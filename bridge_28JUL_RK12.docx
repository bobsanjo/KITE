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607A" w14:textId="77777777" w:rsidR="00956473" w:rsidRDefault="00956473">
      <w:pPr>
        <w:pStyle w:val="BodyText"/>
        <w:rPr>
          <w:rFonts w:ascii="Times New Roman"/>
        </w:rPr>
      </w:pPr>
    </w:p>
    <w:p w14:paraId="6CF6D4D3" w14:textId="77777777" w:rsidR="00956473" w:rsidRDefault="00956473">
      <w:pPr>
        <w:pStyle w:val="BodyText"/>
        <w:rPr>
          <w:rFonts w:ascii="Times New Roman"/>
        </w:rPr>
      </w:pPr>
    </w:p>
    <w:p w14:paraId="544F9ECF" w14:textId="77777777" w:rsidR="00956473" w:rsidRDefault="00956473">
      <w:pPr>
        <w:pStyle w:val="BodyText"/>
        <w:rPr>
          <w:rFonts w:ascii="Times New Roman"/>
        </w:rPr>
      </w:pPr>
    </w:p>
    <w:p w14:paraId="0D8C444B" w14:textId="77777777" w:rsidR="00956473" w:rsidRDefault="00956473">
      <w:pPr>
        <w:pStyle w:val="BodyText"/>
        <w:rPr>
          <w:rFonts w:ascii="Times New Roman"/>
        </w:rPr>
      </w:pPr>
    </w:p>
    <w:p w14:paraId="5924A399" w14:textId="77777777" w:rsidR="00956473" w:rsidRDefault="00956473">
      <w:pPr>
        <w:pStyle w:val="BodyText"/>
        <w:rPr>
          <w:rFonts w:ascii="Times New Roman"/>
        </w:rPr>
      </w:pPr>
    </w:p>
    <w:p w14:paraId="6DA500D1" w14:textId="77777777" w:rsidR="00956473" w:rsidRDefault="00956473">
      <w:pPr>
        <w:pStyle w:val="BodyText"/>
        <w:rPr>
          <w:rFonts w:ascii="Times New Roman"/>
        </w:rPr>
      </w:pPr>
    </w:p>
    <w:p w14:paraId="6E1D42C4" w14:textId="77777777" w:rsidR="00956473" w:rsidRDefault="00956473">
      <w:pPr>
        <w:pStyle w:val="BodyText"/>
        <w:rPr>
          <w:rFonts w:ascii="Times New Roman"/>
        </w:rPr>
      </w:pPr>
    </w:p>
    <w:p w14:paraId="73974852" w14:textId="77777777" w:rsidR="00956473" w:rsidRDefault="00956473">
      <w:pPr>
        <w:pStyle w:val="BodyText"/>
        <w:rPr>
          <w:rFonts w:ascii="Times New Roman"/>
        </w:rPr>
      </w:pPr>
    </w:p>
    <w:p w14:paraId="0DBE5A05" w14:textId="77777777" w:rsidR="00956473" w:rsidRDefault="00956473">
      <w:pPr>
        <w:pStyle w:val="BodyText"/>
        <w:rPr>
          <w:rFonts w:ascii="Times New Roman"/>
        </w:rPr>
      </w:pPr>
    </w:p>
    <w:p w14:paraId="5A901867" w14:textId="77777777" w:rsidR="00956473" w:rsidRDefault="00956473">
      <w:pPr>
        <w:pStyle w:val="BodyText"/>
        <w:rPr>
          <w:rFonts w:ascii="Times New Roman"/>
        </w:rPr>
      </w:pPr>
    </w:p>
    <w:p w14:paraId="65051629" w14:textId="77777777" w:rsidR="00956473" w:rsidRDefault="00956473">
      <w:pPr>
        <w:pStyle w:val="BodyText"/>
        <w:rPr>
          <w:rFonts w:ascii="Times New Roman"/>
        </w:rPr>
      </w:pPr>
    </w:p>
    <w:p w14:paraId="0F300E92" w14:textId="77777777" w:rsidR="00956473" w:rsidRDefault="00956473">
      <w:pPr>
        <w:pStyle w:val="BodyText"/>
        <w:rPr>
          <w:rFonts w:ascii="Times New Roman"/>
        </w:rPr>
      </w:pPr>
    </w:p>
    <w:p w14:paraId="41ABAB30" w14:textId="77777777" w:rsidR="00956473" w:rsidRDefault="00956473">
      <w:pPr>
        <w:pStyle w:val="BodyText"/>
        <w:rPr>
          <w:rFonts w:ascii="Times New Roman"/>
        </w:rPr>
      </w:pPr>
    </w:p>
    <w:p w14:paraId="71D33A75" w14:textId="77777777" w:rsidR="00956473" w:rsidRDefault="00956473">
      <w:pPr>
        <w:pStyle w:val="BodyText"/>
        <w:rPr>
          <w:rFonts w:ascii="Times New Roman"/>
        </w:rPr>
      </w:pPr>
    </w:p>
    <w:p w14:paraId="4F769B88" w14:textId="77777777" w:rsidR="00956473" w:rsidRDefault="00956473">
      <w:pPr>
        <w:pStyle w:val="BodyText"/>
        <w:rPr>
          <w:rFonts w:ascii="Times New Roman"/>
        </w:rPr>
      </w:pPr>
    </w:p>
    <w:p w14:paraId="14398228" w14:textId="77777777" w:rsidR="00956473" w:rsidRDefault="00956473">
      <w:pPr>
        <w:pStyle w:val="BodyText"/>
        <w:rPr>
          <w:rFonts w:ascii="Times New Roman"/>
        </w:rPr>
      </w:pPr>
    </w:p>
    <w:p w14:paraId="7D42F286" w14:textId="77777777" w:rsidR="00956473" w:rsidRDefault="00956473">
      <w:pPr>
        <w:pStyle w:val="BodyText"/>
        <w:rPr>
          <w:rFonts w:ascii="Times New Roman"/>
        </w:rPr>
      </w:pPr>
    </w:p>
    <w:p w14:paraId="0C5EEF27" w14:textId="77777777" w:rsidR="00956473" w:rsidRDefault="00956473">
      <w:pPr>
        <w:pStyle w:val="BodyText"/>
        <w:rPr>
          <w:rFonts w:ascii="Times New Roman"/>
        </w:rPr>
      </w:pPr>
    </w:p>
    <w:p w14:paraId="31095102" w14:textId="77777777" w:rsidR="00956473" w:rsidRDefault="00000000">
      <w:pPr>
        <w:spacing w:before="239"/>
        <w:ind w:left="2335" w:right="2395"/>
        <w:jc w:val="center"/>
        <w:rPr>
          <w:b/>
          <w:sz w:val="40"/>
        </w:rPr>
      </w:pPr>
      <w:bookmarkStart w:id="0" w:name="Synopsys_Bridge_CLI_Guide"/>
      <w:bookmarkEnd w:id="0"/>
      <w:r>
        <w:rPr>
          <w:b/>
          <w:sz w:val="40"/>
        </w:rPr>
        <w:t>Synopsys Bridge CLI Guide</w:t>
      </w:r>
    </w:p>
    <w:p w14:paraId="4D758926" w14:textId="77777777" w:rsidR="00956473" w:rsidRDefault="00956473">
      <w:pPr>
        <w:jc w:val="center"/>
        <w:rPr>
          <w:sz w:val="4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11B6553" w14:textId="77777777" w:rsidR="00956473" w:rsidRDefault="00000000">
      <w:pPr>
        <w:pStyle w:val="Heading1"/>
        <w:spacing w:before="68"/>
      </w:pPr>
      <w:bookmarkStart w:id="1" w:name="Contents"/>
      <w:bookmarkEnd w:id="1"/>
      <w:r>
        <w:lastRenderedPageBreak/>
        <w:t>Contents</w:t>
      </w:r>
    </w:p>
    <w:p w14:paraId="030AF7EC" w14:textId="77777777" w:rsidR="00956473" w:rsidRDefault="00956473">
      <w:pPr>
        <w:sectPr w:rsidR="00956473">
          <w:pgSz w:w="12240" w:h="15840"/>
          <w:pgMar w:top="1360" w:right="1280" w:bottom="1857" w:left="1340" w:header="720" w:footer="720" w:gutter="0"/>
          <w:cols w:space="720"/>
        </w:sectPr>
      </w:pPr>
    </w:p>
    <w:sdt>
      <w:sdtPr>
        <w:id w:val="-1105034914"/>
        <w:docPartObj>
          <w:docPartGallery w:val="Table of Contents"/>
          <w:docPartUnique/>
        </w:docPartObj>
      </w:sdtPr>
      <w:sdtContent>
        <w:p w14:paraId="56D5D93F" w14:textId="77777777" w:rsidR="00956473" w:rsidRDefault="00000000">
          <w:pPr>
            <w:pStyle w:val="TOC2"/>
            <w:tabs>
              <w:tab w:val="right" w:leader="dot" w:pos="9459"/>
            </w:tabs>
            <w:spacing w:before="375"/>
          </w:pPr>
          <w:hyperlink w:anchor="_bookmark0" w:history="1">
            <w:r>
              <w:t>Chapter</w:t>
            </w:r>
            <w:r>
              <w:rPr>
                <w:spacing w:val="18"/>
              </w:rPr>
              <w:t xml:space="preserve"> </w:t>
            </w:r>
          </w:hyperlink>
          <w:hyperlink w:anchor="_bookmark0" w:history="1">
            <w:r>
              <w:t>1</w:t>
            </w:r>
          </w:hyperlink>
          <w:hyperlink w:anchor="_bookmark0" w:history="1">
            <w:r>
              <w:t>.</w:t>
            </w:r>
            <w:r>
              <w:rPr>
                <w:spacing w:val="19"/>
              </w:rPr>
              <w:t xml:space="preserve"> </w:t>
            </w:r>
          </w:hyperlink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t>4</w:t>
            </w:r>
          </w:hyperlink>
        </w:p>
        <w:p w14:paraId="64FC2EC9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1" w:history="1">
            <w:r>
              <w:t>Overview</w:t>
            </w:r>
          </w:hyperlink>
          <w:r>
            <w:tab/>
          </w:r>
          <w:hyperlink w:anchor="_bookmark1" w:history="1">
            <w:r>
              <w:t>4</w:t>
            </w:r>
          </w:hyperlink>
        </w:p>
        <w:p w14:paraId="399BD140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" w:history="1">
            <w:r>
              <w:t>Support</w:t>
            </w:r>
            <w:r>
              <w:rPr>
                <w:spacing w:val="19"/>
              </w:rPr>
              <w:t xml:space="preserve"> </w:t>
            </w:r>
            <w:r>
              <w:t>Matrix</w:t>
            </w:r>
          </w:hyperlink>
          <w:r>
            <w:tab/>
          </w:r>
          <w:hyperlink w:anchor="_bookmark2" w:history="1">
            <w:r>
              <w:t>4</w:t>
            </w:r>
          </w:hyperlink>
        </w:p>
        <w:p w14:paraId="29B7643C" w14:textId="77777777" w:rsidR="00956473" w:rsidRDefault="00000000">
          <w:pPr>
            <w:pStyle w:val="TOC3"/>
            <w:tabs>
              <w:tab w:val="right" w:leader="dot" w:pos="9459"/>
            </w:tabs>
            <w:spacing w:before="199"/>
          </w:pPr>
          <w:hyperlink w:anchor="_bookmark3" w:history="1">
            <w:r>
              <w:t>Files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Directories</w:t>
            </w:r>
          </w:hyperlink>
          <w:r>
            <w:tab/>
          </w:r>
          <w:hyperlink w:anchor="_bookmark3" w:history="1">
            <w:r>
              <w:t>5</w:t>
            </w:r>
          </w:hyperlink>
        </w:p>
        <w:p w14:paraId="7B8D1F6B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4" w:history="1">
            <w:r>
              <w:t>Download</w:t>
            </w:r>
            <w:r>
              <w:rPr>
                <w:spacing w:val="15"/>
              </w:rPr>
              <w:t xml:space="preserve"> </w:t>
            </w:r>
            <w:r>
              <w:t>Synopsys</w:t>
            </w:r>
            <w:r>
              <w:rPr>
                <w:spacing w:val="16"/>
              </w:rPr>
              <w:t xml:space="preserve"> </w:t>
            </w:r>
            <w:r>
              <w:t>Bridge</w:t>
            </w:r>
          </w:hyperlink>
          <w:r>
            <w:tab/>
          </w:r>
          <w:hyperlink w:anchor="_bookmark4" w:history="1">
            <w:r>
              <w:t>5</w:t>
            </w:r>
          </w:hyperlink>
        </w:p>
        <w:p w14:paraId="6FFB52F7" w14:textId="77777777" w:rsidR="00956473" w:rsidRDefault="00000000">
          <w:pPr>
            <w:pStyle w:val="TOC2"/>
            <w:tabs>
              <w:tab w:val="right" w:leader="dot" w:pos="9459"/>
            </w:tabs>
          </w:pPr>
          <w:hyperlink w:anchor="_bookmark5" w:history="1">
            <w:r>
              <w:t xml:space="preserve">Chapter </w:t>
            </w:r>
          </w:hyperlink>
          <w:hyperlink w:anchor="_bookmark5" w:history="1">
            <w:r>
              <w:t>2</w:t>
            </w:r>
          </w:hyperlink>
          <w:hyperlink w:anchor="_bookmark5" w:history="1">
            <w:r>
              <w:t xml:space="preserve">. </w:t>
            </w:r>
          </w:hyperlink>
          <w:hyperlink w:anchor="_bookmark5" w:history="1">
            <w:r>
              <w:t>Synopsys</w:t>
            </w:r>
            <w:r>
              <w:rPr>
                <w:spacing w:val="47"/>
              </w:rPr>
              <w:t xml:space="preserve"> </w:t>
            </w:r>
            <w:r>
              <w:t>Bridge</w:t>
            </w:r>
            <w:r>
              <w:rPr>
                <w:spacing w:val="16"/>
              </w:rPr>
              <w:t xml:space="preserve"> </w:t>
            </w:r>
            <w:r>
              <w:t>CLI</w:t>
            </w:r>
          </w:hyperlink>
          <w:r>
            <w:tab/>
          </w:r>
          <w:hyperlink w:anchor="_bookmark5" w:history="1">
            <w:r>
              <w:t>7</w:t>
            </w:r>
          </w:hyperlink>
        </w:p>
        <w:p w14:paraId="17AABAC1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6" w:history="1">
            <w:proofErr w:type="gramStart"/>
            <w:r>
              <w:t>Using  Synopsys</w:t>
            </w:r>
            <w:proofErr w:type="gramEnd"/>
            <w:r>
              <w:rPr>
                <w:spacing w:val="-17"/>
              </w:rPr>
              <w:t xml:space="preserve"> </w:t>
            </w:r>
            <w:r>
              <w:t>Bridge</w:t>
            </w:r>
            <w:r>
              <w:rPr>
                <w:spacing w:val="15"/>
              </w:rPr>
              <w:t xml:space="preserve"> </w:t>
            </w:r>
            <w:r>
              <w:t>CLI</w:t>
            </w:r>
          </w:hyperlink>
          <w:r>
            <w:tab/>
          </w:r>
          <w:hyperlink w:anchor="_bookmark6" w:history="1">
            <w:r>
              <w:t>7</w:t>
            </w:r>
          </w:hyperlink>
        </w:p>
        <w:p w14:paraId="0BCB3CAF" w14:textId="77777777" w:rsidR="00956473" w:rsidRDefault="00000000">
          <w:pPr>
            <w:pStyle w:val="TOC4"/>
            <w:tabs>
              <w:tab w:val="right" w:leader="dot" w:pos="9459"/>
            </w:tabs>
          </w:pPr>
          <w:hyperlink w:anchor="_bookmark7" w:history="1">
            <w:r>
              <w:t xml:space="preserve">Passing Arguments using </w:t>
            </w:r>
            <w:proofErr w:type="gramStart"/>
            <w:r>
              <w:t xml:space="preserve">a </w:t>
            </w:r>
            <w:r>
              <w:rPr>
                <w:spacing w:val="1"/>
              </w:rPr>
              <w:t xml:space="preserve"> </w:t>
            </w:r>
            <w:r>
              <w:t>JSON</w:t>
            </w:r>
            <w:proofErr w:type="gramEnd"/>
            <w:r>
              <w:rPr>
                <w:spacing w:val="12"/>
              </w:rPr>
              <w:t xml:space="preserve"> </w:t>
            </w:r>
            <w:r>
              <w:t>file</w:t>
            </w:r>
          </w:hyperlink>
          <w:r>
            <w:tab/>
          </w:r>
          <w:hyperlink w:anchor="_bookmark7" w:history="1">
            <w:r>
              <w:t>7</w:t>
            </w:r>
          </w:hyperlink>
        </w:p>
        <w:p w14:paraId="0EE3AC64" w14:textId="77777777" w:rsidR="00956473" w:rsidRDefault="00000000">
          <w:pPr>
            <w:pStyle w:val="TOC4"/>
            <w:tabs>
              <w:tab w:val="right" w:leader="dot" w:pos="9459"/>
            </w:tabs>
          </w:pPr>
          <w:hyperlink w:anchor="_bookmark8" w:history="1">
            <w:r>
              <w:t>Passing Arguments using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CLI</w:t>
            </w:r>
          </w:hyperlink>
          <w:r>
            <w:tab/>
          </w:r>
          <w:hyperlink w:anchor="_bookmark8" w:history="1">
            <w:r>
              <w:t>9</w:t>
            </w:r>
          </w:hyperlink>
        </w:p>
        <w:p w14:paraId="4F592F40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9" w:history="1">
            <w:r>
              <w:t>Using Synopsys Bridge CLI</w:t>
            </w:r>
            <w:r>
              <w:rPr>
                <w:spacing w:val="49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Polaris</w:t>
            </w:r>
          </w:hyperlink>
          <w:r>
            <w:tab/>
          </w:r>
          <w:hyperlink w:anchor="_bookmark9" w:history="1">
            <w:r>
              <w:t>9</w:t>
            </w:r>
          </w:hyperlink>
        </w:p>
        <w:p w14:paraId="2B76898F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13" w:history="1">
            <w:r>
              <w:t xml:space="preserve">Using Synopsys Bridge CLI </w:t>
            </w:r>
            <w:proofErr w:type="gramStart"/>
            <w:r>
              <w:t xml:space="preserve">with </w:t>
            </w:r>
            <w:r>
              <w:rPr>
                <w:spacing w:val="4"/>
              </w:rPr>
              <w:t xml:space="preserve"> </w:t>
            </w:r>
            <w:r>
              <w:t>Black</w:t>
            </w:r>
            <w:proofErr w:type="gramEnd"/>
            <w:r>
              <w:rPr>
                <w:spacing w:val="11"/>
              </w:rPr>
              <w:t xml:space="preserve"> </w:t>
            </w:r>
            <w:r>
              <w:t>Duck</w:t>
            </w:r>
          </w:hyperlink>
          <w:r>
            <w:tab/>
          </w:r>
          <w:hyperlink w:anchor="_bookmark13" w:history="1">
            <w:r>
              <w:t>12</w:t>
            </w:r>
          </w:hyperlink>
        </w:p>
        <w:p w14:paraId="7D880E95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16" w:history="1">
            <w:r>
              <w:t>Using Synopsys Bridge CLI</w:t>
            </w:r>
            <w:r>
              <w:rPr>
                <w:spacing w:val="47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Coverity</w:t>
            </w:r>
          </w:hyperlink>
          <w:r>
            <w:tab/>
          </w:r>
          <w:hyperlink w:anchor="_bookmark16" w:history="1">
            <w:r>
              <w:t>15</w:t>
            </w:r>
          </w:hyperlink>
        </w:p>
        <w:p w14:paraId="67A46FF3" w14:textId="77777777" w:rsidR="00956473" w:rsidRDefault="00000000">
          <w:pPr>
            <w:pStyle w:val="TOC2"/>
            <w:tabs>
              <w:tab w:val="right" w:leader="dot" w:pos="9459"/>
            </w:tabs>
          </w:pPr>
          <w:hyperlink w:anchor="_bookmark19" w:history="1">
            <w:r>
              <w:t xml:space="preserve">Chapter </w:t>
            </w:r>
          </w:hyperlink>
          <w:hyperlink w:anchor="_bookmark19" w:history="1">
            <w:r>
              <w:t>3</w:t>
            </w:r>
          </w:hyperlink>
          <w:hyperlink w:anchor="_bookmark19" w:history="1">
            <w:r>
              <w:t xml:space="preserve">. </w:t>
            </w:r>
          </w:hyperlink>
          <w:hyperlink w:anchor="_bookmark19" w:history="1">
            <w:r>
              <w:t xml:space="preserve">Synopsys </w:t>
            </w:r>
            <w:proofErr w:type="gramStart"/>
            <w:r>
              <w:t>Bridge  CLI</w:t>
            </w:r>
            <w:proofErr w:type="gramEnd"/>
            <w:r>
              <w:rPr>
                <w:spacing w:val="13"/>
              </w:rPr>
              <w:t xml:space="preserve"> </w:t>
            </w:r>
            <w:r>
              <w:t>Reference</w:t>
            </w:r>
          </w:hyperlink>
          <w:r>
            <w:tab/>
          </w:r>
          <w:hyperlink w:anchor="_bookmark19" w:history="1">
            <w:r>
              <w:t>19</w:t>
            </w:r>
          </w:hyperlink>
        </w:p>
        <w:p w14:paraId="2A67A701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0" w:history="1">
            <w:r>
              <w:t>Complete List of Synopsys</w:t>
            </w:r>
            <w:r>
              <w:rPr>
                <w:spacing w:val="44"/>
              </w:rPr>
              <w:t xml:space="preserve"> </w:t>
            </w:r>
            <w:r>
              <w:t>Bridge</w:t>
            </w:r>
            <w:r>
              <w:rPr>
                <w:spacing w:val="11"/>
              </w:rPr>
              <w:t xml:space="preserve"> </w:t>
            </w:r>
            <w:r>
              <w:t>Arguments</w:t>
            </w:r>
          </w:hyperlink>
          <w:r>
            <w:tab/>
          </w:r>
          <w:hyperlink w:anchor="_bookmark20" w:history="1">
            <w:r>
              <w:t>19</w:t>
            </w:r>
          </w:hyperlink>
        </w:p>
        <w:p w14:paraId="657E9027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5" w:history="1">
            <w:r>
              <w:t>Exit</w:t>
            </w:r>
            <w:r>
              <w:rPr>
                <w:spacing w:val="19"/>
              </w:rPr>
              <w:t xml:space="preserve"> </w:t>
            </w:r>
            <w:r>
              <w:t>Codes</w:t>
            </w:r>
          </w:hyperlink>
          <w:r>
            <w:tab/>
          </w:r>
          <w:hyperlink w:anchor="_bookmark25" w:history="1">
            <w:r>
              <w:t>33</w:t>
            </w:r>
          </w:hyperlink>
        </w:p>
        <w:p w14:paraId="436D0A40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6" w:history="1">
            <w:r>
              <w:t>Logging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Diagnostics</w:t>
            </w:r>
          </w:hyperlink>
          <w:r>
            <w:tab/>
          </w:r>
          <w:hyperlink w:anchor="_bookmark26" w:history="1">
            <w:r>
              <w:t>33</w:t>
            </w:r>
          </w:hyperlink>
        </w:p>
        <w:p w14:paraId="492F0A2C" w14:textId="77777777" w:rsidR="00956473" w:rsidRDefault="00000000">
          <w:pPr>
            <w:pStyle w:val="TOC2"/>
            <w:tabs>
              <w:tab w:val="right" w:leader="dot" w:pos="9459"/>
            </w:tabs>
          </w:pPr>
          <w:hyperlink w:anchor="_bookmark27" w:history="1">
            <w:r>
              <w:t xml:space="preserve">Chapter </w:t>
            </w:r>
          </w:hyperlink>
          <w:hyperlink w:anchor="_bookmark27" w:history="1">
            <w:r>
              <w:t>4</w:t>
            </w:r>
          </w:hyperlink>
          <w:hyperlink w:anchor="_bookmark27" w:history="1">
            <w:r>
              <w:t xml:space="preserve">. </w:t>
            </w:r>
          </w:hyperlink>
          <w:hyperlink w:anchor="_bookmark27" w:history="1">
            <w:r>
              <w:t xml:space="preserve">GitHub </w:t>
            </w:r>
            <w:proofErr w:type="gramStart"/>
            <w:r>
              <w:t xml:space="preserve">- </w:t>
            </w:r>
            <w:r>
              <w:rPr>
                <w:spacing w:val="6"/>
              </w:rPr>
              <w:t xml:space="preserve"> </w:t>
            </w:r>
            <w:r>
              <w:t>Synopsys</w:t>
            </w:r>
            <w:proofErr w:type="gramEnd"/>
            <w:r>
              <w:rPr>
                <w:spacing w:val="13"/>
              </w:rPr>
              <w:t xml:space="preserve"> </w:t>
            </w:r>
            <w:r>
              <w:t>Action</w:t>
            </w:r>
          </w:hyperlink>
          <w:r>
            <w:tab/>
          </w:r>
          <w:hyperlink w:anchor="_bookmark27" w:history="1">
            <w:r>
              <w:t>35</w:t>
            </w:r>
          </w:hyperlink>
        </w:p>
        <w:p w14:paraId="2CA61A6B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8" w:history="1">
            <w:r>
              <w:t>GitHub</w:t>
            </w:r>
            <w:r>
              <w:rPr>
                <w:spacing w:val="17"/>
              </w:rPr>
              <w:t xml:space="preserve"> </w:t>
            </w:r>
            <w:r>
              <w:t>Prerequisites</w:t>
            </w:r>
          </w:hyperlink>
          <w:r>
            <w:tab/>
          </w:r>
          <w:hyperlink w:anchor="_bookmark28" w:history="1">
            <w:r>
              <w:t>35</w:t>
            </w:r>
          </w:hyperlink>
        </w:p>
        <w:p w14:paraId="7B504BF1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29" w:history="1">
            <w:r>
              <w:t>Using Synopsys GitHub Action</w:t>
            </w:r>
            <w:r>
              <w:rPr>
                <w:spacing w:val="4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Polaris</w:t>
            </w:r>
          </w:hyperlink>
          <w:r>
            <w:tab/>
          </w:r>
          <w:hyperlink w:anchor="_bookmark29" w:history="1">
            <w:r>
              <w:t>36</w:t>
            </w:r>
          </w:hyperlink>
        </w:p>
        <w:p w14:paraId="527E4AEB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0" w:history="1">
            <w:r>
              <w:t xml:space="preserve">Using Synopsys GitHub Action </w:t>
            </w:r>
            <w:proofErr w:type="gramStart"/>
            <w:r>
              <w:t xml:space="preserve">for </w:t>
            </w:r>
            <w:r>
              <w:rPr>
                <w:spacing w:val="3"/>
              </w:rPr>
              <w:t xml:space="preserve"> </w:t>
            </w:r>
            <w:r>
              <w:t>Black</w:t>
            </w:r>
            <w:proofErr w:type="gramEnd"/>
            <w:r>
              <w:rPr>
                <w:spacing w:val="10"/>
              </w:rPr>
              <w:t xml:space="preserve"> </w:t>
            </w:r>
            <w:r>
              <w:t>Duck</w:t>
            </w:r>
          </w:hyperlink>
          <w:r>
            <w:tab/>
          </w:r>
          <w:hyperlink w:anchor="_bookmark30" w:history="1">
            <w:r>
              <w:t>37</w:t>
            </w:r>
          </w:hyperlink>
        </w:p>
        <w:p w14:paraId="520D08A4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1" w:history="1">
            <w:r>
              <w:t>Using Synopsys GitHub Action for Coverity Cloud Deployment with</w:t>
            </w:r>
            <w:r>
              <w:rPr>
                <w:spacing w:val="5"/>
              </w:rPr>
              <w:t xml:space="preserve"> </w:t>
            </w:r>
            <w:r>
              <w:t>Thin</w:t>
            </w:r>
            <w:r>
              <w:rPr>
                <w:spacing w:val="1"/>
              </w:rPr>
              <w:t xml:space="preserve"> </w:t>
            </w:r>
            <w:r>
              <w:t>Client</w:t>
            </w:r>
          </w:hyperlink>
          <w:r>
            <w:tab/>
          </w:r>
          <w:hyperlink w:anchor="_bookmark31" w:history="1">
            <w:r>
              <w:t>41</w:t>
            </w:r>
          </w:hyperlink>
        </w:p>
        <w:p w14:paraId="59114B4D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2" w:history="1">
            <w:r>
              <w:t>Additional</w:t>
            </w:r>
            <w:r>
              <w:rPr>
                <w:spacing w:val="14"/>
              </w:rPr>
              <w:t xml:space="preserve"> </w:t>
            </w:r>
            <w:r>
              <w:t>GitHub</w:t>
            </w:r>
            <w:r>
              <w:rPr>
                <w:spacing w:val="14"/>
              </w:rPr>
              <w:t xml:space="preserve"> </w:t>
            </w:r>
            <w:r>
              <w:t>Configuration</w:t>
            </w:r>
          </w:hyperlink>
          <w:r>
            <w:tab/>
          </w:r>
          <w:hyperlink w:anchor="_bookmark32" w:history="1">
            <w:r>
              <w:t>44</w:t>
            </w:r>
          </w:hyperlink>
        </w:p>
        <w:p w14:paraId="0782AD01" w14:textId="77777777" w:rsidR="00956473" w:rsidRDefault="00000000">
          <w:pPr>
            <w:pStyle w:val="TOC2"/>
            <w:tabs>
              <w:tab w:val="right" w:leader="dot" w:pos="9459"/>
            </w:tabs>
          </w:pPr>
          <w:hyperlink w:anchor="_bookmark33" w:history="1">
            <w:r>
              <w:t xml:space="preserve">Chapter </w:t>
            </w:r>
          </w:hyperlink>
          <w:hyperlink w:anchor="_bookmark33" w:history="1">
            <w:r>
              <w:t>5</w:t>
            </w:r>
          </w:hyperlink>
          <w:hyperlink w:anchor="_bookmark33" w:history="1">
            <w:r>
              <w:t xml:space="preserve">. </w:t>
            </w:r>
          </w:hyperlink>
          <w:hyperlink w:anchor="_bookmark33" w:history="1">
            <w:r>
              <w:t xml:space="preserve">GitLab </w:t>
            </w:r>
            <w:proofErr w:type="gramStart"/>
            <w:r>
              <w:t xml:space="preserve">– </w:t>
            </w:r>
            <w:r>
              <w:rPr>
                <w:spacing w:val="3"/>
              </w:rPr>
              <w:t xml:space="preserve"> </w:t>
            </w:r>
            <w:r>
              <w:t>Synopsys</w:t>
            </w:r>
            <w:proofErr w:type="gramEnd"/>
            <w:r>
              <w:rPr>
                <w:spacing w:val="14"/>
              </w:rPr>
              <w:t xml:space="preserve"> </w:t>
            </w:r>
            <w:r>
              <w:t>Template</w:t>
            </w:r>
          </w:hyperlink>
          <w:r>
            <w:tab/>
          </w:r>
          <w:hyperlink w:anchor="_bookmark33" w:history="1">
            <w:r>
              <w:t>45</w:t>
            </w:r>
          </w:hyperlink>
        </w:p>
        <w:p w14:paraId="3B33C5A6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4" w:history="1">
            <w:r>
              <w:t>GitLab</w:t>
            </w:r>
            <w:r>
              <w:rPr>
                <w:spacing w:val="17"/>
              </w:rPr>
              <w:t xml:space="preserve"> </w:t>
            </w:r>
            <w:r>
              <w:t>Prerequisites</w:t>
            </w:r>
          </w:hyperlink>
          <w:r>
            <w:tab/>
          </w:r>
          <w:hyperlink w:anchor="_bookmark34" w:history="1">
            <w:r>
              <w:t>45</w:t>
            </w:r>
          </w:hyperlink>
        </w:p>
        <w:p w14:paraId="4C323351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5" w:history="1">
            <w:r>
              <w:t>Using the Synopsys GitLab Template</w:t>
            </w:r>
            <w:r>
              <w:rPr>
                <w:spacing w:val="44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Polaris</w:t>
            </w:r>
          </w:hyperlink>
          <w:r>
            <w:tab/>
          </w:r>
          <w:hyperlink w:anchor="_bookmark35" w:history="1">
            <w:r>
              <w:t>46</w:t>
            </w:r>
          </w:hyperlink>
        </w:p>
        <w:p w14:paraId="3CE7853D" w14:textId="77777777" w:rsidR="00956473" w:rsidRDefault="00000000">
          <w:pPr>
            <w:pStyle w:val="TOC3"/>
            <w:tabs>
              <w:tab w:val="right" w:leader="dot" w:pos="9459"/>
            </w:tabs>
          </w:pPr>
          <w:hyperlink w:anchor="_bookmark36" w:history="1">
            <w:r>
              <w:t xml:space="preserve">Using the Synopsys GitLab Template </w:t>
            </w:r>
            <w:proofErr w:type="gramStart"/>
            <w:r>
              <w:t>with  Black</w:t>
            </w:r>
            <w:proofErr w:type="gramEnd"/>
            <w:r>
              <w:rPr>
                <w:spacing w:val="8"/>
              </w:rPr>
              <w:t xml:space="preserve"> </w:t>
            </w:r>
            <w:r>
              <w:t>Duck</w:t>
            </w:r>
          </w:hyperlink>
          <w:r>
            <w:tab/>
          </w:r>
          <w:hyperlink w:anchor="_bookmark36" w:history="1">
            <w:r>
              <w:t>48</w:t>
            </w:r>
          </w:hyperlink>
        </w:p>
        <w:p w14:paraId="18EF54B2" w14:textId="77777777" w:rsidR="00956473" w:rsidRDefault="00000000">
          <w:pPr>
            <w:pStyle w:val="TOC3"/>
            <w:tabs>
              <w:tab w:val="right" w:leader="dot" w:pos="9459"/>
            </w:tabs>
            <w:spacing w:after="20"/>
          </w:pPr>
          <w:hyperlink w:anchor="_bookmark37" w:history="1">
            <w:r>
              <w:t>Using the Synopsys GitLab Template for Coverity Cloud Deployment with</w:t>
            </w:r>
            <w:r>
              <w:rPr>
                <w:spacing w:val="-27"/>
              </w:rPr>
              <w:t xml:space="preserve"> </w:t>
            </w:r>
            <w:r>
              <w:t>Thin</w:t>
            </w:r>
            <w:r>
              <w:rPr>
                <w:spacing w:val="-2"/>
              </w:rPr>
              <w:t xml:space="preserve"> </w:t>
            </w:r>
            <w:r>
              <w:t>Client</w:t>
            </w:r>
          </w:hyperlink>
          <w:r>
            <w:tab/>
          </w:r>
          <w:hyperlink w:anchor="_bookmark37" w:history="1">
            <w:r>
              <w:t>51</w:t>
            </w:r>
          </w:hyperlink>
        </w:p>
        <w:p w14:paraId="3090FAD8" w14:textId="77777777" w:rsidR="00956473" w:rsidRDefault="00000000">
          <w:pPr>
            <w:pStyle w:val="TOC1"/>
          </w:pPr>
          <w:r>
            <w:lastRenderedPageBreak/>
            <w:t>Contents |</w:t>
          </w:r>
          <w:r>
            <w:rPr>
              <w:spacing w:val="-24"/>
            </w:rPr>
            <w:t xml:space="preserve"> </w:t>
          </w:r>
          <w:r>
            <w:t>iii</w:t>
          </w:r>
        </w:p>
        <w:p w14:paraId="44F40390" w14:textId="77777777" w:rsidR="00956473" w:rsidRDefault="00000000">
          <w:pPr>
            <w:pStyle w:val="TOC3"/>
            <w:tabs>
              <w:tab w:val="left" w:leader="dot" w:pos="9235"/>
            </w:tabs>
            <w:spacing w:before="698"/>
          </w:pPr>
          <w:hyperlink w:anchor="_bookmark38" w:history="1"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GitLab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hyperlink>
          <w:r>
            <w:tab/>
          </w:r>
          <w:hyperlink w:anchor="_bookmark38" w:history="1">
            <w:r>
              <w:t>54</w:t>
            </w:r>
          </w:hyperlink>
        </w:p>
        <w:p w14:paraId="60399602" w14:textId="77777777" w:rsidR="00956473" w:rsidRDefault="00000000">
          <w:pPr>
            <w:pStyle w:val="TOC2"/>
            <w:tabs>
              <w:tab w:val="left" w:leader="dot" w:pos="9230"/>
            </w:tabs>
          </w:pPr>
          <w:hyperlink w:anchor="_bookmark39" w:history="1">
            <w:r>
              <w:t xml:space="preserve">Chapter </w:t>
            </w:r>
          </w:hyperlink>
          <w:hyperlink w:anchor="_bookmark39" w:history="1">
            <w:r>
              <w:t>6</w:t>
            </w:r>
          </w:hyperlink>
          <w:hyperlink w:anchor="_bookmark39" w:history="1">
            <w:r>
              <w:t xml:space="preserve">. </w:t>
            </w:r>
          </w:hyperlink>
          <w:hyperlink w:anchor="_bookmark39" w:history="1">
            <w:r>
              <w:t>Azure DevOps - Synopsys</w:t>
            </w:r>
            <w:r>
              <w:rPr>
                <w:spacing w:val="43"/>
              </w:rPr>
              <w:t xml:space="preserve"> </w:t>
            </w:r>
            <w:r>
              <w:t>Security</w:t>
            </w:r>
            <w:r>
              <w:rPr>
                <w:spacing w:val="7"/>
              </w:rPr>
              <w:t xml:space="preserve"> </w:t>
            </w:r>
            <w:r>
              <w:t>Scan</w:t>
            </w:r>
          </w:hyperlink>
          <w:r>
            <w:tab/>
          </w:r>
          <w:hyperlink w:anchor="_bookmark39" w:history="1">
            <w:r>
              <w:t>55</w:t>
            </w:r>
          </w:hyperlink>
        </w:p>
        <w:p w14:paraId="1C3CBDBE" w14:textId="77777777" w:rsidR="00956473" w:rsidRDefault="00000000">
          <w:pPr>
            <w:pStyle w:val="TOC3"/>
            <w:tabs>
              <w:tab w:val="left" w:leader="dot" w:pos="9235"/>
            </w:tabs>
          </w:pPr>
          <w:hyperlink w:anchor="_bookmark40" w:history="1">
            <w:r>
              <w:t>Azure</w:t>
            </w:r>
            <w:r>
              <w:rPr>
                <w:spacing w:val="5"/>
              </w:rPr>
              <w:t xml:space="preserve"> </w:t>
            </w:r>
            <w:r>
              <w:t>Prerequisites</w:t>
            </w:r>
          </w:hyperlink>
          <w:r>
            <w:tab/>
          </w:r>
          <w:hyperlink w:anchor="_bookmark40" w:history="1">
            <w:r>
              <w:t>55</w:t>
            </w:r>
          </w:hyperlink>
        </w:p>
        <w:p w14:paraId="6147F4E4" w14:textId="77777777" w:rsidR="00956473" w:rsidRDefault="00000000">
          <w:pPr>
            <w:pStyle w:val="TOC3"/>
            <w:tabs>
              <w:tab w:val="left" w:leader="dot" w:pos="9235"/>
            </w:tabs>
          </w:pPr>
          <w:hyperlink w:anchor="_bookmark41" w:history="1">
            <w:r>
              <w:t>Using Azure DevOps Extension</w:t>
            </w:r>
            <w:r>
              <w:rPr>
                <w:spacing w:val="1"/>
              </w:rPr>
              <w:t xml:space="preserve"> </w:t>
            </w:r>
            <w:r>
              <w:t>with Polaris</w:t>
            </w:r>
          </w:hyperlink>
          <w:r>
            <w:tab/>
          </w:r>
          <w:hyperlink w:anchor="_bookmark41" w:history="1">
            <w:r>
              <w:t>56</w:t>
            </w:r>
          </w:hyperlink>
        </w:p>
        <w:p w14:paraId="208ACAFD" w14:textId="77777777" w:rsidR="00956473" w:rsidRDefault="00000000">
          <w:pPr>
            <w:pStyle w:val="TOC3"/>
            <w:tabs>
              <w:tab w:val="left" w:leader="dot" w:pos="9235"/>
            </w:tabs>
            <w:spacing w:before="199"/>
          </w:pPr>
          <w:hyperlink w:anchor="_bookmark42" w:history="1">
            <w:r>
              <w:t>Using Azure DevOps Extension with Black Duck</w:t>
            </w:r>
          </w:hyperlink>
          <w:r>
            <w:tab/>
          </w:r>
          <w:hyperlink w:anchor="_bookmark42" w:history="1">
            <w:r>
              <w:t>57</w:t>
            </w:r>
          </w:hyperlink>
        </w:p>
        <w:p w14:paraId="0799FE91" w14:textId="77777777" w:rsidR="00956473" w:rsidRDefault="00000000">
          <w:pPr>
            <w:pStyle w:val="TOC3"/>
            <w:tabs>
              <w:tab w:val="left" w:leader="dot" w:pos="9235"/>
            </w:tabs>
          </w:pPr>
          <w:hyperlink w:anchor="_bookmark43" w:history="1">
            <w:r>
              <w:t>Using</w:t>
            </w:r>
            <w:r>
              <w:rPr>
                <w:spacing w:val="-6"/>
              </w:rPr>
              <w:t xml:space="preserve"> </w:t>
            </w:r>
            <w:r>
              <w:t>Azure</w:t>
            </w:r>
            <w:r>
              <w:rPr>
                <w:spacing w:val="-5"/>
              </w:rPr>
              <w:t xml:space="preserve"> </w:t>
            </w:r>
            <w:r>
              <w:t>DevOps</w:t>
            </w:r>
            <w:r>
              <w:rPr>
                <w:spacing w:val="-6"/>
              </w:rPr>
              <w:t xml:space="preserve"> </w:t>
            </w:r>
            <w:r>
              <w:t>Extension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Coverity</w:t>
            </w:r>
            <w:r>
              <w:rPr>
                <w:spacing w:val="-6"/>
              </w:rPr>
              <w:t xml:space="preserve"> </w:t>
            </w:r>
            <w:r>
              <w:t>Connect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Thin</w:t>
            </w:r>
            <w:r>
              <w:rPr>
                <w:spacing w:val="-5"/>
              </w:rPr>
              <w:t xml:space="preserve"> </w:t>
            </w:r>
            <w:r>
              <w:t>Client</w:t>
            </w:r>
          </w:hyperlink>
          <w:r>
            <w:tab/>
          </w:r>
          <w:hyperlink w:anchor="_bookmark43" w:history="1">
            <w:r>
              <w:t>60</w:t>
            </w:r>
          </w:hyperlink>
        </w:p>
        <w:p w14:paraId="39C7AC0F" w14:textId="77777777" w:rsidR="00956473" w:rsidRDefault="00000000">
          <w:pPr>
            <w:pStyle w:val="TOC3"/>
            <w:tabs>
              <w:tab w:val="left" w:leader="dot" w:pos="9235"/>
            </w:tabs>
          </w:pPr>
          <w:hyperlink w:anchor="_bookmark44" w:history="1">
            <w:r>
              <w:t>Additional Azure Configuration</w:t>
            </w:r>
          </w:hyperlink>
          <w:r>
            <w:tab/>
          </w:r>
          <w:hyperlink w:anchor="_bookmark44" w:history="1">
            <w:r>
              <w:t>63</w:t>
            </w:r>
          </w:hyperlink>
        </w:p>
        <w:p w14:paraId="3C209BCF" w14:textId="77777777" w:rsidR="00956473" w:rsidRDefault="00000000">
          <w:pPr>
            <w:pStyle w:val="TOC2"/>
            <w:tabs>
              <w:tab w:val="left" w:leader="dot" w:pos="9230"/>
            </w:tabs>
          </w:pPr>
          <w:hyperlink w:anchor="_bookmark45" w:history="1">
            <w:r>
              <w:t>Chapter</w:t>
            </w:r>
            <w:r>
              <w:rPr>
                <w:spacing w:val="15"/>
              </w:rPr>
              <w:t xml:space="preserve"> </w:t>
            </w:r>
          </w:hyperlink>
          <w:hyperlink w:anchor="_bookmark45" w:history="1">
            <w:r>
              <w:t>7</w:t>
            </w:r>
          </w:hyperlink>
          <w:hyperlink w:anchor="_bookmark45" w:history="1">
            <w:r>
              <w:t>.</w:t>
            </w:r>
            <w:r>
              <w:rPr>
                <w:spacing w:val="16"/>
              </w:rPr>
              <w:t xml:space="preserve"> </w:t>
            </w:r>
          </w:hyperlink>
          <w:hyperlink w:anchor="_bookmark45" w:history="1">
            <w:r>
              <w:t>Glossary</w:t>
            </w:r>
          </w:hyperlink>
          <w:r>
            <w:tab/>
          </w:r>
          <w:hyperlink w:anchor="_bookmark45" w:history="1">
            <w:r>
              <w:t>65</w:t>
            </w:r>
          </w:hyperlink>
        </w:p>
      </w:sdtContent>
    </w:sdt>
    <w:p w14:paraId="4A061E4E" w14:textId="77777777" w:rsidR="00956473" w:rsidRDefault="00956473">
      <w:pPr>
        <w:sectPr w:rsidR="00956473">
          <w:type w:val="continuous"/>
          <w:pgSz w:w="12240" w:h="15840"/>
          <w:pgMar w:top="519" w:right="1280" w:bottom="1857" w:left="1340" w:header="720" w:footer="720" w:gutter="0"/>
          <w:cols w:space="720"/>
        </w:sectPr>
      </w:pPr>
    </w:p>
    <w:p w14:paraId="67C56276" w14:textId="77777777" w:rsidR="00956473" w:rsidRDefault="00000000">
      <w:pPr>
        <w:pStyle w:val="Heading1"/>
      </w:pPr>
      <w:bookmarkStart w:id="2" w:name="Chapter_1._Overview"/>
      <w:bookmarkStart w:id="3" w:name="_bookmark0"/>
      <w:bookmarkStart w:id="4" w:name="_bookmark1"/>
      <w:bookmarkEnd w:id="2"/>
      <w:bookmarkEnd w:id="3"/>
      <w:bookmarkEnd w:id="4"/>
      <w:r>
        <w:lastRenderedPageBreak/>
        <w:t>Chapter 1. Overview</w:t>
      </w:r>
    </w:p>
    <w:p w14:paraId="1A5F37B0" w14:textId="77777777" w:rsidR="00956473" w:rsidRDefault="00000000">
      <w:pPr>
        <w:pStyle w:val="Heading2"/>
        <w:spacing w:before="284"/>
      </w:pPr>
      <w:bookmarkStart w:id="5" w:name="Overview"/>
      <w:bookmarkEnd w:id="5"/>
      <w:r>
        <w:t>Overview</w:t>
      </w:r>
    </w:p>
    <w:p w14:paraId="51E82737" w14:textId="77777777" w:rsidR="00956473" w:rsidRDefault="00000000">
      <w:pPr>
        <w:pStyle w:val="BodyText"/>
        <w:spacing w:before="213" w:line="340" w:lineRule="auto"/>
        <w:ind w:left="100"/>
      </w:pPr>
      <w:r>
        <w:t>Use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integrate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rPr>
          <w:spacing w:val="-3"/>
        </w:rPr>
        <w:t>Testing</w:t>
      </w:r>
      <w:r>
        <w:rPr>
          <w:spacing w:val="-12"/>
        </w:rPr>
        <w:t xml:space="preserve"> </w:t>
      </w:r>
      <w:r>
        <w:t>(SAST)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Composition</w:t>
      </w:r>
      <w:r>
        <w:rPr>
          <w:spacing w:val="-12"/>
        </w:rPr>
        <w:t xml:space="preserve"> </w:t>
      </w:r>
      <w:r>
        <w:t>Analysis (SCA) into your CI/CD</w:t>
      </w:r>
      <w:r>
        <w:rPr>
          <w:spacing w:val="-6"/>
        </w:rPr>
        <w:t xml:space="preserve"> </w:t>
      </w:r>
      <w:r>
        <w:t>pipelines:</w:t>
      </w:r>
    </w:p>
    <w:p w14:paraId="52353F5F" w14:textId="77777777" w:rsidR="00956473" w:rsidRDefault="00956473">
      <w:pPr>
        <w:pStyle w:val="BodyText"/>
        <w:rPr>
          <w:sz w:val="22"/>
        </w:rPr>
      </w:pPr>
    </w:p>
    <w:p w14:paraId="5FCD09E9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ind w:left="700"/>
        <w:rPr>
          <w:sz w:val="20"/>
        </w:rPr>
      </w:pPr>
      <w:r>
        <w:rPr>
          <w:sz w:val="20"/>
        </w:rPr>
        <w:t>Synopsys Bridge</w:t>
      </w:r>
      <w:r>
        <w:rPr>
          <w:spacing w:val="-3"/>
          <w:sz w:val="20"/>
        </w:rPr>
        <w:t xml:space="preserve"> </w:t>
      </w:r>
      <w:r>
        <w:rPr>
          <w:sz w:val="20"/>
        </w:rPr>
        <w:t>CLI</w:t>
      </w:r>
    </w:p>
    <w:p w14:paraId="580206C9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Synopsys Action for</w:t>
      </w:r>
      <w:r>
        <w:rPr>
          <w:spacing w:val="-5"/>
          <w:sz w:val="20"/>
        </w:rPr>
        <w:t xml:space="preserve"> </w:t>
      </w:r>
      <w:r>
        <w:rPr>
          <w:sz w:val="20"/>
        </w:rPr>
        <w:t>GitHub</w:t>
      </w:r>
    </w:p>
    <w:p w14:paraId="60CB305F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Synopsys Template for</w:t>
      </w:r>
      <w:r>
        <w:rPr>
          <w:spacing w:val="-5"/>
          <w:sz w:val="20"/>
        </w:rPr>
        <w:t xml:space="preserve"> </w:t>
      </w:r>
      <w:r>
        <w:rPr>
          <w:sz w:val="20"/>
        </w:rPr>
        <w:t>GitLab</w:t>
      </w:r>
    </w:p>
    <w:p w14:paraId="6E0BA72B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 w:line="604" w:lineRule="auto"/>
        <w:ind w:right="5215" w:firstLine="470"/>
        <w:rPr>
          <w:sz w:val="20"/>
        </w:rPr>
      </w:pPr>
      <w:r>
        <w:rPr>
          <w:sz w:val="20"/>
        </w:rPr>
        <w:t>Synopsys</w:t>
      </w:r>
      <w:r>
        <w:rPr>
          <w:spacing w:val="-17"/>
          <w:sz w:val="20"/>
        </w:rPr>
        <w:t xml:space="preserve"> </w:t>
      </w:r>
      <w:r>
        <w:rPr>
          <w:sz w:val="20"/>
        </w:rPr>
        <w:t>Security</w:t>
      </w:r>
      <w:r>
        <w:rPr>
          <w:spacing w:val="-16"/>
          <w:sz w:val="20"/>
        </w:rPr>
        <w:t xml:space="preserve"> </w:t>
      </w:r>
      <w:r>
        <w:rPr>
          <w:sz w:val="20"/>
        </w:rPr>
        <w:t>Scan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Azure</w:t>
      </w:r>
      <w:r>
        <w:rPr>
          <w:spacing w:val="-16"/>
          <w:sz w:val="20"/>
        </w:rPr>
        <w:t xml:space="preserve"> </w:t>
      </w:r>
      <w:r>
        <w:rPr>
          <w:sz w:val="20"/>
        </w:rPr>
        <w:t>DevOps With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6"/>
          <w:sz w:val="20"/>
        </w:rPr>
        <w:t xml:space="preserve"> </w:t>
      </w:r>
      <w:r>
        <w:rPr>
          <w:sz w:val="20"/>
        </w:rPr>
        <w:t>above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can:</w:t>
      </w:r>
    </w:p>
    <w:p w14:paraId="501903B9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2"/>
        <w:ind w:left="700"/>
        <w:rPr>
          <w:sz w:val="20"/>
        </w:rPr>
      </w:pPr>
      <w:r>
        <w:rPr>
          <w:sz w:val="20"/>
        </w:rPr>
        <w:t>Scan when you merge code or on a pull</w:t>
      </w:r>
      <w:r>
        <w:rPr>
          <w:spacing w:val="-16"/>
          <w:sz w:val="20"/>
        </w:rPr>
        <w:t xml:space="preserve"> </w:t>
      </w:r>
      <w:r>
        <w:rPr>
          <w:sz w:val="20"/>
        </w:rPr>
        <w:t>request.</w:t>
      </w:r>
    </w:p>
    <w:p w14:paraId="6AB0A7A5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Optionally create pull request comments when new issues are</w:t>
      </w:r>
      <w:r>
        <w:rPr>
          <w:spacing w:val="-25"/>
          <w:sz w:val="20"/>
        </w:rPr>
        <w:t xml:space="preserve"> </w:t>
      </w:r>
      <w:r>
        <w:rPr>
          <w:sz w:val="20"/>
        </w:rPr>
        <w:t>found.</w:t>
      </w:r>
    </w:p>
    <w:p w14:paraId="161C642C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Optionally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pull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vulnerable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components.</w:t>
      </w:r>
    </w:p>
    <w:p w14:paraId="5A3BAFCB" w14:textId="77777777" w:rsidR="00956473" w:rsidRDefault="00956473">
      <w:pPr>
        <w:pStyle w:val="BodyText"/>
        <w:spacing w:before="2"/>
        <w:rPr>
          <w:sz w:val="29"/>
        </w:rPr>
      </w:pPr>
    </w:p>
    <w:p w14:paraId="3ED3E759" w14:textId="77777777" w:rsidR="00956473" w:rsidRDefault="00000000">
      <w:pPr>
        <w:pStyle w:val="Heading4"/>
      </w:pPr>
      <w:bookmarkStart w:id="6" w:name="Further_information"/>
      <w:bookmarkEnd w:id="6"/>
      <w:r>
        <w:t>Further information</w:t>
      </w:r>
    </w:p>
    <w:p w14:paraId="625F0AAF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7329D51B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"/>
        <w:ind w:left="700"/>
        <w:rPr>
          <w:rFonts w:ascii="Arial" w:hAnsi="Arial"/>
          <w:i/>
          <w:sz w:val="20"/>
        </w:rPr>
      </w:pPr>
      <w:hyperlink w:anchor="_bookmark2" w:history="1">
        <w:r>
          <w:rPr>
            <w:color w:val="337AB7"/>
            <w:sz w:val="20"/>
          </w:rPr>
          <w:t xml:space="preserve">Support Matrix </w:t>
        </w:r>
      </w:hyperlink>
      <w:hyperlink w:anchor="_bookmark2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2"/>
            <w:sz w:val="20"/>
          </w:rPr>
          <w:t xml:space="preserve"> </w:t>
        </w:r>
      </w:hyperlink>
      <w:hyperlink w:anchor="_bookmark2" w:history="1">
        <w:r>
          <w:rPr>
            <w:rFonts w:ascii="Arial" w:hAnsi="Arial"/>
            <w:i/>
            <w:color w:val="337AB7"/>
            <w:sz w:val="20"/>
          </w:rPr>
          <w:t>4</w:t>
        </w:r>
      </w:hyperlink>
      <w:hyperlink w:anchor="_bookmark2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6E15E7A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rFonts w:ascii="Arial" w:hAnsi="Arial"/>
          <w:i/>
          <w:sz w:val="20"/>
        </w:rPr>
      </w:pPr>
      <w:hyperlink w:anchor="_bookmark3" w:history="1">
        <w:r>
          <w:rPr>
            <w:color w:val="337AB7"/>
            <w:sz w:val="20"/>
          </w:rPr>
          <w:t xml:space="preserve">Files and Directories </w:t>
        </w:r>
      </w:hyperlink>
      <w:hyperlink w:anchor="_bookmark3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" w:history="1">
        <w:r>
          <w:rPr>
            <w:rFonts w:ascii="Arial" w:hAnsi="Arial"/>
            <w:i/>
            <w:color w:val="337AB7"/>
            <w:sz w:val="20"/>
          </w:rPr>
          <w:t xml:space="preserve">page </w:t>
        </w:r>
      </w:hyperlink>
      <w:hyperlink w:anchor="_bookmark3" w:history="1">
        <w:r>
          <w:rPr>
            <w:rFonts w:ascii="Arial" w:hAnsi="Arial"/>
            <w:i/>
            <w:color w:val="337AB7"/>
            <w:sz w:val="20"/>
          </w:rPr>
          <w:t>5</w:t>
        </w:r>
      </w:hyperlink>
      <w:hyperlink w:anchor="_bookmark3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EF236ED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99"/>
        <w:ind w:left="700"/>
        <w:rPr>
          <w:rFonts w:ascii="Arial" w:hAnsi="Arial"/>
          <w:i/>
          <w:sz w:val="20"/>
        </w:rPr>
      </w:pPr>
      <w:hyperlink w:anchor="_bookmark4" w:history="1">
        <w:r>
          <w:rPr>
            <w:color w:val="337AB7"/>
            <w:sz w:val="20"/>
          </w:rPr>
          <w:t xml:space="preserve">Download Synopsys Bridge </w:t>
        </w:r>
      </w:hyperlink>
      <w:hyperlink w:anchor="_bookmark4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4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 xml:space="preserve"> </w:t>
        </w:r>
      </w:hyperlink>
      <w:hyperlink w:anchor="_bookmark4" w:history="1">
        <w:r>
          <w:rPr>
            <w:rFonts w:ascii="Arial" w:hAnsi="Arial"/>
            <w:i/>
            <w:color w:val="337AB7"/>
            <w:sz w:val="20"/>
          </w:rPr>
          <w:t>5</w:t>
        </w:r>
      </w:hyperlink>
      <w:hyperlink w:anchor="_bookmark4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1D31FC50" w14:textId="77777777" w:rsidR="00956473" w:rsidRDefault="00956473">
      <w:pPr>
        <w:pStyle w:val="BodyText"/>
        <w:spacing w:before="3"/>
        <w:rPr>
          <w:rFonts w:ascii="Arial"/>
          <w:i/>
          <w:sz w:val="31"/>
        </w:rPr>
      </w:pPr>
    </w:p>
    <w:p w14:paraId="21A95737" w14:textId="77777777" w:rsidR="00956473" w:rsidRDefault="00000000">
      <w:pPr>
        <w:pStyle w:val="Heading2"/>
      </w:pPr>
      <w:bookmarkStart w:id="7" w:name="Support_Matrix"/>
      <w:bookmarkStart w:id="8" w:name="_bookmark2"/>
      <w:bookmarkEnd w:id="7"/>
      <w:bookmarkEnd w:id="8"/>
      <w:r>
        <w:t>Support Matrix</w:t>
      </w:r>
    </w:p>
    <w:p w14:paraId="78839DC3" w14:textId="77777777" w:rsidR="00956473" w:rsidRDefault="00000000">
      <w:pPr>
        <w:pStyle w:val="BodyText"/>
        <w:spacing w:before="213"/>
        <w:ind w:left="100"/>
      </w:pPr>
      <w:r>
        <w:t>The table below outlines which Synopsys security tools are supported by Synopsys Bridge.</w:t>
      </w:r>
    </w:p>
    <w:p w14:paraId="6C48384D" w14:textId="77777777" w:rsidR="00956473" w:rsidRDefault="00956473">
      <w:pPr>
        <w:pStyle w:val="BodyText"/>
        <w:spacing w:before="9"/>
        <w:rPr>
          <w:sz w:val="19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7CAA02CD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 w14:paraId="29A4C28F" w14:textId="77777777" w:rsidR="00956473" w:rsidRDefault="00000000"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A0AC" w14:textId="77777777" w:rsidR="00956473" w:rsidRDefault="00000000"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</w:tcBorders>
          </w:tcPr>
          <w:p w14:paraId="1BC8AD38" w14:textId="77777777" w:rsidR="00956473" w:rsidRDefault="00000000">
            <w:pPr>
              <w:pStyle w:val="TableParagraph"/>
              <w:spacing w:before="112"/>
              <w:ind w:left="1268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 w:rsidR="00956473" w14:paraId="0D8D247D" w14:textId="77777777">
        <w:trPr>
          <w:trHeight w:val="182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A5AED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F1AA" w14:textId="77777777" w:rsidR="00956473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9F01B" w14:textId="77777777" w:rsidR="00956473" w:rsidRDefault="00000000">
            <w:pPr>
              <w:pStyle w:val="TableParagraph"/>
              <w:spacing w:before="15" w:line="340" w:lineRule="atLeast"/>
              <w:ind w:left="67" w:right="23"/>
              <w:rPr>
                <w:sz w:val="20"/>
              </w:rPr>
            </w:pPr>
            <w:r>
              <w:rPr>
                <w:sz w:val="20"/>
              </w:rPr>
              <w:t xml:space="preserve">Polaris users can use Synopsys Bridge CLI to automate SAST and/or SCA scans in their CI pipeline. Click here for SAST </w:t>
            </w:r>
            <w:proofErr w:type="spellStart"/>
            <w:r>
              <w:rPr>
                <w:sz w:val="20"/>
              </w:rPr>
              <w:t>spe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cific</w:t>
            </w:r>
            <w:proofErr w:type="spellEnd"/>
            <w:r>
              <w:rPr>
                <w:sz w:val="20"/>
              </w:rPr>
              <w:t xml:space="preserve"> </w:t>
            </w:r>
            <w:hyperlink r:id="rId5">
              <w:r>
                <w:rPr>
                  <w:color w:val="337AB7"/>
                  <w:sz w:val="20"/>
                </w:rPr>
                <w:t>system requirements</w:t>
              </w:r>
            </w:hyperlink>
            <w:r>
              <w:rPr>
                <w:sz w:val="20"/>
              </w:rPr>
              <w:t>.</w:t>
            </w:r>
          </w:p>
        </w:tc>
      </w:tr>
      <w:tr w:rsidR="00956473" w14:paraId="2FABA87D" w14:textId="77777777">
        <w:trPr>
          <w:trHeight w:val="1137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 w14:paraId="7ABD797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8E06E" w14:textId="77777777" w:rsidR="00956473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 w14:paraId="6DF6C9E1" w14:textId="77777777" w:rsidR="00956473" w:rsidRDefault="00000000">
            <w:pPr>
              <w:pStyle w:val="TableParagraph"/>
              <w:spacing w:before="15" w:line="340" w:lineRule="atLeast"/>
              <w:ind w:left="67" w:right="101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Duck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Synop</w:t>
            </w:r>
            <w:proofErr w:type="spellEnd"/>
            <w:r>
              <w:rPr>
                <w:sz w:val="20"/>
              </w:rPr>
              <w:t>­ sys Bridge CLI to automate SCA scans in their CI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pipeline.</w:t>
            </w:r>
          </w:p>
        </w:tc>
      </w:tr>
    </w:tbl>
    <w:p w14:paraId="676B7EAD" w14:textId="77777777" w:rsidR="00956473" w:rsidRDefault="00956473">
      <w:pPr>
        <w:spacing w:line="340" w:lineRule="atLeast"/>
        <w:rPr>
          <w:sz w:val="20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21E7A6B0" w14:textId="77777777" w:rsidR="00956473" w:rsidRDefault="00000000">
      <w:pPr>
        <w:pStyle w:val="BodyText"/>
        <w:spacing w:before="85"/>
        <w:ind w:left="5603"/>
      </w:pPr>
      <w:r>
        <w:lastRenderedPageBreak/>
        <w:t>Synopsys Bridge CLI Guide | 1 - Overview | 5</w:t>
      </w:r>
    </w:p>
    <w:p w14:paraId="4EF280BC" w14:textId="77777777" w:rsidR="00956473" w:rsidRDefault="00956473">
      <w:pPr>
        <w:pStyle w:val="BodyText"/>
      </w:pPr>
    </w:p>
    <w:p w14:paraId="48417B1F" w14:textId="77777777" w:rsidR="00956473" w:rsidRDefault="00956473">
      <w:pPr>
        <w:pStyle w:val="BodyText"/>
      </w:pPr>
    </w:p>
    <w:p w14:paraId="131D3167" w14:textId="77777777" w:rsidR="00956473" w:rsidRDefault="00956473">
      <w:pPr>
        <w:pStyle w:val="BodyText"/>
        <w:spacing w:before="11"/>
        <w:rPr>
          <w:sz w:val="12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5C986C29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 w14:paraId="61FCE76D" w14:textId="77777777" w:rsidR="00956473" w:rsidRDefault="00000000"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247A" w14:textId="77777777" w:rsidR="00956473" w:rsidRDefault="00000000"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F3B08" w14:textId="77777777" w:rsidR="00956473" w:rsidRDefault="00000000">
            <w:pPr>
              <w:pStyle w:val="TableParagraph"/>
              <w:spacing w:before="112"/>
              <w:ind w:left="1269" w:right="1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 w:rsidR="00956473" w14:paraId="6F4C31E1" w14:textId="77777777">
        <w:trPr>
          <w:trHeight w:val="2837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 w14:paraId="5E7A3AF5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Connect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AF95" w14:textId="77777777" w:rsidR="00956473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 w14:paraId="0A40B429" w14:textId="77777777" w:rsidR="00956473" w:rsidRDefault="00000000">
            <w:pPr>
              <w:pStyle w:val="TableParagraph"/>
              <w:spacing w:before="15" w:line="340" w:lineRule="atLeast"/>
              <w:ind w:left="67"/>
              <w:rPr>
                <w:sz w:val="20"/>
              </w:rPr>
            </w:pPr>
            <w:r>
              <w:rPr>
                <w:sz w:val="20"/>
              </w:rPr>
              <w:t>Coverity users can use Synop</w:t>
            </w:r>
            <w:del w:id="9" w:author="Raj Kesarapalli" w:date="2023-07-28T12:19:00Z">
              <w:r w:rsidDel="00C11CAC">
                <w:rPr>
                  <w:sz w:val="20"/>
                </w:rPr>
                <w:delText xml:space="preserve">­ </w:delText>
              </w:r>
            </w:del>
            <w:r>
              <w:rPr>
                <w:sz w:val="20"/>
              </w:rPr>
              <w:t xml:space="preserve">sys Bridge CLI to automate SAST scans in their CI pipeline. </w:t>
            </w:r>
            <w:proofErr w:type="spellStart"/>
            <w:r>
              <w:rPr>
                <w:sz w:val="20"/>
              </w:rPr>
              <w:t>Synop</w:t>
            </w:r>
            <w:proofErr w:type="spellEnd"/>
            <w:r>
              <w:rPr>
                <w:sz w:val="20"/>
              </w:rPr>
              <w:t xml:space="preserve">­ sys Bridge can be used with both an on-prem Coverity Connect as well as Coverity cloud deploy­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 xml:space="preserve">. Click here for </w:t>
            </w:r>
            <w:hyperlink r:id="rId6">
              <w:r>
                <w:rPr>
                  <w:color w:val="337AB7"/>
                  <w:sz w:val="20"/>
                </w:rPr>
                <w:t>system re­</w:t>
              </w:r>
            </w:hyperlink>
            <w:r>
              <w:rPr>
                <w:color w:val="337AB7"/>
                <w:sz w:val="20"/>
              </w:rPr>
              <w:t xml:space="preserve"> </w:t>
            </w:r>
            <w:hyperlink r:id="rId7">
              <w:proofErr w:type="spellStart"/>
              <w:r>
                <w:rPr>
                  <w:color w:val="337AB7"/>
                  <w:sz w:val="20"/>
                </w:rPr>
                <w:t>quirements</w:t>
              </w:r>
              <w:proofErr w:type="spellEnd"/>
            </w:hyperlink>
            <w:r>
              <w:rPr>
                <w:sz w:val="20"/>
              </w:rPr>
              <w:t>.</w:t>
            </w:r>
          </w:p>
        </w:tc>
      </w:tr>
    </w:tbl>
    <w:p w14:paraId="59226C4A" w14:textId="77777777" w:rsidR="00956473" w:rsidRDefault="00956473">
      <w:pPr>
        <w:pStyle w:val="BodyText"/>
        <w:spacing w:before="7"/>
        <w:rPr>
          <w:sz w:val="12"/>
        </w:rPr>
      </w:pPr>
    </w:p>
    <w:p w14:paraId="18A12DEC" w14:textId="77777777" w:rsidR="00956473" w:rsidRDefault="00000000">
      <w:pPr>
        <w:pStyle w:val="BodyText"/>
        <w:spacing w:before="95"/>
        <w:ind w:left="100"/>
      </w:pPr>
      <w:r>
        <w:t>Synopsys Bridge runs on the following operating systems:</w:t>
      </w:r>
    </w:p>
    <w:p w14:paraId="7A6B84CE" w14:textId="77777777" w:rsidR="00956473" w:rsidRDefault="00956473">
      <w:pPr>
        <w:pStyle w:val="BodyText"/>
        <w:rPr>
          <w:sz w:val="30"/>
        </w:rPr>
      </w:pPr>
    </w:p>
    <w:p w14:paraId="09D2DD62" w14:textId="77777777" w:rsidR="00956473" w:rsidRDefault="00000000">
      <w:pPr>
        <w:pStyle w:val="Heading5"/>
        <w:tabs>
          <w:tab w:val="left" w:pos="2450"/>
          <w:tab w:val="left" w:pos="7198"/>
        </w:tabs>
        <w:ind w:left="625"/>
      </w:pPr>
      <w:r>
        <w:t>OS</w:t>
      </w:r>
      <w:r>
        <w:tab/>
        <w:t>System</w:t>
      </w:r>
      <w:r>
        <w:rPr>
          <w:spacing w:val="-6"/>
        </w:rPr>
        <w:t xml:space="preserve"> </w:t>
      </w:r>
      <w:r>
        <w:t>Requirements</w:t>
      </w:r>
      <w:r>
        <w:tab/>
        <w:t>Notes</w:t>
      </w:r>
    </w:p>
    <w:p w14:paraId="7983A688" w14:textId="77777777" w:rsidR="00956473" w:rsidRDefault="00956473">
      <w:pPr>
        <w:pStyle w:val="BodyText"/>
        <w:spacing w:before="5"/>
        <w:rPr>
          <w:b/>
          <w:sz w:val="10"/>
        </w:rPr>
      </w:pPr>
    </w:p>
    <w:p w14:paraId="4A989682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5AD2D0AB" w14:textId="77777777" w:rsidR="00956473" w:rsidRDefault="00000000">
      <w:pPr>
        <w:pStyle w:val="BodyText"/>
        <w:tabs>
          <w:tab w:val="left" w:pos="1472"/>
        </w:tabs>
        <w:spacing w:before="95" w:line="340" w:lineRule="auto"/>
        <w:ind w:left="1472" w:hanging="1313"/>
      </w:pPr>
      <w:r>
        <w:t>Linux</w:t>
      </w:r>
      <w:r>
        <w:tab/>
        <w:t>64-bit</w:t>
      </w:r>
      <w:r>
        <w:rPr>
          <w:spacing w:val="-18"/>
        </w:rPr>
        <w:t xml:space="preserve"> </w:t>
      </w:r>
      <w:r>
        <w:t>kernel,</w:t>
      </w:r>
      <w:r>
        <w:rPr>
          <w:spacing w:val="-18"/>
        </w:rPr>
        <w:t xml:space="preserve"> </w:t>
      </w:r>
      <w:r>
        <w:t>version</w:t>
      </w:r>
      <w:r>
        <w:rPr>
          <w:spacing w:val="-18"/>
        </w:rPr>
        <w:t xml:space="preserve"> </w:t>
      </w:r>
      <w:r>
        <w:t>2.6.32+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proofErr w:type="spellStart"/>
      <w:r>
        <w:t>glibc</w:t>
      </w:r>
      <w:proofErr w:type="spellEnd"/>
      <w:r>
        <w:rPr>
          <w:spacing w:val="-18"/>
        </w:rPr>
        <w:t xml:space="preserve"> </w:t>
      </w:r>
      <w:r>
        <w:t>2.18 or</w:t>
      </w:r>
      <w:r>
        <w:rPr>
          <w:spacing w:val="-2"/>
        </w:rPr>
        <w:t xml:space="preserve"> </w:t>
      </w:r>
      <w:r>
        <w:t>later</w:t>
      </w:r>
    </w:p>
    <w:p w14:paraId="649C08FC" w14:textId="77777777" w:rsidR="00956473" w:rsidRDefault="00000000">
      <w:pPr>
        <w:pStyle w:val="BodyText"/>
        <w:spacing w:before="95"/>
        <w:ind w:left="138"/>
      </w:pPr>
      <w:r>
        <w:br w:type="column"/>
      </w:r>
      <w:r>
        <w:t xml:space="preserve">Debian GNU is </w:t>
      </w:r>
      <w:r>
        <w:rPr>
          <w:rFonts w:ascii="Arial"/>
          <w:i/>
        </w:rPr>
        <w:t xml:space="preserve">not </w:t>
      </w:r>
      <w:proofErr w:type="gramStart"/>
      <w:r>
        <w:t>supported</w:t>
      </w:r>
      <w:proofErr w:type="gramEnd"/>
    </w:p>
    <w:p w14:paraId="511195B8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5351" w:space="40"/>
            <w:col w:w="4229"/>
          </w:cols>
        </w:sectPr>
      </w:pPr>
    </w:p>
    <w:p w14:paraId="2AA99C72" w14:textId="77777777" w:rsidR="00956473" w:rsidRDefault="00000000">
      <w:pPr>
        <w:pStyle w:val="BodyText"/>
        <w:tabs>
          <w:tab w:val="left" w:pos="1472"/>
          <w:tab w:val="left" w:pos="5529"/>
        </w:tabs>
        <w:spacing w:before="119" w:line="340" w:lineRule="auto"/>
        <w:ind w:left="5529" w:right="379" w:hanging="5370"/>
      </w:pPr>
      <w:r>
        <w:t>macOS</w:t>
      </w:r>
      <w:r>
        <w:tab/>
        <w:t>OSX 11,</w:t>
      </w:r>
      <w:r>
        <w:rPr>
          <w:spacing w:val="-7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13</w:t>
      </w:r>
      <w:r>
        <w:tab/>
        <w:t>macOS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(M1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M2 based</w:t>
      </w:r>
      <w:r>
        <w:rPr>
          <w:spacing w:val="-10"/>
        </w:rPr>
        <w:t xml:space="preserve"> </w:t>
      </w:r>
      <w:r>
        <w:t>Macs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supported)</w:t>
      </w:r>
    </w:p>
    <w:p w14:paraId="47E38AC5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7F4F7ABC" w14:textId="77777777" w:rsidR="00956473" w:rsidRDefault="00000000">
      <w:pPr>
        <w:pStyle w:val="BodyText"/>
        <w:tabs>
          <w:tab w:val="left" w:pos="1472"/>
        </w:tabs>
        <w:spacing w:before="118" w:line="340" w:lineRule="auto"/>
        <w:ind w:left="1472" w:right="38" w:hanging="1313"/>
      </w:pPr>
      <w:r>
        <w:t>Windows</w:t>
      </w:r>
      <w:r>
        <w:tab/>
        <w:t>x86_64,</w:t>
      </w:r>
      <w:r>
        <w:rPr>
          <w:spacing w:val="-9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11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Windows Server 2019 and</w:t>
      </w:r>
      <w:r>
        <w:rPr>
          <w:spacing w:val="-6"/>
        </w:rPr>
        <w:t xml:space="preserve"> </w:t>
      </w:r>
      <w:r>
        <w:t>2022</w:t>
      </w:r>
    </w:p>
    <w:p w14:paraId="27246FF7" w14:textId="77777777" w:rsidR="00956473" w:rsidRDefault="00000000">
      <w:pPr>
        <w:pStyle w:val="BodyText"/>
        <w:spacing w:before="118"/>
        <w:ind w:left="160"/>
      </w:pPr>
      <w:r>
        <w:br w:type="column"/>
      </w:r>
      <w:r>
        <w:t xml:space="preserve">Server Core is </w:t>
      </w:r>
      <w:r>
        <w:rPr>
          <w:rFonts w:ascii="Arial"/>
          <w:i/>
        </w:rPr>
        <w:t xml:space="preserve">not </w:t>
      </w:r>
      <w:proofErr w:type="gramStart"/>
      <w:r>
        <w:t>supported</w:t>
      </w:r>
      <w:proofErr w:type="gramEnd"/>
    </w:p>
    <w:p w14:paraId="3BE81F56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5088" w:space="281"/>
            <w:col w:w="4251"/>
          </w:cols>
        </w:sectPr>
      </w:pPr>
    </w:p>
    <w:p w14:paraId="53070074" w14:textId="77777777" w:rsidR="00956473" w:rsidRDefault="00956473">
      <w:pPr>
        <w:pStyle w:val="BodyText"/>
        <w:spacing w:before="9"/>
        <w:rPr>
          <w:sz w:val="18"/>
        </w:rPr>
      </w:pPr>
    </w:p>
    <w:p w14:paraId="4EA956A7" w14:textId="77777777" w:rsidR="00956473" w:rsidRDefault="00000000">
      <w:pPr>
        <w:pStyle w:val="Heading2"/>
        <w:spacing w:before="93"/>
      </w:pPr>
      <w:bookmarkStart w:id="10" w:name="Files_and_Directories"/>
      <w:bookmarkStart w:id="11" w:name="_bookmark3"/>
      <w:bookmarkEnd w:id="10"/>
      <w:bookmarkEnd w:id="11"/>
      <w:r>
        <w:t>Files and Directories</w:t>
      </w:r>
    </w:p>
    <w:p w14:paraId="516E2FD1" w14:textId="77777777" w:rsidR="00956473" w:rsidRDefault="00000000">
      <w:pPr>
        <w:spacing w:before="212"/>
        <w:ind w:left="100"/>
        <w:rPr>
          <w:rFonts w:ascii="Courier New"/>
          <w:sz w:val="16"/>
        </w:rPr>
      </w:pPr>
      <w:r>
        <w:rPr>
          <w:sz w:val="20"/>
        </w:rPr>
        <w:t xml:space="preserve">By default, the Synopsys Bridge </w:t>
      </w:r>
      <w:proofErr w:type="spellStart"/>
      <w:r>
        <w:rPr>
          <w:sz w:val="20"/>
        </w:rPr>
        <w:t>Bridge</w:t>
      </w:r>
      <w:proofErr w:type="spellEnd"/>
      <w:r>
        <w:rPr>
          <w:sz w:val="20"/>
        </w:rPr>
        <w:t xml:space="preserve"> writes </w:t>
      </w:r>
      <w:proofErr w:type="gramStart"/>
      <w:r>
        <w:rPr>
          <w:sz w:val="20"/>
        </w:rPr>
        <w:t>logs</w:t>
      </w:r>
      <w:proofErr w:type="gramEnd"/>
      <w:r>
        <w:rPr>
          <w:sz w:val="20"/>
        </w:rPr>
        <w:t xml:space="preserve"> and temporary files to </w:t>
      </w:r>
      <w:r>
        <w:rPr>
          <w:rFonts w:ascii="Courier New"/>
          <w:sz w:val="16"/>
          <w:shd w:val="clear" w:color="auto" w:fill="EDEDED"/>
        </w:rPr>
        <w:t>&lt;</w:t>
      </w:r>
      <w:proofErr w:type="spellStart"/>
      <w:r>
        <w:rPr>
          <w:rFonts w:ascii="Courier New"/>
          <w:sz w:val="16"/>
          <w:shd w:val="clear" w:color="auto" w:fill="EDEDED"/>
        </w:rPr>
        <w:t>current_working_directory</w:t>
      </w:r>
      <w:proofErr w:type="spellEnd"/>
      <w:r>
        <w:rPr>
          <w:rFonts w:ascii="Courier New"/>
          <w:sz w:val="16"/>
          <w:shd w:val="clear" w:color="auto" w:fill="EDEDED"/>
        </w:rPr>
        <w:t>&gt;/</w:t>
      </w:r>
    </w:p>
    <w:p w14:paraId="0B2D3507" w14:textId="77777777" w:rsidR="00956473" w:rsidRDefault="00000000">
      <w:pPr>
        <w:pStyle w:val="BodyText"/>
        <w:spacing w:before="100" w:line="540" w:lineRule="auto"/>
        <w:ind w:left="100" w:right="1262"/>
      </w:pPr>
      <w:proofErr w:type="gramStart"/>
      <w:r>
        <w:rPr>
          <w:rFonts w:ascii="Courier New"/>
          <w:sz w:val="16"/>
          <w:shd w:val="clear" w:color="auto" w:fill="EDEDED"/>
        </w:rPr>
        <w:t>.bridge</w:t>
      </w:r>
      <w:proofErr w:type="gramEnd"/>
      <w:r>
        <w:t xml:space="preserve">. </w:t>
      </w:r>
      <w:r>
        <w:rPr>
          <w:spacing w:val="-3"/>
        </w:rPr>
        <w:t xml:space="preserve">You </w:t>
      </w:r>
      <w:r>
        <w:t xml:space="preserve">may change this default directory by using the </w:t>
      </w:r>
      <w:r>
        <w:rPr>
          <w:rFonts w:ascii="Courier New"/>
          <w:sz w:val="16"/>
          <w:shd w:val="clear" w:color="auto" w:fill="EDEDED"/>
        </w:rPr>
        <w:t>--home &lt;</w:t>
      </w:r>
      <w:proofErr w:type="spellStart"/>
      <w:r>
        <w:rPr>
          <w:rFonts w:ascii="Courier New"/>
          <w:sz w:val="16"/>
          <w:shd w:val="clear" w:color="auto" w:fill="EDEDED"/>
        </w:rPr>
        <w:t>directory_path</w:t>
      </w:r>
      <w:proofErr w:type="spellEnd"/>
      <w:r>
        <w:rPr>
          <w:rFonts w:ascii="Courier New"/>
          <w:sz w:val="16"/>
          <w:shd w:val="clear" w:color="auto" w:fill="EDEDED"/>
        </w:rPr>
        <w:t>&gt;</w:t>
      </w:r>
      <w:r>
        <w:rPr>
          <w:rFonts w:ascii="Courier New"/>
          <w:spacing w:val="-56"/>
          <w:sz w:val="16"/>
        </w:rPr>
        <w:t xml:space="preserve"> </w:t>
      </w:r>
      <w:r>
        <w:t>option. The following files and directories are found under the Synopsys Bridge home directory:</w:t>
      </w:r>
    </w:p>
    <w:p w14:paraId="605807B0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69"/>
        <w:ind w:left="70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bridge.log</w:t>
      </w:r>
    </w:p>
    <w:p w14:paraId="2C2BC2FB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2" w:line="340" w:lineRule="auto"/>
        <w:ind w:left="700" w:right="520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diagnostics.json</w:t>
      </w:r>
      <w:proofErr w:type="spellEnd"/>
      <w:r>
        <w:rPr>
          <w:rFonts w:ascii="Courier New" w:hAnsi="Courier New"/>
          <w:spacing w:val="-14"/>
          <w:sz w:val="16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--diagnostics</w:t>
      </w:r>
      <w:r>
        <w:rPr>
          <w:rFonts w:ascii="Courier New" w:hAnsi="Courier New"/>
          <w:spacing w:val="-54"/>
          <w:sz w:val="16"/>
        </w:rPr>
        <w:t xml:space="preserve"> </w:t>
      </w:r>
      <w:r>
        <w:rPr>
          <w:sz w:val="20"/>
        </w:rPr>
        <w:t>option.</w:t>
      </w:r>
      <w:r>
        <w:rPr>
          <w:spacing w:val="-7"/>
          <w:sz w:val="20"/>
        </w:rPr>
        <w:t xml:space="preserve"> </w:t>
      </w:r>
      <w:r>
        <w:rPr>
          <w:sz w:val="20"/>
        </w:rPr>
        <w:t>See</w:t>
      </w:r>
      <w:r>
        <w:rPr>
          <w:spacing w:val="-8"/>
          <w:sz w:val="20"/>
        </w:rPr>
        <w:t xml:space="preserve"> </w:t>
      </w:r>
      <w:hyperlink w:anchor="_bookmark26" w:history="1">
        <w:r>
          <w:rPr>
            <w:color w:val="337AB7"/>
            <w:sz w:val="20"/>
          </w:rPr>
          <w:t>Logging</w:t>
        </w:r>
        <w:r>
          <w:rPr>
            <w:color w:val="337AB7"/>
            <w:spacing w:val="-7"/>
            <w:sz w:val="20"/>
          </w:rPr>
          <w:t xml:space="preserve"> </w:t>
        </w:r>
        <w:r>
          <w:rPr>
            <w:color w:val="337AB7"/>
            <w:sz w:val="20"/>
          </w:rPr>
          <w:t>and</w:t>
        </w:r>
        <w:r>
          <w:rPr>
            <w:color w:val="337AB7"/>
            <w:spacing w:val="-8"/>
            <w:sz w:val="20"/>
          </w:rPr>
          <w:t xml:space="preserve"> </w:t>
        </w:r>
        <w:r>
          <w:rPr>
            <w:color w:val="337AB7"/>
            <w:sz w:val="20"/>
          </w:rPr>
          <w:t xml:space="preserve">Diagnostics </w:t>
        </w:r>
      </w:hyperlink>
      <w:hyperlink w:anchor="_bookmark26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8"/>
          <w:sz w:val="20"/>
        </w:rPr>
        <w:t xml:space="preserve"> </w:t>
      </w:r>
      <w:hyperlink w:anchor="_bookmark26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 xml:space="preserve"> </w:t>
        </w:r>
      </w:hyperlink>
      <w:hyperlink w:anchor="_bookmark26" w:history="1">
        <w:r>
          <w:rPr>
            <w:rFonts w:ascii="Arial" w:hAnsi="Arial"/>
            <w:i/>
            <w:color w:val="337AB7"/>
            <w:sz w:val="20"/>
          </w:rPr>
          <w:t>33</w:t>
        </w:r>
      </w:hyperlink>
      <w:hyperlink w:anchor="_bookmark26" w:history="1">
        <w:r>
          <w:rPr>
            <w:rFonts w:ascii="Arial" w:hAnsi="Arial"/>
            <w:i/>
            <w:color w:val="337AB7"/>
            <w:sz w:val="20"/>
          </w:rPr>
          <w:t>)</w:t>
        </w:r>
        <w:r>
          <w:rPr>
            <w:rFonts w:ascii="Arial" w:hAnsi="Arial"/>
            <w:i/>
            <w:color w:val="337AB7"/>
            <w:spacing w:val="-14"/>
            <w:sz w:val="20"/>
          </w:rPr>
          <w:t xml:space="preserve"> </w:t>
        </w:r>
      </w:hyperlink>
      <w:r>
        <w:rPr>
          <w:sz w:val="20"/>
        </w:rPr>
        <w:t>for details.</w:t>
      </w:r>
    </w:p>
    <w:p w14:paraId="25E3DB12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line="238" w:lineRule="exact"/>
        <w:ind w:left="700"/>
        <w:rPr>
          <w:sz w:val="20"/>
        </w:rPr>
      </w:pPr>
      <w:r>
        <w:rPr>
          <w:sz w:val="20"/>
        </w:rPr>
        <w:t>Adapter</w:t>
      </w:r>
      <w:r>
        <w:rPr>
          <w:spacing w:val="-3"/>
          <w:sz w:val="20"/>
        </w:rPr>
        <w:t xml:space="preserve"> </w:t>
      </w:r>
      <w:r>
        <w:rPr>
          <w:sz w:val="20"/>
        </w:rPr>
        <w:t>directories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stdout</w:t>
      </w:r>
      <w:proofErr w:type="spellEnd"/>
      <w:r>
        <w:rPr>
          <w:rFonts w:ascii="Courier New" w:hAnsi="Courier New"/>
          <w:spacing w:val="-48"/>
          <w:sz w:val="16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stderr</w:t>
      </w:r>
      <w:r>
        <w:rPr>
          <w:rFonts w:ascii="Courier New" w:hAnsi="Courier New"/>
          <w:spacing w:val="-48"/>
          <w:sz w:val="16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z w:val="20"/>
        </w:rPr>
        <w:t>files.</w:t>
      </w:r>
    </w:p>
    <w:p w14:paraId="31580ABF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Additional temporary</w:t>
      </w:r>
      <w:r>
        <w:rPr>
          <w:spacing w:val="-3"/>
          <w:sz w:val="20"/>
        </w:rPr>
        <w:t xml:space="preserve"> </w:t>
      </w:r>
      <w:r>
        <w:rPr>
          <w:sz w:val="20"/>
        </w:rPr>
        <w:t>files.</w:t>
      </w:r>
    </w:p>
    <w:p w14:paraId="19A106A0" w14:textId="77777777" w:rsidR="00956473" w:rsidRDefault="00956473">
      <w:pPr>
        <w:pStyle w:val="BodyText"/>
        <w:spacing w:before="11"/>
        <w:rPr>
          <w:sz w:val="29"/>
        </w:rPr>
      </w:pPr>
    </w:p>
    <w:p w14:paraId="5187D54E" w14:textId="77777777" w:rsidR="00956473" w:rsidRDefault="00000000">
      <w:pPr>
        <w:pStyle w:val="Heading2"/>
      </w:pPr>
      <w:bookmarkStart w:id="12" w:name="Download_Synopsys_Bridge"/>
      <w:bookmarkStart w:id="13" w:name="_bookmark4"/>
      <w:bookmarkEnd w:id="12"/>
      <w:bookmarkEnd w:id="13"/>
      <w:r>
        <w:t>Download Synopsys Bridge</w:t>
      </w:r>
    </w:p>
    <w:p w14:paraId="630EFF7B" w14:textId="77777777" w:rsidR="00956473" w:rsidRDefault="00000000">
      <w:pPr>
        <w:pStyle w:val="BodyText"/>
        <w:spacing w:before="213" w:line="540" w:lineRule="auto"/>
        <w:ind w:left="100" w:right="1438"/>
      </w:pPr>
      <w:r>
        <w:rPr>
          <w:spacing w:val="-3"/>
        </w:rPr>
        <w:t xml:space="preserve">You </w:t>
      </w:r>
      <w:r>
        <w:t xml:space="preserve">can download the latest version of Synopsys Bridge from </w:t>
      </w:r>
      <w:hyperlink r:id="rId8">
        <w:r>
          <w:rPr>
            <w:color w:val="337AB7"/>
          </w:rPr>
          <w:t>Synopsys Artifactory</w:t>
        </w:r>
      </w:hyperlink>
      <w:r>
        <w:t>. Polaris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download</w:t>
      </w:r>
      <w:r>
        <w:rPr>
          <w:spacing w:val="-13"/>
        </w:rPr>
        <w:t xml:space="preserve"> </w:t>
      </w:r>
      <w:r>
        <w:t>Synopsys</w:t>
      </w:r>
      <w:r>
        <w:rPr>
          <w:spacing w:val="-14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directly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Polaris</w:t>
      </w:r>
      <w:r>
        <w:rPr>
          <w:spacing w:val="-13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interface:</w:t>
      </w:r>
    </w:p>
    <w:p w14:paraId="516BEBF9" w14:textId="77777777" w:rsidR="00956473" w:rsidRDefault="00956473">
      <w:pPr>
        <w:spacing w:line="5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4488494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1 - Overview | 6</w:t>
      </w:r>
    </w:p>
    <w:p w14:paraId="5D12E26D" w14:textId="77777777" w:rsidR="00956473" w:rsidRDefault="00956473">
      <w:pPr>
        <w:pStyle w:val="BodyText"/>
        <w:rPr>
          <w:sz w:val="22"/>
        </w:rPr>
      </w:pPr>
    </w:p>
    <w:p w14:paraId="3885666F" w14:textId="77777777" w:rsidR="00956473" w:rsidRDefault="00956473">
      <w:pPr>
        <w:pStyle w:val="BodyText"/>
        <w:rPr>
          <w:sz w:val="22"/>
        </w:rPr>
      </w:pPr>
    </w:p>
    <w:p w14:paraId="70B78D4F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70"/>
        <w:ind w:left="700"/>
        <w:rPr>
          <w:sz w:val="20"/>
        </w:rPr>
      </w:pPr>
      <w:r>
        <w:rPr>
          <w:sz w:val="20"/>
        </w:rPr>
        <w:t xml:space="preserve">Click </w:t>
      </w:r>
      <w:r>
        <w:rPr>
          <w:b/>
          <w:sz w:val="20"/>
        </w:rPr>
        <w:t xml:space="preserve">username </w:t>
      </w:r>
      <w:r>
        <w:rPr>
          <w:sz w:val="20"/>
        </w:rPr>
        <w:t>at the top</w:t>
      </w:r>
      <w:r>
        <w:rPr>
          <w:spacing w:val="-5"/>
          <w:sz w:val="20"/>
        </w:rPr>
        <w:t xml:space="preserve"> </w:t>
      </w:r>
      <w:r>
        <w:rPr>
          <w:sz w:val="20"/>
        </w:rPr>
        <w:t>right.</w:t>
      </w:r>
    </w:p>
    <w:p w14:paraId="4CB4F97F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99"/>
        <w:ind w:left="700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Accounts</w:t>
      </w:r>
      <w:r>
        <w:rPr>
          <w:sz w:val="20"/>
        </w:rPr>
        <w:t>.</w:t>
      </w:r>
    </w:p>
    <w:p w14:paraId="55D46942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Downloads</w:t>
      </w:r>
      <w:r>
        <w:rPr>
          <w:sz w:val="20"/>
        </w:rPr>
        <w:t>.</w:t>
      </w:r>
    </w:p>
    <w:p w14:paraId="50D6E6F0" w14:textId="77777777" w:rsidR="00956473" w:rsidRDefault="00000000">
      <w:pPr>
        <w:pStyle w:val="ListParagraph"/>
        <w:numPr>
          <w:ilvl w:val="0"/>
          <w:numId w:val="10"/>
        </w:numPr>
        <w:tabs>
          <w:tab w:val="left" w:pos="700"/>
        </w:tabs>
        <w:spacing w:before="100"/>
        <w:ind w:left="700"/>
        <w:rPr>
          <w:sz w:val="20"/>
        </w:rPr>
      </w:pPr>
      <w:r>
        <w:rPr>
          <w:sz w:val="20"/>
        </w:rPr>
        <w:t>Choose the appropriate package for your operating</w:t>
      </w:r>
      <w:r>
        <w:rPr>
          <w:spacing w:val="-16"/>
          <w:sz w:val="20"/>
        </w:rPr>
        <w:t xml:space="preserve"> </w:t>
      </w:r>
      <w:r>
        <w:rPr>
          <w:sz w:val="20"/>
        </w:rPr>
        <w:t>system.</w:t>
      </w:r>
    </w:p>
    <w:p w14:paraId="5F66567C" w14:textId="77777777" w:rsidR="00956473" w:rsidRDefault="00956473">
      <w:pPr>
        <w:pStyle w:val="BodyText"/>
        <w:spacing w:before="6"/>
        <w:rPr>
          <w:sz w:val="30"/>
        </w:rPr>
      </w:pPr>
    </w:p>
    <w:p w14:paraId="7410AFF5" w14:textId="77777777" w:rsidR="00956473" w:rsidRDefault="00000000">
      <w:pPr>
        <w:pStyle w:val="BodyText"/>
        <w:ind w:left="100"/>
      </w:pPr>
      <w:r>
        <w:t xml:space="preserve">To install, simply unzip and add </w:t>
      </w:r>
      <w:r>
        <w:rPr>
          <w:rFonts w:ascii="Courier New"/>
          <w:sz w:val="16"/>
          <w:shd w:val="clear" w:color="auto" w:fill="EDEDED"/>
        </w:rPr>
        <w:t>synopsys-bridge</w:t>
      </w:r>
      <w:r>
        <w:rPr>
          <w:rFonts w:ascii="Courier New"/>
          <w:sz w:val="16"/>
        </w:rPr>
        <w:t xml:space="preserve"> </w:t>
      </w:r>
      <w:r>
        <w:t>executable to your PATH or use absolute PATH to</w:t>
      </w:r>
    </w:p>
    <w:p w14:paraId="3F3B2CD6" w14:textId="77777777" w:rsidR="00956473" w:rsidRDefault="00000000">
      <w:pPr>
        <w:spacing w:before="100"/>
        <w:ind w:left="100"/>
        <w:rPr>
          <w:sz w:val="20"/>
        </w:rPr>
      </w:pPr>
      <w:r>
        <w:rPr>
          <w:rFonts w:ascii="Courier New"/>
          <w:sz w:val="16"/>
          <w:shd w:val="clear" w:color="auto" w:fill="EDEDED"/>
        </w:rPr>
        <w:t>synopsys-bridge</w:t>
      </w:r>
      <w:r>
        <w:rPr>
          <w:rFonts w:ascii="Courier New"/>
          <w:sz w:val="16"/>
        </w:rPr>
        <w:t xml:space="preserve"> </w:t>
      </w:r>
      <w:r>
        <w:rPr>
          <w:sz w:val="20"/>
        </w:rPr>
        <w:t>executable.</w:t>
      </w:r>
    </w:p>
    <w:p w14:paraId="5C33D7B2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4BE6AC38" w14:textId="77777777" w:rsidR="00956473" w:rsidRDefault="00000000">
      <w:pPr>
        <w:pStyle w:val="Heading1"/>
      </w:pPr>
      <w:bookmarkStart w:id="14" w:name="Chapter_2._Synopsys_Bridge_CLI"/>
      <w:bookmarkStart w:id="15" w:name="_bookmark5"/>
      <w:bookmarkStart w:id="16" w:name="_bookmark6"/>
      <w:bookmarkEnd w:id="14"/>
      <w:bookmarkEnd w:id="15"/>
      <w:bookmarkEnd w:id="16"/>
      <w:r>
        <w:lastRenderedPageBreak/>
        <w:t>Chapter 2. Synopsys Bridge CLI</w:t>
      </w:r>
    </w:p>
    <w:p w14:paraId="6B69B10A" w14:textId="77777777" w:rsidR="00956473" w:rsidRDefault="00000000">
      <w:pPr>
        <w:pStyle w:val="Heading2"/>
        <w:spacing w:before="284"/>
      </w:pPr>
      <w:bookmarkStart w:id="17" w:name="Using_Synopsys_Bridge_CLI"/>
      <w:bookmarkEnd w:id="17"/>
      <w:r>
        <w:t>Using Synopsys Bridge CLI</w:t>
      </w:r>
    </w:p>
    <w:p w14:paraId="50B9BE86" w14:textId="77777777" w:rsidR="00956473" w:rsidRDefault="00000000">
      <w:pPr>
        <w:pStyle w:val="BodyText"/>
        <w:spacing w:before="213" w:line="340" w:lineRule="auto"/>
        <w:ind w:left="100" w:right="379"/>
      </w:pPr>
      <w:r>
        <w:t>Once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rPr>
          <w:rFonts w:ascii="Courier New"/>
          <w:sz w:val="16"/>
          <w:shd w:val="clear" w:color="auto" w:fill="EDEDED"/>
        </w:rPr>
        <w:t>synopsys-bridge</w:t>
      </w:r>
      <w:r>
        <w:rPr>
          <w:rFonts w:ascii="Courier New"/>
          <w:spacing w:val="-59"/>
          <w:sz w:val="16"/>
        </w:rPr>
        <w:t xml:space="preserve"> </w:t>
      </w:r>
      <w:r>
        <w:t>executable</w:t>
      </w:r>
      <w:r>
        <w:rPr>
          <w:spacing w:val="-12"/>
        </w:rPr>
        <w:t xml:space="preserve"> </w:t>
      </w:r>
      <w:r>
        <w:t>installed,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ready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integrate SAST and/or SCA scans into your CI/CD</w:t>
      </w:r>
      <w:r>
        <w:rPr>
          <w:spacing w:val="-13"/>
        </w:rPr>
        <w:t xml:space="preserve"> </w:t>
      </w:r>
      <w:r>
        <w:t>pipeline.</w:t>
      </w:r>
    </w:p>
    <w:p w14:paraId="00CEF81F" w14:textId="77777777" w:rsidR="00956473" w:rsidRDefault="00956473">
      <w:pPr>
        <w:pStyle w:val="BodyText"/>
        <w:spacing w:before="6"/>
        <w:rPr>
          <w:sz w:val="16"/>
        </w:rPr>
      </w:pPr>
    </w:p>
    <w:p w14:paraId="1F115DC8" w14:textId="77777777" w:rsidR="00956473" w:rsidRDefault="00000000">
      <w:pPr>
        <w:pStyle w:val="BodyText"/>
        <w:ind w:left="100"/>
      </w:pPr>
      <w:r>
        <w:t>You can run Synopsys Bridge in one of the following two ways:</w:t>
      </w:r>
    </w:p>
    <w:p w14:paraId="7847950D" w14:textId="77777777" w:rsidR="00956473" w:rsidRDefault="00956473">
      <w:pPr>
        <w:pStyle w:val="BodyText"/>
        <w:spacing w:before="5"/>
        <w:rPr>
          <w:sz w:val="30"/>
        </w:rPr>
      </w:pPr>
    </w:p>
    <w:p w14:paraId="6D2DFF6E" w14:textId="77777777" w:rsidR="00956473" w:rsidRDefault="00000000">
      <w:pPr>
        <w:pStyle w:val="ListParagraph"/>
        <w:numPr>
          <w:ilvl w:val="0"/>
          <w:numId w:val="9"/>
        </w:numPr>
        <w:tabs>
          <w:tab w:val="left" w:pos="700"/>
        </w:tabs>
        <w:spacing w:before="1"/>
        <w:rPr>
          <w:sz w:val="20"/>
        </w:rPr>
      </w:pPr>
      <w:commentRangeStart w:id="18"/>
      <w:r>
        <w:rPr>
          <w:sz w:val="20"/>
        </w:rPr>
        <w:t>By passing arguments through a JSON</w:t>
      </w:r>
      <w:r>
        <w:rPr>
          <w:spacing w:val="-11"/>
          <w:sz w:val="20"/>
        </w:rPr>
        <w:t xml:space="preserve"> </w:t>
      </w:r>
      <w:r>
        <w:rPr>
          <w:sz w:val="20"/>
        </w:rPr>
        <w:t>file.</w:t>
      </w:r>
    </w:p>
    <w:p w14:paraId="18AD102E" w14:textId="77777777" w:rsidR="00956473" w:rsidRDefault="00000000">
      <w:pPr>
        <w:pStyle w:val="ListParagraph"/>
        <w:numPr>
          <w:ilvl w:val="0"/>
          <w:numId w:val="9"/>
        </w:numPr>
        <w:tabs>
          <w:tab w:val="left" w:pos="700"/>
        </w:tabs>
        <w:spacing w:before="100"/>
        <w:rPr>
          <w:sz w:val="20"/>
        </w:rPr>
      </w:pPr>
      <w:r>
        <w:rPr>
          <w:sz w:val="20"/>
        </w:rPr>
        <w:t>By passing arguments on the command</w:t>
      </w:r>
      <w:r>
        <w:rPr>
          <w:spacing w:val="-11"/>
          <w:sz w:val="20"/>
        </w:rPr>
        <w:t xml:space="preserve"> </w:t>
      </w:r>
      <w:r>
        <w:rPr>
          <w:sz w:val="20"/>
        </w:rPr>
        <w:t>line.</w:t>
      </w:r>
      <w:commentRangeEnd w:id="18"/>
      <w:r w:rsidR="00C11CAC">
        <w:rPr>
          <w:rStyle w:val="CommentReference"/>
        </w:rPr>
        <w:commentReference w:id="18"/>
      </w:r>
    </w:p>
    <w:p w14:paraId="425279DF" w14:textId="77777777" w:rsidR="00956473" w:rsidRDefault="00956473">
      <w:pPr>
        <w:pStyle w:val="BodyText"/>
        <w:spacing w:before="5"/>
        <w:rPr>
          <w:sz w:val="30"/>
        </w:rPr>
      </w:pPr>
    </w:p>
    <w:p w14:paraId="711A2C96" w14:textId="77777777" w:rsidR="00956473" w:rsidRDefault="00000000">
      <w:pPr>
        <w:pStyle w:val="BodyText"/>
        <w:spacing w:before="1"/>
        <w:ind w:left="100"/>
      </w:pPr>
      <w:r>
        <w:t xml:space="preserve">For a complete list of exit codes returned by Synopsys Bridge, see the </w:t>
      </w:r>
      <w:hyperlink w:anchor="_bookmark25" w:history="1">
        <w:r>
          <w:rPr>
            <w:color w:val="337AB7"/>
          </w:rPr>
          <w:t xml:space="preserve">Exit Code </w:t>
        </w:r>
      </w:hyperlink>
      <w:hyperlink w:anchor="_bookmark25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5" w:history="1">
        <w:r>
          <w:rPr>
            <w:rFonts w:ascii="Arial"/>
            <w:i/>
            <w:color w:val="337AB7"/>
          </w:rPr>
          <w:t xml:space="preserve">page </w:t>
        </w:r>
      </w:hyperlink>
      <w:hyperlink w:anchor="_bookmark25" w:history="1">
        <w:r>
          <w:rPr>
            <w:rFonts w:ascii="Arial"/>
            <w:i/>
            <w:color w:val="337AB7"/>
          </w:rPr>
          <w:t>33</w:t>
        </w:r>
      </w:hyperlink>
      <w:hyperlink w:anchor="_bookmark25" w:history="1">
        <w:r>
          <w:rPr>
            <w:rFonts w:ascii="Arial"/>
            <w:i/>
            <w:color w:val="337AB7"/>
          </w:rPr>
          <w:t xml:space="preserve">) </w:t>
        </w:r>
      </w:hyperlink>
      <w:r>
        <w:t>table.</w:t>
      </w:r>
    </w:p>
    <w:p w14:paraId="142D68C3" w14:textId="77777777" w:rsidR="00956473" w:rsidRDefault="00956473">
      <w:pPr>
        <w:pStyle w:val="BodyText"/>
        <w:spacing w:before="9"/>
        <w:rPr>
          <w:sz w:val="27"/>
        </w:rPr>
      </w:pPr>
    </w:p>
    <w:p w14:paraId="2D18B478" w14:textId="77777777" w:rsidR="00956473" w:rsidRDefault="00000000">
      <w:pPr>
        <w:pStyle w:val="Heading3"/>
      </w:pPr>
      <w:bookmarkStart w:id="19" w:name="Passing_Arguments_using_a_JSON_file"/>
      <w:bookmarkStart w:id="20" w:name="_bookmark7"/>
      <w:bookmarkEnd w:id="19"/>
      <w:bookmarkEnd w:id="20"/>
      <w:r>
        <w:t>Passing Arguments using a JSON file</w:t>
      </w:r>
    </w:p>
    <w:p w14:paraId="27D018D7" w14:textId="77777777" w:rsidR="00956473" w:rsidRDefault="00000000">
      <w:pPr>
        <w:pStyle w:val="BodyText"/>
        <w:spacing w:before="250" w:line="340" w:lineRule="auto"/>
        <w:ind w:left="100" w:right="216"/>
      </w:pPr>
      <w:r>
        <w:t>Passing</w:t>
      </w:r>
      <w:r>
        <w:rPr>
          <w:spacing w:val="-12"/>
        </w:rPr>
        <w:t xml:space="preserve"> </w:t>
      </w:r>
      <w:r>
        <w:t>arguments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greatly</w:t>
      </w:r>
      <w:r>
        <w:rPr>
          <w:spacing w:val="-11"/>
        </w:rPr>
        <w:t xml:space="preserve"> </w:t>
      </w:r>
      <w:r>
        <w:t>simplifies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promotes</w:t>
      </w:r>
      <w:r>
        <w:rPr>
          <w:spacing w:val="-11"/>
        </w:rPr>
        <w:t xml:space="preserve"> </w:t>
      </w:r>
      <w:r>
        <w:t>reuse.</w:t>
      </w:r>
      <w:r>
        <w:rPr>
          <w:spacing w:val="-12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steps:</w:t>
      </w:r>
    </w:p>
    <w:p w14:paraId="7555C140" w14:textId="77777777" w:rsidR="00956473" w:rsidRDefault="00956473">
      <w:pPr>
        <w:pStyle w:val="BodyText"/>
        <w:rPr>
          <w:sz w:val="22"/>
        </w:rPr>
      </w:pPr>
    </w:p>
    <w:p w14:paraId="75E3A996" w14:textId="77777777" w:rsidR="00956473" w:rsidRDefault="00000000">
      <w:pPr>
        <w:pStyle w:val="ListParagraph"/>
        <w:numPr>
          <w:ilvl w:val="0"/>
          <w:numId w:val="8"/>
        </w:numPr>
        <w:tabs>
          <w:tab w:val="left" w:pos="700"/>
        </w:tabs>
        <w:spacing w:before="1" w:line="340" w:lineRule="auto"/>
        <w:ind w:right="413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12"/>
          <w:sz w:val="20"/>
        </w:rPr>
        <w:t xml:space="preserve"> </w:t>
      </w:r>
      <w:r>
        <w:rPr>
          <w:sz w:val="20"/>
        </w:rPr>
        <w:t>token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security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integrating with.</w:t>
      </w:r>
    </w:p>
    <w:p w14:paraId="39EDCAB7" w14:textId="77777777" w:rsidR="00956473" w:rsidRDefault="00000000">
      <w:pPr>
        <w:pStyle w:val="ListParagraph"/>
        <w:numPr>
          <w:ilvl w:val="0"/>
          <w:numId w:val="8"/>
        </w:numPr>
        <w:tabs>
          <w:tab w:val="left" w:pos="700"/>
        </w:tabs>
        <w:spacing w:line="340" w:lineRule="auto"/>
        <w:ind w:right="43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2"/>
          <w:sz w:val="20"/>
        </w:rPr>
        <w:t xml:space="preserve"> </w:t>
      </w:r>
      <w:r>
        <w:rPr>
          <w:sz w:val="20"/>
        </w:rPr>
        <w:t>variable(s)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pass</w:t>
      </w:r>
      <w:r>
        <w:rPr>
          <w:spacing w:val="-12"/>
          <w:sz w:val="20"/>
        </w:rPr>
        <w:t xml:space="preserve"> </w:t>
      </w:r>
      <w:r>
        <w:rPr>
          <w:sz w:val="20"/>
        </w:rPr>
        <w:t>sensitive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password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token</w:t>
      </w:r>
      <w:r>
        <w:rPr>
          <w:spacing w:val="-12"/>
          <w:sz w:val="20"/>
        </w:rPr>
        <w:t xml:space="preserve"> </w:t>
      </w:r>
      <w:r>
        <w:rPr>
          <w:sz w:val="20"/>
        </w:rPr>
        <w:t>to Synopsys</w:t>
      </w:r>
      <w:r>
        <w:rPr>
          <w:spacing w:val="-18"/>
          <w:sz w:val="20"/>
        </w:rPr>
        <w:t xml:space="preserve"> </w:t>
      </w:r>
      <w:r>
        <w:rPr>
          <w:sz w:val="20"/>
        </w:rPr>
        <w:t>Bridge</w:t>
      </w:r>
      <w:r>
        <w:rPr>
          <w:spacing w:val="-17"/>
          <w:sz w:val="20"/>
        </w:rPr>
        <w:t xml:space="preserve"> </w:t>
      </w:r>
      <w:r>
        <w:rPr>
          <w:sz w:val="20"/>
        </w:rPr>
        <w:t>(recommended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security</w:t>
      </w:r>
      <w:r>
        <w:rPr>
          <w:spacing w:val="-17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7"/>
          <w:sz w:val="20"/>
        </w:rPr>
        <w:t xml:space="preserve"> </w:t>
      </w:r>
      <w:r>
        <w:rPr>
          <w:sz w:val="20"/>
        </w:rPr>
        <w:t>Synopsys</w:t>
      </w:r>
      <w:r>
        <w:rPr>
          <w:spacing w:val="-17"/>
          <w:sz w:val="20"/>
        </w:rPr>
        <w:t xml:space="preserve"> </w:t>
      </w:r>
      <w:r>
        <w:rPr>
          <w:sz w:val="20"/>
        </w:rPr>
        <w:t>Bridge</w:t>
      </w:r>
      <w:r>
        <w:rPr>
          <w:spacing w:val="-17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7"/>
          <w:sz w:val="20"/>
        </w:rPr>
        <w:t xml:space="preserve"> </w:t>
      </w:r>
      <w:r>
        <w:rPr>
          <w:sz w:val="20"/>
        </w:rPr>
        <w:t>picks</w:t>
      </w:r>
      <w:r>
        <w:rPr>
          <w:spacing w:val="-18"/>
          <w:sz w:val="20"/>
        </w:rPr>
        <w:t xml:space="preserve"> </w:t>
      </w:r>
      <w:r>
        <w:rPr>
          <w:sz w:val="20"/>
        </w:rPr>
        <w:t>up values passed through these</w:t>
      </w:r>
      <w:r>
        <w:rPr>
          <w:spacing w:val="-7"/>
          <w:sz w:val="20"/>
        </w:rPr>
        <w:t xml:space="preserve"> </w:t>
      </w:r>
      <w:r>
        <w:rPr>
          <w:sz w:val="20"/>
        </w:rPr>
        <w:t>variables.</w:t>
      </w:r>
    </w:p>
    <w:p w14:paraId="7286A59F" w14:textId="77777777" w:rsidR="00956473" w:rsidRDefault="00000000">
      <w:pPr>
        <w:pStyle w:val="ListParagraph"/>
        <w:numPr>
          <w:ilvl w:val="1"/>
          <w:numId w:val="8"/>
        </w:numPr>
        <w:tabs>
          <w:tab w:val="left" w:pos="1300"/>
        </w:tabs>
        <w:spacing w:line="237" w:lineRule="exact"/>
        <w:rPr>
          <w:sz w:val="20"/>
        </w:rPr>
      </w:pPr>
      <w:r>
        <w:rPr>
          <w:sz w:val="20"/>
        </w:rPr>
        <w:t xml:space="preserve">Example: </w:t>
      </w:r>
      <w:r>
        <w:rPr>
          <w:rFonts w:ascii="Courier New" w:hAnsi="Courier New"/>
          <w:sz w:val="16"/>
          <w:shd w:val="clear" w:color="auto" w:fill="EDEDED"/>
        </w:rPr>
        <w:t>export</w:t>
      </w:r>
      <w:r>
        <w:rPr>
          <w:rFonts w:ascii="Courier New" w:hAnsi="Courier New"/>
          <w:spacing w:val="-2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BRIDGE_POLARIS_ACCESSTOKEN=</w:t>
      </w:r>
      <w:r>
        <w:rPr>
          <w:rFonts w:ascii="Courier New" w:hAnsi="Courier New"/>
          <w:i/>
          <w:sz w:val="16"/>
          <w:shd w:val="clear" w:color="auto" w:fill="EDEDED"/>
        </w:rPr>
        <w:t>&lt;POLARIS_ACCESSTOKEN&gt;</w:t>
      </w:r>
      <w:r>
        <w:rPr>
          <w:sz w:val="20"/>
        </w:rPr>
        <w:t>.</w:t>
      </w:r>
    </w:p>
    <w:p w14:paraId="328CA81E" w14:textId="77777777" w:rsidR="00956473" w:rsidRDefault="00000000">
      <w:pPr>
        <w:pStyle w:val="ListParagraph"/>
        <w:numPr>
          <w:ilvl w:val="0"/>
          <w:numId w:val="8"/>
        </w:numPr>
        <w:tabs>
          <w:tab w:val="left" w:pos="700"/>
        </w:tabs>
        <w:spacing w:before="98"/>
        <w:rPr>
          <w:sz w:val="20"/>
        </w:rPr>
      </w:pPr>
      <w:r>
        <w:rPr>
          <w:sz w:val="20"/>
        </w:rPr>
        <w:t xml:space="preserve">Pass the JSON file to Synopsys Bridge using the </w:t>
      </w:r>
      <w:r>
        <w:rPr>
          <w:rFonts w:ascii="Courier New"/>
          <w:sz w:val="16"/>
          <w:shd w:val="clear" w:color="auto" w:fill="EDEDED"/>
        </w:rPr>
        <w:t>--input</w:t>
      </w:r>
      <w:r>
        <w:rPr>
          <w:rFonts w:ascii="Courier New"/>
          <w:spacing w:val="-43"/>
          <w:sz w:val="16"/>
        </w:rPr>
        <w:t xml:space="preserve"> </w:t>
      </w:r>
      <w:r>
        <w:rPr>
          <w:sz w:val="20"/>
        </w:rPr>
        <w:t>command line option.</w:t>
      </w:r>
    </w:p>
    <w:p w14:paraId="591A5B57" w14:textId="2A5819E6" w:rsidR="00956473" w:rsidRDefault="00000000">
      <w:pPr>
        <w:pStyle w:val="ListParagraph"/>
        <w:numPr>
          <w:ilvl w:val="0"/>
          <w:numId w:val="8"/>
        </w:numPr>
        <w:tabs>
          <w:tab w:val="left" w:pos="700"/>
        </w:tabs>
        <w:spacing w:before="100"/>
        <w:rPr>
          <w:sz w:val="20"/>
        </w:rPr>
      </w:pPr>
      <w:r>
        <w:rPr>
          <w:sz w:val="20"/>
        </w:rPr>
        <w:t>Pass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Synopsys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"/>
          <w:sz w:val="20"/>
        </w:rPr>
        <w:t xml:space="preserve"> </w:t>
      </w:r>
      <w:ins w:id="21" w:author="Raj Kesarapalli" w:date="2023-07-28T12:23:00Z">
        <w:r w:rsidR="00C11CAC">
          <w:rPr>
            <w:spacing w:val="-4"/>
            <w:sz w:val="20"/>
          </w:rPr>
          <w:t xml:space="preserve">with </w:t>
        </w:r>
      </w:ins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Courier New"/>
          <w:sz w:val="16"/>
          <w:shd w:val="clear" w:color="auto" w:fill="EDEDED"/>
        </w:rPr>
        <w:t>--stage</w:t>
      </w:r>
      <w:r>
        <w:rPr>
          <w:rFonts w:ascii="Courier New"/>
          <w:spacing w:val="-50"/>
          <w:sz w:val="16"/>
        </w:rPr>
        <w:t xml:space="preserve"> </w:t>
      </w:r>
      <w:r>
        <w:rPr>
          <w:sz w:val="20"/>
        </w:rPr>
        <w:t>option.</w:t>
      </w:r>
    </w:p>
    <w:p w14:paraId="632F0DA4" w14:textId="77777777" w:rsidR="00956473" w:rsidRDefault="00956473">
      <w:pPr>
        <w:pStyle w:val="BodyText"/>
        <w:spacing w:before="6"/>
        <w:rPr>
          <w:sz w:val="30"/>
        </w:rPr>
      </w:pPr>
    </w:p>
    <w:p w14:paraId="1F2B4225" w14:textId="77777777" w:rsidR="00956473" w:rsidRDefault="00000000">
      <w:pPr>
        <w:pStyle w:val="BodyText"/>
        <w:ind w:left="100"/>
      </w:pPr>
      <w:r>
        <w:t xml:space="preserve">Here are the example </w:t>
      </w:r>
      <w:proofErr w:type="gramStart"/>
      <w:r>
        <w:t>commands::</w:t>
      </w:r>
      <w:proofErr w:type="gramEnd"/>
    </w:p>
    <w:p w14:paraId="599538B1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906B121" wp14:editId="60C5F097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469900"/>
                <wp:effectExtent l="0" t="0" r="0" b="0"/>
                <wp:wrapTopAndBottom/>
                <wp:docPr id="9409172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699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2BEFD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075B020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BRIDGE_POLARIS_ACCESSTOKEN=&lt;POLARIS_ACCESSTOKEN&gt;</w:t>
                            </w:r>
                          </w:p>
                          <w:p w14:paraId="5DF288A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C713E04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6B121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margin-left:76pt;margin-top:6.25pt;width:464pt;height:3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" fillcolor="#ededed" stroked="f">
                <v:path arrowok="t"/>
                <v:textbox inset="0,0,0,0">
                  <w:txbxContent>
                    <w:p w14:paraId="2B52BEFD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075B020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BRIDGE_POLARIS_ACCESSTOKEN=&lt;POLARIS_ACCESSTOKEN&gt;</w:t>
                      </w:r>
                    </w:p>
                    <w:p w14:paraId="5DF288A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C713E04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4ABB423" wp14:editId="6A2A700A">
                <wp:simplePos x="0" y="0"/>
                <wp:positionH relativeFrom="page">
                  <wp:posOffset>923925</wp:posOffset>
                </wp:positionH>
                <wp:positionV relativeFrom="paragraph">
                  <wp:posOffset>685800</wp:posOffset>
                </wp:positionV>
                <wp:extent cx="5924550" cy="622300"/>
                <wp:effectExtent l="0" t="0" r="0" b="0"/>
                <wp:wrapTopAndBottom/>
                <wp:docPr id="1036608626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622300"/>
                          <a:chOff x="1455" y="1080"/>
                          <a:chExt cx="9330" cy="980"/>
                        </a:xfrm>
                      </wpg:grpSpPr>
                      <wps:wsp>
                        <wps:cNvPr id="1984866417" name="Freeform 270"/>
                        <wps:cNvSpPr>
                          <a:spLocks/>
                        </wps:cNvSpPr>
                        <wps:spPr bwMode="auto">
                          <a:xfrm>
                            <a:off x="1455" y="1080"/>
                            <a:ext cx="9330" cy="98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2060 1080"/>
                              <a:gd name="T3" fmla="*/ 2060 h 980"/>
                              <a:gd name="T4" fmla="+- 0 1605 1455"/>
                              <a:gd name="T5" fmla="*/ T4 w 9330"/>
                              <a:gd name="T6" fmla="+- 0 2060 1080"/>
                              <a:gd name="T7" fmla="*/ 2060 h 980"/>
                              <a:gd name="T8" fmla="+- 0 1547 1455"/>
                              <a:gd name="T9" fmla="*/ T8 w 9330"/>
                              <a:gd name="T10" fmla="+- 0 2048 1080"/>
                              <a:gd name="T11" fmla="*/ 2048 h 980"/>
                              <a:gd name="T12" fmla="+- 0 1499 1455"/>
                              <a:gd name="T13" fmla="*/ T12 w 9330"/>
                              <a:gd name="T14" fmla="+- 0 2016 1080"/>
                              <a:gd name="T15" fmla="*/ 2016 h 980"/>
                              <a:gd name="T16" fmla="+- 0 1467 1455"/>
                              <a:gd name="T17" fmla="*/ T16 w 9330"/>
                              <a:gd name="T18" fmla="+- 0 1968 1080"/>
                              <a:gd name="T19" fmla="*/ 1968 h 980"/>
                              <a:gd name="T20" fmla="+- 0 1455 1455"/>
                              <a:gd name="T21" fmla="*/ T20 w 9330"/>
                              <a:gd name="T22" fmla="+- 0 1910 1080"/>
                              <a:gd name="T23" fmla="*/ 1910 h 980"/>
                              <a:gd name="T24" fmla="+- 0 1455 1455"/>
                              <a:gd name="T25" fmla="*/ T24 w 9330"/>
                              <a:gd name="T26" fmla="+- 0 1230 1080"/>
                              <a:gd name="T27" fmla="*/ 1230 h 980"/>
                              <a:gd name="T28" fmla="+- 0 1467 1455"/>
                              <a:gd name="T29" fmla="*/ T28 w 9330"/>
                              <a:gd name="T30" fmla="+- 0 1172 1080"/>
                              <a:gd name="T31" fmla="*/ 1172 h 980"/>
                              <a:gd name="T32" fmla="+- 0 1499 1455"/>
                              <a:gd name="T33" fmla="*/ T32 w 9330"/>
                              <a:gd name="T34" fmla="+- 0 1124 1080"/>
                              <a:gd name="T35" fmla="*/ 1124 h 980"/>
                              <a:gd name="T36" fmla="+- 0 1547 1455"/>
                              <a:gd name="T37" fmla="*/ T36 w 9330"/>
                              <a:gd name="T38" fmla="+- 0 1092 1080"/>
                              <a:gd name="T39" fmla="*/ 1092 h 980"/>
                              <a:gd name="T40" fmla="+- 0 1605 1455"/>
                              <a:gd name="T41" fmla="*/ T40 w 9330"/>
                              <a:gd name="T42" fmla="+- 0 1080 1080"/>
                              <a:gd name="T43" fmla="*/ 1080 h 980"/>
                              <a:gd name="T44" fmla="+- 0 10635 1455"/>
                              <a:gd name="T45" fmla="*/ T44 w 9330"/>
                              <a:gd name="T46" fmla="+- 0 1080 1080"/>
                              <a:gd name="T47" fmla="*/ 1080 h 980"/>
                              <a:gd name="T48" fmla="+- 0 10693 1455"/>
                              <a:gd name="T49" fmla="*/ T48 w 9330"/>
                              <a:gd name="T50" fmla="+- 0 1092 1080"/>
                              <a:gd name="T51" fmla="*/ 1092 h 980"/>
                              <a:gd name="T52" fmla="+- 0 10741 1455"/>
                              <a:gd name="T53" fmla="*/ T52 w 9330"/>
                              <a:gd name="T54" fmla="+- 0 1124 1080"/>
                              <a:gd name="T55" fmla="*/ 1124 h 980"/>
                              <a:gd name="T56" fmla="+- 0 10773 1455"/>
                              <a:gd name="T57" fmla="*/ T56 w 9330"/>
                              <a:gd name="T58" fmla="+- 0 1172 1080"/>
                              <a:gd name="T59" fmla="*/ 1172 h 980"/>
                              <a:gd name="T60" fmla="+- 0 10785 1455"/>
                              <a:gd name="T61" fmla="*/ T60 w 9330"/>
                              <a:gd name="T62" fmla="+- 0 1230 1080"/>
                              <a:gd name="T63" fmla="*/ 1230 h 980"/>
                              <a:gd name="T64" fmla="+- 0 10785 1455"/>
                              <a:gd name="T65" fmla="*/ T64 w 9330"/>
                              <a:gd name="T66" fmla="+- 0 1910 1080"/>
                              <a:gd name="T67" fmla="*/ 1910 h 980"/>
                              <a:gd name="T68" fmla="+- 0 10773 1455"/>
                              <a:gd name="T69" fmla="*/ T68 w 9330"/>
                              <a:gd name="T70" fmla="+- 0 1968 1080"/>
                              <a:gd name="T71" fmla="*/ 1968 h 980"/>
                              <a:gd name="T72" fmla="+- 0 10741 1455"/>
                              <a:gd name="T73" fmla="*/ T72 w 9330"/>
                              <a:gd name="T74" fmla="+- 0 2016 1080"/>
                              <a:gd name="T75" fmla="*/ 2016 h 980"/>
                              <a:gd name="T76" fmla="+- 0 10693 1455"/>
                              <a:gd name="T77" fmla="*/ T76 w 9330"/>
                              <a:gd name="T78" fmla="+- 0 2048 1080"/>
                              <a:gd name="T79" fmla="*/ 2048 h 980"/>
                              <a:gd name="T80" fmla="+- 0 10635 1455"/>
                              <a:gd name="T81" fmla="*/ T80 w 9330"/>
                              <a:gd name="T82" fmla="+- 0 2060 1080"/>
                              <a:gd name="T83" fmla="*/ 2060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980">
                                <a:moveTo>
                                  <a:pt x="9180" y="980"/>
                                </a:moveTo>
                                <a:lnTo>
                                  <a:pt x="150" y="980"/>
                                </a:lnTo>
                                <a:lnTo>
                                  <a:pt x="92" y="968"/>
                                </a:lnTo>
                                <a:lnTo>
                                  <a:pt x="44" y="936"/>
                                </a:lnTo>
                                <a:lnTo>
                                  <a:pt x="12" y="888"/>
                                </a:lnTo>
                                <a:lnTo>
                                  <a:pt x="0" y="83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830"/>
                                </a:lnTo>
                                <a:lnTo>
                                  <a:pt x="9318" y="888"/>
                                </a:lnTo>
                                <a:lnTo>
                                  <a:pt x="9286" y="936"/>
                                </a:lnTo>
                                <a:lnTo>
                                  <a:pt x="9238" y="968"/>
                                </a:lnTo>
                                <a:lnTo>
                                  <a:pt x="9180" y="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6904781" name="Picture 26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9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4926974" name="Text Box 268"/>
                        <wps:cNvSpPr txBox="1">
                          <a:spLocks/>
                        </wps:cNvSpPr>
                        <wps:spPr bwMode="auto">
                          <a:xfrm>
                            <a:off x="1455" y="1080"/>
                            <a:ext cx="9330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A8C40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127359C1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E47072B" w14:textId="77777777" w:rsidR="00956473" w:rsidRDefault="00000000">
                              <w:pPr>
                                <w:spacing w:before="100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Depending on your OS, you will need to use appropriate mechanism to set environment variables.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BB423" id="Group 267" o:spid="_x0000_s1027" style="position:absolute;margin-left:72.75pt;margin-top:54pt;width:466.5pt;height:49pt;z-index:-251656192;mso-wrap-distance-left:0;mso-wrap-distance-right:0;mso-position-horizontal-relative:page" coordorigin="1455,1080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">
                <v:shape id="Freeform 270" o:spid="_x0000_s1028" style="position:absolute;left:1455;top:1080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" path="m9180,980r-9030,l92,968,44,936,12,888,,830,,150,12,92,44,44,92,12,150,,9180,r58,12l9286,44r32,48l9330,150r,680l9318,888r-32,48l9238,968r-58,12xe" fillcolor="#0078a0" stroked="f">
                  <v:fill opacity="5911f"/>
                  <v:path arrowok="t" o:connecttype="custom" o:connectlocs="9180,2060;150,2060;92,2048;44,2016;12,1968;0,1910;0,1230;12,1172;44,1124;92,1092;150,1080;9180,1080;9238,1092;9286,1124;9318,1172;9330,1230;9330,1910;9318,1968;9286,2016;9238,2048;9180,2060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9" o:spid="_x0000_s1029" type="#_x0000_t75" style="position:absolute;left:1570;top:119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268" o:spid="_x0000_s1030" type="#_x0000_t202" style="position:absolute;left:1455;top:1080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1CA8C40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127359C1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E47072B" w14:textId="77777777" w:rsidR="00956473" w:rsidRDefault="00000000">
                        <w:pPr>
                          <w:spacing w:before="100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Depending on your OS, you will need to use appropriate mechanism to set environment variables.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ACC16E" w14:textId="77777777" w:rsidR="00956473" w:rsidRDefault="00956473">
      <w:pPr>
        <w:pStyle w:val="BodyText"/>
        <w:spacing w:before="4"/>
        <w:rPr>
          <w:sz w:val="13"/>
        </w:rPr>
      </w:pPr>
    </w:p>
    <w:p w14:paraId="1A857EB7" w14:textId="77777777" w:rsidR="00956473" w:rsidRDefault="00956473">
      <w:pPr>
        <w:pStyle w:val="BodyText"/>
        <w:spacing w:before="1"/>
        <w:rPr>
          <w:sz w:val="12"/>
        </w:rPr>
      </w:pPr>
    </w:p>
    <w:p w14:paraId="0E5AFF96" w14:textId="77777777" w:rsidR="00956473" w:rsidRDefault="00000000">
      <w:pPr>
        <w:spacing w:before="96"/>
        <w:ind w:left="100"/>
        <w:rPr>
          <w:sz w:val="20"/>
        </w:rPr>
      </w:pPr>
      <w:r>
        <w:rPr>
          <w:sz w:val="20"/>
        </w:rPr>
        <w:t xml:space="preserve">Here is the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pacing w:val="-51"/>
          <w:sz w:val="16"/>
        </w:rPr>
        <w:t xml:space="preserve"> </w:t>
      </w:r>
      <w:r>
        <w:rPr>
          <w:sz w:val="20"/>
        </w:rPr>
        <w:t>file:</w:t>
      </w:r>
    </w:p>
    <w:p w14:paraId="540BCD72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191ADA" wp14:editId="53281AA0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450850"/>
                <wp:effectExtent l="0" t="0" r="0" b="0"/>
                <wp:wrapTopAndBottom/>
                <wp:docPr id="117785680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508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DA778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4B0E6C94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0368364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FF6BA00" w14:textId="77777777" w:rsidR="00956473" w:rsidRDefault="00000000">
                            <w:pPr>
                              <w:ind w:left="13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91ADA" id="Text Box 266" o:spid="_x0000_s1031" type="#_x0000_t202" style="position:absolute;margin-left:76pt;margin-top:6.25pt;width:464pt;height:35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" fillcolor="#ededed" stroked="f">
                <v:path arrowok="t"/>
                <v:textbox inset="0,0,0,0">
                  <w:txbxContent>
                    <w:p w14:paraId="11FDA778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4B0E6C94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0368364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FF6BA00" w14:textId="77777777" w:rsidR="00956473" w:rsidRDefault="00000000">
                      <w:pPr>
                        <w:ind w:left="13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D571D8" w14:textId="77777777" w:rsidR="00956473" w:rsidRDefault="00956473">
      <w:pPr>
        <w:rPr>
          <w:sz w:val="8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0E7D46BC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8</w:t>
      </w:r>
    </w:p>
    <w:p w14:paraId="770F56E9" w14:textId="77777777" w:rsidR="00956473" w:rsidRDefault="00956473">
      <w:pPr>
        <w:pStyle w:val="BodyText"/>
      </w:pPr>
    </w:p>
    <w:p w14:paraId="228626D3" w14:textId="77777777" w:rsidR="00956473" w:rsidRDefault="00956473">
      <w:pPr>
        <w:pStyle w:val="BodyText"/>
      </w:pPr>
    </w:p>
    <w:p w14:paraId="0F8C4200" w14:textId="063A7C76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9248A9" wp14:editId="3AFA61BF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3257550"/>
                <wp:effectExtent l="0" t="0" r="0" b="0"/>
                <wp:wrapTopAndBottom/>
                <wp:docPr id="197820799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2575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8E18A" w14:textId="77777777" w:rsidR="00956473" w:rsidRDefault="00000000">
                            <w:pPr>
                              <w:spacing w:before="102" w:line="554" w:lineRule="auto"/>
                              <w:ind w:left="290" w:right="7214" w:hanging="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":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{ "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application": {</w:t>
                            </w:r>
                          </w:p>
                          <w:p w14:paraId="08B11D90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"&lt;APPLICATION_NAME&gt;"</w:t>
                            </w:r>
                          </w:p>
                          <w:p w14:paraId="0DC7DA2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708F6E4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3DF451C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0F348E4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"project": {</w:t>
                            </w:r>
                          </w:p>
                          <w:p w14:paraId="704032B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9E74351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"&lt;PROJECT_NAME&gt;"</w:t>
                            </w:r>
                          </w:p>
                          <w:p w14:paraId="680E5F5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A6CF33D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0BC221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C745EF1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"assessment": {</w:t>
                            </w:r>
                          </w:p>
                          <w:p w14:paraId="376AF8D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DD8961D" w14:textId="77777777" w:rsidR="00956473" w:rsidRDefault="00000000">
                            <w:pPr>
                              <w:spacing w:before="1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"types": ["SAST", "SCA"]</w:t>
                            </w:r>
                          </w:p>
                          <w:p w14:paraId="190399C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A2E0B9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37FFD4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3024103E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728FDBA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3E9D023" w14:textId="77777777" w:rsidR="00956473" w:rsidRDefault="00000000">
                            <w:pPr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"&lt;SERVER_URL&gt;"</w:t>
                            </w:r>
                          </w:p>
                          <w:p w14:paraId="0BE292F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E2D4682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9F699D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4793BFB" w14:textId="77777777" w:rsidR="00956473" w:rsidRDefault="00000000">
                            <w:pPr>
                              <w:ind w:left="13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39FEC25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D730368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248A9" id="Text Box 265" o:spid="_x0000_s1032" type="#_x0000_t202" style="position:absolute;margin-left:76pt;margin-top:8.15pt;width:464pt;height:256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0DB8E18A" w14:textId="77777777" w:rsidR="00956473" w:rsidRDefault="00000000">
                      <w:pPr>
                        <w:spacing w:before="102" w:line="554" w:lineRule="auto"/>
                        <w:ind w:left="290" w:right="7214" w:hanging="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":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{ "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application": {</w:t>
                      </w:r>
                    </w:p>
                    <w:p w14:paraId="08B11D90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"&lt;APPLICATION_NAME&gt;"</w:t>
                      </w:r>
                    </w:p>
                    <w:p w14:paraId="0DC7DA2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708F6E4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3DF451C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0F348E4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"project": {</w:t>
                      </w:r>
                    </w:p>
                    <w:p w14:paraId="704032B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9E74351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"&lt;PROJECT_NAME&gt;"</w:t>
                      </w:r>
                    </w:p>
                    <w:p w14:paraId="680E5F5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A6CF33D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0BC221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C745EF1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"assessment": {</w:t>
                      </w:r>
                    </w:p>
                    <w:p w14:paraId="376AF8D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DD8961D" w14:textId="77777777" w:rsidR="00956473" w:rsidRDefault="00000000">
                      <w:pPr>
                        <w:spacing w:before="1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"types": ["SAST", "SCA"]</w:t>
                      </w:r>
                    </w:p>
                    <w:p w14:paraId="190399C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3A2E0B9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37FFD4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3024103E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728FDBA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3E9D023" w14:textId="77777777" w:rsidR="00956473" w:rsidRDefault="00000000">
                      <w:pPr>
                        <w:ind w:left="29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serverUrl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"&lt;SERVER_URL&gt;"</w:t>
                      </w:r>
                    </w:p>
                    <w:p w14:paraId="0BE292F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E2D4682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9F699D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4793BFB" w14:textId="77777777" w:rsidR="00956473" w:rsidRDefault="00000000">
                      <w:pPr>
                        <w:ind w:left="13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39FEC25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D730368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284BADF" wp14:editId="2901D8BA">
                <wp:simplePos x="0" y="0"/>
                <wp:positionH relativeFrom="page">
                  <wp:posOffset>923925</wp:posOffset>
                </wp:positionH>
                <wp:positionV relativeFrom="paragraph">
                  <wp:posOffset>3497580</wp:posOffset>
                </wp:positionV>
                <wp:extent cx="5924550" cy="838200"/>
                <wp:effectExtent l="0" t="12700" r="0" b="0"/>
                <wp:wrapTopAndBottom/>
                <wp:docPr id="134518203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838200"/>
                          <a:chOff x="1455" y="5508"/>
                          <a:chExt cx="9330" cy="1320"/>
                        </a:xfrm>
                      </wpg:grpSpPr>
                      <wps:wsp>
                        <wps:cNvPr id="1018399487" name="Freeform 264"/>
                        <wps:cNvSpPr>
                          <a:spLocks/>
                        </wps:cNvSpPr>
                        <wps:spPr bwMode="auto">
                          <a:xfrm>
                            <a:off x="1455" y="5507"/>
                            <a:ext cx="9330" cy="132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6828 5508"/>
                              <a:gd name="T3" fmla="*/ 6828 h 1320"/>
                              <a:gd name="T4" fmla="+- 0 1605 1455"/>
                              <a:gd name="T5" fmla="*/ T4 w 9330"/>
                              <a:gd name="T6" fmla="+- 0 6828 5508"/>
                              <a:gd name="T7" fmla="*/ 6828 h 1320"/>
                              <a:gd name="T8" fmla="+- 0 1547 1455"/>
                              <a:gd name="T9" fmla="*/ T8 w 9330"/>
                              <a:gd name="T10" fmla="+- 0 6816 5508"/>
                              <a:gd name="T11" fmla="*/ 6816 h 1320"/>
                              <a:gd name="T12" fmla="+- 0 1499 1455"/>
                              <a:gd name="T13" fmla="*/ T12 w 9330"/>
                              <a:gd name="T14" fmla="+- 0 6784 5508"/>
                              <a:gd name="T15" fmla="*/ 6784 h 1320"/>
                              <a:gd name="T16" fmla="+- 0 1467 1455"/>
                              <a:gd name="T17" fmla="*/ T16 w 9330"/>
                              <a:gd name="T18" fmla="+- 0 6736 5508"/>
                              <a:gd name="T19" fmla="*/ 6736 h 1320"/>
                              <a:gd name="T20" fmla="+- 0 1455 1455"/>
                              <a:gd name="T21" fmla="*/ T20 w 9330"/>
                              <a:gd name="T22" fmla="+- 0 6678 5508"/>
                              <a:gd name="T23" fmla="*/ 6678 h 1320"/>
                              <a:gd name="T24" fmla="+- 0 1455 1455"/>
                              <a:gd name="T25" fmla="*/ T24 w 9330"/>
                              <a:gd name="T26" fmla="+- 0 5658 5508"/>
                              <a:gd name="T27" fmla="*/ 5658 h 1320"/>
                              <a:gd name="T28" fmla="+- 0 1467 1455"/>
                              <a:gd name="T29" fmla="*/ T28 w 9330"/>
                              <a:gd name="T30" fmla="+- 0 5600 5508"/>
                              <a:gd name="T31" fmla="*/ 5600 h 1320"/>
                              <a:gd name="T32" fmla="+- 0 1499 1455"/>
                              <a:gd name="T33" fmla="*/ T32 w 9330"/>
                              <a:gd name="T34" fmla="+- 0 5552 5508"/>
                              <a:gd name="T35" fmla="*/ 5552 h 1320"/>
                              <a:gd name="T36" fmla="+- 0 1547 1455"/>
                              <a:gd name="T37" fmla="*/ T36 w 9330"/>
                              <a:gd name="T38" fmla="+- 0 5520 5508"/>
                              <a:gd name="T39" fmla="*/ 5520 h 1320"/>
                              <a:gd name="T40" fmla="+- 0 1605 1455"/>
                              <a:gd name="T41" fmla="*/ T40 w 9330"/>
                              <a:gd name="T42" fmla="+- 0 5508 5508"/>
                              <a:gd name="T43" fmla="*/ 5508 h 1320"/>
                              <a:gd name="T44" fmla="+- 0 10635 1455"/>
                              <a:gd name="T45" fmla="*/ T44 w 9330"/>
                              <a:gd name="T46" fmla="+- 0 5508 5508"/>
                              <a:gd name="T47" fmla="*/ 5508 h 1320"/>
                              <a:gd name="T48" fmla="+- 0 10693 1455"/>
                              <a:gd name="T49" fmla="*/ T48 w 9330"/>
                              <a:gd name="T50" fmla="+- 0 5520 5508"/>
                              <a:gd name="T51" fmla="*/ 5520 h 1320"/>
                              <a:gd name="T52" fmla="+- 0 10741 1455"/>
                              <a:gd name="T53" fmla="*/ T52 w 9330"/>
                              <a:gd name="T54" fmla="+- 0 5552 5508"/>
                              <a:gd name="T55" fmla="*/ 5552 h 1320"/>
                              <a:gd name="T56" fmla="+- 0 10773 1455"/>
                              <a:gd name="T57" fmla="*/ T56 w 9330"/>
                              <a:gd name="T58" fmla="+- 0 5600 5508"/>
                              <a:gd name="T59" fmla="*/ 5600 h 1320"/>
                              <a:gd name="T60" fmla="+- 0 10785 1455"/>
                              <a:gd name="T61" fmla="*/ T60 w 9330"/>
                              <a:gd name="T62" fmla="+- 0 5658 5508"/>
                              <a:gd name="T63" fmla="*/ 5658 h 1320"/>
                              <a:gd name="T64" fmla="+- 0 10785 1455"/>
                              <a:gd name="T65" fmla="*/ T64 w 9330"/>
                              <a:gd name="T66" fmla="+- 0 6678 5508"/>
                              <a:gd name="T67" fmla="*/ 6678 h 1320"/>
                              <a:gd name="T68" fmla="+- 0 10773 1455"/>
                              <a:gd name="T69" fmla="*/ T68 w 9330"/>
                              <a:gd name="T70" fmla="+- 0 6736 5508"/>
                              <a:gd name="T71" fmla="*/ 6736 h 1320"/>
                              <a:gd name="T72" fmla="+- 0 10741 1455"/>
                              <a:gd name="T73" fmla="*/ T72 w 9330"/>
                              <a:gd name="T74" fmla="+- 0 6784 5508"/>
                              <a:gd name="T75" fmla="*/ 6784 h 1320"/>
                              <a:gd name="T76" fmla="+- 0 10693 1455"/>
                              <a:gd name="T77" fmla="*/ T76 w 9330"/>
                              <a:gd name="T78" fmla="+- 0 6816 5508"/>
                              <a:gd name="T79" fmla="*/ 6816 h 1320"/>
                              <a:gd name="T80" fmla="+- 0 10635 1455"/>
                              <a:gd name="T81" fmla="*/ T80 w 9330"/>
                              <a:gd name="T82" fmla="+- 0 6828 5508"/>
                              <a:gd name="T83" fmla="*/ 6828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320">
                                <a:moveTo>
                                  <a:pt x="91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170"/>
                                </a:lnTo>
                                <a:lnTo>
                                  <a:pt x="9318" y="1228"/>
                                </a:lnTo>
                                <a:lnTo>
                                  <a:pt x="9286" y="1276"/>
                                </a:lnTo>
                                <a:lnTo>
                                  <a:pt x="9238" y="1308"/>
                                </a:lnTo>
                                <a:lnTo>
                                  <a:pt x="91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8048527" name="Picture 26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5619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5120749" name="Text Box 262"/>
                        <wps:cNvSpPr txBox="1">
                          <a:spLocks/>
                        </wps:cNvSpPr>
                        <wps:spPr bwMode="auto">
                          <a:xfrm>
                            <a:off x="1455" y="5507"/>
                            <a:ext cx="93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94946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08ACEFD4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D7952FB" w14:textId="77777777" w:rsidR="00956473" w:rsidRDefault="00000000">
                              <w:pPr>
                                <w:spacing w:before="100" w:line="340" w:lineRule="auto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recommended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save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JSON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directory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being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scanned. 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JSON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json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4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extension.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4BADF" id="Group 261" o:spid="_x0000_s1033" style="position:absolute;margin-left:72.75pt;margin-top:275.4pt;width:466.5pt;height:66pt;z-index:-251652096;mso-wrap-distance-left:0;mso-wrap-distance-right:0;mso-position-horizontal-relative:page" coordorigin="1455,5508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">
                <v:shape id="Freeform 264" o:spid="_x0000_s1034" style="position:absolute;left:1455;top:5507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" path="m9180,1320r-9030,l92,1308,44,1276,12,1228,,1170,,150,12,92,44,44,92,12,150,,9180,r58,12l9286,44r32,48l9330,150r,1020l9318,1228r-32,48l9238,1308r-58,12xe" fillcolor="#0078a0" stroked="f">
                  <v:fill opacity="5911f"/>
                  <v:path arrowok="t" o:connecttype="custom" o:connectlocs="9180,6828;150,6828;92,6816;44,6784;12,6736;0,6678;0,5658;12,5600;44,5552;92,5520;150,5508;9180,5508;9238,5520;9286,5552;9318,5600;9330,5658;9330,6678;9318,6736;9286,6784;9238,6816;9180,6828" o:connectangles="0,0,0,0,0,0,0,0,0,0,0,0,0,0,0,0,0,0,0,0,0"/>
                </v:shape>
                <v:shape id="Picture 263" o:spid="_x0000_s1035" type="#_x0000_t75" style="position:absolute;left:1570;top:561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">
                  <v:imagedata r:id="rId14" o:title=""/>
                  <v:path arrowok="t"/>
                  <o:lock v:ext="edit" aspectratio="f"/>
                </v:shape>
                <v:shape id="Text Box 262" o:spid="_x0000_s1036" type="#_x0000_t202" style="position:absolute;left:1455;top:5507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8E94946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08ACEFD4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D7952FB" w14:textId="77777777" w:rsidR="00956473" w:rsidRDefault="00000000">
                        <w:pPr>
                          <w:spacing w:before="100" w:line="340" w:lineRule="auto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recommended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save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JSON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root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directory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scanned. 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JSON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json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4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extension.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6E417A2" wp14:editId="376B874E">
                <wp:simplePos x="0" y="0"/>
                <wp:positionH relativeFrom="page">
                  <wp:posOffset>923925</wp:posOffset>
                </wp:positionH>
                <wp:positionV relativeFrom="paragraph">
                  <wp:posOffset>4481830</wp:posOffset>
                </wp:positionV>
                <wp:extent cx="5924550" cy="622300"/>
                <wp:effectExtent l="0" t="12700" r="0" b="0"/>
                <wp:wrapTopAndBottom/>
                <wp:docPr id="2022592914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622300"/>
                          <a:chOff x="1455" y="7058"/>
                          <a:chExt cx="9330" cy="980"/>
                        </a:xfrm>
                      </wpg:grpSpPr>
                      <wps:wsp>
                        <wps:cNvPr id="1336931051" name="Freeform 260"/>
                        <wps:cNvSpPr>
                          <a:spLocks/>
                        </wps:cNvSpPr>
                        <wps:spPr bwMode="auto">
                          <a:xfrm>
                            <a:off x="1455" y="7057"/>
                            <a:ext cx="9330" cy="98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8038 7058"/>
                              <a:gd name="T3" fmla="*/ 8038 h 980"/>
                              <a:gd name="T4" fmla="+- 0 1605 1455"/>
                              <a:gd name="T5" fmla="*/ T4 w 9330"/>
                              <a:gd name="T6" fmla="+- 0 8038 7058"/>
                              <a:gd name="T7" fmla="*/ 8038 h 980"/>
                              <a:gd name="T8" fmla="+- 0 1547 1455"/>
                              <a:gd name="T9" fmla="*/ T8 w 9330"/>
                              <a:gd name="T10" fmla="+- 0 8026 7058"/>
                              <a:gd name="T11" fmla="*/ 8026 h 980"/>
                              <a:gd name="T12" fmla="+- 0 1499 1455"/>
                              <a:gd name="T13" fmla="*/ T12 w 9330"/>
                              <a:gd name="T14" fmla="+- 0 7994 7058"/>
                              <a:gd name="T15" fmla="*/ 7994 h 980"/>
                              <a:gd name="T16" fmla="+- 0 1467 1455"/>
                              <a:gd name="T17" fmla="*/ T16 w 9330"/>
                              <a:gd name="T18" fmla="+- 0 7946 7058"/>
                              <a:gd name="T19" fmla="*/ 7946 h 980"/>
                              <a:gd name="T20" fmla="+- 0 1455 1455"/>
                              <a:gd name="T21" fmla="*/ T20 w 9330"/>
                              <a:gd name="T22" fmla="+- 0 7888 7058"/>
                              <a:gd name="T23" fmla="*/ 7888 h 980"/>
                              <a:gd name="T24" fmla="+- 0 1455 1455"/>
                              <a:gd name="T25" fmla="*/ T24 w 9330"/>
                              <a:gd name="T26" fmla="+- 0 7208 7058"/>
                              <a:gd name="T27" fmla="*/ 7208 h 980"/>
                              <a:gd name="T28" fmla="+- 0 1467 1455"/>
                              <a:gd name="T29" fmla="*/ T28 w 9330"/>
                              <a:gd name="T30" fmla="+- 0 7150 7058"/>
                              <a:gd name="T31" fmla="*/ 7150 h 980"/>
                              <a:gd name="T32" fmla="+- 0 1499 1455"/>
                              <a:gd name="T33" fmla="*/ T32 w 9330"/>
                              <a:gd name="T34" fmla="+- 0 7102 7058"/>
                              <a:gd name="T35" fmla="*/ 7102 h 980"/>
                              <a:gd name="T36" fmla="+- 0 1547 1455"/>
                              <a:gd name="T37" fmla="*/ T36 w 9330"/>
                              <a:gd name="T38" fmla="+- 0 7070 7058"/>
                              <a:gd name="T39" fmla="*/ 7070 h 980"/>
                              <a:gd name="T40" fmla="+- 0 1605 1455"/>
                              <a:gd name="T41" fmla="*/ T40 w 9330"/>
                              <a:gd name="T42" fmla="+- 0 7058 7058"/>
                              <a:gd name="T43" fmla="*/ 7058 h 980"/>
                              <a:gd name="T44" fmla="+- 0 10635 1455"/>
                              <a:gd name="T45" fmla="*/ T44 w 9330"/>
                              <a:gd name="T46" fmla="+- 0 7058 7058"/>
                              <a:gd name="T47" fmla="*/ 7058 h 980"/>
                              <a:gd name="T48" fmla="+- 0 10693 1455"/>
                              <a:gd name="T49" fmla="*/ T48 w 9330"/>
                              <a:gd name="T50" fmla="+- 0 7070 7058"/>
                              <a:gd name="T51" fmla="*/ 7070 h 980"/>
                              <a:gd name="T52" fmla="+- 0 10741 1455"/>
                              <a:gd name="T53" fmla="*/ T52 w 9330"/>
                              <a:gd name="T54" fmla="+- 0 7102 7058"/>
                              <a:gd name="T55" fmla="*/ 7102 h 980"/>
                              <a:gd name="T56" fmla="+- 0 10773 1455"/>
                              <a:gd name="T57" fmla="*/ T56 w 9330"/>
                              <a:gd name="T58" fmla="+- 0 7150 7058"/>
                              <a:gd name="T59" fmla="*/ 7150 h 980"/>
                              <a:gd name="T60" fmla="+- 0 10785 1455"/>
                              <a:gd name="T61" fmla="*/ T60 w 9330"/>
                              <a:gd name="T62" fmla="+- 0 7208 7058"/>
                              <a:gd name="T63" fmla="*/ 7208 h 980"/>
                              <a:gd name="T64" fmla="+- 0 10785 1455"/>
                              <a:gd name="T65" fmla="*/ T64 w 9330"/>
                              <a:gd name="T66" fmla="+- 0 7888 7058"/>
                              <a:gd name="T67" fmla="*/ 7888 h 980"/>
                              <a:gd name="T68" fmla="+- 0 10773 1455"/>
                              <a:gd name="T69" fmla="*/ T68 w 9330"/>
                              <a:gd name="T70" fmla="+- 0 7946 7058"/>
                              <a:gd name="T71" fmla="*/ 7946 h 980"/>
                              <a:gd name="T72" fmla="+- 0 10741 1455"/>
                              <a:gd name="T73" fmla="*/ T72 w 9330"/>
                              <a:gd name="T74" fmla="+- 0 7994 7058"/>
                              <a:gd name="T75" fmla="*/ 7994 h 980"/>
                              <a:gd name="T76" fmla="+- 0 10693 1455"/>
                              <a:gd name="T77" fmla="*/ T76 w 9330"/>
                              <a:gd name="T78" fmla="+- 0 8026 7058"/>
                              <a:gd name="T79" fmla="*/ 8026 h 980"/>
                              <a:gd name="T80" fmla="+- 0 10635 1455"/>
                              <a:gd name="T81" fmla="*/ T80 w 9330"/>
                              <a:gd name="T82" fmla="+- 0 8038 7058"/>
                              <a:gd name="T83" fmla="*/ 8038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980">
                                <a:moveTo>
                                  <a:pt x="9180" y="980"/>
                                </a:moveTo>
                                <a:lnTo>
                                  <a:pt x="150" y="980"/>
                                </a:lnTo>
                                <a:lnTo>
                                  <a:pt x="92" y="968"/>
                                </a:lnTo>
                                <a:lnTo>
                                  <a:pt x="44" y="936"/>
                                </a:lnTo>
                                <a:lnTo>
                                  <a:pt x="12" y="888"/>
                                </a:lnTo>
                                <a:lnTo>
                                  <a:pt x="0" y="83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830"/>
                                </a:lnTo>
                                <a:lnTo>
                                  <a:pt x="9318" y="888"/>
                                </a:lnTo>
                                <a:lnTo>
                                  <a:pt x="9286" y="936"/>
                                </a:lnTo>
                                <a:lnTo>
                                  <a:pt x="9238" y="968"/>
                                </a:lnTo>
                                <a:lnTo>
                                  <a:pt x="9180" y="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4630984" name="Picture 25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7169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6509525" name="Text Box 258"/>
                        <wps:cNvSpPr txBox="1">
                          <a:spLocks/>
                        </wps:cNvSpPr>
                        <wps:spPr bwMode="auto">
                          <a:xfrm>
                            <a:off x="1455" y="7057"/>
                            <a:ext cx="9330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3605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27353915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3FDB973F" w14:textId="77777777" w:rsidR="00956473" w:rsidRDefault="00000000">
                              <w:pPr>
                                <w:spacing w:before="100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You can use different JSON files for different use cases.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17A2" id="Group 257" o:spid="_x0000_s1037" style="position:absolute;margin-left:72.75pt;margin-top:352.9pt;width:466.5pt;height:49pt;z-index:-251650048;mso-wrap-distance-left:0;mso-wrap-distance-right:0;mso-position-horizontal-relative:page" coordorigin="1455,7058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">
                <v:shape id="Freeform 260" o:spid="_x0000_s1038" style="position:absolute;left:1455;top:7057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" path="m9180,980r-9030,l92,968,44,936,12,888,,830,,150,12,92,44,44,92,12,150,,9180,r58,12l9286,44r32,48l9330,150r,680l9318,888r-32,48l9238,968r-58,12xe" fillcolor="#0078a0" stroked="f">
                  <v:fill opacity="5911f"/>
                  <v:path arrowok="t" o:connecttype="custom" o:connectlocs="9180,8038;150,8038;92,8026;44,7994;12,7946;0,7888;0,7208;12,7150;44,7102;92,7070;150,7058;9180,7058;9238,7070;9286,7102;9318,7150;9330,7208;9330,7888;9318,7946;9286,7994;9238,8026;9180,8038" o:connectangles="0,0,0,0,0,0,0,0,0,0,0,0,0,0,0,0,0,0,0,0,0"/>
                </v:shape>
                <v:shape id="Picture 259" o:spid="_x0000_s1039" type="#_x0000_t75" style="position:absolute;left:1570;top:716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">
                  <v:imagedata r:id="rId14" o:title=""/>
                  <v:path arrowok="t"/>
                  <o:lock v:ext="edit" aspectratio="f"/>
                </v:shape>
                <v:shape id="Text Box 258" o:spid="_x0000_s1040" type="#_x0000_t202" style="position:absolute;left:1455;top:7057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33503605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27353915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3FDB973F" w14:textId="77777777" w:rsidR="00956473" w:rsidRDefault="00000000">
                        <w:pPr>
                          <w:spacing w:before="100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can use different JSON files for different use cases.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del w:id="22" w:author="Raj Kesarapalli" w:date="2023-07-28T12:23:00Z">
        <w:r w:rsidDel="00C11CAC">
          <w:rPr>
            <w:noProof/>
          </w:rPr>
          <mc:AlternateContent>
            <mc:Choice Requires="wpg">
              <w:drawing>
                <wp:anchor distT="0" distB="0" distL="0" distR="0" simplePos="0" relativeHeight="251668480" behindDoc="1" locked="0" layoutInCell="1" allowOverlap="1" wp14:anchorId="333292EE" wp14:editId="0CC57E3B">
                  <wp:simplePos x="0" y="0"/>
                  <wp:positionH relativeFrom="page">
                    <wp:posOffset>923925</wp:posOffset>
                  </wp:positionH>
                  <wp:positionV relativeFrom="paragraph">
                    <wp:posOffset>5250180</wp:posOffset>
                  </wp:positionV>
                  <wp:extent cx="5924550" cy="838200"/>
                  <wp:effectExtent l="0" t="12700" r="0" b="0"/>
                  <wp:wrapTopAndBottom/>
                  <wp:docPr id="1222282881" name="Group 2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838200"/>
                            <a:chOff x="1455" y="8268"/>
                            <a:chExt cx="9330" cy="1320"/>
                          </a:xfrm>
                        </wpg:grpSpPr>
                        <wps:wsp>
                          <wps:cNvPr id="673040763" name="Freeform 256"/>
                          <wps:cNvSpPr>
                            <a:spLocks/>
                          </wps:cNvSpPr>
                          <wps:spPr bwMode="auto">
                            <a:xfrm>
                              <a:off x="1455" y="8267"/>
                              <a:ext cx="9330" cy="132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9588 8268"/>
                                <a:gd name="T3" fmla="*/ 9588 h 1320"/>
                                <a:gd name="T4" fmla="+- 0 1605 1455"/>
                                <a:gd name="T5" fmla="*/ T4 w 9330"/>
                                <a:gd name="T6" fmla="+- 0 9588 8268"/>
                                <a:gd name="T7" fmla="*/ 9588 h 1320"/>
                                <a:gd name="T8" fmla="+- 0 1547 1455"/>
                                <a:gd name="T9" fmla="*/ T8 w 9330"/>
                                <a:gd name="T10" fmla="+- 0 9576 8268"/>
                                <a:gd name="T11" fmla="*/ 9576 h 1320"/>
                                <a:gd name="T12" fmla="+- 0 1499 1455"/>
                                <a:gd name="T13" fmla="*/ T12 w 9330"/>
                                <a:gd name="T14" fmla="+- 0 9544 8268"/>
                                <a:gd name="T15" fmla="*/ 9544 h 1320"/>
                                <a:gd name="T16" fmla="+- 0 1467 1455"/>
                                <a:gd name="T17" fmla="*/ T16 w 9330"/>
                                <a:gd name="T18" fmla="+- 0 9496 8268"/>
                                <a:gd name="T19" fmla="*/ 9496 h 1320"/>
                                <a:gd name="T20" fmla="+- 0 1455 1455"/>
                                <a:gd name="T21" fmla="*/ T20 w 9330"/>
                                <a:gd name="T22" fmla="+- 0 9438 8268"/>
                                <a:gd name="T23" fmla="*/ 9438 h 1320"/>
                                <a:gd name="T24" fmla="+- 0 1455 1455"/>
                                <a:gd name="T25" fmla="*/ T24 w 9330"/>
                                <a:gd name="T26" fmla="+- 0 8418 8268"/>
                                <a:gd name="T27" fmla="*/ 8418 h 1320"/>
                                <a:gd name="T28" fmla="+- 0 1467 1455"/>
                                <a:gd name="T29" fmla="*/ T28 w 9330"/>
                                <a:gd name="T30" fmla="+- 0 8360 8268"/>
                                <a:gd name="T31" fmla="*/ 8360 h 1320"/>
                                <a:gd name="T32" fmla="+- 0 1499 1455"/>
                                <a:gd name="T33" fmla="*/ T32 w 9330"/>
                                <a:gd name="T34" fmla="+- 0 8312 8268"/>
                                <a:gd name="T35" fmla="*/ 8312 h 1320"/>
                                <a:gd name="T36" fmla="+- 0 1547 1455"/>
                                <a:gd name="T37" fmla="*/ T36 w 9330"/>
                                <a:gd name="T38" fmla="+- 0 8280 8268"/>
                                <a:gd name="T39" fmla="*/ 8280 h 1320"/>
                                <a:gd name="T40" fmla="+- 0 1605 1455"/>
                                <a:gd name="T41" fmla="*/ T40 w 9330"/>
                                <a:gd name="T42" fmla="+- 0 8268 8268"/>
                                <a:gd name="T43" fmla="*/ 8268 h 1320"/>
                                <a:gd name="T44" fmla="+- 0 10635 1455"/>
                                <a:gd name="T45" fmla="*/ T44 w 9330"/>
                                <a:gd name="T46" fmla="+- 0 8268 8268"/>
                                <a:gd name="T47" fmla="*/ 8268 h 1320"/>
                                <a:gd name="T48" fmla="+- 0 10693 1455"/>
                                <a:gd name="T49" fmla="*/ T48 w 9330"/>
                                <a:gd name="T50" fmla="+- 0 8280 8268"/>
                                <a:gd name="T51" fmla="*/ 8280 h 1320"/>
                                <a:gd name="T52" fmla="+- 0 10741 1455"/>
                                <a:gd name="T53" fmla="*/ T52 w 9330"/>
                                <a:gd name="T54" fmla="+- 0 8312 8268"/>
                                <a:gd name="T55" fmla="*/ 8312 h 1320"/>
                                <a:gd name="T56" fmla="+- 0 10773 1455"/>
                                <a:gd name="T57" fmla="*/ T56 w 9330"/>
                                <a:gd name="T58" fmla="+- 0 8360 8268"/>
                                <a:gd name="T59" fmla="*/ 8360 h 1320"/>
                                <a:gd name="T60" fmla="+- 0 10785 1455"/>
                                <a:gd name="T61" fmla="*/ T60 w 9330"/>
                                <a:gd name="T62" fmla="+- 0 8418 8268"/>
                                <a:gd name="T63" fmla="*/ 8418 h 1320"/>
                                <a:gd name="T64" fmla="+- 0 10785 1455"/>
                                <a:gd name="T65" fmla="*/ T64 w 9330"/>
                                <a:gd name="T66" fmla="+- 0 9438 8268"/>
                                <a:gd name="T67" fmla="*/ 9438 h 1320"/>
                                <a:gd name="T68" fmla="+- 0 10773 1455"/>
                                <a:gd name="T69" fmla="*/ T68 w 9330"/>
                                <a:gd name="T70" fmla="+- 0 9496 8268"/>
                                <a:gd name="T71" fmla="*/ 9496 h 1320"/>
                                <a:gd name="T72" fmla="+- 0 10741 1455"/>
                                <a:gd name="T73" fmla="*/ T72 w 9330"/>
                                <a:gd name="T74" fmla="+- 0 9544 8268"/>
                                <a:gd name="T75" fmla="*/ 9544 h 1320"/>
                                <a:gd name="T76" fmla="+- 0 10693 1455"/>
                                <a:gd name="T77" fmla="*/ T76 w 9330"/>
                                <a:gd name="T78" fmla="+- 0 9576 8268"/>
                                <a:gd name="T79" fmla="*/ 9576 h 1320"/>
                                <a:gd name="T80" fmla="+- 0 10635 1455"/>
                                <a:gd name="T81" fmla="*/ T80 w 9330"/>
                                <a:gd name="T82" fmla="+- 0 9588 8268"/>
                                <a:gd name="T83" fmla="*/ 9588 h 1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1320">
                                  <a:moveTo>
                                    <a:pt x="9180" y="1320"/>
                                  </a:moveTo>
                                  <a:lnTo>
                                    <a:pt x="150" y="1320"/>
                                  </a:lnTo>
                                  <a:lnTo>
                                    <a:pt x="92" y="1308"/>
                                  </a:lnTo>
                                  <a:lnTo>
                                    <a:pt x="44" y="1276"/>
                                  </a:lnTo>
                                  <a:lnTo>
                                    <a:pt x="12" y="1228"/>
                                  </a:lnTo>
                                  <a:lnTo>
                                    <a:pt x="0" y="117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1170"/>
                                  </a:lnTo>
                                  <a:lnTo>
                                    <a:pt x="9318" y="1228"/>
                                  </a:lnTo>
                                  <a:lnTo>
                                    <a:pt x="9286" y="1276"/>
                                  </a:lnTo>
                                  <a:lnTo>
                                    <a:pt x="9238" y="1308"/>
                                  </a:lnTo>
                                  <a:lnTo>
                                    <a:pt x="9180" y="1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63250245" name="Picture 255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8379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62552810" name="Rectangle 254"/>
                          <wps:cNvSpPr>
                            <a:spLocks/>
                          </wps:cNvSpPr>
                          <wps:spPr bwMode="auto">
                            <a:xfrm>
                              <a:off x="9086" y="8802"/>
                              <a:ext cx="1463" cy="250"/>
                            </a:xfrm>
                            <a:prstGeom prst="rect">
                              <a:avLst/>
                            </a:pr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873091" name="Rectangle 253"/>
                          <wps:cNvSpPr>
                            <a:spLocks/>
                          </wps:cNvSpPr>
                          <wps:spPr bwMode="auto">
                            <a:xfrm>
                              <a:off x="2055" y="9142"/>
                              <a:ext cx="3688" cy="250"/>
                            </a:xfrm>
                            <a:prstGeom prst="rect">
                              <a:avLst/>
                            </a:pr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9190191" name="Text Box 252"/>
                          <wps:cNvSpPr txBox="1">
                            <a:spLocks/>
                          </wps:cNvSpPr>
                          <wps:spPr bwMode="auto">
                            <a:xfrm>
                              <a:off x="1455" y="8267"/>
                              <a:ext cx="9330" cy="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485BC" w14:textId="77777777" w:rsidR="00956473" w:rsidRDefault="00956473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131B52DE" w14:textId="77777777" w:rsidR="00956473" w:rsidRDefault="0000000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1A46D2C3" w14:textId="77777777" w:rsidR="00956473" w:rsidRDefault="00000000">
                                <w:pPr>
                                  <w:spacing w:before="100" w:line="340" w:lineRule="auto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list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environment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variables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command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line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arguments,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see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hyperlink w:anchor="_bookmark20" w:history="1">
                                  <w:r>
                                    <w:rPr>
                                      <w:color w:val="337AB7"/>
                                      <w:sz w:val="20"/>
                                    </w:rPr>
                                    <w:t>Complete</w:t>
                                  </w:r>
                                  <w:r>
                                    <w:rPr>
                                      <w:color w:val="337AB7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7AB7"/>
                                      <w:sz w:val="20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337AB7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7AB7"/>
                                      <w:sz w:val="20"/>
                                    </w:rPr>
                                    <w:t>of</w:t>
                                  </w:r>
                                </w:hyperlink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 xml:space="preserve"> </w:t>
                                </w:r>
                                <w:hyperlink w:anchor="_bookmark20" w:history="1">
                                  <w:r>
                                    <w:rPr>
                                      <w:color w:val="337AB7"/>
                                      <w:sz w:val="20"/>
                                    </w:rPr>
                                    <w:t xml:space="preserve">Synopsys Bridge Arguments </w:t>
                                  </w:r>
                                </w:hyperlink>
                                <w:hyperlink w:anchor="_bookmark20" w:history="1">
                                  <w:r>
                                    <w:rPr>
                                      <w:rFonts w:ascii="Arial"/>
                                      <w:i/>
                                      <w:color w:val="337AB7"/>
                                      <w:sz w:val="20"/>
                                    </w:rPr>
                                    <w:t>(on</w:t>
                                  </w:r>
                                </w:hyperlink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 xml:space="preserve"> </w:t>
                                </w:r>
                                <w:hyperlink w:anchor="_bookmark20" w:history="1">
                                  <w:r>
                                    <w:rPr>
                                      <w:rFonts w:ascii="Arial"/>
                                      <w:i/>
                                      <w:color w:val="337AB7"/>
                                      <w:sz w:val="20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37AB7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</w:hyperlink>
                                <w:hyperlink w:anchor="_bookmark20" w:history="1">
                                  <w:r>
                                    <w:rPr>
                                      <w:rFonts w:ascii="Arial"/>
                                      <w:i/>
                                      <w:color w:val="337AB7"/>
                                      <w:sz w:val="20"/>
                                    </w:rPr>
                                    <w:t>19</w:t>
                                  </w:r>
                                </w:hyperlink>
                                <w:hyperlink w:anchor="_bookmark20" w:history="1">
                                  <w:r>
                                    <w:rPr>
                                      <w:rFonts w:ascii="Arial"/>
                                      <w:i/>
                                      <w:color w:val="337AB7"/>
                                      <w:sz w:val="20"/>
                                    </w:rPr>
                                    <w:t>)</w:t>
                                  </w:r>
                                </w:hyperlink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3292EE" id="Group 251" o:spid="_x0000_s1041" style="position:absolute;margin-left:72.75pt;margin-top:413.4pt;width:466.5pt;height:66pt;z-index:-251648000;mso-wrap-distance-left:0;mso-wrap-distance-right:0;mso-position-horizontal-relative:page" coordorigin="1455,8268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">
                  <v:shape id="Freeform 256" o:spid="_x0000_s1042" style="position:absolute;left:1455;top:8267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" path="m9180,1320r-9030,l92,1308,44,1276,12,1228,,1170,,150,12,92,44,44,92,12,150,,9180,r58,12l9286,44r32,48l9330,150r,1020l9318,1228r-32,48l9238,1308r-58,12xe" fillcolor="#0078a0" stroked="f">
                    <v:fill opacity="5911f"/>
                    <v:path arrowok="t" o:connecttype="custom" o:connectlocs="9180,9588;150,9588;92,9576;44,9544;12,9496;0,9438;0,8418;12,8360;44,8312;92,8280;150,8268;9180,8268;9238,8280;9286,8312;9318,8360;9330,8418;9330,9438;9318,9496;9286,9544;9238,9576;9180,9588" o:connectangles="0,0,0,0,0,0,0,0,0,0,0,0,0,0,0,0,0,0,0,0,0"/>
                  </v:shape>
                  <v:shape id="Picture 255" o:spid="_x0000_s1043" type="#_x0000_t75" style="position:absolute;left:1570;top:837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">
                    <v:imagedata r:id="rId14" o:title=""/>
                    <v:path arrowok="t"/>
                    <o:lock v:ext="edit" aspectratio="f"/>
                  </v:shape>
                  <v:rect id="Rectangle 254" o:spid="_x0000_s1044" style="position:absolute;left:9086;top:8802;width:146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" fillcolor="#0078a0" stroked="f">
                    <v:fill opacity="5911f"/>
                    <v:path arrowok="t"/>
                  </v:rect>
                  <v:rect id="Rectangle 253" o:spid="_x0000_s1045" style="position:absolute;left:2055;top:9142;width:3688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" fillcolor="#0078a0" stroked="f">
                    <v:fill opacity="5911f"/>
                    <v:path arrowok="t"/>
                  </v:rect>
                  <v:shape id="Text Box 252" o:spid="_x0000_s1046" type="#_x0000_t202" style="position:absolute;left:1455;top:8267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2BD485BC" w14:textId="77777777" w:rsidR="00956473" w:rsidRDefault="00956473">
                          <w:pPr>
                            <w:rPr>
                              <w:sz w:val="17"/>
                            </w:rPr>
                          </w:pPr>
                        </w:p>
                        <w:p w14:paraId="131B52DE" w14:textId="77777777" w:rsidR="00956473" w:rsidRDefault="0000000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1A46D2C3" w14:textId="77777777" w:rsidR="00956473" w:rsidRDefault="00000000">
                          <w:pPr>
                            <w:spacing w:before="100" w:line="340" w:lineRule="auto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complete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list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environment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variables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command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line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arguments,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see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hyperlink w:anchor="_bookmark20" w:history="1">
                            <w:r>
                              <w:rPr>
                                <w:color w:val="337AB7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color w:val="337AB7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7AB7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color w:val="337AB7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7AB7"/>
                                <w:sz w:val="20"/>
                              </w:rPr>
                              <w:t>of</w:t>
                            </w:r>
                          </w:hyperlink>
                          <w:r>
                            <w:rPr>
                              <w:color w:val="337AB7"/>
                              <w:sz w:val="20"/>
                            </w:rPr>
                            <w:t xml:space="preserve"> </w:t>
                          </w:r>
                          <w:hyperlink w:anchor="_bookmark20" w:history="1">
                            <w:r>
                              <w:rPr>
                                <w:color w:val="337AB7"/>
                                <w:sz w:val="20"/>
                              </w:rPr>
                              <w:t xml:space="preserve">Synopsys Bridge Arguments </w:t>
                            </w:r>
                          </w:hyperlink>
                          <w:hyperlink w:anchor="_bookmark20" w:history="1">
                            <w:r>
                              <w:rPr>
                                <w:rFonts w:ascii="Arial"/>
                                <w:i/>
                                <w:color w:val="337AB7"/>
                                <w:sz w:val="20"/>
                              </w:rPr>
                              <w:t>(on</w:t>
                            </w:r>
                          </w:hyperlink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 xml:space="preserve"> </w:t>
                          </w:r>
                          <w:hyperlink w:anchor="_bookmark20" w:history="1">
                            <w:r>
                              <w:rPr>
                                <w:rFonts w:ascii="Arial"/>
                                <w:i/>
                                <w:color w:val="337AB7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rFonts w:ascii="Arial"/>
                                <w:i/>
                                <w:color w:val="337AB7"/>
                                <w:spacing w:val="-2"/>
                                <w:sz w:val="20"/>
                              </w:rPr>
                              <w:t xml:space="preserve"> </w:t>
                            </w:r>
                          </w:hyperlink>
                          <w:hyperlink w:anchor="_bookmark20" w:history="1">
                            <w:r>
                              <w:rPr>
                                <w:rFonts w:ascii="Arial"/>
                                <w:i/>
                                <w:color w:val="337AB7"/>
                                <w:sz w:val="20"/>
                              </w:rPr>
                              <w:t>19</w:t>
                            </w:r>
                          </w:hyperlink>
                          <w:hyperlink w:anchor="_bookmark20" w:history="1">
                            <w:r>
                              <w:rPr>
                                <w:rFonts w:ascii="Arial"/>
                                <w:i/>
                                <w:color w:val="337AB7"/>
                                <w:sz w:val="20"/>
                              </w:rPr>
                              <w:t>)</w:t>
                            </w:r>
                          </w:hyperlink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del>
    </w:p>
    <w:p w14:paraId="12CCA935" w14:textId="77777777" w:rsidR="00956473" w:rsidRDefault="00956473">
      <w:pPr>
        <w:pStyle w:val="BodyText"/>
        <w:spacing w:before="4"/>
        <w:rPr>
          <w:sz w:val="13"/>
        </w:rPr>
      </w:pPr>
    </w:p>
    <w:p w14:paraId="50841A5D" w14:textId="77777777" w:rsidR="00956473" w:rsidRDefault="00956473">
      <w:pPr>
        <w:pStyle w:val="BodyText"/>
        <w:spacing w:before="5"/>
        <w:rPr>
          <w:sz w:val="13"/>
        </w:rPr>
      </w:pPr>
    </w:p>
    <w:p w14:paraId="76F43FE4" w14:textId="77777777" w:rsidR="00956473" w:rsidRDefault="00956473">
      <w:pPr>
        <w:pStyle w:val="BodyText"/>
        <w:spacing w:before="5"/>
        <w:rPr>
          <w:sz w:val="13"/>
        </w:rPr>
      </w:pPr>
    </w:p>
    <w:p w14:paraId="1344136E" w14:textId="77777777" w:rsidR="00956473" w:rsidRDefault="00956473">
      <w:pPr>
        <w:pStyle w:val="BodyText"/>
        <w:spacing w:before="9"/>
        <w:rPr>
          <w:sz w:val="28"/>
        </w:rPr>
      </w:pPr>
    </w:p>
    <w:p w14:paraId="6C26DCB8" w14:textId="77777777" w:rsidR="00C11CAC" w:rsidRDefault="00C11CAC">
      <w:pPr>
        <w:pStyle w:val="BodyText"/>
        <w:spacing w:before="96"/>
        <w:ind w:left="100"/>
        <w:rPr>
          <w:ins w:id="23" w:author="Raj Kesarapalli" w:date="2023-07-28T12:23:00Z"/>
        </w:rPr>
      </w:pPr>
      <w:ins w:id="24" w:author="Raj Kesarapalli" w:date="2023-07-28T12:23:00Z">
        <w:r>
          <w:t>For</w:t>
        </w:r>
        <w:r>
          <w:rPr>
            <w:spacing w:val="-10"/>
          </w:rPr>
          <w:t xml:space="preserve"> </w:t>
        </w:r>
        <w:r>
          <w:t>a</w:t>
        </w:r>
        <w:r>
          <w:rPr>
            <w:spacing w:val="-10"/>
          </w:rPr>
          <w:t xml:space="preserve"> </w:t>
        </w:r>
        <w:r>
          <w:t>complete</w:t>
        </w:r>
        <w:r>
          <w:rPr>
            <w:spacing w:val="-10"/>
          </w:rPr>
          <w:t xml:space="preserve"> </w:t>
        </w:r>
        <w:r>
          <w:t>list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environment</w:t>
        </w:r>
        <w:r>
          <w:rPr>
            <w:spacing w:val="-10"/>
          </w:rPr>
          <w:t xml:space="preserve"> </w:t>
        </w:r>
        <w:r>
          <w:t>variables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command</w:t>
        </w:r>
        <w:r>
          <w:rPr>
            <w:spacing w:val="-10"/>
          </w:rPr>
          <w:t xml:space="preserve"> </w:t>
        </w:r>
        <w:r>
          <w:t>line</w:t>
        </w:r>
        <w:r>
          <w:rPr>
            <w:spacing w:val="-10"/>
          </w:rPr>
          <w:t xml:space="preserve"> </w:t>
        </w:r>
        <w:r>
          <w:t>arguments,</w:t>
        </w:r>
        <w:r>
          <w:rPr>
            <w:spacing w:val="-10"/>
          </w:rPr>
          <w:t xml:space="preserve"> </w:t>
        </w:r>
        <w:r>
          <w:t>see</w:t>
        </w:r>
        <w:r>
          <w:rPr>
            <w:spacing w:val="-10"/>
          </w:rPr>
          <w:t xml:space="preserve"> </w:t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  <w:r>
          <w:rPr>
            <w:color w:val="337AB7"/>
          </w:rPr>
          <w:fldChar w:fldCharType="end"/>
        </w:r>
        <w:r>
          <w:rPr>
            <w:color w:val="337AB7"/>
          </w:rPr>
          <w:t xml:space="preserve"> </w:t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color w:val="337AB7"/>
          </w:rPr>
          <w:t xml:space="preserve">Synopsys Bridge Arguments </w:t>
        </w:r>
        <w:r>
          <w:rPr>
            <w:color w:val="337AB7"/>
          </w:rPr>
          <w:fldChar w:fldCharType="end"/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rFonts w:ascii="Arial"/>
            <w:i/>
            <w:color w:val="337AB7"/>
          </w:rPr>
          <w:t>(on</w:t>
        </w:r>
        <w:r>
          <w:rPr>
            <w:rFonts w:ascii="Arial"/>
            <w:i/>
            <w:color w:val="337AB7"/>
          </w:rPr>
          <w:fldChar w:fldCharType="end"/>
        </w:r>
        <w:r>
          <w:rPr>
            <w:rFonts w:ascii="Arial"/>
            <w:i/>
            <w:color w:val="337AB7"/>
          </w:rPr>
          <w:t xml:space="preserve"> </w:t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  <w:r>
          <w:rPr>
            <w:rFonts w:ascii="Arial"/>
            <w:i/>
            <w:color w:val="337AB7"/>
            <w:spacing w:val="-2"/>
          </w:rPr>
          <w:fldChar w:fldCharType="end"/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rFonts w:ascii="Arial"/>
            <w:i/>
            <w:color w:val="337AB7"/>
          </w:rPr>
          <w:t>19</w:t>
        </w:r>
        <w:r>
          <w:rPr>
            <w:rFonts w:ascii="Arial"/>
            <w:i/>
            <w:color w:val="337AB7"/>
          </w:rPr>
          <w:fldChar w:fldCharType="end"/>
        </w:r>
        <w:r>
          <w:fldChar w:fldCharType="begin"/>
        </w:r>
        <w:r>
          <w:instrText>HYPERLINK \l "_bookmark20"</w:instrText>
        </w:r>
        <w:r>
          <w:fldChar w:fldCharType="separate"/>
        </w:r>
        <w:r>
          <w:rPr>
            <w:rFonts w:ascii="Arial"/>
            <w:i/>
            <w:color w:val="337AB7"/>
          </w:rPr>
          <w:t>)</w:t>
        </w:r>
        <w:r>
          <w:rPr>
            <w:rFonts w:ascii="Arial"/>
            <w:i/>
            <w:color w:val="337AB7"/>
          </w:rPr>
          <w:fldChar w:fldCharType="end"/>
        </w:r>
        <w:r>
          <w:t>.</w:t>
        </w:r>
      </w:ins>
    </w:p>
    <w:p w14:paraId="00C4B239" w14:textId="77777777" w:rsidR="00C11CAC" w:rsidRDefault="00C11CAC">
      <w:pPr>
        <w:pStyle w:val="BodyText"/>
        <w:spacing w:before="96"/>
        <w:ind w:left="100"/>
        <w:rPr>
          <w:ins w:id="25" w:author="Raj Kesarapalli" w:date="2023-07-28T12:23:00Z"/>
        </w:rPr>
      </w:pPr>
    </w:p>
    <w:p w14:paraId="35AA1158" w14:textId="68AAEFF6" w:rsidR="00956473" w:rsidRDefault="00000000">
      <w:pPr>
        <w:pStyle w:val="BodyText"/>
        <w:spacing w:before="96"/>
        <w:ind w:left="100"/>
      </w:pPr>
      <w:r>
        <w:t>For tool specific information and examples, see:</w:t>
      </w:r>
    </w:p>
    <w:p w14:paraId="58682127" w14:textId="77777777" w:rsidR="00956473" w:rsidRDefault="00956473">
      <w:pPr>
        <w:pStyle w:val="BodyText"/>
        <w:spacing w:before="5"/>
        <w:rPr>
          <w:sz w:val="30"/>
        </w:rPr>
      </w:pPr>
    </w:p>
    <w:p w14:paraId="2DCCBA3F" w14:textId="77777777" w:rsidR="00956473" w:rsidRDefault="00000000">
      <w:pPr>
        <w:pStyle w:val="ListParagraph"/>
        <w:numPr>
          <w:ilvl w:val="0"/>
          <w:numId w:val="7"/>
        </w:numPr>
        <w:tabs>
          <w:tab w:val="left" w:pos="700"/>
        </w:tabs>
        <w:spacing w:before="1"/>
        <w:rPr>
          <w:rFonts w:ascii="Arial" w:hAnsi="Arial"/>
          <w:i/>
          <w:sz w:val="20"/>
        </w:rPr>
      </w:pPr>
      <w:hyperlink w:anchor="_bookmark9" w:history="1">
        <w:r>
          <w:rPr>
            <w:color w:val="337AB7"/>
            <w:sz w:val="20"/>
          </w:rPr>
          <w:t xml:space="preserve">Using Synopsys Bridge with Polaris 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9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 xml:space="preserve"> 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9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211DE00" w14:textId="77777777" w:rsidR="00956473" w:rsidRDefault="00000000">
      <w:pPr>
        <w:pStyle w:val="ListParagraph"/>
        <w:numPr>
          <w:ilvl w:val="0"/>
          <w:numId w:val="7"/>
        </w:numPr>
        <w:tabs>
          <w:tab w:val="left" w:pos="700"/>
        </w:tabs>
        <w:spacing w:before="99"/>
        <w:rPr>
          <w:rFonts w:ascii="Arial" w:hAnsi="Arial"/>
          <w:i/>
          <w:sz w:val="20"/>
        </w:rPr>
      </w:pPr>
      <w:hyperlink w:anchor="_bookmark13" w:history="1">
        <w:r>
          <w:rPr>
            <w:color w:val="337AB7"/>
            <w:sz w:val="20"/>
          </w:rPr>
          <w:t xml:space="preserve">Using Synopsys Bridge with Black Duck 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3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 xml:space="preserve"> 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12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27E7B0C" w14:textId="77777777" w:rsidR="00956473" w:rsidRDefault="00000000">
      <w:pPr>
        <w:pStyle w:val="ListParagraph"/>
        <w:numPr>
          <w:ilvl w:val="0"/>
          <w:numId w:val="7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6" w:history="1">
        <w:r>
          <w:rPr>
            <w:color w:val="337AB7"/>
            <w:sz w:val="20"/>
          </w:rPr>
          <w:t xml:space="preserve">Using Synopsys Bridge with Coverity Connect 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6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 xml:space="preserve"> 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15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6943350D" w14:textId="77777777" w:rsidR="00956473" w:rsidRDefault="00956473">
      <w:pPr>
        <w:rPr>
          <w:rFonts w:ascii="Arial" w:hAnsi="Arial"/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52572EAE" w14:textId="77777777" w:rsidR="00956473" w:rsidRDefault="00000000">
      <w:pPr>
        <w:pStyle w:val="BodyText"/>
        <w:spacing w:before="85"/>
        <w:ind w:left="4600"/>
      </w:pPr>
      <w:r>
        <w:lastRenderedPageBreak/>
        <w:t>Synopsys Bridge CLI Guide | 2 - Synopsys Bridge CLI | 9</w:t>
      </w:r>
    </w:p>
    <w:p w14:paraId="75A6A5D2" w14:textId="77777777" w:rsidR="00956473" w:rsidRDefault="00956473">
      <w:pPr>
        <w:pStyle w:val="BodyText"/>
      </w:pPr>
    </w:p>
    <w:p w14:paraId="1534569D" w14:textId="77777777" w:rsidR="00956473" w:rsidRDefault="00956473">
      <w:pPr>
        <w:pStyle w:val="BodyText"/>
        <w:spacing w:before="6"/>
        <w:rPr>
          <w:sz w:val="26"/>
        </w:rPr>
      </w:pPr>
    </w:p>
    <w:p w14:paraId="13EB791D" w14:textId="77777777" w:rsidR="00956473" w:rsidRDefault="00000000">
      <w:pPr>
        <w:pStyle w:val="Heading3"/>
        <w:spacing w:before="94"/>
      </w:pPr>
      <w:bookmarkStart w:id="26" w:name="Passing_Arguments_using_the_CLI"/>
      <w:bookmarkStart w:id="27" w:name="_bookmark8"/>
      <w:bookmarkEnd w:id="26"/>
      <w:bookmarkEnd w:id="27"/>
      <w:r>
        <w:t>Passing Arguments using the CLI</w:t>
      </w:r>
    </w:p>
    <w:p w14:paraId="4B920A3A" w14:textId="77777777" w:rsidR="00956473" w:rsidRDefault="00000000">
      <w:pPr>
        <w:pStyle w:val="BodyText"/>
        <w:spacing w:before="249" w:line="340" w:lineRule="auto"/>
        <w:ind w:left="100"/>
      </w:pPr>
      <w:r>
        <w:rPr>
          <w:spacing w:val="-3"/>
        </w:rP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arguments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passing</w:t>
      </w:r>
      <w:r>
        <w:rPr>
          <w:spacing w:val="-11"/>
        </w:rPr>
        <w:t xml:space="preserve"> </w:t>
      </w:r>
      <w:r>
        <w:t>arguments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JSON file.</w:t>
      </w:r>
    </w:p>
    <w:p w14:paraId="3C9F31DB" w14:textId="77777777" w:rsidR="00956473" w:rsidRDefault="00956473">
      <w:pPr>
        <w:pStyle w:val="BodyText"/>
        <w:spacing w:before="7"/>
        <w:rPr>
          <w:sz w:val="16"/>
        </w:rPr>
      </w:pPr>
    </w:p>
    <w:p w14:paraId="42486FC8" w14:textId="77777777" w:rsidR="00956473" w:rsidRDefault="00000000">
      <w:pPr>
        <w:pStyle w:val="BodyText"/>
        <w:ind w:left="100"/>
      </w:pPr>
      <w:r>
        <w:t>Here are the steps:</w:t>
      </w:r>
    </w:p>
    <w:p w14:paraId="6FF52199" w14:textId="77777777" w:rsidR="00956473" w:rsidRDefault="00956473">
      <w:pPr>
        <w:pStyle w:val="BodyText"/>
        <w:spacing w:before="5"/>
        <w:rPr>
          <w:sz w:val="30"/>
        </w:rPr>
      </w:pPr>
    </w:p>
    <w:p w14:paraId="2A16D189" w14:textId="77777777" w:rsidR="00956473" w:rsidRDefault="00000000">
      <w:pPr>
        <w:pStyle w:val="ListParagraph"/>
        <w:numPr>
          <w:ilvl w:val="0"/>
          <w:numId w:val="6"/>
        </w:numPr>
        <w:tabs>
          <w:tab w:val="left" w:pos="700"/>
        </w:tabs>
        <w:spacing w:before="1" w:line="340" w:lineRule="auto"/>
        <w:ind w:right="413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12"/>
          <w:sz w:val="20"/>
        </w:rPr>
        <w:t xml:space="preserve"> </w:t>
      </w:r>
      <w:r>
        <w:rPr>
          <w:sz w:val="20"/>
        </w:rPr>
        <w:t>token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security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integrating with.</w:t>
      </w:r>
    </w:p>
    <w:p w14:paraId="48713E6D" w14:textId="77777777" w:rsidR="00956473" w:rsidRDefault="00000000">
      <w:pPr>
        <w:pStyle w:val="ListParagraph"/>
        <w:numPr>
          <w:ilvl w:val="0"/>
          <w:numId w:val="6"/>
        </w:numPr>
        <w:tabs>
          <w:tab w:val="left" w:pos="700"/>
        </w:tabs>
        <w:spacing w:line="340" w:lineRule="auto"/>
        <w:ind w:right="43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2"/>
          <w:sz w:val="20"/>
        </w:rPr>
        <w:t xml:space="preserve"> </w:t>
      </w:r>
      <w:r>
        <w:rPr>
          <w:sz w:val="20"/>
        </w:rPr>
        <w:t>variable(s)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pass</w:t>
      </w:r>
      <w:r>
        <w:rPr>
          <w:spacing w:val="-12"/>
          <w:sz w:val="20"/>
        </w:rPr>
        <w:t xml:space="preserve"> </w:t>
      </w:r>
      <w:r>
        <w:rPr>
          <w:sz w:val="20"/>
        </w:rPr>
        <w:t>sensitive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password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token</w:t>
      </w:r>
      <w:r>
        <w:rPr>
          <w:spacing w:val="-12"/>
          <w:sz w:val="20"/>
        </w:rPr>
        <w:t xml:space="preserve"> </w:t>
      </w:r>
      <w:r>
        <w:rPr>
          <w:sz w:val="20"/>
        </w:rPr>
        <w:t>to Synopsys</w:t>
      </w:r>
      <w:r>
        <w:rPr>
          <w:spacing w:val="-18"/>
          <w:sz w:val="20"/>
        </w:rPr>
        <w:t xml:space="preserve"> </w:t>
      </w:r>
      <w:r>
        <w:rPr>
          <w:sz w:val="20"/>
        </w:rPr>
        <w:t>Bridge</w:t>
      </w:r>
      <w:r>
        <w:rPr>
          <w:spacing w:val="-17"/>
          <w:sz w:val="20"/>
        </w:rPr>
        <w:t xml:space="preserve"> </w:t>
      </w:r>
      <w:r>
        <w:rPr>
          <w:sz w:val="20"/>
        </w:rPr>
        <w:t>(recommended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security</w:t>
      </w:r>
      <w:r>
        <w:rPr>
          <w:spacing w:val="-17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7"/>
          <w:sz w:val="20"/>
        </w:rPr>
        <w:t xml:space="preserve"> </w:t>
      </w:r>
      <w:r>
        <w:rPr>
          <w:sz w:val="20"/>
        </w:rPr>
        <w:t>Synopsys</w:t>
      </w:r>
      <w:r>
        <w:rPr>
          <w:spacing w:val="-17"/>
          <w:sz w:val="20"/>
        </w:rPr>
        <w:t xml:space="preserve"> </w:t>
      </w:r>
      <w:r>
        <w:rPr>
          <w:sz w:val="20"/>
        </w:rPr>
        <w:t>Bridge</w:t>
      </w:r>
      <w:r>
        <w:rPr>
          <w:spacing w:val="-17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7"/>
          <w:sz w:val="20"/>
        </w:rPr>
        <w:t xml:space="preserve"> </w:t>
      </w:r>
      <w:r>
        <w:rPr>
          <w:sz w:val="20"/>
        </w:rPr>
        <w:t>picks</w:t>
      </w:r>
      <w:r>
        <w:rPr>
          <w:spacing w:val="-18"/>
          <w:sz w:val="20"/>
        </w:rPr>
        <w:t xml:space="preserve"> </w:t>
      </w:r>
      <w:r>
        <w:rPr>
          <w:sz w:val="20"/>
        </w:rPr>
        <w:t>up values passed thru these</w:t>
      </w:r>
      <w:r>
        <w:rPr>
          <w:spacing w:val="-7"/>
          <w:sz w:val="20"/>
        </w:rPr>
        <w:t xml:space="preserve"> </w:t>
      </w:r>
      <w:r>
        <w:rPr>
          <w:sz w:val="20"/>
        </w:rPr>
        <w:t>variables.</w:t>
      </w:r>
    </w:p>
    <w:p w14:paraId="3B74A447" w14:textId="77777777" w:rsidR="00956473" w:rsidRDefault="00000000">
      <w:pPr>
        <w:pStyle w:val="ListParagraph"/>
        <w:numPr>
          <w:ilvl w:val="1"/>
          <w:numId w:val="6"/>
        </w:numPr>
        <w:tabs>
          <w:tab w:val="left" w:pos="1300"/>
        </w:tabs>
        <w:spacing w:line="237" w:lineRule="exact"/>
        <w:rPr>
          <w:rFonts w:ascii="Courier New" w:hAnsi="Courier New"/>
          <w:i/>
          <w:sz w:val="16"/>
        </w:rPr>
      </w:pPr>
      <w:r>
        <w:rPr>
          <w:sz w:val="20"/>
        </w:rPr>
        <w:t xml:space="preserve">Example: </w:t>
      </w:r>
      <w:r>
        <w:rPr>
          <w:rFonts w:ascii="Courier New" w:hAnsi="Courier New"/>
          <w:sz w:val="16"/>
          <w:shd w:val="clear" w:color="auto" w:fill="EDEDED"/>
        </w:rPr>
        <w:t>export</w:t>
      </w:r>
      <w:r>
        <w:rPr>
          <w:rFonts w:ascii="Courier New" w:hAnsi="Courier New"/>
          <w:spacing w:val="-2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BRIDGE_POLARIS_ACCESSTOKEN=</w:t>
      </w:r>
      <w:r>
        <w:rPr>
          <w:rFonts w:ascii="Courier New" w:hAnsi="Courier New"/>
          <w:i/>
          <w:sz w:val="16"/>
          <w:shd w:val="clear" w:color="auto" w:fill="EDEDED"/>
        </w:rPr>
        <w:t>&lt;POLARIS_ACCESSTOKEN&gt;</w:t>
      </w:r>
    </w:p>
    <w:p w14:paraId="04CF18FB" w14:textId="2E281BB5" w:rsidR="00956473" w:rsidRDefault="00000000">
      <w:pPr>
        <w:pStyle w:val="ListParagraph"/>
        <w:numPr>
          <w:ilvl w:val="0"/>
          <w:numId w:val="6"/>
        </w:numPr>
        <w:tabs>
          <w:tab w:val="left" w:pos="700"/>
        </w:tabs>
        <w:spacing w:before="98"/>
        <w:rPr>
          <w:sz w:val="20"/>
        </w:rPr>
      </w:pPr>
      <w:r>
        <w:rPr>
          <w:sz w:val="20"/>
        </w:rPr>
        <w:t xml:space="preserve">Pass the necessary command line arguments as shown in the </w:t>
      </w:r>
      <w:proofErr w:type="gramStart"/>
      <w:r>
        <w:rPr>
          <w:sz w:val="20"/>
        </w:rPr>
        <w:t>example</w:t>
      </w:r>
      <w:ins w:id="28" w:author="Raj Kesarapalli" w:date="2023-07-28T12:25:00Z">
        <w:r w:rsidR="00885746">
          <w:rPr>
            <w:sz w:val="20"/>
          </w:rPr>
          <w:t xml:space="preserve"> </w:t>
        </w:r>
      </w:ins>
      <w:r>
        <w:rPr>
          <w:spacing w:val="-35"/>
          <w:sz w:val="20"/>
        </w:rPr>
        <w:t xml:space="preserve"> </w:t>
      </w:r>
      <w:r>
        <w:rPr>
          <w:spacing w:val="-3"/>
          <w:sz w:val="20"/>
        </w:rPr>
        <w:t>below</w:t>
      </w:r>
      <w:proofErr w:type="gramEnd"/>
      <w:r>
        <w:rPr>
          <w:spacing w:val="-3"/>
          <w:sz w:val="20"/>
        </w:rPr>
        <w:t>.</w:t>
      </w:r>
    </w:p>
    <w:p w14:paraId="17FDF8DA" w14:textId="77777777" w:rsidR="00956473" w:rsidRDefault="00C11CAC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2007D7D" wp14:editId="07DAE766">
                <wp:simplePos x="0" y="0"/>
                <wp:positionH relativeFrom="page">
                  <wp:posOffset>965200</wp:posOffset>
                </wp:positionH>
                <wp:positionV relativeFrom="paragraph">
                  <wp:posOffset>197485</wp:posOffset>
                </wp:positionV>
                <wp:extent cx="5892800" cy="1117600"/>
                <wp:effectExtent l="0" t="0" r="0" b="0"/>
                <wp:wrapTopAndBottom/>
                <wp:docPr id="13456114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117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6BBA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7DC5933C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BRIDGE_POLARIS_ACCESSTOKEN="</w:t>
                            </w:r>
                            <w:r>
                              <w:rPr>
                                <w:rFonts w:ascii="Courier New"/>
                                <w:sz w:val="10"/>
                              </w:rPr>
                              <w:t>&lt;POLARIS_ACCESSTOKEN&gt;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1FAE6EBE" w14:textId="77777777" w:rsidR="00956473" w:rsidRDefault="00000000">
                            <w:pPr>
                              <w:spacing w:line="340" w:lineRule="atLeast"/>
                              <w:ind w:left="60" w:right="397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polaris.project.name="</w:t>
                            </w:r>
                            <w:r>
                              <w:rPr>
                                <w:rFonts w:ascii="Courier New"/>
                                <w:sz w:val="10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5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\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polaris.application.name="</w:t>
                            </w:r>
                            <w:r>
                              <w:rPr>
                                <w:rFonts w:ascii="Courier New"/>
                                <w:sz w:val="10"/>
                              </w:rPr>
                              <w:t>&lt;APPLICATION_NAME&gt;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 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polaris.assessment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.types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=SAST,SCA \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polaris.serverUrl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sz w:val="10"/>
                              </w:rPr>
                              <w:t>&lt;POLARIS_SERVERURL&gt;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7D7D" id="Text Box 250" o:spid="_x0000_s1047" type="#_x0000_t202" style="position:absolute;margin-left:76pt;margin-top:15.55pt;width:464pt;height:8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4BA46BBA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7DC5933C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BRIDGE_POLARIS_ACCESSTOKEN="</w:t>
                      </w:r>
                      <w:r>
                        <w:rPr>
                          <w:rFonts w:ascii="Courier New"/>
                          <w:sz w:val="10"/>
                        </w:rPr>
                        <w:t>&lt;POLARIS_ACCESSTOKEN&gt;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1FAE6EBE" w14:textId="77777777" w:rsidR="00956473" w:rsidRDefault="00000000">
                      <w:pPr>
                        <w:spacing w:line="340" w:lineRule="atLeast"/>
                        <w:ind w:left="60" w:right="397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polaris.project.name="</w:t>
                      </w:r>
                      <w:r>
                        <w:rPr>
                          <w:rFonts w:ascii="Courier New"/>
                          <w:sz w:val="10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r>
                        <w:rPr>
                          <w:rFonts w:ascii="Courier New"/>
                          <w:spacing w:val="-5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\ </w:t>
                      </w:r>
                      <w:r>
                        <w:rPr>
                          <w:rFonts w:ascii="Courier New"/>
                          <w:sz w:val="13"/>
                        </w:rPr>
                        <w:t>polaris.application.name="</w:t>
                      </w:r>
                      <w:r>
                        <w:rPr>
                          <w:rFonts w:ascii="Courier New"/>
                          <w:sz w:val="10"/>
                        </w:rPr>
                        <w:t>&lt;APPLICATION_NAME&gt;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" 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polaris.assessment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.types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=SAST,SCA \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polaris.serverUrl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="</w:t>
                      </w:r>
                      <w:r>
                        <w:rPr>
                          <w:rFonts w:ascii="Courier New"/>
                          <w:sz w:val="10"/>
                        </w:rPr>
                        <w:t>&lt;POLARIS_SERVERURL&gt;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40885C" w14:textId="77777777" w:rsidR="00956473" w:rsidRDefault="00956473">
      <w:pPr>
        <w:pStyle w:val="BodyText"/>
        <w:rPr>
          <w:sz w:val="12"/>
        </w:rPr>
      </w:pPr>
    </w:p>
    <w:p w14:paraId="17BBD7A3" w14:textId="77777777" w:rsidR="00956473" w:rsidRDefault="00000000">
      <w:pPr>
        <w:pStyle w:val="BodyText"/>
        <w:spacing w:before="96" w:line="340" w:lineRule="auto"/>
        <w:ind w:left="100" w:right="379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arguments,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1C4C541F" w14:textId="77777777" w:rsidR="00956473" w:rsidRDefault="00956473">
      <w:pPr>
        <w:pStyle w:val="BodyText"/>
        <w:spacing w:before="6"/>
        <w:rPr>
          <w:sz w:val="16"/>
        </w:rPr>
      </w:pPr>
    </w:p>
    <w:p w14:paraId="3743DCD0" w14:textId="77777777" w:rsidR="00956473" w:rsidRDefault="00000000">
      <w:pPr>
        <w:pStyle w:val="BodyText"/>
        <w:tabs>
          <w:tab w:val="left" w:pos="5011"/>
        </w:tabs>
        <w:spacing w:line="540" w:lineRule="auto"/>
        <w:ind w:left="100" w:right="1739"/>
      </w:pPr>
      <w:r>
        <w:t xml:space="preserve">See Schema Resources </w:t>
      </w:r>
      <w:proofErr w:type="gramStart"/>
      <w:r>
        <w:t>And</w:t>
      </w:r>
      <w:proofErr w:type="gramEnd"/>
      <w:r>
        <w:t xml:space="preserve"> Extensions</w:t>
      </w:r>
      <w:r>
        <w:rPr>
          <w:spacing w:val="-31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page</w:t>
      </w:r>
      <w:r>
        <w:rPr>
          <w:rFonts w:ascii="Arial"/>
          <w:i/>
        </w:rPr>
        <w:tab/>
        <w:t>)</w:t>
      </w:r>
      <w:r>
        <w:rPr>
          <w:rFonts w:ascii="Arial"/>
          <w:i/>
          <w:spacing w:val="-2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Synopsys</w:t>
      </w:r>
      <w:r>
        <w:rPr>
          <w:spacing w:val="-14"/>
        </w:rPr>
        <w:t xml:space="preserve"> </w:t>
      </w:r>
      <w:r>
        <w:t>Bridge</w:t>
      </w:r>
      <w:r>
        <w:rPr>
          <w:spacing w:val="-15"/>
        </w:rPr>
        <w:t xml:space="preserve"> </w:t>
      </w:r>
      <w:r>
        <w:t>resources. For tool specific information and examples,</w:t>
      </w:r>
      <w:r>
        <w:rPr>
          <w:spacing w:val="-12"/>
        </w:rPr>
        <w:t xml:space="preserve"> </w:t>
      </w:r>
      <w:r>
        <w:t>see:</w:t>
      </w:r>
    </w:p>
    <w:p w14:paraId="417AF034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66"/>
        <w:rPr>
          <w:rFonts w:ascii="Arial" w:hAnsi="Arial"/>
          <w:i/>
          <w:sz w:val="20"/>
        </w:rPr>
      </w:pPr>
      <w:hyperlink w:anchor="_bookmark9" w:history="1">
        <w:r>
          <w:rPr>
            <w:color w:val="337AB7"/>
            <w:sz w:val="20"/>
          </w:rPr>
          <w:t xml:space="preserve">Using Synopsys Bridge with Polaris 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9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 xml:space="preserve"> 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9</w:t>
        </w:r>
      </w:hyperlink>
      <w:hyperlink w:anchor="_bookmark9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45DD029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3" w:history="1">
        <w:r>
          <w:rPr>
            <w:color w:val="337AB7"/>
            <w:sz w:val="20"/>
          </w:rPr>
          <w:t xml:space="preserve">Using Synopsys Bridge with Black Duck 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3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 xml:space="preserve"> 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12</w:t>
        </w:r>
      </w:hyperlink>
      <w:hyperlink w:anchor="_bookmark13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3E07837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6" w:history="1">
        <w:r>
          <w:rPr>
            <w:color w:val="337AB7"/>
            <w:sz w:val="20"/>
          </w:rPr>
          <w:t xml:space="preserve">Using Synopsys Bridge with Coverity Connect 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6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 xml:space="preserve"> 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15</w:t>
        </w:r>
      </w:hyperlink>
      <w:hyperlink w:anchor="_bookmark16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414C675E" w14:textId="77777777" w:rsidR="00956473" w:rsidRDefault="00956473">
      <w:pPr>
        <w:pStyle w:val="BodyText"/>
        <w:spacing w:before="2"/>
        <w:rPr>
          <w:rFonts w:ascii="Arial"/>
          <w:i/>
          <w:sz w:val="31"/>
        </w:rPr>
      </w:pPr>
    </w:p>
    <w:p w14:paraId="2B265EE3" w14:textId="77777777" w:rsidR="00956473" w:rsidRDefault="00000000">
      <w:pPr>
        <w:pStyle w:val="Heading2"/>
        <w:spacing w:before="1"/>
      </w:pPr>
      <w:bookmarkStart w:id="29" w:name="Using_Synopsys_Bridge_CLI_with_Polaris"/>
      <w:bookmarkStart w:id="30" w:name="_bookmark9"/>
      <w:bookmarkEnd w:id="29"/>
      <w:bookmarkEnd w:id="30"/>
      <w:r>
        <w:t>Using Synopsys Bridge CLI with Polaris</w:t>
      </w:r>
    </w:p>
    <w:p w14:paraId="7A12E6DB" w14:textId="77777777" w:rsidR="00956473" w:rsidRDefault="00000000">
      <w:pPr>
        <w:pStyle w:val="BodyText"/>
        <w:spacing w:before="212" w:line="340" w:lineRule="auto"/>
        <w:ind w:left="100"/>
      </w:pP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Polaris</w:t>
      </w:r>
      <w:r>
        <w:rPr>
          <w:spacing w:val="-10"/>
        </w:rPr>
        <w:t xml:space="preserve"> </w:t>
      </w:r>
      <w:r>
        <w:rPr>
          <w:spacing w:val="-3"/>
        </w:rPr>
        <w:t>customer,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Synopsys</w:t>
      </w:r>
      <w:r>
        <w:rPr>
          <w:spacing w:val="-10"/>
        </w:rPr>
        <w:t xml:space="preserve"> </w:t>
      </w:r>
      <w:r>
        <w:t>Bridge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</w:t>
      </w:r>
      <w:r>
        <w:rPr>
          <w:spacing w:val="-10"/>
        </w:rPr>
        <w:t xml:space="preserve"> </w:t>
      </w:r>
      <w:r>
        <w:t>SAST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SCA</w:t>
      </w:r>
      <w:r>
        <w:rPr>
          <w:spacing w:val="-9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CI</w:t>
      </w:r>
      <w:del w:id="31" w:author="Raj Kesarapalli" w:date="2023-07-28T12:53:00Z">
        <w:r w:rsidDel="002045BC">
          <w:delText>/CD</w:delText>
        </w:r>
      </w:del>
      <w:r>
        <w:t xml:space="preserve"> pipeline.</w:t>
      </w:r>
    </w:p>
    <w:p w14:paraId="422F48D5" w14:textId="77777777" w:rsidR="00956473" w:rsidRDefault="00956473">
      <w:pPr>
        <w:pStyle w:val="BodyText"/>
        <w:spacing w:before="6"/>
        <w:rPr>
          <w:sz w:val="16"/>
        </w:rPr>
      </w:pPr>
    </w:p>
    <w:p w14:paraId="2B09F529" w14:textId="77777777" w:rsidR="00956473" w:rsidRDefault="00000000">
      <w:pPr>
        <w:pStyle w:val="BodyText"/>
        <w:ind w:left="100"/>
      </w:pPr>
      <w:r>
        <w:t>You can use Synopsys Bridge to run Polaris scans in the following two ways:</w:t>
      </w:r>
    </w:p>
    <w:p w14:paraId="380F014F" w14:textId="77777777" w:rsidR="00956473" w:rsidRDefault="00956473">
      <w:pPr>
        <w:pStyle w:val="BodyText"/>
        <w:spacing w:before="6"/>
        <w:rPr>
          <w:sz w:val="30"/>
        </w:rPr>
      </w:pPr>
    </w:p>
    <w:p w14:paraId="32B1FE4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rFonts w:ascii="Arial" w:hAnsi="Arial"/>
          <w:i/>
          <w:sz w:val="20"/>
        </w:rPr>
      </w:pPr>
      <w:hyperlink w:anchor="_bookmark10" w:history="1">
        <w:r>
          <w:rPr>
            <w:color w:val="337AB7"/>
            <w:sz w:val="20"/>
          </w:rPr>
          <w:t xml:space="preserve">Running Polaris scans with a JSON file </w:t>
        </w:r>
      </w:hyperlink>
      <w:hyperlink w:anchor="_bookmark10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0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 xml:space="preserve"> </w:t>
        </w:r>
      </w:hyperlink>
      <w:hyperlink w:anchor="_bookmark10" w:history="1">
        <w:r>
          <w:rPr>
            <w:rFonts w:ascii="Arial" w:hAnsi="Arial"/>
            <w:i/>
            <w:color w:val="337AB7"/>
            <w:sz w:val="20"/>
          </w:rPr>
          <w:t>10</w:t>
        </w:r>
      </w:hyperlink>
      <w:hyperlink w:anchor="_bookmark10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7173D32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1" w:history="1">
        <w:r>
          <w:rPr>
            <w:color w:val="337AB7"/>
            <w:sz w:val="20"/>
          </w:rPr>
          <w:t xml:space="preserve">Running Polaris scans on the command line </w:t>
        </w:r>
      </w:hyperlink>
      <w:hyperlink w:anchor="_bookmark11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1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 xml:space="preserve"> </w:t>
        </w:r>
      </w:hyperlink>
      <w:hyperlink w:anchor="_bookmark11" w:history="1">
        <w:r>
          <w:rPr>
            <w:rFonts w:ascii="Arial" w:hAnsi="Arial"/>
            <w:i/>
            <w:color w:val="337AB7"/>
            <w:sz w:val="20"/>
          </w:rPr>
          <w:t>11</w:t>
        </w:r>
      </w:hyperlink>
      <w:hyperlink w:anchor="_bookmark11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0379AE89" w14:textId="77777777" w:rsidR="00956473" w:rsidRDefault="00956473">
      <w:pPr>
        <w:rPr>
          <w:rFonts w:ascii="Arial" w:hAnsi="Arial"/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E296601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10</w:t>
      </w:r>
    </w:p>
    <w:p w14:paraId="453B22F5" w14:textId="77777777" w:rsidR="00956473" w:rsidRDefault="00956473">
      <w:pPr>
        <w:pStyle w:val="BodyText"/>
        <w:rPr>
          <w:sz w:val="22"/>
        </w:rPr>
      </w:pPr>
    </w:p>
    <w:p w14:paraId="08B8EEBE" w14:textId="77777777" w:rsidR="00956473" w:rsidRDefault="00956473">
      <w:pPr>
        <w:pStyle w:val="BodyText"/>
        <w:rPr>
          <w:sz w:val="22"/>
        </w:rPr>
      </w:pPr>
    </w:p>
    <w:p w14:paraId="39ABAB6B" w14:textId="77777777" w:rsidR="00956473" w:rsidRDefault="00000000">
      <w:pPr>
        <w:pStyle w:val="BodyText"/>
        <w:spacing w:before="170" w:line="340" w:lineRule="auto"/>
        <w:ind w:left="100" w:right="216"/>
      </w:pPr>
      <w:r>
        <w:t>In</w:t>
      </w:r>
      <w:r>
        <w:rPr>
          <w:spacing w:val="-15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scans,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optionally</w:t>
      </w:r>
      <w:r>
        <w:rPr>
          <w:spacing w:val="-14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Synopsys</w:t>
      </w:r>
      <w:r>
        <w:rPr>
          <w:spacing w:val="-14"/>
        </w:rPr>
        <w:t xml:space="preserve"> </w:t>
      </w:r>
      <w:r>
        <w:t>Bridge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fix</w:t>
      </w:r>
      <w:r>
        <w:rPr>
          <w:spacing w:val="-14"/>
        </w:rPr>
        <w:t xml:space="preserve"> </w:t>
      </w:r>
      <w:r>
        <w:t>pull</w:t>
      </w:r>
      <w:r>
        <w:rPr>
          <w:spacing w:val="-14"/>
        </w:rPr>
        <w:t xml:space="preserve"> </w:t>
      </w:r>
      <w:r>
        <w:t xml:space="preserve">requests for SCA issues. Currently, only NPM is supported. For more information, see </w:t>
      </w:r>
      <w:hyperlink w:anchor="_bookmark20" w:history="1">
        <w:r>
          <w:rPr>
            <w:color w:val="337AB7"/>
          </w:rPr>
          <w:t>Complete List of Synopsys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09DBEAC9" w14:textId="77777777" w:rsidR="00956473" w:rsidRDefault="00C11CAC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3EBF65D" wp14:editId="3E574479">
                <wp:simplePos x="0" y="0"/>
                <wp:positionH relativeFrom="page">
                  <wp:posOffset>923925</wp:posOffset>
                </wp:positionH>
                <wp:positionV relativeFrom="paragraph">
                  <wp:posOffset>99695</wp:posOffset>
                </wp:positionV>
                <wp:extent cx="5924550" cy="1054100"/>
                <wp:effectExtent l="0" t="0" r="0" b="0"/>
                <wp:wrapTopAndBottom/>
                <wp:docPr id="228497087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1054100"/>
                          <a:chOff x="1455" y="157"/>
                          <a:chExt cx="9330" cy="1660"/>
                        </a:xfrm>
                      </wpg:grpSpPr>
                      <wps:wsp>
                        <wps:cNvPr id="684227589" name="Freeform 249"/>
                        <wps:cNvSpPr>
                          <a:spLocks/>
                        </wps:cNvSpPr>
                        <wps:spPr bwMode="auto">
                          <a:xfrm>
                            <a:off x="1455" y="157"/>
                            <a:ext cx="9330" cy="166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817 157"/>
                              <a:gd name="T3" fmla="*/ 1817 h 1660"/>
                              <a:gd name="T4" fmla="+- 0 1605 1455"/>
                              <a:gd name="T5" fmla="*/ T4 w 9330"/>
                              <a:gd name="T6" fmla="+- 0 1817 157"/>
                              <a:gd name="T7" fmla="*/ 1817 h 1660"/>
                              <a:gd name="T8" fmla="+- 0 1547 1455"/>
                              <a:gd name="T9" fmla="*/ T8 w 9330"/>
                              <a:gd name="T10" fmla="+- 0 1805 157"/>
                              <a:gd name="T11" fmla="*/ 1805 h 1660"/>
                              <a:gd name="T12" fmla="+- 0 1499 1455"/>
                              <a:gd name="T13" fmla="*/ T12 w 9330"/>
                              <a:gd name="T14" fmla="+- 0 1773 157"/>
                              <a:gd name="T15" fmla="*/ 1773 h 1660"/>
                              <a:gd name="T16" fmla="+- 0 1467 1455"/>
                              <a:gd name="T17" fmla="*/ T16 w 9330"/>
                              <a:gd name="T18" fmla="+- 0 1725 157"/>
                              <a:gd name="T19" fmla="*/ 1725 h 1660"/>
                              <a:gd name="T20" fmla="+- 0 1455 1455"/>
                              <a:gd name="T21" fmla="*/ T20 w 9330"/>
                              <a:gd name="T22" fmla="+- 0 1667 157"/>
                              <a:gd name="T23" fmla="*/ 1667 h 1660"/>
                              <a:gd name="T24" fmla="+- 0 1455 1455"/>
                              <a:gd name="T25" fmla="*/ T24 w 9330"/>
                              <a:gd name="T26" fmla="+- 0 307 157"/>
                              <a:gd name="T27" fmla="*/ 307 h 1660"/>
                              <a:gd name="T28" fmla="+- 0 1467 1455"/>
                              <a:gd name="T29" fmla="*/ T28 w 9330"/>
                              <a:gd name="T30" fmla="+- 0 249 157"/>
                              <a:gd name="T31" fmla="*/ 249 h 1660"/>
                              <a:gd name="T32" fmla="+- 0 1499 1455"/>
                              <a:gd name="T33" fmla="*/ T32 w 9330"/>
                              <a:gd name="T34" fmla="+- 0 201 157"/>
                              <a:gd name="T35" fmla="*/ 201 h 1660"/>
                              <a:gd name="T36" fmla="+- 0 1547 1455"/>
                              <a:gd name="T37" fmla="*/ T36 w 9330"/>
                              <a:gd name="T38" fmla="+- 0 169 157"/>
                              <a:gd name="T39" fmla="*/ 169 h 1660"/>
                              <a:gd name="T40" fmla="+- 0 1605 1455"/>
                              <a:gd name="T41" fmla="*/ T40 w 9330"/>
                              <a:gd name="T42" fmla="+- 0 157 157"/>
                              <a:gd name="T43" fmla="*/ 157 h 1660"/>
                              <a:gd name="T44" fmla="+- 0 10635 1455"/>
                              <a:gd name="T45" fmla="*/ T44 w 9330"/>
                              <a:gd name="T46" fmla="+- 0 157 157"/>
                              <a:gd name="T47" fmla="*/ 157 h 1660"/>
                              <a:gd name="T48" fmla="+- 0 10693 1455"/>
                              <a:gd name="T49" fmla="*/ T48 w 9330"/>
                              <a:gd name="T50" fmla="+- 0 169 157"/>
                              <a:gd name="T51" fmla="*/ 169 h 1660"/>
                              <a:gd name="T52" fmla="+- 0 10741 1455"/>
                              <a:gd name="T53" fmla="*/ T52 w 9330"/>
                              <a:gd name="T54" fmla="+- 0 201 157"/>
                              <a:gd name="T55" fmla="*/ 201 h 1660"/>
                              <a:gd name="T56" fmla="+- 0 10773 1455"/>
                              <a:gd name="T57" fmla="*/ T56 w 9330"/>
                              <a:gd name="T58" fmla="+- 0 249 157"/>
                              <a:gd name="T59" fmla="*/ 249 h 1660"/>
                              <a:gd name="T60" fmla="+- 0 10785 1455"/>
                              <a:gd name="T61" fmla="*/ T60 w 9330"/>
                              <a:gd name="T62" fmla="+- 0 307 157"/>
                              <a:gd name="T63" fmla="*/ 307 h 1660"/>
                              <a:gd name="T64" fmla="+- 0 10785 1455"/>
                              <a:gd name="T65" fmla="*/ T64 w 9330"/>
                              <a:gd name="T66" fmla="+- 0 1667 157"/>
                              <a:gd name="T67" fmla="*/ 1667 h 1660"/>
                              <a:gd name="T68" fmla="+- 0 10773 1455"/>
                              <a:gd name="T69" fmla="*/ T68 w 9330"/>
                              <a:gd name="T70" fmla="+- 0 1725 157"/>
                              <a:gd name="T71" fmla="*/ 1725 h 1660"/>
                              <a:gd name="T72" fmla="+- 0 10741 1455"/>
                              <a:gd name="T73" fmla="*/ T72 w 9330"/>
                              <a:gd name="T74" fmla="+- 0 1773 157"/>
                              <a:gd name="T75" fmla="*/ 1773 h 1660"/>
                              <a:gd name="T76" fmla="+- 0 10693 1455"/>
                              <a:gd name="T77" fmla="*/ T76 w 9330"/>
                              <a:gd name="T78" fmla="+- 0 1805 157"/>
                              <a:gd name="T79" fmla="*/ 1805 h 1660"/>
                              <a:gd name="T80" fmla="+- 0 10635 1455"/>
                              <a:gd name="T81" fmla="*/ T80 w 9330"/>
                              <a:gd name="T82" fmla="+- 0 1817 157"/>
                              <a:gd name="T83" fmla="*/ 1817 h 1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660">
                                <a:moveTo>
                                  <a:pt x="9180" y="1660"/>
                                </a:moveTo>
                                <a:lnTo>
                                  <a:pt x="150" y="1660"/>
                                </a:lnTo>
                                <a:lnTo>
                                  <a:pt x="92" y="1648"/>
                                </a:lnTo>
                                <a:lnTo>
                                  <a:pt x="44" y="1616"/>
                                </a:lnTo>
                                <a:lnTo>
                                  <a:pt x="12" y="1568"/>
                                </a:lnTo>
                                <a:lnTo>
                                  <a:pt x="0" y="151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510"/>
                                </a:lnTo>
                                <a:lnTo>
                                  <a:pt x="9318" y="1568"/>
                                </a:lnTo>
                                <a:lnTo>
                                  <a:pt x="9286" y="1616"/>
                                </a:lnTo>
                                <a:lnTo>
                                  <a:pt x="9238" y="1648"/>
                                </a:lnTo>
                                <a:lnTo>
                                  <a:pt x="9180" y="1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710042" name="Picture 24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268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8348250" name="Rectangle 247"/>
                        <wps:cNvSpPr>
                          <a:spLocks/>
                        </wps:cNvSpPr>
                        <wps:spPr bwMode="auto">
                          <a:xfrm>
                            <a:off x="6902" y="692"/>
                            <a:ext cx="3294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99736" name="Rectangle 246"/>
                        <wps:cNvSpPr>
                          <a:spLocks/>
                        </wps:cNvSpPr>
                        <wps:spPr bwMode="auto">
                          <a:xfrm>
                            <a:off x="2055" y="1032"/>
                            <a:ext cx="3848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757479" name="Rectangle 245"/>
                        <wps:cNvSpPr>
                          <a:spLocks/>
                        </wps:cNvSpPr>
                        <wps:spPr bwMode="auto">
                          <a:xfrm>
                            <a:off x="6183" y="1032"/>
                            <a:ext cx="4047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960900" name="Rectangle 244"/>
                        <wps:cNvSpPr>
                          <a:spLocks/>
                        </wps:cNvSpPr>
                        <wps:spPr bwMode="auto">
                          <a:xfrm>
                            <a:off x="2055" y="1372"/>
                            <a:ext cx="790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318579" name="Text Box 243"/>
                        <wps:cNvSpPr txBox="1">
                          <a:spLocks/>
                        </wps:cNvSpPr>
                        <wps:spPr bwMode="auto">
                          <a:xfrm>
                            <a:off x="1455" y="157"/>
                            <a:ext cx="933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77F88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0D8458DB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295188E0" w14:textId="77777777" w:rsidR="00956473" w:rsidRDefault="00000000">
                              <w:pPr>
                                <w:spacing w:before="100" w:line="340" w:lineRule="auto"/>
                                <w:ind w:left="600" w:right="547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alternative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27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Action</w:t>
                                </w:r>
                                <w:r>
                                  <w:rPr>
                                    <w:color w:val="337AB7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35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hyperlink w:anchor="_bookmark33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Template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GitLab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45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7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Security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Scan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Azure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DevOps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55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BF65D" id="Group 242" o:spid="_x0000_s1048" style="position:absolute;margin-left:72.75pt;margin-top:7.85pt;width:466.5pt;height:83pt;z-index:-251644928;mso-wrap-distance-left:0;mso-wrap-distance-right:0;mso-position-horizontal-relative:page" coordorigin="1455,157" coordsize="9330,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">
                <v:shape id="Freeform 249" o:spid="_x0000_s1049" style="position:absolute;left:1455;top:157;width:9330;height:1660;visibility:visible;mso-wrap-style:square;v-text-anchor:top" coordsize="9330,1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" path="m9180,1660r-9030,l92,1648,44,1616,12,1568,,1510,,150,12,92,44,44,92,12,150,,9180,r58,12l9286,44r32,48l9330,150r,1360l9318,1568r-32,48l9238,1648r-58,12xe" fillcolor="#0078a0" stroked="f">
                  <v:fill opacity="5911f"/>
                  <v:path arrowok="t" o:connecttype="custom" o:connectlocs="9180,1817;150,1817;92,1805;44,1773;12,1725;0,1667;0,307;12,249;44,201;92,169;150,157;9180,157;9238,169;9286,201;9318,249;9330,307;9330,1667;9318,1725;9286,1773;9238,1805;9180,1817" o:connectangles="0,0,0,0,0,0,0,0,0,0,0,0,0,0,0,0,0,0,0,0,0"/>
                </v:shape>
                <v:shape id="Picture 248" o:spid="_x0000_s1050" type="#_x0000_t75" style="position:absolute;left:1570;top:268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rect id="Rectangle 247" o:spid="_x0000_s1051" style="position:absolute;left:6902;top:692;width:329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46" o:spid="_x0000_s1052" style="position:absolute;left:2055;top:1032;width:3848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45" o:spid="_x0000_s1053" style="position:absolute;left:6183;top:1032;width:4047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" fillcolor="#0078a0" stroked="f">
                  <v:fill opacity="5911f"/>
                  <v:path arrowok="t"/>
                </v:rect>
                <v:rect id="Rectangle 244" o:spid="_x0000_s1054" style="position:absolute;left:2055;top:1372;width:790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" fillcolor="#0078a0" stroked="f">
                  <v:fill opacity="5911f"/>
                  <v:path arrowok="t"/>
                </v:rect>
                <v:shape id="Text Box 243" o:spid="_x0000_s1055" type="#_x0000_t202" style="position:absolute;left:1455;top:157;width:9330;height:1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51177F88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0D8458DB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295188E0" w14:textId="77777777" w:rsidR="00956473" w:rsidRDefault="00000000">
                        <w:pPr>
                          <w:spacing w:before="100" w:line="340" w:lineRule="auto"/>
                          <w:ind w:left="600" w:right="54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alternative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27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37AB7"/>
                              <w:sz w:val="20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Action</w:t>
                          </w:r>
                          <w:r>
                            <w:rPr>
                              <w:color w:val="337AB7"/>
                              <w:spacing w:val="-5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35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 xml:space="preserve">, </w:t>
                        </w:r>
                        <w:hyperlink w:anchor="_bookmark33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Template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GitLab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45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7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Security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Scan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Azure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DevOps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55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CADC5D" w14:textId="77777777" w:rsidR="00956473" w:rsidRDefault="00956473">
      <w:pPr>
        <w:pStyle w:val="BodyText"/>
        <w:spacing w:before="4"/>
        <w:rPr>
          <w:sz w:val="13"/>
        </w:rPr>
      </w:pPr>
    </w:p>
    <w:p w14:paraId="0574B03C" w14:textId="77777777" w:rsidR="00956473" w:rsidRDefault="00000000">
      <w:pPr>
        <w:pStyle w:val="Heading4"/>
        <w:spacing w:before="99"/>
      </w:pPr>
      <w:bookmarkStart w:id="32" w:name="Running_Polaris_scans_with_a_JSON_file"/>
      <w:bookmarkStart w:id="33" w:name="_bookmark10"/>
      <w:bookmarkEnd w:id="32"/>
      <w:bookmarkEnd w:id="33"/>
      <w:r>
        <w:t>Running Polaris scans with a JSON file</w:t>
      </w:r>
    </w:p>
    <w:p w14:paraId="6899961B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67207F5E" w14:textId="77777777" w:rsidR="00956473" w:rsidRDefault="00000000">
      <w:pPr>
        <w:pStyle w:val="BodyText"/>
        <w:spacing w:before="1" w:line="340" w:lineRule="auto"/>
        <w:ind w:left="100"/>
      </w:pPr>
      <w:r>
        <w:t>Synopsys</w:t>
      </w:r>
      <w:r>
        <w:rPr>
          <w:spacing w:val="-11"/>
        </w:rPr>
        <w:t xml:space="preserve"> </w:t>
      </w:r>
      <w:r>
        <w:t>Bridge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Polaris</w:t>
      </w:r>
      <w:r>
        <w:rPr>
          <w:spacing w:val="-11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Coverity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SAST</w:t>
      </w:r>
      <w:r>
        <w:rPr>
          <w:spacing w:val="-11"/>
        </w:rPr>
        <w:t xml:space="preserve"> </w:t>
      </w:r>
      <w:r>
        <w:t>scans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Black</w:t>
      </w:r>
      <w:r>
        <w:rPr>
          <w:spacing w:val="-11"/>
        </w:rPr>
        <w:t xml:space="preserve"> </w:t>
      </w:r>
      <w:r>
        <w:t>Duck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SCA</w:t>
      </w:r>
      <w:r>
        <w:rPr>
          <w:spacing w:val="-10"/>
        </w:rPr>
        <w:t xml:space="preserve"> </w:t>
      </w:r>
      <w:r>
        <w:t>scans</w:t>
      </w:r>
      <w:r>
        <w:rPr>
          <w:spacing w:val="-11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hood. 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</w:t>
      </w:r>
      <w:r>
        <w:rPr>
          <w:spacing w:val="-4"/>
        </w:rPr>
        <w:t xml:space="preserve"> </w:t>
      </w:r>
      <w:r>
        <w:t>configurations.</w:t>
      </w:r>
    </w:p>
    <w:p w14:paraId="64C33920" w14:textId="77777777" w:rsidR="00956473" w:rsidRDefault="00956473">
      <w:pPr>
        <w:pStyle w:val="BodyText"/>
        <w:spacing w:before="6"/>
        <w:rPr>
          <w:sz w:val="16"/>
        </w:rPr>
      </w:pPr>
    </w:p>
    <w:p w14:paraId="667041B4" w14:textId="08D03265" w:rsidR="000539B8" w:rsidRDefault="00000000">
      <w:pPr>
        <w:pStyle w:val="BodyText"/>
        <w:spacing w:line="340" w:lineRule="auto"/>
        <w:ind w:left="100" w:right="379"/>
        <w:rPr>
          <w:ins w:id="34" w:author="Raj Kesarapalli" w:date="2023-07-28T13:04:00Z"/>
        </w:rPr>
      </w:pPr>
      <w:del w:id="35" w:author="Raj Kesarapalli" w:date="2023-07-28T12:29:00Z">
        <w:r w:rsidDel="008F1797">
          <w:delText>After</w:delText>
        </w:r>
        <w:r w:rsidDel="008F1797">
          <w:rPr>
            <w:spacing w:val="-13"/>
          </w:rPr>
          <w:delText xml:space="preserve"> </w:delText>
        </w:r>
        <w:r w:rsidDel="008F1797">
          <w:delText>passing</w:delText>
        </w:r>
      </w:del>
      <w:ins w:id="36" w:author="Raj Kesarapalli" w:date="2023-07-28T12:29:00Z">
        <w:r w:rsidR="008F1797">
          <w:t>Pass</w:t>
        </w:r>
      </w:ins>
      <w:r>
        <w:rPr>
          <w:spacing w:val="-12"/>
        </w:rPr>
        <w:t xml:space="preserve"> </w:t>
      </w:r>
      <w:r>
        <w:t>sensitive</w:t>
      </w:r>
      <w:r>
        <w:rPr>
          <w:spacing w:val="-12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token</w:t>
      </w:r>
      <w:r>
        <w:rPr>
          <w:spacing w:val="-12"/>
        </w:rPr>
        <w:t xml:space="preserve"> </w:t>
      </w:r>
      <w:del w:id="37" w:author="Raj Kesarapalli" w:date="2023-07-28T13:16:00Z">
        <w:r w:rsidDel="00B051A5">
          <w:delText>and</w:delText>
        </w:r>
        <w:r w:rsidDel="00B051A5">
          <w:rPr>
            <w:spacing w:val="-12"/>
          </w:rPr>
          <w:delText xml:space="preserve"> </w:delText>
        </w:r>
        <w:r w:rsidDel="00B051A5">
          <w:delText>password</w:delText>
        </w:r>
        <w:r w:rsidDel="00B051A5">
          <w:rPr>
            <w:spacing w:val="-12"/>
          </w:rPr>
          <w:delText xml:space="preserve"> </w:delText>
        </w:r>
      </w:del>
      <w:r>
        <w:t>information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Courier New"/>
          <w:sz w:val="16"/>
          <w:shd w:val="clear" w:color="auto" w:fill="EDEDED"/>
        </w:rPr>
        <w:t>BRIDGE_POLARIS_ACCESSTOKEN</w:t>
      </w:r>
      <w:r>
        <w:rPr>
          <w:rFonts w:ascii="Courier New"/>
          <w:sz w:val="16"/>
        </w:rPr>
        <w:t xml:space="preserve"> </w:t>
      </w:r>
      <w:r>
        <w:t xml:space="preserve">environment </w:t>
      </w:r>
      <w:proofErr w:type="gramStart"/>
      <w:r>
        <w:t xml:space="preserve">variable, </w:t>
      </w:r>
      <w:ins w:id="38" w:author="Raj Kesarapalli" w:date="2023-07-28T12:29:00Z">
        <w:r w:rsidR="008F1797">
          <w:t>and</w:t>
        </w:r>
        <w:proofErr w:type="gramEnd"/>
        <w:r w:rsidR="008F1797">
          <w:t xml:space="preserve"> </w:t>
        </w:r>
      </w:ins>
      <w:r>
        <w:t xml:space="preserve">run Synopsys Bridge and pass the JSON file using the </w:t>
      </w:r>
      <w:r>
        <w:rPr>
          <w:rFonts w:ascii="Courier New"/>
          <w:sz w:val="16"/>
          <w:shd w:val="clear" w:color="auto" w:fill="EDEDED"/>
        </w:rPr>
        <w:t>--input</w:t>
      </w:r>
      <w:r>
        <w:rPr>
          <w:rFonts w:ascii="Courier New"/>
          <w:sz w:val="16"/>
        </w:rPr>
        <w:t xml:space="preserve"> </w:t>
      </w:r>
      <w:r>
        <w:t xml:space="preserve">command line option. </w:t>
      </w:r>
    </w:p>
    <w:p w14:paraId="334687D5" w14:textId="77777777" w:rsidR="000539B8" w:rsidRDefault="000539B8">
      <w:pPr>
        <w:pStyle w:val="BodyText"/>
        <w:spacing w:line="340" w:lineRule="auto"/>
        <w:ind w:left="100" w:right="379"/>
        <w:rPr>
          <w:ins w:id="39" w:author="Raj Kesarapalli" w:date="2023-07-28T13:04:00Z"/>
        </w:rPr>
      </w:pPr>
    </w:p>
    <w:p w14:paraId="307363C2" w14:textId="540D478E" w:rsidR="00956473" w:rsidRDefault="000539B8">
      <w:pPr>
        <w:pStyle w:val="BodyText"/>
        <w:spacing w:line="340" w:lineRule="auto"/>
        <w:ind w:left="100" w:right="379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4EAA502" wp14:editId="38028158">
                <wp:simplePos x="0" y="0"/>
                <wp:positionH relativeFrom="page">
                  <wp:posOffset>922655</wp:posOffset>
                </wp:positionH>
                <wp:positionV relativeFrom="paragraph">
                  <wp:posOffset>290195</wp:posOffset>
                </wp:positionV>
                <wp:extent cx="5892800" cy="469900"/>
                <wp:effectExtent l="0" t="0" r="0" b="0"/>
                <wp:wrapTopAndBottom/>
                <wp:docPr id="1833604062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699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BB8A9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51F834D0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BRIDGE_POLARIS_ACCESSTOKEN=&lt;POLARIS_ACCESSTOKEN&gt;</w:t>
                            </w:r>
                          </w:p>
                          <w:p w14:paraId="3A0EEE7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9E05D4B" w14:textId="3D849AC8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del w:id="40" w:author="Raj Kesarapalli" w:date="2023-07-28T12:58:00Z">
                              <w:r w:rsidDel="002045BC">
                                <w:rPr>
                                  <w:rFonts w:ascii="Courier New"/>
                                  <w:sz w:val="13"/>
                                </w:rPr>
                                <w:delText xml:space="preserve">connect </w:delText>
                              </w:r>
                            </w:del>
                            <w:proofErr w:type="spellStart"/>
                            <w:ins w:id="41" w:author="Raj Kesarapalli" w:date="2023-07-28T12:58:00Z">
                              <w:r w:rsidR="002045BC">
                                <w:rPr>
                                  <w:rFonts w:ascii="Courier New"/>
                                  <w:sz w:val="13"/>
                                </w:rPr>
                                <w:t>polaris</w:t>
                              </w:r>
                              <w:proofErr w:type="spellEnd"/>
                              <w:r w:rsidR="002045BC">
                                <w:rPr>
                                  <w:rFonts w:ascii="Courier New"/>
                                  <w:sz w:val="13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A502" id="Text Box 241" o:spid="_x0000_s1056" type="#_x0000_t202" style="position:absolute;left:0;text-align:left;margin-left:72.65pt;margin-top:22.85pt;width:464pt;height:37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" fillcolor="#ededed" stroked="f">
                <v:path arrowok="t"/>
                <v:textbox inset="0,0,0,0">
                  <w:txbxContent>
                    <w:p w14:paraId="764BB8A9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51F834D0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BRIDGE_POLARIS_ACCESSTOKEN=&lt;POLARIS_ACCESSTOKEN&gt;</w:t>
                      </w:r>
                    </w:p>
                    <w:p w14:paraId="3A0EEE7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9E05D4B" w14:textId="3D849AC8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del w:id="42" w:author="Raj Kesarapalli" w:date="2023-07-28T12:58:00Z">
                        <w:r w:rsidDel="002045BC">
                          <w:rPr>
                            <w:rFonts w:ascii="Courier New"/>
                            <w:sz w:val="13"/>
                          </w:rPr>
                          <w:delText xml:space="preserve">connect </w:delText>
                        </w:r>
                      </w:del>
                      <w:proofErr w:type="spellStart"/>
                      <w:ins w:id="43" w:author="Raj Kesarapalli" w:date="2023-07-28T12:58:00Z">
                        <w:r w:rsidR="002045BC">
                          <w:rPr>
                            <w:rFonts w:ascii="Courier New"/>
                            <w:sz w:val="13"/>
                          </w:rPr>
                          <w:t>polaris</w:t>
                        </w:r>
                        <w:proofErr w:type="spellEnd"/>
                        <w:r w:rsidR="002045BC">
                          <w:rPr>
                            <w:rFonts w:ascii="Courier New"/>
                            <w:sz w:val="13"/>
                          </w:rPr>
                          <w:t xml:space="preserve"> </w:t>
                        </w:r>
                      </w:ins>
                      <w:r>
                        <w:rPr>
                          <w:rFonts w:ascii="Courier New"/>
                          <w:sz w:val="13"/>
                        </w:rPr>
                        <w:t xml:space="preserve">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Here is a command line example for</w:t>
      </w:r>
      <w:r>
        <w:rPr>
          <w:spacing w:val="-14"/>
        </w:rPr>
        <w:t xml:space="preserve"> </w:t>
      </w:r>
      <w:r>
        <w:t>Polaris:</w:t>
      </w:r>
    </w:p>
    <w:p w14:paraId="55C6C8DD" w14:textId="61F9CE10" w:rsidR="00956473" w:rsidRDefault="00956473">
      <w:pPr>
        <w:pStyle w:val="BodyText"/>
        <w:rPr>
          <w:sz w:val="12"/>
        </w:rPr>
      </w:pPr>
    </w:p>
    <w:p w14:paraId="4614B9C0" w14:textId="38BE69D3" w:rsidR="00956473" w:rsidRDefault="00000000">
      <w:pPr>
        <w:pStyle w:val="BodyText"/>
        <w:spacing w:before="96"/>
        <w:ind w:left="100"/>
      </w:pPr>
      <w:r>
        <w:t>The above example uses the following:</w:t>
      </w:r>
    </w:p>
    <w:p w14:paraId="2426D112" w14:textId="010AFB0F" w:rsidR="00956473" w:rsidRDefault="00956473">
      <w:pPr>
        <w:pStyle w:val="BodyText"/>
        <w:spacing w:before="5"/>
        <w:rPr>
          <w:sz w:val="30"/>
        </w:rPr>
      </w:pPr>
    </w:p>
    <w:p w14:paraId="002F5C9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245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BRIDGE_POLARIS_ACCESSTOKEN</w:t>
      </w:r>
      <w:r>
        <w:rPr>
          <w:rFonts w:ascii="Courier New" w:hAnsi="Courier New"/>
          <w:spacing w:val="-62"/>
          <w:sz w:val="16"/>
        </w:rPr>
        <w:t xml:space="preserve"> </w:t>
      </w:r>
      <w:r>
        <w:rPr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z w:val="20"/>
        </w:rPr>
        <w:t>variable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pass</w:t>
      </w:r>
      <w:r>
        <w:rPr>
          <w:spacing w:val="-14"/>
          <w:sz w:val="20"/>
        </w:rPr>
        <w:t xml:space="preserve"> </w:t>
      </w:r>
      <w:r>
        <w:rPr>
          <w:sz w:val="20"/>
        </w:rPr>
        <w:t>sensitive</w:t>
      </w:r>
      <w:r>
        <w:rPr>
          <w:spacing w:val="-1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picks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passed</w:t>
      </w:r>
      <w:r>
        <w:rPr>
          <w:spacing w:val="-4"/>
          <w:sz w:val="20"/>
        </w:rPr>
        <w:t xml:space="preserve"> </w:t>
      </w:r>
      <w:r>
        <w:rPr>
          <w:sz w:val="20"/>
        </w:rPr>
        <w:t>thru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</w:t>
      </w:r>
    </w:p>
    <w:p w14:paraId="34008193" w14:textId="6097C5EA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argument to specify the Synopsys security product </w:t>
      </w:r>
      <w:del w:id="42" w:author="Raj Kesarapalli" w:date="2023-07-28T12:30:00Z">
        <w:r w:rsidDel="008F1797">
          <w:rPr>
            <w:sz w:val="20"/>
          </w:rPr>
          <w:delText>in</w:delText>
        </w:r>
        <w:r w:rsidDel="008F1797">
          <w:rPr>
            <w:spacing w:val="-26"/>
            <w:sz w:val="20"/>
          </w:rPr>
          <w:delText xml:space="preserve"> </w:delText>
        </w:r>
        <w:r w:rsidDel="008F1797">
          <w:rPr>
            <w:sz w:val="20"/>
          </w:rPr>
          <w:delText>use</w:delText>
        </w:r>
      </w:del>
      <w:ins w:id="43" w:author="Raj Kesarapalli" w:date="2023-07-28T12:30:00Z">
        <w:r w:rsidR="008F1797">
          <w:rPr>
            <w:sz w:val="20"/>
          </w:rPr>
          <w:t>you are integrating with</w:t>
        </w:r>
      </w:ins>
      <w:r>
        <w:rPr>
          <w:sz w:val="20"/>
        </w:rPr>
        <w:t>.</w:t>
      </w:r>
    </w:p>
    <w:p w14:paraId="1277A106" w14:textId="77777777" w:rsidR="00956473" w:rsidRDefault="00956473">
      <w:pPr>
        <w:pStyle w:val="BodyText"/>
        <w:spacing w:before="5"/>
        <w:rPr>
          <w:sz w:val="30"/>
        </w:rPr>
      </w:pPr>
    </w:p>
    <w:p w14:paraId="12692306" w14:textId="77777777" w:rsidR="00956473" w:rsidRDefault="00000000">
      <w:pPr>
        <w:ind w:left="100"/>
        <w:rPr>
          <w:sz w:val="20"/>
        </w:rPr>
      </w:pPr>
      <w:r>
        <w:rPr>
          <w:sz w:val="20"/>
        </w:rPr>
        <w:t xml:space="preserve">Here is the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pacing w:val="-51"/>
          <w:sz w:val="16"/>
        </w:rPr>
        <w:t xml:space="preserve"> </w:t>
      </w:r>
      <w:r>
        <w:rPr>
          <w:sz w:val="20"/>
        </w:rPr>
        <w:t>file:</w:t>
      </w:r>
    </w:p>
    <w:p w14:paraId="6671475D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37A9FCA" wp14:editId="5250ED63">
                <wp:simplePos x="0" y="0"/>
                <wp:positionH relativeFrom="page">
                  <wp:posOffset>965200</wp:posOffset>
                </wp:positionH>
                <wp:positionV relativeFrom="paragraph">
                  <wp:posOffset>80010</wp:posOffset>
                </wp:positionV>
                <wp:extent cx="5892800" cy="2178050"/>
                <wp:effectExtent l="0" t="0" r="0" b="0"/>
                <wp:wrapTopAndBottom/>
                <wp:docPr id="30758871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1780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A9067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518281E1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16BD730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CF18DCE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 {</w:t>
                            </w:r>
                          </w:p>
                          <w:p w14:paraId="59DA0AA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CD68075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{</w:t>
                            </w:r>
                          </w:p>
                          <w:p w14:paraId="6C0AC44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4196F7F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"application": {</w:t>
                            </w:r>
                          </w:p>
                          <w:p w14:paraId="0ED75DE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739A5F4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&lt;APPLICATION_NAME&gt;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79A06F5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ADC0D16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06EECC8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22A029C" w14:textId="77777777" w:rsidR="00956473" w:rsidRDefault="00000000">
                            <w:pPr>
                              <w:spacing w:before="1"/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"project": {</w:t>
                            </w:r>
                          </w:p>
                          <w:p w14:paraId="70B2D5C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7C08C4A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50D2A78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C72E706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F15B55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EDB5EA5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"assessment":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A9FCA" id="Text Box 240" o:spid="_x0000_s1057" type="#_x0000_t202" style="position:absolute;margin-left:76pt;margin-top:6.3pt;width:464pt;height:171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" fillcolor="#ededed" stroked="f">
                <v:path arrowok="t"/>
                <v:textbox inset="0,0,0,0">
                  <w:txbxContent>
                    <w:p w14:paraId="32FA9067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518281E1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16BD730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CF18DCE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 {</w:t>
                      </w:r>
                    </w:p>
                    <w:p w14:paraId="59DA0AA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CD68075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{</w:t>
                      </w:r>
                    </w:p>
                    <w:p w14:paraId="6C0AC44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4196F7F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"application": {</w:t>
                      </w:r>
                    </w:p>
                    <w:p w14:paraId="0ED75DE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739A5F4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&lt;APPLICATION_NAME&gt;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79A06F5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ADC0D16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06EECC8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22A029C" w14:textId="77777777" w:rsidR="00956473" w:rsidRDefault="00000000">
                      <w:pPr>
                        <w:spacing w:before="1"/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"project": {</w:t>
                      </w:r>
                    </w:p>
                    <w:p w14:paraId="70B2D5C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7C08C4A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50D2A78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C72E706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F15B55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EDB5EA5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"assessment":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CB9EBE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8959E56" w14:textId="77777777" w:rsidR="00956473" w:rsidRDefault="00000000">
      <w:pPr>
        <w:pStyle w:val="BodyText"/>
        <w:spacing w:before="85"/>
        <w:ind w:left="4488"/>
      </w:pPr>
      <w:r>
        <w:lastRenderedPageBreak/>
        <w:t>Synopsys Bridge CLI Guide | 2 - Synopsys Bridge CLI | 11</w:t>
      </w:r>
    </w:p>
    <w:p w14:paraId="1EE835BE" w14:textId="77777777" w:rsidR="00956473" w:rsidRDefault="00956473">
      <w:pPr>
        <w:pStyle w:val="BodyText"/>
      </w:pPr>
    </w:p>
    <w:p w14:paraId="4D626E19" w14:textId="77777777" w:rsidR="00956473" w:rsidRDefault="00956473">
      <w:pPr>
        <w:pStyle w:val="BodyText"/>
      </w:pPr>
    </w:p>
    <w:p w14:paraId="54269823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5AFC31D" wp14:editId="42DCE256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1530350"/>
                <wp:effectExtent l="0" t="0" r="0" b="0"/>
                <wp:wrapTopAndBottom/>
                <wp:docPr id="94723442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530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7B6AE" w14:textId="77777777" w:rsidR="00956473" w:rsidRDefault="00000000">
                            <w:pPr>
                              <w:spacing w:before="102"/>
                              <w:ind w:right="6068"/>
                              <w:jc w:val="righ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"types": ["SCA", "SAST"]</w:t>
                            </w:r>
                          </w:p>
                          <w:p w14:paraId="26A809B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78905B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EAD610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5C70F734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74C86AD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7B6C777" w14:textId="77777777" w:rsidR="00956473" w:rsidRDefault="00000000">
                            <w:pPr>
                              <w:ind w:right="6145"/>
                              <w:jc w:val="righ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"&lt;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POLARIS_URL&gt;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4A0EFDA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C265001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24D809C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EFB37B0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5694171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A473B2E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C31D" id="Text Box 239" o:spid="_x0000_s1058" type="#_x0000_t202" style="position:absolute;margin-left:76pt;margin-top:8.15pt;width:464pt;height:120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5777B6AE" w14:textId="77777777" w:rsidR="00956473" w:rsidRDefault="00000000">
                      <w:pPr>
                        <w:spacing w:before="102"/>
                        <w:ind w:right="6068"/>
                        <w:jc w:val="righ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"types": ["SCA", "SAST"]</w:t>
                      </w:r>
                    </w:p>
                    <w:p w14:paraId="26A809B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78905B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EAD610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5C70F734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74C86AD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7B6C777" w14:textId="77777777" w:rsidR="00956473" w:rsidRDefault="00000000">
                      <w:pPr>
                        <w:ind w:right="6145"/>
                        <w:jc w:val="righ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serverUrl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"&lt;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POLARIS_URL&gt;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4A0EFDA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C265001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24D809C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EFB37B0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5694171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A473B2E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A7557F" w14:textId="77777777" w:rsidR="00956473" w:rsidRDefault="00956473">
      <w:pPr>
        <w:pStyle w:val="BodyText"/>
        <w:rPr>
          <w:sz w:val="12"/>
        </w:rPr>
      </w:pPr>
    </w:p>
    <w:p w14:paraId="1987E0BA" w14:textId="4CFDDBAA" w:rsidR="00956473" w:rsidRDefault="00000000">
      <w:pPr>
        <w:pStyle w:val="BodyText"/>
        <w:spacing w:before="96"/>
        <w:ind w:left="100"/>
      </w:pPr>
      <w:r>
        <w:t xml:space="preserve">The above </w:t>
      </w:r>
      <w:del w:id="44" w:author="Raj Kesarapalli" w:date="2023-07-28T13:01:00Z">
        <w:r w:rsidDel="004641F5">
          <w:delText xml:space="preserve">example </w:delText>
        </w:r>
      </w:del>
      <w:ins w:id="45" w:author="Raj Kesarapalli" w:date="2023-07-28T13:01:00Z">
        <w:r w:rsidR="004641F5">
          <w:t xml:space="preserve">JSON file </w:t>
        </w:r>
      </w:ins>
      <w:r>
        <w:t>uses the following</w:t>
      </w:r>
      <w:del w:id="46" w:author="Raj Kesarapalli" w:date="2023-07-28T12:30:00Z">
        <w:r w:rsidDel="008F1797">
          <w:delText xml:space="preserve"> schema resources</w:delText>
        </w:r>
      </w:del>
      <w:r>
        <w:t>:</w:t>
      </w:r>
    </w:p>
    <w:p w14:paraId="0CC4EF27" w14:textId="77777777" w:rsidR="00956473" w:rsidRDefault="00956473">
      <w:pPr>
        <w:pStyle w:val="BodyText"/>
        <w:spacing w:before="5"/>
        <w:rPr>
          <w:sz w:val="30"/>
        </w:rPr>
      </w:pPr>
    </w:p>
    <w:p w14:paraId="7A176BC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polaris.serverUrl</w:t>
      </w:r>
      <w:proofErr w:type="spellEnd"/>
      <w:proofErr w:type="gramEnd"/>
      <w:r>
        <w:rPr>
          <w:rFonts w:ascii="Courier New" w:hAnsi="Courier New"/>
          <w:spacing w:val="-50"/>
          <w:sz w:val="16"/>
        </w:rPr>
        <w:t xml:space="preserve"> </w:t>
      </w:r>
      <w:r>
        <w:rPr>
          <w:sz w:val="20"/>
        </w:rPr>
        <w:t>for Polaris URL.</w:t>
      </w:r>
    </w:p>
    <w:p w14:paraId="6F8DBAFB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358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polaris.application.name</w:t>
      </w:r>
      <w:r>
        <w:rPr>
          <w:rFonts w:ascii="Courier New" w:hAnsi="Courier New"/>
          <w:spacing w:val="-57"/>
          <w:sz w:val="16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Polaris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use.</w:t>
      </w:r>
      <w:r>
        <w:rPr>
          <w:spacing w:val="-11"/>
          <w:sz w:val="20"/>
        </w:rPr>
        <w:t xml:space="preserve"> </w:t>
      </w:r>
      <w:r>
        <w:rPr>
          <w:sz w:val="20"/>
        </w:rPr>
        <w:t>Note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specified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 xml:space="preserve"> </w:t>
      </w:r>
      <w:r>
        <w:rPr>
          <w:sz w:val="20"/>
        </w:rPr>
        <w:t>entitlements.</w:t>
      </w:r>
    </w:p>
    <w:p w14:paraId="2B4B105E" w14:textId="28782DE9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690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polaris.project.name</w:t>
      </w:r>
      <w:r>
        <w:rPr>
          <w:rFonts w:ascii="Courier New" w:hAnsi="Courier New"/>
          <w:spacing w:val="-16"/>
          <w:sz w:val="16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Polaris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use.</w:t>
      </w:r>
      <w:r>
        <w:rPr>
          <w:spacing w:val="-9"/>
          <w:sz w:val="20"/>
        </w:rPr>
        <w:t xml:space="preserve"> </w:t>
      </w:r>
      <w:r>
        <w:rPr>
          <w:sz w:val="20"/>
        </w:rPr>
        <w:t>Note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specified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must</w:t>
      </w:r>
      <w:r>
        <w:rPr>
          <w:spacing w:val="-8"/>
          <w:sz w:val="20"/>
        </w:rPr>
        <w:t xml:space="preserve"> </w:t>
      </w:r>
      <w:r>
        <w:rPr>
          <w:sz w:val="20"/>
        </w:rPr>
        <w:t>exist</w:t>
      </w:r>
      <w:r>
        <w:rPr>
          <w:spacing w:val="-9"/>
          <w:sz w:val="20"/>
        </w:rPr>
        <w:t xml:space="preserve"> </w:t>
      </w:r>
      <w:r>
        <w:rPr>
          <w:sz w:val="20"/>
        </w:rPr>
        <w:t>on Polaris.</w:t>
      </w:r>
      <w:r>
        <w:rPr>
          <w:spacing w:val="-11"/>
          <w:sz w:val="20"/>
        </w:rPr>
        <w:t xml:space="preserve"> </w:t>
      </w:r>
      <w:del w:id="47" w:author="Raj Kesarapalli" w:date="2023-07-28T12:31:00Z">
        <w:r w:rsidDel="008F1797">
          <w:rPr>
            <w:spacing w:val="-3"/>
            <w:sz w:val="20"/>
          </w:rPr>
          <w:delText>You</w:delText>
        </w:r>
        <w:r w:rsidDel="008F1797">
          <w:rPr>
            <w:spacing w:val="-11"/>
            <w:sz w:val="20"/>
          </w:rPr>
          <w:delText xml:space="preserve"> </w:delText>
        </w:r>
      </w:del>
      <w:ins w:id="48" w:author="Raj Kesarapalli" w:date="2023-07-28T12:31:00Z">
        <w:r w:rsidR="008F1797">
          <w:rPr>
            <w:spacing w:val="-3"/>
            <w:sz w:val="20"/>
          </w:rPr>
          <w:t>If you</w:t>
        </w:r>
        <w:r w:rsidR="008F1797">
          <w:rPr>
            <w:spacing w:val="-11"/>
            <w:sz w:val="20"/>
          </w:rPr>
          <w:t xml:space="preserve"> </w:t>
        </w:r>
      </w:ins>
      <w:del w:id="49" w:author="Raj Kesarapalli" w:date="2023-07-28T12:31:00Z">
        <w:r w:rsidDel="008F1797">
          <w:rPr>
            <w:sz w:val="20"/>
          </w:rPr>
          <w:delText>can</w:delText>
        </w:r>
        <w:r w:rsidDel="008F1797">
          <w:rPr>
            <w:spacing w:val="-11"/>
            <w:sz w:val="20"/>
          </w:rPr>
          <w:delText xml:space="preserve"> </w:delText>
        </w:r>
      </w:del>
      <w:r>
        <w:rPr>
          <w:sz w:val="20"/>
        </w:rPr>
        <w:t>set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polaris.onboarding</w:t>
      </w:r>
      <w:proofErr w:type="spellEnd"/>
      <w:proofErr w:type="gramEnd"/>
      <w:r>
        <w:rPr>
          <w:rFonts w:ascii="Courier New" w:hAnsi="Courier New"/>
          <w:spacing w:val="-57"/>
          <w:sz w:val="16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true</w:t>
      </w:r>
      <w:ins w:id="50" w:author="Raj Kesarapalli" w:date="2023-07-28T12:31:00Z">
        <w:r w:rsidR="008F1797">
          <w:rPr>
            <w:sz w:val="20"/>
          </w:rPr>
          <w:t>,</w:t>
        </w:r>
      </w:ins>
      <w:del w:id="51" w:author="Raj Kesarapalli" w:date="2023-07-28T12:31:00Z">
        <w:r w:rsidDel="008F1797">
          <w:rPr>
            <w:spacing w:val="-11"/>
            <w:sz w:val="20"/>
          </w:rPr>
          <w:delText xml:space="preserve"> </w:delText>
        </w:r>
        <w:r w:rsidDel="008F1797">
          <w:rPr>
            <w:sz w:val="20"/>
          </w:rPr>
          <w:delText>if</w:delText>
        </w:r>
        <w:r w:rsidDel="008F1797">
          <w:rPr>
            <w:spacing w:val="-11"/>
            <w:sz w:val="20"/>
          </w:rPr>
          <w:delText xml:space="preserve"> </w:delText>
        </w:r>
        <w:r w:rsidDel="008F1797">
          <w:rPr>
            <w:sz w:val="20"/>
          </w:rPr>
          <w:delText>you</w:delText>
        </w:r>
        <w:r w:rsidDel="008F1797">
          <w:rPr>
            <w:spacing w:val="-11"/>
            <w:sz w:val="20"/>
          </w:rPr>
          <w:delText xml:space="preserve"> </w:delText>
        </w:r>
        <w:r w:rsidDel="008F1797">
          <w:rPr>
            <w:sz w:val="20"/>
          </w:rPr>
          <w:delText>want</w:delText>
        </w:r>
      </w:del>
      <w:r>
        <w:rPr>
          <w:spacing w:val="-11"/>
          <w:sz w:val="20"/>
        </w:rPr>
        <w:t xml:space="preserve"> </w:t>
      </w:r>
      <w:r>
        <w:rPr>
          <w:sz w:val="20"/>
        </w:rPr>
        <w:t>Synopsys</w:t>
      </w:r>
      <w:r>
        <w:rPr>
          <w:spacing w:val="-11"/>
          <w:sz w:val="20"/>
        </w:rPr>
        <w:t xml:space="preserve"> </w:t>
      </w:r>
      <w:r>
        <w:rPr>
          <w:sz w:val="20"/>
        </w:rPr>
        <w:t>Bridge</w:t>
      </w:r>
      <w:r>
        <w:rPr>
          <w:spacing w:val="-11"/>
          <w:sz w:val="20"/>
        </w:rPr>
        <w:t xml:space="preserve"> </w:t>
      </w:r>
      <w:del w:id="52" w:author="Raj Kesarapalli" w:date="2023-07-28T12:31:00Z">
        <w:r w:rsidDel="008F1797">
          <w:rPr>
            <w:sz w:val="20"/>
          </w:rPr>
          <w:delText>to</w:delText>
        </w:r>
        <w:r w:rsidDel="008F1797">
          <w:rPr>
            <w:spacing w:val="-11"/>
            <w:sz w:val="20"/>
          </w:rPr>
          <w:delText xml:space="preserve"> </w:delText>
        </w:r>
      </w:del>
      <w:ins w:id="53" w:author="Raj Kesarapalli" w:date="2023-07-28T12:31:00Z">
        <w:r w:rsidR="008F1797">
          <w:rPr>
            <w:sz w:val="20"/>
          </w:rPr>
          <w:t>will</w:t>
        </w:r>
        <w:r w:rsidR="008F1797">
          <w:rPr>
            <w:spacing w:val="-11"/>
            <w:sz w:val="20"/>
          </w:rPr>
          <w:t xml:space="preserve"> </w:t>
        </w:r>
      </w:ins>
      <w:r>
        <w:rPr>
          <w:sz w:val="20"/>
        </w:rPr>
        <w:t>automatically create the project in case it doesn’t yet exist on</w:t>
      </w:r>
      <w:r>
        <w:rPr>
          <w:spacing w:val="-25"/>
          <w:sz w:val="20"/>
        </w:rPr>
        <w:t xml:space="preserve"> </w:t>
      </w:r>
      <w:r>
        <w:rPr>
          <w:sz w:val="20"/>
        </w:rPr>
        <w:t>Polaris.</w:t>
      </w:r>
    </w:p>
    <w:p w14:paraId="79BFB04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polaris.assessment</w:t>
      </w:r>
      <w:proofErr w:type="gramEnd"/>
      <w:r>
        <w:rPr>
          <w:rFonts w:ascii="Courier New" w:hAnsi="Courier New"/>
          <w:sz w:val="16"/>
          <w:shd w:val="clear" w:color="auto" w:fill="EDEDED"/>
        </w:rPr>
        <w:t>.types</w:t>
      </w:r>
      <w:proofErr w:type="spellEnd"/>
      <w:r>
        <w:rPr>
          <w:rFonts w:ascii="Courier New" w:hAnsi="Courier New"/>
          <w:spacing w:val="-38"/>
          <w:sz w:val="16"/>
        </w:rPr>
        <w:t xml:space="preserve"> </w:t>
      </w:r>
      <w:r>
        <w:rPr>
          <w:sz w:val="20"/>
        </w:rPr>
        <w:t xml:space="preserve">specifies the type of scan to be run: SAST or SCA or </w:t>
      </w:r>
      <w:r>
        <w:rPr>
          <w:spacing w:val="-4"/>
          <w:sz w:val="20"/>
        </w:rPr>
        <w:t>SAST,SCA.</w:t>
      </w:r>
    </w:p>
    <w:p w14:paraId="49D979BD" w14:textId="77777777" w:rsidR="00956473" w:rsidRDefault="00956473">
      <w:pPr>
        <w:pStyle w:val="BodyText"/>
        <w:spacing w:before="4"/>
        <w:rPr>
          <w:sz w:val="30"/>
        </w:rPr>
      </w:pPr>
    </w:p>
    <w:p w14:paraId="3720367B" w14:textId="77777777" w:rsidR="00956473" w:rsidRDefault="00000000">
      <w:pPr>
        <w:pStyle w:val="BodyText"/>
        <w:spacing w:line="340" w:lineRule="auto"/>
        <w:ind w:left="100"/>
        <w:rPr>
          <w:rFonts w:ascii="Arial"/>
          <w:i/>
        </w:rPr>
      </w:pPr>
      <w:r>
        <w:t>For the required minimum set of arguments that you need to pass to integrate Synopsys Bridge with Polaris,</w:t>
      </w:r>
      <w:r>
        <w:rPr>
          <w:spacing w:val="-11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Polaris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Schema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Extensions</w:t>
      </w:r>
      <w:r>
        <w:rPr>
          <w:spacing w:val="-6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page</w:t>
      </w:r>
    </w:p>
    <w:p w14:paraId="69D6D8F5" w14:textId="77777777" w:rsidR="00956473" w:rsidRDefault="00000000">
      <w:pPr>
        <w:spacing w:line="238" w:lineRule="exact"/>
        <w:ind w:left="599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 w14:paraId="724E2BC2" w14:textId="77777777" w:rsidR="00956473" w:rsidRDefault="00956473">
      <w:pPr>
        <w:pStyle w:val="BodyText"/>
        <w:spacing w:before="11"/>
        <w:rPr>
          <w:sz w:val="24"/>
        </w:rPr>
      </w:pPr>
    </w:p>
    <w:p w14:paraId="3BF19BE0" w14:textId="77777777" w:rsidR="00956473" w:rsidRDefault="00000000">
      <w:pPr>
        <w:pStyle w:val="BodyText"/>
        <w:spacing w:before="1" w:line="340" w:lineRule="auto"/>
        <w:ind w:left="100" w:right="379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arguments,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3EF5B784" w14:textId="77777777" w:rsidR="00956473" w:rsidRDefault="00956473">
      <w:pPr>
        <w:pStyle w:val="BodyText"/>
        <w:spacing w:before="6"/>
        <w:rPr>
          <w:sz w:val="16"/>
        </w:rPr>
      </w:pPr>
    </w:p>
    <w:p w14:paraId="738E264E" w14:textId="77777777" w:rsidR="00956473" w:rsidRDefault="00000000">
      <w:pPr>
        <w:pStyle w:val="BodyText"/>
        <w:ind w:left="100"/>
      </w:pPr>
      <w:r>
        <w:t xml:space="preserve">For additional SAST-specific details, see </w:t>
      </w:r>
      <w:hyperlink w:anchor="_bookmark12" w:history="1">
        <w:r>
          <w:rPr>
            <w:color w:val="337AB7"/>
          </w:rPr>
          <w:t xml:space="preserve">Additional SAST configuration requirements </w:t>
        </w:r>
      </w:hyperlink>
      <w:hyperlink w:anchor="_bookmark12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12" w:history="1">
        <w:r>
          <w:rPr>
            <w:rFonts w:ascii="Arial"/>
            <w:i/>
            <w:color w:val="337AB7"/>
          </w:rPr>
          <w:t xml:space="preserve">page </w:t>
        </w:r>
      </w:hyperlink>
      <w:hyperlink w:anchor="_bookmark12" w:history="1">
        <w:r>
          <w:rPr>
            <w:rFonts w:ascii="Arial"/>
            <w:i/>
            <w:color w:val="337AB7"/>
          </w:rPr>
          <w:t>12</w:t>
        </w:r>
      </w:hyperlink>
      <w:hyperlink w:anchor="_bookmark12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2F6078FF" w14:textId="77777777" w:rsidR="00956473" w:rsidRDefault="00956473">
      <w:pPr>
        <w:pStyle w:val="BodyText"/>
        <w:spacing w:before="6"/>
        <w:rPr>
          <w:sz w:val="26"/>
        </w:rPr>
      </w:pPr>
    </w:p>
    <w:p w14:paraId="230E8F74" w14:textId="77777777" w:rsidR="00956473" w:rsidRDefault="00000000">
      <w:pPr>
        <w:pStyle w:val="Heading4"/>
      </w:pPr>
      <w:bookmarkStart w:id="54" w:name="Running_Polaris_scans_on_the_command_lin"/>
      <w:bookmarkStart w:id="55" w:name="_bookmark11"/>
      <w:bookmarkEnd w:id="54"/>
      <w:bookmarkEnd w:id="55"/>
      <w:r>
        <w:t>Running Polaris scans on the command line</w:t>
      </w:r>
    </w:p>
    <w:p w14:paraId="00A20D31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63E0BF2E" w14:textId="77777777" w:rsidR="00956473" w:rsidRDefault="00000000">
      <w:pPr>
        <w:pStyle w:val="BodyText"/>
        <w:spacing w:before="1" w:line="340" w:lineRule="auto"/>
        <w:ind w:left="100"/>
      </w:pP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file,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arguments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line example for</w:t>
      </w:r>
      <w:r>
        <w:rPr>
          <w:spacing w:val="-3"/>
        </w:rPr>
        <w:t xml:space="preserve"> </w:t>
      </w:r>
      <w:r>
        <w:t>Polaris:</w:t>
      </w:r>
    </w:p>
    <w:p w14:paraId="40133243" w14:textId="77777777" w:rsidR="00956473" w:rsidRDefault="00C11CA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EE3DCED" wp14:editId="769F4836">
                <wp:simplePos x="0" y="0"/>
                <wp:positionH relativeFrom="page">
                  <wp:posOffset>965200</wp:posOffset>
                </wp:positionH>
                <wp:positionV relativeFrom="paragraph">
                  <wp:posOffset>90805</wp:posOffset>
                </wp:positionV>
                <wp:extent cx="5892800" cy="1117600"/>
                <wp:effectExtent l="0" t="0" r="0" b="0"/>
                <wp:wrapTopAndBottom/>
                <wp:docPr id="1632627224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117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6AB32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5422500A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BRIDGE_POLARIS_ACCESSTOKEN=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&lt;POLARIS_ACCESSTOKEN&gt;</w:t>
                            </w:r>
                          </w:p>
                          <w:p w14:paraId="4365764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2677A284" w14:textId="77777777" w:rsidR="00956473" w:rsidRDefault="00000000">
                            <w:pPr>
                              <w:spacing w:line="554" w:lineRule="auto"/>
                              <w:ind w:left="60" w:right="367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polaris.project.name="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 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\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polaris.application.name="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&lt;APPLICATION_NAME&gt;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 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polaris.assessment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.types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=SAST,SCA \</w:t>
                            </w:r>
                          </w:p>
                          <w:p w14:paraId="56A26D2E" w14:textId="77777777" w:rsidR="00956473" w:rsidRDefault="00000000">
                            <w:pPr>
                              <w:spacing w:line="147" w:lineRule="exact"/>
                              <w:ind w:left="60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polaris.serverUrl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&lt;SERVERURL&gt;"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DCED" id="Text Box 238" o:spid="_x0000_s1059" type="#_x0000_t202" style="position:absolute;margin-left:76pt;margin-top:7.15pt;width:464pt;height:88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" fillcolor="#ededed" stroked="f">
                <v:path arrowok="t"/>
                <v:textbox inset="0,0,0,0">
                  <w:txbxContent>
                    <w:p w14:paraId="0A46AB32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5422500A" w14:textId="77777777" w:rsidR="00956473" w:rsidRDefault="00000000">
                      <w:pPr>
                        <w:ind w:left="60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BRIDGE_POLARIS_ACCESSTOKEN=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&lt;POLARIS_ACCESSTOKEN&gt;</w:t>
                      </w:r>
                    </w:p>
                    <w:p w14:paraId="43657649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2677A284" w14:textId="77777777" w:rsidR="00956473" w:rsidRDefault="00000000">
                      <w:pPr>
                        <w:spacing w:line="554" w:lineRule="auto"/>
                        <w:ind w:left="60" w:right="367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polaris.project.name="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" 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\ </w:t>
                      </w:r>
                      <w:r>
                        <w:rPr>
                          <w:rFonts w:ascii="Courier New"/>
                          <w:sz w:val="13"/>
                        </w:rPr>
                        <w:t>polaris.application.name="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&lt;APPLICATION_NAME&gt;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" 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polaris.assessment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.types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=SAST,SCA \</w:t>
                      </w:r>
                    </w:p>
                    <w:p w14:paraId="56A26D2E" w14:textId="77777777" w:rsidR="00956473" w:rsidRDefault="00000000">
                      <w:pPr>
                        <w:spacing w:line="147" w:lineRule="exact"/>
                        <w:ind w:left="60"/>
                        <w:rPr>
                          <w:rFonts w:ascii="Courier New"/>
                          <w:i/>
                          <w:sz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polaris.serverUrl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="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&lt;SERVERURL&gt;"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7BFE85" w14:textId="77777777" w:rsidR="00956473" w:rsidRDefault="00956473">
      <w:pPr>
        <w:pStyle w:val="BodyText"/>
        <w:rPr>
          <w:sz w:val="12"/>
        </w:rPr>
      </w:pPr>
    </w:p>
    <w:p w14:paraId="1EE0076A" w14:textId="77777777" w:rsidR="00956473" w:rsidRDefault="00000000">
      <w:pPr>
        <w:pStyle w:val="BodyText"/>
        <w:spacing w:before="96"/>
        <w:ind w:left="100"/>
      </w:pPr>
      <w:r>
        <w:t>The above example uses the following:</w:t>
      </w:r>
    </w:p>
    <w:p w14:paraId="138931D8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149F820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12</w:t>
      </w:r>
    </w:p>
    <w:p w14:paraId="5DC09022" w14:textId="77777777" w:rsidR="00956473" w:rsidRDefault="00956473">
      <w:pPr>
        <w:pStyle w:val="BodyText"/>
        <w:rPr>
          <w:sz w:val="22"/>
        </w:rPr>
      </w:pPr>
    </w:p>
    <w:p w14:paraId="3F663E25" w14:textId="77777777" w:rsidR="00956473" w:rsidRDefault="00956473">
      <w:pPr>
        <w:pStyle w:val="BodyText"/>
        <w:rPr>
          <w:sz w:val="22"/>
        </w:rPr>
      </w:pPr>
    </w:p>
    <w:p w14:paraId="506AEA75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70" w:line="340" w:lineRule="auto"/>
        <w:ind w:right="245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BRIDGE_POLARIS_ACCESSTOKEN</w:t>
      </w:r>
      <w:r>
        <w:rPr>
          <w:rFonts w:ascii="Courier New" w:hAnsi="Courier New"/>
          <w:spacing w:val="-62"/>
          <w:sz w:val="16"/>
        </w:rPr>
        <w:t xml:space="preserve"> </w:t>
      </w:r>
      <w:r>
        <w:rPr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z w:val="20"/>
        </w:rPr>
        <w:t>variable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pass</w:t>
      </w:r>
      <w:r>
        <w:rPr>
          <w:spacing w:val="-14"/>
          <w:sz w:val="20"/>
        </w:rPr>
        <w:t xml:space="preserve"> </w:t>
      </w:r>
      <w:r>
        <w:rPr>
          <w:sz w:val="20"/>
        </w:rPr>
        <w:t>sensitive</w:t>
      </w:r>
      <w:r>
        <w:rPr>
          <w:spacing w:val="-1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picks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passed</w:t>
      </w:r>
      <w:r>
        <w:rPr>
          <w:spacing w:val="-4"/>
          <w:sz w:val="20"/>
        </w:rPr>
        <w:t xml:space="preserve"> </w:t>
      </w:r>
      <w:r>
        <w:rPr>
          <w:sz w:val="20"/>
        </w:rPr>
        <w:t>thru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</w:t>
      </w:r>
    </w:p>
    <w:p w14:paraId="30B15C4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pacing w:val="-70"/>
          <w:sz w:val="16"/>
        </w:rPr>
        <w:t xml:space="preserve"> </w:t>
      </w:r>
      <w:r>
        <w:rPr>
          <w:sz w:val="20"/>
        </w:rPr>
        <w:t>argument to specify the Synopsys security product in use.</w:t>
      </w:r>
    </w:p>
    <w:p w14:paraId="1F2CE39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polaris.serverUrl</w:t>
      </w:r>
      <w:proofErr w:type="spellEnd"/>
      <w:proofErr w:type="gramEnd"/>
      <w:r>
        <w:rPr>
          <w:rFonts w:ascii="Courier New" w:hAnsi="Courier New"/>
          <w:spacing w:val="-50"/>
          <w:sz w:val="16"/>
        </w:rPr>
        <w:t xml:space="preserve"> </w:t>
      </w:r>
      <w:r>
        <w:rPr>
          <w:sz w:val="20"/>
        </w:rPr>
        <w:t>for Polaris URL.</w:t>
      </w:r>
    </w:p>
    <w:p w14:paraId="1824A1C7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358"/>
        <w:rPr>
          <w:ins w:id="56" w:author="Raj Kesarapalli" w:date="2023-07-28T12:34:00Z"/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polaris.application.name</w:t>
      </w:r>
      <w:r>
        <w:rPr>
          <w:rFonts w:ascii="Courier New" w:hAnsi="Courier New"/>
          <w:spacing w:val="-57"/>
          <w:sz w:val="16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Polaris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use.</w:t>
      </w:r>
      <w:r>
        <w:rPr>
          <w:spacing w:val="-11"/>
          <w:sz w:val="20"/>
        </w:rPr>
        <w:t xml:space="preserve"> </w:t>
      </w:r>
      <w:r>
        <w:rPr>
          <w:sz w:val="20"/>
        </w:rPr>
        <w:t>Note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specified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 xml:space="preserve"> </w:t>
      </w:r>
      <w:r>
        <w:rPr>
          <w:sz w:val="20"/>
        </w:rPr>
        <w:t>entitlements.</w:t>
      </w:r>
    </w:p>
    <w:p w14:paraId="6B53A075" w14:textId="361F43E4" w:rsidR="008F1797" w:rsidRPr="008F1797" w:rsidRDefault="008F1797" w:rsidP="008F1797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358"/>
        <w:rPr>
          <w:sz w:val="20"/>
          <w:rPrChange w:id="57" w:author="Raj Kesarapalli" w:date="2023-07-28T12:34:00Z">
            <w:rPr/>
          </w:rPrChange>
        </w:rPr>
      </w:pPr>
      <w:ins w:id="58" w:author="Raj Kesarapalli" w:date="2023-07-28T12:34:00Z">
        <w:r>
          <w:rPr>
            <w:rFonts w:ascii="Courier New" w:hAnsi="Courier New"/>
            <w:sz w:val="16"/>
            <w:shd w:val="clear" w:color="auto" w:fill="EDEDED"/>
          </w:rPr>
          <w:t>polaris.project.name</w:t>
        </w:r>
        <w:r>
          <w:rPr>
            <w:rFonts w:ascii="Courier New" w:hAnsi="Courier New"/>
            <w:spacing w:val="-57"/>
            <w:sz w:val="16"/>
          </w:rPr>
          <w:t xml:space="preserve"> </w:t>
        </w:r>
        <w:r>
          <w:rPr>
            <w:sz w:val="20"/>
          </w:rPr>
          <w:t>for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Polaris</w:t>
        </w:r>
        <w:r>
          <w:rPr>
            <w:spacing w:val="-10"/>
            <w:sz w:val="20"/>
          </w:rPr>
          <w:t xml:space="preserve"> </w:t>
        </w:r>
        <w:r>
          <w:rPr>
            <w:sz w:val="20"/>
          </w:rPr>
          <w:t>Project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-10"/>
            <w:sz w:val="20"/>
          </w:rPr>
          <w:t xml:space="preserve"> </w:t>
        </w:r>
        <w:r>
          <w:rPr>
            <w:sz w:val="20"/>
          </w:rPr>
          <w:t>use.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Note</w:t>
        </w:r>
        <w:r>
          <w:rPr>
            <w:spacing w:val="-10"/>
            <w:sz w:val="20"/>
          </w:rPr>
          <w:t xml:space="preserve"> </w:t>
        </w:r>
        <w:r>
          <w:rPr>
            <w:sz w:val="20"/>
          </w:rPr>
          <w:t>that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the</w:t>
        </w:r>
        <w:r>
          <w:rPr>
            <w:spacing w:val="-10"/>
            <w:sz w:val="20"/>
          </w:rPr>
          <w:t xml:space="preserve"> </w:t>
        </w:r>
        <w:r>
          <w:rPr>
            <w:sz w:val="20"/>
          </w:rPr>
          <w:t>specified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project</w:t>
        </w:r>
        <w:r>
          <w:rPr>
            <w:spacing w:val="-10"/>
            <w:sz w:val="20"/>
          </w:rPr>
          <w:t xml:space="preserve"> </w:t>
        </w:r>
        <w:r>
          <w:rPr>
            <w:sz w:val="20"/>
          </w:rPr>
          <w:t>must exist on Polaris</w:t>
        </w:r>
      </w:ins>
      <w:ins w:id="59" w:author="Raj Kesarapalli" w:date="2023-07-28T12:35:00Z">
        <w:r>
          <w:rPr>
            <w:sz w:val="20"/>
          </w:rPr>
          <w:t xml:space="preserve">. </w:t>
        </w:r>
        <w:r>
          <w:rPr>
            <w:spacing w:val="-3"/>
            <w:sz w:val="20"/>
          </w:rPr>
          <w:t>If you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set</w:t>
        </w:r>
        <w:r>
          <w:rPr>
            <w:spacing w:val="-11"/>
            <w:sz w:val="20"/>
          </w:rPr>
          <w:t xml:space="preserve"> </w:t>
        </w:r>
        <w:proofErr w:type="spellStart"/>
        <w:proofErr w:type="gramStart"/>
        <w:r>
          <w:rPr>
            <w:rFonts w:ascii="Courier New" w:hAnsi="Courier New"/>
            <w:sz w:val="16"/>
            <w:shd w:val="clear" w:color="auto" w:fill="EDEDED"/>
          </w:rPr>
          <w:t>polaris.onboarding</w:t>
        </w:r>
        <w:proofErr w:type="spellEnd"/>
        <w:proofErr w:type="gramEnd"/>
        <w:r>
          <w:rPr>
            <w:rFonts w:ascii="Courier New" w:hAnsi="Courier New"/>
            <w:spacing w:val="-57"/>
            <w:sz w:val="16"/>
          </w:rPr>
          <w:t xml:space="preserve"> </w:t>
        </w:r>
        <w:r>
          <w:rPr>
            <w:sz w:val="20"/>
          </w:rPr>
          <w:t>to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true,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Synopsys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Bridge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will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automatically create the project in case it doesn’t yet exist on</w:t>
        </w:r>
        <w:r>
          <w:rPr>
            <w:spacing w:val="-25"/>
            <w:sz w:val="20"/>
          </w:rPr>
          <w:t xml:space="preserve"> </w:t>
        </w:r>
        <w:r>
          <w:rPr>
            <w:sz w:val="20"/>
          </w:rPr>
          <w:t>Polaris.</w:t>
        </w:r>
      </w:ins>
    </w:p>
    <w:p w14:paraId="505F1B6B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8" w:lineRule="exact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polaris.assessment</w:t>
      </w:r>
      <w:proofErr w:type="gramEnd"/>
      <w:r>
        <w:rPr>
          <w:rFonts w:ascii="Courier New" w:hAnsi="Courier New"/>
          <w:sz w:val="16"/>
          <w:shd w:val="clear" w:color="auto" w:fill="EDEDED"/>
        </w:rPr>
        <w:t>.types</w:t>
      </w:r>
      <w:proofErr w:type="spellEnd"/>
      <w:r>
        <w:rPr>
          <w:rFonts w:ascii="Courier New" w:hAnsi="Courier New"/>
          <w:spacing w:val="-82"/>
          <w:sz w:val="16"/>
        </w:rPr>
        <w:t xml:space="preserve"> </w:t>
      </w:r>
      <w:r>
        <w:rPr>
          <w:sz w:val="20"/>
        </w:rPr>
        <w:t xml:space="preserve">specifies the type of scan to be run: SAST or SCA or </w:t>
      </w:r>
      <w:r>
        <w:rPr>
          <w:spacing w:val="-4"/>
          <w:sz w:val="20"/>
        </w:rPr>
        <w:t>SAST,SCA.</w:t>
      </w:r>
    </w:p>
    <w:p w14:paraId="6BABC6B0" w14:textId="77777777" w:rsidR="00956473" w:rsidRDefault="00956473">
      <w:pPr>
        <w:pStyle w:val="BodyText"/>
        <w:spacing w:before="6"/>
        <w:rPr>
          <w:sz w:val="30"/>
        </w:rPr>
      </w:pPr>
    </w:p>
    <w:p w14:paraId="37F24094" w14:textId="77777777" w:rsidR="00956473" w:rsidRDefault="00000000">
      <w:pPr>
        <w:pStyle w:val="BodyText"/>
        <w:spacing w:line="340" w:lineRule="auto"/>
        <w:ind w:left="100"/>
        <w:rPr>
          <w:rFonts w:ascii="Arial"/>
          <w:i/>
        </w:rPr>
      </w:pPr>
      <w:r>
        <w:t>For the required minimum set of arguments that you need to pass to integrate Synopsys Bridge with Polaris,</w:t>
      </w:r>
      <w:r>
        <w:rPr>
          <w:spacing w:val="-12"/>
        </w:rPr>
        <w:t xml:space="preserve"> </w:t>
      </w:r>
      <w:r>
        <w:t>refer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Polaris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page</w:t>
      </w:r>
      <w:r>
        <w:rPr>
          <w:spacing w:val="-11"/>
        </w:rPr>
        <w:t xml:space="preserve"> </w:t>
      </w:r>
      <w:proofErr w:type="spellStart"/>
      <w:r>
        <w:t>underSchema</w:t>
      </w:r>
      <w:proofErr w:type="spellEnd"/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Extensions</w:t>
      </w:r>
      <w:r>
        <w:rPr>
          <w:spacing w:val="-7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page</w:t>
      </w:r>
    </w:p>
    <w:p w14:paraId="63A4444E" w14:textId="77777777" w:rsidR="00956473" w:rsidRDefault="00000000">
      <w:pPr>
        <w:spacing w:line="238" w:lineRule="exact"/>
        <w:ind w:left="599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 w14:paraId="2FDD5CAC" w14:textId="77777777" w:rsidR="00956473" w:rsidRDefault="00956473">
      <w:pPr>
        <w:pStyle w:val="BodyText"/>
        <w:rPr>
          <w:sz w:val="25"/>
        </w:rPr>
      </w:pPr>
    </w:p>
    <w:p w14:paraId="5A390162" w14:textId="77777777" w:rsidR="00956473" w:rsidRDefault="00000000">
      <w:pPr>
        <w:pStyle w:val="BodyText"/>
        <w:spacing w:line="340" w:lineRule="auto"/>
        <w:ind w:left="100" w:right="379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arguments,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57F6F0B4" w14:textId="77777777" w:rsidR="00956473" w:rsidRDefault="00956473">
      <w:pPr>
        <w:pStyle w:val="BodyText"/>
        <w:spacing w:before="6"/>
        <w:rPr>
          <w:sz w:val="16"/>
        </w:rPr>
      </w:pPr>
    </w:p>
    <w:p w14:paraId="377D1D01" w14:textId="77777777" w:rsidR="00956473" w:rsidRDefault="00000000">
      <w:pPr>
        <w:pStyle w:val="BodyText"/>
        <w:spacing w:before="1"/>
        <w:ind w:left="100"/>
      </w:pPr>
      <w:r>
        <w:t xml:space="preserve">For additional SAST-specific details, see </w:t>
      </w:r>
      <w:hyperlink w:anchor="_bookmark12" w:history="1">
        <w:r>
          <w:rPr>
            <w:color w:val="337AB7"/>
          </w:rPr>
          <w:t xml:space="preserve">Additional SAST configuration requirements </w:t>
        </w:r>
      </w:hyperlink>
      <w:hyperlink w:anchor="_bookmark12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12" w:history="1">
        <w:r>
          <w:rPr>
            <w:rFonts w:ascii="Arial"/>
            <w:i/>
            <w:color w:val="337AB7"/>
          </w:rPr>
          <w:t xml:space="preserve">page </w:t>
        </w:r>
      </w:hyperlink>
      <w:hyperlink w:anchor="_bookmark12" w:history="1">
        <w:r>
          <w:rPr>
            <w:rFonts w:ascii="Arial"/>
            <w:i/>
            <w:color w:val="337AB7"/>
          </w:rPr>
          <w:t>12</w:t>
        </w:r>
      </w:hyperlink>
      <w:hyperlink w:anchor="_bookmark12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55CE939E" w14:textId="77777777" w:rsidR="00956473" w:rsidRDefault="00956473">
      <w:pPr>
        <w:pStyle w:val="BodyText"/>
        <w:spacing w:before="5"/>
        <w:rPr>
          <w:sz w:val="26"/>
        </w:rPr>
      </w:pPr>
    </w:p>
    <w:p w14:paraId="7101EF95" w14:textId="77777777" w:rsidR="00956473" w:rsidRDefault="00000000">
      <w:pPr>
        <w:pStyle w:val="Heading4"/>
        <w:spacing w:before="1"/>
      </w:pPr>
      <w:bookmarkStart w:id="60" w:name="Additional_SAST_configuration_requiremen"/>
      <w:bookmarkStart w:id="61" w:name="_bookmark12"/>
      <w:bookmarkEnd w:id="60"/>
      <w:bookmarkEnd w:id="61"/>
      <w:r>
        <w:t>Additional SAST configuration requirements</w:t>
      </w:r>
    </w:p>
    <w:p w14:paraId="72512980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2EB215CD" w14:textId="77777777" w:rsidR="00956473" w:rsidRDefault="00000000">
      <w:pPr>
        <w:ind w:left="100"/>
        <w:rPr>
          <w:sz w:val="20"/>
        </w:rPr>
      </w:pPr>
      <w:r>
        <w:rPr>
          <w:sz w:val="20"/>
        </w:rPr>
        <w:t xml:space="preserve">A </w:t>
      </w:r>
      <w:proofErr w:type="spellStart"/>
      <w:r>
        <w:rPr>
          <w:rFonts w:ascii="Courier New"/>
          <w:sz w:val="16"/>
          <w:shd w:val="clear" w:color="auto" w:fill="EDEDED"/>
        </w:rPr>
        <w:t>coverity.yml</w:t>
      </w:r>
      <w:proofErr w:type="spellEnd"/>
      <w:r>
        <w:rPr>
          <w:rFonts w:ascii="Courier New"/>
          <w:spacing w:val="-56"/>
          <w:sz w:val="16"/>
        </w:rPr>
        <w:t xml:space="preserve"> </w:t>
      </w:r>
      <w:r>
        <w:rPr>
          <w:sz w:val="20"/>
        </w:rPr>
        <w:t xml:space="preserve">configuration file is required </w:t>
      </w:r>
      <w:proofErr w:type="gramStart"/>
      <w:r>
        <w:rPr>
          <w:sz w:val="20"/>
        </w:rPr>
        <w:t>for</w:t>
      </w:r>
      <w:proofErr w:type="gramEnd"/>
    </w:p>
    <w:p w14:paraId="00FB2E85" w14:textId="77777777" w:rsidR="00956473" w:rsidRDefault="00956473">
      <w:pPr>
        <w:pStyle w:val="BodyText"/>
        <w:spacing w:before="6"/>
        <w:rPr>
          <w:sz w:val="30"/>
        </w:rPr>
      </w:pPr>
    </w:p>
    <w:p w14:paraId="3F345E03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sz w:val="20"/>
        </w:rPr>
      </w:pPr>
      <w:r>
        <w:rPr>
          <w:sz w:val="20"/>
        </w:rPr>
        <w:t xml:space="preserve">Static analysis of compiled languages like C/C++, </w:t>
      </w:r>
      <w:proofErr w:type="gramStart"/>
      <w:r>
        <w:rPr>
          <w:sz w:val="20"/>
        </w:rPr>
        <w:t>C#</w:t>
      </w:r>
      <w:proofErr w:type="gramEnd"/>
      <w:r>
        <w:rPr>
          <w:sz w:val="20"/>
        </w:rPr>
        <w:t xml:space="preserve"> and</w:t>
      </w:r>
      <w:r>
        <w:rPr>
          <w:spacing w:val="-20"/>
          <w:sz w:val="20"/>
        </w:rPr>
        <w:t xml:space="preserve"> </w:t>
      </w:r>
      <w:r>
        <w:rPr>
          <w:sz w:val="20"/>
        </w:rPr>
        <w:t>Java.</w:t>
      </w:r>
    </w:p>
    <w:p w14:paraId="57076DA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sz w:val="20"/>
        </w:rPr>
        <w:t>Optimizing static analysis when results are</w:t>
      </w:r>
      <w:r>
        <w:rPr>
          <w:spacing w:val="-16"/>
          <w:sz w:val="20"/>
        </w:rPr>
        <w:t xml:space="preserve"> </w:t>
      </w:r>
      <w:r>
        <w:rPr>
          <w:sz w:val="20"/>
        </w:rPr>
        <w:t>unsatisfactory.</w:t>
      </w:r>
    </w:p>
    <w:p w14:paraId="5307BAA6" w14:textId="77777777" w:rsidR="00956473" w:rsidRDefault="00956473">
      <w:pPr>
        <w:pStyle w:val="BodyText"/>
        <w:spacing w:before="6"/>
        <w:rPr>
          <w:sz w:val="30"/>
        </w:rPr>
      </w:pPr>
    </w:p>
    <w:p w14:paraId="6A90579B" w14:textId="77777777" w:rsidR="00956473" w:rsidRDefault="00000000">
      <w:pPr>
        <w:pStyle w:val="BodyText"/>
        <w:spacing w:line="340" w:lineRule="auto"/>
        <w:ind w:left="100"/>
      </w:pPr>
      <w:r>
        <w:t>Certain</w:t>
      </w:r>
      <w:r>
        <w:rPr>
          <w:spacing w:val="-13"/>
        </w:rPr>
        <w:t xml:space="preserve"> </w:t>
      </w:r>
      <w:r>
        <w:t>Coverity</w:t>
      </w:r>
      <w:r>
        <w:rPr>
          <w:spacing w:val="-13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scans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Polaris</w:t>
      </w:r>
      <w:r>
        <w:rPr>
          <w:spacing w:val="-13"/>
        </w:rPr>
        <w:t xml:space="preserve"> </w:t>
      </w:r>
      <w:r>
        <w:t>require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capture</w:t>
      </w:r>
      <w:r>
        <w:rPr>
          <w:spacing w:val="-13"/>
        </w:rPr>
        <w:t xml:space="preserve"> </w:t>
      </w:r>
      <w:r>
        <w:t>settings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a </w:t>
      </w:r>
      <w:proofErr w:type="spellStart"/>
      <w:r>
        <w:rPr>
          <w:rFonts w:ascii="Courier New"/>
          <w:sz w:val="16"/>
          <w:shd w:val="clear" w:color="auto" w:fill="EDEDED"/>
        </w:rPr>
        <w:t>coverity.yaml</w:t>
      </w:r>
      <w:proofErr w:type="spellEnd"/>
      <w:r>
        <w:rPr>
          <w:rFonts w:ascii="Courier New"/>
          <w:spacing w:val="-58"/>
          <w:sz w:val="16"/>
        </w:rPr>
        <w:t xml:space="preserve"> </w:t>
      </w:r>
      <w:r>
        <w:t>file.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hyperlink r:id="rId15">
        <w:r>
          <w:rPr>
            <w:color w:val="337AB7"/>
          </w:rPr>
          <w:t>Configuring</w:t>
        </w:r>
        <w:r>
          <w:rPr>
            <w:color w:val="337AB7"/>
            <w:spacing w:val="-11"/>
          </w:rPr>
          <w:t xml:space="preserve"> </w:t>
        </w:r>
        <w:r>
          <w:rPr>
            <w:color w:val="337AB7"/>
          </w:rPr>
          <w:t>Coverity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Thin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Client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for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use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with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Synopsys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Bridge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and</w:t>
        </w:r>
        <w:r>
          <w:rPr>
            <w:color w:val="337AB7"/>
            <w:spacing w:val="-12"/>
          </w:rPr>
          <w:t xml:space="preserve"> </w:t>
        </w:r>
        <w:r>
          <w:rPr>
            <w:color w:val="337AB7"/>
          </w:rPr>
          <w:t>Polaris</w:t>
        </w:r>
        <w:r>
          <w:rPr>
            <w:color w:val="337AB7"/>
            <w:spacing w:val="-11"/>
          </w:rPr>
          <w:t xml:space="preserve"> </w:t>
        </w:r>
      </w:hyperlink>
      <w:r>
        <w:t>in</w:t>
      </w:r>
      <w:r>
        <w:rPr>
          <w:spacing w:val="-12"/>
        </w:rPr>
        <w:t xml:space="preserve"> </w:t>
      </w:r>
      <w:r>
        <w:t xml:space="preserve">the </w:t>
      </w:r>
      <w:r>
        <w:rPr>
          <w:rFonts w:ascii="Arial"/>
          <w:i/>
        </w:rPr>
        <w:t xml:space="preserve">Polaris Developer Portal </w:t>
      </w:r>
      <w:r>
        <w:t>for more</w:t>
      </w:r>
      <w:r>
        <w:rPr>
          <w:spacing w:val="-11"/>
        </w:rPr>
        <w:t xml:space="preserve"> </w:t>
      </w:r>
      <w:r>
        <w:t>information.</w:t>
      </w:r>
    </w:p>
    <w:p w14:paraId="3E7DC554" w14:textId="77777777" w:rsidR="00956473" w:rsidRDefault="00956473">
      <w:pPr>
        <w:pStyle w:val="BodyText"/>
        <w:spacing w:before="5"/>
        <w:rPr>
          <w:sz w:val="21"/>
        </w:rPr>
      </w:pPr>
    </w:p>
    <w:p w14:paraId="7A07F031" w14:textId="77777777" w:rsidR="00956473" w:rsidRDefault="00000000">
      <w:pPr>
        <w:pStyle w:val="Heading2"/>
      </w:pPr>
      <w:bookmarkStart w:id="62" w:name="Using_Synopsys_Bridge_CLI_with_Black_Duc"/>
      <w:bookmarkStart w:id="63" w:name="_bookmark13"/>
      <w:bookmarkEnd w:id="62"/>
      <w:bookmarkEnd w:id="63"/>
      <w:r>
        <w:t>Using Synopsys Bridge CLI with Black Duck</w:t>
      </w:r>
    </w:p>
    <w:p w14:paraId="1D968F59" w14:textId="77777777" w:rsidR="00956473" w:rsidRDefault="00000000">
      <w:pPr>
        <w:pStyle w:val="BodyText"/>
        <w:spacing w:before="212" w:line="340" w:lineRule="auto"/>
        <w:ind w:left="100" w:right="379"/>
      </w:pP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Duck</w:t>
      </w:r>
      <w:r>
        <w:rPr>
          <w:spacing w:val="-10"/>
        </w:rPr>
        <w:t xml:space="preserve"> </w:t>
      </w:r>
      <w:r>
        <w:rPr>
          <w:spacing w:val="-3"/>
        </w:rPr>
        <w:t>customer,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Synopsys</w:t>
      </w:r>
      <w:r>
        <w:rPr>
          <w:spacing w:val="-10"/>
        </w:rPr>
        <w:t xml:space="preserve"> </w:t>
      </w:r>
      <w:r>
        <w:t>Bridge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</w:t>
      </w:r>
      <w:r>
        <w:rPr>
          <w:spacing w:val="-10"/>
        </w:rPr>
        <w:t xml:space="preserve"> </w:t>
      </w:r>
      <w:r>
        <w:t>SCA</w:t>
      </w:r>
      <w:r>
        <w:rPr>
          <w:spacing w:val="-10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CI</w:t>
      </w:r>
      <w:del w:id="64" w:author="Raj Kesarapalli" w:date="2023-07-28T12:54:00Z">
        <w:r w:rsidDel="002045BC">
          <w:delText>/CD</w:delText>
        </w:r>
      </w:del>
      <w:r>
        <w:t xml:space="preserve"> pipeline.</w:t>
      </w:r>
    </w:p>
    <w:p w14:paraId="34061370" w14:textId="77777777" w:rsidR="00956473" w:rsidRDefault="00956473">
      <w:pPr>
        <w:pStyle w:val="BodyText"/>
        <w:spacing w:before="7"/>
        <w:rPr>
          <w:sz w:val="16"/>
        </w:rPr>
      </w:pPr>
    </w:p>
    <w:p w14:paraId="68247BD0" w14:textId="3100D38C" w:rsidR="00956473" w:rsidRDefault="00000000">
      <w:pPr>
        <w:pStyle w:val="BodyText"/>
        <w:ind w:left="100"/>
      </w:pPr>
      <w:r>
        <w:t>You can use Synopsys Bridge with Black Duck in the following two ways</w:t>
      </w:r>
      <w:del w:id="65" w:author="Raj Kesarapalli" w:date="2023-07-28T12:54:00Z">
        <w:r w:rsidDel="002045BC">
          <w:delText xml:space="preserve"> to run scans</w:delText>
        </w:r>
      </w:del>
      <w:r>
        <w:t>:</w:t>
      </w:r>
    </w:p>
    <w:p w14:paraId="5AAEC961" w14:textId="77777777" w:rsidR="00956473" w:rsidRDefault="00956473">
      <w:pPr>
        <w:pStyle w:val="BodyText"/>
        <w:spacing w:before="5"/>
        <w:rPr>
          <w:sz w:val="30"/>
        </w:rPr>
      </w:pPr>
    </w:p>
    <w:p w14:paraId="7E7080E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rFonts w:ascii="Arial" w:hAnsi="Arial"/>
          <w:i/>
          <w:sz w:val="20"/>
        </w:rPr>
      </w:pPr>
      <w:hyperlink w:anchor="_bookmark14" w:history="1">
        <w:r>
          <w:rPr>
            <w:color w:val="337AB7"/>
            <w:sz w:val="20"/>
          </w:rPr>
          <w:t xml:space="preserve">Running Black Duck scans with a JSON file </w:t>
        </w:r>
      </w:hyperlink>
      <w:hyperlink w:anchor="_bookmark14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4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 xml:space="preserve"> </w:t>
        </w:r>
      </w:hyperlink>
      <w:hyperlink w:anchor="_bookmark14" w:history="1">
        <w:r>
          <w:rPr>
            <w:rFonts w:ascii="Arial" w:hAnsi="Arial"/>
            <w:i/>
            <w:color w:val="337AB7"/>
            <w:sz w:val="20"/>
          </w:rPr>
          <w:t>13</w:t>
        </w:r>
      </w:hyperlink>
      <w:hyperlink w:anchor="_bookmark14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3D0D0E22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5" w:history="1">
        <w:r>
          <w:rPr>
            <w:color w:val="337AB7"/>
            <w:sz w:val="20"/>
          </w:rPr>
          <w:t xml:space="preserve">Running Black Duck scans on the command line </w:t>
        </w:r>
      </w:hyperlink>
      <w:hyperlink w:anchor="_bookmark15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5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 xml:space="preserve"> </w:t>
        </w:r>
      </w:hyperlink>
      <w:hyperlink w:anchor="_bookmark15" w:history="1">
        <w:r>
          <w:rPr>
            <w:rFonts w:ascii="Arial" w:hAnsi="Arial"/>
            <w:i/>
            <w:color w:val="337AB7"/>
            <w:sz w:val="20"/>
          </w:rPr>
          <w:t>14</w:t>
        </w:r>
      </w:hyperlink>
      <w:hyperlink w:anchor="_bookmark15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38E3F276" w14:textId="77777777" w:rsidR="00956473" w:rsidRDefault="00956473">
      <w:pPr>
        <w:pStyle w:val="BodyText"/>
        <w:spacing w:before="9"/>
        <w:rPr>
          <w:rFonts w:ascii="Arial"/>
          <w:i/>
          <w:sz w:val="31"/>
        </w:rPr>
      </w:pPr>
    </w:p>
    <w:p w14:paraId="1BD976FB" w14:textId="5918E5D6" w:rsidR="00956473" w:rsidRDefault="00000000">
      <w:pPr>
        <w:pStyle w:val="BodyText"/>
        <w:spacing w:line="340" w:lineRule="auto"/>
        <w:ind w:left="100" w:right="216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ins w:id="66" w:author="Raj Kesarapalli" w:date="2023-07-28T13:05:00Z">
        <w:r w:rsidR="000539B8">
          <w:rPr>
            <w:spacing w:val="-14"/>
          </w:rPr>
          <w:t xml:space="preserve">full </w:t>
        </w:r>
      </w:ins>
      <w:r>
        <w:t>scans,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optionally</w:t>
      </w:r>
      <w:r>
        <w:rPr>
          <w:spacing w:val="-14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Synopsys</w:t>
      </w:r>
      <w:r>
        <w:rPr>
          <w:spacing w:val="-14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ins w:id="67" w:author="Raj Kesarapalli" w:date="2023-07-28T12:55:00Z">
        <w:r w:rsidR="002045BC">
          <w:t>:</w:t>
        </w:r>
      </w:ins>
      <w:del w:id="68" w:author="Raj Kesarapalli" w:date="2023-07-28T12:55:00Z">
        <w:r w:rsidDel="002045BC">
          <w:delText xml:space="preserve">. For more information, see </w:delText>
        </w:r>
        <w:r w:rsidDel="002045BC">
          <w:fldChar w:fldCharType="begin"/>
        </w:r>
        <w:r w:rsidDel="002045BC">
          <w:delInstrText>HYPERLINK \l "_bookmark20"</w:delInstrText>
        </w:r>
        <w:r w:rsidDel="002045BC">
          <w:fldChar w:fldCharType="separate"/>
        </w:r>
        <w:r w:rsidDel="002045BC">
          <w:rPr>
            <w:color w:val="337AB7"/>
          </w:rPr>
          <w:delText xml:space="preserve">Complete List of Synopsys Bridge Arguments </w:delText>
        </w:r>
        <w:r w:rsidDel="002045BC">
          <w:rPr>
            <w:color w:val="337AB7"/>
          </w:rPr>
          <w:fldChar w:fldCharType="end"/>
        </w:r>
        <w:r w:rsidDel="002045BC">
          <w:fldChar w:fldCharType="begin"/>
        </w:r>
        <w:r w:rsidDel="002045BC">
          <w:delInstrText>HYPERLINK \l "_bookmark20"</w:delInstrText>
        </w:r>
        <w:r w:rsidDel="002045BC">
          <w:fldChar w:fldCharType="separate"/>
        </w:r>
        <w:r w:rsidDel="002045BC">
          <w:rPr>
            <w:rFonts w:ascii="Arial"/>
            <w:i/>
            <w:color w:val="337AB7"/>
          </w:rPr>
          <w:delText>(on</w:delText>
        </w:r>
        <w:r w:rsidDel="002045BC">
          <w:rPr>
            <w:rFonts w:ascii="Arial"/>
            <w:i/>
            <w:color w:val="337AB7"/>
          </w:rPr>
          <w:fldChar w:fldCharType="end"/>
        </w:r>
        <w:r w:rsidDel="002045BC">
          <w:rPr>
            <w:rFonts w:ascii="Arial"/>
            <w:i/>
            <w:color w:val="337AB7"/>
          </w:rPr>
          <w:delText xml:space="preserve"> </w:delText>
        </w:r>
        <w:r w:rsidDel="002045BC">
          <w:fldChar w:fldCharType="begin"/>
        </w:r>
        <w:r w:rsidDel="002045BC">
          <w:delInstrText>HYPERLINK \l "_bookmark20"</w:delInstrText>
        </w:r>
        <w:r w:rsidDel="002045BC">
          <w:fldChar w:fldCharType="separate"/>
        </w:r>
        <w:r w:rsidDel="002045BC">
          <w:rPr>
            <w:rFonts w:ascii="Arial"/>
            <w:i/>
            <w:color w:val="337AB7"/>
          </w:rPr>
          <w:delText>page</w:delText>
        </w:r>
        <w:r w:rsidDel="002045BC">
          <w:rPr>
            <w:rFonts w:ascii="Arial"/>
            <w:i/>
            <w:color w:val="337AB7"/>
            <w:spacing w:val="-33"/>
          </w:rPr>
          <w:delText xml:space="preserve"> </w:delText>
        </w:r>
        <w:r w:rsidDel="002045BC">
          <w:rPr>
            <w:rFonts w:ascii="Arial"/>
            <w:i/>
            <w:color w:val="337AB7"/>
            <w:spacing w:val="-33"/>
          </w:rPr>
          <w:fldChar w:fldCharType="end"/>
        </w:r>
        <w:r w:rsidDel="002045BC">
          <w:fldChar w:fldCharType="begin"/>
        </w:r>
        <w:r w:rsidDel="002045BC">
          <w:delInstrText>HYPERLINK \l "_bookmark20"</w:delInstrText>
        </w:r>
        <w:r w:rsidDel="002045BC">
          <w:fldChar w:fldCharType="separate"/>
        </w:r>
        <w:r w:rsidDel="002045BC">
          <w:rPr>
            <w:rFonts w:ascii="Arial"/>
            <w:i/>
            <w:color w:val="337AB7"/>
          </w:rPr>
          <w:delText>19</w:delText>
        </w:r>
        <w:r w:rsidDel="002045BC">
          <w:rPr>
            <w:rFonts w:ascii="Arial"/>
            <w:i/>
            <w:color w:val="337AB7"/>
          </w:rPr>
          <w:fldChar w:fldCharType="end"/>
        </w:r>
        <w:r w:rsidDel="002045BC">
          <w:fldChar w:fldCharType="begin"/>
        </w:r>
        <w:r w:rsidDel="002045BC">
          <w:delInstrText>HYPERLINK \l "_bookmark20"</w:delInstrText>
        </w:r>
        <w:r w:rsidDel="002045BC">
          <w:fldChar w:fldCharType="separate"/>
        </w:r>
        <w:r w:rsidDel="002045BC">
          <w:rPr>
            <w:rFonts w:ascii="Arial"/>
            <w:i/>
            <w:color w:val="337AB7"/>
          </w:rPr>
          <w:delText>)</w:delText>
        </w:r>
        <w:r w:rsidDel="002045BC">
          <w:rPr>
            <w:rFonts w:ascii="Arial"/>
            <w:i/>
            <w:color w:val="337AB7"/>
          </w:rPr>
          <w:fldChar w:fldCharType="end"/>
        </w:r>
        <w:r w:rsidDel="002045BC">
          <w:delText>.</w:delText>
        </w:r>
      </w:del>
    </w:p>
    <w:p w14:paraId="00B6340F" w14:textId="77777777" w:rsidR="00956473" w:rsidRDefault="00956473">
      <w:pPr>
        <w:spacing w:line="340" w:lineRule="auto"/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8F7D1C1" w14:textId="77777777" w:rsidR="00956473" w:rsidRDefault="00000000">
      <w:pPr>
        <w:pStyle w:val="BodyText"/>
        <w:spacing w:before="85"/>
        <w:ind w:left="4488"/>
      </w:pPr>
      <w:r>
        <w:lastRenderedPageBreak/>
        <w:t>Synopsys Bridge CLI Guide | 2 - Synopsys Bridge CLI | 13</w:t>
      </w:r>
    </w:p>
    <w:p w14:paraId="0636BCB3" w14:textId="77777777" w:rsidR="00956473" w:rsidRDefault="00956473">
      <w:pPr>
        <w:pStyle w:val="BodyText"/>
      </w:pPr>
    </w:p>
    <w:p w14:paraId="7CF1C6F6" w14:textId="77777777" w:rsidR="00956473" w:rsidRDefault="00956473">
      <w:pPr>
        <w:pStyle w:val="BodyText"/>
      </w:pPr>
    </w:p>
    <w:p w14:paraId="626AC473" w14:textId="77777777" w:rsidR="00956473" w:rsidRDefault="00956473">
      <w:pPr>
        <w:pStyle w:val="BodyText"/>
        <w:spacing w:before="1"/>
        <w:rPr>
          <w:sz w:val="18"/>
        </w:rPr>
      </w:pPr>
    </w:p>
    <w:p w14:paraId="34FF5DF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sz w:val="20"/>
        </w:rPr>
      </w:pPr>
      <w:r>
        <w:rPr>
          <w:sz w:val="20"/>
        </w:rPr>
        <w:t>Scan pull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requests</w:t>
      </w:r>
      <w:proofErr w:type="gramEnd"/>
    </w:p>
    <w:p w14:paraId="43C5E0E5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/>
        <w:rPr>
          <w:sz w:val="20"/>
        </w:rPr>
      </w:pPr>
      <w:r>
        <w:rPr>
          <w:sz w:val="20"/>
        </w:rPr>
        <w:t>Add comments to pull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requests</w:t>
      </w:r>
      <w:proofErr w:type="gramEnd"/>
    </w:p>
    <w:p w14:paraId="1951823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sz w:val="20"/>
        </w:rPr>
        <w:t>Create fix pull requests (NPM</w:t>
      </w:r>
      <w:r>
        <w:rPr>
          <w:spacing w:val="-8"/>
          <w:sz w:val="20"/>
        </w:rPr>
        <w:t xml:space="preserve"> </w:t>
      </w:r>
      <w:r>
        <w:rPr>
          <w:sz w:val="20"/>
        </w:rPr>
        <w:t>only)</w:t>
      </w:r>
    </w:p>
    <w:p w14:paraId="66FC52D6" w14:textId="77777777" w:rsidR="00956473" w:rsidRDefault="00C11CAC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57A230D5" wp14:editId="043846E8">
                <wp:simplePos x="0" y="0"/>
                <wp:positionH relativeFrom="page">
                  <wp:posOffset>923925</wp:posOffset>
                </wp:positionH>
                <wp:positionV relativeFrom="paragraph">
                  <wp:posOffset>207645</wp:posOffset>
                </wp:positionV>
                <wp:extent cx="5924550" cy="1054100"/>
                <wp:effectExtent l="0" t="12700" r="0" b="0"/>
                <wp:wrapTopAndBottom/>
                <wp:docPr id="210498234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1054100"/>
                          <a:chOff x="1455" y="327"/>
                          <a:chExt cx="9330" cy="1660"/>
                        </a:xfrm>
                      </wpg:grpSpPr>
                      <wps:wsp>
                        <wps:cNvPr id="225259213" name="Freeform 237"/>
                        <wps:cNvSpPr>
                          <a:spLocks/>
                        </wps:cNvSpPr>
                        <wps:spPr bwMode="auto">
                          <a:xfrm>
                            <a:off x="1455" y="326"/>
                            <a:ext cx="9330" cy="166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987 327"/>
                              <a:gd name="T3" fmla="*/ 1987 h 1660"/>
                              <a:gd name="T4" fmla="+- 0 1605 1455"/>
                              <a:gd name="T5" fmla="*/ T4 w 9330"/>
                              <a:gd name="T6" fmla="+- 0 1987 327"/>
                              <a:gd name="T7" fmla="*/ 1987 h 1660"/>
                              <a:gd name="T8" fmla="+- 0 1547 1455"/>
                              <a:gd name="T9" fmla="*/ T8 w 9330"/>
                              <a:gd name="T10" fmla="+- 0 1975 327"/>
                              <a:gd name="T11" fmla="*/ 1975 h 1660"/>
                              <a:gd name="T12" fmla="+- 0 1499 1455"/>
                              <a:gd name="T13" fmla="*/ T12 w 9330"/>
                              <a:gd name="T14" fmla="+- 0 1943 327"/>
                              <a:gd name="T15" fmla="*/ 1943 h 1660"/>
                              <a:gd name="T16" fmla="+- 0 1467 1455"/>
                              <a:gd name="T17" fmla="*/ T16 w 9330"/>
                              <a:gd name="T18" fmla="+- 0 1895 327"/>
                              <a:gd name="T19" fmla="*/ 1895 h 1660"/>
                              <a:gd name="T20" fmla="+- 0 1455 1455"/>
                              <a:gd name="T21" fmla="*/ T20 w 9330"/>
                              <a:gd name="T22" fmla="+- 0 1837 327"/>
                              <a:gd name="T23" fmla="*/ 1837 h 1660"/>
                              <a:gd name="T24" fmla="+- 0 1455 1455"/>
                              <a:gd name="T25" fmla="*/ T24 w 9330"/>
                              <a:gd name="T26" fmla="+- 0 477 327"/>
                              <a:gd name="T27" fmla="*/ 477 h 1660"/>
                              <a:gd name="T28" fmla="+- 0 1467 1455"/>
                              <a:gd name="T29" fmla="*/ T28 w 9330"/>
                              <a:gd name="T30" fmla="+- 0 419 327"/>
                              <a:gd name="T31" fmla="*/ 419 h 1660"/>
                              <a:gd name="T32" fmla="+- 0 1499 1455"/>
                              <a:gd name="T33" fmla="*/ T32 w 9330"/>
                              <a:gd name="T34" fmla="+- 0 371 327"/>
                              <a:gd name="T35" fmla="*/ 371 h 1660"/>
                              <a:gd name="T36" fmla="+- 0 1547 1455"/>
                              <a:gd name="T37" fmla="*/ T36 w 9330"/>
                              <a:gd name="T38" fmla="+- 0 339 327"/>
                              <a:gd name="T39" fmla="*/ 339 h 1660"/>
                              <a:gd name="T40" fmla="+- 0 1605 1455"/>
                              <a:gd name="T41" fmla="*/ T40 w 9330"/>
                              <a:gd name="T42" fmla="+- 0 327 327"/>
                              <a:gd name="T43" fmla="*/ 327 h 1660"/>
                              <a:gd name="T44" fmla="+- 0 10635 1455"/>
                              <a:gd name="T45" fmla="*/ T44 w 9330"/>
                              <a:gd name="T46" fmla="+- 0 327 327"/>
                              <a:gd name="T47" fmla="*/ 327 h 1660"/>
                              <a:gd name="T48" fmla="+- 0 10693 1455"/>
                              <a:gd name="T49" fmla="*/ T48 w 9330"/>
                              <a:gd name="T50" fmla="+- 0 339 327"/>
                              <a:gd name="T51" fmla="*/ 339 h 1660"/>
                              <a:gd name="T52" fmla="+- 0 10741 1455"/>
                              <a:gd name="T53" fmla="*/ T52 w 9330"/>
                              <a:gd name="T54" fmla="+- 0 371 327"/>
                              <a:gd name="T55" fmla="*/ 371 h 1660"/>
                              <a:gd name="T56" fmla="+- 0 10773 1455"/>
                              <a:gd name="T57" fmla="*/ T56 w 9330"/>
                              <a:gd name="T58" fmla="+- 0 419 327"/>
                              <a:gd name="T59" fmla="*/ 419 h 1660"/>
                              <a:gd name="T60" fmla="+- 0 10785 1455"/>
                              <a:gd name="T61" fmla="*/ T60 w 9330"/>
                              <a:gd name="T62" fmla="+- 0 477 327"/>
                              <a:gd name="T63" fmla="*/ 477 h 1660"/>
                              <a:gd name="T64" fmla="+- 0 10785 1455"/>
                              <a:gd name="T65" fmla="*/ T64 w 9330"/>
                              <a:gd name="T66" fmla="+- 0 1837 327"/>
                              <a:gd name="T67" fmla="*/ 1837 h 1660"/>
                              <a:gd name="T68" fmla="+- 0 10773 1455"/>
                              <a:gd name="T69" fmla="*/ T68 w 9330"/>
                              <a:gd name="T70" fmla="+- 0 1895 327"/>
                              <a:gd name="T71" fmla="*/ 1895 h 1660"/>
                              <a:gd name="T72" fmla="+- 0 10741 1455"/>
                              <a:gd name="T73" fmla="*/ T72 w 9330"/>
                              <a:gd name="T74" fmla="+- 0 1943 327"/>
                              <a:gd name="T75" fmla="*/ 1943 h 1660"/>
                              <a:gd name="T76" fmla="+- 0 10693 1455"/>
                              <a:gd name="T77" fmla="*/ T76 w 9330"/>
                              <a:gd name="T78" fmla="+- 0 1975 327"/>
                              <a:gd name="T79" fmla="*/ 1975 h 1660"/>
                              <a:gd name="T80" fmla="+- 0 10635 1455"/>
                              <a:gd name="T81" fmla="*/ T80 w 9330"/>
                              <a:gd name="T82" fmla="+- 0 1987 327"/>
                              <a:gd name="T83" fmla="*/ 1987 h 1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660">
                                <a:moveTo>
                                  <a:pt x="9180" y="1660"/>
                                </a:moveTo>
                                <a:lnTo>
                                  <a:pt x="150" y="1660"/>
                                </a:lnTo>
                                <a:lnTo>
                                  <a:pt x="92" y="1648"/>
                                </a:lnTo>
                                <a:lnTo>
                                  <a:pt x="44" y="1616"/>
                                </a:lnTo>
                                <a:lnTo>
                                  <a:pt x="12" y="1568"/>
                                </a:lnTo>
                                <a:lnTo>
                                  <a:pt x="0" y="151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510"/>
                                </a:lnTo>
                                <a:lnTo>
                                  <a:pt x="9318" y="1568"/>
                                </a:lnTo>
                                <a:lnTo>
                                  <a:pt x="9286" y="1616"/>
                                </a:lnTo>
                                <a:lnTo>
                                  <a:pt x="9238" y="1648"/>
                                </a:lnTo>
                                <a:lnTo>
                                  <a:pt x="9180" y="1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0318553" name="Picture 23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437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326271" name="Rectangle 235"/>
                        <wps:cNvSpPr>
                          <a:spLocks/>
                        </wps:cNvSpPr>
                        <wps:spPr bwMode="auto">
                          <a:xfrm>
                            <a:off x="6902" y="861"/>
                            <a:ext cx="3294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395516" name="Rectangle 234"/>
                        <wps:cNvSpPr>
                          <a:spLocks/>
                        </wps:cNvSpPr>
                        <wps:spPr bwMode="auto">
                          <a:xfrm>
                            <a:off x="2055" y="1201"/>
                            <a:ext cx="3848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461590" name="Rectangle 233"/>
                        <wps:cNvSpPr>
                          <a:spLocks/>
                        </wps:cNvSpPr>
                        <wps:spPr bwMode="auto">
                          <a:xfrm>
                            <a:off x="6183" y="1201"/>
                            <a:ext cx="4047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384816" name="Rectangle 232"/>
                        <wps:cNvSpPr>
                          <a:spLocks/>
                        </wps:cNvSpPr>
                        <wps:spPr bwMode="auto">
                          <a:xfrm>
                            <a:off x="2055" y="1541"/>
                            <a:ext cx="790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207363" name="Text Box 231"/>
                        <wps:cNvSpPr txBox="1">
                          <a:spLocks/>
                        </wps:cNvSpPr>
                        <wps:spPr bwMode="auto">
                          <a:xfrm>
                            <a:off x="1455" y="326"/>
                            <a:ext cx="933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F595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01402708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1525FF7A" w14:textId="2924FD8A" w:rsidR="00956473" w:rsidRDefault="00000000">
                              <w:pPr>
                                <w:spacing w:before="100" w:line="340" w:lineRule="auto"/>
                                <w:ind w:left="600" w:right="547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alternative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>HYPERLINK \l "_bookmark27"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337AB7"/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del w:id="69" w:author="Raj Kesarapalli" w:date="2023-07-28T12:56:00Z">
                                <w:r w:rsidDel="002045BC">
                                  <w:rPr>
                                    <w:color w:val="337AB7"/>
                                    <w:sz w:val="20"/>
                                  </w:rPr>
                                  <w:delText>Github</w:delText>
                                </w:r>
                              </w:del>
                              <w:ins w:id="70" w:author="Raj Kesarapalli" w:date="2023-07-28T12:56:00Z">
                                <w:r w:rsidR="002045BC">
                                  <w:rPr>
                                    <w:color w:val="337AB7"/>
                                    <w:sz w:val="20"/>
                                  </w:rPr>
                                  <w:t>GitHub</w:t>
                                </w:r>
                              </w:ins>
                              <w:r>
                                <w:rPr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color w:val="337AB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7AB7"/>
                                  <w:spacing w:val="-5"/>
                                  <w:sz w:val="20"/>
                                </w:rPr>
                                <w:fldChar w:fldCharType="end"/>
                              </w:r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35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hyperlink w:anchor="_bookmark33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Template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GitLab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45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7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Security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Scan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Azure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DevOps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55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230D5" id="Group 230" o:spid="_x0000_s1060" style="position:absolute;margin-left:72.75pt;margin-top:16.35pt;width:466.5pt;height:83pt;z-index:-251638784;mso-wrap-distance-left:0;mso-wrap-distance-right:0;mso-position-horizontal-relative:page" coordorigin="1455,327" coordsize="9330,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">
                <v:shape id="Freeform 237" o:spid="_x0000_s1061" style="position:absolute;left:1455;top:326;width:9330;height:1660;visibility:visible;mso-wrap-style:square;v-text-anchor:top" coordsize="9330,1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" path="m9180,1660r-9030,l92,1648,44,1616,12,1568,,1510,,150,12,92,44,44,92,12,150,,9180,r58,12l9286,44r32,48l9330,150r,1360l9318,1568r-32,48l9238,1648r-58,12xe" fillcolor="#0078a0" stroked="f">
                  <v:fill opacity="5911f"/>
                  <v:path arrowok="t" o:connecttype="custom" o:connectlocs="9180,1987;150,1987;92,1975;44,1943;12,1895;0,1837;0,477;12,419;44,371;92,339;150,327;9180,327;9238,339;9286,371;9318,419;9330,477;9330,1837;9318,1895;9286,1943;9238,1975;9180,1987" o:connectangles="0,0,0,0,0,0,0,0,0,0,0,0,0,0,0,0,0,0,0,0,0"/>
                </v:shape>
                <v:shape id="Picture 236" o:spid="_x0000_s1062" type="#_x0000_t75" style="position:absolute;left:1570;top:437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">
                  <v:imagedata r:id="rId14" o:title=""/>
                  <v:path arrowok="t"/>
                  <o:lock v:ext="edit" aspectratio="f"/>
                </v:shape>
                <v:rect id="Rectangle 235" o:spid="_x0000_s1063" style="position:absolute;left:6902;top:861;width:329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" fillcolor="#0078a0" stroked="f">
                  <v:fill opacity="5911f"/>
                  <v:path arrowok="t"/>
                </v:rect>
                <v:rect id="Rectangle 234" o:spid="_x0000_s1064" style="position:absolute;left:2055;top:1201;width:3848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33" o:spid="_x0000_s1065" style="position:absolute;left:6183;top:1201;width:4047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32" o:spid="_x0000_s1066" style="position:absolute;left:2055;top:1541;width:790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" fillcolor="#0078a0" stroked="f">
                  <v:fill opacity="5911f"/>
                  <v:path arrowok="t"/>
                </v:rect>
                <v:shape id="Text Box 231" o:spid="_x0000_s1067" type="#_x0000_t202" style="position:absolute;left:1455;top:326;width:9330;height:1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49EF595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01402708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1525FF7A" w14:textId="2924FD8A" w:rsidR="00956473" w:rsidRDefault="00000000">
                        <w:pPr>
                          <w:spacing w:before="100" w:line="340" w:lineRule="auto"/>
                          <w:ind w:left="600" w:right="54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alternative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HYPERLINK \l "_bookmark27"</w:instrText>
                        </w:r>
                        <w:r>
                          <w:fldChar w:fldCharType="separate"/>
                        </w:r>
                        <w:r>
                          <w:rPr>
                            <w:color w:val="337AB7"/>
                            <w:sz w:val="20"/>
                          </w:rPr>
                          <w:t>Synopsys</w:t>
                        </w:r>
                        <w:r>
                          <w:rPr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del w:id="73" w:author="Raj Kesarapalli" w:date="2023-07-28T12:56:00Z">
                          <w:r w:rsidDel="002045BC">
                            <w:rPr>
                              <w:color w:val="337AB7"/>
                              <w:sz w:val="20"/>
                            </w:rPr>
                            <w:delText>Github</w:delText>
                          </w:r>
                        </w:del>
                        <w:ins w:id="74" w:author="Raj Kesarapalli" w:date="2023-07-28T12:56:00Z">
                          <w:r w:rsidR="002045BC">
                            <w:rPr>
                              <w:color w:val="337AB7"/>
                              <w:sz w:val="20"/>
                            </w:rPr>
                            <w:t>GitHub</w:t>
                          </w:r>
                        </w:ins>
                        <w:r>
                          <w:rPr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7AB7"/>
                            <w:sz w:val="20"/>
                          </w:rPr>
                          <w:t>Action</w:t>
                        </w:r>
                        <w:r>
                          <w:rPr>
                            <w:color w:val="337AB7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7AB7"/>
                            <w:spacing w:val="-5"/>
                            <w:sz w:val="20"/>
                          </w:rPr>
                          <w:fldChar w:fldCharType="end"/>
                        </w:r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35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 xml:space="preserve">, </w:t>
                        </w:r>
                        <w:hyperlink w:anchor="_bookmark33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Template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GitLab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45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7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Security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Scan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Azure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DevOps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55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02CF0E" w14:textId="77777777" w:rsidR="00956473" w:rsidRDefault="00956473">
      <w:pPr>
        <w:pStyle w:val="BodyText"/>
        <w:spacing w:before="4"/>
        <w:rPr>
          <w:sz w:val="13"/>
        </w:rPr>
      </w:pPr>
    </w:p>
    <w:p w14:paraId="7BCE3AD4" w14:textId="032534D3" w:rsidR="00956473" w:rsidDel="002045BC" w:rsidRDefault="00000000">
      <w:pPr>
        <w:pStyle w:val="Heading4"/>
        <w:spacing w:before="99"/>
        <w:rPr>
          <w:del w:id="71" w:author="Raj Kesarapalli" w:date="2023-07-28T12:58:00Z"/>
        </w:rPr>
      </w:pPr>
      <w:bookmarkStart w:id="72" w:name="Pass_Sensitive_Data_as_Environmental_Var"/>
      <w:bookmarkEnd w:id="72"/>
      <w:del w:id="73" w:author="Raj Kesarapalli" w:date="2023-07-28T12:58:00Z">
        <w:r w:rsidDel="002045BC">
          <w:delText>Pass Sensitive Data as Environmental Variables</w:delText>
        </w:r>
      </w:del>
    </w:p>
    <w:p w14:paraId="31B3C2D7" w14:textId="4568438A" w:rsidR="00956473" w:rsidDel="002045BC" w:rsidRDefault="00956473">
      <w:pPr>
        <w:pStyle w:val="BodyText"/>
        <w:spacing w:before="3"/>
        <w:rPr>
          <w:del w:id="74" w:author="Raj Kesarapalli" w:date="2023-07-28T12:58:00Z"/>
          <w:b/>
          <w:sz w:val="23"/>
        </w:rPr>
      </w:pPr>
    </w:p>
    <w:p w14:paraId="58467444" w14:textId="0DF8A963" w:rsidR="00956473" w:rsidDel="002045BC" w:rsidRDefault="00C11CAC">
      <w:pPr>
        <w:pStyle w:val="BodyText"/>
        <w:spacing w:before="1" w:line="340" w:lineRule="auto"/>
        <w:ind w:left="100" w:right="379"/>
        <w:rPr>
          <w:del w:id="75" w:author="Raj Kesarapalli" w:date="2023-07-28T12:58:00Z"/>
        </w:rPr>
      </w:pPr>
      <w:del w:id="76" w:author="Raj Kesarapalli" w:date="2023-07-28T12:58:00Z">
        <w:r w:rsidDel="002045BC">
          <w:rPr>
            <w:noProof/>
          </w:rPr>
          <mc:AlternateContent>
            <mc:Choice Requires="wps">
              <w:drawing>
                <wp:anchor distT="0" distB="0" distL="0" distR="0" simplePos="0" relativeHeight="251678720" behindDoc="1" locked="0" layoutInCell="1" allowOverlap="1" wp14:anchorId="7E04D87E" wp14:editId="1AF24C0B">
                  <wp:simplePos x="0" y="0"/>
                  <wp:positionH relativeFrom="page">
                    <wp:posOffset>965200</wp:posOffset>
                  </wp:positionH>
                  <wp:positionV relativeFrom="paragraph">
                    <wp:posOffset>461010</wp:posOffset>
                  </wp:positionV>
                  <wp:extent cx="5892800" cy="254000"/>
                  <wp:effectExtent l="0" t="0" r="0" b="0"/>
                  <wp:wrapTopAndBottom/>
                  <wp:docPr id="215480554" name="Text Box 2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892800" cy="25400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EBC73" w14:textId="77777777" w:rsidR="00956473" w:rsidRDefault="00956473">
                              <w:pPr>
                                <w:pStyle w:val="BodyText"/>
                                <w:spacing w:before="12"/>
                                <w:rPr>
                                  <w:sz w:val="10"/>
                                </w:rPr>
                              </w:pPr>
                            </w:p>
                            <w:p w14:paraId="56C07E3D" w14:textId="77777777" w:rsidR="00956473" w:rsidRDefault="00000000">
                              <w:pPr>
                                <w:ind w:left="60"/>
                                <w:rPr>
                                  <w:rFonts w:ascii="Courier New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z w:val="13"/>
                                </w:rPr>
                                <w:t xml:space="preserve">export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BRIDGE_BLACKDUCK_TOKEN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i/>
                                  <w:sz w:val="13"/>
                                </w:rPr>
                                <w:t>&lt;BLACKDUCK_TOKEN&gt;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E04D87E" id="Text Box 229" o:spid="_x0000_s1068" type="#_x0000_t202" style="position:absolute;left:0;text-align:left;margin-left:76pt;margin-top:36.3pt;width:464pt;height:20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" fillcolor="#ededed" stroked="f">
                  <v:path arrowok="t"/>
                  <v:textbox inset="0,0,0,0">
                    <w:txbxContent>
                      <w:p w14:paraId="79EEBC73" w14:textId="77777777" w:rsidR="00956473" w:rsidRDefault="00956473">
                        <w:pPr>
                          <w:pStyle w:val="BodyText"/>
                          <w:spacing w:before="12"/>
                          <w:rPr>
                            <w:sz w:val="10"/>
                          </w:rPr>
                        </w:pPr>
                      </w:p>
                      <w:p w14:paraId="56C07E3D" w14:textId="77777777" w:rsidR="00956473" w:rsidRDefault="00000000">
                        <w:pPr>
                          <w:ind w:left="60"/>
                          <w:rPr>
                            <w:rFonts w:ascii="Courier New"/>
                            <w:i/>
                            <w:sz w:val="13"/>
                          </w:rPr>
                        </w:pPr>
                        <w:r>
                          <w:rPr>
                            <w:rFonts w:ascii="Courier New"/>
                            <w:sz w:val="13"/>
                          </w:rPr>
                          <w:t xml:space="preserve">export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BRIDGE_BLACKDUCK_TOKEN</w:t>
                        </w:r>
                        <w:r>
                          <w:rPr>
                            <w:rFonts w:ascii="Courier New"/>
                            <w:sz w:val="13"/>
                          </w:rPr>
                          <w:t>=</w:t>
                        </w:r>
                        <w:r>
                          <w:rPr>
                            <w:rFonts w:ascii="Courier New"/>
                            <w:i/>
                            <w:sz w:val="13"/>
                          </w:rPr>
                          <w:t>&lt;BLACKDUCK_TOKEN&gt;</w:t>
                        </w:r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  <w:r w:rsidDel="002045BC">
          <w:delText>Before</w:delText>
        </w:r>
        <w:r w:rsidDel="002045BC">
          <w:rPr>
            <w:spacing w:val="-13"/>
          </w:rPr>
          <w:delText xml:space="preserve"> </w:delText>
        </w:r>
        <w:r w:rsidDel="002045BC">
          <w:delText>passing</w:delText>
        </w:r>
        <w:r w:rsidDel="002045BC">
          <w:rPr>
            <w:spacing w:val="-12"/>
          </w:rPr>
          <w:delText xml:space="preserve"> </w:delText>
        </w:r>
        <w:r w:rsidDel="002045BC">
          <w:delText>arguments</w:delText>
        </w:r>
        <w:r w:rsidDel="002045BC">
          <w:rPr>
            <w:spacing w:val="-13"/>
          </w:rPr>
          <w:delText xml:space="preserve"> </w:delText>
        </w:r>
        <w:r w:rsidDel="002045BC">
          <w:delText>with</w:delText>
        </w:r>
        <w:r w:rsidDel="002045BC">
          <w:rPr>
            <w:spacing w:val="-12"/>
          </w:rPr>
          <w:delText xml:space="preserve"> </w:delText>
        </w:r>
        <w:r w:rsidDel="002045BC">
          <w:delText>Synopsys</w:delText>
        </w:r>
        <w:r w:rsidDel="002045BC">
          <w:rPr>
            <w:spacing w:val="-12"/>
          </w:rPr>
          <w:delText xml:space="preserve"> </w:delText>
        </w:r>
        <w:r w:rsidDel="002045BC">
          <w:delText>Bridge,</w:delText>
        </w:r>
        <w:r w:rsidDel="002045BC">
          <w:rPr>
            <w:spacing w:val="-13"/>
          </w:rPr>
          <w:delText xml:space="preserve"> </w:delText>
        </w:r>
        <w:r w:rsidDel="002045BC">
          <w:delText>it</w:delText>
        </w:r>
        <w:r w:rsidDel="002045BC">
          <w:rPr>
            <w:spacing w:val="-12"/>
          </w:rPr>
          <w:delText xml:space="preserve"> </w:delText>
        </w:r>
        <w:r w:rsidDel="002045BC">
          <w:delText>is</w:delText>
        </w:r>
        <w:r w:rsidDel="002045BC">
          <w:rPr>
            <w:spacing w:val="-12"/>
          </w:rPr>
          <w:delText xml:space="preserve"> </w:delText>
        </w:r>
        <w:r w:rsidDel="002045BC">
          <w:delText>recommended</w:delText>
        </w:r>
        <w:r w:rsidDel="002045BC">
          <w:rPr>
            <w:spacing w:val="-13"/>
          </w:rPr>
          <w:delText xml:space="preserve"> </w:delText>
        </w:r>
        <w:r w:rsidDel="002045BC">
          <w:delText>that</w:delText>
        </w:r>
        <w:r w:rsidDel="002045BC">
          <w:rPr>
            <w:spacing w:val="-12"/>
          </w:rPr>
          <w:delText xml:space="preserve"> </w:delText>
        </w:r>
        <w:r w:rsidDel="002045BC">
          <w:delText>you</w:delText>
        </w:r>
        <w:r w:rsidDel="002045BC">
          <w:rPr>
            <w:spacing w:val="-12"/>
          </w:rPr>
          <w:delText xml:space="preserve"> </w:delText>
        </w:r>
        <w:r w:rsidDel="002045BC">
          <w:delText>pass</w:delText>
        </w:r>
        <w:r w:rsidDel="002045BC">
          <w:rPr>
            <w:spacing w:val="-13"/>
          </w:rPr>
          <w:delText xml:space="preserve"> </w:delText>
        </w:r>
        <w:r w:rsidDel="002045BC">
          <w:delText>user</w:delText>
        </w:r>
        <w:r w:rsidDel="002045BC">
          <w:rPr>
            <w:spacing w:val="-12"/>
          </w:rPr>
          <w:delText xml:space="preserve"> </w:delText>
        </w:r>
        <w:r w:rsidDel="002045BC">
          <w:delText>name</w:delText>
        </w:r>
        <w:r w:rsidDel="002045BC">
          <w:rPr>
            <w:spacing w:val="-12"/>
          </w:rPr>
          <w:delText xml:space="preserve"> </w:delText>
        </w:r>
        <w:r w:rsidDel="002045BC">
          <w:delText>and password arguments using environmental variables for security</w:delText>
        </w:r>
        <w:r w:rsidDel="002045BC">
          <w:rPr>
            <w:spacing w:val="-27"/>
          </w:rPr>
          <w:delText xml:space="preserve"> </w:delText>
        </w:r>
        <w:r w:rsidDel="002045BC">
          <w:delText>reasons.</w:delText>
        </w:r>
      </w:del>
    </w:p>
    <w:p w14:paraId="21E73D74" w14:textId="77777777" w:rsidR="00956473" w:rsidRDefault="00956473">
      <w:pPr>
        <w:pStyle w:val="BodyText"/>
        <w:spacing w:before="3"/>
        <w:rPr>
          <w:sz w:val="13"/>
        </w:rPr>
      </w:pPr>
    </w:p>
    <w:p w14:paraId="3F2D626F" w14:textId="77777777" w:rsidR="00956473" w:rsidRDefault="00000000">
      <w:pPr>
        <w:pStyle w:val="Heading4"/>
        <w:spacing w:before="99"/>
      </w:pPr>
      <w:bookmarkStart w:id="77" w:name="Running_Black_Duck_scans_with_a_JSON_fil"/>
      <w:bookmarkStart w:id="78" w:name="_bookmark14"/>
      <w:bookmarkEnd w:id="77"/>
      <w:bookmarkEnd w:id="78"/>
      <w:r>
        <w:t>Running Black Duck scans with a JSON file</w:t>
      </w:r>
    </w:p>
    <w:p w14:paraId="4B260741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3F6EBA09" w14:textId="644C134A" w:rsidR="002045BC" w:rsidRDefault="002045BC">
      <w:pPr>
        <w:pStyle w:val="BodyText"/>
        <w:spacing w:before="1"/>
        <w:ind w:left="100"/>
        <w:rPr>
          <w:ins w:id="79" w:author="Raj Kesarapalli" w:date="2023-07-28T12:56:00Z"/>
        </w:rPr>
      </w:pPr>
      <w:ins w:id="80" w:author="Raj Kesarapalli" w:date="2023-07-28T12:57:00Z">
        <w:r>
          <w:t>Pass sensitive information such as</w:t>
        </w:r>
      </w:ins>
      <w:ins w:id="81" w:author="Raj Kesarapalli" w:date="2023-07-28T12:56:00Z">
        <w:r>
          <w:rPr>
            <w:spacing w:val="-13"/>
          </w:rPr>
          <w:t xml:space="preserve"> </w:t>
        </w:r>
      </w:ins>
      <w:ins w:id="82" w:author="Raj Kesarapalli" w:date="2023-07-28T12:57:00Z">
        <w:r>
          <w:t>user</w:t>
        </w:r>
        <w:r>
          <w:rPr>
            <w:spacing w:val="-12"/>
          </w:rPr>
          <w:t>name</w:t>
        </w:r>
      </w:ins>
      <w:ins w:id="83" w:author="Raj Kesarapalli" w:date="2023-07-28T13:08:00Z">
        <w:r w:rsidR="00C51D4D">
          <w:t xml:space="preserve"> and </w:t>
        </w:r>
      </w:ins>
      <w:ins w:id="84" w:author="Raj Kesarapalli" w:date="2023-07-28T12:57:00Z">
        <w:r>
          <w:t>token</w:t>
        </w:r>
      </w:ins>
      <w:ins w:id="85" w:author="Raj Kesarapalli" w:date="2023-07-28T12:56:00Z">
        <w:r>
          <w:rPr>
            <w:spacing w:val="-12"/>
          </w:rPr>
          <w:t xml:space="preserve"> </w:t>
        </w:r>
        <w:r>
          <w:t xml:space="preserve">using environmental </w:t>
        </w:r>
        <w:proofErr w:type="gramStart"/>
        <w:r>
          <w:t>variables</w:t>
        </w:r>
      </w:ins>
      <w:ins w:id="86" w:author="Raj Kesarapalli" w:date="2023-07-28T13:00:00Z">
        <w:r w:rsidR="00C15C66">
          <w:t>, and</w:t>
        </w:r>
        <w:proofErr w:type="gramEnd"/>
        <w:r w:rsidR="00C15C66">
          <w:t xml:space="preserve"> run Synopsys Bridge and pass the JSON file using the </w:t>
        </w:r>
        <w:r w:rsidR="00C15C66">
          <w:rPr>
            <w:rFonts w:ascii="Courier New"/>
            <w:sz w:val="16"/>
            <w:shd w:val="clear" w:color="auto" w:fill="EDEDED"/>
          </w:rPr>
          <w:t>--input</w:t>
        </w:r>
        <w:r w:rsidR="00C15C66">
          <w:rPr>
            <w:rFonts w:ascii="Courier New"/>
            <w:sz w:val="16"/>
          </w:rPr>
          <w:t xml:space="preserve"> </w:t>
        </w:r>
        <w:r w:rsidR="00C15C66">
          <w:t>command line option.</w:t>
        </w:r>
      </w:ins>
    </w:p>
    <w:p w14:paraId="35A080F5" w14:textId="77777777" w:rsidR="002045BC" w:rsidRDefault="002045BC">
      <w:pPr>
        <w:pStyle w:val="BodyText"/>
        <w:spacing w:before="1"/>
        <w:ind w:left="100"/>
        <w:rPr>
          <w:ins w:id="87" w:author="Raj Kesarapalli" w:date="2023-07-28T12:56:00Z"/>
        </w:rPr>
      </w:pPr>
    </w:p>
    <w:p w14:paraId="0CF114AB" w14:textId="3D5612F3" w:rsidR="00956473" w:rsidRDefault="00000000">
      <w:pPr>
        <w:pStyle w:val="BodyText"/>
        <w:spacing w:before="1"/>
        <w:ind w:left="100"/>
      </w:pPr>
      <w:r>
        <w:t xml:space="preserve">Here is an </w:t>
      </w:r>
      <w:del w:id="88" w:author="Raj Kesarapalli" w:date="2023-07-28T13:03:00Z">
        <w:r w:rsidDel="000539B8">
          <w:delText xml:space="preserve">example </w:delText>
        </w:r>
      </w:del>
      <w:ins w:id="89" w:author="Raj Kesarapalli" w:date="2023-07-28T13:03:00Z">
        <w:r w:rsidR="000539B8">
          <w:t xml:space="preserve"> </w:t>
        </w:r>
      </w:ins>
      <w:r>
        <w:t>command</w:t>
      </w:r>
      <w:ins w:id="90" w:author="Raj Kesarapalli" w:date="2023-07-28T12:58:00Z">
        <w:r w:rsidR="002045BC">
          <w:t xml:space="preserve"> line </w:t>
        </w:r>
      </w:ins>
      <w:ins w:id="91" w:author="Raj Kesarapalli" w:date="2023-07-28T13:04:00Z">
        <w:r w:rsidR="000539B8">
          <w:t xml:space="preserve">example </w:t>
        </w:r>
      </w:ins>
      <w:ins w:id="92" w:author="Raj Kesarapalli" w:date="2023-07-28T12:58:00Z">
        <w:r w:rsidR="002045BC">
          <w:t>for Black Duck</w:t>
        </w:r>
      </w:ins>
      <w:r>
        <w:t>:</w:t>
      </w:r>
    </w:p>
    <w:p w14:paraId="17B2A59C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C5BF59F" wp14:editId="2B0CF2BD">
                <wp:simplePos x="0" y="0"/>
                <wp:positionH relativeFrom="page">
                  <wp:posOffset>963295</wp:posOffset>
                </wp:positionH>
                <wp:positionV relativeFrom="paragraph">
                  <wp:posOffset>80645</wp:posOffset>
                </wp:positionV>
                <wp:extent cx="5892800" cy="449580"/>
                <wp:effectExtent l="0" t="0" r="0" b="0"/>
                <wp:wrapTopAndBottom/>
                <wp:docPr id="1717858970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495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9BA08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303FDC3B" w14:textId="77777777" w:rsidR="002045BC" w:rsidRDefault="002045BC" w:rsidP="002045BC">
                            <w:pPr>
                              <w:ind w:left="60"/>
                              <w:rPr>
                                <w:ins w:id="93" w:author="Raj Kesarapalli" w:date="2023-07-28T12:57:00Z"/>
                                <w:rFonts w:ascii="Courier New"/>
                                <w:i/>
                                <w:sz w:val="13"/>
                              </w:rPr>
                            </w:pPr>
                            <w:ins w:id="94" w:author="Raj Kesarapalli" w:date="2023-07-28T12:57:00Z">
                              <w:r>
                                <w:rPr>
                                  <w:rFonts w:ascii="Courier New"/>
                                  <w:sz w:val="13"/>
                                </w:rPr>
                                <w:t xml:space="preserve">export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BRIDGE_BLACKDUCK_TOKEN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i/>
                                  <w:sz w:val="13"/>
                                </w:rPr>
                                <w:t>&lt;BLACKDUCK_TOKEN&gt;</w:t>
                              </w:r>
                            </w:ins>
                          </w:p>
                          <w:p w14:paraId="524CE4C3" w14:textId="77777777" w:rsidR="002045BC" w:rsidRDefault="002045BC">
                            <w:pPr>
                              <w:ind w:left="60"/>
                              <w:rPr>
                                <w:ins w:id="95" w:author="Raj Kesarapalli" w:date="2023-07-28T12:57:00Z"/>
                                <w:rFonts w:ascii="Courier New"/>
                                <w:sz w:val="13"/>
                              </w:rPr>
                            </w:pPr>
                          </w:p>
                          <w:p w14:paraId="0B92AB09" w14:textId="7F17E22D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BF59F" id="Text Box 228" o:spid="_x0000_s1069" type="#_x0000_t202" style="position:absolute;margin-left:75.85pt;margin-top:6.35pt;width:464pt;height:35.4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72E9BA08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303FDC3B" w14:textId="77777777" w:rsidR="002045BC" w:rsidRDefault="002045BC" w:rsidP="002045BC">
                      <w:pPr>
                        <w:ind w:left="60"/>
                        <w:rPr>
                          <w:ins w:id="100" w:author="Raj Kesarapalli" w:date="2023-07-28T12:57:00Z"/>
                          <w:rFonts w:ascii="Courier New"/>
                          <w:i/>
                          <w:sz w:val="13"/>
                        </w:rPr>
                      </w:pPr>
                      <w:ins w:id="101" w:author="Raj Kesarapalli" w:date="2023-07-28T12:57:00Z">
                        <w:r>
                          <w:rPr>
                            <w:rFonts w:ascii="Courier New"/>
                            <w:sz w:val="13"/>
                          </w:rPr>
                          <w:t xml:space="preserve">export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BRIDGE_BLACKDUCK_TOKEN</w:t>
                        </w:r>
                        <w:r>
                          <w:rPr>
                            <w:rFonts w:ascii="Courier New"/>
                            <w:sz w:val="13"/>
                          </w:rPr>
                          <w:t>=</w:t>
                        </w:r>
                        <w:r>
                          <w:rPr>
                            <w:rFonts w:ascii="Courier New"/>
                            <w:i/>
                            <w:sz w:val="13"/>
                          </w:rPr>
                          <w:t>&lt;BLACKDUCK_TOKEN&gt;</w:t>
                        </w:r>
                      </w:ins>
                    </w:p>
                    <w:p w14:paraId="524CE4C3" w14:textId="77777777" w:rsidR="002045BC" w:rsidRDefault="002045BC">
                      <w:pPr>
                        <w:ind w:left="60"/>
                        <w:rPr>
                          <w:ins w:id="102" w:author="Raj Kesarapalli" w:date="2023-07-28T12:57:00Z"/>
                          <w:rFonts w:ascii="Courier New"/>
                          <w:sz w:val="13"/>
                        </w:rPr>
                      </w:pPr>
                    </w:p>
                    <w:p w14:paraId="0B92AB09" w14:textId="7F17E22D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882212" w14:textId="77777777" w:rsidR="00956473" w:rsidRDefault="00956473">
      <w:pPr>
        <w:pStyle w:val="BodyText"/>
        <w:rPr>
          <w:sz w:val="12"/>
        </w:rPr>
      </w:pPr>
    </w:p>
    <w:p w14:paraId="708FE28E" w14:textId="77777777" w:rsidR="00956473" w:rsidRDefault="00000000">
      <w:pPr>
        <w:pStyle w:val="BodyText"/>
        <w:spacing w:before="96"/>
        <w:ind w:left="100"/>
      </w:pPr>
      <w:r>
        <w:t>The above example uses the following:</w:t>
      </w:r>
    </w:p>
    <w:p w14:paraId="5AF34F81" w14:textId="77777777" w:rsidR="00956473" w:rsidRDefault="00956473">
      <w:pPr>
        <w:pStyle w:val="BodyText"/>
        <w:spacing w:before="5"/>
        <w:rPr>
          <w:sz w:val="30"/>
        </w:rPr>
      </w:pPr>
    </w:p>
    <w:p w14:paraId="433DF3A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539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BRIDGE_BLACKDUCK_TOKEN</w:t>
      </w:r>
      <w:r>
        <w:rPr>
          <w:rFonts w:ascii="Courier New" w:hAnsi="Courier New"/>
          <w:spacing w:val="-59"/>
          <w:sz w:val="16"/>
        </w:rPr>
        <w:t xml:space="preserve"> </w:t>
      </w:r>
      <w:r>
        <w:rPr>
          <w:sz w:val="20"/>
        </w:rPr>
        <w:t>environment</w:t>
      </w:r>
      <w:r>
        <w:rPr>
          <w:spacing w:val="-12"/>
          <w:sz w:val="20"/>
        </w:rPr>
        <w:t xml:space="preserve"> </w:t>
      </w:r>
      <w:r>
        <w:rPr>
          <w:sz w:val="20"/>
        </w:rPr>
        <w:t>variable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pass</w:t>
      </w:r>
      <w:r>
        <w:rPr>
          <w:spacing w:val="-12"/>
          <w:sz w:val="20"/>
        </w:rPr>
        <w:t xml:space="preserve"> </w:t>
      </w:r>
      <w:r>
        <w:rPr>
          <w:sz w:val="20"/>
        </w:rPr>
        <w:t>sensitive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password or</w:t>
      </w:r>
      <w:r>
        <w:rPr>
          <w:spacing w:val="-14"/>
          <w:sz w:val="20"/>
        </w:rPr>
        <w:t xml:space="preserve"> </w:t>
      </w:r>
      <w:r>
        <w:rPr>
          <w:sz w:val="20"/>
        </w:rPr>
        <w:t>access</w:t>
      </w:r>
      <w:r>
        <w:rPr>
          <w:spacing w:val="-13"/>
          <w:sz w:val="20"/>
        </w:rPr>
        <w:t xml:space="preserve"> </w:t>
      </w:r>
      <w:r>
        <w:rPr>
          <w:sz w:val="20"/>
        </w:rPr>
        <w:t>token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Synopsys</w:t>
      </w:r>
      <w:r>
        <w:rPr>
          <w:spacing w:val="-13"/>
          <w:sz w:val="20"/>
        </w:rPr>
        <w:t xml:space="preserve"> </w:t>
      </w:r>
      <w:r>
        <w:rPr>
          <w:sz w:val="20"/>
        </w:rPr>
        <w:t>Bridge</w:t>
      </w:r>
      <w:r>
        <w:rPr>
          <w:spacing w:val="-13"/>
          <w:sz w:val="20"/>
        </w:rPr>
        <w:t xml:space="preserve"> </w:t>
      </w:r>
      <w:r>
        <w:rPr>
          <w:sz w:val="20"/>
        </w:rPr>
        <w:t>(recommended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3"/>
          <w:sz w:val="20"/>
        </w:rPr>
        <w:t xml:space="preserve"> </w:t>
      </w:r>
      <w:r>
        <w:rPr>
          <w:sz w:val="20"/>
        </w:rPr>
        <w:t>Note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Synopsys Bridge</w:t>
      </w:r>
      <w:r>
        <w:rPr>
          <w:spacing w:val="-6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picks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passed</w:t>
      </w:r>
      <w:r>
        <w:rPr>
          <w:spacing w:val="-5"/>
          <w:sz w:val="20"/>
        </w:rPr>
        <w:t xml:space="preserve"> </w:t>
      </w:r>
      <w:r>
        <w:rPr>
          <w:sz w:val="20"/>
        </w:rPr>
        <w:t>thru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</w:t>
      </w:r>
    </w:p>
    <w:p w14:paraId="3ABA6906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pacing w:val="-70"/>
          <w:sz w:val="16"/>
        </w:rPr>
        <w:t xml:space="preserve"> </w:t>
      </w:r>
      <w:r>
        <w:rPr>
          <w:sz w:val="20"/>
        </w:rPr>
        <w:t>argument to specify the Synopsys security product in use.</w:t>
      </w:r>
    </w:p>
    <w:p w14:paraId="1C5BECF7" w14:textId="77777777" w:rsidR="00956473" w:rsidRDefault="00956473">
      <w:pPr>
        <w:pStyle w:val="BodyText"/>
        <w:spacing w:before="5"/>
        <w:rPr>
          <w:sz w:val="30"/>
        </w:rPr>
      </w:pPr>
    </w:p>
    <w:p w14:paraId="0D9E74C8" w14:textId="77777777" w:rsidR="00956473" w:rsidRDefault="00000000">
      <w:pPr>
        <w:ind w:left="100"/>
        <w:rPr>
          <w:sz w:val="20"/>
        </w:rPr>
      </w:pPr>
      <w:r>
        <w:rPr>
          <w:sz w:val="20"/>
        </w:rPr>
        <w:t xml:space="preserve">Here is the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pacing w:val="-51"/>
          <w:sz w:val="16"/>
        </w:rPr>
        <w:t xml:space="preserve"> </w:t>
      </w:r>
      <w:r>
        <w:rPr>
          <w:sz w:val="20"/>
        </w:rPr>
        <w:t>file:</w:t>
      </w:r>
    </w:p>
    <w:p w14:paraId="12F2E737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D1671A9" wp14:editId="01132F60">
                <wp:simplePos x="0" y="0"/>
                <wp:positionH relativeFrom="page">
                  <wp:posOffset>965200</wp:posOffset>
                </wp:positionH>
                <wp:positionV relativeFrom="paragraph">
                  <wp:posOffset>80010</wp:posOffset>
                </wp:positionV>
                <wp:extent cx="5892800" cy="2178050"/>
                <wp:effectExtent l="0" t="0" r="0" b="0"/>
                <wp:wrapTopAndBottom/>
                <wp:docPr id="176481445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1780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E9C6" w14:textId="77777777" w:rsidR="00956473" w:rsidRDefault="00000000">
                            <w:pPr>
                              <w:spacing w:before="117"/>
                              <w:ind w:left="6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{</w:t>
                            </w:r>
                          </w:p>
                          <w:p w14:paraId="72A65879" w14:textId="77777777" w:rsidR="00956473" w:rsidRDefault="00000000">
                            <w:pPr>
                              <w:spacing w:before="159"/>
                              <w:ind w:right="7969"/>
                              <w:jc w:val="righ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"data": {</w:t>
                            </w:r>
                          </w:p>
                          <w:p w14:paraId="729D0A6C" w14:textId="77777777" w:rsidR="00956473" w:rsidRDefault="00000000">
                            <w:pPr>
                              <w:spacing w:before="158"/>
                              <w:ind w:right="7105"/>
                              <w:jc w:val="righ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6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6"/>
                              </w:rPr>
                              <w:t>": {</w:t>
                            </w:r>
                          </w:p>
                          <w:p w14:paraId="0DA5C3CE" w14:textId="77777777" w:rsidR="00956473" w:rsidRDefault="00000000">
                            <w:pPr>
                              <w:spacing w:before="159"/>
                              <w:ind w:left="121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6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6"/>
                              </w:rPr>
                              <w:t xml:space="preserve">":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&lt;BLACKDUCK_URL&gt;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,</w:t>
                            </w:r>
                          </w:p>
                          <w:p w14:paraId="2B555EF9" w14:textId="77777777" w:rsidR="00956473" w:rsidRDefault="00000000">
                            <w:pPr>
                              <w:spacing w:before="159"/>
                              <w:ind w:right="7201"/>
                              <w:jc w:val="righ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"scan": {</w:t>
                            </w:r>
                          </w:p>
                          <w:p w14:paraId="05294596" w14:textId="77777777" w:rsidR="00956473" w:rsidRDefault="00000000">
                            <w:pPr>
                              <w:spacing w:before="159"/>
                              <w:ind w:left="159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"full": true,</w:t>
                            </w:r>
                          </w:p>
                          <w:p w14:paraId="1B5F37C7" w14:textId="77777777" w:rsidR="00956473" w:rsidRDefault="00000000">
                            <w:pPr>
                              <w:spacing w:before="158"/>
                              <w:ind w:left="159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"failure": {</w:t>
                            </w:r>
                          </w:p>
                          <w:p w14:paraId="2EEB8E2F" w14:textId="77777777" w:rsidR="00956473" w:rsidRDefault="00000000">
                            <w:pPr>
                              <w:spacing w:before="159"/>
                              <w:ind w:left="198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"severities": ["CRITICAL"]</w:t>
                            </w:r>
                          </w:p>
                          <w:p w14:paraId="1DBA6017" w14:textId="77777777" w:rsidR="00956473" w:rsidRDefault="00000000">
                            <w:pPr>
                              <w:spacing w:before="159"/>
                              <w:ind w:left="1596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14:paraId="120522FB" w14:textId="77777777" w:rsidR="00956473" w:rsidRDefault="00000000">
                            <w:pPr>
                              <w:spacing w:before="159"/>
                              <w:ind w:right="7969"/>
                              <w:jc w:val="righ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71A9" id="Text Box 227" o:spid="_x0000_s1070" type="#_x0000_t202" style="position:absolute;margin-left:76pt;margin-top:6.3pt;width:464pt;height:171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7BC5E9C6" w14:textId="77777777" w:rsidR="00956473" w:rsidRDefault="00000000">
                      <w:pPr>
                        <w:spacing w:before="117"/>
                        <w:ind w:left="6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{</w:t>
                      </w:r>
                    </w:p>
                    <w:p w14:paraId="72A65879" w14:textId="77777777" w:rsidR="00956473" w:rsidRDefault="00000000">
                      <w:pPr>
                        <w:spacing w:before="159"/>
                        <w:ind w:right="7969"/>
                        <w:jc w:val="righ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"data": {</w:t>
                      </w:r>
                    </w:p>
                    <w:p w14:paraId="729D0A6C" w14:textId="77777777" w:rsidR="00956473" w:rsidRDefault="00000000">
                      <w:pPr>
                        <w:spacing w:before="158"/>
                        <w:ind w:right="7105"/>
                        <w:jc w:val="righ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>": {</w:t>
                      </w:r>
                    </w:p>
                    <w:p w14:paraId="0DA5C3CE" w14:textId="77777777" w:rsidR="00956473" w:rsidRDefault="00000000">
                      <w:pPr>
                        <w:spacing w:before="159"/>
                        <w:ind w:left="1212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6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6"/>
                        </w:rPr>
                        <w:t xml:space="preserve">": 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&lt;BLACKDUCK_URL&gt;</w:t>
                      </w:r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</w:p>
                    <w:p w14:paraId="2B555EF9" w14:textId="77777777" w:rsidR="00956473" w:rsidRDefault="00000000">
                      <w:pPr>
                        <w:spacing w:before="159"/>
                        <w:ind w:right="7201"/>
                        <w:jc w:val="righ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"scan": {</w:t>
                      </w:r>
                    </w:p>
                    <w:p w14:paraId="05294596" w14:textId="77777777" w:rsidR="00956473" w:rsidRDefault="00000000">
                      <w:pPr>
                        <w:spacing w:before="159"/>
                        <w:ind w:left="159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"full": true,</w:t>
                      </w:r>
                    </w:p>
                    <w:p w14:paraId="1B5F37C7" w14:textId="77777777" w:rsidR="00956473" w:rsidRDefault="00000000">
                      <w:pPr>
                        <w:spacing w:before="158"/>
                        <w:ind w:left="159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"failure": {</w:t>
                      </w:r>
                    </w:p>
                    <w:p w14:paraId="2EEB8E2F" w14:textId="77777777" w:rsidR="00956473" w:rsidRDefault="00000000">
                      <w:pPr>
                        <w:spacing w:before="159"/>
                        <w:ind w:left="198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"severities": ["CRITICAL"]</w:t>
                      </w:r>
                    </w:p>
                    <w:p w14:paraId="1DBA6017" w14:textId="77777777" w:rsidR="00956473" w:rsidRDefault="00000000">
                      <w:pPr>
                        <w:spacing w:before="159"/>
                        <w:ind w:left="1596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14:paraId="120522FB" w14:textId="77777777" w:rsidR="00956473" w:rsidRDefault="00000000">
                      <w:pPr>
                        <w:spacing w:before="159"/>
                        <w:ind w:right="7969"/>
                        <w:jc w:val="righ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9CD232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A3877E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14</w:t>
      </w:r>
    </w:p>
    <w:p w14:paraId="035C5AB8" w14:textId="77777777" w:rsidR="00956473" w:rsidRDefault="00956473">
      <w:pPr>
        <w:pStyle w:val="BodyText"/>
      </w:pPr>
    </w:p>
    <w:p w14:paraId="0911061C" w14:textId="77777777" w:rsidR="00956473" w:rsidRDefault="00956473">
      <w:pPr>
        <w:pStyle w:val="BodyText"/>
      </w:pPr>
    </w:p>
    <w:p w14:paraId="6D241BAA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580D1438" wp14:editId="08CD97D8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666750"/>
                <wp:effectExtent l="0" t="0" r="0" b="0"/>
                <wp:wrapTopAndBottom/>
                <wp:docPr id="90355949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66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E4995" w14:textId="77777777" w:rsidR="00956473" w:rsidRDefault="00000000">
                            <w:pPr>
                              <w:spacing w:before="87"/>
                              <w:ind w:left="828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14:paraId="6A599FA2" w14:textId="77777777" w:rsidR="00956473" w:rsidRDefault="00000000">
                            <w:pPr>
                              <w:spacing w:before="159"/>
                              <w:ind w:left="44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14:paraId="0B4E0723" w14:textId="77777777" w:rsidR="00956473" w:rsidRDefault="00000000">
                            <w:pPr>
                              <w:spacing w:before="158"/>
                              <w:ind w:left="6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1438" id="Text Box 226" o:spid="_x0000_s1071" type="#_x0000_t202" style="position:absolute;margin-left:76pt;margin-top:8.15pt;width:464pt;height:52.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44FE4995" w14:textId="77777777" w:rsidR="00956473" w:rsidRDefault="00000000">
                      <w:pPr>
                        <w:spacing w:before="87"/>
                        <w:ind w:left="828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14:paraId="6A599FA2" w14:textId="77777777" w:rsidR="00956473" w:rsidRDefault="00000000">
                      <w:pPr>
                        <w:spacing w:before="159"/>
                        <w:ind w:left="44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14:paraId="0B4E0723" w14:textId="77777777" w:rsidR="00956473" w:rsidRDefault="00000000">
                      <w:pPr>
                        <w:spacing w:before="158"/>
                        <w:ind w:left="6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462B24" w14:textId="77777777" w:rsidR="00956473" w:rsidRDefault="00956473">
      <w:pPr>
        <w:pStyle w:val="BodyText"/>
        <w:rPr>
          <w:sz w:val="12"/>
        </w:rPr>
      </w:pPr>
    </w:p>
    <w:p w14:paraId="27F1CA96" w14:textId="723E28B5" w:rsidR="00956473" w:rsidRDefault="00000000">
      <w:pPr>
        <w:pStyle w:val="BodyText"/>
        <w:spacing w:before="96"/>
        <w:ind w:left="100"/>
      </w:pPr>
      <w:r>
        <w:t xml:space="preserve">The above </w:t>
      </w:r>
      <w:del w:id="96" w:author="Raj Kesarapalli" w:date="2023-07-28T13:01:00Z">
        <w:r w:rsidDel="00C15C66">
          <w:delText xml:space="preserve">example </w:delText>
        </w:r>
      </w:del>
      <w:ins w:id="97" w:author="Raj Kesarapalli" w:date="2023-07-28T13:01:00Z">
        <w:r w:rsidR="00C15C66">
          <w:t xml:space="preserve">JSON file </w:t>
        </w:r>
      </w:ins>
      <w:r>
        <w:t>uses the following</w:t>
      </w:r>
      <w:del w:id="98" w:author="Raj Kesarapalli" w:date="2023-07-28T13:00:00Z">
        <w:r w:rsidDel="00C15C66">
          <w:delText xml:space="preserve"> schema resources</w:delText>
        </w:r>
      </w:del>
      <w:r>
        <w:t>:</w:t>
      </w:r>
    </w:p>
    <w:p w14:paraId="01F5B36A" w14:textId="77777777" w:rsidR="00956473" w:rsidRDefault="00956473">
      <w:pPr>
        <w:pStyle w:val="BodyText"/>
        <w:spacing w:before="5"/>
        <w:rPr>
          <w:sz w:val="30"/>
        </w:rPr>
      </w:pPr>
    </w:p>
    <w:p w14:paraId="49F0919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blackduck.url</w:t>
      </w:r>
      <w:r>
        <w:rPr>
          <w:rFonts w:ascii="Courier New" w:hAnsi="Courier New"/>
          <w:spacing w:val="-52"/>
          <w:sz w:val="16"/>
        </w:rPr>
        <w:t xml:space="preserve"> </w:t>
      </w:r>
      <w:r>
        <w:rPr>
          <w:sz w:val="20"/>
        </w:rPr>
        <w:t>for Black Duck URL.</w:t>
      </w:r>
    </w:p>
    <w:p w14:paraId="2D0E54E1" w14:textId="7D4BAF8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blackduck.scan</w:t>
      </w:r>
      <w:proofErr w:type="gramEnd"/>
      <w:r>
        <w:rPr>
          <w:rFonts w:ascii="Courier New" w:hAnsi="Courier New"/>
          <w:sz w:val="16"/>
          <w:shd w:val="clear" w:color="auto" w:fill="EDEDED"/>
        </w:rPr>
        <w:t>.full</w:t>
      </w:r>
      <w:proofErr w:type="spellEnd"/>
      <w:r>
        <w:rPr>
          <w:rFonts w:ascii="Courier New" w:hAnsi="Courier New"/>
          <w:spacing w:val="-53"/>
          <w:sz w:val="16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true</w:t>
      </w:r>
      <w:r>
        <w:rPr>
          <w:spacing w:val="-7"/>
          <w:sz w:val="20"/>
        </w:rPr>
        <w:t xml:space="preserve"> </w:t>
      </w:r>
      <w:r>
        <w:rPr>
          <w:sz w:val="20"/>
        </w:rPr>
        <w:t>so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ins w:id="99" w:author="Raj Kesarapalli" w:date="2023-07-28T13:02:00Z">
        <w:r w:rsidR="002556B1">
          <w:rPr>
            <w:sz w:val="20"/>
          </w:rPr>
          <w:t>a full/i</w:t>
        </w:r>
      </w:ins>
      <w:del w:id="100" w:author="Raj Kesarapalli" w:date="2023-07-28T13:02:00Z">
        <w:r w:rsidDel="002556B1">
          <w:rPr>
            <w:sz w:val="20"/>
          </w:rPr>
          <w:delText>I</w:delText>
        </w:r>
      </w:del>
      <w:r>
        <w:rPr>
          <w:sz w:val="20"/>
        </w:rPr>
        <w:t>ntelligent</w:t>
      </w:r>
      <w:r>
        <w:rPr>
          <w:spacing w:val="-7"/>
          <w:sz w:val="20"/>
        </w:rPr>
        <w:t xml:space="preserve"> </w:t>
      </w:r>
      <w:r>
        <w:rPr>
          <w:sz w:val="20"/>
        </w:rPr>
        <w:t>scan</w:t>
      </w:r>
      <w:del w:id="101" w:author="Raj Kesarapalli" w:date="2023-07-28T13:02:00Z">
        <w:r w:rsidDel="002556B1">
          <w:rPr>
            <w:sz w:val="20"/>
          </w:rPr>
          <w:delText>s</w:delText>
        </w:r>
      </w:del>
      <w:r>
        <w:rPr>
          <w:spacing w:val="-7"/>
          <w:sz w:val="20"/>
        </w:rPr>
        <w:t xml:space="preserve"> </w:t>
      </w:r>
      <w:ins w:id="102" w:author="Raj Kesarapalli" w:date="2023-07-28T13:02:00Z">
        <w:r w:rsidR="002556B1">
          <w:rPr>
            <w:sz w:val="20"/>
          </w:rPr>
          <w:t>is</w:t>
        </w:r>
      </w:ins>
      <w:del w:id="103" w:author="Raj Kesarapalli" w:date="2023-07-28T13:02:00Z">
        <w:r w:rsidDel="002556B1">
          <w:rPr>
            <w:sz w:val="20"/>
          </w:rPr>
          <w:delText>are</w:delText>
        </w:r>
      </w:del>
      <w:r>
        <w:rPr>
          <w:spacing w:val="-7"/>
          <w:sz w:val="20"/>
        </w:rPr>
        <w:t xml:space="preserve"> </w:t>
      </w: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Synopsys</w:t>
      </w:r>
      <w:r>
        <w:rPr>
          <w:spacing w:val="-7"/>
          <w:sz w:val="20"/>
        </w:rPr>
        <w:t xml:space="preserve"> </w:t>
      </w:r>
      <w:r>
        <w:rPr>
          <w:sz w:val="20"/>
        </w:rPr>
        <w:t>Bridge.</w:t>
      </w:r>
      <w:ins w:id="104" w:author="Raj Kesarapalli" w:date="2023-07-28T13:05:00Z">
        <w:r w:rsidR="00EE7B9F">
          <w:rPr>
            <w:sz w:val="20"/>
          </w:rPr>
          <w:t xml:space="preserve"> For pull request scans, this should be set to false.</w:t>
        </w:r>
      </w:ins>
    </w:p>
    <w:p w14:paraId="19DB125C" w14:textId="1AB6F5B1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 w:line="340" w:lineRule="auto"/>
        <w:ind w:right="225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blackduck.scan</w:t>
      </w:r>
      <w:proofErr w:type="gramEnd"/>
      <w:r>
        <w:rPr>
          <w:rFonts w:ascii="Courier New" w:hAnsi="Courier New"/>
          <w:sz w:val="16"/>
          <w:shd w:val="clear" w:color="auto" w:fill="EDEDED"/>
        </w:rPr>
        <w:t>.failure.severities</w:t>
      </w:r>
      <w:proofErr w:type="spellEnd"/>
      <w:r>
        <w:rPr>
          <w:rFonts w:ascii="Courier New" w:hAnsi="Courier New"/>
          <w:spacing w:val="-57"/>
          <w:sz w:val="16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list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severities</w:t>
      </w:r>
      <w:r>
        <w:rPr>
          <w:spacing w:val="-9"/>
          <w:sz w:val="20"/>
        </w:rPr>
        <w:t xml:space="preserve"> </w:t>
      </w:r>
      <w:del w:id="105" w:author="Raj Kesarapalli" w:date="2023-07-28T13:03:00Z">
        <w:r w:rsidDel="002556B1">
          <w:rPr>
            <w:sz w:val="20"/>
          </w:rPr>
          <w:delText>that</w:delText>
        </w:r>
        <w:r w:rsidDel="002556B1">
          <w:rPr>
            <w:spacing w:val="-10"/>
            <w:sz w:val="20"/>
          </w:rPr>
          <w:delText xml:space="preserve"> </w:delText>
        </w:r>
        <w:r w:rsidDel="002556B1">
          <w:rPr>
            <w:sz w:val="20"/>
          </w:rPr>
          <w:delText>is</w:delText>
        </w:r>
        <w:r w:rsidDel="002556B1">
          <w:rPr>
            <w:spacing w:val="-9"/>
            <w:sz w:val="20"/>
          </w:rPr>
          <w:delText xml:space="preserve"> </w:delText>
        </w:r>
      </w:del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Synopsys</w:t>
      </w:r>
      <w:r>
        <w:rPr>
          <w:spacing w:val="-9"/>
          <w:sz w:val="20"/>
        </w:rPr>
        <w:t xml:space="preserve"> </w:t>
      </w:r>
      <w:r>
        <w:rPr>
          <w:sz w:val="20"/>
        </w:rPr>
        <w:t>Bridge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decide if the CI pipeline should be failed or</w:t>
      </w:r>
      <w:r>
        <w:rPr>
          <w:spacing w:val="-12"/>
          <w:sz w:val="20"/>
        </w:rPr>
        <w:t xml:space="preserve"> </w:t>
      </w:r>
      <w:r>
        <w:rPr>
          <w:sz w:val="20"/>
        </w:rPr>
        <w:t>not.</w:t>
      </w:r>
    </w:p>
    <w:p w14:paraId="045C0601" w14:textId="77777777" w:rsidR="00956473" w:rsidRDefault="00956473">
      <w:pPr>
        <w:pStyle w:val="BodyText"/>
        <w:spacing w:before="1"/>
        <w:rPr>
          <w:sz w:val="22"/>
        </w:rPr>
      </w:pPr>
    </w:p>
    <w:p w14:paraId="595EF8C7" w14:textId="77777777" w:rsidR="00956473" w:rsidRDefault="00000000">
      <w:pPr>
        <w:pStyle w:val="BodyText"/>
        <w:spacing w:line="340" w:lineRule="auto"/>
        <w:ind w:left="100"/>
        <w:rPr>
          <w:rFonts w:ascii="Arial"/>
          <w:i/>
        </w:rPr>
      </w:pPr>
      <w:r>
        <w:t>For the required minimum set of arguments that you need to pass to integrate Synopsys Bridge with Polaris,</w:t>
      </w:r>
      <w:r>
        <w:rPr>
          <w:spacing w:val="-11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Polaris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Schema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Extensions</w:t>
      </w:r>
      <w:r>
        <w:rPr>
          <w:spacing w:val="-6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page</w:t>
      </w:r>
    </w:p>
    <w:p w14:paraId="2B7ACEC6" w14:textId="77777777" w:rsidR="00956473" w:rsidRDefault="00000000">
      <w:pPr>
        <w:spacing w:line="238" w:lineRule="exact"/>
        <w:ind w:left="599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 w14:paraId="215B4BA9" w14:textId="77777777" w:rsidR="00956473" w:rsidRDefault="00956473">
      <w:pPr>
        <w:pStyle w:val="BodyText"/>
        <w:spacing w:before="11"/>
        <w:rPr>
          <w:sz w:val="24"/>
        </w:rPr>
      </w:pPr>
    </w:p>
    <w:p w14:paraId="4672620B" w14:textId="77777777" w:rsidR="00956473" w:rsidRDefault="00000000">
      <w:pPr>
        <w:pStyle w:val="BodyText"/>
        <w:spacing w:before="1" w:line="340" w:lineRule="auto"/>
        <w:ind w:left="100" w:right="379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arguments,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2D281D0F" w14:textId="77777777" w:rsidR="00956473" w:rsidRDefault="00956473">
      <w:pPr>
        <w:pStyle w:val="BodyText"/>
        <w:rPr>
          <w:sz w:val="18"/>
        </w:rPr>
      </w:pPr>
    </w:p>
    <w:p w14:paraId="76EF92DA" w14:textId="77777777" w:rsidR="00956473" w:rsidRDefault="00000000">
      <w:pPr>
        <w:pStyle w:val="Heading4"/>
      </w:pPr>
      <w:bookmarkStart w:id="106" w:name="Running_Black_Duck_scans_on_the_command_"/>
      <w:bookmarkStart w:id="107" w:name="_bookmark15"/>
      <w:bookmarkEnd w:id="106"/>
      <w:bookmarkEnd w:id="107"/>
      <w:r>
        <w:t>Running Black Duck scans on the command line</w:t>
      </w:r>
    </w:p>
    <w:p w14:paraId="5FE19D32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6D58657F" w14:textId="6A9F7192" w:rsidR="00956473" w:rsidRDefault="00C11CAC">
      <w:pPr>
        <w:pStyle w:val="BodyText"/>
        <w:spacing w:line="540" w:lineRule="auto"/>
        <w:ind w:left="100" w:right="2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237184" behindDoc="1" locked="0" layoutInCell="1" allowOverlap="1" wp14:anchorId="5246DCD6" wp14:editId="0392CD65">
                <wp:simplePos x="0" y="0"/>
                <wp:positionH relativeFrom="page">
                  <wp:posOffset>965200</wp:posOffset>
                </wp:positionH>
                <wp:positionV relativeFrom="paragraph">
                  <wp:posOffset>574675</wp:posOffset>
                </wp:positionV>
                <wp:extent cx="5892800" cy="1117600"/>
                <wp:effectExtent l="0" t="0" r="0" b="0"/>
                <wp:wrapNone/>
                <wp:docPr id="11929311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117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EA621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777825F6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BRIDGE_BLACKDUCK_TOKEN=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&lt;BLACKDUCK_TOKEN&gt;</w:t>
                            </w:r>
                          </w:p>
                          <w:p w14:paraId="575556BC" w14:textId="77777777" w:rsidR="00956473" w:rsidRDefault="00000000">
                            <w:pPr>
                              <w:spacing w:line="340" w:lineRule="atLeast"/>
                              <w:ind w:left="60" w:right="53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\ blackduck.url=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&lt;BLACKDUCK_URL&gt;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blackduck.scan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.failure.severities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=CRITICAL,HIGH \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blackduck.scan.full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6DCD6" id="Text Box 225" o:spid="_x0000_s1072" type="#_x0000_t202" style="position:absolute;left:0;text-align:left;margin-left:76pt;margin-top:45.25pt;width:464pt;height:88pt;z-index:-2570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4D3EA621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777825F6" w14:textId="77777777" w:rsidR="00956473" w:rsidRDefault="00000000">
                      <w:pPr>
                        <w:ind w:left="60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BRIDGE_BLACKDUCK_TOKEN=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&lt;BLACKDUCK_TOKEN&gt;</w:t>
                      </w:r>
                    </w:p>
                    <w:p w14:paraId="575556BC" w14:textId="77777777" w:rsidR="00956473" w:rsidRDefault="00000000">
                      <w:pPr>
                        <w:spacing w:line="340" w:lineRule="atLeast"/>
                        <w:ind w:left="60" w:right="53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\ blackduck.url=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&lt;BLACKDUCK_URL&gt;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blackduck.scan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.failure.severities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=CRITICAL,HIGH \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blackduck.scan.full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t>file,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pass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arguments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line. Here is a</w:t>
      </w:r>
      <w:ins w:id="108" w:author="Raj Kesarapalli" w:date="2023-07-28T13:03:00Z">
        <w:r w:rsidR="000539B8">
          <w:t xml:space="preserve"> </w:t>
        </w:r>
      </w:ins>
      <w:del w:id="109" w:author="Raj Kesarapalli" w:date="2023-07-28T13:03:00Z">
        <w:r w:rsidDel="000539B8">
          <w:delText xml:space="preserve"> </w:delText>
        </w:r>
      </w:del>
      <w:r>
        <w:t>command line example for Black</w:t>
      </w:r>
      <w:r>
        <w:rPr>
          <w:spacing w:val="-17"/>
        </w:rPr>
        <w:t xml:space="preserve"> </w:t>
      </w:r>
      <w:r>
        <w:t>Duck:</w:t>
      </w:r>
      <w:del w:id="110" w:author="Raj Kesarapalli" w:date="2023-07-28T13:03:00Z">
        <w:r w:rsidDel="000539B8">
          <w:delText>:</w:delText>
        </w:r>
      </w:del>
    </w:p>
    <w:p w14:paraId="733AAD46" w14:textId="77777777" w:rsidR="00956473" w:rsidRDefault="00956473">
      <w:pPr>
        <w:pStyle w:val="BodyText"/>
      </w:pPr>
    </w:p>
    <w:p w14:paraId="2D164540" w14:textId="77777777" w:rsidR="00956473" w:rsidRDefault="00956473">
      <w:pPr>
        <w:pStyle w:val="BodyText"/>
      </w:pPr>
    </w:p>
    <w:p w14:paraId="4A6B749A" w14:textId="77777777" w:rsidR="00956473" w:rsidRDefault="00956473">
      <w:pPr>
        <w:pStyle w:val="BodyText"/>
      </w:pPr>
    </w:p>
    <w:p w14:paraId="1765154F" w14:textId="77777777" w:rsidR="00956473" w:rsidRDefault="00956473">
      <w:pPr>
        <w:pStyle w:val="BodyText"/>
      </w:pPr>
    </w:p>
    <w:p w14:paraId="1BEF379E" w14:textId="77777777" w:rsidR="00956473" w:rsidRDefault="00956473">
      <w:pPr>
        <w:pStyle w:val="BodyText"/>
      </w:pPr>
    </w:p>
    <w:p w14:paraId="4335598D" w14:textId="77777777" w:rsidR="00956473" w:rsidRDefault="00956473">
      <w:pPr>
        <w:pStyle w:val="BodyText"/>
      </w:pPr>
    </w:p>
    <w:p w14:paraId="70B9560E" w14:textId="77777777" w:rsidR="00956473" w:rsidRDefault="00956473">
      <w:pPr>
        <w:pStyle w:val="BodyText"/>
        <w:spacing w:before="4"/>
        <w:rPr>
          <w:sz w:val="25"/>
        </w:rPr>
      </w:pPr>
    </w:p>
    <w:p w14:paraId="11273D24" w14:textId="77777777" w:rsidR="00956473" w:rsidRDefault="00000000">
      <w:pPr>
        <w:pStyle w:val="BodyText"/>
        <w:spacing w:before="95"/>
        <w:ind w:left="100"/>
      </w:pPr>
      <w:r>
        <w:t>The above example uses the following:</w:t>
      </w:r>
    </w:p>
    <w:p w14:paraId="296150D7" w14:textId="77777777" w:rsidR="00956473" w:rsidRDefault="00956473">
      <w:pPr>
        <w:pStyle w:val="BodyText"/>
        <w:spacing w:before="6"/>
        <w:rPr>
          <w:sz w:val="30"/>
        </w:rPr>
      </w:pPr>
    </w:p>
    <w:p w14:paraId="15671BE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533"/>
        <w:jc w:val="both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BRIDGE_BLACKDUCK_TOKEN&gt;</w:t>
      </w:r>
      <w:r>
        <w:rPr>
          <w:rFonts w:ascii="Courier New" w:hAnsi="Courier New"/>
          <w:spacing w:val="-61"/>
          <w:sz w:val="16"/>
        </w:rPr>
        <w:t xml:space="preserve"> </w:t>
      </w:r>
      <w:r>
        <w:rPr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z w:val="20"/>
        </w:rPr>
        <w:t>variable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pass</w:t>
      </w:r>
      <w:r>
        <w:rPr>
          <w:spacing w:val="-14"/>
          <w:sz w:val="20"/>
        </w:rPr>
        <w:t xml:space="preserve"> </w:t>
      </w:r>
      <w:r>
        <w:rPr>
          <w:sz w:val="20"/>
        </w:rPr>
        <w:t>sensitive</w:t>
      </w:r>
      <w:r>
        <w:rPr>
          <w:spacing w:val="-1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password or</w:t>
      </w:r>
      <w:r>
        <w:rPr>
          <w:spacing w:val="-13"/>
          <w:sz w:val="20"/>
        </w:rPr>
        <w:t xml:space="preserve"> </w:t>
      </w:r>
      <w:r>
        <w:rPr>
          <w:sz w:val="20"/>
        </w:rPr>
        <w:t>access</w:t>
      </w:r>
      <w:r>
        <w:rPr>
          <w:spacing w:val="-13"/>
          <w:sz w:val="20"/>
        </w:rPr>
        <w:t xml:space="preserve"> </w:t>
      </w:r>
      <w:r>
        <w:rPr>
          <w:sz w:val="20"/>
        </w:rPr>
        <w:t>token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Synopsys</w:t>
      </w:r>
      <w:r>
        <w:rPr>
          <w:spacing w:val="-13"/>
          <w:sz w:val="20"/>
        </w:rPr>
        <w:t xml:space="preserve"> </w:t>
      </w:r>
      <w:r>
        <w:rPr>
          <w:sz w:val="20"/>
        </w:rPr>
        <w:t>Bridge</w:t>
      </w:r>
      <w:r>
        <w:rPr>
          <w:spacing w:val="-13"/>
          <w:sz w:val="20"/>
        </w:rPr>
        <w:t xml:space="preserve"> </w:t>
      </w:r>
      <w:r>
        <w:rPr>
          <w:sz w:val="20"/>
        </w:rPr>
        <w:t>(recommended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3"/>
          <w:sz w:val="20"/>
        </w:rPr>
        <w:t xml:space="preserve"> </w:t>
      </w:r>
      <w:r>
        <w:rPr>
          <w:sz w:val="20"/>
        </w:rPr>
        <w:t>Note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Synopsys Bridge</w:t>
      </w:r>
      <w:r>
        <w:rPr>
          <w:spacing w:val="-6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picks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passed</w:t>
      </w:r>
      <w:r>
        <w:rPr>
          <w:spacing w:val="-5"/>
          <w:sz w:val="20"/>
        </w:rPr>
        <w:t xml:space="preserve"> </w:t>
      </w:r>
      <w:r>
        <w:rPr>
          <w:sz w:val="20"/>
        </w:rPr>
        <w:t>thru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</w:t>
      </w:r>
    </w:p>
    <w:p w14:paraId="2FA53D1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jc w:val="both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pacing w:val="-70"/>
          <w:sz w:val="16"/>
        </w:rPr>
        <w:t xml:space="preserve"> </w:t>
      </w:r>
      <w:r>
        <w:rPr>
          <w:sz w:val="20"/>
        </w:rPr>
        <w:t>argument to specify the Synopsys security product in use.</w:t>
      </w:r>
    </w:p>
    <w:p w14:paraId="71245CB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jc w:val="both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blackduck.url</w:t>
      </w:r>
      <w:r>
        <w:rPr>
          <w:rFonts w:ascii="Courier New" w:hAnsi="Courier New"/>
          <w:spacing w:val="-52"/>
          <w:sz w:val="16"/>
        </w:rPr>
        <w:t xml:space="preserve"> </w:t>
      </w:r>
      <w:r>
        <w:rPr>
          <w:sz w:val="20"/>
        </w:rPr>
        <w:t>for Black Duck URL.</w:t>
      </w:r>
    </w:p>
    <w:p w14:paraId="1B0694E8" w14:textId="02133155" w:rsidR="00956473" w:rsidDel="00EE7B9F" w:rsidRDefault="00000000" w:rsidP="00EE7B9F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949"/>
        <w:jc w:val="both"/>
        <w:rPr>
          <w:del w:id="111" w:author="Raj Kesarapalli" w:date="2023-07-28T13:06:00Z"/>
          <w:sz w:val="20"/>
        </w:rPr>
      </w:pPr>
      <w:proofErr w:type="spellStart"/>
      <w:proofErr w:type="gramStart"/>
      <w:r w:rsidRPr="00EE7B9F">
        <w:rPr>
          <w:rFonts w:ascii="Courier New" w:hAnsi="Courier New"/>
          <w:sz w:val="16"/>
          <w:shd w:val="clear" w:color="auto" w:fill="EDEDED"/>
        </w:rPr>
        <w:t>blackduck.scan</w:t>
      </w:r>
      <w:proofErr w:type="gramEnd"/>
      <w:r w:rsidRPr="00EE7B9F">
        <w:rPr>
          <w:rFonts w:ascii="Courier New" w:hAnsi="Courier New"/>
          <w:sz w:val="16"/>
          <w:shd w:val="clear" w:color="auto" w:fill="EDEDED"/>
        </w:rPr>
        <w:t>.full</w:t>
      </w:r>
      <w:proofErr w:type="spellEnd"/>
      <w:r w:rsidRPr="00EE7B9F">
        <w:rPr>
          <w:rFonts w:ascii="Courier New" w:hAnsi="Courier New"/>
          <w:spacing w:val="-53"/>
          <w:sz w:val="16"/>
        </w:rPr>
        <w:t xml:space="preserve"> </w:t>
      </w:r>
      <w:ins w:id="112" w:author="Raj Kesarapalli" w:date="2023-07-28T13:06:00Z">
        <w:r w:rsidR="00EE7B9F">
          <w:rPr>
            <w:sz w:val="20"/>
          </w:rPr>
          <w:t>should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be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set</w:t>
        </w:r>
        <w:r w:rsidR="00EE7B9F">
          <w:rPr>
            <w:spacing w:val="-6"/>
            <w:sz w:val="20"/>
          </w:rPr>
          <w:t xml:space="preserve"> </w:t>
        </w:r>
        <w:r w:rsidR="00EE7B9F">
          <w:rPr>
            <w:sz w:val="20"/>
          </w:rPr>
          <w:t>to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true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so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that</w:t>
        </w:r>
        <w:r w:rsidR="00EE7B9F">
          <w:rPr>
            <w:spacing w:val="-6"/>
            <w:sz w:val="20"/>
          </w:rPr>
          <w:t xml:space="preserve"> </w:t>
        </w:r>
        <w:r w:rsidR="00EE7B9F">
          <w:rPr>
            <w:sz w:val="20"/>
          </w:rPr>
          <w:t>a full/intelligent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scan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is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run</w:t>
        </w:r>
        <w:r w:rsidR="00EE7B9F">
          <w:rPr>
            <w:spacing w:val="-6"/>
            <w:sz w:val="20"/>
          </w:rPr>
          <w:t xml:space="preserve"> </w:t>
        </w:r>
        <w:r w:rsidR="00EE7B9F">
          <w:rPr>
            <w:sz w:val="20"/>
          </w:rPr>
          <w:t>by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Synopsys</w:t>
        </w:r>
        <w:r w:rsidR="00EE7B9F">
          <w:rPr>
            <w:spacing w:val="-7"/>
            <w:sz w:val="20"/>
          </w:rPr>
          <w:t xml:space="preserve"> </w:t>
        </w:r>
        <w:r w:rsidR="00EE7B9F">
          <w:rPr>
            <w:sz w:val="20"/>
          </w:rPr>
          <w:t>Bridge. For pull request scans, this should be set to false.</w:t>
        </w:r>
      </w:ins>
      <w:del w:id="113" w:author="Raj Kesarapalli" w:date="2023-07-28T13:06:00Z">
        <w:r w:rsidDel="00EE7B9F">
          <w:rPr>
            <w:sz w:val="20"/>
          </w:rPr>
          <w:delText>should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be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set</w:delText>
        </w:r>
        <w:r w:rsidDel="00EE7B9F">
          <w:rPr>
            <w:spacing w:val="-6"/>
            <w:sz w:val="20"/>
          </w:rPr>
          <w:delText xml:space="preserve"> </w:delText>
        </w:r>
        <w:r w:rsidDel="00EE7B9F">
          <w:rPr>
            <w:sz w:val="20"/>
          </w:rPr>
          <w:delText>to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true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so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that</w:delText>
        </w:r>
        <w:r w:rsidDel="00EE7B9F">
          <w:rPr>
            <w:spacing w:val="-6"/>
            <w:sz w:val="20"/>
          </w:rPr>
          <w:delText xml:space="preserve"> </w:delText>
        </w:r>
        <w:r w:rsidDel="00EE7B9F">
          <w:rPr>
            <w:sz w:val="20"/>
          </w:rPr>
          <w:delText>Intelligent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scans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are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run</w:delText>
        </w:r>
        <w:r w:rsidDel="00EE7B9F">
          <w:rPr>
            <w:spacing w:val="-6"/>
            <w:sz w:val="20"/>
          </w:rPr>
          <w:delText xml:space="preserve"> </w:delText>
        </w:r>
        <w:r w:rsidDel="00EE7B9F">
          <w:rPr>
            <w:sz w:val="20"/>
          </w:rPr>
          <w:delText>by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Synopsys</w:delText>
        </w:r>
        <w:r w:rsidDel="00EE7B9F">
          <w:rPr>
            <w:spacing w:val="-7"/>
            <w:sz w:val="20"/>
          </w:rPr>
          <w:delText xml:space="preserve"> </w:delText>
        </w:r>
        <w:r w:rsidDel="00EE7B9F">
          <w:rPr>
            <w:sz w:val="20"/>
          </w:rPr>
          <w:delText>Bridge.</w:delText>
        </w:r>
      </w:del>
    </w:p>
    <w:p w14:paraId="6442AF1D" w14:textId="77777777" w:rsidR="00EE7B9F" w:rsidRDefault="00EE7B9F" w:rsidP="00EE7B9F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949"/>
        <w:jc w:val="both"/>
        <w:rPr>
          <w:ins w:id="114" w:author="Raj Kesarapalli" w:date="2023-07-28T13:06:00Z"/>
          <w:sz w:val="20"/>
        </w:rPr>
      </w:pPr>
    </w:p>
    <w:p w14:paraId="668B3E74" w14:textId="77777777" w:rsidR="00956473" w:rsidRPr="00EE7B9F" w:rsidRDefault="00000000" w:rsidP="00EE7B9F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949"/>
        <w:jc w:val="both"/>
        <w:rPr>
          <w:sz w:val="20"/>
        </w:rPr>
      </w:pPr>
      <w:proofErr w:type="spellStart"/>
      <w:proofErr w:type="gramStart"/>
      <w:r w:rsidRPr="00EE7B9F">
        <w:rPr>
          <w:rFonts w:ascii="Courier New" w:hAnsi="Courier New"/>
          <w:sz w:val="16"/>
          <w:shd w:val="clear" w:color="auto" w:fill="EDEDED"/>
        </w:rPr>
        <w:t>blackduck.scan</w:t>
      </w:r>
      <w:proofErr w:type="gramEnd"/>
      <w:r w:rsidRPr="00EE7B9F">
        <w:rPr>
          <w:rFonts w:ascii="Courier New" w:hAnsi="Courier New"/>
          <w:sz w:val="16"/>
          <w:shd w:val="clear" w:color="auto" w:fill="EDEDED"/>
        </w:rPr>
        <w:t>.failure.severities</w:t>
      </w:r>
      <w:proofErr w:type="spellEnd"/>
      <w:r w:rsidRPr="00EE7B9F">
        <w:rPr>
          <w:rFonts w:ascii="Courier New" w:hAnsi="Courier New"/>
          <w:spacing w:val="-56"/>
          <w:sz w:val="16"/>
        </w:rPr>
        <w:t xml:space="preserve"> </w:t>
      </w:r>
      <w:r w:rsidRPr="00EE7B9F">
        <w:rPr>
          <w:sz w:val="20"/>
        </w:rPr>
        <w:t>is</w:t>
      </w:r>
      <w:r w:rsidRPr="00EE7B9F">
        <w:rPr>
          <w:spacing w:val="-8"/>
          <w:sz w:val="20"/>
        </w:rPr>
        <w:t xml:space="preserve"> </w:t>
      </w:r>
      <w:r w:rsidRPr="00EE7B9F">
        <w:rPr>
          <w:sz w:val="20"/>
        </w:rPr>
        <w:t>a</w:t>
      </w:r>
      <w:r w:rsidRPr="00EE7B9F">
        <w:rPr>
          <w:spacing w:val="-9"/>
          <w:sz w:val="20"/>
        </w:rPr>
        <w:t xml:space="preserve"> </w:t>
      </w:r>
      <w:r w:rsidRPr="00EE7B9F">
        <w:rPr>
          <w:sz w:val="20"/>
        </w:rPr>
        <w:t>comma</w:t>
      </w:r>
      <w:r w:rsidRPr="00EE7B9F">
        <w:rPr>
          <w:spacing w:val="-9"/>
          <w:sz w:val="20"/>
        </w:rPr>
        <w:t xml:space="preserve"> </w:t>
      </w:r>
      <w:r w:rsidRPr="00EE7B9F">
        <w:rPr>
          <w:sz w:val="20"/>
        </w:rPr>
        <w:t>separated</w:t>
      </w:r>
      <w:r w:rsidRPr="00EE7B9F">
        <w:rPr>
          <w:spacing w:val="-8"/>
          <w:sz w:val="20"/>
        </w:rPr>
        <w:t xml:space="preserve"> </w:t>
      </w:r>
      <w:r w:rsidRPr="00EE7B9F">
        <w:rPr>
          <w:sz w:val="20"/>
        </w:rPr>
        <w:t>list</w:t>
      </w:r>
      <w:r w:rsidRPr="00EE7B9F">
        <w:rPr>
          <w:spacing w:val="-9"/>
          <w:sz w:val="20"/>
        </w:rPr>
        <w:t xml:space="preserve"> </w:t>
      </w:r>
      <w:r w:rsidRPr="00EE7B9F">
        <w:rPr>
          <w:sz w:val="20"/>
        </w:rPr>
        <w:t>of</w:t>
      </w:r>
      <w:r w:rsidRPr="00EE7B9F">
        <w:rPr>
          <w:spacing w:val="-8"/>
          <w:sz w:val="20"/>
        </w:rPr>
        <w:t xml:space="preserve"> </w:t>
      </w:r>
      <w:r w:rsidRPr="00EE7B9F">
        <w:rPr>
          <w:sz w:val="20"/>
        </w:rPr>
        <w:t>severities</w:t>
      </w:r>
      <w:r w:rsidRPr="00EE7B9F">
        <w:rPr>
          <w:spacing w:val="-9"/>
          <w:sz w:val="20"/>
        </w:rPr>
        <w:t xml:space="preserve"> </w:t>
      </w:r>
      <w:r w:rsidRPr="00EE7B9F">
        <w:rPr>
          <w:sz w:val="20"/>
        </w:rPr>
        <w:t>that</w:t>
      </w:r>
      <w:r w:rsidRPr="00EE7B9F">
        <w:rPr>
          <w:spacing w:val="-8"/>
          <w:sz w:val="20"/>
        </w:rPr>
        <w:t xml:space="preserve"> </w:t>
      </w:r>
      <w:r w:rsidRPr="00EE7B9F">
        <w:rPr>
          <w:sz w:val="20"/>
        </w:rPr>
        <w:t>is</w:t>
      </w:r>
      <w:r w:rsidRPr="00EE7B9F">
        <w:rPr>
          <w:spacing w:val="-9"/>
          <w:sz w:val="20"/>
        </w:rPr>
        <w:t xml:space="preserve"> </w:t>
      </w:r>
      <w:r w:rsidRPr="00EE7B9F">
        <w:rPr>
          <w:sz w:val="20"/>
        </w:rPr>
        <w:t>used</w:t>
      </w:r>
      <w:r w:rsidRPr="00EE7B9F">
        <w:rPr>
          <w:spacing w:val="-8"/>
          <w:sz w:val="20"/>
        </w:rPr>
        <w:t xml:space="preserve"> </w:t>
      </w:r>
      <w:r w:rsidRPr="00EE7B9F">
        <w:rPr>
          <w:sz w:val="20"/>
        </w:rPr>
        <w:t>by Synopsys Bridge to decide if the CI pipeline should be failed or</w:t>
      </w:r>
      <w:r w:rsidRPr="00EE7B9F">
        <w:rPr>
          <w:spacing w:val="-35"/>
          <w:sz w:val="20"/>
        </w:rPr>
        <w:t xml:space="preserve"> </w:t>
      </w:r>
      <w:r w:rsidRPr="00EE7B9F">
        <w:rPr>
          <w:sz w:val="20"/>
        </w:rPr>
        <w:t>not.</w:t>
      </w:r>
    </w:p>
    <w:p w14:paraId="06E7CE7F" w14:textId="77777777" w:rsidR="00956473" w:rsidRDefault="00956473">
      <w:pPr>
        <w:spacing w:line="340" w:lineRule="auto"/>
        <w:jc w:val="both"/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5E99643" w14:textId="77777777" w:rsidR="00956473" w:rsidRDefault="00000000">
      <w:pPr>
        <w:pStyle w:val="BodyText"/>
        <w:spacing w:before="85"/>
        <w:ind w:left="4488"/>
      </w:pPr>
      <w:r>
        <w:lastRenderedPageBreak/>
        <w:t>Synopsys Bridge CLI Guide | 2 - Synopsys Bridge CLI | 15</w:t>
      </w:r>
    </w:p>
    <w:p w14:paraId="6D363DB0" w14:textId="77777777" w:rsidR="00956473" w:rsidRDefault="00956473">
      <w:pPr>
        <w:pStyle w:val="BodyText"/>
        <w:rPr>
          <w:sz w:val="22"/>
        </w:rPr>
      </w:pPr>
    </w:p>
    <w:p w14:paraId="54E96F5D" w14:textId="77777777" w:rsidR="00956473" w:rsidRDefault="00956473">
      <w:pPr>
        <w:pStyle w:val="BodyText"/>
        <w:rPr>
          <w:sz w:val="22"/>
        </w:rPr>
      </w:pPr>
    </w:p>
    <w:p w14:paraId="1A622851" w14:textId="77777777" w:rsidR="00956473" w:rsidRDefault="00000000">
      <w:pPr>
        <w:pStyle w:val="BodyText"/>
        <w:spacing w:before="170" w:line="340" w:lineRule="auto"/>
        <w:ind w:left="100"/>
        <w:rPr>
          <w:rFonts w:ascii="Arial"/>
          <w:i/>
        </w:rPr>
      </w:pPr>
      <w:r>
        <w:t>For the required minimum set of arguments that you need to pass to integrate Synopsys Bridge with Polaris,</w:t>
      </w:r>
      <w:r>
        <w:rPr>
          <w:spacing w:val="-12"/>
        </w:rPr>
        <w:t xml:space="preserve"> </w:t>
      </w:r>
      <w:r>
        <w:t>refer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Polaris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page</w:t>
      </w:r>
      <w:r>
        <w:rPr>
          <w:spacing w:val="-11"/>
        </w:rPr>
        <w:t xml:space="preserve"> </w:t>
      </w:r>
      <w:proofErr w:type="spellStart"/>
      <w:r>
        <w:t>underSchema</w:t>
      </w:r>
      <w:proofErr w:type="spellEnd"/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Extensions</w:t>
      </w:r>
      <w:r>
        <w:rPr>
          <w:spacing w:val="-7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page</w:t>
      </w:r>
    </w:p>
    <w:p w14:paraId="42B1639F" w14:textId="77777777" w:rsidR="00956473" w:rsidRDefault="00000000">
      <w:pPr>
        <w:spacing w:line="238" w:lineRule="exact"/>
        <w:ind w:left="599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 w14:paraId="2A47AD72" w14:textId="77777777" w:rsidR="00956473" w:rsidRDefault="00956473">
      <w:pPr>
        <w:pStyle w:val="BodyText"/>
        <w:spacing w:before="11"/>
        <w:rPr>
          <w:sz w:val="24"/>
        </w:rPr>
      </w:pPr>
    </w:p>
    <w:p w14:paraId="1AD5AA5C" w14:textId="77777777" w:rsidR="00956473" w:rsidRDefault="00000000">
      <w:pPr>
        <w:pStyle w:val="BodyText"/>
        <w:spacing w:line="340" w:lineRule="auto"/>
        <w:ind w:left="100" w:right="379"/>
      </w:pP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arguments,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of</w:t>
        </w:r>
      </w:hyperlink>
      <w:r>
        <w:rPr>
          <w:color w:val="337AB7"/>
        </w:rPr>
        <w:t xml:space="preserve"> </w:t>
      </w:r>
      <w:hyperlink w:anchor="_bookmark20" w:history="1">
        <w:r>
          <w:rPr>
            <w:color w:val="337AB7"/>
          </w:rPr>
          <w:t xml:space="preserve">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11F54AE4" w14:textId="77777777" w:rsidR="00956473" w:rsidRDefault="00956473">
      <w:pPr>
        <w:pStyle w:val="BodyText"/>
        <w:spacing w:before="6"/>
        <w:rPr>
          <w:sz w:val="21"/>
        </w:rPr>
      </w:pPr>
    </w:p>
    <w:p w14:paraId="0A46BA8A" w14:textId="77777777" w:rsidR="00956473" w:rsidRDefault="00000000">
      <w:pPr>
        <w:pStyle w:val="Heading2"/>
      </w:pPr>
      <w:bookmarkStart w:id="115" w:name="Using_Synopsys_Bridge_CLI_with_Coverity"/>
      <w:bookmarkStart w:id="116" w:name="_bookmark16"/>
      <w:bookmarkEnd w:id="115"/>
      <w:bookmarkEnd w:id="116"/>
      <w:r>
        <w:t>Using Synopsys Bridge CLI with Coverity</w:t>
      </w:r>
    </w:p>
    <w:p w14:paraId="566EEBF7" w14:textId="77777777" w:rsidR="00956473" w:rsidRDefault="00000000">
      <w:pPr>
        <w:pStyle w:val="BodyText"/>
        <w:spacing w:before="213"/>
        <w:ind w:left="100"/>
      </w:pPr>
      <w:r>
        <w:t>As a Coverity customer, you can use Synopsys Bridge to automate SAST scanning in your CI/CD pipeline.</w:t>
      </w:r>
    </w:p>
    <w:p w14:paraId="785F4688" w14:textId="77777777" w:rsidR="00956473" w:rsidRDefault="00C11CAC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1DE5264" wp14:editId="390B90BC">
                <wp:simplePos x="0" y="0"/>
                <wp:positionH relativeFrom="page">
                  <wp:posOffset>923925</wp:posOffset>
                </wp:positionH>
                <wp:positionV relativeFrom="paragraph">
                  <wp:posOffset>165100</wp:posOffset>
                </wp:positionV>
                <wp:extent cx="5924550" cy="838200"/>
                <wp:effectExtent l="0" t="12700" r="0" b="0"/>
                <wp:wrapTopAndBottom/>
                <wp:docPr id="1129083033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838200"/>
                          <a:chOff x="1455" y="260"/>
                          <a:chExt cx="9330" cy="1320"/>
                        </a:xfrm>
                      </wpg:grpSpPr>
                      <wps:wsp>
                        <wps:cNvPr id="1136854478" name="Freeform 224"/>
                        <wps:cNvSpPr>
                          <a:spLocks/>
                        </wps:cNvSpPr>
                        <wps:spPr bwMode="auto">
                          <a:xfrm>
                            <a:off x="1455" y="259"/>
                            <a:ext cx="9330" cy="132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580 260"/>
                              <a:gd name="T3" fmla="*/ 1580 h 1320"/>
                              <a:gd name="T4" fmla="+- 0 1605 1455"/>
                              <a:gd name="T5" fmla="*/ T4 w 9330"/>
                              <a:gd name="T6" fmla="+- 0 1580 260"/>
                              <a:gd name="T7" fmla="*/ 1580 h 1320"/>
                              <a:gd name="T8" fmla="+- 0 1547 1455"/>
                              <a:gd name="T9" fmla="*/ T8 w 9330"/>
                              <a:gd name="T10" fmla="+- 0 1568 260"/>
                              <a:gd name="T11" fmla="*/ 1568 h 1320"/>
                              <a:gd name="T12" fmla="+- 0 1499 1455"/>
                              <a:gd name="T13" fmla="*/ T12 w 9330"/>
                              <a:gd name="T14" fmla="+- 0 1536 260"/>
                              <a:gd name="T15" fmla="*/ 1536 h 1320"/>
                              <a:gd name="T16" fmla="+- 0 1467 1455"/>
                              <a:gd name="T17" fmla="*/ T16 w 9330"/>
                              <a:gd name="T18" fmla="+- 0 1488 260"/>
                              <a:gd name="T19" fmla="*/ 1488 h 1320"/>
                              <a:gd name="T20" fmla="+- 0 1455 1455"/>
                              <a:gd name="T21" fmla="*/ T20 w 9330"/>
                              <a:gd name="T22" fmla="+- 0 1430 260"/>
                              <a:gd name="T23" fmla="*/ 1430 h 1320"/>
                              <a:gd name="T24" fmla="+- 0 1455 1455"/>
                              <a:gd name="T25" fmla="*/ T24 w 9330"/>
                              <a:gd name="T26" fmla="+- 0 410 260"/>
                              <a:gd name="T27" fmla="*/ 410 h 1320"/>
                              <a:gd name="T28" fmla="+- 0 1467 1455"/>
                              <a:gd name="T29" fmla="*/ T28 w 9330"/>
                              <a:gd name="T30" fmla="+- 0 352 260"/>
                              <a:gd name="T31" fmla="*/ 352 h 1320"/>
                              <a:gd name="T32" fmla="+- 0 1499 1455"/>
                              <a:gd name="T33" fmla="*/ T32 w 9330"/>
                              <a:gd name="T34" fmla="+- 0 304 260"/>
                              <a:gd name="T35" fmla="*/ 304 h 1320"/>
                              <a:gd name="T36" fmla="+- 0 1547 1455"/>
                              <a:gd name="T37" fmla="*/ T36 w 9330"/>
                              <a:gd name="T38" fmla="+- 0 272 260"/>
                              <a:gd name="T39" fmla="*/ 272 h 1320"/>
                              <a:gd name="T40" fmla="+- 0 1605 1455"/>
                              <a:gd name="T41" fmla="*/ T40 w 9330"/>
                              <a:gd name="T42" fmla="+- 0 260 260"/>
                              <a:gd name="T43" fmla="*/ 260 h 1320"/>
                              <a:gd name="T44" fmla="+- 0 10635 1455"/>
                              <a:gd name="T45" fmla="*/ T44 w 9330"/>
                              <a:gd name="T46" fmla="+- 0 260 260"/>
                              <a:gd name="T47" fmla="*/ 260 h 1320"/>
                              <a:gd name="T48" fmla="+- 0 10693 1455"/>
                              <a:gd name="T49" fmla="*/ T48 w 9330"/>
                              <a:gd name="T50" fmla="+- 0 272 260"/>
                              <a:gd name="T51" fmla="*/ 272 h 1320"/>
                              <a:gd name="T52" fmla="+- 0 10741 1455"/>
                              <a:gd name="T53" fmla="*/ T52 w 9330"/>
                              <a:gd name="T54" fmla="+- 0 304 260"/>
                              <a:gd name="T55" fmla="*/ 304 h 1320"/>
                              <a:gd name="T56" fmla="+- 0 10773 1455"/>
                              <a:gd name="T57" fmla="*/ T56 w 9330"/>
                              <a:gd name="T58" fmla="+- 0 352 260"/>
                              <a:gd name="T59" fmla="*/ 352 h 1320"/>
                              <a:gd name="T60" fmla="+- 0 10785 1455"/>
                              <a:gd name="T61" fmla="*/ T60 w 9330"/>
                              <a:gd name="T62" fmla="+- 0 410 260"/>
                              <a:gd name="T63" fmla="*/ 410 h 1320"/>
                              <a:gd name="T64" fmla="+- 0 10785 1455"/>
                              <a:gd name="T65" fmla="*/ T64 w 9330"/>
                              <a:gd name="T66" fmla="+- 0 1430 260"/>
                              <a:gd name="T67" fmla="*/ 1430 h 1320"/>
                              <a:gd name="T68" fmla="+- 0 10773 1455"/>
                              <a:gd name="T69" fmla="*/ T68 w 9330"/>
                              <a:gd name="T70" fmla="+- 0 1488 260"/>
                              <a:gd name="T71" fmla="*/ 1488 h 1320"/>
                              <a:gd name="T72" fmla="+- 0 10741 1455"/>
                              <a:gd name="T73" fmla="*/ T72 w 9330"/>
                              <a:gd name="T74" fmla="+- 0 1536 260"/>
                              <a:gd name="T75" fmla="*/ 1536 h 1320"/>
                              <a:gd name="T76" fmla="+- 0 10693 1455"/>
                              <a:gd name="T77" fmla="*/ T76 w 9330"/>
                              <a:gd name="T78" fmla="+- 0 1568 260"/>
                              <a:gd name="T79" fmla="*/ 1568 h 1320"/>
                              <a:gd name="T80" fmla="+- 0 10635 1455"/>
                              <a:gd name="T81" fmla="*/ T80 w 9330"/>
                              <a:gd name="T82" fmla="+- 0 1580 260"/>
                              <a:gd name="T83" fmla="*/ 1580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320">
                                <a:moveTo>
                                  <a:pt x="91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170"/>
                                </a:lnTo>
                                <a:lnTo>
                                  <a:pt x="9318" y="1228"/>
                                </a:lnTo>
                                <a:lnTo>
                                  <a:pt x="9286" y="1276"/>
                                </a:lnTo>
                                <a:lnTo>
                                  <a:pt x="9238" y="1308"/>
                                </a:lnTo>
                                <a:lnTo>
                                  <a:pt x="91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599703" name="Picture 22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37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5035739" name="Text Box 222"/>
                        <wps:cNvSpPr txBox="1">
                          <a:spLocks/>
                        </wps:cNvSpPr>
                        <wps:spPr bwMode="auto">
                          <a:xfrm>
                            <a:off x="1455" y="259"/>
                            <a:ext cx="93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A1D97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320DFAB4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5D57A4DB" w14:textId="77777777" w:rsidR="00956473" w:rsidRDefault="00000000">
                              <w:pPr>
                                <w:spacing w:before="100" w:line="340" w:lineRule="auto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on-prem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Coverity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Connect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well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Coverity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cloud deployment. Details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below.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E5264" id="Group 221" o:spid="_x0000_s1073" style="position:absolute;margin-left:72.75pt;margin-top:13pt;width:466.5pt;height:66pt;z-index:-251631616;mso-wrap-distance-left:0;mso-wrap-distance-right:0;mso-position-horizontal-relative:page" coordorigin="1455,260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">
                <v:shape id="Freeform 224" o:spid="_x0000_s1074" style="position:absolute;left:1455;top:259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" path="m9180,1320r-9030,l92,1308,44,1276,12,1228,,1170,,150,12,92,44,44,92,12,150,,9180,r58,12l9286,44r32,48l9330,150r,1020l9318,1228r-32,48l9238,1308r-58,12xe" fillcolor="#0078a0" stroked="f">
                  <v:fill opacity="5911f"/>
                  <v:path arrowok="t" o:connecttype="custom" o:connectlocs="9180,1580;150,1580;92,1568;44,1536;12,1488;0,1430;0,410;12,352;44,304;92,272;150,260;9180,260;9238,272;9286,304;9318,352;9330,410;9330,1430;9318,1488;9286,1536;9238,1568;9180,1580" o:connectangles="0,0,0,0,0,0,0,0,0,0,0,0,0,0,0,0,0,0,0,0,0"/>
                </v:shape>
                <v:shape id="Picture 223" o:spid="_x0000_s1075" type="#_x0000_t75" style="position:absolute;left:157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222" o:spid="_x0000_s1076" type="#_x0000_t202" style="position:absolute;left:1455;top:259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FBA1D97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320DFAB4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5D57A4DB" w14:textId="77777777" w:rsidR="00956473" w:rsidRDefault="00000000">
                        <w:pPr>
                          <w:spacing w:before="100" w:line="340" w:lineRule="auto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You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both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on-prem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Coverity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well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Coverity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cloud deployment. Details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below.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21CD82" w14:textId="77777777" w:rsidR="00956473" w:rsidRDefault="00956473">
      <w:pPr>
        <w:pStyle w:val="BodyText"/>
        <w:spacing w:before="1"/>
        <w:rPr>
          <w:sz w:val="12"/>
        </w:rPr>
      </w:pPr>
    </w:p>
    <w:p w14:paraId="7DD5E909" w14:textId="77777777" w:rsidR="00956473" w:rsidRDefault="00000000">
      <w:pPr>
        <w:pStyle w:val="BodyText"/>
        <w:spacing w:before="96"/>
        <w:ind w:left="100"/>
      </w:pPr>
      <w:r>
        <w:t>You can integrate Synopsys Bridge with Coverity in the following ways:</w:t>
      </w:r>
    </w:p>
    <w:p w14:paraId="125A055E" w14:textId="77777777" w:rsidR="00956473" w:rsidRDefault="00956473">
      <w:pPr>
        <w:pStyle w:val="BodyText"/>
        <w:spacing w:before="5"/>
        <w:rPr>
          <w:sz w:val="30"/>
        </w:rPr>
      </w:pPr>
    </w:p>
    <w:p w14:paraId="228CADC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rFonts w:ascii="Arial" w:hAnsi="Arial"/>
          <w:i/>
          <w:sz w:val="20"/>
        </w:rPr>
      </w:pPr>
      <w:hyperlink w:anchor="_bookmark17" w:history="1">
        <w:r>
          <w:rPr>
            <w:color w:val="337AB7"/>
            <w:sz w:val="20"/>
          </w:rPr>
          <w:t xml:space="preserve">Running Coverity scans using a JSON file </w:t>
        </w:r>
      </w:hyperlink>
      <w:hyperlink w:anchor="_bookmark17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7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 xml:space="preserve"> </w:t>
        </w:r>
      </w:hyperlink>
      <w:hyperlink w:anchor="_bookmark17" w:history="1">
        <w:r>
          <w:rPr>
            <w:rFonts w:ascii="Arial" w:hAnsi="Arial"/>
            <w:i/>
            <w:color w:val="337AB7"/>
            <w:sz w:val="20"/>
          </w:rPr>
          <w:t>15</w:t>
        </w:r>
      </w:hyperlink>
      <w:hyperlink w:anchor="_bookmark17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09F49CB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18" w:history="1">
        <w:r>
          <w:rPr>
            <w:color w:val="337AB7"/>
            <w:sz w:val="20"/>
          </w:rPr>
          <w:t xml:space="preserve">Running Coverity Connect scans using the command line </w:t>
        </w:r>
      </w:hyperlink>
      <w:hyperlink w:anchor="_bookmark18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18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1"/>
            <w:sz w:val="20"/>
          </w:rPr>
          <w:t xml:space="preserve"> </w:t>
        </w:r>
      </w:hyperlink>
      <w:hyperlink w:anchor="_bookmark18" w:history="1">
        <w:r>
          <w:rPr>
            <w:rFonts w:ascii="Arial" w:hAnsi="Arial"/>
            <w:i/>
            <w:color w:val="337AB7"/>
            <w:sz w:val="20"/>
          </w:rPr>
          <w:t>17</w:t>
        </w:r>
      </w:hyperlink>
      <w:hyperlink w:anchor="_bookmark18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082BF883" w14:textId="77777777" w:rsidR="00956473" w:rsidRDefault="00956473">
      <w:pPr>
        <w:pStyle w:val="BodyText"/>
        <w:spacing w:before="9"/>
        <w:rPr>
          <w:rFonts w:ascii="Arial"/>
          <w:i/>
          <w:sz w:val="31"/>
        </w:rPr>
      </w:pPr>
    </w:p>
    <w:p w14:paraId="19E974A3" w14:textId="77777777" w:rsidR="00956473" w:rsidRDefault="00000000">
      <w:pPr>
        <w:pStyle w:val="BodyText"/>
        <w:spacing w:line="340" w:lineRule="auto"/>
        <w:ind w:left="100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running</w:t>
      </w:r>
      <w:r>
        <w:rPr>
          <w:spacing w:val="-13"/>
        </w:rPr>
        <w:t xml:space="preserve"> </w:t>
      </w:r>
      <w:r>
        <w:t>scans,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optionally</w:t>
      </w:r>
      <w:r>
        <w:rPr>
          <w:spacing w:val="-13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Synopsys</w:t>
      </w:r>
      <w:r>
        <w:rPr>
          <w:spacing w:val="-14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pull requests.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hyperlink w:anchor="_bookmark20" w:history="1">
        <w:r>
          <w:rPr>
            <w:color w:val="337AB7"/>
          </w:rPr>
          <w:t>Complete</w:t>
        </w:r>
        <w:r>
          <w:rPr>
            <w:color w:val="337AB7"/>
            <w:spacing w:val="-5"/>
          </w:rPr>
          <w:t xml:space="preserve"> </w:t>
        </w:r>
        <w:r>
          <w:rPr>
            <w:color w:val="337AB7"/>
          </w:rPr>
          <w:t>List</w:t>
        </w:r>
        <w:r>
          <w:rPr>
            <w:color w:val="337AB7"/>
            <w:spacing w:val="-6"/>
          </w:rPr>
          <w:t xml:space="preserve"> </w:t>
        </w:r>
        <w:r>
          <w:rPr>
            <w:color w:val="337AB7"/>
          </w:rPr>
          <w:t>of</w:t>
        </w:r>
        <w:r>
          <w:rPr>
            <w:color w:val="337AB7"/>
            <w:spacing w:val="-5"/>
          </w:rPr>
          <w:t xml:space="preserve"> </w:t>
        </w:r>
        <w:r>
          <w:rPr>
            <w:color w:val="337AB7"/>
          </w:rPr>
          <w:t>Synopsys</w:t>
        </w:r>
        <w:r>
          <w:rPr>
            <w:color w:val="337AB7"/>
            <w:spacing w:val="-5"/>
          </w:rPr>
          <w:t xml:space="preserve"> </w:t>
        </w:r>
        <w:r>
          <w:rPr>
            <w:color w:val="337AB7"/>
          </w:rPr>
          <w:t>Bridge</w:t>
        </w:r>
        <w:r>
          <w:rPr>
            <w:color w:val="337AB7"/>
            <w:spacing w:val="-5"/>
          </w:rPr>
          <w:t xml:space="preserve"> </w:t>
        </w:r>
        <w:r>
          <w:rPr>
            <w:color w:val="337AB7"/>
          </w:rPr>
          <w:t xml:space="preserve">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5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5"/>
          </w:rPr>
          <w:t xml:space="preserve">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2C2C49CA" w14:textId="77777777" w:rsidR="00956473" w:rsidRDefault="00C11CA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BC3DF0" wp14:editId="4FA0D829">
                <wp:simplePos x="0" y="0"/>
                <wp:positionH relativeFrom="page">
                  <wp:posOffset>923925</wp:posOffset>
                </wp:positionH>
                <wp:positionV relativeFrom="paragraph">
                  <wp:posOffset>100965</wp:posOffset>
                </wp:positionV>
                <wp:extent cx="5924550" cy="1054100"/>
                <wp:effectExtent l="0" t="12700" r="0" b="0"/>
                <wp:wrapTopAndBottom/>
                <wp:docPr id="982068161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1054100"/>
                          <a:chOff x="1455" y="159"/>
                          <a:chExt cx="9330" cy="1660"/>
                        </a:xfrm>
                      </wpg:grpSpPr>
                      <wps:wsp>
                        <wps:cNvPr id="1253786902" name="Freeform 220"/>
                        <wps:cNvSpPr>
                          <a:spLocks/>
                        </wps:cNvSpPr>
                        <wps:spPr bwMode="auto">
                          <a:xfrm>
                            <a:off x="1455" y="158"/>
                            <a:ext cx="9330" cy="166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819 159"/>
                              <a:gd name="T3" fmla="*/ 1819 h 1660"/>
                              <a:gd name="T4" fmla="+- 0 1605 1455"/>
                              <a:gd name="T5" fmla="*/ T4 w 9330"/>
                              <a:gd name="T6" fmla="+- 0 1819 159"/>
                              <a:gd name="T7" fmla="*/ 1819 h 1660"/>
                              <a:gd name="T8" fmla="+- 0 1547 1455"/>
                              <a:gd name="T9" fmla="*/ T8 w 9330"/>
                              <a:gd name="T10" fmla="+- 0 1807 159"/>
                              <a:gd name="T11" fmla="*/ 1807 h 1660"/>
                              <a:gd name="T12" fmla="+- 0 1499 1455"/>
                              <a:gd name="T13" fmla="*/ T12 w 9330"/>
                              <a:gd name="T14" fmla="+- 0 1774 159"/>
                              <a:gd name="T15" fmla="*/ 1774 h 1660"/>
                              <a:gd name="T16" fmla="+- 0 1467 1455"/>
                              <a:gd name="T17" fmla="*/ T16 w 9330"/>
                              <a:gd name="T18" fmla="+- 0 1727 159"/>
                              <a:gd name="T19" fmla="*/ 1727 h 1660"/>
                              <a:gd name="T20" fmla="+- 0 1455 1455"/>
                              <a:gd name="T21" fmla="*/ T20 w 9330"/>
                              <a:gd name="T22" fmla="+- 0 1669 159"/>
                              <a:gd name="T23" fmla="*/ 1669 h 1660"/>
                              <a:gd name="T24" fmla="+- 0 1455 1455"/>
                              <a:gd name="T25" fmla="*/ T24 w 9330"/>
                              <a:gd name="T26" fmla="+- 0 309 159"/>
                              <a:gd name="T27" fmla="*/ 309 h 1660"/>
                              <a:gd name="T28" fmla="+- 0 1467 1455"/>
                              <a:gd name="T29" fmla="*/ T28 w 9330"/>
                              <a:gd name="T30" fmla="+- 0 250 159"/>
                              <a:gd name="T31" fmla="*/ 250 h 1660"/>
                              <a:gd name="T32" fmla="+- 0 1499 1455"/>
                              <a:gd name="T33" fmla="*/ T32 w 9330"/>
                              <a:gd name="T34" fmla="+- 0 203 159"/>
                              <a:gd name="T35" fmla="*/ 203 h 1660"/>
                              <a:gd name="T36" fmla="+- 0 1547 1455"/>
                              <a:gd name="T37" fmla="*/ T36 w 9330"/>
                              <a:gd name="T38" fmla="+- 0 170 159"/>
                              <a:gd name="T39" fmla="*/ 170 h 1660"/>
                              <a:gd name="T40" fmla="+- 0 1605 1455"/>
                              <a:gd name="T41" fmla="*/ T40 w 9330"/>
                              <a:gd name="T42" fmla="+- 0 159 159"/>
                              <a:gd name="T43" fmla="*/ 159 h 1660"/>
                              <a:gd name="T44" fmla="+- 0 10635 1455"/>
                              <a:gd name="T45" fmla="*/ T44 w 9330"/>
                              <a:gd name="T46" fmla="+- 0 159 159"/>
                              <a:gd name="T47" fmla="*/ 159 h 1660"/>
                              <a:gd name="T48" fmla="+- 0 10693 1455"/>
                              <a:gd name="T49" fmla="*/ T48 w 9330"/>
                              <a:gd name="T50" fmla="+- 0 170 159"/>
                              <a:gd name="T51" fmla="*/ 170 h 1660"/>
                              <a:gd name="T52" fmla="+- 0 10741 1455"/>
                              <a:gd name="T53" fmla="*/ T52 w 9330"/>
                              <a:gd name="T54" fmla="+- 0 203 159"/>
                              <a:gd name="T55" fmla="*/ 203 h 1660"/>
                              <a:gd name="T56" fmla="+- 0 10773 1455"/>
                              <a:gd name="T57" fmla="*/ T56 w 9330"/>
                              <a:gd name="T58" fmla="+- 0 250 159"/>
                              <a:gd name="T59" fmla="*/ 250 h 1660"/>
                              <a:gd name="T60" fmla="+- 0 10785 1455"/>
                              <a:gd name="T61" fmla="*/ T60 w 9330"/>
                              <a:gd name="T62" fmla="+- 0 309 159"/>
                              <a:gd name="T63" fmla="*/ 309 h 1660"/>
                              <a:gd name="T64" fmla="+- 0 10785 1455"/>
                              <a:gd name="T65" fmla="*/ T64 w 9330"/>
                              <a:gd name="T66" fmla="+- 0 1669 159"/>
                              <a:gd name="T67" fmla="*/ 1669 h 1660"/>
                              <a:gd name="T68" fmla="+- 0 10773 1455"/>
                              <a:gd name="T69" fmla="*/ T68 w 9330"/>
                              <a:gd name="T70" fmla="+- 0 1727 159"/>
                              <a:gd name="T71" fmla="*/ 1727 h 1660"/>
                              <a:gd name="T72" fmla="+- 0 10741 1455"/>
                              <a:gd name="T73" fmla="*/ T72 w 9330"/>
                              <a:gd name="T74" fmla="+- 0 1774 159"/>
                              <a:gd name="T75" fmla="*/ 1774 h 1660"/>
                              <a:gd name="T76" fmla="+- 0 10693 1455"/>
                              <a:gd name="T77" fmla="*/ T76 w 9330"/>
                              <a:gd name="T78" fmla="+- 0 1807 159"/>
                              <a:gd name="T79" fmla="*/ 1807 h 1660"/>
                              <a:gd name="T80" fmla="+- 0 10635 1455"/>
                              <a:gd name="T81" fmla="*/ T80 w 9330"/>
                              <a:gd name="T82" fmla="+- 0 1819 159"/>
                              <a:gd name="T83" fmla="*/ 1819 h 1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660">
                                <a:moveTo>
                                  <a:pt x="9180" y="1660"/>
                                </a:moveTo>
                                <a:lnTo>
                                  <a:pt x="150" y="1660"/>
                                </a:lnTo>
                                <a:lnTo>
                                  <a:pt x="92" y="1648"/>
                                </a:lnTo>
                                <a:lnTo>
                                  <a:pt x="44" y="1615"/>
                                </a:lnTo>
                                <a:lnTo>
                                  <a:pt x="12" y="1568"/>
                                </a:lnTo>
                                <a:lnTo>
                                  <a:pt x="0" y="1510"/>
                                </a:lnTo>
                                <a:lnTo>
                                  <a:pt x="0" y="150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2" y="11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1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1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510"/>
                                </a:lnTo>
                                <a:lnTo>
                                  <a:pt x="9318" y="1568"/>
                                </a:lnTo>
                                <a:lnTo>
                                  <a:pt x="9286" y="1615"/>
                                </a:lnTo>
                                <a:lnTo>
                                  <a:pt x="9238" y="1648"/>
                                </a:lnTo>
                                <a:lnTo>
                                  <a:pt x="9180" y="1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4897894" name="Picture 21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269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639473" name="Rectangle 218"/>
                        <wps:cNvSpPr>
                          <a:spLocks/>
                        </wps:cNvSpPr>
                        <wps:spPr bwMode="auto">
                          <a:xfrm>
                            <a:off x="6902" y="693"/>
                            <a:ext cx="3294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579923" name="Rectangle 217"/>
                        <wps:cNvSpPr>
                          <a:spLocks/>
                        </wps:cNvSpPr>
                        <wps:spPr bwMode="auto">
                          <a:xfrm>
                            <a:off x="2055" y="1033"/>
                            <a:ext cx="3848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333327" name="Rectangle 216"/>
                        <wps:cNvSpPr>
                          <a:spLocks/>
                        </wps:cNvSpPr>
                        <wps:spPr bwMode="auto">
                          <a:xfrm>
                            <a:off x="6183" y="1033"/>
                            <a:ext cx="4047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204173" name="Rectangle 215"/>
                        <wps:cNvSpPr>
                          <a:spLocks/>
                        </wps:cNvSpPr>
                        <wps:spPr bwMode="auto">
                          <a:xfrm>
                            <a:off x="2055" y="1373"/>
                            <a:ext cx="790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88617" name="Text Box 214"/>
                        <wps:cNvSpPr txBox="1">
                          <a:spLocks/>
                        </wps:cNvSpPr>
                        <wps:spPr bwMode="auto">
                          <a:xfrm>
                            <a:off x="1455" y="158"/>
                            <a:ext cx="933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C5BF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051CFCBE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4418BC05" w14:textId="77777777" w:rsidR="00956473" w:rsidRDefault="00000000">
                              <w:pPr>
                                <w:spacing w:before="100" w:line="340" w:lineRule="auto"/>
                                <w:ind w:left="600" w:right="547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alternative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27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Action</w:t>
                                </w:r>
                                <w:r>
                                  <w:rPr>
                                    <w:color w:val="337AB7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35</w:t>
                                </w:r>
                              </w:hyperlink>
                              <w:hyperlink w:anchor="_bookmark27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hyperlink w:anchor="_bookmark33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Template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GitLab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45</w:t>
                                </w:r>
                              </w:hyperlink>
                              <w:hyperlink w:anchor="_bookmark33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17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Synopsys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Security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Scan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color w:val="337AB7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Azure</w:t>
                                </w:r>
                                <w:r>
                                  <w:rPr>
                                    <w:color w:val="337AB7"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DevOps</w:t>
                                </w:r>
                                <w:r>
                                  <w:rPr>
                                    <w:color w:val="337AB7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55</w:t>
                                </w:r>
                              </w:hyperlink>
                              <w:hyperlink w:anchor="_bookmark39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C3DF0" id="Group 213" o:spid="_x0000_s1077" style="position:absolute;margin-left:72.75pt;margin-top:7.95pt;width:466.5pt;height:83pt;z-index:-251629568;mso-wrap-distance-left:0;mso-wrap-distance-right:0;mso-position-horizontal-relative:page" coordorigin="1455,159" coordsize="9330,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">
                <v:shape id="Freeform 220" o:spid="_x0000_s1078" style="position:absolute;left:1455;top:158;width:9330;height:1660;visibility:visible;mso-wrap-style:square;v-text-anchor:top" coordsize="9330,1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" path="m9180,1660r-9030,l92,1648,44,1615,12,1568,,1510,,150,12,91,44,44,92,11,150,,9180,r58,11l9286,44r32,47l9330,150r,1360l9318,1568r-32,47l9238,1648r-58,12xe" fillcolor="#0078a0" stroked="f">
                  <v:fill opacity="5911f"/>
                  <v:path arrowok="t" o:connecttype="custom" o:connectlocs="9180,1819;150,1819;92,1807;44,1774;12,1727;0,1669;0,309;12,250;44,203;92,170;150,159;9180,159;9238,170;9286,203;9318,250;9330,309;9330,1669;9318,1727;9286,1774;9238,1807;9180,1819" o:connectangles="0,0,0,0,0,0,0,0,0,0,0,0,0,0,0,0,0,0,0,0,0"/>
                </v:shape>
                <v:shape id="Picture 219" o:spid="_x0000_s1079" type="#_x0000_t75" style="position:absolute;left:1570;top:26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">
                  <v:imagedata r:id="rId14" o:title=""/>
                  <v:path arrowok="t"/>
                  <o:lock v:ext="edit" aspectratio="f"/>
                </v:shape>
                <v:rect id="Rectangle 218" o:spid="_x0000_s1080" style="position:absolute;left:6902;top:693;width:329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17" o:spid="_x0000_s1081" style="position:absolute;left:2055;top:1033;width:3848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16" o:spid="_x0000_s1082" style="position:absolute;left:6183;top:1033;width:4047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" fillcolor="#0078a0" stroked="f">
                  <v:fill opacity="5911f"/>
                  <v:path arrowok="t"/>
                </v:rect>
                <v:rect id="Rectangle 215" o:spid="_x0000_s1083" style="position:absolute;left:2055;top:1373;width:790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" fillcolor="#0078a0" stroked="f">
                  <v:fill opacity="5911f"/>
                  <v:path arrowok="t"/>
                </v:rect>
                <v:shape id="Text Box 214" o:spid="_x0000_s1084" type="#_x0000_t202" style="position:absolute;left:1455;top:158;width:9330;height:1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B46C5BF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051CFCBE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4418BC05" w14:textId="77777777" w:rsidR="00956473" w:rsidRDefault="00000000">
                        <w:pPr>
                          <w:spacing w:before="100" w:line="340" w:lineRule="auto"/>
                          <w:ind w:left="600" w:right="54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alternative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27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37AB7"/>
                              <w:sz w:val="20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Action</w:t>
                          </w:r>
                          <w:r>
                            <w:rPr>
                              <w:color w:val="337AB7"/>
                              <w:spacing w:val="-5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35</w:t>
                          </w:r>
                        </w:hyperlink>
                        <w:hyperlink w:anchor="_bookmark27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 xml:space="preserve">, </w:t>
                        </w:r>
                        <w:hyperlink w:anchor="_bookmark33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Template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GitLab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45</w:t>
                          </w:r>
                        </w:hyperlink>
                        <w:hyperlink w:anchor="_bookmark33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17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color w:val="337AB7"/>
                              <w:sz w:val="20"/>
                            </w:rPr>
                            <w:t>Synopsys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Security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Scan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for</w:t>
                          </w:r>
                          <w:r>
                            <w:rPr>
                              <w:color w:val="337AB7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Azure</w:t>
                          </w:r>
                          <w:r>
                            <w:rPr>
                              <w:color w:val="337AB7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DevOps</w:t>
                          </w:r>
                          <w:r>
                            <w:rPr>
                              <w:color w:val="337AB7"/>
                              <w:spacing w:val="-6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337AB7"/>
                              <w:spacing w:val="-2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55</w:t>
                          </w:r>
                        </w:hyperlink>
                        <w:hyperlink w:anchor="_bookmark39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17832E" w14:textId="77777777" w:rsidR="00956473" w:rsidRDefault="00956473">
      <w:pPr>
        <w:pStyle w:val="BodyText"/>
        <w:spacing w:before="4"/>
        <w:rPr>
          <w:sz w:val="13"/>
        </w:rPr>
      </w:pPr>
    </w:p>
    <w:p w14:paraId="3310496A" w14:textId="77777777" w:rsidR="00956473" w:rsidRDefault="00000000">
      <w:pPr>
        <w:pStyle w:val="Heading4"/>
        <w:spacing w:before="99"/>
      </w:pPr>
      <w:bookmarkStart w:id="117" w:name="Running_Coverity_scans_using_a_JSON_file"/>
      <w:bookmarkStart w:id="118" w:name="_bookmark17"/>
      <w:bookmarkEnd w:id="117"/>
      <w:bookmarkEnd w:id="118"/>
      <w:r>
        <w:t>Running Coverity scans using a JSON file</w:t>
      </w:r>
    </w:p>
    <w:p w14:paraId="12DD28D9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43B88F91" w14:textId="4B2A78D9" w:rsidR="00C51D4D" w:rsidRDefault="00C51D4D" w:rsidP="00C51D4D">
      <w:pPr>
        <w:pStyle w:val="BodyText"/>
        <w:spacing w:before="1"/>
        <w:ind w:left="100"/>
        <w:rPr>
          <w:ins w:id="119" w:author="Raj Kesarapalli" w:date="2023-07-28T13:08:00Z"/>
        </w:rPr>
      </w:pPr>
      <w:ins w:id="120" w:author="Raj Kesarapalli" w:date="2023-07-28T13:08:00Z">
        <w:r>
          <w:t>Pass sensitive information such as</w:t>
        </w:r>
        <w:r>
          <w:rPr>
            <w:spacing w:val="-13"/>
          </w:rPr>
          <w:t xml:space="preserve"> </w:t>
        </w:r>
        <w:r>
          <w:t>user</w:t>
        </w:r>
        <w:r>
          <w:rPr>
            <w:spacing w:val="-12"/>
          </w:rPr>
          <w:t>name</w:t>
        </w:r>
        <w:r>
          <w:t xml:space="preserve"> and passwor</w:t>
        </w:r>
      </w:ins>
      <w:ins w:id="121" w:author="Raj Kesarapalli" w:date="2023-07-28T13:09:00Z">
        <w:r>
          <w:t>d</w:t>
        </w:r>
      </w:ins>
      <w:ins w:id="122" w:author="Raj Kesarapalli" w:date="2023-07-28T13:08:00Z">
        <w:r>
          <w:rPr>
            <w:spacing w:val="-12"/>
          </w:rPr>
          <w:t xml:space="preserve"> </w:t>
        </w:r>
        <w:r>
          <w:t xml:space="preserve">using environmental </w:t>
        </w:r>
        <w:proofErr w:type="gramStart"/>
        <w:r>
          <w:t>variables, and</w:t>
        </w:r>
        <w:proofErr w:type="gramEnd"/>
        <w:r>
          <w:t xml:space="preserve"> run Synopsys Bridge and pass the JSON file using the </w:t>
        </w:r>
        <w:r>
          <w:rPr>
            <w:rFonts w:ascii="Courier New"/>
            <w:sz w:val="16"/>
            <w:shd w:val="clear" w:color="auto" w:fill="EDEDED"/>
          </w:rPr>
          <w:t>--input</w:t>
        </w:r>
        <w:r>
          <w:rPr>
            <w:rFonts w:ascii="Courier New"/>
            <w:sz w:val="16"/>
          </w:rPr>
          <w:t xml:space="preserve"> </w:t>
        </w:r>
        <w:r>
          <w:t>command line option.</w:t>
        </w:r>
      </w:ins>
    </w:p>
    <w:p w14:paraId="4974CF4B" w14:textId="3B5840BE" w:rsidR="00956473" w:rsidDel="00C51D4D" w:rsidRDefault="00000000">
      <w:pPr>
        <w:pStyle w:val="BodyText"/>
        <w:spacing w:before="1" w:line="340" w:lineRule="auto"/>
        <w:ind w:left="100"/>
        <w:rPr>
          <w:del w:id="123" w:author="Raj Kesarapalli" w:date="2023-07-28T13:08:00Z"/>
        </w:rPr>
      </w:pPr>
      <w:del w:id="124" w:author="Raj Kesarapalli" w:date="2023-07-28T13:08:00Z">
        <w:r w:rsidDel="00C51D4D">
          <w:delText>Before</w:delText>
        </w:r>
        <w:r w:rsidDel="00C51D4D">
          <w:rPr>
            <w:spacing w:val="-14"/>
          </w:rPr>
          <w:delText xml:space="preserve"> </w:delText>
        </w:r>
        <w:r w:rsidDel="00C51D4D">
          <w:delText>running</w:delText>
        </w:r>
        <w:r w:rsidDel="00C51D4D">
          <w:rPr>
            <w:spacing w:val="-13"/>
          </w:rPr>
          <w:delText xml:space="preserve"> </w:delText>
        </w:r>
        <w:r w:rsidDel="00C51D4D">
          <w:delText>Synopsys</w:delText>
        </w:r>
        <w:r w:rsidDel="00C51D4D">
          <w:rPr>
            <w:spacing w:val="-13"/>
          </w:rPr>
          <w:delText xml:space="preserve"> </w:delText>
        </w:r>
        <w:r w:rsidDel="00C51D4D">
          <w:delText>Bridge,</w:delText>
        </w:r>
        <w:r w:rsidDel="00C51D4D">
          <w:rPr>
            <w:spacing w:val="-13"/>
          </w:rPr>
          <w:delText xml:space="preserve"> </w:delText>
        </w:r>
      </w:del>
      <w:del w:id="125" w:author="Raj Kesarapalli" w:date="2023-07-28T13:07:00Z">
        <w:r w:rsidDel="00C51D4D">
          <w:delText>it</w:delText>
        </w:r>
        <w:r w:rsidDel="00C51D4D">
          <w:rPr>
            <w:spacing w:val="-13"/>
          </w:rPr>
          <w:delText xml:space="preserve"> </w:delText>
        </w:r>
        <w:r w:rsidDel="00C51D4D">
          <w:delText>is</w:delText>
        </w:r>
      </w:del>
      <w:del w:id="126" w:author="Raj Kesarapalli" w:date="2023-07-28T13:08:00Z">
        <w:r w:rsidDel="00C51D4D">
          <w:rPr>
            <w:spacing w:val="-13"/>
          </w:rPr>
          <w:delText xml:space="preserve"> </w:delText>
        </w:r>
        <w:r w:rsidDel="00C51D4D">
          <w:delText>recommend</w:delText>
        </w:r>
      </w:del>
      <w:del w:id="127" w:author="Raj Kesarapalli" w:date="2023-07-28T13:07:00Z">
        <w:r w:rsidDel="00C51D4D">
          <w:delText>ed</w:delText>
        </w:r>
      </w:del>
      <w:del w:id="128" w:author="Raj Kesarapalli" w:date="2023-07-28T13:08:00Z">
        <w:r w:rsidDel="00C51D4D">
          <w:rPr>
            <w:spacing w:val="-13"/>
          </w:rPr>
          <w:delText xml:space="preserve"> </w:delText>
        </w:r>
      </w:del>
      <w:del w:id="129" w:author="Raj Kesarapalli" w:date="2023-07-28T13:07:00Z">
        <w:r w:rsidDel="00C51D4D">
          <w:delText>that</w:delText>
        </w:r>
        <w:r w:rsidDel="00C51D4D">
          <w:rPr>
            <w:spacing w:val="-14"/>
          </w:rPr>
          <w:delText xml:space="preserve"> </w:delText>
        </w:r>
      </w:del>
      <w:del w:id="130" w:author="Raj Kesarapalli" w:date="2023-07-28T13:08:00Z">
        <w:r w:rsidDel="00C51D4D">
          <w:delText>you</w:delText>
        </w:r>
        <w:r w:rsidDel="00C51D4D">
          <w:rPr>
            <w:spacing w:val="-13"/>
          </w:rPr>
          <w:delText xml:space="preserve"> </w:delText>
        </w:r>
        <w:r w:rsidDel="00C51D4D">
          <w:delText>pass</w:delText>
        </w:r>
        <w:r w:rsidDel="00C51D4D">
          <w:rPr>
            <w:spacing w:val="-13"/>
          </w:rPr>
          <w:delText xml:space="preserve"> </w:delText>
        </w:r>
        <w:r w:rsidDel="00C51D4D">
          <w:delText>user</w:delText>
        </w:r>
      </w:del>
      <w:del w:id="131" w:author="Raj Kesarapalli" w:date="2023-07-28T13:07:00Z">
        <w:r w:rsidDel="00C51D4D">
          <w:rPr>
            <w:spacing w:val="-13"/>
          </w:rPr>
          <w:delText xml:space="preserve"> </w:delText>
        </w:r>
      </w:del>
      <w:del w:id="132" w:author="Raj Kesarapalli" w:date="2023-07-28T13:08:00Z">
        <w:r w:rsidDel="00C51D4D">
          <w:delText>name</w:delText>
        </w:r>
        <w:r w:rsidDel="00C51D4D">
          <w:rPr>
            <w:spacing w:val="-13"/>
          </w:rPr>
          <w:delText xml:space="preserve"> </w:delText>
        </w:r>
        <w:r w:rsidDel="00C51D4D">
          <w:delText>and</w:delText>
        </w:r>
        <w:r w:rsidDel="00C51D4D">
          <w:rPr>
            <w:spacing w:val="-13"/>
          </w:rPr>
          <w:delText xml:space="preserve"> </w:delText>
        </w:r>
        <w:r w:rsidDel="00C51D4D">
          <w:delText>password</w:delText>
        </w:r>
        <w:r w:rsidDel="00C51D4D">
          <w:rPr>
            <w:spacing w:val="-13"/>
          </w:rPr>
          <w:delText xml:space="preserve"> </w:delText>
        </w:r>
        <w:r w:rsidDel="00C51D4D">
          <w:delText>arguments using environmental variables for security</w:delText>
        </w:r>
        <w:r w:rsidDel="00C51D4D">
          <w:rPr>
            <w:spacing w:val="-11"/>
          </w:rPr>
          <w:delText xml:space="preserve"> </w:delText>
        </w:r>
        <w:r w:rsidDel="00C51D4D">
          <w:delText>reasons.</w:delText>
        </w:r>
      </w:del>
    </w:p>
    <w:p w14:paraId="21414E82" w14:textId="77777777" w:rsidR="00956473" w:rsidRDefault="00956473">
      <w:pPr>
        <w:pStyle w:val="BodyText"/>
        <w:spacing w:before="6"/>
        <w:rPr>
          <w:sz w:val="16"/>
        </w:rPr>
      </w:pPr>
    </w:p>
    <w:p w14:paraId="616D9808" w14:textId="78EC046E" w:rsidR="00956473" w:rsidRDefault="00000000">
      <w:pPr>
        <w:pStyle w:val="BodyText"/>
        <w:ind w:left="100"/>
      </w:pPr>
      <w:r>
        <w:t xml:space="preserve">Here </w:t>
      </w:r>
      <w:del w:id="133" w:author="Raj Kesarapalli" w:date="2023-07-28T13:07:00Z">
        <w:r w:rsidDel="00C51D4D">
          <w:delText xml:space="preserve">are </w:delText>
        </w:r>
      </w:del>
      <w:ins w:id="134" w:author="Raj Kesarapalli" w:date="2023-07-28T13:07:00Z">
        <w:r w:rsidR="00C51D4D">
          <w:t xml:space="preserve">is </w:t>
        </w:r>
      </w:ins>
      <w:r>
        <w:t>the</w:t>
      </w:r>
      <w:ins w:id="135" w:author="Raj Kesarapalli" w:date="2023-07-28T13:09:00Z">
        <w:r w:rsidR="00C51D4D">
          <w:t xml:space="preserve"> example</w:t>
        </w:r>
      </w:ins>
      <w:r>
        <w:t xml:space="preserve"> </w:t>
      </w:r>
      <w:del w:id="136" w:author="Raj Kesarapalli" w:date="2023-07-28T13:07:00Z">
        <w:r w:rsidDel="00C51D4D">
          <w:delText xml:space="preserve">example </w:delText>
        </w:r>
      </w:del>
      <w:r>
        <w:t>command</w:t>
      </w:r>
      <w:del w:id="137" w:author="Raj Kesarapalli" w:date="2023-07-28T13:09:00Z">
        <w:r w:rsidDel="00C51D4D">
          <w:delText>s</w:delText>
        </w:r>
      </w:del>
      <w:ins w:id="138" w:author="Raj Kesarapalli" w:date="2023-07-28T13:07:00Z">
        <w:r w:rsidR="00C51D4D">
          <w:t xml:space="preserve"> line:</w:t>
        </w:r>
      </w:ins>
      <w:del w:id="139" w:author="Raj Kesarapalli" w:date="2023-07-28T13:07:00Z">
        <w:r w:rsidDel="00C51D4D">
          <w:delText>:</w:delText>
        </w:r>
      </w:del>
    </w:p>
    <w:p w14:paraId="446E5DB2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8916AAB" wp14:editId="2DB610CB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685800"/>
                <wp:effectExtent l="0" t="0" r="0" b="0"/>
                <wp:wrapTopAndBottom/>
                <wp:docPr id="171506118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85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15A3B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74F8FA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BRIDGE_COVERITY_CONNECT_USER_NAME="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&lt;COV_USER&gt;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245F99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185EBFA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BRIDGE_COVERITY_CONNECT_USER_PASSWORD="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&lt;COVERITY_PASSPHRASE&gt;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49BABDE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C13DF7F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connect 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16AAB" id="Text Box 212" o:spid="_x0000_s1085" type="#_x0000_t202" style="position:absolute;margin-left:76pt;margin-top:6.25pt;width:464pt;height:54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" fillcolor="#ededed" stroked="f">
                <v:path arrowok="t"/>
                <v:textbox inset="0,0,0,0">
                  <w:txbxContent>
                    <w:p w14:paraId="73E15A3B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74F8FA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BRIDGE_COVERITY_CONNECT_USER_NAME="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&lt;COV_USER&gt;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245F99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185EBFA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BRIDGE_COVERITY_CONNECT_USER_PASSWORD="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&lt;COVERITY_PASSPHRASE&gt;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49BABDE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C13DF7F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connect 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0D59FE" w14:textId="77777777" w:rsidR="00956473" w:rsidRDefault="00956473">
      <w:pPr>
        <w:pStyle w:val="BodyText"/>
        <w:rPr>
          <w:sz w:val="12"/>
        </w:rPr>
      </w:pPr>
    </w:p>
    <w:p w14:paraId="7042476D" w14:textId="02F9598B" w:rsidR="00956473" w:rsidRDefault="00000000">
      <w:pPr>
        <w:pStyle w:val="BodyText"/>
        <w:spacing w:before="96"/>
        <w:ind w:left="100"/>
      </w:pPr>
      <w:del w:id="140" w:author="Raj Kesarapalli" w:date="2023-07-28T13:09:00Z">
        <w:r w:rsidDel="00904F23">
          <w:delText>Here's an example</w:delText>
        </w:r>
      </w:del>
      <w:ins w:id="141" w:author="Raj Kesarapalli" w:date="2023-07-28T13:09:00Z">
        <w:r w:rsidR="00904F23">
          <w:t xml:space="preserve">Here is </w:t>
        </w:r>
      </w:ins>
      <w:ins w:id="142" w:author="Raj Kesarapalli" w:date="2023-07-28T13:10:00Z">
        <w:r w:rsidR="00904F23">
          <w:t xml:space="preserve">an example </w:t>
        </w:r>
      </w:ins>
      <w:proofErr w:type="gramStart"/>
      <w:ins w:id="143" w:author="Raj Kesarapalli" w:date="2023-07-28T13:09:00Z">
        <w:r w:rsidR="00904F23">
          <w:t xml:space="preserve">the </w:t>
        </w:r>
      </w:ins>
      <w: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input</w:t>
      </w:r>
      <w:proofErr w:type="gramEnd"/>
      <w:r>
        <w:rPr>
          <w:rFonts w:ascii="Courier New"/>
          <w:sz w:val="16"/>
          <w:shd w:val="clear" w:color="auto" w:fill="EDEDED"/>
        </w:rPr>
        <w:t>.json</w:t>
      </w:r>
      <w:proofErr w:type="spellEnd"/>
      <w:r>
        <w:rPr>
          <w:rFonts w:ascii="Courier New"/>
          <w:sz w:val="16"/>
        </w:rPr>
        <w:t xml:space="preserve"> </w:t>
      </w:r>
      <w:r>
        <w:t>file</w:t>
      </w:r>
      <w:ins w:id="144" w:author="Raj Kesarapalli" w:date="2023-07-28T13:09:00Z">
        <w:r w:rsidR="00904F23">
          <w:t xml:space="preserve"> </w:t>
        </w:r>
      </w:ins>
      <w:ins w:id="145" w:author="Raj Kesarapalli" w:date="2023-07-28T13:10:00Z">
        <w:r w:rsidR="00904F23">
          <w:t>that you can use with</w:t>
        </w:r>
      </w:ins>
      <w:ins w:id="146" w:author="Raj Kesarapalli" w:date="2023-07-28T13:09:00Z">
        <w:r w:rsidR="00904F23">
          <w:t xml:space="preserve"> on-prem Coverity C</w:t>
        </w:r>
      </w:ins>
      <w:ins w:id="147" w:author="Raj Kesarapalli" w:date="2023-07-28T13:10:00Z">
        <w:r w:rsidR="00904F23">
          <w:t>onnect:</w:t>
        </w:r>
      </w:ins>
      <w:del w:id="148" w:author="Raj Kesarapalli" w:date="2023-07-28T13:09:00Z">
        <w:r w:rsidDel="00904F23">
          <w:delText xml:space="preserve"> that you can use with on-prem Coverity Connect:</w:delText>
        </w:r>
      </w:del>
    </w:p>
    <w:p w14:paraId="39BB1EDA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5A9B6D9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16</w:t>
      </w:r>
    </w:p>
    <w:p w14:paraId="17C7C58C" w14:textId="77777777" w:rsidR="00956473" w:rsidRDefault="00956473">
      <w:pPr>
        <w:pStyle w:val="BodyText"/>
      </w:pPr>
    </w:p>
    <w:p w14:paraId="65F24C39" w14:textId="77777777" w:rsidR="00956473" w:rsidRDefault="00956473">
      <w:pPr>
        <w:pStyle w:val="BodyText"/>
      </w:pPr>
    </w:p>
    <w:p w14:paraId="1B6301AC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CAEFA16" wp14:editId="1FBCFCA1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4572000"/>
                <wp:effectExtent l="0" t="0" r="0" b="0"/>
                <wp:wrapTopAndBottom/>
                <wp:docPr id="1100744298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5720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D386D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7B6A8EC7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41F458B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5FB1D18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</w:t>
                            </w:r>
                          </w:p>
                          <w:p w14:paraId="1D9814A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E5D634B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0FB7348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266D153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</w:t>
                            </w:r>
                          </w:p>
                          <w:p w14:paraId="3D790C0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7D06A0D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418153F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97EB2AD" w14:textId="77777777" w:rsidR="00956473" w:rsidRDefault="00000000">
                            <w:pPr>
                              <w:ind w:left="105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"connect": {</w:t>
                            </w:r>
                          </w:p>
                          <w:p w14:paraId="2C99541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13AD304" w14:textId="77777777" w:rsidR="00956473" w:rsidRDefault="00000000">
                            <w:pPr>
                              <w:spacing w:before="1" w:line="554" w:lineRule="auto"/>
                              <w:ind w:left="1903" w:right="5377" w:hanging="30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&lt;Connect 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", "project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":{</w:t>
                            </w:r>
                            <w:proofErr w:type="gramEnd"/>
                          </w:p>
                          <w:p w14:paraId="18BDF4D5" w14:textId="77777777" w:rsidR="00956473" w:rsidRDefault="00000000">
                            <w:pPr>
                              <w:spacing w:line="147" w:lineRule="exact"/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4A66419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FEEBF6E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532B1A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4D74E6E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"stream": {</w:t>
                            </w:r>
                          </w:p>
                          <w:p w14:paraId="62E8B33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4303C58" w14:textId="77777777" w:rsidR="00956473" w:rsidRDefault="00000000">
                            <w:pPr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&lt;STREAM_NAME&gt;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1987BD0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76AC2AF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25BB559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ECF6D88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"policy": {</w:t>
                            </w:r>
                          </w:p>
                          <w:p w14:paraId="16A9AE8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69A679D" w14:textId="77777777" w:rsidR="00956473" w:rsidRDefault="00000000">
                            <w:pPr>
                              <w:spacing w:before="1"/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"view":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&lt;View Name / Id&gt;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6C85A65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E4B02D6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EB8C49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15B2143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7017CE9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C5D9374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"local": true</w:t>
                            </w:r>
                          </w:p>
                          <w:p w14:paraId="0CEEBB4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D929EF4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3CE8D78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BA10433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B2AEE2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8FFD910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EFA16" id="Text Box 211" o:spid="_x0000_s1086" type="#_x0000_t202" style="position:absolute;margin-left:76pt;margin-top:8.15pt;width:464pt;height:5in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46FD386D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7B6A8EC7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41F458B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5FB1D18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</w:t>
                      </w:r>
                    </w:p>
                    <w:p w14:paraId="1D9814A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E5D634B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0FB7348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266D153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</w:t>
                      </w:r>
                    </w:p>
                    <w:p w14:paraId="3D790C0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7D06A0D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418153F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97EB2AD" w14:textId="77777777" w:rsidR="00956473" w:rsidRDefault="00000000">
                      <w:pPr>
                        <w:ind w:left="105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"connect": {</w:t>
                      </w:r>
                    </w:p>
                    <w:p w14:paraId="2C99541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13AD304" w14:textId="77777777" w:rsidR="00956473" w:rsidRDefault="00000000">
                      <w:pPr>
                        <w:spacing w:before="1" w:line="554" w:lineRule="auto"/>
                        <w:ind w:left="1903" w:right="5377" w:hanging="30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&lt;Connect URL&gt;</w:t>
                      </w:r>
                      <w:r>
                        <w:rPr>
                          <w:rFonts w:ascii="Courier New"/>
                          <w:sz w:val="13"/>
                        </w:rPr>
                        <w:t>", "project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":{</w:t>
                      </w:r>
                      <w:proofErr w:type="gramEnd"/>
                    </w:p>
                    <w:p w14:paraId="18BDF4D5" w14:textId="77777777" w:rsidR="00956473" w:rsidRDefault="00000000">
                      <w:pPr>
                        <w:spacing w:line="147" w:lineRule="exact"/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4A66419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FEEBF6E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532B1A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4D74E6E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"stream": {</w:t>
                      </w:r>
                    </w:p>
                    <w:p w14:paraId="62E8B33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4303C58" w14:textId="77777777" w:rsidR="00956473" w:rsidRDefault="00000000">
                      <w:pPr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&lt;STREAM_NAME&gt;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1987BD0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76AC2AF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25BB559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ECF6D88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"policy": {</w:t>
                      </w:r>
                    </w:p>
                    <w:p w14:paraId="16A9AE8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69A679D" w14:textId="77777777" w:rsidR="00956473" w:rsidRDefault="00000000">
                      <w:pPr>
                        <w:spacing w:before="1"/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"view":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&lt;View Name / Id&gt;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6C85A65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E4B02D6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EB8C49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15B2143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7017CE9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C5D9374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"local": true</w:t>
                      </w:r>
                    </w:p>
                    <w:p w14:paraId="0CEEBB4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D929EF4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3CE8D78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BA10433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B2AEE2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8FFD910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43EA97" w14:textId="77777777" w:rsidR="00956473" w:rsidRDefault="00956473">
      <w:pPr>
        <w:pStyle w:val="BodyText"/>
        <w:rPr>
          <w:sz w:val="12"/>
        </w:rPr>
      </w:pPr>
    </w:p>
    <w:p w14:paraId="088B8B29" w14:textId="77777777" w:rsidR="00956473" w:rsidRDefault="00000000">
      <w:pPr>
        <w:pStyle w:val="BodyText"/>
        <w:spacing w:before="96"/>
        <w:ind w:left="100"/>
      </w:pPr>
      <w:r>
        <w:t xml:space="preserve">Here is an example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z w:val="16"/>
        </w:rPr>
        <w:t xml:space="preserve"> </w:t>
      </w:r>
      <w:r>
        <w:t>file that you can use with Coverity cloud deployment:</w:t>
      </w:r>
    </w:p>
    <w:p w14:paraId="6C665160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0346FC6" wp14:editId="66B0DD1D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3041650"/>
                <wp:effectExtent l="0" t="0" r="0" b="0"/>
                <wp:wrapTopAndBottom/>
                <wp:docPr id="21923394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0416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B9BD3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A05B68F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38395BA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B7EB984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</w:t>
                            </w:r>
                          </w:p>
                          <w:p w14:paraId="179FC33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711BD2C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2E931BC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C9E40A4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</w:t>
                            </w:r>
                          </w:p>
                          <w:p w14:paraId="3E22C41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6CAAC5B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384309C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EDA2420" w14:textId="77777777" w:rsidR="00956473" w:rsidRDefault="00000000">
                            <w:pPr>
                              <w:ind w:left="105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"connect": {</w:t>
                            </w:r>
                          </w:p>
                          <w:p w14:paraId="11A8D8D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59445DE" w14:textId="77777777" w:rsidR="00956473" w:rsidRDefault="00000000">
                            <w:pPr>
                              <w:spacing w:before="1" w:line="554" w:lineRule="auto"/>
                              <w:ind w:left="1903" w:right="5377" w:hanging="30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&lt;Connect 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", "project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":{</w:t>
                            </w:r>
                            <w:proofErr w:type="gramEnd"/>
                          </w:p>
                          <w:p w14:paraId="7449163C" w14:textId="77777777" w:rsidR="00956473" w:rsidRDefault="00000000">
                            <w:pPr>
                              <w:spacing w:line="147" w:lineRule="exact"/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2E6EBA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FEBB9F0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71491C9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CDA454A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"stream": {</w:t>
                            </w:r>
                          </w:p>
                          <w:p w14:paraId="7CA0F48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5D1FEA4" w14:textId="77777777" w:rsidR="00956473" w:rsidRDefault="00000000">
                            <w:pPr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&lt;STREAM_NAME&gt;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2422AF8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1B46844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6110E89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0B70A25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"policy":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46FC6" id="Text Box 210" o:spid="_x0000_s1087" type="#_x0000_t202" style="position:absolute;margin-left:76pt;margin-top:6.25pt;width:464pt;height:239.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" fillcolor="#ededed" stroked="f">
                <v:path arrowok="t"/>
                <v:textbox inset="0,0,0,0">
                  <w:txbxContent>
                    <w:p w14:paraId="3E2B9BD3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A05B68F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38395BA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B7EB984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</w:t>
                      </w:r>
                    </w:p>
                    <w:p w14:paraId="179FC33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711BD2C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2E931BC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C9E40A4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</w:t>
                      </w:r>
                    </w:p>
                    <w:p w14:paraId="3E22C41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6CAAC5B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384309C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EDA2420" w14:textId="77777777" w:rsidR="00956473" w:rsidRDefault="00000000">
                      <w:pPr>
                        <w:ind w:left="105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"connect": {</w:t>
                      </w:r>
                    </w:p>
                    <w:p w14:paraId="11A8D8D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59445DE" w14:textId="77777777" w:rsidR="00956473" w:rsidRDefault="00000000">
                      <w:pPr>
                        <w:spacing w:before="1" w:line="554" w:lineRule="auto"/>
                        <w:ind w:left="1903" w:right="5377" w:hanging="30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&lt;Connect URL&gt;</w:t>
                      </w:r>
                      <w:r>
                        <w:rPr>
                          <w:rFonts w:ascii="Courier New"/>
                          <w:sz w:val="13"/>
                        </w:rPr>
                        <w:t>", "project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":{</w:t>
                      </w:r>
                      <w:proofErr w:type="gramEnd"/>
                    </w:p>
                    <w:p w14:paraId="7449163C" w14:textId="77777777" w:rsidR="00956473" w:rsidRDefault="00000000">
                      <w:pPr>
                        <w:spacing w:line="147" w:lineRule="exact"/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2E6EBA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FEBB9F0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71491C9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CDA454A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"stream": {</w:t>
                      </w:r>
                    </w:p>
                    <w:p w14:paraId="7CA0F48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5D1FEA4" w14:textId="77777777" w:rsidR="00956473" w:rsidRDefault="00000000">
                      <w:pPr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&lt;STREAM_NAME&gt;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2422AF8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1B46844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6110E89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0B70A25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"policy":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4CB388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590325D" w14:textId="77777777" w:rsidR="00956473" w:rsidRDefault="00000000">
      <w:pPr>
        <w:pStyle w:val="BodyText"/>
        <w:spacing w:before="85"/>
        <w:ind w:left="4488"/>
      </w:pPr>
      <w:r>
        <w:lastRenderedPageBreak/>
        <w:t>Synopsys Bridge CLI Guide | 2 - Synopsys Bridge CLI | 17</w:t>
      </w:r>
    </w:p>
    <w:p w14:paraId="57E8D7F9" w14:textId="77777777" w:rsidR="00956473" w:rsidRDefault="00956473">
      <w:pPr>
        <w:pStyle w:val="BodyText"/>
      </w:pPr>
    </w:p>
    <w:p w14:paraId="1AB26285" w14:textId="77777777" w:rsidR="00956473" w:rsidRDefault="00956473">
      <w:pPr>
        <w:pStyle w:val="BodyText"/>
      </w:pPr>
    </w:p>
    <w:p w14:paraId="487A53D8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2A1F87BD" wp14:editId="16A72E36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1314450"/>
                <wp:effectExtent l="0" t="0" r="0" b="0"/>
                <wp:wrapTopAndBottom/>
                <wp:docPr id="65419952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3144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30BEE" w14:textId="77777777" w:rsidR="00956473" w:rsidRDefault="00000000">
                            <w:pPr>
                              <w:spacing w:before="102"/>
                              <w:ind w:left="190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"view":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&lt;View Name / Id&gt;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5F5D75A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F77CA2F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5194353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DCAEF33" w14:textId="7BBA4CB3" w:rsidR="00956473" w:rsidRDefault="00904F23">
                            <w:pPr>
                              <w:rPr>
                                <w:rFonts w:ascii="Courier New"/>
                                <w:sz w:val="13"/>
                              </w:rPr>
                              <w:pPrChange w:id="149" w:author="Raj Kesarapalli" w:date="2023-07-28T13:11:00Z">
                                <w:pPr>
                                  <w:ind w:left="1289"/>
                                </w:pPr>
                              </w:pPrChange>
                            </w:pPr>
                            <w:ins w:id="150" w:author="Raj Kesarapalli" w:date="2023-07-28T13:11:00Z">
                              <w:r>
                                <w:rPr>
                                  <w:rFonts w:ascii="Courier New"/>
                                  <w:sz w:val="13"/>
                                </w:rPr>
                                <w:t xml:space="preserve">              </w:t>
                              </w:r>
                            </w:ins>
                            <w:r>
                              <w:rPr>
                                <w:rFonts w:ascii="Courier New"/>
                                <w:sz w:val="13"/>
                              </w:rPr>
                              <w:t>}</w:t>
                            </w:r>
                            <w:del w:id="151" w:author="Raj Kesarapalli" w:date="2023-07-28T13:11:00Z">
                              <w:r w:rsidDel="00904F23">
                                <w:rPr>
                                  <w:rFonts w:ascii="Courier New"/>
                                  <w:sz w:val="13"/>
                                </w:rPr>
                                <w:delText>,</w:delText>
                              </w:r>
                            </w:del>
                          </w:p>
                          <w:p w14:paraId="2D475E6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5FD7E52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08E3CEA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67BC5B8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55CF0A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988CAC1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87BD" id="Text Box 209" o:spid="_x0000_s1088" type="#_x0000_t202" style="position:absolute;margin-left:76pt;margin-top:8.15pt;width:464pt;height:103.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" fillcolor="#ededed" stroked="f">
                <v:path arrowok="t"/>
                <v:textbox inset="0,0,0,0">
                  <w:txbxContent>
                    <w:p w14:paraId="36330BEE" w14:textId="77777777" w:rsidR="00956473" w:rsidRDefault="00000000">
                      <w:pPr>
                        <w:spacing w:before="102"/>
                        <w:ind w:left="190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"view":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&lt;View Name / Id&gt;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5F5D75A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F77CA2F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5194353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DCAEF33" w14:textId="7BBA4CB3" w:rsidR="00956473" w:rsidRDefault="00904F23" w:rsidP="00904F23">
                      <w:pPr>
                        <w:rPr>
                          <w:rFonts w:ascii="Courier New"/>
                          <w:sz w:val="13"/>
                        </w:rPr>
                        <w:pPrChange w:id="159" w:author="Raj Kesarapalli" w:date="2023-07-28T13:11:00Z">
                          <w:pPr>
                            <w:ind w:left="1289"/>
                          </w:pPr>
                        </w:pPrChange>
                      </w:pPr>
                      <w:ins w:id="160" w:author="Raj Kesarapalli" w:date="2023-07-28T13:11:00Z">
                        <w:r>
                          <w:rPr>
                            <w:rFonts w:ascii="Courier New"/>
                            <w:sz w:val="13"/>
                          </w:rPr>
                          <w:t xml:space="preserve">              </w:t>
                        </w:r>
                      </w:ins>
                      <w:r w:rsidR="00000000">
                        <w:rPr>
                          <w:rFonts w:ascii="Courier New"/>
                          <w:sz w:val="13"/>
                        </w:rPr>
                        <w:t>}</w:t>
                      </w:r>
                      <w:del w:id="161" w:author="Raj Kesarapalli" w:date="2023-07-28T13:11:00Z">
                        <w:r w:rsidR="00000000" w:rsidDel="00904F23">
                          <w:rPr>
                            <w:rFonts w:ascii="Courier New"/>
                            <w:sz w:val="13"/>
                          </w:rPr>
                          <w:delText>,</w:delText>
                        </w:r>
                      </w:del>
                    </w:p>
                    <w:p w14:paraId="2D475E6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5FD7E52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08E3CEA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67BC5B8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55CF0A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988CAC1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F62E8" w14:textId="77777777" w:rsidR="00956473" w:rsidRDefault="00956473">
      <w:pPr>
        <w:pStyle w:val="BodyText"/>
        <w:rPr>
          <w:sz w:val="12"/>
        </w:rPr>
      </w:pPr>
    </w:p>
    <w:p w14:paraId="55B2252A" w14:textId="77777777" w:rsidR="00956473" w:rsidRDefault="00000000">
      <w:pPr>
        <w:pStyle w:val="BodyText"/>
        <w:spacing w:before="96"/>
        <w:ind w:left="100"/>
      </w:pPr>
      <w:r>
        <w:t>The above examples use the following:</w:t>
      </w:r>
    </w:p>
    <w:p w14:paraId="2E488FA8" w14:textId="77777777" w:rsidR="00956473" w:rsidRDefault="00956473">
      <w:pPr>
        <w:pStyle w:val="BodyText"/>
        <w:spacing w:before="5"/>
        <w:rPr>
          <w:sz w:val="30"/>
        </w:rPr>
      </w:pPr>
    </w:p>
    <w:p w14:paraId="30BBD9E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459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BRIDGE_COVERITY_CONNECT_USER_NAME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and </w:t>
      </w:r>
      <w:r>
        <w:rPr>
          <w:rFonts w:ascii="Courier New" w:hAnsi="Courier New"/>
          <w:sz w:val="16"/>
          <w:shd w:val="clear" w:color="auto" w:fill="EDEDED"/>
        </w:rPr>
        <w:t>BRIDGE_COVERITY_CONNECT_USER_PASSWORD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security</w:t>
      </w:r>
      <w:r>
        <w:rPr>
          <w:spacing w:val="-15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5"/>
          <w:sz w:val="20"/>
        </w:rPr>
        <w:t xml:space="preserve"> </w:t>
      </w:r>
      <w:r>
        <w:rPr>
          <w:sz w:val="20"/>
        </w:rPr>
        <w:t>Note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Synopsys</w:t>
      </w:r>
      <w:r>
        <w:rPr>
          <w:spacing w:val="-15"/>
          <w:sz w:val="20"/>
        </w:rPr>
        <w:t xml:space="preserve"> </w:t>
      </w:r>
      <w:r>
        <w:rPr>
          <w:sz w:val="20"/>
        </w:rPr>
        <w:t>Bridge</w:t>
      </w:r>
      <w:r>
        <w:rPr>
          <w:spacing w:val="-1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4"/>
          <w:sz w:val="20"/>
        </w:rPr>
        <w:t xml:space="preserve"> </w:t>
      </w:r>
      <w:r>
        <w:rPr>
          <w:sz w:val="20"/>
        </w:rPr>
        <w:t>picks</w:t>
      </w:r>
      <w:r>
        <w:rPr>
          <w:spacing w:val="-15"/>
          <w:sz w:val="20"/>
        </w:rPr>
        <w:t xml:space="preserve"> </w:t>
      </w:r>
      <w:r>
        <w:rPr>
          <w:sz w:val="20"/>
        </w:rPr>
        <w:t>up</w:t>
      </w:r>
      <w:r>
        <w:rPr>
          <w:spacing w:val="-15"/>
          <w:sz w:val="20"/>
        </w:rPr>
        <w:t xml:space="preserve"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 xml:space="preserve"> </w:t>
      </w:r>
      <w:r>
        <w:rPr>
          <w:sz w:val="20"/>
        </w:rPr>
        <w:t>variables.</w:t>
      </w:r>
    </w:p>
    <w:p w14:paraId="31A248E8" w14:textId="621CBC60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z w:val="16"/>
        </w:rPr>
        <w:t xml:space="preserve"> </w:t>
      </w:r>
      <w:del w:id="152" w:author="Raj Kesarapalli" w:date="2023-07-28T13:11:00Z">
        <w:r w:rsidDel="009F78BE">
          <w:rPr>
            <w:sz w:val="20"/>
          </w:rPr>
          <w:delText xml:space="preserve">argument </w:delText>
        </w:r>
      </w:del>
      <w:r>
        <w:rPr>
          <w:sz w:val="20"/>
        </w:rPr>
        <w:t>to specify the Synopsys security product in</w:t>
      </w:r>
      <w:r>
        <w:rPr>
          <w:spacing w:val="-26"/>
          <w:sz w:val="20"/>
        </w:rPr>
        <w:t xml:space="preserve"> </w:t>
      </w:r>
      <w:r>
        <w:rPr>
          <w:sz w:val="20"/>
        </w:rPr>
        <w:t>use.</w:t>
      </w:r>
    </w:p>
    <w:p w14:paraId="39D3C0A7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coverity.connect.url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for Coverity Connect</w:t>
      </w:r>
      <w:r>
        <w:rPr>
          <w:spacing w:val="-7"/>
          <w:sz w:val="20"/>
        </w:rPr>
        <w:t xml:space="preserve"> </w:t>
      </w:r>
      <w:r>
        <w:rPr>
          <w:sz w:val="20"/>
        </w:rPr>
        <w:t>URL.</w:t>
      </w:r>
    </w:p>
    <w:p w14:paraId="0B928E61" w14:textId="518D859E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coverity.connect.project.name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for project on Coverity Connect</w:t>
      </w:r>
      <w:del w:id="153" w:author="Raj Kesarapalli" w:date="2023-07-28T13:12:00Z">
        <w:r w:rsidDel="009F78BE">
          <w:rPr>
            <w:sz w:val="20"/>
          </w:rPr>
          <w:delText xml:space="preserve"> to</w:delText>
        </w:r>
      </w:del>
      <w:del w:id="154" w:author="Raj Kesarapalli" w:date="2023-07-28T13:11:00Z">
        <w:r w:rsidDel="009F78BE">
          <w:rPr>
            <w:sz w:val="20"/>
          </w:rPr>
          <w:delText xml:space="preserve"> be</w:delText>
        </w:r>
        <w:r w:rsidDel="009F78BE">
          <w:rPr>
            <w:spacing w:val="-18"/>
            <w:sz w:val="20"/>
          </w:rPr>
          <w:delText xml:space="preserve"> </w:delText>
        </w:r>
        <w:r w:rsidDel="009F78BE">
          <w:rPr>
            <w:sz w:val="20"/>
          </w:rPr>
          <w:delText>used</w:delText>
        </w:r>
      </w:del>
      <w:r>
        <w:rPr>
          <w:sz w:val="20"/>
        </w:rPr>
        <w:t>.</w:t>
      </w:r>
      <w:ins w:id="155" w:author="Raj Kesarapalli" w:date="2023-07-28T13:12:00Z">
        <w:r w:rsidR="009F78BE">
          <w:rPr>
            <w:sz w:val="20"/>
          </w:rPr>
          <w:t xml:space="preserve"> Must exist on the server.</w:t>
        </w:r>
      </w:ins>
    </w:p>
    <w:p w14:paraId="106CCC33" w14:textId="62BB35D0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del w:id="156" w:author="Raj Kesarapalli" w:date="2023-07-28T13:12:00Z">
        <w:r w:rsidDel="009F78BE">
          <w:rPr>
            <w:rFonts w:ascii="Courier New" w:hAnsi="Courier New"/>
            <w:sz w:val="16"/>
            <w:shd w:val="clear" w:color="auto" w:fill="EDEDED"/>
          </w:rPr>
          <w:delText>coverity</w:delText>
        </w:r>
      </w:del>
      <w:ins w:id="157" w:author="Raj Kesarapalli" w:date="2023-07-28T13:12:00Z">
        <w:r w:rsidR="009F78BE">
          <w:rPr>
            <w:rFonts w:ascii="Courier New" w:hAnsi="Courier New"/>
            <w:sz w:val="16"/>
            <w:shd w:val="clear" w:color="auto" w:fill="EDEDED"/>
          </w:rPr>
          <w:pgNum/>
        </w:r>
        <w:r w:rsidR="009F78BE">
          <w:rPr>
            <w:rFonts w:ascii="Courier New" w:hAnsi="Courier New"/>
            <w:sz w:val="16"/>
            <w:shd w:val="clear" w:color="auto" w:fill="EDEDED"/>
          </w:rPr>
          <w:t>overity</w:t>
        </w:r>
      </w:ins>
      <w:r>
        <w:rPr>
          <w:rFonts w:ascii="Courier New" w:hAnsi="Courier New"/>
          <w:sz w:val="16"/>
          <w:shd w:val="clear" w:color="auto" w:fill="EDEDED"/>
        </w:rPr>
        <w:t>.connect.stream.name</w:t>
      </w:r>
      <w:r>
        <w:rPr>
          <w:rFonts w:ascii="Courier New" w:hAnsi="Courier New"/>
          <w:spacing w:val="-64"/>
          <w:sz w:val="16"/>
        </w:rPr>
        <w:t xml:space="preserve"> </w:t>
      </w:r>
      <w:r>
        <w:rPr>
          <w:sz w:val="20"/>
        </w:rPr>
        <w:t>for stream on Coverity Connect</w:t>
      </w:r>
      <w:del w:id="158" w:author="Raj Kesarapalli" w:date="2023-07-28T13:12:00Z">
        <w:r w:rsidDel="009F78BE">
          <w:rPr>
            <w:sz w:val="20"/>
          </w:rPr>
          <w:delText xml:space="preserve"> to be used</w:delText>
        </w:r>
      </w:del>
      <w:r>
        <w:rPr>
          <w:sz w:val="20"/>
        </w:rPr>
        <w:t>.</w:t>
      </w:r>
      <w:ins w:id="159" w:author="Raj Kesarapalli" w:date="2023-07-28T13:12:00Z">
        <w:r w:rsidR="009F78BE">
          <w:rPr>
            <w:sz w:val="20"/>
          </w:rPr>
          <w:t xml:space="preserve"> Must exist on the server.</w:t>
        </w:r>
      </w:ins>
    </w:p>
    <w:p w14:paraId="38E27368" w14:textId="599AD058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632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coverity.connect</w:t>
      </w:r>
      <w:proofErr w:type="gramEnd"/>
      <w:r>
        <w:rPr>
          <w:rFonts w:ascii="Courier New" w:hAnsi="Courier New"/>
          <w:sz w:val="16"/>
          <w:shd w:val="clear" w:color="auto" w:fill="EDEDED"/>
        </w:rPr>
        <w:t>.policy.view</w:t>
      </w:r>
      <w:proofErr w:type="spellEnd"/>
      <w:r>
        <w:rPr>
          <w:rFonts w:ascii="Courier New" w:hAnsi="Courier New"/>
          <w:spacing w:val="-11"/>
          <w:sz w:val="16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policy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ins w:id="160" w:author="Raj Kesarapalli" w:date="2023-07-28T13:13:00Z">
        <w:r w:rsidR="009F78BE">
          <w:rPr>
            <w:spacing w:val="-6"/>
            <w:sz w:val="20"/>
          </w:rPr>
          <w:t xml:space="preserve">by Synopsys Bridge </w:t>
        </w:r>
      </w:ins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decide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CI</w:t>
      </w:r>
      <w:r>
        <w:rPr>
          <w:spacing w:val="-6"/>
          <w:sz w:val="20"/>
        </w:rPr>
        <w:t xml:space="preserve"> </w:t>
      </w:r>
      <w:r>
        <w:rPr>
          <w:sz w:val="20"/>
        </w:rPr>
        <w:t>pipeline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 failed or</w:t>
      </w:r>
      <w:r>
        <w:rPr>
          <w:spacing w:val="-3"/>
          <w:sz w:val="20"/>
        </w:rPr>
        <w:t xml:space="preserve"> </w:t>
      </w:r>
      <w:r>
        <w:rPr>
          <w:sz w:val="20"/>
        </w:rPr>
        <w:t>not.</w:t>
      </w:r>
    </w:p>
    <w:p w14:paraId="62721D1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482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Coverity.local</w:t>
      </w:r>
      <w:proofErr w:type="spellEnd"/>
      <w:r>
        <w:rPr>
          <w:rFonts w:ascii="Courier New" w:hAnsi="Courier New"/>
          <w:spacing w:val="-22"/>
          <w:sz w:val="16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let</w:t>
      </w:r>
      <w:r>
        <w:rPr>
          <w:spacing w:val="-11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bridge</w:t>
      </w:r>
      <w:r>
        <w:rPr>
          <w:spacing w:val="-11"/>
          <w:sz w:val="20"/>
        </w:rPr>
        <w:t xml:space="preserve"> </w:t>
      </w:r>
      <w:r>
        <w:rPr>
          <w:sz w:val="20"/>
        </w:rPr>
        <w:t>know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on-prem</w:t>
      </w:r>
      <w:r>
        <w:rPr>
          <w:spacing w:val="-12"/>
          <w:sz w:val="20"/>
        </w:rPr>
        <w:t xml:space="preserve"> </w:t>
      </w:r>
      <w:r>
        <w:rPr>
          <w:sz w:val="20"/>
        </w:rPr>
        <w:t>Coverity</w:t>
      </w:r>
      <w:r>
        <w:rPr>
          <w:spacing w:val="-11"/>
          <w:sz w:val="20"/>
        </w:rPr>
        <w:t xml:space="preserve"> </w:t>
      </w:r>
      <w:r>
        <w:rPr>
          <w:sz w:val="20"/>
        </w:rPr>
        <w:t>Connect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Coverity cloud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deployment.</w:t>
      </w:r>
    </w:p>
    <w:p w14:paraId="4ED20F88" w14:textId="77777777" w:rsidR="00956473" w:rsidRDefault="00956473">
      <w:pPr>
        <w:pStyle w:val="BodyText"/>
        <w:spacing w:before="7"/>
      </w:pPr>
    </w:p>
    <w:p w14:paraId="6BAAC5FF" w14:textId="77777777" w:rsidR="00956473" w:rsidRDefault="00000000">
      <w:pPr>
        <w:pStyle w:val="Heading4"/>
      </w:pPr>
      <w:bookmarkStart w:id="161" w:name="Running_Coverity_Connect_scans_using_the"/>
      <w:bookmarkStart w:id="162" w:name="_bookmark18"/>
      <w:bookmarkEnd w:id="161"/>
      <w:bookmarkEnd w:id="162"/>
      <w:r>
        <w:t xml:space="preserve">Running Coverity Connect scans using the command </w:t>
      </w:r>
      <w:proofErr w:type="gramStart"/>
      <w:r>
        <w:t>line</w:t>
      </w:r>
      <w:proofErr w:type="gramEnd"/>
    </w:p>
    <w:p w14:paraId="117AAF91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2AADFEC1" w14:textId="77777777" w:rsidR="00956473" w:rsidRDefault="00000000">
      <w:pPr>
        <w:pStyle w:val="BodyText"/>
        <w:ind w:left="100"/>
      </w:pPr>
      <w:r>
        <w:t>Instead of using a JSON file, you can pass arguments on the command line.</w:t>
      </w:r>
    </w:p>
    <w:p w14:paraId="70130AFA" w14:textId="77777777" w:rsidR="00956473" w:rsidRDefault="00956473">
      <w:pPr>
        <w:pStyle w:val="BodyText"/>
        <w:rPr>
          <w:sz w:val="25"/>
        </w:rPr>
      </w:pPr>
    </w:p>
    <w:p w14:paraId="259902FF" w14:textId="3C76866D" w:rsidR="00956473" w:rsidRDefault="00000000">
      <w:pPr>
        <w:pStyle w:val="BodyText"/>
        <w:ind w:left="100"/>
      </w:pPr>
      <w:r>
        <w:t xml:space="preserve">Here are the example commands that </w:t>
      </w:r>
      <w:del w:id="163" w:author="Raj Kesarapalli" w:date="2023-07-28T13:13:00Z">
        <w:r w:rsidDel="009F78BE">
          <w:delText>can be used</w:delText>
        </w:r>
      </w:del>
      <w:ins w:id="164" w:author="Raj Kesarapalli" w:date="2023-07-28T13:13:00Z">
        <w:r w:rsidR="009F78BE">
          <w:t>you can use</w:t>
        </w:r>
      </w:ins>
      <w:r>
        <w:t xml:space="preserve"> with on-prem Coverity Connect:</w:t>
      </w:r>
    </w:p>
    <w:p w14:paraId="7A14B2F2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6A48B36" wp14:editId="117D55EF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1765300"/>
                <wp:effectExtent l="0" t="0" r="0" b="0"/>
                <wp:wrapTopAndBottom/>
                <wp:docPr id="11814021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7653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D64BC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4F5E715D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BRIDGE_COVERITY_CONNECT_USER_NAME=&lt;COV_USER&gt;</w:t>
                            </w:r>
                          </w:p>
                          <w:p w14:paraId="752FDA4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7D66376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BRIDGE_COVERITY_CONNECT_USER_PASSWORD=&lt;COVERITY_PASSPHRASE&gt;</w:t>
                            </w:r>
                          </w:p>
                          <w:p w14:paraId="06B2753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747A689" w14:textId="77777777" w:rsidR="00956473" w:rsidRDefault="00000000">
                            <w:pPr>
                              <w:spacing w:line="554" w:lineRule="auto"/>
                              <w:ind w:left="213" w:right="6160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bridge 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=&lt;COVERITY_URL&gt; \</w:t>
                            </w:r>
                          </w:p>
                          <w:p w14:paraId="62CC8A4B" w14:textId="77777777" w:rsidR="00956473" w:rsidRDefault="00000000">
                            <w:pPr>
                              <w:spacing w:line="554" w:lineRule="auto"/>
                              <w:ind w:left="213" w:right="506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coverity.connect.project.name=&lt;COVERITY_PROJECT&gt; \ coverity.connect.stream.name=&lt;COVERITY_STREAM&gt; 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coverity.connect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.policy.view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=&lt;COVERITY_VIEW_NAME&gt; \</w:t>
                            </w:r>
                          </w:p>
                          <w:p w14:paraId="5BE245BF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coveriy.local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=true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48B36" id="Text Box 208" o:spid="_x0000_s1089" type="#_x0000_t202" style="position:absolute;margin-left:76pt;margin-top:6.25pt;width:464pt;height:139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548D64BC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4F5E715D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BRIDGE_COVERITY_CONNECT_USER_NAME=&lt;COV_USER&gt;</w:t>
                      </w:r>
                    </w:p>
                    <w:p w14:paraId="752FDA4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7D66376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BRIDGE_COVERITY_CONNECT_USER_PASSWORD=&lt;COVERITY_PASSPHRASE&gt;</w:t>
                      </w:r>
                    </w:p>
                    <w:p w14:paraId="06B2753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747A689" w14:textId="77777777" w:rsidR="00956473" w:rsidRDefault="00000000">
                      <w:pPr>
                        <w:spacing w:line="554" w:lineRule="auto"/>
                        <w:ind w:left="213" w:right="6160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bridge 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coverity.connect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=&lt;COVERITY_URL&gt; \</w:t>
                      </w:r>
                    </w:p>
                    <w:p w14:paraId="62CC8A4B" w14:textId="77777777" w:rsidR="00956473" w:rsidRDefault="00000000">
                      <w:pPr>
                        <w:spacing w:line="554" w:lineRule="auto"/>
                        <w:ind w:left="213" w:right="506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coverity.connect.project.name=&lt;COVERITY_PROJECT&gt; \ coverity.connect.stream.name=&lt;COVERITY_STREAM&gt; 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coverity.connect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.policy.view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=&lt;COVERITY_VIEW_NAME&gt; \</w:t>
                      </w:r>
                    </w:p>
                    <w:p w14:paraId="5BE245BF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coveriy.local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=true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21E49B" w14:textId="77777777" w:rsidR="00956473" w:rsidRDefault="00956473">
      <w:pPr>
        <w:pStyle w:val="BodyText"/>
        <w:rPr>
          <w:sz w:val="12"/>
        </w:rPr>
      </w:pPr>
    </w:p>
    <w:p w14:paraId="3A4BB6FF" w14:textId="378340B0" w:rsidR="00956473" w:rsidRDefault="00000000">
      <w:pPr>
        <w:pStyle w:val="BodyText"/>
        <w:spacing w:before="96"/>
        <w:ind w:left="100"/>
      </w:pPr>
      <w:r>
        <w:t xml:space="preserve">Here are the example commands that </w:t>
      </w:r>
      <w:del w:id="165" w:author="Raj Kesarapalli" w:date="2023-07-28T13:13:00Z">
        <w:r w:rsidDel="009F78BE">
          <w:delText>can be used</w:delText>
        </w:r>
      </w:del>
      <w:ins w:id="166" w:author="Raj Kesarapalli" w:date="2023-07-28T13:13:00Z">
        <w:r w:rsidR="009F78BE">
          <w:t>you can use</w:t>
        </w:r>
      </w:ins>
      <w:r>
        <w:t xml:space="preserve"> with Coverity cloud deployment:</w:t>
      </w:r>
    </w:p>
    <w:p w14:paraId="05B82051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05677F6" wp14:editId="6044CC71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450850"/>
                <wp:effectExtent l="0" t="0" r="0" b="0"/>
                <wp:wrapTopAndBottom/>
                <wp:docPr id="107537929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508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E84AB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0B47B4D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BRIDGE_COVERITY_CONNECT_USER_NAME=&lt;COV_USER&gt;</w:t>
                            </w:r>
                          </w:p>
                          <w:p w14:paraId="46EAF10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E2D2190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BRIDGE_COVERITY_CONNECT_USER_PASSWORD=&lt;COVERITY_PASSPHRASE&gt;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677F6" id="Text Box 207" o:spid="_x0000_s1090" type="#_x0000_t202" style="position:absolute;margin-left:76pt;margin-top:6.25pt;width:464pt;height:35.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" fillcolor="#ededed" stroked="f">
                <v:path arrowok="t"/>
                <v:textbox inset="0,0,0,0">
                  <w:txbxContent>
                    <w:p w14:paraId="507E84AB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0B47B4D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BRIDGE_COVERITY_CONNECT_USER_NAME=&lt;COV_USER&gt;</w:t>
                      </w:r>
                    </w:p>
                    <w:p w14:paraId="46EAF10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E2D2190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BRIDGE_COVERITY_CONNECT_USER_PASSWORD=&lt;COVERITY_PASSPHRASE&gt;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BC8870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2CAEF53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2 - Synopsys Bridge CLI | 18</w:t>
      </w:r>
    </w:p>
    <w:p w14:paraId="6E4C3DA8" w14:textId="77777777" w:rsidR="00956473" w:rsidRDefault="00956473">
      <w:pPr>
        <w:pStyle w:val="BodyText"/>
      </w:pPr>
    </w:p>
    <w:p w14:paraId="7DE655A1" w14:textId="77777777" w:rsidR="00956473" w:rsidRDefault="00956473">
      <w:pPr>
        <w:pStyle w:val="BodyText"/>
      </w:pPr>
    </w:p>
    <w:p w14:paraId="08700E95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A63EE1B" wp14:editId="76B26097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882650"/>
                <wp:effectExtent l="0" t="0" r="0" b="0"/>
                <wp:wrapTopAndBottom/>
                <wp:docPr id="208093619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8826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5CE37" w14:textId="77777777" w:rsidR="00956473" w:rsidRDefault="00000000">
                            <w:pPr>
                              <w:spacing w:before="102" w:line="554" w:lineRule="auto"/>
                              <w:ind w:left="290" w:right="3753" w:hanging="23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bridge \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=&lt;COVERITY_URL&gt; 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3"/>
                              </w:rPr>
                              <w:t xml:space="preserve">\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coverity.connect.project.name=&lt;COVERITY_PROJECT&gt; \ coverity.connect.stream.name=&lt;COVERITY_STREAM&gt; \</w:t>
                            </w:r>
                          </w:p>
                          <w:p w14:paraId="2F74EF18" w14:textId="77777777" w:rsidR="00956473" w:rsidRDefault="00000000">
                            <w:pPr>
                              <w:spacing w:line="147" w:lineRule="exact"/>
                              <w:ind w:left="290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coverity.connect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.policy.view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=&lt;COVERITY_VIEW_NAME&gt;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EE1B" id="Text Box 206" o:spid="_x0000_s1091" type="#_x0000_t202" style="position:absolute;margin-left:76pt;margin-top:8.15pt;width:464pt;height:69.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5175CE37" w14:textId="77777777" w:rsidR="00956473" w:rsidRDefault="00000000">
                      <w:pPr>
                        <w:spacing w:before="102" w:line="554" w:lineRule="auto"/>
                        <w:ind w:left="290" w:right="3753" w:hanging="23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bridge \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coverity.connect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=&lt;COVERITY_URL&gt; </w:t>
                      </w:r>
                      <w:r>
                        <w:rPr>
                          <w:rFonts w:ascii="Courier New"/>
                          <w:spacing w:val="-13"/>
                          <w:sz w:val="13"/>
                        </w:rPr>
                        <w:t xml:space="preserve">\ </w:t>
                      </w:r>
                      <w:r>
                        <w:rPr>
                          <w:rFonts w:ascii="Courier New"/>
                          <w:sz w:val="13"/>
                        </w:rPr>
                        <w:t>coverity.connect.project.name=&lt;COVERITY_PROJECT&gt; \ coverity.connect.stream.name=&lt;COVERITY_STREAM&gt; \</w:t>
                      </w:r>
                    </w:p>
                    <w:p w14:paraId="2F74EF18" w14:textId="77777777" w:rsidR="00956473" w:rsidRDefault="00000000">
                      <w:pPr>
                        <w:spacing w:line="147" w:lineRule="exact"/>
                        <w:ind w:left="290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coverity.connect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.policy.view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=&lt;COVERITY_VIEW_NAME&gt;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C1ECE" w14:textId="77777777" w:rsidR="00956473" w:rsidRDefault="00956473">
      <w:pPr>
        <w:pStyle w:val="BodyText"/>
        <w:rPr>
          <w:sz w:val="12"/>
        </w:rPr>
      </w:pPr>
    </w:p>
    <w:p w14:paraId="766692E9" w14:textId="77777777" w:rsidR="00956473" w:rsidRDefault="00000000">
      <w:pPr>
        <w:pStyle w:val="BodyText"/>
        <w:spacing w:before="96"/>
        <w:ind w:left="100"/>
      </w:pPr>
      <w:r>
        <w:t>The above examples use the following:</w:t>
      </w:r>
    </w:p>
    <w:p w14:paraId="581ED8D3" w14:textId="77777777" w:rsidR="00956473" w:rsidRDefault="00956473">
      <w:pPr>
        <w:pStyle w:val="BodyText"/>
        <w:spacing w:before="5"/>
        <w:rPr>
          <w:sz w:val="30"/>
        </w:rPr>
      </w:pPr>
    </w:p>
    <w:p w14:paraId="3270EAF3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459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BRIDGE_COVERITY_CONNECT_USER_NAME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and </w:t>
      </w:r>
      <w:r>
        <w:rPr>
          <w:rFonts w:ascii="Courier New" w:hAnsi="Courier New"/>
          <w:sz w:val="16"/>
          <w:shd w:val="clear" w:color="auto" w:fill="EDEDED"/>
        </w:rPr>
        <w:t>BRIDGE_COVERITY_CONNECT_USER_PASSWORD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security</w:t>
      </w:r>
      <w:r>
        <w:rPr>
          <w:spacing w:val="-15"/>
          <w:sz w:val="20"/>
        </w:rPr>
        <w:t xml:space="preserve"> </w:t>
      </w:r>
      <w:r>
        <w:rPr>
          <w:sz w:val="20"/>
        </w:rPr>
        <w:t>purposes).</w:t>
      </w:r>
      <w:r>
        <w:rPr>
          <w:spacing w:val="-15"/>
          <w:sz w:val="20"/>
        </w:rPr>
        <w:t xml:space="preserve"> </w:t>
      </w:r>
      <w:r>
        <w:rPr>
          <w:sz w:val="20"/>
        </w:rPr>
        <w:t>Note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Synopsys</w:t>
      </w:r>
      <w:r>
        <w:rPr>
          <w:spacing w:val="-15"/>
          <w:sz w:val="20"/>
        </w:rPr>
        <w:t xml:space="preserve"> </w:t>
      </w:r>
      <w:r>
        <w:rPr>
          <w:sz w:val="20"/>
        </w:rPr>
        <w:t>Bridge</w:t>
      </w:r>
      <w:r>
        <w:rPr>
          <w:spacing w:val="-1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4"/>
          <w:sz w:val="20"/>
        </w:rPr>
        <w:t xml:space="preserve"> </w:t>
      </w:r>
      <w:r>
        <w:rPr>
          <w:sz w:val="20"/>
        </w:rPr>
        <w:t>picks</w:t>
      </w:r>
      <w:r>
        <w:rPr>
          <w:spacing w:val="-15"/>
          <w:sz w:val="20"/>
        </w:rPr>
        <w:t xml:space="preserve"> </w:t>
      </w:r>
      <w:r>
        <w:rPr>
          <w:sz w:val="20"/>
        </w:rPr>
        <w:t>up</w:t>
      </w:r>
      <w:r>
        <w:rPr>
          <w:spacing w:val="-15"/>
          <w:sz w:val="20"/>
        </w:rPr>
        <w:t xml:space="preserve"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 xml:space="preserve"> </w:t>
      </w:r>
      <w:r>
        <w:rPr>
          <w:sz w:val="20"/>
        </w:rPr>
        <w:t>variables.</w:t>
      </w:r>
    </w:p>
    <w:p w14:paraId="30F22D04" w14:textId="1F2D023E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7" w:lineRule="exact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--stage</w:t>
      </w:r>
      <w:r>
        <w:rPr>
          <w:rFonts w:ascii="Courier New" w:hAnsi="Courier New"/>
          <w:spacing w:val="-70"/>
          <w:sz w:val="16"/>
        </w:rPr>
        <w:t xml:space="preserve"> </w:t>
      </w:r>
      <w:del w:id="167" w:author="Raj Kesarapalli" w:date="2023-07-28T13:14:00Z">
        <w:r w:rsidDel="009F78BE">
          <w:rPr>
            <w:sz w:val="20"/>
          </w:rPr>
          <w:delText xml:space="preserve">argument </w:delText>
        </w:r>
      </w:del>
      <w:r>
        <w:rPr>
          <w:sz w:val="20"/>
        </w:rPr>
        <w:t>to specify the Synopsys security product in use.</w:t>
      </w:r>
    </w:p>
    <w:p w14:paraId="55B5C9E5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coverity.connect.url</w:t>
      </w:r>
      <w:r>
        <w:rPr>
          <w:rFonts w:ascii="Courier New" w:hAnsi="Courier New"/>
          <w:spacing w:val="-52"/>
          <w:sz w:val="16"/>
        </w:rPr>
        <w:t xml:space="preserve"> </w:t>
      </w:r>
      <w:r>
        <w:rPr>
          <w:sz w:val="20"/>
        </w:rPr>
        <w:t>for Coverity Connect URL.</w:t>
      </w:r>
    </w:p>
    <w:p w14:paraId="3A0F2F0F" w14:textId="3D64CE2B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coverity.connect.project.name</w:t>
      </w:r>
      <w:r>
        <w:rPr>
          <w:rFonts w:ascii="Courier New" w:hAnsi="Courier New"/>
          <w:spacing w:val="-64"/>
          <w:sz w:val="16"/>
        </w:rPr>
        <w:t xml:space="preserve"> </w:t>
      </w:r>
      <w:r>
        <w:rPr>
          <w:sz w:val="20"/>
        </w:rPr>
        <w:t>for project on Coverity Connect to be used.</w:t>
      </w:r>
      <w:ins w:id="168" w:author="Raj Kesarapalli" w:date="2023-07-28T13:14:00Z">
        <w:r w:rsidR="009F78BE">
          <w:rPr>
            <w:sz w:val="20"/>
          </w:rPr>
          <w:t xml:space="preserve"> Must exist on the server.</w:t>
        </w:r>
      </w:ins>
    </w:p>
    <w:p w14:paraId="738D1642" w14:textId="5E8A1374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coverity.connect.stream.name</w:t>
      </w:r>
      <w:r>
        <w:rPr>
          <w:rFonts w:ascii="Courier New" w:hAnsi="Courier New"/>
          <w:spacing w:val="-64"/>
          <w:sz w:val="16"/>
        </w:rPr>
        <w:t xml:space="preserve"> </w:t>
      </w:r>
      <w:r>
        <w:rPr>
          <w:sz w:val="20"/>
        </w:rPr>
        <w:t>for stream on Coverity Connect to be used.</w:t>
      </w:r>
      <w:ins w:id="169" w:author="Raj Kesarapalli" w:date="2023-07-28T13:14:00Z">
        <w:r w:rsidR="009F78BE">
          <w:rPr>
            <w:sz w:val="20"/>
          </w:rPr>
          <w:t xml:space="preserve"> Must exist on the server.</w:t>
        </w:r>
      </w:ins>
    </w:p>
    <w:p w14:paraId="069BCA95" w14:textId="6C39B380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679"/>
        <w:rPr>
          <w:sz w:val="20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coverity.connect</w:t>
      </w:r>
      <w:proofErr w:type="gramEnd"/>
      <w:r>
        <w:rPr>
          <w:rFonts w:ascii="Courier New" w:hAnsi="Courier New"/>
          <w:sz w:val="16"/>
          <w:shd w:val="clear" w:color="auto" w:fill="EDEDED"/>
        </w:rPr>
        <w:t>.policy.view</w:t>
      </w:r>
      <w:proofErr w:type="spellEnd"/>
      <w:r>
        <w:rPr>
          <w:rFonts w:ascii="Courier New" w:hAnsi="Courier New"/>
          <w:spacing w:val="-54"/>
          <w:sz w:val="16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policy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ins w:id="170" w:author="Raj Kesarapalli" w:date="2023-07-28T13:14:00Z">
        <w:r w:rsidR="009F78BE">
          <w:rPr>
            <w:spacing w:val="-6"/>
            <w:sz w:val="20"/>
          </w:rPr>
          <w:t xml:space="preserve">by Synopsys Bridge </w:t>
        </w:r>
      </w:ins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decide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CI</w:t>
      </w:r>
      <w:r>
        <w:rPr>
          <w:spacing w:val="-6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 failed or</w:t>
      </w:r>
      <w:r>
        <w:rPr>
          <w:spacing w:val="-3"/>
          <w:sz w:val="20"/>
        </w:rPr>
        <w:t xml:space="preserve"> </w:t>
      </w:r>
      <w:r>
        <w:rPr>
          <w:sz w:val="20"/>
        </w:rPr>
        <w:t>not.</w:t>
      </w:r>
    </w:p>
    <w:p w14:paraId="21B7591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528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Coverity.local</w:t>
      </w:r>
      <w:proofErr w:type="spellEnd"/>
      <w:r>
        <w:rPr>
          <w:rFonts w:ascii="Courier New" w:hAnsi="Courier New"/>
          <w:spacing w:val="-58"/>
          <w:sz w:val="16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let</w:t>
      </w:r>
      <w:r>
        <w:rPr>
          <w:spacing w:val="-12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bridge</w:t>
      </w:r>
      <w:r>
        <w:rPr>
          <w:spacing w:val="-12"/>
          <w:sz w:val="20"/>
        </w:rPr>
        <w:t xml:space="preserve"> </w:t>
      </w:r>
      <w:r>
        <w:rPr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on-prem</w:t>
      </w:r>
      <w:r>
        <w:rPr>
          <w:spacing w:val="-12"/>
          <w:sz w:val="20"/>
        </w:rPr>
        <w:t xml:space="preserve"> </w:t>
      </w:r>
      <w:r>
        <w:rPr>
          <w:sz w:val="20"/>
        </w:rPr>
        <w:t>Coverity</w:t>
      </w:r>
      <w:r>
        <w:rPr>
          <w:spacing w:val="-12"/>
          <w:sz w:val="20"/>
        </w:rPr>
        <w:t xml:space="preserve"> </w:t>
      </w:r>
      <w:r>
        <w:rPr>
          <w:sz w:val="20"/>
        </w:rPr>
        <w:t>Connect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Coverity cloud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deployment.</w:t>
      </w:r>
    </w:p>
    <w:p w14:paraId="11E2CD6F" w14:textId="77777777" w:rsidR="00956473" w:rsidRDefault="00956473">
      <w:pPr>
        <w:pStyle w:val="BodyText"/>
        <w:spacing w:before="11"/>
        <w:rPr>
          <w:sz w:val="21"/>
        </w:rPr>
      </w:pPr>
    </w:p>
    <w:p w14:paraId="44EFE6A1" w14:textId="77777777" w:rsidR="00956473" w:rsidRDefault="00000000">
      <w:pPr>
        <w:pStyle w:val="BodyText"/>
        <w:spacing w:line="340" w:lineRule="auto"/>
        <w:ind w:left="100"/>
        <w:rPr>
          <w:rFonts w:ascii="Arial"/>
          <w:i/>
        </w:rPr>
      </w:pPr>
      <w:r>
        <w:t>For the required minimum set of arguments that you need to pass to integrate Synopsys Bridge with Polaris,</w:t>
      </w:r>
      <w:r>
        <w:rPr>
          <w:spacing w:val="-11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Polaris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Schema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Extensions</w:t>
      </w:r>
      <w:r>
        <w:rPr>
          <w:spacing w:val="-6"/>
        </w:rPr>
        <w:t xml:space="preserve"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page</w:t>
      </w:r>
    </w:p>
    <w:p w14:paraId="426F7705" w14:textId="77777777" w:rsidR="00956473" w:rsidRDefault="00000000">
      <w:pPr>
        <w:spacing w:line="238" w:lineRule="exact"/>
        <w:ind w:left="599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 w14:paraId="4935CE10" w14:textId="77777777" w:rsidR="00956473" w:rsidRDefault="00956473">
      <w:pPr>
        <w:pStyle w:val="BodyText"/>
        <w:rPr>
          <w:sz w:val="25"/>
        </w:rPr>
      </w:pPr>
    </w:p>
    <w:p w14:paraId="302F0E16" w14:textId="77777777" w:rsidR="00956473" w:rsidRDefault="00000000">
      <w:pPr>
        <w:pStyle w:val="BodyText"/>
        <w:ind w:left="100"/>
      </w:pPr>
      <w:r>
        <w:t xml:space="preserve">For more details, see the </w:t>
      </w:r>
      <w:hyperlink w:anchor="_bookmark20" w:history="1">
        <w:r>
          <w:rPr>
            <w:color w:val="337AB7"/>
          </w:rPr>
          <w:t xml:space="preserve">Complete List of Synopsys Bridge Arguments </w:t>
        </w:r>
      </w:hyperlink>
      <w:hyperlink w:anchor="_bookmark20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0" w:history="1">
        <w:r>
          <w:rPr>
            <w:rFonts w:ascii="Arial"/>
            <w:i/>
            <w:color w:val="337AB7"/>
          </w:rPr>
          <w:t xml:space="preserve">page </w:t>
        </w:r>
      </w:hyperlink>
      <w:hyperlink w:anchor="_bookmark20" w:history="1">
        <w:r>
          <w:rPr>
            <w:rFonts w:ascii="Arial"/>
            <w:i/>
            <w:color w:val="337AB7"/>
          </w:rPr>
          <w:t>19</w:t>
        </w:r>
      </w:hyperlink>
      <w:hyperlink w:anchor="_bookmark20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183C2668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569A1109" w14:textId="77777777" w:rsidR="00956473" w:rsidRDefault="00000000">
      <w:pPr>
        <w:pStyle w:val="Heading1"/>
      </w:pPr>
      <w:bookmarkStart w:id="171" w:name="Chapter_3._Synopsys_Bridge_CLI_Reference"/>
      <w:bookmarkStart w:id="172" w:name="_bookmark19"/>
      <w:bookmarkStart w:id="173" w:name="_bookmark20"/>
      <w:bookmarkEnd w:id="171"/>
      <w:bookmarkEnd w:id="172"/>
      <w:bookmarkEnd w:id="173"/>
      <w:r>
        <w:lastRenderedPageBreak/>
        <w:t>Chapter 3. Synopsys Bridge CLI Reference</w:t>
      </w:r>
    </w:p>
    <w:p w14:paraId="6F8C7B61" w14:textId="77777777" w:rsidR="00956473" w:rsidRDefault="00000000">
      <w:pPr>
        <w:pStyle w:val="Heading2"/>
        <w:spacing w:before="284"/>
      </w:pPr>
      <w:bookmarkStart w:id="174" w:name="Complete_List_of_Synopsys_Bridge_Argumen"/>
      <w:bookmarkEnd w:id="174"/>
      <w:r>
        <w:t>Complete List of Synopsys Bridge Arguments</w:t>
      </w:r>
    </w:p>
    <w:p w14:paraId="7B6634C4" w14:textId="77777777" w:rsidR="00956473" w:rsidRDefault="00000000">
      <w:pPr>
        <w:pStyle w:val="BodyText"/>
        <w:spacing w:before="213" w:line="340" w:lineRule="auto"/>
        <w:ind w:left="100"/>
      </w:pPr>
      <w:r>
        <w:t>This</w:t>
      </w:r>
      <w:r>
        <w:rPr>
          <w:spacing w:val="-13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lists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arguments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Synopsys</w:t>
      </w:r>
      <w:r>
        <w:rPr>
          <w:spacing w:val="-12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supports.</w:t>
      </w:r>
      <w:r>
        <w:rPr>
          <w:spacing w:val="-12"/>
        </w:rPr>
        <w:t xml:space="preserve"> </w:t>
      </w:r>
      <w:r>
        <w:t>Arguments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passed</w:t>
      </w:r>
      <w:r>
        <w:rPr>
          <w:spacing w:val="-13"/>
        </w:rPr>
        <w:t xml:space="preserve"> </w:t>
      </w:r>
      <w:r>
        <w:t>thru environment variables, command line or a JSON</w:t>
      </w:r>
      <w:r>
        <w:rPr>
          <w:spacing w:val="-14"/>
        </w:rPr>
        <w:t xml:space="preserve"> </w:t>
      </w:r>
      <w:r>
        <w:t>file.</w:t>
      </w:r>
    </w:p>
    <w:p w14:paraId="1B033F36" w14:textId="77777777" w:rsidR="00956473" w:rsidRDefault="00C11CA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34307871" wp14:editId="42895CFE">
                <wp:simplePos x="0" y="0"/>
                <wp:positionH relativeFrom="page">
                  <wp:posOffset>923925</wp:posOffset>
                </wp:positionH>
                <wp:positionV relativeFrom="paragraph">
                  <wp:posOffset>100330</wp:posOffset>
                </wp:positionV>
                <wp:extent cx="5924550" cy="838200"/>
                <wp:effectExtent l="0" t="0" r="0" b="0"/>
                <wp:wrapTopAndBottom/>
                <wp:docPr id="23628507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838200"/>
                          <a:chOff x="1455" y="158"/>
                          <a:chExt cx="9330" cy="1320"/>
                        </a:xfrm>
                      </wpg:grpSpPr>
                      <wps:wsp>
                        <wps:cNvPr id="1148095023" name="Freeform 205"/>
                        <wps:cNvSpPr>
                          <a:spLocks/>
                        </wps:cNvSpPr>
                        <wps:spPr bwMode="auto">
                          <a:xfrm>
                            <a:off x="1455" y="158"/>
                            <a:ext cx="9330" cy="132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478 158"/>
                              <a:gd name="T3" fmla="*/ 1478 h 1320"/>
                              <a:gd name="T4" fmla="+- 0 1605 1455"/>
                              <a:gd name="T5" fmla="*/ T4 w 9330"/>
                              <a:gd name="T6" fmla="+- 0 1478 158"/>
                              <a:gd name="T7" fmla="*/ 1478 h 1320"/>
                              <a:gd name="T8" fmla="+- 0 1547 1455"/>
                              <a:gd name="T9" fmla="*/ T8 w 9330"/>
                              <a:gd name="T10" fmla="+- 0 1466 158"/>
                              <a:gd name="T11" fmla="*/ 1466 h 1320"/>
                              <a:gd name="T12" fmla="+- 0 1499 1455"/>
                              <a:gd name="T13" fmla="*/ T12 w 9330"/>
                              <a:gd name="T14" fmla="+- 0 1434 158"/>
                              <a:gd name="T15" fmla="*/ 1434 h 1320"/>
                              <a:gd name="T16" fmla="+- 0 1467 1455"/>
                              <a:gd name="T17" fmla="*/ T16 w 9330"/>
                              <a:gd name="T18" fmla="+- 0 1386 158"/>
                              <a:gd name="T19" fmla="*/ 1386 h 1320"/>
                              <a:gd name="T20" fmla="+- 0 1455 1455"/>
                              <a:gd name="T21" fmla="*/ T20 w 9330"/>
                              <a:gd name="T22" fmla="+- 0 1328 158"/>
                              <a:gd name="T23" fmla="*/ 1328 h 1320"/>
                              <a:gd name="T24" fmla="+- 0 1455 1455"/>
                              <a:gd name="T25" fmla="*/ T24 w 9330"/>
                              <a:gd name="T26" fmla="+- 0 308 158"/>
                              <a:gd name="T27" fmla="*/ 308 h 1320"/>
                              <a:gd name="T28" fmla="+- 0 1467 1455"/>
                              <a:gd name="T29" fmla="*/ T28 w 9330"/>
                              <a:gd name="T30" fmla="+- 0 250 158"/>
                              <a:gd name="T31" fmla="*/ 250 h 1320"/>
                              <a:gd name="T32" fmla="+- 0 1499 1455"/>
                              <a:gd name="T33" fmla="*/ T32 w 9330"/>
                              <a:gd name="T34" fmla="+- 0 202 158"/>
                              <a:gd name="T35" fmla="*/ 202 h 1320"/>
                              <a:gd name="T36" fmla="+- 0 1547 1455"/>
                              <a:gd name="T37" fmla="*/ T36 w 9330"/>
                              <a:gd name="T38" fmla="+- 0 170 158"/>
                              <a:gd name="T39" fmla="*/ 170 h 1320"/>
                              <a:gd name="T40" fmla="+- 0 1605 1455"/>
                              <a:gd name="T41" fmla="*/ T40 w 9330"/>
                              <a:gd name="T42" fmla="+- 0 158 158"/>
                              <a:gd name="T43" fmla="*/ 158 h 1320"/>
                              <a:gd name="T44" fmla="+- 0 10635 1455"/>
                              <a:gd name="T45" fmla="*/ T44 w 9330"/>
                              <a:gd name="T46" fmla="+- 0 158 158"/>
                              <a:gd name="T47" fmla="*/ 158 h 1320"/>
                              <a:gd name="T48" fmla="+- 0 10693 1455"/>
                              <a:gd name="T49" fmla="*/ T48 w 9330"/>
                              <a:gd name="T50" fmla="+- 0 170 158"/>
                              <a:gd name="T51" fmla="*/ 170 h 1320"/>
                              <a:gd name="T52" fmla="+- 0 10741 1455"/>
                              <a:gd name="T53" fmla="*/ T52 w 9330"/>
                              <a:gd name="T54" fmla="+- 0 202 158"/>
                              <a:gd name="T55" fmla="*/ 202 h 1320"/>
                              <a:gd name="T56" fmla="+- 0 10773 1455"/>
                              <a:gd name="T57" fmla="*/ T56 w 9330"/>
                              <a:gd name="T58" fmla="+- 0 250 158"/>
                              <a:gd name="T59" fmla="*/ 250 h 1320"/>
                              <a:gd name="T60" fmla="+- 0 10785 1455"/>
                              <a:gd name="T61" fmla="*/ T60 w 9330"/>
                              <a:gd name="T62" fmla="+- 0 308 158"/>
                              <a:gd name="T63" fmla="*/ 308 h 1320"/>
                              <a:gd name="T64" fmla="+- 0 10785 1455"/>
                              <a:gd name="T65" fmla="*/ T64 w 9330"/>
                              <a:gd name="T66" fmla="+- 0 1328 158"/>
                              <a:gd name="T67" fmla="*/ 1328 h 1320"/>
                              <a:gd name="T68" fmla="+- 0 10773 1455"/>
                              <a:gd name="T69" fmla="*/ T68 w 9330"/>
                              <a:gd name="T70" fmla="+- 0 1386 158"/>
                              <a:gd name="T71" fmla="*/ 1386 h 1320"/>
                              <a:gd name="T72" fmla="+- 0 10741 1455"/>
                              <a:gd name="T73" fmla="*/ T72 w 9330"/>
                              <a:gd name="T74" fmla="+- 0 1434 158"/>
                              <a:gd name="T75" fmla="*/ 1434 h 1320"/>
                              <a:gd name="T76" fmla="+- 0 10693 1455"/>
                              <a:gd name="T77" fmla="*/ T76 w 9330"/>
                              <a:gd name="T78" fmla="+- 0 1466 158"/>
                              <a:gd name="T79" fmla="*/ 1466 h 1320"/>
                              <a:gd name="T80" fmla="+- 0 10635 1455"/>
                              <a:gd name="T81" fmla="*/ T80 w 9330"/>
                              <a:gd name="T82" fmla="+- 0 1478 158"/>
                              <a:gd name="T83" fmla="*/ 1478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1320">
                                <a:moveTo>
                                  <a:pt x="91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170"/>
                                </a:lnTo>
                                <a:lnTo>
                                  <a:pt x="9318" y="1228"/>
                                </a:lnTo>
                                <a:lnTo>
                                  <a:pt x="9286" y="1276"/>
                                </a:lnTo>
                                <a:lnTo>
                                  <a:pt x="9238" y="1308"/>
                                </a:lnTo>
                                <a:lnTo>
                                  <a:pt x="91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9783979" name="Picture 20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269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0196827" name="Text Box 203"/>
                        <wps:cNvSpPr txBox="1">
                          <a:spLocks/>
                        </wps:cNvSpPr>
                        <wps:spPr bwMode="auto">
                          <a:xfrm>
                            <a:off x="1455" y="158"/>
                            <a:ext cx="93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258E6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31694426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2E68426B" w14:textId="77777777" w:rsidR="00956473" w:rsidRDefault="00000000">
                              <w:pPr>
                                <w:spacing w:before="100" w:line="340" w:lineRule="auto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recommend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sensitive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tokens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environment variables.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7871" id="Group 202" o:spid="_x0000_s1092" style="position:absolute;margin-left:72.75pt;margin-top:7.9pt;width:466.5pt;height:66pt;z-index:-251620352;mso-wrap-distance-left:0;mso-wrap-distance-right:0;mso-position-horizontal-relative:page" coordorigin="1455,158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">
                <v:shape id="Freeform 205" o:spid="_x0000_s1093" style="position:absolute;left:1455;top:158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" path="m9180,1320r-9030,l92,1308,44,1276,12,1228,,1170,,150,12,92,44,44,92,12,150,,9180,r58,12l9286,44r32,48l9330,150r,1020l9318,1228r-32,48l9238,1308r-58,12xe" fillcolor="#0078a0" stroked="f">
                  <v:fill opacity="5911f"/>
                  <v:path arrowok="t" o:connecttype="custom" o:connectlocs="9180,1478;150,1478;92,1466;44,1434;12,1386;0,1328;0,308;12,250;44,202;92,170;150,158;9180,158;9238,170;9286,202;9318,250;9330,308;9330,1328;9318,1386;9286,1434;9238,1466;9180,1478" o:connectangles="0,0,0,0,0,0,0,0,0,0,0,0,0,0,0,0,0,0,0,0,0"/>
                </v:shape>
                <v:shape id="Picture 204" o:spid="_x0000_s1094" type="#_x0000_t75" style="position:absolute;left:1570;top:26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203" o:spid="_x0000_s1095" type="#_x0000_t202" style="position:absolute;left:1455;top:158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89258E6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31694426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2E68426B" w14:textId="77777777" w:rsidR="00956473" w:rsidRDefault="00000000">
                        <w:pPr>
                          <w:spacing w:before="100" w:line="340" w:lineRule="auto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recommend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sensitive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such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tokens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 variables.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9CC5C5" w14:textId="77777777" w:rsidR="00956473" w:rsidRDefault="00956473">
      <w:pPr>
        <w:pStyle w:val="BodyText"/>
        <w:spacing w:before="1"/>
        <w:rPr>
          <w:sz w:val="12"/>
        </w:rPr>
      </w:pPr>
    </w:p>
    <w:p w14:paraId="275BF787" w14:textId="77777777" w:rsidR="00956473" w:rsidRDefault="00000000">
      <w:pPr>
        <w:pStyle w:val="BodyText"/>
        <w:spacing w:before="96" w:line="340" w:lineRule="auto"/>
        <w:ind w:left="100"/>
      </w:pP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arguments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refer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hyperlink w:anchor="_bookmark21" w:history="1">
        <w:r>
          <w:rPr>
            <w:color w:val="337AB7"/>
          </w:rPr>
          <w:t>Universal</w:t>
        </w:r>
        <w:r>
          <w:rPr>
            <w:color w:val="337AB7"/>
            <w:spacing w:val="-13"/>
          </w:rPr>
          <w:t xml:space="preserve"> </w:t>
        </w:r>
        <w:r>
          <w:rPr>
            <w:color w:val="337AB7"/>
          </w:rPr>
          <w:t>Synopsys</w:t>
        </w:r>
      </w:hyperlink>
      <w:r>
        <w:rPr>
          <w:color w:val="337AB7"/>
        </w:rPr>
        <w:t xml:space="preserve"> </w:t>
      </w:r>
      <w:hyperlink w:anchor="_bookmark21" w:history="1">
        <w:r>
          <w:rPr>
            <w:color w:val="337AB7"/>
          </w:rPr>
          <w:t xml:space="preserve">Bridge Arguments </w:t>
        </w:r>
      </w:hyperlink>
      <w:hyperlink w:anchor="_bookmark21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1" w:history="1">
        <w:r>
          <w:rPr>
            <w:rFonts w:ascii="Arial"/>
            <w:i/>
            <w:color w:val="337AB7"/>
          </w:rPr>
          <w:t xml:space="preserve">page </w:t>
        </w:r>
      </w:hyperlink>
      <w:hyperlink w:anchor="_bookmark21" w:history="1">
        <w:r>
          <w:rPr>
            <w:rFonts w:ascii="Arial"/>
            <w:i/>
            <w:color w:val="337AB7"/>
          </w:rPr>
          <w:t>19</w:t>
        </w:r>
      </w:hyperlink>
      <w:hyperlink w:anchor="_bookmark21" w:history="1">
        <w:r>
          <w:rPr>
            <w:rFonts w:ascii="Arial"/>
            <w:i/>
            <w:color w:val="337AB7"/>
          </w:rPr>
          <w:t>)</w:t>
        </w:r>
        <w:r>
          <w:rPr>
            <w:rFonts w:ascii="Arial"/>
            <w:i/>
            <w:color w:val="337AB7"/>
            <w:spacing w:val="-6"/>
          </w:rPr>
          <w:t xml:space="preserve"> </w:t>
        </w:r>
      </w:hyperlink>
      <w:r>
        <w:rPr>
          <w:spacing w:val="-3"/>
        </w:rPr>
        <w:t>below.</w:t>
      </w:r>
    </w:p>
    <w:p w14:paraId="0E33AB2C" w14:textId="77777777" w:rsidR="00956473" w:rsidRDefault="00956473">
      <w:pPr>
        <w:pStyle w:val="BodyText"/>
        <w:spacing w:before="6"/>
        <w:rPr>
          <w:sz w:val="16"/>
        </w:rPr>
      </w:pPr>
    </w:p>
    <w:p w14:paraId="6F3A6224" w14:textId="77777777" w:rsidR="00956473" w:rsidRDefault="00000000">
      <w:pPr>
        <w:pStyle w:val="BodyText"/>
        <w:ind w:left="100"/>
      </w:pPr>
      <w:r>
        <w:t>For product specific arguments, refer to the product specific section below:</w:t>
      </w:r>
    </w:p>
    <w:p w14:paraId="2DD3F0E5" w14:textId="77777777" w:rsidR="00956473" w:rsidRDefault="00956473">
      <w:pPr>
        <w:pStyle w:val="BodyText"/>
        <w:spacing w:before="6"/>
        <w:rPr>
          <w:sz w:val="30"/>
        </w:rPr>
      </w:pPr>
    </w:p>
    <w:p w14:paraId="36CD57B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rFonts w:ascii="Arial" w:hAnsi="Arial"/>
          <w:i/>
          <w:sz w:val="20"/>
        </w:rPr>
      </w:pPr>
      <w:hyperlink w:anchor="_bookmark22" w:history="1">
        <w:r>
          <w:rPr>
            <w:color w:val="337AB7"/>
            <w:sz w:val="20"/>
          </w:rPr>
          <w:t xml:space="preserve">Polaris </w:t>
        </w:r>
      </w:hyperlink>
      <w:hyperlink w:anchor="_bookmark22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2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 xml:space="preserve"> </w:t>
        </w:r>
      </w:hyperlink>
      <w:hyperlink w:anchor="_bookmark22" w:history="1">
        <w:r>
          <w:rPr>
            <w:rFonts w:ascii="Arial" w:hAnsi="Arial"/>
            <w:i/>
            <w:color w:val="337AB7"/>
            <w:sz w:val="20"/>
          </w:rPr>
          <w:t>20</w:t>
        </w:r>
      </w:hyperlink>
      <w:hyperlink w:anchor="_bookmark22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7EAB9944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23" w:history="1">
        <w:r>
          <w:rPr>
            <w:color w:val="337AB7"/>
            <w:sz w:val="20"/>
          </w:rPr>
          <w:t xml:space="preserve">Black Duck </w:t>
        </w:r>
      </w:hyperlink>
      <w:hyperlink w:anchor="_bookmark23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3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 xml:space="preserve"> </w:t>
        </w:r>
      </w:hyperlink>
      <w:hyperlink w:anchor="_bookmark23" w:history="1">
        <w:r>
          <w:rPr>
            <w:rFonts w:ascii="Arial" w:hAnsi="Arial"/>
            <w:i/>
            <w:color w:val="337AB7"/>
            <w:sz w:val="20"/>
          </w:rPr>
          <w:t>23</w:t>
        </w:r>
      </w:hyperlink>
      <w:hyperlink w:anchor="_bookmark23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1823BAF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24" w:history="1">
        <w:r>
          <w:rPr>
            <w:color w:val="337AB7"/>
            <w:sz w:val="20"/>
          </w:rPr>
          <w:t xml:space="preserve">Coverity Connect </w:t>
        </w:r>
      </w:hyperlink>
      <w:hyperlink w:anchor="_bookmark24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4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8"/>
            <w:sz w:val="20"/>
          </w:rPr>
          <w:t xml:space="preserve"> </w:t>
        </w:r>
      </w:hyperlink>
      <w:hyperlink w:anchor="_bookmark24" w:history="1">
        <w:r>
          <w:rPr>
            <w:rFonts w:ascii="Arial" w:hAnsi="Arial"/>
            <w:i/>
            <w:color w:val="337AB7"/>
            <w:sz w:val="20"/>
          </w:rPr>
          <w:t>29</w:t>
        </w:r>
      </w:hyperlink>
      <w:hyperlink w:anchor="_bookmark24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2DC879E9" w14:textId="77777777" w:rsidR="00956473" w:rsidRDefault="00956473">
      <w:pPr>
        <w:pStyle w:val="BodyText"/>
        <w:spacing w:before="5"/>
        <w:rPr>
          <w:rFonts w:ascii="Arial"/>
          <w:i/>
          <w:sz w:val="30"/>
        </w:rPr>
      </w:pPr>
    </w:p>
    <w:p w14:paraId="7EF9B3DC" w14:textId="77777777" w:rsidR="00956473" w:rsidRDefault="00000000">
      <w:pPr>
        <w:pStyle w:val="Heading4"/>
      </w:pPr>
      <w:bookmarkStart w:id="175" w:name="Universal_Synopsys_Bridge_Arguments"/>
      <w:bookmarkStart w:id="176" w:name="_bookmark21"/>
      <w:bookmarkEnd w:id="175"/>
      <w:bookmarkEnd w:id="176"/>
      <w:r>
        <w:t>Universal Synopsys Bridge</w:t>
      </w:r>
      <w:r>
        <w:rPr>
          <w:spacing w:val="34"/>
        </w:rPr>
        <w:t xml:space="preserve"> </w:t>
      </w:r>
      <w:r>
        <w:t>Arguments</w:t>
      </w:r>
    </w:p>
    <w:p w14:paraId="4C76056B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66BAB582" w14:textId="77777777" w:rsidR="00956473" w:rsidRDefault="00000000">
      <w:pPr>
        <w:pStyle w:val="BodyText"/>
        <w:spacing w:before="1"/>
        <w:ind w:left="100"/>
      </w:pPr>
      <w:r>
        <w:t>These arguments can be passed on the command line, but not as part of a JSON file.</w:t>
      </w:r>
    </w:p>
    <w:p w14:paraId="23D21BB0" w14:textId="77777777" w:rsidR="00956473" w:rsidRDefault="00C11CAC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2AC1633A" wp14:editId="58087193">
                <wp:simplePos x="0" y="0"/>
                <wp:positionH relativeFrom="page">
                  <wp:posOffset>919480</wp:posOffset>
                </wp:positionH>
                <wp:positionV relativeFrom="paragraph">
                  <wp:posOffset>150495</wp:posOffset>
                </wp:positionV>
                <wp:extent cx="5934075" cy="3311525"/>
                <wp:effectExtent l="0" t="0" r="9525" b="3175"/>
                <wp:wrapTopAndBottom/>
                <wp:docPr id="77240288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3311525"/>
                          <a:chOff x="1448" y="237"/>
                          <a:chExt cx="9345" cy="5215"/>
                        </a:xfrm>
                      </wpg:grpSpPr>
                      <wps:wsp>
                        <wps:cNvPr id="1338884157" name="Line 201"/>
                        <wps:cNvCnPr>
                          <a:cxnSpLocks/>
                        </wps:cNvCnPr>
                        <wps:spPr bwMode="auto">
                          <a:xfrm>
                            <a:off x="1448" y="245"/>
                            <a:ext cx="23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609832" name="Line 200"/>
                        <wps:cNvCnPr>
                          <a:cxnSpLocks/>
                        </wps:cNvCnPr>
                        <wps:spPr bwMode="auto">
                          <a:xfrm>
                            <a:off x="1455" y="237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609071" name="Line 199"/>
                        <wps:cNvCnPr>
                          <a:cxnSpLocks/>
                        </wps:cNvCnPr>
                        <wps:spPr bwMode="auto">
                          <a:xfrm>
                            <a:off x="3817" y="245"/>
                            <a:ext cx="3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645382" name="Line 198"/>
                        <wps:cNvCnPr>
                          <a:cxnSpLocks/>
                        </wps:cNvCnPr>
                        <wps:spPr bwMode="auto">
                          <a:xfrm>
                            <a:off x="7667" y="245"/>
                            <a:ext cx="3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866591" name="Line 197"/>
                        <wps:cNvCnPr>
                          <a:cxnSpLocks/>
                        </wps:cNvCnPr>
                        <wps:spPr bwMode="auto">
                          <a:xfrm>
                            <a:off x="10785" y="237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313109" name="Line 196"/>
                        <wps:cNvCnPr>
                          <a:cxnSpLocks/>
                        </wps:cNvCnPr>
                        <wps:spPr bwMode="auto">
                          <a:xfrm>
                            <a:off x="1455" y="1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75229" name="Line 195"/>
                        <wps:cNvCnPr>
                          <a:cxnSpLocks/>
                        </wps:cNvCnPr>
                        <wps:spPr bwMode="auto">
                          <a:xfrm>
                            <a:off x="10785" y="712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065040" name="Line 194"/>
                        <wps:cNvCnPr>
                          <a:cxnSpLocks/>
                        </wps:cNvCnPr>
                        <wps:spPr bwMode="auto">
                          <a:xfrm>
                            <a:off x="1455" y="23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916287" name="Line 193"/>
                        <wps:cNvCnPr>
                          <a:cxnSpLocks/>
                        </wps:cNvCnPr>
                        <wps:spPr bwMode="auto">
                          <a:xfrm>
                            <a:off x="10785" y="1172"/>
                            <a:ext cx="0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86857" name="Line 192"/>
                        <wps:cNvCnPr>
                          <a:cxnSpLocks/>
                        </wps:cNvCnPr>
                        <wps:spPr bwMode="auto">
                          <a:xfrm>
                            <a:off x="1455" y="3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642795" name="Line 191"/>
                        <wps:cNvCnPr>
                          <a:cxnSpLocks/>
                        </wps:cNvCnPr>
                        <wps:spPr bwMode="auto">
                          <a:xfrm>
                            <a:off x="10785" y="2312"/>
                            <a:ext cx="0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467002" name="Line 190"/>
                        <wps:cNvCnPr>
                          <a:cxnSpLocks/>
                        </wps:cNvCnPr>
                        <wps:spPr bwMode="auto">
                          <a:xfrm>
                            <a:off x="1455" y="39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494274" name="Line 189"/>
                        <wps:cNvCnPr>
                          <a:cxnSpLocks/>
                        </wps:cNvCnPr>
                        <wps:spPr bwMode="auto">
                          <a:xfrm>
                            <a:off x="10785" y="3452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709847" name="Line 188"/>
                        <wps:cNvCnPr>
                          <a:cxnSpLocks/>
                        </wps:cNvCnPr>
                        <wps:spPr bwMode="auto">
                          <a:xfrm>
                            <a:off x="1455" y="47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347334" name="Line 187"/>
                        <wps:cNvCnPr>
                          <a:cxnSpLocks/>
                        </wps:cNvCnPr>
                        <wps:spPr bwMode="auto">
                          <a:xfrm>
                            <a:off x="10785" y="3912"/>
                            <a:ext cx="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279892" name="Line 186"/>
                        <wps:cNvCnPr>
                          <a:cxnSpLocks/>
                        </wps:cNvCnPr>
                        <wps:spPr bwMode="auto">
                          <a:xfrm>
                            <a:off x="1455" y="5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286998" name="Line 185"/>
                        <wps:cNvCnPr>
                          <a:cxnSpLocks/>
                        </wps:cNvCnPr>
                        <wps:spPr bwMode="auto">
                          <a:xfrm>
                            <a:off x="10785" y="4712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84702" name="Text Box 184"/>
                        <wps:cNvSpPr txBox="1">
                          <a:spLocks/>
                        </wps:cNvSpPr>
                        <wps:spPr bwMode="auto">
                          <a:xfrm>
                            <a:off x="2178" y="371"/>
                            <a:ext cx="942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3A461" w14:textId="77777777" w:rsidR="00956473" w:rsidRDefault="00000000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697499" name="Text Box 183"/>
                        <wps:cNvSpPr txBox="1">
                          <a:spLocks/>
                        </wps:cNvSpPr>
                        <wps:spPr bwMode="auto">
                          <a:xfrm>
                            <a:off x="5227" y="371"/>
                            <a:ext cx="104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087CD" w14:textId="77777777" w:rsidR="00956473" w:rsidRDefault="00000000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9894731" name="Text Box 182"/>
                        <wps:cNvSpPr txBox="1">
                          <a:spLocks/>
                        </wps:cNvSpPr>
                        <wps:spPr bwMode="auto">
                          <a:xfrm>
                            <a:off x="8769" y="371"/>
                            <a:ext cx="92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8B57B" w14:textId="77777777" w:rsidR="00956473" w:rsidRDefault="00000000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Required?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3791424" name="Text Box 181"/>
                        <wps:cNvSpPr txBox="1">
                          <a:spLocks/>
                        </wps:cNvSpPr>
                        <wps:spPr bwMode="auto">
                          <a:xfrm>
                            <a:off x="1522" y="884"/>
                            <a:ext cx="14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4BF87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synopsys-bridge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1734125" name="Text Box 180"/>
                        <wps:cNvSpPr txBox="1">
                          <a:spLocks/>
                        </wps:cNvSpPr>
                        <wps:spPr bwMode="auto">
                          <a:xfrm>
                            <a:off x="3877" y="831"/>
                            <a:ext cx="3372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7FB53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invoke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5072628" name="Text Box 179"/>
                        <wps:cNvSpPr txBox="1">
                          <a:spLocks/>
                        </wps:cNvSpPr>
                        <wps:spPr bwMode="auto">
                          <a:xfrm>
                            <a:off x="7727" y="831"/>
                            <a:ext cx="34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A0910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0307198" name="Text Box 178"/>
                        <wps:cNvSpPr txBox="1">
                          <a:spLocks/>
                        </wps:cNvSpPr>
                        <wps:spPr bwMode="auto">
                          <a:xfrm>
                            <a:off x="1522" y="1344"/>
                            <a:ext cx="69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37534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--stage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2971706" name="Text Box 177"/>
                        <wps:cNvSpPr txBox="1">
                          <a:spLocks/>
                        </wps:cNvSpPr>
                        <wps:spPr bwMode="auto">
                          <a:xfrm>
                            <a:off x="3877" y="1291"/>
                            <a:ext cx="4193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64ADD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340" w:lineRule="auto"/>
                                <w:ind w:right="1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--stage</w:t>
                              </w:r>
                              <w:r>
                                <w:rPr>
                                  <w:rFonts w:ascii="Courier New" w:hAnsi="Courier New"/>
                                  <w:spacing w:val="-7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 specifies 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group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Yes </w:t>
                              </w:r>
                              <w:r>
                                <w:rPr>
                                  <w:sz w:val="20"/>
                                </w:rPr>
                                <w:t xml:space="preserve">of adapters to run (such as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--stage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sz w:val="16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po•</w:t>
                              </w:r>
                            </w:p>
                            <w:p w14:paraId="43B2D34E" w14:textId="77777777" w:rsidR="00956473" w:rsidRDefault="00000000">
                              <w:pPr>
                                <w:spacing w:line="23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laris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3291591" name="Text Box 176"/>
                        <wps:cNvSpPr txBox="1">
                          <a:spLocks/>
                        </wps:cNvSpPr>
                        <wps:spPr bwMode="auto">
                          <a:xfrm>
                            <a:off x="1522" y="2484"/>
                            <a:ext cx="69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3CBF3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322836" name="Text Box 175"/>
                        <wps:cNvSpPr txBox="1">
                          <a:spLocks/>
                        </wps:cNvSpPr>
                        <wps:spPr bwMode="auto">
                          <a:xfrm>
                            <a:off x="3877" y="2431"/>
                            <a:ext cx="6502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EB43E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340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--input</w:t>
                              </w:r>
                              <w:r>
                                <w:rPr>
                                  <w:rFonts w:ascii="Courier New"/>
                                  <w:spacing w:val="-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 loads a JSON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Required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inputting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JSON containing common arguments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files.</w:t>
                              </w:r>
                            </w:p>
                            <w:p w14:paraId="07859C26" w14:textId="77777777" w:rsidR="00956473" w:rsidRDefault="00000000">
                              <w:pPr>
                                <w:spacing w:line="23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scans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458604" name="Text Box 174"/>
                        <wps:cNvSpPr txBox="1">
                          <a:spLocks/>
                        </wps:cNvSpPr>
                        <wps:spPr bwMode="auto">
                          <a:xfrm>
                            <a:off x="1522" y="3624"/>
                            <a:ext cx="597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97A08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--help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0984544" name="Text Box 173"/>
                        <wps:cNvSpPr txBox="1">
                          <a:spLocks/>
                        </wps:cNvSpPr>
                        <wps:spPr bwMode="auto">
                          <a:xfrm>
                            <a:off x="3877" y="3571"/>
                            <a:ext cx="412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4270A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Shows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help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4896636" name="Text Box 172"/>
                        <wps:cNvSpPr txBox="1">
                          <a:spLocks/>
                        </wps:cNvSpPr>
                        <wps:spPr bwMode="auto">
                          <a:xfrm>
                            <a:off x="1522" y="4084"/>
                            <a:ext cx="98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2F1FA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-log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6542404" name="Text Box 171"/>
                        <wps:cNvSpPr txBox="1">
                          <a:spLocks/>
                        </wps:cNvSpPr>
                        <wps:spPr bwMode="auto">
                          <a:xfrm>
                            <a:off x="3877" y="4031"/>
                            <a:ext cx="412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249BF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Outputs JSON format logs.</w:t>
                              </w:r>
                              <w:r>
                                <w:rPr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Logging</w:t>
                                </w:r>
                              </w:hyperlink>
                              <w:r>
                                <w:rPr>
                                  <w:color w:val="337AB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  <w:p w14:paraId="7B53D6F6" w14:textId="77777777" w:rsidR="00956473" w:rsidRDefault="00000000">
                              <w:pPr>
                                <w:spacing w:before="100" w:line="239" w:lineRule="exact"/>
                                <w:rPr>
                                  <w:sz w:val="20"/>
                                </w:rPr>
                              </w:pPr>
                              <w:hyperlink w:anchor="_bookmark26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 xml:space="preserve">and Diagnostics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 xml:space="preserve">page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33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5509272" name="Text Box 170"/>
                        <wps:cNvSpPr txBox="1">
                          <a:spLocks/>
                        </wps:cNvSpPr>
                        <wps:spPr bwMode="auto">
                          <a:xfrm>
                            <a:off x="1522" y="4884"/>
                            <a:ext cx="14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D3BDB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-log-file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867104" name="Text Box 169"/>
                        <wps:cNvSpPr txBox="1">
                          <a:spLocks/>
                        </wps:cNvSpPr>
                        <wps:spPr bwMode="auto">
                          <a:xfrm>
                            <a:off x="3877" y="4831"/>
                            <a:ext cx="3351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4307A" w14:textId="77777777" w:rsidR="00956473" w:rsidRDefault="00000000">
                              <w:pPr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Outputs JSON format logs in the</w:t>
                              </w:r>
                            </w:p>
                            <w:p w14:paraId="13849622" w14:textId="77777777" w:rsidR="00956473" w:rsidRDefault="00000000">
                              <w:pPr>
                                <w:spacing w:before="100" w:line="23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bridge.log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4451054" name="Text Box 168"/>
                        <wps:cNvSpPr txBox="1">
                          <a:spLocks/>
                        </wps:cNvSpPr>
                        <wps:spPr bwMode="auto">
                          <a:xfrm>
                            <a:off x="7727" y="4831"/>
                            <a:ext cx="27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E8045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1633A" id="Group 167" o:spid="_x0000_s1096" style="position:absolute;margin-left:72.4pt;margin-top:11.85pt;width:467.25pt;height:260.75pt;z-index:-251601920;mso-wrap-distance-left:0;mso-wrap-distance-right:0;mso-position-horizontal-relative:page" coordorigin="1448,237" coordsize="9345,5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">
                <v:line id="Line 201" o:spid="_x0000_s1097" style="position:absolute;visibility:visible;mso-wrap-style:square" from="1448,245" to="3817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">
                  <o:lock v:ext="edit" shapetype="f"/>
                </v:line>
                <v:line id="Line 200" o:spid="_x0000_s1098" style="position:absolute;visibility:visible;mso-wrap-style:square" from="1455,237" to="1455,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">
                  <o:lock v:ext="edit" shapetype="f"/>
                </v:line>
                <v:line id="Line 199" o:spid="_x0000_s1099" style="position:absolute;visibility:visible;mso-wrap-style:square" from="3817,245" to="7667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">
                  <o:lock v:ext="edit" shapetype="f"/>
                </v:line>
                <v:line id="Line 198" o:spid="_x0000_s1100" style="position:absolute;visibility:visible;mso-wrap-style:square" from="7667,245" to="10792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">
                  <o:lock v:ext="edit" shapetype="f"/>
                </v:line>
                <v:line id="Line 197" o:spid="_x0000_s1101" style="position:absolute;visibility:visible;mso-wrap-style:square" from="10785,237" to="10785,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">
                  <o:lock v:ext="edit" shapetype="f"/>
                </v:line>
                <v:line id="Line 196" o:spid="_x0000_s1102" style="position:absolute;visibility:visible;mso-wrap-style:square" from="1455,1172" to="1455,1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">
                  <o:lock v:ext="edit" shapetype="f"/>
                </v:line>
                <v:line id="Line 195" o:spid="_x0000_s1103" style="position:absolute;visibility:visible;mso-wrap-style:square" from="10785,712" to="10785,1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">
                  <o:lock v:ext="edit" shapetype="f"/>
                </v:line>
                <v:line id="Line 194" o:spid="_x0000_s1104" style="position:absolute;visibility:visible;mso-wrap-style:square" from="1455,2312" to="1455,23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">
                  <o:lock v:ext="edit" shapetype="f"/>
                </v:line>
                <v:line id="Line 193" o:spid="_x0000_s1105" style="position:absolute;visibility:visible;mso-wrap-style:square" from="10785,1172" to="10785,23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">
                  <o:lock v:ext="edit" shapetype="f"/>
                </v:line>
                <v:line id="Line 192" o:spid="_x0000_s1106" style="position:absolute;visibility:visible;mso-wrap-style:square" from="1455,3452" to="1455,3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">
                  <o:lock v:ext="edit" shapetype="f"/>
                </v:line>
                <v:line id="Line 191" o:spid="_x0000_s1107" style="position:absolute;visibility:visible;mso-wrap-style:square" from="10785,2312" to="10785,3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">
                  <o:lock v:ext="edit" shapetype="f"/>
                </v:line>
                <v:line id="Line 190" o:spid="_x0000_s1108" style="position:absolute;visibility:visible;mso-wrap-style:square" from="1455,3912" to="1455,3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">
                  <o:lock v:ext="edit" shapetype="f"/>
                </v:line>
                <v:line id="Line 189" o:spid="_x0000_s1109" style="position:absolute;visibility:visible;mso-wrap-style:square" from="10785,3452" to="10785,3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">
                  <o:lock v:ext="edit" shapetype="f"/>
                </v:line>
                <v:line id="Line 188" o:spid="_x0000_s1110" style="position:absolute;visibility:visible;mso-wrap-style:square" from="1455,4712" to="1455,4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">
                  <o:lock v:ext="edit" shapetype="f"/>
                </v:line>
                <v:line id="Line 187" o:spid="_x0000_s1111" style="position:absolute;visibility:visible;mso-wrap-style:square" from="10785,3912" to="10785,4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">
                  <o:lock v:ext="edit" shapetype="f"/>
                </v:line>
                <v:line id="Line 186" o:spid="_x0000_s1112" style="position:absolute;visibility:visible;mso-wrap-style:square" from="1455,5452" to="1455,5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">
                  <o:lock v:ext="edit" shapetype="f"/>
                </v:line>
                <v:line id="Line 185" o:spid="_x0000_s1113" style="position:absolute;visibility:visible;mso-wrap-style:square" from="10785,4712" to="10785,5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">
                  <o:lock v:ext="edit" shapetype="f"/>
                </v:line>
                <v:shape id="Text Box 184" o:spid="_x0000_s1114" type="#_x0000_t202" style="position:absolute;left:2178;top:371;width:942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61F3A461" w14:textId="77777777" w:rsidR="00956473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Command</w:t>
                        </w:r>
                      </w:p>
                    </w:txbxContent>
                  </v:textbox>
                </v:shape>
                <v:shape id="Text Box 183" o:spid="_x0000_s1115" type="#_x0000_t202" style="position:absolute;left:5227;top:371;width:1048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97087CD" w14:textId="77777777" w:rsidR="00956473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shape>
                <v:shape id="Text Box 182" o:spid="_x0000_s1116" type="#_x0000_t202" style="position:absolute;left:8769;top:371;width:92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508B57B" w14:textId="77777777" w:rsidR="00956473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Required?</w:t>
                        </w:r>
                      </w:p>
                    </w:txbxContent>
                  </v:textbox>
                </v:shape>
                <v:shape id="Text Box 181" o:spid="_x0000_s1117" type="#_x0000_t202" style="position:absolute;left:1522;top:884;width:1461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4E4BF87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synopsys-bridge</w:t>
                        </w:r>
                      </w:p>
                    </w:txbxContent>
                  </v:textbox>
                </v:shape>
                <v:shape id="Text Box 180" o:spid="_x0000_s1118" type="#_x0000_t202" style="position:absolute;left:3877;top:831;width:3372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757FB53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Command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invoke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Bridge.</w:t>
                        </w:r>
                      </w:p>
                    </w:txbxContent>
                  </v:textbox>
                </v:shape>
                <v:shape id="Text Box 179" o:spid="_x0000_s1119" type="#_x0000_t202" style="position:absolute;left:7727;top:831;width:343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05DA0910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78" o:spid="_x0000_s1120" type="#_x0000_t202" style="position:absolute;left:1522;top:1344;width:693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7537534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--stage</w:t>
                        </w:r>
                      </w:p>
                    </w:txbxContent>
                  </v:textbox>
                </v:shape>
                <v:shape id="Text Box 177" o:spid="_x0000_s1121" type="#_x0000_t202" style="position:absolute;left:3877;top:1291;width:4193;height: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0464ADD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340" w:lineRule="auto"/>
                          <w:ind w:right="1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 xml:space="preserve">The </w:t>
                        </w:r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--stage</w:t>
                        </w:r>
                        <w:r>
                          <w:rPr>
                            <w:rFonts w:ascii="Courier New" w:hAnsi="Courier New"/>
                            <w:spacing w:val="-7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 specifies 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group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Yes </w:t>
                        </w:r>
                        <w:r>
                          <w:rPr>
                            <w:sz w:val="20"/>
                          </w:rPr>
                          <w:t xml:space="preserve">of adapters to run (such as </w:t>
                        </w:r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--stage</w:t>
                        </w:r>
                        <w:r>
                          <w:rPr>
                            <w:rFonts w:ascii="Courier New" w:hAnsi="Courier New"/>
                            <w:spacing w:val="-21"/>
                            <w:sz w:val="16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po•</w:t>
                        </w:r>
                      </w:p>
                      <w:p w14:paraId="43B2D34E" w14:textId="77777777" w:rsidR="00956473" w:rsidRDefault="00000000">
                        <w:pPr>
                          <w:spacing w:line="23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laris</w:t>
                        </w:r>
                        <w:proofErr w:type="spellEnd"/>
                        <w:r>
                          <w:rPr>
                            <w:sz w:val="20"/>
                          </w:rPr>
                          <w:t>).</w:t>
                        </w:r>
                      </w:p>
                    </w:txbxContent>
                  </v:textbox>
                </v:shape>
                <v:shape id="Text Box 176" o:spid="_x0000_s1122" type="#_x0000_t202" style="position:absolute;left:1522;top:2484;width:693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3323CBF3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--input</w:t>
                        </w:r>
                      </w:p>
                    </w:txbxContent>
                  </v:textbox>
                </v:shape>
                <v:shape id="Text Box 175" o:spid="_x0000_s1123" type="#_x0000_t202" style="position:absolute;left:3877;top:2431;width:6502;height: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3EEB43E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340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The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--input</w:t>
                        </w:r>
                        <w:r>
                          <w:rPr>
                            <w:rFonts w:ascii="Courier New"/>
                            <w:spacing w:val="-7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 loads a JSON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z w:val="20"/>
                          </w:rPr>
                          <w:tab/>
                          <w:t>Required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inputting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JSON containing common arguments</w:t>
                        </w:r>
                        <w:r>
                          <w:rPr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run</w:t>
                        </w:r>
                        <w:r>
                          <w:rPr>
                            <w:sz w:val="20"/>
                          </w:rPr>
                          <w:tab/>
                          <w:t>files.</w:t>
                        </w:r>
                      </w:p>
                      <w:p w14:paraId="07859C26" w14:textId="77777777" w:rsidR="00956473" w:rsidRDefault="00000000">
                        <w:pPr>
                          <w:spacing w:line="23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scans</w:t>
                        </w:r>
                      </w:p>
                    </w:txbxContent>
                  </v:textbox>
                </v:shape>
                <v:shape id="Text Box 174" o:spid="_x0000_s1124" type="#_x0000_t202" style="position:absolute;left:1522;top:3624;width:597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A597A08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--help</w:t>
                        </w:r>
                      </w:p>
                    </w:txbxContent>
                  </v:textbox>
                </v:shape>
                <v:shape id="Text Box 173" o:spid="_x0000_s1125" type="#_x0000_t202" style="position:absolute;left:3877;top:3571;width:412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634270A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Shows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help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Bridge.</w:t>
                        </w:r>
                        <w:r>
                          <w:rPr>
                            <w:sz w:val="20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v:shape id="Text Box 172" o:spid="_x0000_s1126" type="#_x0000_t202" style="position:absolute;left:1522;top:4084;width:981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862F1FA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json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-log</w:t>
                        </w:r>
                      </w:p>
                    </w:txbxContent>
                  </v:textbox>
                </v:shape>
                <v:shape id="Text Box 171" o:spid="_x0000_s1127" type="#_x0000_t202" style="position:absolute;left:3877;top:4031;width:4127;height: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228249BF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23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Outputs JSON format logs.</w:t>
                        </w:r>
                        <w:r>
                          <w:rPr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r>
                            <w:rPr>
                              <w:color w:val="337AB7"/>
                              <w:sz w:val="20"/>
                            </w:rPr>
                            <w:t>Logging</w:t>
                          </w:r>
                        </w:hyperlink>
                        <w:r>
                          <w:rPr>
                            <w:color w:val="337AB7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No</w:t>
                        </w:r>
                      </w:p>
                      <w:p w14:paraId="7B53D6F6" w14:textId="77777777" w:rsidR="00956473" w:rsidRDefault="00000000">
                        <w:pPr>
                          <w:spacing w:before="100" w:line="239" w:lineRule="exact"/>
                          <w:rPr>
                            <w:sz w:val="20"/>
                          </w:rPr>
                        </w:pPr>
                        <w:hyperlink w:anchor="_bookmark26" w:history="1">
                          <w:r>
                            <w:rPr>
                              <w:color w:val="337AB7"/>
                              <w:sz w:val="20"/>
                            </w:rPr>
                            <w:t xml:space="preserve">and Diagnostics 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 xml:space="preserve">page 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33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70" o:spid="_x0000_s1128" type="#_x0000_t202" style="position:absolute;left:1522;top:4884;width:1461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49D3BDB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json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-log-file</w:t>
                        </w:r>
                      </w:p>
                    </w:txbxContent>
                  </v:textbox>
                </v:shape>
                <v:shape id="Text Box 169" o:spid="_x0000_s1129" type="#_x0000_t202" style="position:absolute;left:3877;top:4831;width:3351;height: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3AC4307A" w14:textId="77777777" w:rsidR="00956473" w:rsidRDefault="00000000">
                        <w:pPr>
                          <w:spacing w:line="23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Outputs JSON format logs in the</w:t>
                        </w:r>
                      </w:p>
                      <w:p w14:paraId="13849622" w14:textId="77777777" w:rsidR="00956473" w:rsidRDefault="00000000">
                        <w:pPr>
                          <w:spacing w:before="100" w:line="23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bridge.log</w:t>
                        </w:r>
                        <w:r>
                          <w:rPr>
                            <w:rFonts w:ascii="Courier New"/>
                            <w:spacing w:val="-5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</w:t>
                        </w:r>
                      </w:p>
                    </w:txbxContent>
                  </v:textbox>
                </v:shape>
                <v:shape id="Text Box 168" o:spid="_x0000_s1130" type="#_x0000_t202" style="position:absolute;left:7727;top:4831;width:27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6FE8045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7CF226" w14:textId="77777777" w:rsidR="00956473" w:rsidRDefault="00956473">
      <w:pPr>
        <w:rPr>
          <w:sz w:val="15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2A627306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20</w:t>
      </w:r>
    </w:p>
    <w:p w14:paraId="1DE37124" w14:textId="77777777" w:rsidR="00956473" w:rsidRDefault="00956473">
      <w:pPr>
        <w:pStyle w:val="BodyText"/>
      </w:pPr>
    </w:p>
    <w:p w14:paraId="39784241" w14:textId="77777777" w:rsidR="00956473" w:rsidRDefault="00C11CAC">
      <w:pPr>
        <w:pStyle w:val="BodyText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1968" behindDoc="1" locked="0" layoutInCell="1" allowOverlap="1" wp14:anchorId="56F9F582" wp14:editId="4E4C65A6">
                <wp:simplePos x="0" y="0"/>
                <wp:positionH relativeFrom="page">
                  <wp:posOffset>919480</wp:posOffset>
                </wp:positionH>
                <wp:positionV relativeFrom="paragraph">
                  <wp:posOffset>250825</wp:posOffset>
                </wp:positionV>
                <wp:extent cx="5934075" cy="3752850"/>
                <wp:effectExtent l="0" t="0" r="9525" b="6350"/>
                <wp:wrapTopAndBottom/>
                <wp:docPr id="135349923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3752850"/>
                          <a:chOff x="1448" y="395"/>
                          <a:chExt cx="9345" cy="5910"/>
                        </a:xfrm>
                      </wpg:grpSpPr>
                      <wps:wsp>
                        <wps:cNvPr id="2061960568" name="Line 166"/>
                        <wps:cNvCnPr>
                          <a:cxnSpLocks/>
                        </wps:cNvCnPr>
                        <wps:spPr bwMode="auto">
                          <a:xfrm>
                            <a:off x="1448" y="403"/>
                            <a:ext cx="23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783545" name="Line 165"/>
                        <wps:cNvCnPr>
                          <a:cxnSpLocks/>
                        </wps:cNvCnPr>
                        <wps:spPr bwMode="auto">
                          <a:xfrm>
                            <a:off x="1455" y="395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150772" name="Line 164"/>
                        <wps:cNvCnPr>
                          <a:cxnSpLocks/>
                        </wps:cNvCnPr>
                        <wps:spPr bwMode="auto">
                          <a:xfrm>
                            <a:off x="3817" y="403"/>
                            <a:ext cx="3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466716" name="Line 163"/>
                        <wps:cNvCnPr>
                          <a:cxnSpLocks/>
                        </wps:cNvCnPr>
                        <wps:spPr bwMode="auto">
                          <a:xfrm>
                            <a:off x="7667" y="403"/>
                            <a:ext cx="3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763152" name="Line 162"/>
                        <wps:cNvCnPr>
                          <a:cxnSpLocks/>
                        </wps:cNvCnPr>
                        <wps:spPr bwMode="auto">
                          <a:xfrm>
                            <a:off x="10785" y="395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00982" name="Line 161"/>
                        <wps:cNvCnPr>
                          <a:cxnSpLocks/>
                        </wps:cNvCnPr>
                        <wps:spPr bwMode="auto">
                          <a:xfrm>
                            <a:off x="1455" y="16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843649" name="Line 160"/>
                        <wps:cNvCnPr>
                          <a:cxnSpLocks/>
                        </wps:cNvCnPr>
                        <wps:spPr bwMode="auto">
                          <a:xfrm>
                            <a:off x="10785" y="870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874758" name="Line 159"/>
                        <wps:cNvCnPr>
                          <a:cxnSpLocks/>
                        </wps:cNvCnPr>
                        <wps:spPr bwMode="auto">
                          <a:xfrm>
                            <a:off x="1455" y="20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264702" name="Line 158"/>
                        <wps:cNvCnPr>
                          <a:cxnSpLocks/>
                        </wps:cNvCnPr>
                        <wps:spPr bwMode="auto">
                          <a:xfrm>
                            <a:off x="10785" y="161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514592" name="Line 157"/>
                        <wps:cNvCnPr>
                          <a:cxnSpLocks/>
                        </wps:cNvCnPr>
                        <wps:spPr bwMode="auto">
                          <a:xfrm>
                            <a:off x="1455" y="2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985573" name="Line 156"/>
                        <wps:cNvCnPr>
                          <a:cxnSpLocks/>
                        </wps:cNvCnPr>
                        <wps:spPr bwMode="auto">
                          <a:xfrm>
                            <a:off x="10785" y="2070"/>
                            <a:ext cx="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863651" name="Line 155"/>
                        <wps:cNvCnPr>
                          <a:cxnSpLocks/>
                        </wps:cNvCnPr>
                        <wps:spPr bwMode="auto">
                          <a:xfrm>
                            <a:off x="1455" y="33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63846" name="Line 154"/>
                        <wps:cNvCnPr>
                          <a:cxnSpLocks/>
                        </wps:cNvCnPr>
                        <wps:spPr bwMode="auto">
                          <a:xfrm>
                            <a:off x="10785" y="287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05746" name="Line 153"/>
                        <wps:cNvCnPr>
                          <a:cxnSpLocks/>
                        </wps:cNvCnPr>
                        <wps:spPr bwMode="auto">
                          <a:xfrm>
                            <a:off x="1455" y="37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419432" name="Line 152"/>
                        <wps:cNvCnPr>
                          <a:cxnSpLocks/>
                        </wps:cNvCnPr>
                        <wps:spPr bwMode="auto">
                          <a:xfrm>
                            <a:off x="10785" y="333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69976" name="Line 151"/>
                        <wps:cNvCnPr>
                          <a:cxnSpLocks/>
                        </wps:cNvCnPr>
                        <wps:spPr bwMode="auto">
                          <a:xfrm>
                            <a:off x="1448" y="6298"/>
                            <a:ext cx="23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150322" name="Line 150"/>
                        <wps:cNvCnPr>
                          <a:cxnSpLocks/>
                        </wps:cNvCnPr>
                        <wps:spPr bwMode="auto">
                          <a:xfrm>
                            <a:off x="1455" y="3790"/>
                            <a:ext cx="0" cy="2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398850" name="Line 149"/>
                        <wps:cNvCnPr>
                          <a:cxnSpLocks/>
                        </wps:cNvCnPr>
                        <wps:spPr bwMode="auto">
                          <a:xfrm>
                            <a:off x="7667" y="6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566006" name="Line 148"/>
                        <wps:cNvCnPr>
                          <a:cxnSpLocks/>
                        </wps:cNvCnPr>
                        <wps:spPr bwMode="auto">
                          <a:xfrm>
                            <a:off x="10785" y="3790"/>
                            <a:ext cx="0" cy="2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804613" name="Line 147"/>
                        <wps:cNvCnPr>
                          <a:cxnSpLocks/>
                        </wps:cNvCnPr>
                        <wps:spPr bwMode="auto">
                          <a:xfrm>
                            <a:off x="7667" y="6298"/>
                            <a:ext cx="3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292290" name="Text Box 146"/>
                        <wps:cNvSpPr txBox="1">
                          <a:spLocks/>
                        </wps:cNvSpPr>
                        <wps:spPr bwMode="auto">
                          <a:xfrm>
                            <a:off x="3877" y="3909"/>
                            <a:ext cx="4127" cy="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B7B9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340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Enables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debug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logs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under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No </w:t>
                              </w:r>
                              <w:r>
                                <w:rPr>
                                  <w:sz w:val="20"/>
                                </w:rPr>
                                <w:t xml:space="preserve">Bridge home directory. Creates a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diagnos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6"/>
                                  <w:shd w:val="clear" w:color="auto" w:fill="EDEDED"/>
                                </w:rPr>
                                <w:t>tics.json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6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file containing the final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state</w:t>
                              </w:r>
                              <w:proofErr w:type="gramEnd"/>
                            </w:p>
                            <w:p w14:paraId="08773B02" w14:textId="77777777" w:rsidR="00956473" w:rsidRDefault="00000000">
                              <w:pPr>
                                <w:spacing w:line="340" w:lineRule="auto"/>
                                <w:ind w:right="3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data inside the Synopsys Bridge home di­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rectory, but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masking sensitive information like tokens and passwords. See </w:t>
                              </w:r>
                              <w:hyperlink w:anchor="_bookmark26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Logging</w:t>
                                </w:r>
                              </w:hyperlink>
                            </w:p>
                            <w:p w14:paraId="611F6682" w14:textId="77777777" w:rsidR="00956473" w:rsidRDefault="00000000">
                              <w:pPr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hyperlink w:anchor="_bookmark26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 xml:space="preserve">and Diagnostics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 xml:space="preserve">page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33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170656" name="Text Box 145"/>
                        <wps:cNvSpPr txBox="1">
                          <a:spLocks/>
                        </wps:cNvSpPr>
                        <wps:spPr bwMode="auto">
                          <a:xfrm>
                            <a:off x="1522" y="3962"/>
                            <a:ext cx="126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04562" w14:textId="77777777" w:rsidR="00956473" w:rsidRDefault="00000000">
                              <w:pPr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--diagnostics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9054" name="Text Box 144"/>
                        <wps:cNvSpPr txBox="1">
                          <a:spLocks/>
                        </wps:cNvSpPr>
                        <wps:spPr bwMode="auto">
                          <a:xfrm>
                            <a:off x="7727" y="3449"/>
                            <a:ext cx="27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A6D58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2897076" name="Text Box 143"/>
                        <wps:cNvSpPr txBox="1">
                          <a:spLocks/>
                        </wps:cNvSpPr>
                        <wps:spPr bwMode="auto">
                          <a:xfrm>
                            <a:off x="3877" y="3449"/>
                            <a:ext cx="230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C128F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Turns </w:t>
                              </w:r>
                              <w:r>
                                <w:rPr>
                                  <w:sz w:val="20"/>
                                </w:rPr>
                                <w:t>on verbose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logging.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427908" name="Text Box 142"/>
                        <wps:cNvSpPr txBox="1">
                          <a:spLocks/>
                        </wps:cNvSpPr>
                        <wps:spPr bwMode="auto">
                          <a:xfrm>
                            <a:off x="1522" y="3449"/>
                            <a:ext cx="88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C475C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verbose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1713412" name="Text Box 141"/>
                        <wps:cNvSpPr txBox="1">
                          <a:spLocks/>
                        </wps:cNvSpPr>
                        <wps:spPr bwMode="auto">
                          <a:xfrm>
                            <a:off x="7727" y="2989"/>
                            <a:ext cx="27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67D11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11560" name="Text Box 140"/>
                        <wps:cNvSpPr txBox="1">
                          <a:spLocks/>
                        </wps:cNvSpPr>
                        <wps:spPr bwMode="auto">
                          <a:xfrm>
                            <a:off x="3877" y="2989"/>
                            <a:ext cx="24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97BC2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Specifies a schema to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load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0228619" name="Text Box 139"/>
                        <wps:cNvSpPr txBox="1">
                          <a:spLocks/>
                        </wps:cNvSpPr>
                        <wps:spPr bwMode="auto">
                          <a:xfrm>
                            <a:off x="1522" y="2989"/>
                            <a:ext cx="88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D93E1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8425370" name="Text Box 138"/>
                        <wps:cNvSpPr txBox="1">
                          <a:spLocks/>
                        </wps:cNvSpPr>
                        <wps:spPr bwMode="auto">
                          <a:xfrm>
                            <a:off x="3877" y="2189"/>
                            <a:ext cx="412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D5373" w14:textId="77777777" w:rsidR="00956473" w:rsidRDefault="00000000">
                              <w:pPr>
                                <w:tabs>
                                  <w:tab w:val="left" w:pos="3849"/>
                                </w:tabs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Specifies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specific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No</w:t>
                              </w:r>
                            </w:p>
                            <w:p w14:paraId="7A671B45" w14:textId="77777777" w:rsidR="00956473" w:rsidRDefault="00000000">
                              <w:pPr>
                                <w:spacing w:before="100" w:line="23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Bridge to run.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470006" name="Text Box 137"/>
                        <wps:cNvSpPr txBox="1">
                          <a:spLocks/>
                        </wps:cNvSpPr>
                        <wps:spPr bwMode="auto">
                          <a:xfrm>
                            <a:off x="1522" y="2189"/>
                            <a:ext cx="8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FB9A8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7236223" name="Text Box 136"/>
                        <wps:cNvSpPr txBox="1">
                          <a:spLocks/>
                        </wps:cNvSpPr>
                        <wps:spPr bwMode="auto">
                          <a:xfrm>
                            <a:off x="7727" y="1729"/>
                            <a:ext cx="27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06861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21182" name="Text Box 135"/>
                        <wps:cNvSpPr txBox="1">
                          <a:spLocks/>
                        </wps:cNvSpPr>
                        <wps:spPr bwMode="auto">
                          <a:xfrm>
                            <a:off x="3877" y="1729"/>
                            <a:ext cx="200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D264F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Sets a home</w:t>
                              </w:r>
                              <w:r>
                                <w:rPr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directory.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052458" name="Text Box 134"/>
                        <wps:cNvSpPr txBox="1">
                          <a:spLocks/>
                        </wps:cNvSpPr>
                        <wps:spPr bwMode="auto">
                          <a:xfrm>
                            <a:off x="1522" y="1729"/>
                            <a:ext cx="684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75FDB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338005" name="Text Box 133"/>
                        <wps:cNvSpPr txBox="1">
                          <a:spLocks/>
                        </wps:cNvSpPr>
                        <wps:spPr bwMode="auto">
                          <a:xfrm>
                            <a:off x="8769" y="529"/>
                            <a:ext cx="92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309CC" w14:textId="77777777" w:rsidR="00956473" w:rsidRDefault="00000000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Required?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199825" name="Text Box 132"/>
                        <wps:cNvSpPr txBox="1">
                          <a:spLocks/>
                        </wps:cNvSpPr>
                        <wps:spPr bwMode="auto">
                          <a:xfrm>
                            <a:off x="3877" y="529"/>
                            <a:ext cx="3439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320A0" w14:textId="77777777" w:rsidR="00956473" w:rsidRDefault="00000000">
                              <w:pPr>
                                <w:spacing w:line="236" w:lineRule="exact"/>
                                <w:ind w:left="135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Description</w:t>
                              </w:r>
                            </w:p>
                            <w:p w14:paraId="1427740B" w14:textId="77777777" w:rsidR="00956473" w:rsidRDefault="00000000">
                              <w:pPr>
                                <w:spacing w:before="60" w:line="340" w:lineRule="atLeast"/>
                                <w:ind w:right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home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directory.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Logging</w:t>
                                </w:r>
                                <w:r>
                                  <w:rPr>
                                    <w:color w:val="337AB7"/>
                                    <w:spacing w:val="-2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color w:val="337AB7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Diag</w:t>
                                </w:r>
                                <w:proofErr w:type="spellEnd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­</w:t>
                                </w:r>
                              </w:hyperlink>
                              <w:r>
                                <w:rPr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proofErr w:type="spellStart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nostics</w:t>
                                </w:r>
                                <w:proofErr w:type="spellEnd"/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 w:hAnsi="Arial"/>
                                    <w:i/>
                                    <w:color w:val="337AB7"/>
                                    <w:sz w:val="20"/>
                                  </w:rPr>
                                  <w:t>(on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i/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w:anchor="_bookmark26" w:history="1">
                                <w:r>
                                  <w:rPr>
                                    <w:rFonts w:ascii="Arial" w:hAnsi="Arial"/>
                                    <w:i/>
                                    <w:color w:val="337AB7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color w:val="337AB7"/>
                                    <w:spacing w:val="3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 w:hAnsi="Arial"/>
                                    <w:i/>
                                    <w:color w:val="337AB7"/>
                                    <w:sz w:val="20"/>
                                  </w:rPr>
                                  <w:t>33</w:t>
                                </w:r>
                              </w:hyperlink>
                              <w:hyperlink w:anchor="_bookmark26" w:history="1">
                                <w:r>
                                  <w:rPr>
                                    <w:rFonts w:ascii="Arial" w:hAnsi="Arial"/>
                                    <w:i/>
                                    <w:color w:val="337AB7"/>
                                    <w:sz w:val="20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49640" name="Text Box 131"/>
                        <wps:cNvSpPr txBox="1">
                          <a:spLocks/>
                        </wps:cNvSpPr>
                        <wps:spPr bwMode="auto">
                          <a:xfrm>
                            <a:off x="2178" y="529"/>
                            <a:ext cx="942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B5EB4" w14:textId="77777777" w:rsidR="00956473" w:rsidRDefault="00000000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9F582" id="Group 130" o:spid="_x0000_s1131" style="position:absolute;margin-left:72.4pt;margin-top:19.75pt;width:467.25pt;height:295.5pt;z-index:-251584512;mso-wrap-distance-left:0;mso-wrap-distance-right:0;mso-position-horizontal-relative:page" coordorigin="1448,395" coordsize="9345,5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">
                <v:line id="Line 166" o:spid="_x0000_s1132" style="position:absolute;visibility:visible;mso-wrap-style:square" from="1448,403" to="3817,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">
                  <o:lock v:ext="edit" shapetype="f"/>
                </v:line>
                <v:line id="Line 165" o:spid="_x0000_s1133" style="position:absolute;visibility:visible;mso-wrap-style:square" from="1455,395" to="1455,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">
                  <o:lock v:ext="edit" shapetype="f"/>
                </v:line>
                <v:line id="Line 164" o:spid="_x0000_s1134" style="position:absolute;visibility:visible;mso-wrap-style:square" from="3817,403" to="7667,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">
                  <o:lock v:ext="edit" shapetype="f"/>
                </v:line>
                <v:line id="Line 163" o:spid="_x0000_s1135" style="position:absolute;visibility:visible;mso-wrap-style:square" from="7667,403" to="10792,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">
                  <o:lock v:ext="edit" shapetype="f"/>
                </v:line>
                <v:line id="Line 162" o:spid="_x0000_s1136" style="position:absolute;visibility:visible;mso-wrap-style:square" from="10785,395" to="10785,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">
                  <o:lock v:ext="edit" shapetype="f"/>
                </v:line>
                <v:line id="Line 161" o:spid="_x0000_s1137" style="position:absolute;visibility:visible;mso-wrap-style:square" from="1455,1610" to="1455,1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">
                  <o:lock v:ext="edit" shapetype="f"/>
                </v:line>
                <v:line id="Line 160" o:spid="_x0000_s1138" style="position:absolute;visibility:visible;mso-wrap-style:square" from="10785,870" to="10785,1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">
                  <o:lock v:ext="edit" shapetype="f"/>
                </v:line>
                <v:line id="Line 159" o:spid="_x0000_s1139" style="position:absolute;visibility:visible;mso-wrap-style:square" from="1455,2070" to="145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">
                  <o:lock v:ext="edit" shapetype="f"/>
                </v:line>
                <v:line id="Line 158" o:spid="_x0000_s1140" style="position:absolute;visibility:visible;mso-wrap-style:square" from="10785,1610" to="1078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">
                  <o:lock v:ext="edit" shapetype="f"/>
                </v:line>
                <v:line id="Line 157" o:spid="_x0000_s1141" style="position:absolute;visibility:visible;mso-wrap-style:square" from="1455,2870" to="1455,2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">
                  <o:lock v:ext="edit" shapetype="f"/>
                </v:line>
                <v:line id="Line 156" o:spid="_x0000_s1142" style="position:absolute;visibility:visible;mso-wrap-style:square" from="10785,2070" to="10785,2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">
                  <o:lock v:ext="edit" shapetype="f"/>
                </v:line>
                <v:line id="Line 155" o:spid="_x0000_s1143" style="position:absolute;visibility:visible;mso-wrap-style:square" from="1455,3330" to="1455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">
                  <o:lock v:ext="edit" shapetype="f"/>
                </v:line>
                <v:line id="Line 154" o:spid="_x0000_s1144" style="position:absolute;visibility:visible;mso-wrap-style:square" from="10785,2870" to="10785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">
                  <o:lock v:ext="edit" shapetype="f"/>
                </v:line>
                <v:line id="Line 153" o:spid="_x0000_s1145" style="position:absolute;visibility:visible;mso-wrap-style:square" from="1455,3790" to="1455,37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">
                  <o:lock v:ext="edit" shapetype="f"/>
                </v:line>
                <v:line id="Line 152" o:spid="_x0000_s1146" style="position:absolute;visibility:visible;mso-wrap-style:square" from="10785,3330" to="10785,37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">
                  <o:lock v:ext="edit" shapetype="f"/>
                </v:line>
                <v:line id="Line 151" o:spid="_x0000_s1147" style="position:absolute;visibility:visible;mso-wrap-style:square" from="1448,6298" to="3817,6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">
                  <o:lock v:ext="edit" shapetype="f"/>
                </v:line>
                <v:line id="Line 150" o:spid="_x0000_s1148" style="position:absolute;visibility:visible;mso-wrap-style:square" from="1455,3790" to="1455,6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">
                  <o:lock v:ext="edit" shapetype="f"/>
                </v:line>
                <v:line id="Line 149" o:spid="_x0000_s1149" style="position:absolute;visibility:visible;mso-wrap-style:square" from="7667,6298" to="7667,6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">
                  <o:lock v:ext="edit" shapetype="f"/>
                </v:line>
                <v:line id="Line 148" o:spid="_x0000_s1150" style="position:absolute;visibility:visible;mso-wrap-style:square" from="10785,3790" to="10785,6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">
                  <o:lock v:ext="edit" shapetype="f"/>
                </v:line>
                <v:line id="Line 147" o:spid="_x0000_s1151" style="position:absolute;visibility:visible;mso-wrap-style:square" from="7667,6298" to="10792,6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">
                  <o:lock v:ext="edit" shapetype="f"/>
                </v:line>
                <v:shape id="Text Box 146" o:spid="_x0000_s1152" type="#_x0000_t202" style="position:absolute;left:3877;top:3909;width:4127;height:22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74AB7B9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340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Enables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debug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under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No </w:t>
                        </w:r>
                        <w:r>
                          <w:rPr>
                            <w:sz w:val="20"/>
                          </w:rPr>
                          <w:t xml:space="preserve">Bridge home directory. Creates a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diagnos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6"/>
                            <w:shd w:val="clear" w:color="auto" w:fill="EDEDED"/>
                          </w:rPr>
                          <w:t>tics.json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6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file containing the final </w:t>
                        </w:r>
                        <w:proofErr w:type="gramStart"/>
                        <w:r>
                          <w:rPr>
                            <w:sz w:val="20"/>
                          </w:rPr>
                          <w:t>state</w:t>
                        </w:r>
                        <w:proofErr w:type="gramEnd"/>
                      </w:p>
                      <w:p w14:paraId="08773B02" w14:textId="77777777" w:rsidR="00956473" w:rsidRDefault="00000000">
                        <w:pPr>
                          <w:spacing w:line="340" w:lineRule="auto"/>
                          <w:ind w:righ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data inside the Synopsys Bridge home di­ </w:t>
                        </w:r>
                        <w:proofErr w:type="gramStart"/>
                        <w:r>
                          <w:rPr>
                            <w:sz w:val="20"/>
                          </w:rPr>
                          <w:t>rectory, but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masking sensitive information like tokens and passwords. See </w:t>
                        </w:r>
                        <w:hyperlink w:anchor="_bookmark26" w:history="1">
                          <w:r>
                            <w:rPr>
                              <w:color w:val="337AB7"/>
                              <w:sz w:val="20"/>
                            </w:rPr>
                            <w:t>Logging</w:t>
                          </w:r>
                        </w:hyperlink>
                      </w:p>
                      <w:p w14:paraId="611F6682" w14:textId="77777777" w:rsidR="00956473" w:rsidRDefault="00000000">
                        <w:pPr>
                          <w:spacing w:line="236" w:lineRule="exact"/>
                          <w:rPr>
                            <w:sz w:val="20"/>
                          </w:rPr>
                        </w:pPr>
                        <w:hyperlink w:anchor="_bookmark26" w:history="1">
                          <w:r>
                            <w:rPr>
                              <w:color w:val="337AB7"/>
                              <w:sz w:val="20"/>
                            </w:rPr>
                            <w:t xml:space="preserve">and Diagnostics 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 xml:space="preserve">page 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33</w:t>
                          </w:r>
                        </w:hyperlink>
                        <w:hyperlink w:anchor="_bookmark26" w:history="1">
                          <w:r>
                            <w:rPr>
                              <w:rFonts w:asci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45" o:spid="_x0000_s1153" type="#_x0000_t202" style="position:absolute;left:1522;top:3962;width:1269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0804562" w14:textId="77777777" w:rsidR="00956473" w:rsidRDefault="00000000">
                        <w:pPr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--diagnostics</w:t>
                        </w:r>
                      </w:p>
                    </w:txbxContent>
                  </v:textbox>
                </v:shape>
                <v:shape id="Text Box 144" o:spid="_x0000_s1154" type="#_x0000_t202" style="position:absolute;left:7727;top:3449;width:27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" filled="f" stroked="f">
                  <v:path arrowok="t"/>
                  <v:textbox inset="0,0,0,0">
                    <w:txbxContent>
                      <w:p w14:paraId="705A6D58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43" o:spid="_x0000_s1155" type="#_x0000_t202" style="position:absolute;left:3877;top:3449;width:2309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22DC128F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 xml:space="preserve">Turns </w:t>
                        </w:r>
                        <w:r>
                          <w:rPr>
                            <w:sz w:val="20"/>
                          </w:rPr>
                          <w:t>on verbose</w:t>
                        </w:r>
                        <w:r>
                          <w:rPr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logging.</w:t>
                        </w:r>
                      </w:p>
                    </w:txbxContent>
                  </v:textbox>
                </v:shape>
                <v:shape id="Text Box 142" o:spid="_x0000_s1156" type="#_x0000_t202" style="position:absolute;left:1522;top:3449;width:885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02C475C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--</w:t>
                        </w:r>
                        <w:r>
                          <w:rPr>
                            <w:spacing w:val="-2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verbose</w:t>
                        </w:r>
                      </w:p>
                    </w:txbxContent>
                  </v:textbox>
                </v:shape>
                <v:shape id="Text Box 141" o:spid="_x0000_s1157" type="#_x0000_t202" style="position:absolute;left:7727;top:2989;width:27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5F67D11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40" o:spid="_x0000_s1158" type="#_x0000_t202" style="position:absolute;left:3877;top:2989;width:2411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C797BC2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Specifies a schema to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load</w:t>
                        </w:r>
                        <w:proofErr w:type="gramEnd"/>
                      </w:p>
                    </w:txbxContent>
                  </v:textbox>
                </v:shape>
                <v:shape id="Text Box 139" o:spid="_x0000_s1159" type="#_x0000_t202" style="position:absolute;left:1522;top:2989;width:88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12D93E1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--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schema</w:t>
                        </w:r>
                      </w:p>
                    </w:txbxContent>
                  </v:textbox>
                </v:shape>
                <v:shape id="Text Box 138" o:spid="_x0000_s1160" type="#_x0000_t202" style="position:absolute;left:3877;top:2189;width:4127;height: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1EAD5373" w14:textId="77777777" w:rsidR="00956473" w:rsidRDefault="00000000">
                        <w:pPr>
                          <w:tabs>
                            <w:tab w:val="left" w:pos="3849"/>
                          </w:tabs>
                          <w:spacing w:line="23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Specifies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specific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z w:val="20"/>
                          </w:rPr>
                          <w:tab/>
                          <w:t>No</w:t>
                        </w:r>
                      </w:p>
                      <w:p w14:paraId="7A671B45" w14:textId="77777777" w:rsidR="00956473" w:rsidRDefault="00000000">
                        <w:pPr>
                          <w:spacing w:before="100" w:line="23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Bridge to run.</w:t>
                        </w:r>
                      </w:p>
                    </w:txbxContent>
                  </v:textbox>
                </v:shape>
                <v:shape id="Text Box 137" o:spid="_x0000_s1161" type="#_x0000_t202" style="position:absolute;left:1522;top:2189;width:826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" filled="f" stroked="f">
                  <v:path arrowok="t"/>
                  <v:textbox inset="0,0,0,0">
                    <w:txbxContent>
                      <w:p w14:paraId="481FB9A8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--</w:t>
                        </w:r>
                        <w:r>
                          <w:rPr>
                            <w:spacing w:val="-2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version</w:t>
                        </w:r>
                      </w:p>
                    </w:txbxContent>
                  </v:textbox>
                </v:shape>
                <v:shape id="Text Box 136" o:spid="_x0000_s1162" type="#_x0000_t202" style="position:absolute;left:7727;top:1729;width:27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33706861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35" o:spid="_x0000_s1163" type="#_x0000_t202" style="position:absolute;left:3877;top:1729;width:2006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" filled="f" stroked="f">
                  <v:path arrowok="t"/>
                  <v:textbox inset="0,0,0,0">
                    <w:txbxContent>
                      <w:p w14:paraId="7ACD264F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Sets a home</w:t>
                        </w:r>
                        <w:r>
                          <w:rPr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directory.</w:t>
                        </w:r>
                      </w:p>
                    </w:txbxContent>
                  </v:textbox>
                </v:shape>
                <v:shape id="Text Box 134" o:spid="_x0000_s1164" type="#_x0000_t202" style="position:absolute;left:1522;top:1729;width:684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AA75FDB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--</w:t>
                        </w:r>
                        <w:r>
                          <w:rPr>
                            <w:spacing w:val="-2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home</w:t>
                        </w:r>
                      </w:p>
                    </w:txbxContent>
                  </v:textbox>
                </v:shape>
                <v:shape id="Text Box 133" o:spid="_x0000_s1165" type="#_x0000_t202" style="position:absolute;left:8769;top:529;width:927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650309CC" w14:textId="77777777" w:rsidR="00956473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Required?</w:t>
                        </w:r>
                      </w:p>
                    </w:txbxContent>
                  </v:textbox>
                </v:shape>
                <v:shape id="Text Box 132" o:spid="_x0000_s1166" type="#_x0000_t202" style="position:absolute;left:3877;top:529;width:3439;height: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33A320A0" w14:textId="77777777" w:rsidR="00956473" w:rsidRDefault="00000000">
                        <w:pPr>
                          <w:spacing w:line="236" w:lineRule="exact"/>
                          <w:ind w:left="13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Description</w:t>
                        </w:r>
                      </w:p>
                      <w:p w14:paraId="1427740B" w14:textId="77777777" w:rsidR="00956473" w:rsidRDefault="00000000">
                        <w:pPr>
                          <w:spacing w:before="60" w:line="340" w:lineRule="atLeast"/>
                          <w:ind w:righ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directory.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See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r>
                            <w:rPr>
                              <w:color w:val="337AB7"/>
                              <w:sz w:val="20"/>
                            </w:rPr>
                            <w:t>Logging</w:t>
                          </w:r>
                          <w:r>
                            <w:rPr>
                              <w:color w:val="337AB7"/>
                              <w:spacing w:val="-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37AB7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337AB7"/>
                              <w:spacing w:val="-1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37AB7"/>
                              <w:sz w:val="20"/>
                            </w:rPr>
                            <w:t>Diag</w:t>
                          </w:r>
                          <w:proofErr w:type="spellEnd"/>
                          <w:r>
                            <w:rPr>
                              <w:color w:val="337AB7"/>
                              <w:sz w:val="20"/>
                            </w:rPr>
                            <w:t>­</w:t>
                          </w:r>
                        </w:hyperlink>
                        <w:r>
                          <w:rPr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proofErr w:type="spellStart"/>
                          <w:r>
                            <w:rPr>
                              <w:color w:val="337AB7"/>
                              <w:sz w:val="20"/>
                            </w:rPr>
                            <w:t>nostics</w:t>
                          </w:r>
                          <w:proofErr w:type="spellEnd"/>
                          <w:r>
                            <w:rPr>
                              <w:color w:val="337AB7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6" w:history="1">
                          <w:r>
                            <w:rPr>
                              <w:rFonts w:ascii="Arial" w:hAnsi="Arial"/>
                              <w:i/>
                              <w:color w:val="337AB7"/>
                              <w:sz w:val="20"/>
                            </w:rPr>
                            <w:t>(on</w:t>
                          </w:r>
                        </w:hyperlink>
                        <w:r>
                          <w:rPr>
                            <w:rFonts w:ascii="Arial" w:hAnsi="Arial"/>
                            <w:i/>
                            <w:color w:val="337AB7"/>
                            <w:sz w:val="20"/>
                          </w:rPr>
                          <w:t xml:space="preserve"> </w:t>
                        </w:r>
                        <w:hyperlink w:anchor="_bookmark26" w:history="1">
                          <w:r>
                            <w:rPr>
                              <w:rFonts w:ascii="Arial" w:hAnsi="Arial"/>
                              <w:i/>
                              <w:color w:val="337AB7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337AB7"/>
                              <w:spacing w:val="3"/>
                              <w:sz w:val="20"/>
                            </w:rPr>
                            <w:t xml:space="preserve"> </w:t>
                          </w:r>
                        </w:hyperlink>
                        <w:hyperlink w:anchor="_bookmark26" w:history="1">
                          <w:r>
                            <w:rPr>
                              <w:rFonts w:ascii="Arial" w:hAnsi="Arial"/>
                              <w:i/>
                              <w:color w:val="337AB7"/>
                              <w:sz w:val="20"/>
                            </w:rPr>
                            <w:t>33</w:t>
                          </w:r>
                        </w:hyperlink>
                        <w:hyperlink w:anchor="_bookmark26" w:history="1">
                          <w:r>
                            <w:rPr>
                              <w:rFonts w:ascii="Arial" w:hAnsi="Arial"/>
                              <w:i/>
                              <w:color w:val="337AB7"/>
                              <w:sz w:val="20"/>
                            </w:rPr>
                            <w:t>)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31" o:spid="_x0000_s1167" type="#_x0000_t202" style="position:absolute;left:2178;top:529;width:942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FFB5EB4" w14:textId="77777777" w:rsidR="00956473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Command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9278BA" w14:textId="77777777" w:rsidR="00956473" w:rsidRDefault="00956473">
      <w:pPr>
        <w:pStyle w:val="BodyText"/>
        <w:spacing w:before="10"/>
        <w:rPr>
          <w:sz w:val="10"/>
        </w:rPr>
      </w:pPr>
    </w:p>
    <w:p w14:paraId="6F2E4B7D" w14:textId="77777777" w:rsidR="00956473" w:rsidRDefault="00000000">
      <w:pPr>
        <w:pStyle w:val="Heading4"/>
        <w:spacing w:before="98"/>
      </w:pPr>
      <w:bookmarkStart w:id="177" w:name="Polaris"/>
      <w:bookmarkStart w:id="178" w:name="_bookmark22"/>
      <w:bookmarkEnd w:id="177"/>
      <w:bookmarkEnd w:id="178"/>
      <w:r>
        <w:t>Polaris</w:t>
      </w:r>
    </w:p>
    <w:p w14:paraId="5E12E508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15E95008" w14:textId="77777777" w:rsidR="00956473" w:rsidRDefault="00000000">
      <w:pPr>
        <w:pStyle w:val="Heading5"/>
      </w:pPr>
      <w:r>
        <w:t>Arguments to Pass</w:t>
      </w:r>
    </w:p>
    <w:p w14:paraId="32AFFA81" w14:textId="77777777" w:rsidR="00956473" w:rsidRDefault="00956473">
      <w:pPr>
        <w:pStyle w:val="BodyText"/>
        <w:rPr>
          <w:b/>
          <w:sz w:val="30"/>
        </w:rPr>
      </w:pPr>
    </w:p>
    <w:p w14:paraId="2429F82A" w14:textId="77777777" w:rsidR="00956473" w:rsidRDefault="00000000">
      <w:pPr>
        <w:tabs>
          <w:tab w:val="left" w:pos="3564"/>
          <w:tab w:val="left" w:pos="6942"/>
          <w:tab w:val="left" w:pos="8488"/>
        </w:tabs>
        <w:ind w:left="358"/>
        <w:rPr>
          <w:b/>
          <w:sz w:val="20"/>
        </w:rPr>
      </w:pPr>
      <w:r>
        <w:rPr>
          <w:b/>
          <w:sz w:val="20"/>
        </w:rPr>
        <w:t>Argument</w:t>
      </w:r>
      <w:r>
        <w:rPr>
          <w:b/>
          <w:sz w:val="20"/>
        </w:rPr>
        <w:tab/>
        <w:t>Input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Mode</w:t>
      </w:r>
      <w:r>
        <w:rPr>
          <w:b/>
          <w:sz w:val="20"/>
        </w:rPr>
        <w:tab/>
        <w:t>Required</w:t>
      </w:r>
      <w:r>
        <w:rPr>
          <w:b/>
          <w:sz w:val="20"/>
        </w:rPr>
        <w:tab/>
        <w:t>Notes</w:t>
      </w:r>
    </w:p>
    <w:p w14:paraId="792219CD" w14:textId="77777777" w:rsidR="00956473" w:rsidRDefault="00956473">
      <w:pPr>
        <w:pStyle w:val="BodyText"/>
        <w:spacing w:before="4"/>
        <w:rPr>
          <w:b/>
          <w:sz w:val="10"/>
        </w:rPr>
      </w:pPr>
    </w:p>
    <w:p w14:paraId="2C44D6AB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7EC2813" w14:textId="77777777" w:rsidR="00956473" w:rsidRDefault="00000000">
      <w:pPr>
        <w:spacing w:before="96" w:line="340" w:lineRule="auto"/>
        <w:ind w:left="1569"/>
        <w:jc w:val="both"/>
        <w:rPr>
          <w:b/>
          <w:sz w:val="20"/>
        </w:rPr>
      </w:pPr>
      <w:r>
        <w:rPr>
          <w:b/>
          <w:sz w:val="20"/>
        </w:rPr>
        <w:t xml:space="preserve">Command Line </w:t>
      </w:r>
      <w:proofErr w:type="spellStart"/>
      <w:r>
        <w:rPr>
          <w:b/>
          <w:spacing w:val="-4"/>
          <w:sz w:val="20"/>
        </w:rPr>
        <w:t>Argu</w:t>
      </w:r>
      <w:proofErr w:type="spellEnd"/>
      <w:r>
        <w:rPr>
          <w:b/>
          <w:spacing w:val="-4"/>
          <w:sz w:val="20"/>
        </w:rPr>
        <w:t xml:space="preserve">­ </w:t>
      </w:r>
      <w:proofErr w:type="spellStart"/>
      <w:r>
        <w:rPr>
          <w:b/>
          <w:sz w:val="20"/>
        </w:rPr>
        <w:t>ment</w:t>
      </w:r>
      <w:proofErr w:type="spellEnd"/>
    </w:p>
    <w:p w14:paraId="69CA4574" w14:textId="77777777" w:rsidR="00956473" w:rsidRDefault="00000000">
      <w:pPr>
        <w:tabs>
          <w:tab w:val="left" w:pos="2740"/>
        </w:tabs>
        <w:spacing w:before="96"/>
        <w:ind w:left="428"/>
        <w:rPr>
          <w:b/>
          <w:sz w:val="20"/>
        </w:rPr>
      </w:pPr>
      <w:r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Variable</w:t>
      </w:r>
      <w:r>
        <w:rPr>
          <w:b/>
          <w:sz w:val="20"/>
        </w:rPr>
        <w:tab/>
        <w:t>JSON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field</w:t>
      </w:r>
    </w:p>
    <w:p w14:paraId="0FD76A34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2511" w:space="40"/>
            <w:col w:w="7069"/>
          </w:cols>
        </w:sectPr>
      </w:pPr>
    </w:p>
    <w:p w14:paraId="5612186B" w14:textId="77777777" w:rsidR="00956473" w:rsidRDefault="00000000">
      <w:pPr>
        <w:tabs>
          <w:tab w:val="left" w:pos="1569"/>
        </w:tabs>
        <w:spacing w:before="117"/>
        <w:ind w:left="160"/>
        <w:rPr>
          <w:rFonts w:ascii="Courier New" w:hAnsi="Courier New"/>
          <w:sz w:val="16"/>
        </w:rPr>
      </w:pP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token</w:t>
      </w:r>
      <w:r>
        <w:rPr>
          <w:sz w:val="20"/>
        </w:rPr>
        <w:tab/>
      </w:r>
      <w:r>
        <w:rPr>
          <w:rFonts w:ascii="Courier New" w:hAnsi="Courier New"/>
          <w:sz w:val="16"/>
          <w:shd w:val="clear" w:color="auto" w:fill="EDEDED"/>
        </w:rPr>
        <w:t>polaris.ac•</w:t>
      </w:r>
    </w:p>
    <w:p w14:paraId="0F3F9E4F" w14:textId="77777777" w:rsidR="00956473" w:rsidRDefault="00000000">
      <w:pPr>
        <w:spacing w:before="157"/>
        <w:ind w:left="1569"/>
        <w:rPr>
          <w:rFonts w:ascii="Courier New"/>
          <w:sz w:val="16"/>
        </w:rPr>
      </w:pPr>
      <w:proofErr w:type="spellStart"/>
      <w:r>
        <w:rPr>
          <w:rFonts w:ascii="Courier New"/>
          <w:sz w:val="16"/>
          <w:shd w:val="clear" w:color="auto" w:fill="EDEDED"/>
        </w:rPr>
        <w:t>cesstoken</w:t>
      </w:r>
      <w:proofErr w:type="spellEnd"/>
    </w:p>
    <w:p w14:paraId="16A90396" w14:textId="77777777" w:rsidR="00956473" w:rsidRDefault="00956473">
      <w:pPr>
        <w:pStyle w:val="BodyText"/>
        <w:rPr>
          <w:rFonts w:ascii="Courier New"/>
          <w:sz w:val="18"/>
        </w:rPr>
      </w:pPr>
    </w:p>
    <w:p w14:paraId="6CFB3E86" w14:textId="77777777" w:rsidR="00956473" w:rsidRDefault="00956473">
      <w:pPr>
        <w:pStyle w:val="BodyText"/>
        <w:rPr>
          <w:rFonts w:ascii="Courier New"/>
          <w:sz w:val="18"/>
        </w:rPr>
      </w:pPr>
    </w:p>
    <w:p w14:paraId="7D9A7AE2" w14:textId="77777777" w:rsidR="00956473" w:rsidRDefault="00956473">
      <w:pPr>
        <w:pStyle w:val="BodyText"/>
        <w:rPr>
          <w:rFonts w:ascii="Courier New"/>
          <w:sz w:val="18"/>
        </w:rPr>
      </w:pPr>
    </w:p>
    <w:p w14:paraId="2A6938FF" w14:textId="77777777" w:rsidR="00956473" w:rsidRDefault="00956473">
      <w:pPr>
        <w:pStyle w:val="BodyText"/>
        <w:rPr>
          <w:rFonts w:ascii="Courier New"/>
          <w:sz w:val="18"/>
        </w:rPr>
      </w:pPr>
    </w:p>
    <w:p w14:paraId="21BC6315" w14:textId="77777777" w:rsidR="00956473" w:rsidRDefault="00956473">
      <w:pPr>
        <w:pStyle w:val="BodyText"/>
        <w:rPr>
          <w:rFonts w:ascii="Courier New"/>
          <w:sz w:val="18"/>
        </w:rPr>
      </w:pPr>
    </w:p>
    <w:p w14:paraId="5331EB4E" w14:textId="77777777" w:rsidR="00956473" w:rsidRDefault="00956473">
      <w:pPr>
        <w:pStyle w:val="BodyText"/>
        <w:rPr>
          <w:rFonts w:ascii="Courier New"/>
          <w:sz w:val="18"/>
        </w:rPr>
      </w:pPr>
    </w:p>
    <w:p w14:paraId="3D1CDE89" w14:textId="77777777" w:rsidR="00956473" w:rsidRDefault="00956473">
      <w:pPr>
        <w:pStyle w:val="BodyText"/>
        <w:rPr>
          <w:rFonts w:ascii="Courier New"/>
          <w:sz w:val="18"/>
        </w:rPr>
      </w:pPr>
    </w:p>
    <w:p w14:paraId="17920763" w14:textId="77777777" w:rsidR="00956473" w:rsidRDefault="00956473">
      <w:pPr>
        <w:pStyle w:val="BodyText"/>
        <w:rPr>
          <w:rFonts w:ascii="Courier New"/>
          <w:sz w:val="18"/>
        </w:rPr>
      </w:pPr>
    </w:p>
    <w:p w14:paraId="58321DBB" w14:textId="77777777" w:rsidR="00956473" w:rsidRDefault="00956473">
      <w:pPr>
        <w:pStyle w:val="BodyText"/>
        <w:spacing w:before="7"/>
        <w:rPr>
          <w:rFonts w:ascii="Courier New"/>
          <w:sz w:val="25"/>
        </w:rPr>
      </w:pPr>
    </w:p>
    <w:p w14:paraId="15AB74B0" w14:textId="77777777" w:rsidR="00956473" w:rsidRDefault="00000000">
      <w:pPr>
        <w:tabs>
          <w:tab w:val="left" w:pos="1569"/>
        </w:tabs>
        <w:spacing w:before="1"/>
        <w:ind w:left="160"/>
        <w:rPr>
          <w:rFonts w:ascii="Courier New" w:hAnsi="Courier New"/>
          <w:sz w:val="16"/>
        </w:rPr>
      </w:pPr>
      <w:r>
        <w:rPr>
          <w:sz w:val="20"/>
        </w:rPr>
        <w:t>Server</w:t>
      </w:r>
      <w:r>
        <w:rPr>
          <w:spacing w:val="-9"/>
          <w:sz w:val="20"/>
        </w:rPr>
        <w:t xml:space="preserve"> </w:t>
      </w:r>
      <w:r>
        <w:rPr>
          <w:sz w:val="20"/>
        </w:rPr>
        <w:t>URL</w:t>
      </w:r>
      <w:r>
        <w:rPr>
          <w:sz w:val="20"/>
        </w:rPr>
        <w:tab/>
      </w:r>
      <w:r>
        <w:rPr>
          <w:rFonts w:ascii="Courier New" w:hAnsi="Courier New"/>
          <w:sz w:val="16"/>
          <w:shd w:val="clear" w:color="auto" w:fill="EDEDED"/>
        </w:rPr>
        <w:t>po•</w:t>
      </w:r>
    </w:p>
    <w:p w14:paraId="6DA85109" w14:textId="77777777" w:rsidR="00956473" w:rsidRDefault="00000000">
      <w:pPr>
        <w:pStyle w:val="BodyText"/>
        <w:spacing w:before="4"/>
        <w:rPr>
          <w:rFonts w:ascii="Courier New"/>
          <w:sz w:val="15"/>
        </w:rPr>
      </w:pPr>
      <w:r>
        <w:br w:type="column"/>
      </w:r>
    </w:p>
    <w:p w14:paraId="6D39C2F3" w14:textId="77777777" w:rsidR="00956473" w:rsidRDefault="00000000">
      <w:pPr>
        <w:spacing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BRIDGE_POLARIS_ACCESS•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TOKEN</w:t>
      </w:r>
    </w:p>
    <w:p w14:paraId="5BF8C7B5" w14:textId="77777777" w:rsidR="00956473" w:rsidRDefault="00956473">
      <w:pPr>
        <w:pStyle w:val="BodyText"/>
        <w:rPr>
          <w:rFonts w:ascii="Courier New"/>
          <w:sz w:val="18"/>
        </w:rPr>
      </w:pPr>
    </w:p>
    <w:p w14:paraId="72124617" w14:textId="77777777" w:rsidR="00956473" w:rsidRDefault="00956473">
      <w:pPr>
        <w:pStyle w:val="BodyText"/>
        <w:rPr>
          <w:rFonts w:ascii="Courier New"/>
          <w:sz w:val="18"/>
        </w:rPr>
      </w:pPr>
    </w:p>
    <w:p w14:paraId="4217CA4E" w14:textId="77777777" w:rsidR="00956473" w:rsidRDefault="00956473">
      <w:pPr>
        <w:pStyle w:val="BodyText"/>
        <w:rPr>
          <w:rFonts w:ascii="Courier New"/>
          <w:sz w:val="18"/>
        </w:rPr>
      </w:pPr>
    </w:p>
    <w:p w14:paraId="25B8E62F" w14:textId="77777777" w:rsidR="00956473" w:rsidRDefault="00956473">
      <w:pPr>
        <w:pStyle w:val="BodyText"/>
        <w:rPr>
          <w:rFonts w:ascii="Courier New"/>
          <w:sz w:val="18"/>
        </w:rPr>
      </w:pPr>
    </w:p>
    <w:p w14:paraId="4163565E" w14:textId="77777777" w:rsidR="00956473" w:rsidRDefault="00956473">
      <w:pPr>
        <w:pStyle w:val="BodyText"/>
        <w:rPr>
          <w:rFonts w:ascii="Courier New"/>
          <w:sz w:val="18"/>
        </w:rPr>
      </w:pPr>
    </w:p>
    <w:p w14:paraId="1AF51DF5" w14:textId="77777777" w:rsidR="00956473" w:rsidRDefault="00956473">
      <w:pPr>
        <w:pStyle w:val="BodyText"/>
        <w:rPr>
          <w:rFonts w:ascii="Courier New"/>
          <w:sz w:val="18"/>
        </w:rPr>
      </w:pPr>
    </w:p>
    <w:p w14:paraId="488AF042" w14:textId="77777777" w:rsidR="00956473" w:rsidRDefault="00956473">
      <w:pPr>
        <w:pStyle w:val="BodyText"/>
        <w:rPr>
          <w:rFonts w:ascii="Courier New"/>
          <w:sz w:val="18"/>
        </w:rPr>
      </w:pPr>
    </w:p>
    <w:p w14:paraId="152FECEB" w14:textId="77777777" w:rsidR="00956473" w:rsidRDefault="00956473">
      <w:pPr>
        <w:pStyle w:val="BodyText"/>
        <w:rPr>
          <w:rFonts w:ascii="Courier New"/>
          <w:sz w:val="18"/>
        </w:rPr>
      </w:pPr>
    </w:p>
    <w:p w14:paraId="6AA0BE26" w14:textId="77777777" w:rsidR="00956473" w:rsidRDefault="00956473">
      <w:pPr>
        <w:pStyle w:val="BodyText"/>
        <w:spacing w:before="6"/>
        <w:rPr>
          <w:rFonts w:ascii="Courier New"/>
          <w:sz w:val="16"/>
        </w:rPr>
      </w:pPr>
    </w:p>
    <w:p w14:paraId="33AB9C49" w14:textId="77777777" w:rsidR="00956473" w:rsidRDefault="00000000">
      <w:pPr>
        <w:ind w:left="1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BRIDGE_POLARIS_•</w:t>
      </w:r>
    </w:p>
    <w:p w14:paraId="5997663F" w14:textId="77777777" w:rsidR="00956473" w:rsidRDefault="00000000">
      <w:pPr>
        <w:pStyle w:val="BodyText"/>
        <w:spacing w:before="4"/>
        <w:rPr>
          <w:rFonts w:ascii="Courier New"/>
          <w:sz w:val="15"/>
        </w:rPr>
      </w:pPr>
      <w:r>
        <w:br w:type="column"/>
      </w:r>
    </w:p>
    <w:p w14:paraId="203A74E7" w14:textId="77777777" w:rsidR="00956473" w:rsidRDefault="00000000">
      <w:pPr>
        <w:spacing w:line="451" w:lineRule="auto"/>
        <w:ind w:left="159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polaris.ac•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cesstoken</w:t>
      </w:r>
      <w:proofErr w:type="spellEnd"/>
    </w:p>
    <w:p w14:paraId="7DA3789D" w14:textId="77777777" w:rsidR="00956473" w:rsidRDefault="00956473">
      <w:pPr>
        <w:pStyle w:val="BodyText"/>
        <w:rPr>
          <w:rFonts w:ascii="Courier New"/>
          <w:sz w:val="18"/>
        </w:rPr>
      </w:pPr>
    </w:p>
    <w:p w14:paraId="03570FCE" w14:textId="77777777" w:rsidR="00956473" w:rsidRDefault="00956473">
      <w:pPr>
        <w:pStyle w:val="BodyText"/>
        <w:rPr>
          <w:rFonts w:ascii="Courier New"/>
          <w:sz w:val="18"/>
        </w:rPr>
      </w:pPr>
    </w:p>
    <w:p w14:paraId="3E06138C" w14:textId="77777777" w:rsidR="00956473" w:rsidRDefault="00956473">
      <w:pPr>
        <w:pStyle w:val="BodyText"/>
        <w:rPr>
          <w:rFonts w:ascii="Courier New"/>
          <w:sz w:val="18"/>
        </w:rPr>
      </w:pPr>
    </w:p>
    <w:p w14:paraId="0A28C72B" w14:textId="77777777" w:rsidR="00956473" w:rsidRDefault="00956473">
      <w:pPr>
        <w:pStyle w:val="BodyText"/>
        <w:rPr>
          <w:rFonts w:ascii="Courier New"/>
          <w:sz w:val="18"/>
        </w:rPr>
      </w:pPr>
    </w:p>
    <w:p w14:paraId="596D5FE9" w14:textId="77777777" w:rsidR="00956473" w:rsidRDefault="00956473">
      <w:pPr>
        <w:pStyle w:val="BodyText"/>
        <w:rPr>
          <w:rFonts w:ascii="Courier New"/>
          <w:sz w:val="18"/>
        </w:rPr>
      </w:pPr>
    </w:p>
    <w:p w14:paraId="54055CB0" w14:textId="77777777" w:rsidR="00956473" w:rsidRDefault="00956473">
      <w:pPr>
        <w:pStyle w:val="BodyText"/>
        <w:rPr>
          <w:rFonts w:ascii="Courier New"/>
          <w:sz w:val="18"/>
        </w:rPr>
      </w:pPr>
    </w:p>
    <w:p w14:paraId="6CC1AD1E" w14:textId="77777777" w:rsidR="00956473" w:rsidRDefault="00956473">
      <w:pPr>
        <w:pStyle w:val="BodyText"/>
        <w:rPr>
          <w:rFonts w:ascii="Courier New"/>
          <w:sz w:val="18"/>
        </w:rPr>
      </w:pPr>
    </w:p>
    <w:p w14:paraId="5D1B484A" w14:textId="77777777" w:rsidR="00956473" w:rsidRDefault="00956473">
      <w:pPr>
        <w:pStyle w:val="BodyText"/>
        <w:rPr>
          <w:rFonts w:ascii="Courier New"/>
          <w:sz w:val="18"/>
        </w:rPr>
      </w:pPr>
    </w:p>
    <w:p w14:paraId="7AB12A67" w14:textId="77777777" w:rsidR="00956473" w:rsidRDefault="00956473">
      <w:pPr>
        <w:pStyle w:val="BodyText"/>
        <w:spacing w:before="6"/>
        <w:rPr>
          <w:rFonts w:ascii="Courier New"/>
          <w:sz w:val="16"/>
        </w:rPr>
      </w:pPr>
    </w:p>
    <w:p w14:paraId="79B4A45B" w14:textId="77777777" w:rsidR="00956473" w:rsidRDefault="00000000">
      <w:pPr>
        <w:ind w:left="1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po•</w:t>
      </w:r>
    </w:p>
    <w:p w14:paraId="2212297A" w14:textId="77777777" w:rsidR="00956473" w:rsidRDefault="00000000">
      <w:pPr>
        <w:pStyle w:val="BodyText"/>
        <w:tabs>
          <w:tab w:val="left" w:pos="1569"/>
        </w:tabs>
        <w:spacing w:before="117" w:line="340" w:lineRule="auto"/>
        <w:ind w:left="1569" w:right="252" w:hanging="1410"/>
      </w:pPr>
      <w:r>
        <w:br w:type="column"/>
      </w: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 xml:space="preserve">For security reasons, it is recommend­ ed that you pass this as an environ­ </w:t>
      </w:r>
      <w:proofErr w:type="spellStart"/>
      <w:r>
        <w:t>ment</w:t>
      </w:r>
      <w:proofErr w:type="spellEnd"/>
      <w:r>
        <w:rPr>
          <w:spacing w:val="-24"/>
        </w:rPr>
        <w:t xml:space="preserve"> </w:t>
      </w:r>
      <w:r>
        <w:t>variable.</w:t>
      </w:r>
    </w:p>
    <w:p w14:paraId="2DCDEEE2" w14:textId="5E3FFBB1" w:rsidR="00956473" w:rsidDel="00BB4548" w:rsidRDefault="00000000" w:rsidP="00BB4548">
      <w:pPr>
        <w:pStyle w:val="BodyText"/>
        <w:tabs>
          <w:tab w:val="left" w:pos="1569"/>
        </w:tabs>
        <w:spacing w:before="114"/>
        <w:ind w:left="160"/>
        <w:rPr>
          <w:del w:id="179" w:author="Raj Kesarapalli" w:date="2023-07-28T13:19:00Z"/>
        </w:rPr>
      </w:pP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ins w:id="180" w:author="Raj Kesarapalli" w:date="2023-07-28T13:19:00Z">
        <w:r w:rsidR="00BB4548">
          <w:t>Polaris server</w:t>
        </w:r>
      </w:ins>
      <w:del w:id="181" w:author="Raj Kesarapalli" w:date="2023-07-28T13:19:00Z">
        <w:r w:rsidDel="00BB4548">
          <w:delText>For</w:delText>
        </w:r>
        <w:r w:rsidDel="00BB4548">
          <w:rPr>
            <w:spacing w:val="-4"/>
          </w:rPr>
          <w:delText xml:space="preserve"> </w:delText>
        </w:r>
        <w:r w:rsidDel="00BB4548">
          <w:delText>security</w:delText>
        </w:r>
      </w:del>
    </w:p>
    <w:p w14:paraId="1181BFB6" w14:textId="77777777" w:rsidR="00BB4548" w:rsidRDefault="00BB4548">
      <w:pPr>
        <w:pStyle w:val="BodyText"/>
        <w:tabs>
          <w:tab w:val="left" w:pos="1569"/>
        </w:tabs>
        <w:spacing w:before="114"/>
        <w:ind w:left="160"/>
        <w:rPr>
          <w:ins w:id="182" w:author="Raj Kesarapalli" w:date="2023-07-28T13:19:00Z"/>
        </w:rPr>
      </w:pPr>
    </w:p>
    <w:p w14:paraId="50522B78" w14:textId="77777777" w:rsidR="00956473" w:rsidRDefault="00956473">
      <w:pPr>
        <w:pStyle w:val="BodyText"/>
        <w:tabs>
          <w:tab w:val="left" w:pos="1569"/>
        </w:tabs>
        <w:spacing w:before="114"/>
        <w:ind w:left="160"/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2666" w:space="153"/>
            <w:col w:w="2273" w:space="40"/>
            <w:col w:w="1256" w:space="153"/>
            <w:col w:w="3079"/>
          </w:cols>
        </w:sectPr>
        <w:pPrChange w:id="183" w:author="Raj Kesarapalli" w:date="2023-07-28T13:19:00Z">
          <w:pPr/>
        </w:pPrChange>
      </w:pPr>
    </w:p>
    <w:p w14:paraId="7B5A6C7D" w14:textId="77777777" w:rsidR="00956473" w:rsidRDefault="00000000">
      <w:pPr>
        <w:spacing w:before="156"/>
        <w:ind w:left="1569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  <w:shd w:val="clear" w:color="auto" w:fill="EDEDED"/>
        </w:rPr>
        <w:t>laris.serverurlSERVERURL</w:t>
      </w:r>
      <w:proofErr w:type="spellEnd"/>
      <w:proofErr w:type="gramEnd"/>
    </w:p>
    <w:p w14:paraId="5700E5B4" w14:textId="77777777" w:rsidR="00956473" w:rsidRDefault="00000000">
      <w:pPr>
        <w:spacing w:before="156"/>
        <w:ind w:left="1407"/>
        <w:rPr>
          <w:rFonts w:asci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/>
          <w:sz w:val="16"/>
          <w:shd w:val="clear" w:color="auto" w:fill="EDEDED"/>
        </w:rPr>
        <w:t>laris.serverurl</w:t>
      </w:r>
      <w:proofErr w:type="spellEnd"/>
      <w:proofErr w:type="gramEnd"/>
    </w:p>
    <w:p w14:paraId="5879129D" w14:textId="77777777" w:rsidR="00956473" w:rsidRDefault="00000000">
      <w:pPr>
        <w:pStyle w:val="BodyText"/>
        <w:spacing w:before="100" w:line="340" w:lineRule="auto"/>
        <w:ind w:left="1339" w:right="381"/>
        <w:jc w:val="both"/>
      </w:pPr>
      <w:r>
        <w:br w:type="column"/>
      </w:r>
      <w:del w:id="184" w:author="Raj Kesarapalli" w:date="2023-07-28T13:19:00Z">
        <w:r w:rsidDel="00BB4548">
          <w:delText>reasons, it</w:delText>
        </w:r>
        <w:r w:rsidDel="00BB4548">
          <w:rPr>
            <w:spacing w:val="-23"/>
          </w:rPr>
          <w:delText xml:space="preserve"> </w:delText>
        </w:r>
        <w:r w:rsidDel="00BB4548">
          <w:delText xml:space="preserve">is </w:delText>
        </w:r>
        <w:r w:rsidDel="00BB4548">
          <w:rPr>
            <w:spacing w:val="-1"/>
            <w:w w:val="95"/>
          </w:rPr>
          <w:delText xml:space="preserve">recommend­ </w:delText>
        </w:r>
        <w:r w:rsidDel="00BB4548">
          <w:delText>ed that</w:delText>
        </w:r>
        <w:r w:rsidDel="00BB4548">
          <w:rPr>
            <w:spacing w:val="-12"/>
          </w:rPr>
          <w:delText xml:space="preserve"> </w:delText>
        </w:r>
        <w:r w:rsidDel="00BB4548">
          <w:delText>you</w:delText>
        </w:r>
      </w:del>
    </w:p>
    <w:p w14:paraId="37CC0447" w14:textId="77777777" w:rsidR="00956473" w:rsidRDefault="00956473">
      <w:pPr>
        <w:spacing w:line="340" w:lineRule="auto"/>
        <w:jc w:val="both"/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3844" w:space="40"/>
            <w:col w:w="2848" w:space="39"/>
            <w:col w:w="2849"/>
          </w:cols>
        </w:sectPr>
      </w:pPr>
    </w:p>
    <w:p w14:paraId="28CCD935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21</w:t>
      </w:r>
    </w:p>
    <w:p w14:paraId="55B58FAF" w14:textId="77777777" w:rsidR="00956473" w:rsidRDefault="00956473">
      <w:pPr>
        <w:pStyle w:val="BodyText"/>
        <w:rPr>
          <w:sz w:val="22"/>
        </w:rPr>
      </w:pPr>
    </w:p>
    <w:p w14:paraId="315606B7" w14:textId="77777777" w:rsidR="00956473" w:rsidRDefault="00956473">
      <w:pPr>
        <w:pStyle w:val="BodyText"/>
        <w:rPr>
          <w:sz w:val="22"/>
        </w:rPr>
      </w:pPr>
    </w:p>
    <w:p w14:paraId="4C4C61A9" w14:textId="77777777" w:rsidR="00956473" w:rsidRDefault="00956473">
      <w:pPr>
        <w:pStyle w:val="BodyText"/>
        <w:spacing w:before="1"/>
        <w:rPr>
          <w:sz w:val="19"/>
        </w:rPr>
      </w:pPr>
    </w:p>
    <w:p w14:paraId="294B7FAA" w14:textId="77777777" w:rsidR="00956473" w:rsidRDefault="00000000">
      <w:pPr>
        <w:pStyle w:val="Heading5"/>
        <w:tabs>
          <w:tab w:val="left" w:pos="3564"/>
          <w:tab w:val="left" w:pos="6942"/>
          <w:tab w:val="left" w:pos="8488"/>
        </w:tabs>
        <w:ind w:left="358"/>
      </w:pPr>
      <w:r>
        <w:t>Argument</w:t>
      </w:r>
      <w:r>
        <w:tab/>
        <w:t>Input</w:t>
      </w:r>
      <w:r>
        <w:rPr>
          <w:spacing w:val="-4"/>
        </w:rPr>
        <w:t xml:space="preserve"> </w:t>
      </w:r>
      <w:r>
        <w:t>Mode</w:t>
      </w:r>
      <w:r>
        <w:tab/>
        <w:t>Required</w:t>
      </w:r>
      <w:r>
        <w:tab/>
        <w:t>Notes</w:t>
      </w:r>
    </w:p>
    <w:p w14:paraId="506D6C7B" w14:textId="14924CD6" w:rsidR="00956473" w:rsidRDefault="00BB4548">
      <w:pPr>
        <w:pStyle w:val="BodyText"/>
        <w:spacing w:before="160" w:line="340" w:lineRule="auto"/>
        <w:ind w:left="8110" w:right="216"/>
      </w:pPr>
      <w:ins w:id="185" w:author="Raj Kesarapalli" w:date="2023-07-28T13:19:00Z">
        <w:r>
          <w:t>URL.</w:t>
        </w:r>
      </w:ins>
      <w:del w:id="186" w:author="Raj Kesarapalli" w:date="2023-07-28T13:19:00Z">
        <w:r w:rsidDel="00BB4548">
          <w:delText>pass this as an environ­ ment variable.</w:delText>
        </w:r>
      </w:del>
    </w:p>
    <w:p w14:paraId="10E78EB7" w14:textId="77777777" w:rsidR="00956473" w:rsidRDefault="00956473">
      <w:pPr>
        <w:spacing w:line="340" w:lineRule="auto"/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E5AC8C4" w14:textId="77777777" w:rsidR="00956473" w:rsidRDefault="00000000">
      <w:pPr>
        <w:pStyle w:val="BodyText"/>
        <w:spacing w:before="118" w:line="340" w:lineRule="auto"/>
        <w:ind w:left="160"/>
      </w:pPr>
      <w:r>
        <w:rPr>
          <w:w w:val="95"/>
        </w:rPr>
        <w:t xml:space="preserve">Application </w:t>
      </w:r>
      <w:r>
        <w:t>Name</w:t>
      </w:r>
    </w:p>
    <w:p w14:paraId="1BD4C938" w14:textId="77777777" w:rsidR="00956473" w:rsidRDefault="00000000">
      <w:pPr>
        <w:pStyle w:val="BodyText"/>
        <w:spacing w:before="7"/>
        <w:rPr>
          <w:sz w:val="14"/>
        </w:rPr>
      </w:pPr>
      <w:r>
        <w:br w:type="column"/>
      </w:r>
    </w:p>
    <w:p w14:paraId="4D381DCB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polaris.ap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plication•</w:t>
      </w:r>
    </w:p>
    <w:p w14:paraId="7CDBD447" w14:textId="77777777" w:rsidR="00956473" w:rsidRDefault="00000000">
      <w:pPr>
        <w:spacing w:line="180" w:lineRule="exact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186B9857" w14:textId="77777777" w:rsidR="00956473" w:rsidRDefault="00000000">
      <w:pPr>
        <w:pStyle w:val="BodyText"/>
        <w:spacing w:before="5"/>
        <w:rPr>
          <w:rFonts w:ascii="Courier New"/>
          <w:sz w:val="15"/>
        </w:rPr>
      </w:pPr>
      <w:r>
        <w:br w:type="column"/>
      </w:r>
    </w:p>
    <w:p w14:paraId="72BFEE7C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BRIDGE_POLARIS_APPLI•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CATION_NAME</w:t>
      </w:r>
    </w:p>
    <w:p w14:paraId="482D03AE" w14:textId="77777777" w:rsidR="00956473" w:rsidRDefault="00000000">
      <w:pPr>
        <w:pStyle w:val="BodyText"/>
        <w:spacing w:before="5"/>
        <w:rPr>
          <w:rFonts w:ascii="Courier New"/>
          <w:sz w:val="15"/>
        </w:rPr>
      </w:pPr>
      <w:r>
        <w:br w:type="column"/>
      </w:r>
    </w:p>
    <w:p w14:paraId="01F31523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polaris.ap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plication•</w:t>
      </w:r>
    </w:p>
    <w:p w14:paraId="657E9AE8" w14:textId="77777777" w:rsidR="00956473" w:rsidRDefault="00000000">
      <w:pPr>
        <w:spacing w:line="180" w:lineRule="exact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4509A328" w14:textId="77777777" w:rsidR="00956473" w:rsidRDefault="00000000">
      <w:pPr>
        <w:pStyle w:val="BodyText"/>
        <w:tabs>
          <w:tab w:val="left" w:pos="1569"/>
        </w:tabs>
        <w:spacing w:before="118" w:line="340" w:lineRule="auto"/>
        <w:ind w:left="1569" w:right="230" w:hanging="1410"/>
      </w:pPr>
      <w:r>
        <w:br w:type="column"/>
      </w: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>Application must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proofErr w:type="spellStart"/>
      <w:r>
        <w:t>creat­</w:t>
      </w:r>
      <w:proofErr w:type="spellEnd"/>
      <w:r>
        <w:t xml:space="preserve"> ed on Polaris, and have</w:t>
      </w:r>
      <w:r>
        <w:rPr>
          <w:spacing w:val="-27"/>
        </w:rPr>
        <w:t xml:space="preserve"> </w:t>
      </w:r>
      <w:r>
        <w:t>right entitlements.</w:t>
      </w:r>
    </w:p>
    <w:p w14:paraId="1DC4FD17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203" w:space="207"/>
            <w:col w:w="1257" w:space="153"/>
            <w:col w:w="2217" w:space="94"/>
            <w:col w:w="1257" w:space="153"/>
            <w:col w:w="3079"/>
          </w:cols>
        </w:sectPr>
      </w:pPr>
    </w:p>
    <w:p w14:paraId="292E20BE" w14:textId="77777777" w:rsidR="00956473" w:rsidRDefault="00000000">
      <w:pPr>
        <w:pStyle w:val="BodyText"/>
        <w:spacing w:before="116"/>
        <w:ind w:left="160"/>
        <w:rPr>
          <w:rFonts w:ascii="Courier New" w:hAnsi="Courier New"/>
          <w:sz w:val="16"/>
        </w:rPr>
      </w:pPr>
      <w:r>
        <w:t xml:space="preserve">Project Name </w:t>
      </w:r>
      <w:r>
        <w:rPr>
          <w:rFonts w:ascii="Courier New" w:hAnsi="Courier New"/>
          <w:sz w:val="16"/>
          <w:shd w:val="clear" w:color="auto" w:fill="EDEDED"/>
        </w:rPr>
        <w:t>po•</w:t>
      </w:r>
    </w:p>
    <w:p w14:paraId="69AAD424" w14:textId="77777777" w:rsidR="00956473" w:rsidRDefault="00000000">
      <w:pPr>
        <w:spacing w:before="156"/>
        <w:ind w:left="1569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laris.project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59994EFB" w14:textId="77777777" w:rsidR="00956473" w:rsidRDefault="00000000">
      <w:pPr>
        <w:spacing w:before="159"/>
        <w:ind w:left="1569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6977CE38" w14:textId="77777777" w:rsidR="00956473" w:rsidRDefault="00000000">
      <w:pPr>
        <w:pStyle w:val="BodyText"/>
        <w:spacing w:before="2"/>
        <w:rPr>
          <w:rFonts w:ascii="Courier New"/>
          <w:sz w:val="15"/>
        </w:rPr>
      </w:pPr>
      <w:r>
        <w:br w:type="column"/>
      </w:r>
    </w:p>
    <w:p w14:paraId="342F2EC9" w14:textId="77777777" w:rsidR="00956473" w:rsidRDefault="00000000">
      <w:pPr>
        <w:spacing w:before="1"/>
        <w:ind w:left="25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BRIDGE_POLARIS_•</w:t>
      </w:r>
    </w:p>
    <w:p w14:paraId="112292D7" w14:textId="77777777" w:rsidR="00956473" w:rsidRDefault="00956473">
      <w:pPr>
        <w:pStyle w:val="BodyText"/>
        <w:spacing w:before="10" w:after="24"/>
        <w:rPr>
          <w:rFonts w:ascii="Courier New"/>
          <w:sz w:val="9"/>
        </w:rPr>
      </w:pPr>
    </w:p>
    <w:p w14:paraId="7667EFF5" w14:textId="77777777" w:rsidR="00956473" w:rsidRDefault="00C11CAC">
      <w:pPr>
        <w:pStyle w:val="BodyText"/>
        <w:spacing w:line="210" w:lineRule="exact"/>
        <w:ind w:left="25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63E480F2" wp14:editId="5033B67B">
                <wp:extent cx="731520" cy="133985"/>
                <wp:effectExtent l="0" t="0" r="0" b="0"/>
                <wp:docPr id="1067324190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333B9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PROJECT_NAME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480F2" id="Text Box 129" o:spid="_x0000_s1168" type="#_x0000_t202" style="width:57.6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" fillcolor="#ededed" stroked="f">
                <v:path arrowok="t"/>
                <v:textbox inset="0,0,0,0">
                  <w:txbxContent>
                    <w:p w14:paraId="1D3333B9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PROJECT_NAME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D9081" w14:textId="77777777" w:rsidR="00956473" w:rsidRDefault="00000000">
      <w:pPr>
        <w:pStyle w:val="BodyText"/>
        <w:spacing w:before="2"/>
        <w:rPr>
          <w:rFonts w:ascii="Courier New"/>
          <w:sz w:val="15"/>
        </w:rPr>
      </w:pPr>
      <w:r>
        <w:br w:type="column"/>
      </w:r>
    </w:p>
    <w:p w14:paraId="624D5A23" w14:textId="77777777" w:rsidR="00956473" w:rsidRDefault="00000000">
      <w:pPr>
        <w:spacing w:before="1"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po•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laris.project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C87D02C" w14:textId="77777777" w:rsidR="00956473" w:rsidRDefault="00000000">
      <w:pPr>
        <w:spacing w:line="180" w:lineRule="exact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114A1190" w14:textId="3048BACB" w:rsidR="00956473" w:rsidRDefault="00000000">
      <w:pPr>
        <w:tabs>
          <w:tab w:val="left" w:pos="1434"/>
        </w:tabs>
        <w:spacing w:before="116" w:line="340" w:lineRule="auto"/>
        <w:ind w:left="1435" w:right="237" w:hanging="1410"/>
        <w:rPr>
          <w:sz w:val="20"/>
        </w:rPr>
      </w:pPr>
      <w:r>
        <w:br w:type="column"/>
      </w:r>
      <w:r>
        <w:rPr>
          <w:spacing w:val="-3"/>
          <w:sz w:val="20"/>
        </w:rPr>
        <w:t>Yes.</w:t>
      </w:r>
      <w:r>
        <w:rPr>
          <w:spacing w:val="-3"/>
          <w:sz w:val="20"/>
        </w:rPr>
        <w:tab/>
      </w:r>
      <w:ins w:id="187" w:author="Raj Kesarapalli" w:date="2023-07-28T15:27:00Z">
        <w:r w:rsidR="00E37503">
          <w:rPr>
            <w:sz w:val="20"/>
          </w:rPr>
          <w:t>The</w:t>
        </w:r>
      </w:ins>
      <w:ins w:id="188" w:author="Raj Kesarapalli" w:date="2023-07-28T15:26:00Z">
        <w:r w:rsidR="00E37503">
          <w:rPr>
            <w:spacing w:val="-9"/>
            <w:sz w:val="20"/>
          </w:rPr>
          <w:t xml:space="preserve"> </w:t>
        </w:r>
        <w:r w:rsidR="00E37503">
          <w:rPr>
            <w:sz w:val="20"/>
          </w:rPr>
          <w:t>specified</w:t>
        </w:r>
        <w:r w:rsidR="00E37503">
          <w:rPr>
            <w:spacing w:val="-8"/>
            <w:sz w:val="20"/>
          </w:rPr>
          <w:t xml:space="preserve"> </w:t>
        </w:r>
        <w:r w:rsidR="00E37503">
          <w:rPr>
            <w:sz w:val="20"/>
          </w:rPr>
          <w:t>project</w:t>
        </w:r>
        <w:r w:rsidR="00E37503">
          <w:rPr>
            <w:spacing w:val="-9"/>
            <w:sz w:val="20"/>
          </w:rPr>
          <w:t xml:space="preserve"> </w:t>
        </w:r>
        <w:r w:rsidR="00E37503">
          <w:rPr>
            <w:sz w:val="20"/>
          </w:rPr>
          <w:t>must</w:t>
        </w:r>
        <w:r w:rsidR="00E37503">
          <w:rPr>
            <w:spacing w:val="-8"/>
            <w:sz w:val="20"/>
          </w:rPr>
          <w:t xml:space="preserve"> </w:t>
        </w:r>
        <w:r w:rsidR="00E37503">
          <w:rPr>
            <w:sz w:val="20"/>
          </w:rPr>
          <w:t>exist</w:t>
        </w:r>
        <w:r w:rsidR="00E37503">
          <w:rPr>
            <w:spacing w:val="-9"/>
            <w:sz w:val="20"/>
          </w:rPr>
          <w:t xml:space="preserve"> </w:t>
        </w:r>
        <w:r w:rsidR="00E37503">
          <w:rPr>
            <w:sz w:val="20"/>
          </w:rPr>
          <w:t>on Polaris.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pacing w:val="-3"/>
            <w:sz w:val="20"/>
          </w:rPr>
          <w:t>If you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set</w:t>
        </w:r>
        <w:r w:rsidR="00E37503">
          <w:rPr>
            <w:spacing w:val="-11"/>
            <w:sz w:val="20"/>
          </w:rPr>
          <w:t xml:space="preserve"> </w:t>
        </w:r>
        <w:proofErr w:type="spellStart"/>
        <w:r w:rsidR="00E37503">
          <w:rPr>
            <w:rFonts w:ascii="Courier New" w:hAnsi="Courier New"/>
            <w:sz w:val="16"/>
            <w:shd w:val="clear" w:color="auto" w:fill="EDEDED"/>
          </w:rPr>
          <w:t>polaris.onboarding</w:t>
        </w:r>
        <w:proofErr w:type="spellEnd"/>
        <w:r w:rsidR="00E37503">
          <w:rPr>
            <w:rFonts w:ascii="Courier New" w:hAnsi="Courier New"/>
            <w:spacing w:val="-57"/>
            <w:sz w:val="16"/>
          </w:rPr>
          <w:t xml:space="preserve"> </w:t>
        </w:r>
        <w:r w:rsidR="00E37503">
          <w:rPr>
            <w:sz w:val="20"/>
          </w:rPr>
          <w:t>to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true,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Synopsys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Bridge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will</w:t>
        </w:r>
        <w:r w:rsidR="00E37503">
          <w:rPr>
            <w:spacing w:val="-11"/>
            <w:sz w:val="20"/>
          </w:rPr>
          <w:t xml:space="preserve"> </w:t>
        </w:r>
        <w:r w:rsidR="00E37503">
          <w:rPr>
            <w:sz w:val="20"/>
          </w:rPr>
          <w:t>automatically create the project in case it doesn’t yet exist on</w:t>
        </w:r>
        <w:r w:rsidR="00E37503">
          <w:rPr>
            <w:spacing w:val="-25"/>
            <w:sz w:val="20"/>
          </w:rPr>
          <w:t xml:space="preserve"> </w:t>
        </w:r>
        <w:r w:rsidR="00E37503">
          <w:rPr>
            <w:sz w:val="20"/>
          </w:rPr>
          <w:t>Polaris</w:t>
        </w:r>
      </w:ins>
      <w:del w:id="189" w:author="Raj Kesarapalli" w:date="2023-07-28T15:26:00Z">
        <w:r w:rsidDel="00E37503">
          <w:rPr>
            <w:sz w:val="20"/>
          </w:rPr>
          <w:delText>if</w:delText>
        </w:r>
        <w:r w:rsidDel="00E37503">
          <w:rPr>
            <w:sz w:val="20"/>
            <w:shd w:val="clear" w:color="auto" w:fill="EDEDED"/>
          </w:rPr>
          <w:delText xml:space="preserve"> </w:delText>
        </w:r>
        <w:r w:rsidDel="00E37503">
          <w:rPr>
            <w:rFonts w:ascii="Courier New" w:hAnsi="Courier New"/>
            <w:sz w:val="16"/>
            <w:shd w:val="clear" w:color="auto" w:fill="EDEDED"/>
          </w:rPr>
          <w:delText>polaris.on•</w:delText>
        </w:r>
        <w:r w:rsidDel="00E37503">
          <w:rPr>
            <w:rFonts w:ascii="Courier New" w:hAnsi="Courier New"/>
            <w:sz w:val="16"/>
          </w:rPr>
          <w:delText xml:space="preserve"> </w:delText>
        </w:r>
        <w:r w:rsidDel="00E37503">
          <w:rPr>
            <w:rFonts w:ascii="Courier New" w:hAnsi="Courier New"/>
            <w:sz w:val="16"/>
            <w:shd w:val="clear" w:color="auto" w:fill="EDEDED"/>
          </w:rPr>
          <w:delText>boarding</w:delText>
        </w:r>
        <w:r w:rsidDel="00E37503">
          <w:rPr>
            <w:rFonts w:ascii="Courier New" w:hAnsi="Courier New"/>
            <w:sz w:val="16"/>
          </w:rPr>
          <w:delText xml:space="preserve"> </w:delText>
        </w:r>
        <w:r w:rsidDel="00E37503">
          <w:rPr>
            <w:sz w:val="20"/>
          </w:rPr>
          <w:delText xml:space="preserve">is set to </w:delText>
        </w:r>
        <w:r w:rsidDel="00E37503">
          <w:rPr>
            <w:rFonts w:ascii="Courier New" w:hAnsi="Courier New"/>
            <w:sz w:val="16"/>
            <w:shd w:val="clear" w:color="auto" w:fill="EDEDED"/>
          </w:rPr>
          <w:delText>true</w:delText>
        </w:r>
        <w:r w:rsidDel="00E37503">
          <w:rPr>
            <w:sz w:val="20"/>
          </w:rPr>
          <w:delText>, Bridge will create the project as necessary.</w:delText>
        </w:r>
      </w:del>
    </w:p>
    <w:p w14:paraId="6190722A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2914" w:space="40"/>
            <w:col w:w="1602" w:space="575"/>
            <w:col w:w="1505" w:space="40"/>
            <w:col w:w="2944"/>
          </w:cols>
        </w:sectPr>
      </w:pPr>
    </w:p>
    <w:p w14:paraId="7D789F94" w14:textId="77777777" w:rsidR="00956473" w:rsidRDefault="00000000">
      <w:pPr>
        <w:pStyle w:val="BodyText"/>
        <w:spacing w:before="114" w:line="340" w:lineRule="auto"/>
        <w:ind w:left="160" w:right="-16"/>
      </w:pPr>
      <w:r>
        <w:t>Assessment Type</w:t>
      </w:r>
    </w:p>
    <w:p w14:paraId="178EE74E" w14:textId="77777777" w:rsidR="00956473" w:rsidRDefault="00956473">
      <w:pPr>
        <w:pStyle w:val="BodyText"/>
        <w:rPr>
          <w:sz w:val="22"/>
        </w:rPr>
      </w:pPr>
    </w:p>
    <w:p w14:paraId="604C5C99" w14:textId="77777777" w:rsidR="00956473" w:rsidRDefault="00956473">
      <w:pPr>
        <w:pStyle w:val="BodyText"/>
        <w:rPr>
          <w:sz w:val="22"/>
        </w:rPr>
      </w:pPr>
    </w:p>
    <w:p w14:paraId="6C893B70" w14:textId="77777777" w:rsidR="00956473" w:rsidRDefault="00956473">
      <w:pPr>
        <w:pStyle w:val="BodyText"/>
        <w:rPr>
          <w:sz w:val="22"/>
        </w:rPr>
      </w:pPr>
    </w:p>
    <w:p w14:paraId="67BA1A11" w14:textId="77777777" w:rsidR="00956473" w:rsidRDefault="00956473">
      <w:pPr>
        <w:pStyle w:val="BodyText"/>
        <w:rPr>
          <w:sz w:val="22"/>
        </w:rPr>
      </w:pPr>
    </w:p>
    <w:p w14:paraId="6986EB0B" w14:textId="77777777" w:rsidR="00956473" w:rsidRDefault="00956473">
      <w:pPr>
        <w:pStyle w:val="BodyText"/>
        <w:rPr>
          <w:sz w:val="22"/>
        </w:rPr>
      </w:pPr>
    </w:p>
    <w:p w14:paraId="77F40246" w14:textId="77777777" w:rsidR="00956473" w:rsidRDefault="00000000">
      <w:pPr>
        <w:pStyle w:val="BodyText"/>
        <w:spacing w:before="158" w:line="340" w:lineRule="auto"/>
        <w:ind w:left="160" w:right="-16"/>
      </w:pPr>
      <w:r>
        <w:rPr>
          <w:spacing w:val="-3"/>
        </w:rPr>
        <w:t>Tool</w:t>
      </w:r>
      <w:r>
        <w:rPr>
          <w:spacing w:val="-30"/>
        </w:rPr>
        <w:t xml:space="preserve"> </w:t>
      </w:r>
      <w:r>
        <w:t>Install</w:t>
      </w:r>
      <w:r>
        <w:rPr>
          <w:spacing w:val="-30"/>
        </w:rPr>
        <w:t xml:space="preserve"> </w:t>
      </w:r>
      <w:r>
        <w:t>Di­ rectory</w:t>
      </w:r>
    </w:p>
    <w:p w14:paraId="67082C3E" w14:textId="77777777" w:rsidR="00956473" w:rsidRDefault="00956473">
      <w:pPr>
        <w:pStyle w:val="BodyText"/>
        <w:rPr>
          <w:sz w:val="22"/>
        </w:rPr>
      </w:pPr>
    </w:p>
    <w:p w14:paraId="3F962742" w14:textId="77777777" w:rsidR="00956473" w:rsidRDefault="00956473">
      <w:pPr>
        <w:pStyle w:val="BodyText"/>
        <w:rPr>
          <w:sz w:val="22"/>
        </w:rPr>
      </w:pPr>
    </w:p>
    <w:p w14:paraId="7E6CD58E" w14:textId="77777777" w:rsidR="00956473" w:rsidRDefault="00956473">
      <w:pPr>
        <w:pStyle w:val="BodyText"/>
        <w:rPr>
          <w:sz w:val="22"/>
        </w:rPr>
      </w:pPr>
    </w:p>
    <w:p w14:paraId="3049ACD6" w14:textId="77777777" w:rsidR="00956473" w:rsidRDefault="00956473">
      <w:pPr>
        <w:pStyle w:val="BodyText"/>
        <w:rPr>
          <w:sz w:val="22"/>
        </w:rPr>
      </w:pPr>
    </w:p>
    <w:p w14:paraId="15785826" w14:textId="77777777" w:rsidR="00956473" w:rsidRDefault="00956473">
      <w:pPr>
        <w:pStyle w:val="BodyText"/>
        <w:rPr>
          <w:sz w:val="22"/>
        </w:rPr>
      </w:pPr>
    </w:p>
    <w:p w14:paraId="44DA6B71" w14:textId="77777777" w:rsidR="00956473" w:rsidRDefault="00956473">
      <w:pPr>
        <w:pStyle w:val="BodyText"/>
        <w:rPr>
          <w:sz w:val="22"/>
        </w:rPr>
      </w:pPr>
    </w:p>
    <w:p w14:paraId="0A58AC64" w14:textId="77777777" w:rsidR="00956473" w:rsidRDefault="00956473">
      <w:pPr>
        <w:pStyle w:val="BodyText"/>
        <w:spacing w:before="6"/>
        <w:rPr>
          <w:sz w:val="19"/>
        </w:rPr>
      </w:pPr>
    </w:p>
    <w:p w14:paraId="06DA1FBF" w14:textId="77777777" w:rsidR="00956473" w:rsidRDefault="00000000">
      <w:pPr>
        <w:pStyle w:val="BodyText"/>
        <w:spacing w:line="340" w:lineRule="auto"/>
        <w:ind w:left="160" w:right="-16"/>
      </w:pPr>
      <w:r>
        <w:t>Auto Create Projects</w:t>
      </w:r>
    </w:p>
    <w:p w14:paraId="79008453" w14:textId="77777777" w:rsidR="00956473" w:rsidRDefault="00000000">
      <w:pPr>
        <w:pStyle w:val="BodyText"/>
        <w:spacing w:before="2"/>
        <w:rPr>
          <w:sz w:val="14"/>
        </w:rPr>
      </w:pPr>
      <w:r>
        <w:br w:type="column"/>
      </w:r>
    </w:p>
    <w:p w14:paraId="23E16F39" w14:textId="77777777" w:rsidR="00956473" w:rsidRDefault="00000000">
      <w:pPr>
        <w:spacing w:line="451" w:lineRule="auto"/>
        <w:ind w:left="112" w:right="172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polaris.as•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sessment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1A7495FB" w14:textId="77777777" w:rsidR="00956473" w:rsidRDefault="00000000">
      <w:pPr>
        <w:spacing w:line="180" w:lineRule="exact"/>
        <w:ind w:left="112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.types</w:t>
      </w:r>
      <w:proofErr w:type="gramEnd"/>
    </w:p>
    <w:p w14:paraId="05AA8179" w14:textId="77777777" w:rsidR="00956473" w:rsidRDefault="00956473">
      <w:pPr>
        <w:pStyle w:val="BodyText"/>
        <w:rPr>
          <w:rFonts w:ascii="Courier New"/>
          <w:sz w:val="18"/>
        </w:rPr>
      </w:pPr>
    </w:p>
    <w:p w14:paraId="7935B6C7" w14:textId="77777777" w:rsidR="00956473" w:rsidRDefault="00956473">
      <w:pPr>
        <w:pStyle w:val="BodyText"/>
        <w:rPr>
          <w:rFonts w:ascii="Courier New"/>
          <w:sz w:val="18"/>
        </w:rPr>
      </w:pPr>
    </w:p>
    <w:p w14:paraId="1CB1D67F" w14:textId="77777777" w:rsidR="00956473" w:rsidRDefault="00956473">
      <w:pPr>
        <w:pStyle w:val="BodyText"/>
        <w:rPr>
          <w:rFonts w:ascii="Courier New"/>
          <w:sz w:val="18"/>
        </w:rPr>
      </w:pPr>
    </w:p>
    <w:p w14:paraId="6D7E96AF" w14:textId="77777777" w:rsidR="00956473" w:rsidRDefault="00956473">
      <w:pPr>
        <w:pStyle w:val="BodyText"/>
        <w:rPr>
          <w:rFonts w:ascii="Courier New"/>
          <w:sz w:val="18"/>
        </w:rPr>
      </w:pPr>
    </w:p>
    <w:p w14:paraId="2C679B88" w14:textId="77777777" w:rsidR="00956473" w:rsidRDefault="00956473">
      <w:pPr>
        <w:pStyle w:val="BodyText"/>
        <w:rPr>
          <w:rFonts w:ascii="Courier New"/>
          <w:sz w:val="18"/>
        </w:rPr>
      </w:pPr>
    </w:p>
    <w:p w14:paraId="1DC66FDF" w14:textId="77777777" w:rsidR="00956473" w:rsidRDefault="00956473">
      <w:pPr>
        <w:pStyle w:val="BodyText"/>
        <w:spacing w:before="8"/>
        <w:rPr>
          <w:rFonts w:ascii="Courier New"/>
          <w:sz w:val="24"/>
        </w:rPr>
      </w:pPr>
    </w:p>
    <w:p w14:paraId="60BE9214" w14:textId="77777777" w:rsidR="00956473" w:rsidRDefault="00000000">
      <w:pPr>
        <w:ind w:left="112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tool.install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09F701D4" w14:textId="77777777" w:rsidR="00956473" w:rsidRDefault="00000000">
      <w:pPr>
        <w:spacing w:before="159"/>
        <w:ind w:left="112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.directory</w:t>
      </w:r>
      <w:proofErr w:type="gramEnd"/>
    </w:p>
    <w:p w14:paraId="640DDF74" w14:textId="77777777" w:rsidR="00956473" w:rsidRDefault="00956473">
      <w:pPr>
        <w:pStyle w:val="BodyText"/>
        <w:rPr>
          <w:rFonts w:ascii="Courier New"/>
          <w:sz w:val="18"/>
        </w:rPr>
      </w:pPr>
    </w:p>
    <w:p w14:paraId="03426340" w14:textId="77777777" w:rsidR="00956473" w:rsidRDefault="00956473">
      <w:pPr>
        <w:pStyle w:val="BodyText"/>
        <w:rPr>
          <w:rFonts w:ascii="Courier New"/>
          <w:sz w:val="18"/>
        </w:rPr>
      </w:pPr>
    </w:p>
    <w:p w14:paraId="24E63644" w14:textId="77777777" w:rsidR="00956473" w:rsidRDefault="00956473">
      <w:pPr>
        <w:pStyle w:val="BodyText"/>
        <w:rPr>
          <w:rFonts w:ascii="Courier New"/>
          <w:sz w:val="18"/>
        </w:rPr>
      </w:pPr>
    </w:p>
    <w:p w14:paraId="2EBC8208" w14:textId="77777777" w:rsidR="00956473" w:rsidRDefault="00956473">
      <w:pPr>
        <w:pStyle w:val="BodyText"/>
        <w:rPr>
          <w:rFonts w:ascii="Courier New"/>
          <w:sz w:val="18"/>
        </w:rPr>
      </w:pPr>
    </w:p>
    <w:p w14:paraId="10D547A6" w14:textId="77777777" w:rsidR="00956473" w:rsidRDefault="00956473">
      <w:pPr>
        <w:pStyle w:val="BodyText"/>
        <w:rPr>
          <w:rFonts w:ascii="Courier New"/>
          <w:sz w:val="18"/>
        </w:rPr>
      </w:pPr>
    </w:p>
    <w:p w14:paraId="612A5D81" w14:textId="77777777" w:rsidR="00956473" w:rsidRDefault="00956473">
      <w:pPr>
        <w:pStyle w:val="BodyText"/>
        <w:rPr>
          <w:rFonts w:ascii="Courier New"/>
          <w:sz w:val="18"/>
        </w:rPr>
      </w:pPr>
    </w:p>
    <w:p w14:paraId="31521287" w14:textId="77777777" w:rsidR="00956473" w:rsidRDefault="00956473">
      <w:pPr>
        <w:pStyle w:val="BodyText"/>
        <w:rPr>
          <w:rFonts w:ascii="Courier New"/>
          <w:sz w:val="18"/>
        </w:rPr>
      </w:pPr>
    </w:p>
    <w:p w14:paraId="349D97C4" w14:textId="77777777" w:rsidR="00956473" w:rsidRDefault="00956473">
      <w:pPr>
        <w:pStyle w:val="BodyText"/>
        <w:rPr>
          <w:rFonts w:ascii="Courier New"/>
          <w:sz w:val="18"/>
        </w:rPr>
      </w:pPr>
    </w:p>
    <w:p w14:paraId="1CD40210" w14:textId="77777777" w:rsidR="00956473" w:rsidRDefault="00956473">
      <w:pPr>
        <w:pStyle w:val="BodyText"/>
        <w:rPr>
          <w:rFonts w:ascii="Courier New"/>
          <w:sz w:val="18"/>
        </w:rPr>
      </w:pPr>
    </w:p>
    <w:p w14:paraId="0C5FDAB6" w14:textId="77777777" w:rsidR="00956473" w:rsidRDefault="00000000">
      <w:pPr>
        <w:spacing w:before="143" w:line="451" w:lineRule="auto"/>
        <w:ind w:left="112" w:right="172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polaris.on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boarding</w:t>
      </w:r>
    </w:p>
    <w:p w14:paraId="545622C0" w14:textId="77777777" w:rsidR="00956473" w:rsidRDefault="00000000">
      <w:pPr>
        <w:pStyle w:val="BodyText"/>
        <w:rPr>
          <w:rFonts w:ascii="Courier New"/>
          <w:sz w:val="15"/>
        </w:rPr>
      </w:pPr>
      <w:r>
        <w:br w:type="column"/>
      </w:r>
    </w:p>
    <w:p w14:paraId="07800728" w14:textId="77777777" w:rsidR="00956473" w:rsidRDefault="00000000">
      <w:pPr>
        <w:spacing w:before="1" w:line="451" w:lineRule="auto"/>
        <w:ind w:left="121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BRIDGE_POLARIS_ASSESS•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MENT_TYPES</w:t>
      </w:r>
    </w:p>
    <w:p w14:paraId="559F301E" w14:textId="77777777" w:rsidR="00956473" w:rsidRDefault="00956473">
      <w:pPr>
        <w:pStyle w:val="BodyText"/>
        <w:rPr>
          <w:rFonts w:ascii="Courier New"/>
          <w:sz w:val="18"/>
        </w:rPr>
      </w:pPr>
    </w:p>
    <w:p w14:paraId="5705DDA4" w14:textId="77777777" w:rsidR="00956473" w:rsidRDefault="00956473">
      <w:pPr>
        <w:pStyle w:val="BodyText"/>
        <w:rPr>
          <w:rFonts w:ascii="Courier New"/>
          <w:sz w:val="18"/>
        </w:rPr>
      </w:pPr>
    </w:p>
    <w:p w14:paraId="1714C841" w14:textId="77777777" w:rsidR="00956473" w:rsidRDefault="00956473">
      <w:pPr>
        <w:pStyle w:val="BodyText"/>
        <w:rPr>
          <w:rFonts w:ascii="Courier New"/>
          <w:sz w:val="18"/>
        </w:rPr>
      </w:pPr>
    </w:p>
    <w:p w14:paraId="135319C4" w14:textId="77777777" w:rsidR="00956473" w:rsidRDefault="00956473">
      <w:pPr>
        <w:pStyle w:val="BodyText"/>
        <w:rPr>
          <w:rFonts w:ascii="Courier New"/>
          <w:sz w:val="18"/>
        </w:rPr>
      </w:pPr>
    </w:p>
    <w:p w14:paraId="761037DC" w14:textId="77777777" w:rsidR="00956473" w:rsidRDefault="00956473">
      <w:pPr>
        <w:pStyle w:val="BodyText"/>
        <w:rPr>
          <w:rFonts w:ascii="Courier New"/>
          <w:sz w:val="18"/>
        </w:rPr>
      </w:pPr>
    </w:p>
    <w:p w14:paraId="673BF3F2" w14:textId="77777777" w:rsidR="00956473" w:rsidRDefault="00956473">
      <w:pPr>
        <w:pStyle w:val="BodyText"/>
        <w:rPr>
          <w:rFonts w:ascii="Courier New"/>
          <w:sz w:val="18"/>
        </w:rPr>
      </w:pPr>
    </w:p>
    <w:p w14:paraId="020A8307" w14:textId="77777777" w:rsidR="00956473" w:rsidRDefault="00956473">
      <w:pPr>
        <w:pStyle w:val="BodyText"/>
        <w:spacing w:before="5"/>
        <w:rPr>
          <w:rFonts w:ascii="Courier New"/>
          <w:sz w:val="22"/>
        </w:rPr>
      </w:pPr>
    </w:p>
    <w:p w14:paraId="68515D89" w14:textId="77777777" w:rsidR="00956473" w:rsidRDefault="00000000">
      <w:pPr>
        <w:spacing w:line="451" w:lineRule="auto"/>
        <w:ind w:left="121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BRIDGE_TOOL_INSTALL_•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DIRECTORY</w:t>
      </w:r>
    </w:p>
    <w:p w14:paraId="147E413E" w14:textId="77777777" w:rsidR="00956473" w:rsidRDefault="00956473">
      <w:pPr>
        <w:pStyle w:val="BodyText"/>
        <w:rPr>
          <w:rFonts w:ascii="Courier New"/>
          <w:sz w:val="18"/>
        </w:rPr>
      </w:pPr>
    </w:p>
    <w:p w14:paraId="4A99A44A" w14:textId="77777777" w:rsidR="00956473" w:rsidRDefault="00956473">
      <w:pPr>
        <w:pStyle w:val="BodyText"/>
        <w:rPr>
          <w:rFonts w:ascii="Courier New"/>
          <w:sz w:val="18"/>
        </w:rPr>
      </w:pPr>
    </w:p>
    <w:p w14:paraId="034090A4" w14:textId="77777777" w:rsidR="00956473" w:rsidRDefault="00956473">
      <w:pPr>
        <w:pStyle w:val="BodyText"/>
        <w:rPr>
          <w:rFonts w:ascii="Courier New"/>
          <w:sz w:val="18"/>
        </w:rPr>
      </w:pPr>
    </w:p>
    <w:p w14:paraId="5EF98A51" w14:textId="77777777" w:rsidR="00956473" w:rsidRDefault="00956473">
      <w:pPr>
        <w:pStyle w:val="BodyText"/>
        <w:rPr>
          <w:rFonts w:ascii="Courier New"/>
          <w:sz w:val="18"/>
        </w:rPr>
      </w:pPr>
    </w:p>
    <w:p w14:paraId="263C1BBF" w14:textId="77777777" w:rsidR="00956473" w:rsidRDefault="00956473">
      <w:pPr>
        <w:pStyle w:val="BodyText"/>
        <w:rPr>
          <w:rFonts w:ascii="Courier New"/>
          <w:sz w:val="18"/>
        </w:rPr>
      </w:pPr>
    </w:p>
    <w:p w14:paraId="6B014274" w14:textId="77777777" w:rsidR="00956473" w:rsidRDefault="00956473">
      <w:pPr>
        <w:pStyle w:val="BodyText"/>
        <w:rPr>
          <w:rFonts w:ascii="Courier New"/>
          <w:sz w:val="18"/>
        </w:rPr>
      </w:pPr>
    </w:p>
    <w:p w14:paraId="2A5F54B4" w14:textId="77777777" w:rsidR="00956473" w:rsidRDefault="00956473">
      <w:pPr>
        <w:pStyle w:val="BodyText"/>
        <w:rPr>
          <w:rFonts w:ascii="Courier New"/>
          <w:sz w:val="18"/>
        </w:rPr>
      </w:pPr>
    </w:p>
    <w:p w14:paraId="26413AE9" w14:textId="77777777" w:rsidR="00956473" w:rsidRDefault="00956473">
      <w:pPr>
        <w:pStyle w:val="BodyText"/>
        <w:rPr>
          <w:rFonts w:ascii="Courier New"/>
          <w:sz w:val="18"/>
        </w:rPr>
      </w:pPr>
    </w:p>
    <w:p w14:paraId="2F7DB4FE" w14:textId="77777777" w:rsidR="00956473" w:rsidRDefault="00956473">
      <w:pPr>
        <w:pStyle w:val="BodyText"/>
        <w:spacing w:before="6"/>
        <w:rPr>
          <w:rFonts w:ascii="Courier New"/>
          <w:sz w:val="16"/>
        </w:rPr>
      </w:pPr>
    </w:p>
    <w:p w14:paraId="04953E88" w14:textId="77777777" w:rsidR="00956473" w:rsidRDefault="00000000">
      <w:pPr>
        <w:spacing w:line="451" w:lineRule="auto"/>
        <w:ind w:left="121" w:right="364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BRIDGE_POLARIS_ON•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BOARDING</w:t>
      </w:r>
    </w:p>
    <w:p w14:paraId="6C8C9B1B" w14:textId="77777777" w:rsidR="00956473" w:rsidRDefault="00000000">
      <w:pPr>
        <w:pStyle w:val="BodyText"/>
        <w:rPr>
          <w:rFonts w:ascii="Courier New"/>
          <w:sz w:val="15"/>
        </w:rPr>
      </w:pPr>
      <w:r>
        <w:br w:type="column"/>
      </w:r>
    </w:p>
    <w:p w14:paraId="69274162" w14:textId="77777777" w:rsidR="00956473" w:rsidRDefault="00000000">
      <w:pPr>
        <w:spacing w:before="1" w:line="451" w:lineRule="auto"/>
        <w:ind w:left="159" w:right="172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polaris.as•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sessment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2044011" w14:textId="77777777" w:rsidR="00956473" w:rsidRDefault="00000000">
      <w:pPr>
        <w:spacing w:line="180" w:lineRule="exact"/>
        <w:ind w:left="159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.types</w:t>
      </w:r>
      <w:proofErr w:type="gramEnd"/>
    </w:p>
    <w:p w14:paraId="181AA27F" w14:textId="77777777" w:rsidR="00956473" w:rsidRDefault="00956473">
      <w:pPr>
        <w:pStyle w:val="BodyText"/>
        <w:rPr>
          <w:rFonts w:ascii="Courier New"/>
          <w:sz w:val="18"/>
        </w:rPr>
      </w:pPr>
    </w:p>
    <w:p w14:paraId="50D89F34" w14:textId="77777777" w:rsidR="00956473" w:rsidRDefault="00956473">
      <w:pPr>
        <w:pStyle w:val="BodyText"/>
        <w:rPr>
          <w:rFonts w:ascii="Courier New"/>
          <w:sz w:val="18"/>
        </w:rPr>
      </w:pPr>
    </w:p>
    <w:p w14:paraId="21606928" w14:textId="77777777" w:rsidR="00956473" w:rsidRDefault="00956473">
      <w:pPr>
        <w:pStyle w:val="BodyText"/>
        <w:rPr>
          <w:rFonts w:ascii="Courier New"/>
          <w:sz w:val="18"/>
        </w:rPr>
      </w:pPr>
    </w:p>
    <w:p w14:paraId="0AAEE027" w14:textId="77777777" w:rsidR="00956473" w:rsidRDefault="00956473">
      <w:pPr>
        <w:pStyle w:val="BodyText"/>
        <w:rPr>
          <w:rFonts w:ascii="Courier New"/>
          <w:sz w:val="18"/>
        </w:rPr>
      </w:pPr>
    </w:p>
    <w:p w14:paraId="71D9E99E" w14:textId="77777777" w:rsidR="00956473" w:rsidRDefault="00956473">
      <w:pPr>
        <w:pStyle w:val="BodyText"/>
        <w:rPr>
          <w:rFonts w:ascii="Courier New"/>
          <w:sz w:val="18"/>
        </w:rPr>
      </w:pPr>
    </w:p>
    <w:p w14:paraId="4FE44E1B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04953775" w14:textId="77777777" w:rsidR="00956473" w:rsidRDefault="00000000">
      <w:pPr>
        <w:ind w:left="159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tool.install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B7D2837" w14:textId="77777777" w:rsidR="00956473" w:rsidRDefault="00000000">
      <w:pPr>
        <w:spacing w:before="159"/>
        <w:ind w:left="159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.directory</w:t>
      </w:r>
      <w:proofErr w:type="gramEnd"/>
    </w:p>
    <w:p w14:paraId="3B7CC655" w14:textId="77777777" w:rsidR="00956473" w:rsidRDefault="00956473">
      <w:pPr>
        <w:pStyle w:val="BodyText"/>
        <w:rPr>
          <w:rFonts w:ascii="Courier New"/>
          <w:sz w:val="18"/>
        </w:rPr>
      </w:pPr>
    </w:p>
    <w:p w14:paraId="3CD18A90" w14:textId="77777777" w:rsidR="00956473" w:rsidRDefault="00956473">
      <w:pPr>
        <w:pStyle w:val="BodyText"/>
        <w:rPr>
          <w:rFonts w:ascii="Courier New"/>
          <w:sz w:val="18"/>
        </w:rPr>
      </w:pPr>
    </w:p>
    <w:p w14:paraId="4DBD8E6D" w14:textId="77777777" w:rsidR="00956473" w:rsidRDefault="00956473">
      <w:pPr>
        <w:pStyle w:val="BodyText"/>
        <w:rPr>
          <w:rFonts w:ascii="Courier New"/>
          <w:sz w:val="18"/>
        </w:rPr>
      </w:pPr>
    </w:p>
    <w:p w14:paraId="7C0DDCD0" w14:textId="77777777" w:rsidR="00956473" w:rsidRDefault="00956473">
      <w:pPr>
        <w:pStyle w:val="BodyText"/>
        <w:rPr>
          <w:rFonts w:ascii="Courier New"/>
          <w:sz w:val="18"/>
        </w:rPr>
      </w:pPr>
    </w:p>
    <w:p w14:paraId="3ADD0303" w14:textId="77777777" w:rsidR="00956473" w:rsidRDefault="00956473">
      <w:pPr>
        <w:pStyle w:val="BodyText"/>
        <w:rPr>
          <w:rFonts w:ascii="Courier New"/>
          <w:sz w:val="18"/>
        </w:rPr>
      </w:pPr>
    </w:p>
    <w:p w14:paraId="4BC94FD9" w14:textId="77777777" w:rsidR="00956473" w:rsidRDefault="00956473">
      <w:pPr>
        <w:pStyle w:val="BodyText"/>
        <w:rPr>
          <w:rFonts w:ascii="Courier New"/>
          <w:sz w:val="18"/>
        </w:rPr>
      </w:pPr>
    </w:p>
    <w:p w14:paraId="050915CC" w14:textId="77777777" w:rsidR="00956473" w:rsidRDefault="00956473">
      <w:pPr>
        <w:pStyle w:val="BodyText"/>
        <w:rPr>
          <w:rFonts w:ascii="Courier New"/>
          <w:sz w:val="18"/>
        </w:rPr>
      </w:pPr>
    </w:p>
    <w:p w14:paraId="4895DE0B" w14:textId="77777777" w:rsidR="00956473" w:rsidRDefault="00956473">
      <w:pPr>
        <w:pStyle w:val="BodyText"/>
        <w:rPr>
          <w:rFonts w:ascii="Courier New"/>
          <w:sz w:val="18"/>
        </w:rPr>
      </w:pPr>
    </w:p>
    <w:p w14:paraId="387428E8" w14:textId="77777777" w:rsidR="00956473" w:rsidRDefault="00956473">
      <w:pPr>
        <w:pStyle w:val="BodyText"/>
        <w:rPr>
          <w:rFonts w:ascii="Courier New"/>
          <w:sz w:val="18"/>
        </w:rPr>
      </w:pPr>
    </w:p>
    <w:p w14:paraId="5B522F1C" w14:textId="77777777" w:rsidR="00956473" w:rsidRDefault="00000000">
      <w:pPr>
        <w:spacing w:before="143" w:line="451" w:lineRule="auto"/>
        <w:ind w:left="159" w:right="172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polaris.on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boarding</w:t>
      </w:r>
    </w:p>
    <w:p w14:paraId="7AE63569" w14:textId="131032F8" w:rsidR="00956473" w:rsidRDefault="00000000">
      <w:pPr>
        <w:tabs>
          <w:tab w:val="left" w:pos="1530"/>
        </w:tabs>
        <w:spacing w:before="114" w:line="340" w:lineRule="auto"/>
        <w:ind w:left="1531" w:right="308" w:hanging="1410"/>
        <w:rPr>
          <w:sz w:val="20"/>
        </w:rPr>
      </w:pPr>
      <w:r>
        <w:br w:type="column"/>
      </w:r>
      <w:proofErr w:type="gramStart"/>
      <w:r>
        <w:rPr>
          <w:spacing w:val="-3"/>
          <w:sz w:val="20"/>
        </w:rPr>
        <w:t>Yes</w:t>
      </w:r>
      <w:proofErr w:type="gramEnd"/>
      <w:r>
        <w:rPr>
          <w:spacing w:val="-3"/>
          <w:sz w:val="20"/>
        </w:rPr>
        <w:tab/>
      </w:r>
      <w:r>
        <w:rPr>
          <w:sz w:val="20"/>
        </w:rPr>
        <w:t xml:space="preserve">Comma </w:t>
      </w:r>
      <w:proofErr w:type="spellStart"/>
      <w:r>
        <w:rPr>
          <w:sz w:val="20"/>
        </w:rPr>
        <w:t>sep­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arated</w:t>
      </w:r>
      <w:proofErr w:type="spellEnd"/>
      <w:r>
        <w:rPr>
          <w:sz w:val="20"/>
        </w:rPr>
        <w:t xml:space="preserve"> value</w:t>
      </w:r>
      <w:ins w:id="190" w:author="Raj Kesarapalli" w:date="2023-07-28T15:27:00Z">
        <w:r w:rsidR="00E37503">
          <w:rPr>
            <w:sz w:val="20"/>
          </w:rPr>
          <w:t>s</w:t>
        </w:r>
      </w:ins>
      <w:r>
        <w:rPr>
          <w:sz w:val="20"/>
        </w:rPr>
        <w:t xml:space="preserve">. </w:t>
      </w:r>
      <w:r>
        <w:rPr>
          <w:w w:val="95"/>
          <w:sz w:val="20"/>
        </w:rPr>
        <w:t xml:space="preserve">Accepted </w:t>
      </w:r>
      <w:proofErr w:type="spellStart"/>
      <w:r>
        <w:rPr>
          <w:w w:val="95"/>
          <w:sz w:val="20"/>
        </w:rPr>
        <w:t>val­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sz w:val="20"/>
        </w:rPr>
        <w:t>ues</w:t>
      </w:r>
      <w:proofErr w:type="spellEnd"/>
      <w:r>
        <w:rPr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SAST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or </w:t>
      </w:r>
      <w:r>
        <w:rPr>
          <w:rFonts w:ascii="Courier New" w:hAnsi="Courier New"/>
          <w:sz w:val="16"/>
          <w:shd w:val="clear" w:color="auto" w:fill="EDEDED"/>
        </w:rPr>
        <w:t>SCA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or </w:t>
      </w:r>
      <w:r>
        <w:rPr>
          <w:rFonts w:ascii="Courier New" w:hAnsi="Courier New"/>
          <w:sz w:val="16"/>
          <w:shd w:val="clear" w:color="auto" w:fill="EDEDED"/>
        </w:rPr>
        <w:t>SAST,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SCA</w:t>
      </w:r>
      <w:r>
        <w:rPr>
          <w:sz w:val="20"/>
        </w:rPr>
        <w:t>.</w:t>
      </w:r>
    </w:p>
    <w:p w14:paraId="6C9C0117" w14:textId="77777777" w:rsidR="00956473" w:rsidRDefault="00000000">
      <w:pPr>
        <w:pStyle w:val="BodyText"/>
        <w:tabs>
          <w:tab w:val="left" w:pos="1530"/>
        </w:tabs>
        <w:spacing w:before="114" w:line="340" w:lineRule="auto"/>
        <w:ind w:left="1531" w:right="257" w:hanging="1410"/>
      </w:pPr>
      <w:r>
        <w:t>No</w:t>
      </w:r>
      <w:r>
        <w:tab/>
        <w:t>Directory to which Bridge downloads the</w:t>
      </w:r>
      <w:r>
        <w:rPr>
          <w:spacing w:val="-32"/>
        </w:rPr>
        <w:t xml:space="preserve"> </w:t>
      </w:r>
      <w:r>
        <w:t>underlying scan</w:t>
      </w:r>
      <w:r>
        <w:rPr>
          <w:spacing w:val="-4"/>
        </w:rPr>
        <w:t xml:space="preserve"> </w:t>
      </w:r>
      <w:r>
        <w:t>tools.</w:t>
      </w:r>
    </w:p>
    <w:p w14:paraId="37E2CA9D" w14:textId="77777777" w:rsidR="00956473" w:rsidRDefault="00000000">
      <w:pPr>
        <w:pStyle w:val="BodyText"/>
        <w:spacing w:line="236" w:lineRule="exact"/>
        <w:ind w:left="1531"/>
      </w:pPr>
      <w:r>
        <w:t>Defaults</w:t>
      </w:r>
      <w:r>
        <w:rPr>
          <w:spacing w:val="-22"/>
        </w:rPr>
        <w:t xml:space="preserve"> </w:t>
      </w:r>
      <w:r>
        <w:t>to</w:t>
      </w:r>
    </w:p>
    <w:p w14:paraId="1283BB3C" w14:textId="77777777" w:rsidR="00956473" w:rsidRDefault="00000000">
      <w:pPr>
        <w:spacing w:before="100"/>
        <w:ind w:left="1531"/>
        <w:rPr>
          <w:sz w:val="20"/>
        </w:rPr>
      </w:pPr>
      <w:r>
        <w:rPr>
          <w:rFonts w:ascii="Courier New"/>
          <w:i/>
          <w:sz w:val="16"/>
          <w:shd w:val="clear" w:color="auto" w:fill="EDEDED"/>
        </w:rPr>
        <w:t>&lt;User&gt;</w:t>
      </w:r>
      <w:proofErr w:type="gramStart"/>
      <w:r>
        <w:rPr>
          <w:rFonts w:ascii="Courier New"/>
          <w:sz w:val="16"/>
          <w:shd w:val="clear" w:color="auto" w:fill="EDEDED"/>
        </w:rPr>
        <w:t>/.bridge</w:t>
      </w:r>
      <w:proofErr w:type="gramEnd"/>
      <w:r>
        <w:rPr>
          <w:sz w:val="20"/>
        </w:rPr>
        <w:t>.</w:t>
      </w:r>
    </w:p>
    <w:p w14:paraId="62B2AA3C" w14:textId="77777777" w:rsidR="00956473" w:rsidRDefault="00956473">
      <w:pPr>
        <w:pStyle w:val="BodyText"/>
        <w:spacing w:before="4"/>
        <w:rPr>
          <w:sz w:val="18"/>
        </w:rPr>
      </w:pPr>
    </w:p>
    <w:p w14:paraId="7B39BDE6" w14:textId="77777777" w:rsidR="00956473" w:rsidRDefault="00000000">
      <w:pPr>
        <w:pStyle w:val="BodyText"/>
        <w:tabs>
          <w:tab w:val="left" w:pos="1530"/>
        </w:tabs>
        <w:spacing w:line="340" w:lineRule="auto"/>
        <w:ind w:left="1531" w:right="233" w:hanging="1410"/>
      </w:pPr>
      <w:r>
        <w:t>No</w:t>
      </w:r>
      <w:r>
        <w:tab/>
        <w:t xml:space="preserve">If set to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t xml:space="preserve">, Bridge will at­ tempt to </w:t>
      </w:r>
      <w:proofErr w:type="spellStart"/>
      <w:r>
        <w:t>cre­</w:t>
      </w:r>
      <w:proofErr w:type="spellEnd"/>
      <w:r>
        <w:t xml:space="preserve"> </w:t>
      </w:r>
      <w:r>
        <w:lastRenderedPageBreak/>
        <w:t>ate the</w:t>
      </w:r>
      <w:r>
        <w:rPr>
          <w:spacing w:val="-25"/>
        </w:rPr>
        <w:t xml:space="preserve"> </w:t>
      </w:r>
      <w:r>
        <w:t>project on Polaris if it does not</w:t>
      </w:r>
      <w:r>
        <w:rPr>
          <w:spacing w:val="-18"/>
        </w:rPr>
        <w:t xml:space="preserve"> </w:t>
      </w:r>
      <w:proofErr w:type="gramStart"/>
      <w:r>
        <w:t>ex­</w:t>
      </w:r>
      <w:proofErr w:type="gramEnd"/>
    </w:p>
    <w:p w14:paraId="7137154A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418" w:space="40"/>
            <w:col w:w="1361" w:space="39"/>
            <w:col w:w="2234" w:space="39"/>
            <w:col w:w="1408" w:space="40"/>
            <w:col w:w="3041"/>
          </w:cols>
        </w:sectPr>
      </w:pPr>
    </w:p>
    <w:p w14:paraId="6938B81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22</w:t>
      </w:r>
    </w:p>
    <w:p w14:paraId="3FFAF5BD" w14:textId="77777777" w:rsidR="00956473" w:rsidRDefault="00956473">
      <w:pPr>
        <w:pStyle w:val="BodyText"/>
        <w:rPr>
          <w:sz w:val="22"/>
        </w:rPr>
      </w:pPr>
    </w:p>
    <w:p w14:paraId="19B23405" w14:textId="77777777" w:rsidR="00956473" w:rsidRDefault="00956473">
      <w:pPr>
        <w:pStyle w:val="BodyText"/>
        <w:rPr>
          <w:sz w:val="22"/>
        </w:rPr>
      </w:pPr>
    </w:p>
    <w:p w14:paraId="64826DEB" w14:textId="77777777" w:rsidR="00956473" w:rsidRDefault="00956473">
      <w:pPr>
        <w:pStyle w:val="BodyText"/>
        <w:spacing w:before="1"/>
        <w:rPr>
          <w:sz w:val="19"/>
        </w:rPr>
      </w:pPr>
    </w:p>
    <w:p w14:paraId="7ABFC2DC" w14:textId="77777777" w:rsidR="00956473" w:rsidRDefault="00000000">
      <w:pPr>
        <w:pStyle w:val="Heading5"/>
        <w:tabs>
          <w:tab w:val="left" w:pos="3564"/>
          <w:tab w:val="left" w:pos="6942"/>
          <w:tab w:val="left" w:pos="8488"/>
        </w:tabs>
        <w:ind w:left="358"/>
      </w:pPr>
      <w:r>
        <w:t>Argument</w:t>
      </w:r>
      <w:r>
        <w:tab/>
        <w:t>Input</w:t>
      </w:r>
      <w:r>
        <w:rPr>
          <w:spacing w:val="-4"/>
        </w:rPr>
        <w:t xml:space="preserve"> </w:t>
      </w:r>
      <w:r>
        <w:t>Mode</w:t>
      </w:r>
      <w:r>
        <w:tab/>
        <w:t>Required</w:t>
      </w:r>
      <w:r>
        <w:tab/>
        <w:t>Notes</w:t>
      </w:r>
    </w:p>
    <w:p w14:paraId="29A360BE" w14:textId="77777777" w:rsidR="00956473" w:rsidRDefault="00000000">
      <w:pPr>
        <w:pStyle w:val="BodyText"/>
        <w:spacing w:before="160"/>
        <w:ind w:left="8110"/>
      </w:pPr>
      <w:proofErr w:type="spellStart"/>
      <w:r>
        <w:t>ist</w:t>
      </w:r>
      <w:proofErr w:type="spellEnd"/>
      <w:r>
        <w:t xml:space="preserve">. Default </w:t>
      </w:r>
      <w:proofErr w:type="gramStart"/>
      <w:r>
        <w:t>is</w:t>
      </w:r>
      <w:proofErr w:type="gramEnd"/>
    </w:p>
    <w:p w14:paraId="7BC3255F" w14:textId="77777777" w:rsidR="00956473" w:rsidRDefault="00000000">
      <w:pPr>
        <w:spacing w:before="100"/>
        <w:ind w:left="8110"/>
        <w:rPr>
          <w:sz w:val="20"/>
        </w:rPr>
      </w:pPr>
      <w:r>
        <w:rPr>
          <w:rFonts w:ascii="Courier New"/>
          <w:sz w:val="16"/>
          <w:shd w:val="clear" w:color="auto" w:fill="EDEDED"/>
        </w:rPr>
        <w:t>false</w:t>
      </w:r>
      <w:r>
        <w:rPr>
          <w:sz w:val="20"/>
        </w:rPr>
        <w:t>.</w:t>
      </w:r>
    </w:p>
    <w:p w14:paraId="087DB13D" w14:textId="3F34A8DB" w:rsidR="00956473" w:rsidRDefault="00C11CAC">
      <w:pPr>
        <w:pStyle w:val="BodyText"/>
        <w:spacing w:before="5"/>
        <w:rPr>
          <w:sz w:val="18"/>
        </w:rPr>
      </w:pPr>
      <w:del w:id="191" w:author="Raj Kesarapalli" w:date="2023-07-28T15:27:00Z">
        <w:r w:rsidDel="00E37503">
          <w:rPr>
            <w:noProof/>
          </w:rPr>
          <mc:AlternateContent>
            <mc:Choice Requires="wpg">
              <w:drawing>
                <wp:anchor distT="0" distB="0" distL="0" distR="0" simplePos="0" relativeHeight="251735040" behindDoc="1" locked="0" layoutInCell="1" allowOverlap="1" wp14:anchorId="6AEC5C1B" wp14:editId="623EAAC7">
                  <wp:simplePos x="0" y="0"/>
                  <wp:positionH relativeFrom="page">
                    <wp:posOffset>6010275</wp:posOffset>
                  </wp:positionH>
                  <wp:positionV relativeFrom="paragraph">
                    <wp:posOffset>165735</wp:posOffset>
                  </wp:positionV>
                  <wp:extent cx="800100" cy="5588000"/>
                  <wp:effectExtent l="0" t="12700" r="0" b="0"/>
                  <wp:wrapTopAndBottom/>
                  <wp:docPr id="1395212560" name="Group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00100" cy="5588000"/>
                            <a:chOff x="9465" y="261"/>
                            <a:chExt cx="1260" cy="8800"/>
                          </a:xfrm>
                        </wpg:grpSpPr>
                        <wps:wsp>
                          <wps:cNvPr id="920375560" name="Freeform 128"/>
                          <wps:cNvSpPr>
                            <a:spLocks/>
                          </wps:cNvSpPr>
                          <wps:spPr bwMode="auto">
                            <a:xfrm>
                              <a:off x="9465" y="260"/>
                              <a:ext cx="1260" cy="8800"/>
                            </a:xfrm>
                            <a:custGeom>
                              <a:avLst/>
                              <a:gdLst>
                                <a:gd name="T0" fmla="+- 0 10575 9465"/>
                                <a:gd name="T1" fmla="*/ T0 w 1260"/>
                                <a:gd name="T2" fmla="+- 0 9061 261"/>
                                <a:gd name="T3" fmla="*/ 9061 h 8800"/>
                                <a:gd name="T4" fmla="+- 0 9615 9465"/>
                                <a:gd name="T5" fmla="*/ T4 w 1260"/>
                                <a:gd name="T6" fmla="+- 0 9061 261"/>
                                <a:gd name="T7" fmla="*/ 9061 h 8800"/>
                                <a:gd name="T8" fmla="+- 0 9557 9465"/>
                                <a:gd name="T9" fmla="*/ T8 w 1260"/>
                                <a:gd name="T10" fmla="+- 0 9049 261"/>
                                <a:gd name="T11" fmla="*/ 9049 h 8800"/>
                                <a:gd name="T12" fmla="+- 0 9509 9465"/>
                                <a:gd name="T13" fmla="*/ T12 w 1260"/>
                                <a:gd name="T14" fmla="+- 0 9017 261"/>
                                <a:gd name="T15" fmla="*/ 9017 h 8800"/>
                                <a:gd name="T16" fmla="+- 0 9477 9465"/>
                                <a:gd name="T17" fmla="*/ T16 w 1260"/>
                                <a:gd name="T18" fmla="+- 0 8969 261"/>
                                <a:gd name="T19" fmla="*/ 8969 h 8800"/>
                                <a:gd name="T20" fmla="+- 0 9465 9465"/>
                                <a:gd name="T21" fmla="*/ T20 w 1260"/>
                                <a:gd name="T22" fmla="+- 0 8911 261"/>
                                <a:gd name="T23" fmla="*/ 8911 h 8800"/>
                                <a:gd name="T24" fmla="+- 0 9465 9465"/>
                                <a:gd name="T25" fmla="*/ T24 w 1260"/>
                                <a:gd name="T26" fmla="+- 0 411 261"/>
                                <a:gd name="T27" fmla="*/ 411 h 8800"/>
                                <a:gd name="T28" fmla="+- 0 9477 9465"/>
                                <a:gd name="T29" fmla="*/ T28 w 1260"/>
                                <a:gd name="T30" fmla="+- 0 353 261"/>
                                <a:gd name="T31" fmla="*/ 353 h 8800"/>
                                <a:gd name="T32" fmla="+- 0 9509 9465"/>
                                <a:gd name="T33" fmla="*/ T32 w 1260"/>
                                <a:gd name="T34" fmla="+- 0 305 261"/>
                                <a:gd name="T35" fmla="*/ 305 h 8800"/>
                                <a:gd name="T36" fmla="+- 0 9557 9465"/>
                                <a:gd name="T37" fmla="*/ T36 w 1260"/>
                                <a:gd name="T38" fmla="+- 0 273 261"/>
                                <a:gd name="T39" fmla="*/ 273 h 8800"/>
                                <a:gd name="T40" fmla="+- 0 9615 9465"/>
                                <a:gd name="T41" fmla="*/ T40 w 1260"/>
                                <a:gd name="T42" fmla="+- 0 261 261"/>
                                <a:gd name="T43" fmla="*/ 261 h 8800"/>
                                <a:gd name="T44" fmla="+- 0 10575 9465"/>
                                <a:gd name="T45" fmla="*/ T44 w 1260"/>
                                <a:gd name="T46" fmla="+- 0 261 261"/>
                                <a:gd name="T47" fmla="*/ 261 h 8800"/>
                                <a:gd name="T48" fmla="+- 0 10633 9465"/>
                                <a:gd name="T49" fmla="*/ T48 w 1260"/>
                                <a:gd name="T50" fmla="+- 0 273 261"/>
                                <a:gd name="T51" fmla="*/ 273 h 8800"/>
                                <a:gd name="T52" fmla="+- 0 10681 9465"/>
                                <a:gd name="T53" fmla="*/ T52 w 1260"/>
                                <a:gd name="T54" fmla="+- 0 305 261"/>
                                <a:gd name="T55" fmla="*/ 305 h 8800"/>
                                <a:gd name="T56" fmla="+- 0 10713 9465"/>
                                <a:gd name="T57" fmla="*/ T56 w 1260"/>
                                <a:gd name="T58" fmla="+- 0 353 261"/>
                                <a:gd name="T59" fmla="*/ 353 h 8800"/>
                                <a:gd name="T60" fmla="+- 0 10725 9465"/>
                                <a:gd name="T61" fmla="*/ T60 w 1260"/>
                                <a:gd name="T62" fmla="+- 0 411 261"/>
                                <a:gd name="T63" fmla="*/ 411 h 8800"/>
                                <a:gd name="T64" fmla="+- 0 10725 9465"/>
                                <a:gd name="T65" fmla="*/ T64 w 1260"/>
                                <a:gd name="T66" fmla="+- 0 8911 261"/>
                                <a:gd name="T67" fmla="*/ 8911 h 8800"/>
                                <a:gd name="T68" fmla="+- 0 10713 9465"/>
                                <a:gd name="T69" fmla="*/ T68 w 1260"/>
                                <a:gd name="T70" fmla="+- 0 8969 261"/>
                                <a:gd name="T71" fmla="*/ 8969 h 8800"/>
                                <a:gd name="T72" fmla="+- 0 10681 9465"/>
                                <a:gd name="T73" fmla="*/ T72 w 1260"/>
                                <a:gd name="T74" fmla="+- 0 9017 261"/>
                                <a:gd name="T75" fmla="*/ 9017 h 8800"/>
                                <a:gd name="T76" fmla="+- 0 10633 9465"/>
                                <a:gd name="T77" fmla="*/ T76 w 1260"/>
                                <a:gd name="T78" fmla="+- 0 9049 261"/>
                                <a:gd name="T79" fmla="*/ 9049 h 8800"/>
                                <a:gd name="T80" fmla="+- 0 10575 9465"/>
                                <a:gd name="T81" fmla="*/ T80 w 1260"/>
                                <a:gd name="T82" fmla="+- 0 9061 261"/>
                                <a:gd name="T83" fmla="*/ 9061 h 88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260" h="8800">
                                  <a:moveTo>
                                    <a:pt x="1110" y="8800"/>
                                  </a:moveTo>
                                  <a:lnTo>
                                    <a:pt x="150" y="8800"/>
                                  </a:lnTo>
                                  <a:lnTo>
                                    <a:pt x="92" y="8788"/>
                                  </a:lnTo>
                                  <a:lnTo>
                                    <a:pt x="44" y="8756"/>
                                  </a:lnTo>
                                  <a:lnTo>
                                    <a:pt x="12" y="8708"/>
                                  </a:lnTo>
                                  <a:lnTo>
                                    <a:pt x="0" y="865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110" y="0"/>
                                  </a:lnTo>
                                  <a:lnTo>
                                    <a:pt x="1168" y="12"/>
                                  </a:lnTo>
                                  <a:lnTo>
                                    <a:pt x="1216" y="44"/>
                                  </a:lnTo>
                                  <a:lnTo>
                                    <a:pt x="1248" y="92"/>
                                  </a:lnTo>
                                  <a:lnTo>
                                    <a:pt x="1260" y="150"/>
                                  </a:lnTo>
                                  <a:lnTo>
                                    <a:pt x="1260" y="8650"/>
                                  </a:lnTo>
                                  <a:lnTo>
                                    <a:pt x="1248" y="8708"/>
                                  </a:lnTo>
                                  <a:lnTo>
                                    <a:pt x="1216" y="8756"/>
                                  </a:lnTo>
                                  <a:lnTo>
                                    <a:pt x="1168" y="8788"/>
                                  </a:lnTo>
                                  <a:lnTo>
                                    <a:pt x="1110" y="8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88574673" name="Picture 127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80" y="371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39789684" name="Text Box 126"/>
                          <wps:cNvSpPr txBox="1">
                            <a:spLocks/>
                          </wps:cNvSpPr>
                          <wps:spPr bwMode="auto">
                            <a:xfrm>
                              <a:off x="9465" y="260"/>
                              <a:ext cx="126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4DCB85" w14:textId="77777777" w:rsidR="00956473" w:rsidRDefault="00956473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03859698" w14:textId="77777777" w:rsidR="00956473" w:rsidRDefault="00000000">
                                <w:pPr>
                                  <w:spacing w:before="1" w:line="340" w:lineRule="auto"/>
                                  <w:ind w:left="59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Note: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The spec­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ified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appli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­ </w:t>
                                </w:r>
                                <w:r>
                                  <w:rPr>
                                    <w:w w:val="95"/>
                                    <w:sz w:val="20"/>
                                  </w:rPr>
                                  <w:t xml:space="preserve">cation </w:t>
                                </w:r>
                                <w:r>
                                  <w:rPr>
                                    <w:sz w:val="20"/>
                                  </w:rPr>
                                  <w:t>must ex­</w:t>
                                </w:r>
                              </w:p>
                              <w:p w14:paraId="36EF0090" w14:textId="77777777" w:rsidR="00956473" w:rsidRDefault="00000000">
                                <w:pPr>
                                  <w:spacing w:line="340" w:lineRule="auto"/>
                                  <w:ind w:left="599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ist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on Po­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laris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along with ap­ pro­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priate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enti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­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tle­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w w:val="95"/>
                                    <w:sz w:val="20"/>
                                  </w:rPr>
                                  <w:t>ments</w:t>
                                </w:r>
                                <w:proofErr w:type="spellEnd"/>
                                <w:r>
                                  <w:rPr>
                                    <w:w w:val="95"/>
                                    <w:sz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0"/>
                                  </w:rPr>
                                  <w:t>Bridge will other­ wise error out.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AEC5C1B" id="Group 125" o:spid="_x0000_s1169" style="position:absolute;margin-left:473.25pt;margin-top:13.05pt;width:63pt;height:440pt;z-index:-251581440;mso-wrap-distance-left:0;mso-wrap-distance-right:0;mso-position-horizontal-relative:page;mso-position-vertical-relative:text" coordorigin="9465,261" coordsize="1260,88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">
                  <v:shape id="Freeform 128" o:spid="_x0000_s1170" style="position:absolute;left:9465;top:260;width:1260;height:8800;visibility:visible;mso-wrap-style:square;v-text-anchor:top" coordsize="1260,8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" path="m1110,8800r-960,l92,8788,44,8756,12,8708,,8650,,150,12,92,44,44,92,12,150,r960,l1168,12r48,32l1248,92r12,58l1260,8650r-12,58l1216,8756r-48,32l1110,8800xe" fillcolor="#0078a0" stroked="f">
                    <v:fill opacity="5911f"/>
                    <v:path arrowok="t" o:connecttype="custom" o:connectlocs="1110,9061;150,9061;92,9049;44,9017;12,8969;0,8911;0,411;12,353;44,305;92,273;150,261;1110,261;1168,273;1216,305;1248,353;1260,411;1260,8911;1248,8969;1216,9017;1168,9049;1110,9061" o:connectangles="0,0,0,0,0,0,0,0,0,0,0,0,0,0,0,0,0,0,0,0,0"/>
                  </v:shape>
                  <v:shape id="Picture 127" o:spid="_x0000_s1171" type="#_x0000_t75" style="position:absolute;left:958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">
                    <v:imagedata r:id="rId14" o:title=""/>
                    <v:path arrowok="t"/>
                    <o:lock v:ext="edit" aspectratio="f"/>
                  </v:shape>
                  <v:shape id="Text Box 126" o:spid="_x0000_s1172" type="#_x0000_t202" style="position:absolute;left:9465;top:260;width:1260;height:8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404DCB85" w14:textId="77777777" w:rsidR="00956473" w:rsidRDefault="00956473">
                          <w:pPr>
                            <w:rPr>
                              <w:sz w:val="17"/>
                            </w:rPr>
                          </w:pPr>
                        </w:p>
                        <w:p w14:paraId="03859698" w14:textId="77777777" w:rsidR="00956473" w:rsidRDefault="00000000">
                          <w:pPr>
                            <w:spacing w:before="1" w:line="340" w:lineRule="auto"/>
                            <w:ind w:left="599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Note: </w:t>
                          </w:r>
                          <w:r>
                            <w:rPr>
                              <w:sz w:val="20"/>
                            </w:rPr>
                            <w:t xml:space="preserve">The spec­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ified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appli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­ </w:t>
                          </w:r>
                          <w:r>
                            <w:rPr>
                              <w:w w:val="95"/>
                              <w:sz w:val="20"/>
                            </w:rPr>
                            <w:t xml:space="preserve">cation </w:t>
                          </w:r>
                          <w:r>
                            <w:rPr>
                              <w:sz w:val="20"/>
                            </w:rPr>
                            <w:t>must ex­</w:t>
                          </w:r>
                        </w:p>
                        <w:p w14:paraId="36EF0090" w14:textId="77777777" w:rsidR="00956473" w:rsidRDefault="00000000">
                          <w:pPr>
                            <w:spacing w:line="340" w:lineRule="auto"/>
                            <w:ind w:left="599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ist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on Po­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laris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along with ap­ pro­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priate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enti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­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tle­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5"/>
                              <w:sz w:val="20"/>
                            </w:rPr>
                            <w:t>ments</w:t>
                          </w:r>
                          <w:proofErr w:type="spellEnd"/>
                          <w:r>
                            <w:rPr>
                              <w:w w:val="95"/>
                              <w:sz w:val="20"/>
                            </w:rPr>
                            <w:t xml:space="preserve">. </w:t>
                          </w:r>
                          <w:r>
                            <w:rPr>
                              <w:sz w:val="20"/>
                            </w:rPr>
                            <w:t>Bridge will other­ wise error out.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del>
    </w:p>
    <w:p w14:paraId="59053139" w14:textId="77777777" w:rsidR="00956473" w:rsidRDefault="00956473">
      <w:pPr>
        <w:pStyle w:val="BodyText"/>
        <w:spacing w:before="1"/>
        <w:rPr>
          <w:sz w:val="22"/>
        </w:rPr>
      </w:pPr>
    </w:p>
    <w:p w14:paraId="373E3D29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9BD257C" w14:textId="77777777" w:rsidR="00956473" w:rsidRDefault="00000000">
      <w:pPr>
        <w:pStyle w:val="BodyText"/>
        <w:spacing w:before="96"/>
        <w:ind w:left="160"/>
        <w:rPr>
          <w:rFonts w:ascii="Courier New" w:hAnsi="Courier New"/>
          <w:sz w:val="16"/>
        </w:rPr>
      </w:pPr>
      <w:r>
        <w:t xml:space="preserve">Polaris Triage </w:t>
      </w:r>
      <w:r>
        <w:rPr>
          <w:rFonts w:ascii="Courier New" w:hAnsi="Courier New"/>
          <w:sz w:val="16"/>
          <w:shd w:val="clear" w:color="auto" w:fill="EDEDED"/>
        </w:rPr>
        <w:t>po•</w:t>
      </w:r>
    </w:p>
    <w:p w14:paraId="1853ECDA" w14:textId="77777777" w:rsidR="00956473" w:rsidRDefault="00000000">
      <w:pPr>
        <w:spacing w:before="156"/>
        <w:ind w:left="1569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  <w:shd w:val="clear" w:color="auto" w:fill="EDEDED"/>
        </w:rPr>
        <w:t>laris.triage</w:t>
      </w:r>
      <w:proofErr w:type="spellEnd"/>
      <w:proofErr w:type="gramEnd"/>
    </w:p>
    <w:p w14:paraId="66B222C3" w14:textId="77777777" w:rsidR="00956473" w:rsidRDefault="00000000">
      <w:pPr>
        <w:tabs>
          <w:tab w:val="left" w:pos="2471"/>
        </w:tabs>
        <w:spacing w:before="152"/>
        <w:ind w:left="16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BRIDGE_POLARIS_TRIAGE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  <w:shd w:val="clear" w:color="auto" w:fill="EDEDED"/>
        </w:rPr>
        <w:t>po•</w:t>
      </w:r>
    </w:p>
    <w:p w14:paraId="5AEC7C30" w14:textId="77777777" w:rsidR="00956473" w:rsidRDefault="00000000">
      <w:pPr>
        <w:spacing w:before="159"/>
        <w:ind w:right="38"/>
        <w:jc w:val="right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  <w:shd w:val="clear" w:color="auto" w:fill="EDEDED"/>
        </w:rPr>
        <w:t>laris.triage</w:t>
      </w:r>
      <w:proofErr w:type="spellEnd"/>
      <w:proofErr w:type="gramEnd"/>
    </w:p>
    <w:p w14:paraId="3D65261D" w14:textId="77777777" w:rsidR="00956473" w:rsidRDefault="00000000">
      <w:pPr>
        <w:pStyle w:val="BodyText"/>
        <w:tabs>
          <w:tab w:val="left" w:pos="1569"/>
        </w:tabs>
        <w:spacing w:before="96" w:line="340" w:lineRule="auto"/>
        <w:ind w:left="1569" w:right="256" w:hanging="1410"/>
      </w:pPr>
      <w:r>
        <w:br w:type="column"/>
      </w:r>
      <w:r>
        <w:t>No</w:t>
      </w:r>
      <w:r>
        <w:tab/>
        <w:t xml:space="preserve">If you are </w:t>
      </w:r>
      <w:proofErr w:type="spellStart"/>
      <w:r>
        <w:t>en­</w:t>
      </w:r>
      <w:proofErr w:type="spellEnd"/>
      <w:r>
        <w:t xml:space="preserve"> titled to the Auto-Triage feature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 xml:space="preserve">Po­ </w:t>
      </w:r>
      <w:proofErr w:type="spellStart"/>
      <w:r>
        <w:t>laris</w:t>
      </w:r>
      <w:proofErr w:type="spellEnd"/>
      <w:r>
        <w:t>, you can use this</w:t>
      </w:r>
      <w:r>
        <w:rPr>
          <w:spacing w:val="-19"/>
        </w:rPr>
        <w:t xml:space="preserve"> </w:t>
      </w:r>
      <w:proofErr w:type="gramStart"/>
      <w:r>
        <w:t>op­</w:t>
      </w:r>
      <w:proofErr w:type="gramEnd"/>
    </w:p>
    <w:p w14:paraId="6C73F6DB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2762" w:space="57"/>
            <w:col w:w="3664" w:space="57"/>
            <w:col w:w="3080"/>
          </w:cols>
        </w:sectPr>
      </w:pPr>
    </w:p>
    <w:p w14:paraId="37D224F9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23</w:t>
      </w:r>
    </w:p>
    <w:p w14:paraId="13E13036" w14:textId="77777777" w:rsidR="00956473" w:rsidRDefault="00956473">
      <w:pPr>
        <w:pStyle w:val="BodyText"/>
        <w:rPr>
          <w:sz w:val="22"/>
        </w:rPr>
      </w:pPr>
    </w:p>
    <w:p w14:paraId="41035398" w14:textId="77777777" w:rsidR="00956473" w:rsidRDefault="00956473">
      <w:pPr>
        <w:pStyle w:val="BodyText"/>
        <w:rPr>
          <w:sz w:val="22"/>
        </w:rPr>
      </w:pPr>
    </w:p>
    <w:p w14:paraId="37AACF1A" w14:textId="77777777" w:rsidR="00956473" w:rsidRDefault="00956473">
      <w:pPr>
        <w:pStyle w:val="BodyText"/>
        <w:spacing w:before="1"/>
        <w:rPr>
          <w:sz w:val="19"/>
        </w:rPr>
      </w:pPr>
    </w:p>
    <w:p w14:paraId="2ED7ECF7" w14:textId="77777777" w:rsidR="00956473" w:rsidRDefault="00000000">
      <w:pPr>
        <w:pStyle w:val="Heading5"/>
        <w:tabs>
          <w:tab w:val="left" w:pos="3564"/>
          <w:tab w:val="left" w:pos="6942"/>
          <w:tab w:val="left" w:pos="8488"/>
        </w:tabs>
        <w:ind w:left="358"/>
      </w:pPr>
      <w:r>
        <w:t>Argument</w:t>
      </w:r>
      <w:r>
        <w:tab/>
        <w:t>Input</w:t>
      </w:r>
      <w:r>
        <w:rPr>
          <w:spacing w:val="-4"/>
        </w:rPr>
        <w:t xml:space="preserve"> </w:t>
      </w:r>
      <w:r>
        <w:t>Mode</w:t>
      </w:r>
      <w:r>
        <w:tab/>
        <w:t>Required</w:t>
      </w:r>
      <w:r>
        <w:tab/>
        <w:t>Notes</w:t>
      </w:r>
    </w:p>
    <w:p w14:paraId="2CAA9560" w14:textId="77777777" w:rsidR="00956473" w:rsidRDefault="00000000">
      <w:pPr>
        <w:pStyle w:val="BodyText"/>
        <w:spacing w:before="160" w:line="340" w:lineRule="auto"/>
        <w:ind w:left="8110" w:right="216"/>
        <w:rPr>
          <w:rFonts w:ascii="Courier New" w:hAnsi="Courier New"/>
          <w:sz w:val="16"/>
        </w:rPr>
      </w:pPr>
      <w:proofErr w:type="spellStart"/>
      <w:r>
        <w:t>tion</w:t>
      </w:r>
      <w:proofErr w:type="spellEnd"/>
      <w:r>
        <w:t xml:space="preserve"> to enable the feature. Possible </w:t>
      </w:r>
      <w:proofErr w:type="spellStart"/>
      <w:r>
        <w:t>val­</w:t>
      </w:r>
      <w:proofErr w:type="spellEnd"/>
      <w:r>
        <w:t xml:space="preserve"> </w:t>
      </w:r>
      <w:proofErr w:type="spellStart"/>
      <w:r>
        <w:t>ues</w:t>
      </w:r>
      <w:proofErr w:type="spellEnd"/>
      <w:r>
        <w:t xml:space="preserve"> are </w:t>
      </w:r>
      <w:r>
        <w:rPr>
          <w:rFonts w:ascii="Courier New" w:hAnsi="Courier New"/>
          <w:sz w:val="16"/>
          <w:shd w:val="clear" w:color="auto" w:fill="EDEDED"/>
        </w:rPr>
        <w:t>RE•</w:t>
      </w:r>
    </w:p>
    <w:p w14:paraId="27314EF4" w14:textId="77777777" w:rsidR="00956473" w:rsidRDefault="00C11CAC">
      <w:pPr>
        <w:spacing w:before="54" w:line="357" w:lineRule="auto"/>
        <w:ind w:left="8110" w:right="303" w:firstLine="664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292480" behindDoc="1" locked="0" layoutInCell="1" allowOverlap="1" wp14:anchorId="0CE07B5C" wp14:editId="1AE93FE8">
                <wp:simplePos x="0" y="0"/>
                <wp:positionH relativeFrom="page">
                  <wp:posOffset>6000750</wp:posOffset>
                </wp:positionH>
                <wp:positionV relativeFrom="paragraph">
                  <wp:posOffset>19685</wp:posOffset>
                </wp:positionV>
                <wp:extent cx="365760" cy="133985"/>
                <wp:effectExtent l="0" t="0" r="0" b="0"/>
                <wp:wrapNone/>
                <wp:docPr id="97703018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0A927" w14:textId="77777777" w:rsidR="00956473" w:rsidRDefault="00000000">
                            <w:pPr>
                              <w:spacing w:line="206" w:lineRule="exact"/>
                              <w:ind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QUIRED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7B5C" id="Text Box 124" o:spid="_x0000_s1173" type="#_x0000_t202" style="position:absolute;left:0;text-align:left;margin-left:472.5pt;margin-top:1.55pt;width:28.8pt;height:10.55pt;z-index:-25702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" fillcolor="#ededed" stroked="f">
                <v:path arrowok="t"/>
                <v:textbox inset="0,0,0,0">
                  <w:txbxContent>
                    <w:p w14:paraId="26C0A927" w14:textId="77777777" w:rsidR="00956473" w:rsidRDefault="00000000">
                      <w:pPr>
                        <w:spacing w:line="206" w:lineRule="exact"/>
                        <w:ind w:right="-44"/>
                        <w:rPr>
                          <w:sz w:val="20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QUIRED</w:t>
                      </w:r>
                      <w:r>
                        <w:rPr>
                          <w:sz w:val="20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6"/>
          <w:shd w:val="clear" w:color="auto" w:fill="EDEDED"/>
        </w:rPr>
        <w:t>NOT_•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REQUIRED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and </w:t>
      </w:r>
      <w:r>
        <w:rPr>
          <w:rFonts w:ascii="Courier New" w:hAnsi="Courier New"/>
          <w:sz w:val="16"/>
          <w:shd w:val="clear" w:color="auto" w:fill="EDEDED"/>
        </w:rPr>
        <w:t>NOT_ENTITLED</w:t>
      </w:r>
      <w:r>
        <w:rPr>
          <w:sz w:val="20"/>
        </w:rPr>
        <w:t>.</w:t>
      </w:r>
    </w:p>
    <w:p w14:paraId="29AEC0A2" w14:textId="77777777" w:rsidR="00956473" w:rsidRDefault="00956473">
      <w:pPr>
        <w:pStyle w:val="BodyText"/>
        <w:spacing w:before="9"/>
        <w:rPr>
          <w:sz w:val="19"/>
        </w:rPr>
      </w:pPr>
    </w:p>
    <w:p w14:paraId="3020C019" w14:textId="77777777" w:rsidR="00956473" w:rsidRDefault="00000000">
      <w:pPr>
        <w:pStyle w:val="Heading5"/>
        <w:spacing w:before="1"/>
      </w:pPr>
      <w:r>
        <w:t>JSON Input</w:t>
      </w:r>
    </w:p>
    <w:p w14:paraId="7376503A" w14:textId="77777777" w:rsidR="00956473" w:rsidRDefault="00956473">
      <w:pPr>
        <w:pStyle w:val="BodyText"/>
        <w:spacing w:before="11"/>
        <w:rPr>
          <w:b/>
          <w:sz w:val="24"/>
        </w:rPr>
      </w:pPr>
    </w:p>
    <w:p w14:paraId="1CF0B669" w14:textId="77777777" w:rsidR="00956473" w:rsidRDefault="00000000">
      <w:pPr>
        <w:pStyle w:val="BodyText"/>
        <w:spacing w:before="1"/>
        <w:ind w:left="100"/>
      </w:pPr>
      <w:r>
        <w:t xml:space="preserve">Here is a sample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pacing w:val="-67"/>
          <w:sz w:val="16"/>
        </w:rPr>
        <w:t xml:space="preserve"> </w:t>
      </w:r>
      <w:r>
        <w:t>file that can be used with Polaris:</w:t>
      </w:r>
    </w:p>
    <w:p w14:paraId="59929F01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014565B3" wp14:editId="5E5B4344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3708400"/>
                <wp:effectExtent l="0" t="0" r="0" b="0"/>
                <wp:wrapTopAndBottom/>
                <wp:docPr id="184862956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7084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54BC2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4285AF9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3B36C1E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EBA4ECE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 {</w:t>
                            </w:r>
                          </w:p>
                          <w:p w14:paraId="0C6E070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410A1B5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{</w:t>
                            </w:r>
                          </w:p>
                          <w:p w14:paraId="3D189AD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3F9B85E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"application": {</w:t>
                            </w:r>
                          </w:p>
                          <w:p w14:paraId="4E22F52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E2458C0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&lt;Application 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436D875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BED8997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42C44B2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F842D8C" w14:textId="77777777" w:rsidR="00956473" w:rsidRDefault="00000000">
                            <w:pPr>
                              <w:spacing w:before="1"/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"project": {</w:t>
                            </w:r>
                          </w:p>
                          <w:p w14:paraId="0CD442E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6177940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 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0D93643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A787542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2A3758A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8515CFB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"assessment": {</w:t>
                            </w:r>
                          </w:p>
                          <w:p w14:paraId="5468E04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66FD3A3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"types": ["SCA", "SAST"]</w:t>
                            </w:r>
                          </w:p>
                          <w:p w14:paraId="1B16ECA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5980C33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BCDEFF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667ADE05" w14:textId="77777777" w:rsidR="00956473" w:rsidRDefault="00000000">
                            <w:pPr>
                              <w:spacing w:before="1"/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2A44E1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455A8BE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"&lt;Polaris URL&gt;"</w:t>
                            </w:r>
                          </w:p>
                          <w:p w14:paraId="253764A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91E3104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64B3D1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F72B47B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2E829D8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3E27C37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65B3" id="Text Box 123" o:spid="_x0000_s1174" type="#_x0000_t202" style="position:absolute;margin-left:76pt;margin-top:6.25pt;width:464pt;height:292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76B54BC2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4285AF9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3B36C1E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EBA4ECE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 {</w:t>
                      </w:r>
                    </w:p>
                    <w:p w14:paraId="0C6E070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410A1B5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{</w:t>
                      </w:r>
                    </w:p>
                    <w:p w14:paraId="3D189AD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3F9B85E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"application": {</w:t>
                      </w:r>
                    </w:p>
                    <w:p w14:paraId="4E22F52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E2458C0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&lt;Application 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436D875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BED8997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42C44B2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F842D8C" w14:textId="77777777" w:rsidR="00956473" w:rsidRDefault="00000000">
                      <w:pPr>
                        <w:spacing w:before="1"/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"project": {</w:t>
                      </w:r>
                    </w:p>
                    <w:p w14:paraId="0CD442E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6177940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 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0D93643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A787542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2A3758A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8515CFB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"assessment": {</w:t>
                      </w:r>
                    </w:p>
                    <w:p w14:paraId="5468E04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66FD3A3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"types": ["SCA", "SAST"]</w:t>
                      </w:r>
                    </w:p>
                    <w:p w14:paraId="1B16ECA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5980C33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3BCDEFF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667ADE05" w14:textId="77777777" w:rsidR="00956473" w:rsidRDefault="00000000">
                      <w:pPr>
                        <w:spacing w:before="1"/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2A44E1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455A8BE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serverUrl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"&lt;Polaris URL&gt;"</w:t>
                      </w:r>
                    </w:p>
                    <w:p w14:paraId="253764A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91E3104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64B3D1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F72B47B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2E829D8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3E27C37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EAC06E" w14:textId="77777777" w:rsidR="00956473" w:rsidRDefault="00956473">
      <w:pPr>
        <w:pStyle w:val="BodyText"/>
        <w:rPr>
          <w:sz w:val="12"/>
        </w:rPr>
      </w:pPr>
    </w:p>
    <w:p w14:paraId="10E5185A" w14:textId="77777777" w:rsidR="00956473" w:rsidRDefault="00000000">
      <w:pPr>
        <w:pStyle w:val="BodyText"/>
        <w:spacing w:before="96"/>
        <w:ind w:left="100"/>
      </w:pPr>
      <w:r>
        <w:t>Here are the commands to run:</w:t>
      </w:r>
    </w:p>
    <w:p w14:paraId="3FE3E6BF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6E306D3B" wp14:editId="52DB5A75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685800"/>
                <wp:effectExtent l="0" t="0" r="0" b="0"/>
                <wp:wrapTopAndBottom/>
                <wp:docPr id="11046629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85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6A1AA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6284D04C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BRIDGE_POLARIS_ACCESSTOKEN=&lt;POLARIS_ACCESSTOKEN&gt;</w:t>
                            </w:r>
                          </w:p>
                          <w:p w14:paraId="1C37E6C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79D1AB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5117923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050FB6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Polaris 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6D3B" id="Text Box 122" o:spid="_x0000_s1175" type="#_x0000_t202" style="position:absolute;margin-left:76pt;margin-top:6.25pt;width:464pt;height:54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" fillcolor="#ededed" stroked="f">
                <v:path arrowok="t"/>
                <v:textbox inset="0,0,0,0">
                  <w:txbxContent>
                    <w:p w14:paraId="3C56A1AA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6284D04C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BRIDGE_POLARIS_ACCESSTOKEN=&lt;POLARIS_ACCESSTOKEN&gt;</w:t>
                      </w:r>
                    </w:p>
                    <w:p w14:paraId="1C37E6C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79D1AB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5117923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1050FB6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Polaris 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18141E" w14:textId="77777777" w:rsidR="00956473" w:rsidRDefault="00956473">
      <w:pPr>
        <w:pStyle w:val="BodyText"/>
        <w:spacing w:before="3"/>
        <w:rPr>
          <w:sz w:val="13"/>
        </w:rPr>
      </w:pPr>
    </w:p>
    <w:p w14:paraId="27C87780" w14:textId="77777777" w:rsidR="00956473" w:rsidRDefault="00000000">
      <w:pPr>
        <w:pStyle w:val="Heading4"/>
        <w:spacing w:before="99"/>
      </w:pPr>
      <w:bookmarkStart w:id="192" w:name="Black_Duck"/>
      <w:bookmarkStart w:id="193" w:name="_bookmark23"/>
      <w:bookmarkEnd w:id="192"/>
      <w:bookmarkEnd w:id="193"/>
      <w:r>
        <w:t>Black Duck</w:t>
      </w:r>
    </w:p>
    <w:p w14:paraId="509D309B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395E929C" w14:textId="77777777" w:rsidR="00956473" w:rsidRDefault="00000000">
      <w:pPr>
        <w:pStyle w:val="BodyText"/>
        <w:spacing w:before="1"/>
        <w:ind w:left="100"/>
      </w:pPr>
      <w:r>
        <w:t>The base command to run the scan:</w:t>
      </w:r>
    </w:p>
    <w:p w14:paraId="7C2B3E83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20A319C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24</w:t>
      </w:r>
    </w:p>
    <w:p w14:paraId="7C1DF79F" w14:textId="77777777" w:rsidR="00956473" w:rsidRDefault="00956473">
      <w:pPr>
        <w:pStyle w:val="BodyText"/>
      </w:pPr>
    </w:p>
    <w:p w14:paraId="24B199AE" w14:textId="77777777" w:rsidR="00956473" w:rsidRDefault="00956473">
      <w:pPr>
        <w:pStyle w:val="BodyText"/>
      </w:pPr>
    </w:p>
    <w:p w14:paraId="4C61790F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442A153E" wp14:editId="1D7DC417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254000"/>
                <wp:effectExtent l="0" t="0" r="0" b="0"/>
                <wp:wrapTopAndBottom/>
                <wp:docPr id="108730543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540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F2D8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26583CAF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A153E" id="Text Box 121" o:spid="_x0000_s1176" type="#_x0000_t202" style="position:absolute;margin-left:76pt;margin-top:8.15pt;width:464pt;height:20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" fillcolor="#ededed" stroked="f">
                <v:path arrowok="t"/>
                <v:textbox inset="0,0,0,0">
                  <w:txbxContent>
                    <w:p w14:paraId="6613F2D8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26583CAF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6E0DEA" w14:textId="77777777" w:rsidR="00956473" w:rsidRDefault="00956473">
      <w:pPr>
        <w:pStyle w:val="BodyText"/>
        <w:rPr>
          <w:sz w:val="12"/>
        </w:rPr>
      </w:pPr>
    </w:p>
    <w:p w14:paraId="63189F33" w14:textId="77777777" w:rsidR="00956473" w:rsidRDefault="00000000">
      <w:pPr>
        <w:pStyle w:val="Heading5"/>
        <w:spacing w:before="96"/>
      </w:pPr>
      <w:r>
        <w:t>Arguments to Pass</w:t>
      </w:r>
    </w:p>
    <w:p w14:paraId="42A05586" w14:textId="77777777" w:rsidR="00956473" w:rsidRDefault="00956473">
      <w:pPr>
        <w:pStyle w:val="BodyText"/>
        <w:rPr>
          <w:b/>
          <w:sz w:val="22"/>
        </w:rPr>
      </w:pPr>
    </w:p>
    <w:p w14:paraId="1BFDC209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1098A44" w14:textId="77777777" w:rsidR="00956473" w:rsidRDefault="00956473">
      <w:pPr>
        <w:pStyle w:val="BodyText"/>
        <w:spacing w:before="1"/>
        <w:rPr>
          <w:b/>
          <w:sz w:val="22"/>
        </w:rPr>
      </w:pPr>
    </w:p>
    <w:p w14:paraId="160A38FC" w14:textId="77777777" w:rsidR="00956473" w:rsidRDefault="00000000">
      <w:pPr>
        <w:tabs>
          <w:tab w:val="left" w:pos="3459"/>
        </w:tabs>
        <w:spacing w:before="1"/>
        <w:ind w:left="244"/>
        <w:rPr>
          <w:b/>
          <w:sz w:val="20"/>
        </w:rPr>
      </w:pPr>
      <w:r>
        <w:rPr>
          <w:b/>
          <w:sz w:val="20"/>
        </w:rPr>
        <w:t>Argument</w:t>
      </w:r>
      <w:r>
        <w:rPr>
          <w:b/>
          <w:sz w:val="20"/>
        </w:rPr>
        <w:tab/>
        <w:t>Input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Mode</w:t>
      </w:r>
    </w:p>
    <w:p w14:paraId="2138CCC7" w14:textId="77777777" w:rsidR="00956473" w:rsidRDefault="00000000">
      <w:pPr>
        <w:spacing w:before="96" w:line="340" w:lineRule="auto"/>
        <w:ind w:left="244" w:right="1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1B14AEBC" w14:textId="77777777" w:rsidR="00956473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03801DDE" w14:textId="77777777" w:rsidR="00956473" w:rsidRDefault="00000000">
      <w:pPr>
        <w:spacing w:before="1"/>
        <w:ind w:left="244"/>
        <w:rPr>
          <w:b/>
          <w:sz w:val="20"/>
        </w:rPr>
      </w:pPr>
      <w:r>
        <w:rPr>
          <w:b/>
          <w:sz w:val="20"/>
        </w:rPr>
        <w:t>Notes</w:t>
      </w:r>
    </w:p>
    <w:p w14:paraId="650690A2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4520" w:space="2046"/>
            <w:col w:w="855" w:space="565"/>
            <w:col w:w="1634"/>
          </w:cols>
        </w:sectPr>
      </w:pPr>
    </w:p>
    <w:p w14:paraId="47E77F87" w14:textId="77777777" w:rsidR="00956473" w:rsidRDefault="00956473">
      <w:pPr>
        <w:pStyle w:val="BodyText"/>
        <w:rPr>
          <w:b/>
        </w:rPr>
      </w:pPr>
    </w:p>
    <w:p w14:paraId="17142E5E" w14:textId="77777777" w:rsidR="00956473" w:rsidRDefault="00956473">
      <w:pPr>
        <w:pStyle w:val="BodyText"/>
        <w:rPr>
          <w:b/>
        </w:rPr>
      </w:pPr>
    </w:p>
    <w:p w14:paraId="7C439B32" w14:textId="77777777" w:rsidR="00956473" w:rsidRDefault="00956473">
      <w:pPr>
        <w:pStyle w:val="BodyText"/>
        <w:rPr>
          <w:b/>
        </w:rPr>
      </w:pPr>
    </w:p>
    <w:p w14:paraId="48A5BF34" w14:textId="77777777" w:rsidR="00956473" w:rsidRDefault="00956473">
      <w:pPr>
        <w:pStyle w:val="BodyText"/>
        <w:rPr>
          <w:b/>
        </w:rPr>
      </w:pPr>
    </w:p>
    <w:p w14:paraId="19A5196A" w14:textId="77777777" w:rsidR="00956473" w:rsidRDefault="00956473">
      <w:pPr>
        <w:pStyle w:val="BodyText"/>
        <w:spacing w:before="10"/>
        <w:rPr>
          <w:b/>
          <w:sz w:val="16"/>
        </w:rPr>
      </w:pPr>
    </w:p>
    <w:p w14:paraId="6DCCC415" w14:textId="77777777" w:rsidR="00956473" w:rsidRDefault="00C11CAC">
      <w:pPr>
        <w:pStyle w:val="BodyText"/>
        <w:spacing w:before="96"/>
        <w:ind w:left="75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D874A7" wp14:editId="170023C1">
                <wp:simplePos x="0" y="0"/>
                <wp:positionH relativeFrom="page">
                  <wp:posOffset>920750</wp:posOffset>
                </wp:positionH>
                <wp:positionV relativeFrom="paragraph">
                  <wp:posOffset>-660400</wp:posOffset>
                </wp:positionV>
                <wp:extent cx="4432935" cy="1888490"/>
                <wp:effectExtent l="0" t="0" r="0" b="0"/>
                <wp:wrapNone/>
                <wp:docPr id="147525911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32935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7"/>
                              <w:gridCol w:w="1525"/>
                              <w:gridCol w:w="2464"/>
                              <w:gridCol w:w="1504"/>
                              <w:gridCol w:w="454"/>
                            </w:tblGrid>
                            <w:tr w:rsidR="00956473" w14:paraId="69EA4925" w14:textId="77777777">
                              <w:trPr>
                                <w:trHeight w:val="1027"/>
                              </w:trPr>
                              <w:tc>
                                <w:tcPr>
                                  <w:tcW w:w="1037" w:type="dxa"/>
                                </w:tcPr>
                                <w:p w14:paraId="471E696A" w14:textId="77777777" w:rsidR="00956473" w:rsidRDefault="0095647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14:paraId="74BEE684" w14:textId="77777777" w:rsidR="00956473" w:rsidRDefault="00000000">
                                  <w:pPr>
                                    <w:pStyle w:val="TableParagraph"/>
                                    <w:spacing w:before="0" w:line="340" w:lineRule="auto"/>
                                    <w:ind w:left="195" w:right="3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Command Line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Argu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­</w:t>
                                  </w:r>
                                </w:p>
                                <w:p w14:paraId="5A9E3C14" w14:textId="77777777" w:rsidR="00956473" w:rsidRDefault="00000000">
                                  <w:pPr>
                                    <w:pStyle w:val="TableParagraph"/>
                                    <w:spacing w:before="0" w:line="238" w:lineRule="exact"/>
                                    <w:ind w:left="195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64" w:type="dxa"/>
                                </w:tcPr>
                                <w:p w14:paraId="0373BB4A" w14:textId="77777777" w:rsidR="00956473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7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Environment Variable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14:paraId="09E4A834" w14:textId="77777777" w:rsidR="00956473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1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JSON field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4158DB6" w14:textId="77777777" w:rsidR="00956473" w:rsidRDefault="0095647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56473" w14:paraId="16CCC3F1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037" w:type="dxa"/>
                                </w:tcPr>
                                <w:p w14:paraId="5C04FBF6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14:paraId="4642FF4F" w14:textId="77777777" w:rsidR="00956473" w:rsidRDefault="00956473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Courier New"/>
                                      <w:sz w:val="14"/>
                                    </w:rPr>
                                  </w:pPr>
                                </w:p>
                                <w:p w14:paraId="1349459B" w14:textId="77777777" w:rsidR="00956473" w:rsidRDefault="00000000">
                                  <w:pPr>
                                    <w:pStyle w:val="TableParagraph"/>
                                    <w:spacing w:before="0"/>
                                    <w:ind w:left="195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6"/>
                                      <w:shd w:val="clear" w:color="auto" w:fill="EDEDED"/>
                                    </w:rPr>
                                    <w:t>blackduck.url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</w:tcPr>
                                <w:p w14:paraId="7CFFFEDB" w14:textId="77777777" w:rsidR="00956473" w:rsidRDefault="00956473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Courier New"/>
                                      <w:sz w:val="14"/>
                                    </w:rPr>
                                  </w:pPr>
                                </w:p>
                                <w:p w14:paraId="03E11691" w14:textId="77777777" w:rsidR="00956473" w:rsidRDefault="00000000">
                                  <w:pPr>
                                    <w:pStyle w:val="TableParagraph"/>
                                    <w:spacing w:before="0"/>
                                    <w:ind w:left="79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6"/>
                                      <w:shd w:val="clear" w:color="auto" w:fill="EDEDED"/>
                                    </w:rPr>
                                    <w:t>BRIDGE_BLACKDUCK_URL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14:paraId="6D2B67A7" w14:textId="77777777" w:rsidR="00956473" w:rsidRDefault="00956473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Courier New"/>
                                      <w:sz w:val="14"/>
                                    </w:rPr>
                                  </w:pPr>
                                </w:p>
                                <w:p w14:paraId="35346D9A" w14:textId="77777777" w:rsidR="00956473" w:rsidRDefault="00000000">
                                  <w:pPr>
                                    <w:pStyle w:val="TableParagraph"/>
                                    <w:spacing w:before="0"/>
                                    <w:ind w:left="172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6"/>
                                      <w:shd w:val="clear" w:color="auto" w:fill="EDEDED"/>
                                    </w:rPr>
                                    <w:t>blackduck.url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75D7135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956473" w14:paraId="73F4A685" w14:textId="77777777">
                              <w:trPr>
                                <w:trHeight w:val="799"/>
                              </w:trPr>
                              <w:tc>
                                <w:tcPr>
                                  <w:tcW w:w="1037" w:type="dxa"/>
                                </w:tcPr>
                                <w:p w14:paraId="4885A52E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Token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14:paraId="4A1EAB21" w14:textId="77777777" w:rsidR="00956473" w:rsidRDefault="00000000">
                                  <w:pPr>
                                    <w:pStyle w:val="TableParagraph"/>
                                    <w:spacing w:before="6" w:line="340" w:lineRule="atLeast"/>
                                    <w:ind w:left="195" w:right="61"/>
                                    <w:rPr>
                                      <w:rFonts w:ascii="Courier New" w:hAns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blackduck.to•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ken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</w:tcPr>
                                <w:p w14:paraId="1597ED87" w14:textId="77777777" w:rsidR="00956473" w:rsidRDefault="00956473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Courier New"/>
                                      <w:sz w:val="14"/>
                                    </w:rPr>
                                  </w:pPr>
                                </w:p>
                                <w:p w14:paraId="00801409" w14:textId="77777777" w:rsidR="00956473" w:rsidRDefault="00000000">
                                  <w:pPr>
                                    <w:pStyle w:val="TableParagraph"/>
                                    <w:spacing w:before="0"/>
                                    <w:ind w:left="79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6"/>
                                      <w:shd w:val="clear" w:color="auto" w:fill="EDEDED"/>
                                    </w:rPr>
                                    <w:t>BRIDGE_BLACKDUCK_TOKEN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14:paraId="4C8D5564" w14:textId="77777777" w:rsidR="00956473" w:rsidRDefault="00000000">
                                  <w:pPr>
                                    <w:pStyle w:val="TableParagraph"/>
                                    <w:spacing w:before="6" w:line="340" w:lineRule="atLeast"/>
                                    <w:ind w:left="172" w:right="63"/>
                                    <w:rPr>
                                      <w:rFonts w:ascii="Courier New" w:hAns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blackduck.to•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ken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511B90A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956473" w14:paraId="7EFA0B02" w14:textId="77777777">
                              <w:trPr>
                                <w:trHeight w:val="686"/>
                              </w:trPr>
                              <w:tc>
                                <w:tcPr>
                                  <w:tcW w:w="1037" w:type="dxa"/>
                                </w:tcPr>
                                <w:p w14:paraId="0BA5401E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Full scan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14:paraId="5D9985DB" w14:textId="77777777" w:rsidR="00956473" w:rsidRDefault="00000000">
                                  <w:pPr>
                                    <w:pStyle w:val="TableParagraph"/>
                                    <w:spacing w:before="6" w:line="340" w:lineRule="atLeast"/>
                                    <w:ind w:left="195" w:right="157"/>
                                    <w:rPr>
                                      <w:rFonts w:ascii="Courier New" w:hAnsi="Courier New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blackduck.s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can.full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64" w:type="dxa"/>
                                </w:tcPr>
                                <w:p w14:paraId="65B0FCEC" w14:textId="77777777" w:rsidR="00956473" w:rsidRDefault="00000000">
                                  <w:pPr>
                                    <w:pStyle w:val="TableParagraph"/>
                                    <w:spacing w:before="6" w:line="340" w:lineRule="atLeast"/>
                                    <w:ind w:left="79" w:right="156"/>
                                    <w:rPr>
                                      <w:rFonts w:ascii="Courier New" w:hAns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BRIDGE_BLACKDUCK_SCAN_•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14:paraId="51E3C5D2" w14:textId="77777777" w:rsidR="00956473" w:rsidRDefault="00000000">
                                  <w:pPr>
                                    <w:pStyle w:val="TableParagraph"/>
                                    <w:spacing w:before="6" w:line="340" w:lineRule="atLeast"/>
                                    <w:ind w:left="172" w:right="159"/>
                                    <w:rPr>
                                      <w:rFonts w:ascii="Courier New" w:hAnsi="Courier New"/>
                                      <w:sz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blackduck.s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•</w:t>
                                  </w:r>
                                  <w:r>
                                    <w:rPr>
                                      <w:rFonts w:ascii="Courier New" w:hAnsi="Courier New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sz w:val="16"/>
                                      <w:shd w:val="clear" w:color="auto" w:fill="EDEDED"/>
                                    </w:rPr>
                                    <w:t>can.full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A28EC32" w14:textId="77777777" w:rsidR="00956473" w:rsidRDefault="00000000">
                                  <w:pPr>
                                    <w:pStyle w:val="TableParagraph"/>
                                    <w:spacing w:before="108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9854B8E" w14:textId="77777777" w:rsidR="00956473" w:rsidRDefault="0095647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874A7"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177" type="#_x0000_t202" style="position:absolute;left:0;text-align:left;margin-left:72.5pt;margin-top:-52pt;width:349.05pt;height:148.7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7"/>
                        <w:gridCol w:w="1525"/>
                        <w:gridCol w:w="2464"/>
                        <w:gridCol w:w="1504"/>
                        <w:gridCol w:w="454"/>
                      </w:tblGrid>
                      <w:tr w:rsidR="00956473" w14:paraId="69EA4925" w14:textId="77777777">
                        <w:trPr>
                          <w:trHeight w:val="1027"/>
                        </w:trPr>
                        <w:tc>
                          <w:tcPr>
                            <w:tcW w:w="1037" w:type="dxa"/>
                          </w:tcPr>
                          <w:p w14:paraId="471E696A" w14:textId="77777777" w:rsidR="00956473" w:rsidRDefault="0095647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5" w:type="dxa"/>
                          </w:tcPr>
                          <w:p w14:paraId="74BEE684" w14:textId="77777777" w:rsidR="00956473" w:rsidRDefault="00000000">
                            <w:pPr>
                              <w:pStyle w:val="TableParagraph"/>
                              <w:spacing w:before="0" w:line="340" w:lineRule="auto"/>
                              <w:ind w:left="195" w:right="3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Command Line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Argu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­</w:t>
                            </w:r>
                          </w:p>
                          <w:p w14:paraId="5A9E3C14" w14:textId="77777777" w:rsidR="00956473" w:rsidRDefault="00000000">
                            <w:pPr>
                              <w:pStyle w:val="TableParagraph"/>
                              <w:spacing w:before="0" w:line="238" w:lineRule="exact"/>
                              <w:ind w:left="19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ment</w:t>
                            </w:r>
                            <w:proofErr w:type="spellEnd"/>
                          </w:p>
                        </w:tc>
                        <w:tc>
                          <w:tcPr>
                            <w:tcW w:w="2464" w:type="dxa"/>
                          </w:tcPr>
                          <w:p w14:paraId="0373BB4A" w14:textId="77777777" w:rsidR="00956473" w:rsidRDefault="00000000">
                            <w:pPr>
                              <w:pStyle w:val="TableParagraph"/>
                              <w:spacing w:before="0" w:line="236" w:lineRule="exact"/>
                              <w:ind w:left="7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Environment Variable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14:paraId="09E4A834" w14:textId="77777777" w:rsidR="00956473" w:rsidRDefault="00000000">
                            <w:pPr>
                              <w:pStyle w:val="TableParagraph"/>
                              <w:spacing w:before="0" w:line="236" w:lineRule="exact"/>
                              <w:ind w:left="1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JSON field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24158DB6" w14:textId="77777777" w:rsidR="00956473" w:rsidRDefault="0095647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56473" w14:paraId="16CCC3F1" w14:textId="77777777">
                        <w:trPr>
                          <w:trHeight w:val="460"/>
                        </w:trPr>
                        <w:tc>
                          <w:tcPr>
                            <w:tcW w:w="1037" w:type="dxa"/>
                          </w:tcPr>
                          <w:p w14:paraId="5C04FBF6" w14:textId="77777777" w:rsidR="00956473" w:rsidRDefault="00000000">
                            <w:pPr>
                              <w:pStyle w:val="TableParagraph"/>
                              <w:spacing w:before="10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14:paraId="4642FF4F" w14:textId="77777777" w:rsidR="00956473" w:rsidRDefault="00956473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349459B" w14:textId="77777777" w:rsidR="00956473" w:rsidRDefault="00000000">
                            <w:pPr>
                              <w:pStyle w:val="TableParagraph"/>
                              <w:spacing w:before="0"/>
                              <w:ind w:left="19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  <w:shd w:val="clear" w:color="auto" w:fill="EDEDED"/>
                              </w:rPr>
                              <w:t>blackduck.url</w:t>
                            </w:r>
                          </w:p>
                        </w:tc>
                        <w:tc>
                          <w:tcPr>
                            <w:tcW w:w="2464" w:type="dxa"/>
                          </w:tcPr>
                          <w:p w14:paraId="7CFFFEDB" w14:textId="77777777" w:rsidR="00956473" w:rsidRDefault="00956473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3E11691" w14:textId="77777777" w:rsidR="00956473" w:rsidRDefault="00000000">
                            <w:pPr>
                              <w:pStyle w:val="TableParagraph"/>
                              <w:spacing w:before="0"/>
                              <w:ind w:left="79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  <w:shd w:val="clear" w:color="auto" w:fill="EDEDED"/>
                              </w:rPr>
                              <w:t>BRIDGE_BLACKDUCK_URL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14:paraId="6D2B67A7" w14:textId="77777777" w:rsidR="00956473" w:rsidRDefault="00956473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5346D9A" w14:textId="77777777" w:rsidR="00956473" w:rsidRDefault="00000000">
                            <w:pPr>
                              <w:pStyle w:val="TableParagraph"/>
                              <w:spacing w:before="0"/>
                              <w:ind w:left="172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  <w:shd w:val="clear" w:color="auto" w:fill="EDEDED"/>
                              </w:rPr>
                              <w:t>blackduck.url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75D7135" w14:textId="77777777" w:rsidR="00956473" w:rsidRDefault="00000000">
                            <w:pPr>
                              <w:pStyle w:val="TableParagraph"/>
                              <w:spacing w:before="108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</w:tr>
                      <w:tr w:rsidR="00956473" w14:paraId="73F4A685" w14:textId="77777777">
                        <w:trPr>
                          <w:trHeight w:val="799"/>
                        </w:trPr>
                        <w:tc>
                          <w:tcPr>
                            <w:tcW w:w="1037" w:type="dxa"/>
                          </w:tcPr>
                          <w:p w14:paraId="4885A52E" w14:textId="77777777" w:rsidR="00956473" w:rsidRDefault="00000000">
                            <w:pPr>
                              <w:pStyle w:val="TableParagraph"/>
                              <w:spacing w:before="10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Token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14:paraId="4A1EAB21" w14:textId="77777777" w:rsidR="00956473" w:rsidRDefault="00000000">
                            <w:pPr>
                              <w:pStyle w:val="TableParagraph"/>
                              <w:spacing w:before="6" w:line="340" w:lineRule="atLeast"/>
                              <w:ind w:left="195" w:right="61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blackduck.to•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ken</w:t>
                            </w:r>
                          </w:p>
                        </w:tc>
                        <w:tc>
                          <w:tcPr>
                            <w:tcW w:w="2464" w:type="dxa"/>
                          </w:tcPr>
                          <w:p w14:paraId="1597ED87" w14:textId="77777777" w:rsidR="00956473" w:rsidRDefault="00956473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0801409" w14:textId="77777777" w:rsidR="00956473" w:rsidRDefault="00000000">
                            <w:pPr>
                              <w:pStyle w:val="TableParagraph"/>
                              <w:spacing w:before="0"/>
                              <w:ind w:left="79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  <w:shd w:val="clear" w:color="auto" w:fill="EDEDED"/>
                              </w:rPr>
                              <w:t>BRIDGE_BLACKDUCK_TOKEN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14:paraId="4C8D5564" w14:textId="77777777" w:rsidR="00956473" w:rsidRDefault="00000000">
                            <w:pPr>
                              <w:pStyle w:val="TableParagraph"/>
                              <w:spacing w:before="6" w:line="340" w:lineRule="atLeast"/>
                              <w:ind w:left="172" w:right="63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blackduck.to•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ken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511B90A" w14:textId="77777777" w:rsidR="00956473" w:rsidRDefault="00000000">
                            <w:pPr>
                              <w:pStyle w:val="TableParagraph"/>
                              <w:spacing w:before="108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</w:tr>
                      <w:tr w:rsidR="00956473" w14:paraId="7EFA0B02" w14:textId="77777777">
                        <w:trPr>
                          <w:trHeight w:val="686"/>
                        </w:trPr>
                        <w:tc>
                          <w:tcPr>
                            <w:tcW w:w="1037" w:type="dxa"/>
                          </w:tcPr>
                          <w:p w14:paraId="0BA5401E" w14:textId="77777777" w:rsidR="00956473" w:rsidRDefault="00000000">
                            <w:pPr>
                              <w:pStyle w:val="TableParagraph"/>
                              <w:spacing w:before="10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 scan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14:paraId="5D9985DB" w14:textId="77777777" w:rsidR="00956473" w:rsidRDefault="00000000">
                            <w:pPr>
                              <w:pStyle w:val="TableParagraph"/>
                              <w:spacing w:before="6" w:line="340" w:lineRule="atLeast"/>
                              <w:ind w:left="195" w:right="157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blackduck.s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can.full</w:t>
                            </w:r>
                            <w:proofErr w:type="spellEnd"/>
                          </w:p>
                        </w:tc>
                        <w:tc>
                          <w:tcPr>
                            <w:tcW w:w="2464" w:type="dxa"/>
                          </w:tcPr>
                          <w:p w14:paraId="65B0FCEC" w14:textId="77777777" w:rsidR="00956473" w:rsidRDefault="00000000">
                            <w:pPr>
                              <w:pStyle w:val="TableParagraph"/>
                              <w:spacing w:before="6" w:line="340" w:lineRule="atLeast"/>
                              <w:ind w:left="79" w:right="156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BRIDGE_BLACKDUCK_SCAN_•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14:paraId="51E3C5D2" w14:textId="77777777" w:rsidR="00956473" w:rsidRDefault="00000000">
                            <w:pPr>
                              <w:pStyle w:val="TableParagraph"/>
                              <w:spacing w:before="6" w:line="340" w:lineRule="atLeast"/>
                              <w:ind w:left="172" w:right="159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blackduck.s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  <w:shd w:val="clear" w:color="auto" w:fill="EDEDED"/>
                              </w:rPr>
                              <w:t>can.full</w:t>
                            </w:r>
                            <w:proofErr w:type="spellEnd"/>
                          </w:p>
                        </w:tc>
                        <w:tc>
                          <w:tcPr>
                            <w:tcW w:w="454" w:type="dxa"/>
                          </w:tcPr>
                          <w:p w14:paraId="2A28EC32" w14:textId="77777777" w:rsidR="00956473" w:rsidRDefault="00000000">
                            <w:pPr>
                              <w:pStyle w:val="TableParagraph"/>
                              <w:spacing w:before="108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9854B8E" w14:textId="77777777" w:rsidR="00956473" w:rsidRDefault="0095647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Black Duck URL</w:t>
      </w:r>
    </w:p>
    <w:p w14:paraId="638B4BE5" w14:textId="77777777" w:rsidR="00956473" w:rsidRDefault="00956473">
      <w:pPr>
        <w:pStyle w:val="BodyText"/>
        <w:spacing w:before="3"/>
        <w:rPr>
          <w:sz w:val="18"/>
        </w:rPr>
      </w:pPr>
    </w:p>
    <w:p w14:paraId="71EB6A2D" w14:textId="77777777" w:rsidR="00956473" w:rsidRDefault="00000000">
      <w:pPr>
        <w:pStyle w:val="BodyText"/>
        <w:spacing w:before="1" w:line="340" w:lineRule="auto"/>
        <w:ind w:left="7593"/>
      </w:pPr>
      <w:r>
        <w:t>Black Duck Access token</w:t>
      </w:r>
    </w:p>
    <w:p w14:paraId="6F554651" w14:textId="77777777" w:rsidR="00956473" w:rsidRDefault="00956473">
      <w:pPr>
        <w:pStyle w:val="BodyText"/>
        <w:spacing w:before="6"/>
        <w:rPr>
          <w:sz w:val="26"/>
        </w:rPr>
      </w:pPr>
    </w:p>
    <w:p w14:paraId="357788F0" w14:textId="77777777" w:rsidR="00956473" w:rsidRDefault="00000000">
      <w:pPr>
        <w:pStyle w:val="BodyText"/>
        <w:spacing w:line="340" w:lineRule="auto"/>
        <w:ind w:left="7593" w:right="216"/>
      </w:pPr>
      <w:r>
        <w:t xml:space="preserve">Performs a full/in­ </w:t>
      </w:r>
      <w:proofErr w:type="spellStart"/>
      <w:r>
        <w:t>telligent</w:t>
      </w:r>
      <w:proofErr w:type="spellEnd"/>
      <w:r>
        <w:t xml:space="preserve"> scan when set to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t>. Re­ quired and used for scanning based on SCM push events.</w:t>
      </w:r>
    </w:p>
    <w:p w14:paraId="45CD2E3D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6B73A5D6" w14:textId="77777777" w:rsidR="00956473" w:rsidRDefault="00956473">
      <w:pPr>
        <w:pStyle w:val="BodyText"/>
        <w:rPr>
          <w:sz w:val="22"/>
        </w:rPr>
      </w:pPr>
    </w:p>
    <w:p w14:paraId="4EADEE1D" w14:textId="77777777" w:rsidR="00956473" w:rsidRDefault="00956473">
      <w:pPr>
        <w:pStyle w:val="BodyText"/>
        <w:rPr>
          <w:sz w:val="22"/>
        </w:rPr>
      </w:pPr>
    </w:p>
    <w:p w14:paraId="0194B39E" w14:textId="77777777" w:rsidR="00956473" w:rsidRDefault="00956473">
      <w:pPr>
        <w:pStyle w:val="BodyText"/>
        <w:rPr>
          <w:sz w:val="22"/>
        </w:rPr>
      </w:pPr>
    </w:p>
    <w:p w14:paraId="40BB6926" w14:textId="77777777" w:rsidR="00956473" w:rsidRDefault="00956473">
      <w:pPr>
        <w:pStyle w:val="BodyText"/>
        <w:rPr>
          <w:sz w:val="22"/>
        </w:rPr>
      </w:pPr>
    </w:p>
    <w:p w14:paraId="70BDABD9" w14:textId="77777777" w:rsidR="00956473" w:rsidRDefault="00956473">
      <w:pPr>
        <w:pStyle w:val="BodyText"/>
        <w:rPr>
          <w:sz w:val="22"/>
        </w:rPr>
      </w:pPr>
    </w:p>
    <w:p w14:paraId="37768F5B" w14:textId="77777777" w:rsidR="00956473" w:rsidRDefault="00956473">
      <w:pPr>
        <w:pStyle w:val="BodyText"/>
        <w:rPr>
          <w:sz w:val="22"/>
        </w:rPr>
      </w:pPr>
    </w:p>
    <w:p w14:paraId="5A6662B5" w14:textId="77777777" w:rsidR="00956473" w:rsidRDefault="00956473">
      <w:pPr>
        <w:pStyle w:val="BodyText"/>
        <w:rPr>
          <w:sz w:val="22"/>
        </w:rPr>
      </w:pPr>
    </w:p>
    <w:p w14:paraId="24E5B2FD" w14:textId="77777777" w:rsidR="00956473" w:rsidRDefault="00956473">
      <w:pPr>
        <w:pStyle w:val="BodyText"/>
        <w:rPr>
          <w:sz w:val="22"/>
        </w:rPr>
      </w:pPr>
    </w:p>
    <w:p w14:paraId="1B1069B5" w14:textId="77777777" w:rsidR="00956473" w:rsidRDefault="00956473">
      <w:pPr>
        <w:pStyle w:val="BodyText"/>
        <w:rPr>
          <w:sz w:val="22"/>
        </w:rPr>
      </w:pPr>
    </w:p>
    <w:p w14:paraId="5FB3F767" w14:textId="77777777" w:rsidR="00956473" w:rsidRDefault="00956473">
      <w:pPr>
        <w:pStyle w:val="BodyText"/>
        <w:rPr>
          <w:sz w:val="22"/>
        </w:rPr>
      </w:pPr>
    </w:p>
    <w:p w14:paraId="16272288" w14:textId="77777777" w:rsidR="00956473" w:rsidRDefault="00000000">
      <w:pPr>
        <w:pStyle w:val="BodyText"/>
        <w:spacing w:before="154" w:line="340" w:lineRule="auto"/>
        <w:ind w:left="160" w:right="6"/>
      </w:pPr>
      <w:r>
        <w:rPr>
          <w:w w:val="95"/>
        </w:rPr>
        <w:t xml:space="preserve">Install Di­ </w:t>
      </w:r>
      <w:proofErr w:type="gramStart"/>
      <w:r>
        <w:t>rectory</w:t>
      </w:r>
      <w:proofErr w:type="gramEnd"/>
    </w:p>
    <w:p w14:paraId="76647566" w14:textId="77777777" w:rsidR="00956473" w:rsidRDefault="00000000">
      <w:pPr>
        <w:pStyle w:val="BodyText"/>
        <w:rPr>
          <w:sz w:val="18"/>
        </w:rPr>
      </w:pPr>
      <w:r>
        <w:br w:type="column"/>
      </w:r>
    </w:p>
    <w:p w14:paraId="06F8BA87" w14:textId="77777777" w:rsidR="00956473" w:rsidRDefault="00956473">
      <w:pPr>
        <w:pStyle w:val="BodyText"/>
        <w:rPr>
          <w:sz w:val="18"/>
        </w:rPr>
      </w:pPr>
    </w:p>
    <w:p w14:paraId="0F1872E3" w14:textId="77777777" w:rsidR="00956473" w:rsidRDefault="00956473">
      <w:pPr>
        <w:pStyle w:val="BodyText"/>
        <w:rPr>
          <w:sz w:val="18"/>
        </w:rPr>
      </w:pPr>
    </w:p>
    <w:p w14:paraId="37FC1787" w14:textId="77777777" w:rsidR="00956473" w:rsidRDefault="00956473">
      <w:pPr>
        <w:pStyle w:val="BodyText"/>
        <w:rPr>
          <w:sz w:val="18"/>
        </w:rPr>
      </w:pPr>
    </w:p>
    <w:p w14:paraId="5D1F5E33" w14:textId="77777777" w:rsidR="00956473" w:rsidRDefault="00956473">
      <w:pPr>
        <w:pStyle w:val="BodyText"/>
        <w:rPr>
          <w:sz w:val="18"/>
        </w:rPr>
      </w:pPr>
    </w:p>
    <w:p w14:paraId="176DA14C" w14:textId="77777777" w:rsidR="00956473" w:rsidRDefault="00956473">
      <w:pPr>
        <w:pStyle w:val="BodyText"/>
        <w:rPr>
          <w:sz w:val="18"/>
        </w:rPr>
      </w:pPr>
    </w:p>
    <w:p w14:paraId="63D1A11F" w14:textId="77777777" w:rsidR="00956473" w:rsidRDefault="00956473">
      <w:pPr>
        <w:pStyle w:val="BodyText"/>
        <w:rPr>
          <w:sz w:val="18"/>
        </w:rPr>
      </w:pPr>
    </w:p>
    <w:p w14:paraId="7C1F0B28" w14:textId="77777777" w:rsidR="00956473" w:rsidRDefault="00956473">
      <w:pPr>
        <w:pStyle w:val="BodyText"/>
        <w:rPr>
          <w:sz w:val="18"/>
        </w:rPr>
      </w:pPr>
    </w:p>
    <w:p w14:paraId="4DFC091F" w14:textId="77777777" w:rsidR="00956473" w:rsidRDefault="00956473">
      <w:pPr>
        <w:pStyle w:val="BodyText"/>
        <w:rPr>
          <w:sz w:val="18"/>
        </w:rPr>
      </w:pPr>
    </w:p>
    <w:p w14:paraId="58F6D363" w14:textId="77777777" w:rsidR="00956473" w:rsidRDefault="00956473">
      <w:pPr>
        <w:pStyle w:val="BodyText"/>
        <w:rPr>
          <w:sz w:val="18"/>
        </w:rPr>
      </w:pPr>
    </w:p>
    <w:p w14:paraId="101850BD" w14:textId="77777777" w:rsidR="00956473" w:rsidRDefault="00956473">
      <w:pPr>
        <w:pStyle w:val="BodyText"/>
        <w:rPr>
          <w:sz w:val="18"/>
        </w:rPr>
      </w:pPr>
    </w:p>
    <w:p w14:paraId="0FDE18FD" w14:textId="77777777" w:rsidR="00956473" w:rsidRDefault="00956473">
      <w:pPr>
        <w:pStyle w:val="BodyText"/>
        <w:rPr>
          <w:sz w:val="18"/>
        </w:rPr>
      </w:pPr>
    </w:p>
    <w:p w14:paraId="56714979" w14:textId="77777777" w:rsidR="00956473" w:rsidRDefault="00956473">
      <w:pPr>
        <w:pStyle w:val="BodyText"/>
        <w:spacing w:before="7"/>
        <w:rPr>
          <w:sz w:val="21"/>
        </w:rPr>
      </w:pPr>
    </w:p>
    <w:p w14:paraId="531C7D33" w14:textId="77777777" w:rsidR="00956473" w:rsidRDefault="00000000">
      <w:pPr>
        <w:spacing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blackduck.in•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stall.direc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tory</w:t>
      </w:r>
    </w:p>
    <w:p w14:paraId="06FBE9FE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094C6E4C" w14:textId="77777777" w:rsidR="00956473" w:rsidRDefault="00956473">
      <w:pPr>
        <w:pStyle w:val="BodyText"/>
        <w:rPr>
          <w:rFonts w:ascii="Courier New"/>
          <w:sz w:val="18"/>
        </w:rPr>
      </w:pPr>
    </w:p>
    <w:p w14:paraId="543015DA" w14:textId="77777777" w:rsidR="00956473" w:rsidRDefault="00956473">
      <w:pPr>
        <w:pStyle w:val="BodyText"/>
        <w:rPr>
          <w:rFonts w:ascii="Courier New"/>
          <w:sz w:val="18"/>
        </w:rPr>
      </w:pPr>
    </w:p>
    <w:p w14:paraId="53C32788" w14:textId="77777777" w:rsidR="00956473" w:rsidRDefault="00956473">
      <w:pPr>
        <w:pStyle w:val="BodyText"/>
        <w:rPr>
          <w:rFonts w:ascii="Courier New"/>
          <w:sz w:val="18"/>
        </w:rPr>
      </w:pPr>
    </w:p>
    <w:p w14:paraId="00D0765C" w14:textId="77777777" w:rsidR="00956473" w:rsidRDefault="00956473">
      <w:pPr>
        <w:pStyle w:val="BodyText"/>
        <w:rPr>
          <w:rFonts w:ascii="Courier New"/>
          <w:sz w:val="18"/>
        </w:rPr>
      </w:pPr>
    </w:p>
    <w:p w14:paraId="585954C1" w14:textId="77777777" w:rsidR="00956473" w:rsidRDefault="00956473">
      <w:pPr>
        <w:pStyle w:val="BodyText"/>
        <w:rPr>
          <w:rFonts w:ascii="Courier New"/>
          <w:sz w:val="18"/>
        </w:rPr>
      </w:pPr>
    </w:p>
    <w:p w14:paraId="761545D4" w14:textId="77777777" w:rsidR="00956473" w:rsidRDefault="00956473">
      <w:pPr>
        <w:pStyle w:val="BodyText"/>
        <w:rPr>
          <w:rFonts w:ascii="Courier New"/>
          <w:sz w:val="18"/>
        </w:rPr>
      </w:pPr>
    </w:p>
    <w:p w14:paraId="2924D9E4" w14:textId="77777777" w:rsidR="00956473" w:rsidRDefault="00956473">
      <w:pPr>
        <w:pStyle w:val="BodyText"/>
        <w:rPr>
          <w:rFonts w:ascii="Courier New"/>
          <w:sz w:val="18"/>
        </w:rPr>
      </w:pPr>
    </w:p>
    <w:p w14:paraId="05C7CDAF" w14:textId="77777777" w:rsidR="00956473" w:rsidRDefault="00956473">
      <w:pPr>
        <w:pStyle w:val="BodyText"/>
        <w:rPr>
          <w:rFonts w:ascii="Courier New"/>
          <w:sz w:val="18"/>
        </w:rPr>
      </w:pPr>
    </w:p>
    <w:p w14:paraId="5D2A5B7C" w14:textId="77777777" w:rsidR="00956473" w:rsidRDefault="00956473">
      <w:pPr>
        <w:pStyle w:val="BodyText"/>
        <w:rPr>
          <w:rFonts w:ascii="Courier New"/>
          <w:sz w:val="18"/>
        </w:rPr>
      </w:pPr>
    </w:p>
    <w:p w14:paraId="3D0484A1" w14:textId="77777777" w:rsidR="00956473" w:rsidRDefault="00956473">
      <w:pPr>
        <w:pStyle w:val="BodyText"/>
        <w:rPr>
          <w:rFonts w:ascii="Courier New"/>
          <w:sz w:val="18"/>
        </w:rPr>
      </w:pPr>
    </w:p>
    <w:p w14:paraId="7160F37F" w14:textId="77777777" w:rsidR="00956473" w:rsidRDefault="00956473">
      <w:pPr>
        <w:pStyle w:val="BodyText"/>
        <w:rPr>
          <w:rFonts w:ascii="Courier New"/>
          <w:sz w:val="18"/>
        </w:rPr>
      </w:pPr>
    </w:p>
    <w:p w14:paraId="2F6A3544" w14:textId="77777777" w:rsidR="00956473" w:rsidRDefault="00956473">
      <w:pPr>
        <w:pStyle w:val="BodyText"/>
        <w:rPr>
          <w:rFonts w:ascii="Courier New"/>
          <w:sz w:val="18"/>
        </w:rPr>
      </w:pPr>
    </w:p>
    <w:p w14:paraId="188A3B5C" w14:textId="77777777" w:rsidR="00956473" w:rsidRDefault="00956473">
      <w:pPr>
        <w:pStyle w:val="BodyText"/>
        <w:spacing w:before="8"/>
        <w:rPr>
          <w:rFonts w:ascii="Courier New"/>
          <w:sz w:val="17"/>
        </w:rPr>
      </w:pPr>
    </w:p>
    <w:p w14:paraId="0A14011B" w14:textId="77777777" w:rsidR="00956473" w:rsidRDefault="00000000">
      <w:pPr>
        <w:spacing w:line="451" w:lineRule="auto"/>
        <w:ind w:left="121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BRIDGE_BLACKDUCK_INSTAL•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L_DIRECTORY</w:t>
      </w:r>
    </w:p>
    <w:p w14:paraId="3C7B23A1" w14:textId="77777777" w:rsidR="00956473" w:rsidRDefault="00000000">
      <w:pPr>
        <w:pStyle w:val="BodyText"/>
        <w:rPr>
          <w:rFonts w:ascii="Courier New"/>
          <w:sz w:val="22"/>
        </w:rPr>
      </w:pPr>
      <w:r>
        <w:br w:type="column"/>
      </w:r>
    </w:p>
    <w:p w14:paraId="5B12A184" w14:textId="77777777" w:rsidR="00956473" w:rsidRDefault="00956473">
      <w:pPr>
        <w:pStyle w:val="BodyText"/>
        <w:rPr>
          <w:rFonts w:ascii="Courier New"/>
          <w:sz w:val="22"/>
        </w:rPr>
      </w:pPr>
    </w:p>
    <w:p w14:paraId="74CB3079" w14:textId="77777777" w:rsidR="00956473" w:rsidRDefault="00956473">
      <w:pPr>
        <w:pStyle w:val="BodyText"/>
        <w:rPr>
          <w:rFonts w:ascii="Courier New"/>
          <w:sz w:val="22"/>
        </w:rPr>
      </w:pPr>
    </w:p>
    <w:p w14:paraId="320F84E6" w14:textId="77777777" w:rsidR="00956473" w:rsidRDefault="00956473">
      <w:pPr>
        <w:pStyle w:val="BodyText"/>
        <w:rPr>
          <w:rFonts w:ascii="Courier New"/>
          <w:sz w:val="22"/>
        </w:rPr>
      </w:pPr>
    </w:p>
    <w:p w14:paraId="186A379C" w14:textId="77777777" w:rsidR="00956473" w:rsidRDefault="00956473">
      <w:pPr>
        <w:pStyle w:val="BodyText"/>
        <w:rPr>
          <w:rFonts w:ascii="Courier New"/>
          <w:sz w:val="22"/>
        </w:rPr>
      </w:pPr>
    </w:p>
    <w:p w14:paraId="3DE41D29" w14:textId="77777777" w:rsidR="00956473" w:rsidRDefault="00956473">
      <w:pPr>
        <w:pStyle w:val="BodyText"/>
        <w:rPr>
          <w:rFonts w:ascii="Courier New"/>
          <w:sz w:val="22"/>
        </w:rPr>
      </w:pPr>
    </w:p>
    <w:p w14:paraId="733F7E4A" w14:textId="77777777" w:rsidR="00956473" w:rsidRDefault="00956473">
      <w:pPr>
        <w:pStyle w:val="BodyText"/>
        <w:rPr>
          <w:rFonts w:ascii="Courier New"/>
          <w:sz w:val="22"/>
        </w:rPr>
      </w:pPr>
    </w:p>
    <w:p w14:paraId="65DCD943" w14:textId="77777777" w:rsidR="00956473" w:rsidRDefault="00956473">
      <w:pPr>
        <w:pStyle w:val="BodyText"/>
        <w:rPr>
          <w:rFonts w:ascii="Courier New"/>
          <w:sz w:val="22"/>
        </w:rPr>
      </w:pPr>
    </w:p>
    <w:p w14:paraId="6487CD42" w14:textId="77777777" w:rsidR="00956473" w:rsidRDefault="00956473">
      <w:pPr>
        <w:pStyle w:val="BodyText"/>
        <w:rPr>
          <w:rFonts w:ascii="Courier New"/>
          <w:sz w:val="22"/>
        </w:rPr>
      </w:pPr>
    </w:p>
    <w:p w14:paraId="48DA48B9" w14:textId="77777777" w:rsidR="00956473" w:rsidRDefault="00956473">
      <w:pPr>
        <w:pStyle w:val="BodyText"/>
        <w:rPr>
          <w:rFonts w:ascii="Courier New"/>
          <w:sz w:val="22"/>
        </w:rPr>
      </w:pPr>
    </w:p>
    <w:p w14:paraId="7924C2B0" w14:textId="77777777" w:rsidR="00956473" w:rsidRDefault="00956473">
      <w:pPr>
        <w:pStyle w:val="BodyText"/>
        <w:spacing w:before="8"/>
        <w:rPr>
          <w:rFonts w:ascii="Courier New"/>
          <w:sz w:val="26"/>
        </w:rPr>
      </w:pPr>
    </w:p>
    <w:p w14:paraId="124DBFD8" w14:textId="77777777" w:rsidR="00956473" w:rsidRDefault="00000000">
      <w:pPr>
        <w:ind w:left="160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blackduck.in•</w:t>
      </w:r>
      <w:r>
        <w:rPr>
          <w:rFonts w:ascii="Courier New" w:hAnsi="Courier New"/>
          <w:spacing w:val="65"/>
          <w:sz w:val="16"/>
        </w:rPr>
        <w:t xml:space="preserve"> </w:t>
      </w:r>
      <w:r>
        <w:rPr>
          <w:sz w:val="20"/>
        </w:rPr>
        <w:t>No</w:t>
      </w:r>
    </w:p>
    <w:p w14:paraId="4BC57625" w14:textId="77777777" w:rsidR="00956473" w:rsidRDefault="00000000">
      <w:pPr>
        <w:spacing w:before="157" w:line="451" w:lineRule="auto"/>
        <w:ind w:left="160" w:right="533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stall.direc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tory</w:t>
      </w:r>
    </w:p>
    <w:p w14:paraId="71523784" w14:textId="77777777" w:rsidR="00956473" w:rsidRDefault="00000000">
      <w:pPr>
        <w:pStyle w:val="BodyText"/>
        <w:spacing w:before="195" w:line="340" w:lineRule="auto"/>
        <w:ind w:left="160" w:right="297"/>
      </w:pPr>
      <w:r>
        <w:br w:type="column"/>
      </w:r>
      <w:r>
        <w:t xml:space="preserve">Performs a rapid scan when set to </w:t>
      </w:r>
      <w:proofErr w:type="gramStart"/>
      <w:r>
        <w:rPr>
          <w:rFonts w:ascii="Courier New"/>
          <w:sz w:val="16"/>
          <w:shd w:val="clear" w:color="auto" w:fill="EDEDED"/>
        </w:rPr>
        <w:t>false</w:t>
      </w:r>
      <w:r>
        <w:rPr>
          <w:rFonts w:ascii="Courier New"/>
          <w:spacing w:val="-67"/>
          <w:sz w:val="16"/>
        </w:rPr>
        <w:t xml:space="preserve"> </w:t>
      </w:r>
      <w:r>
        <w:t>.</w:t>
      </w:r>
      <w:proofErr w:type="gramEnd"/>
      <w:r>
        <w:t xml:space="preserve"> Required for SCM pull request events.</w:t>
      </w:r>
    </w:p>
    <w:p w14:paraId="7A28A721" w14:textId="77777777" w:rsidR="00956473" w:rsidRDefault="00000000">
      <w:pPr>
        <w:spacing w:before="95" w:line="340" w:lineRule="auto"/>
        <w:ind w:left="160" w:right="297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 xml:space="preserve">true </w:t>
      </w:r>
      <w:r>
        <w:rPr>
          <w:sz w:val="20"/>
        </w:rPr>
        <w:t xml:space="preserve">or </w:t>
      </w:r>
      <w:r>
        <w:rPr>
          <w:rFonts w:ascii="Courier New" w:hAnsi="Courier New"/>
          <w:sz w:val="16"/>
          <w:shd w:val="clear" w:color="auto" w:fill="EDEDED"/>
        </w:rPr>
        <w:t>false</w:t>
      </w:r>
      <w:r>
        <w:rPr>
          <w:sz w:val="20"/>
        </w:rPr>
        <w:t xml:space="preserve">. (De­ fault: </w:t>
      </w:r>
      <w:r>
        <w:rPr>
          <w:rFonts w:ascii="Courier New" w:hAnsi="Courier New"/>
          <w:sz w:val="16"/>
          <w:shd w:val="clear" w:color="auto" w:fill="EDEDED"/>
        </w:rPr>
        <w:t>false</w:t>
      </w:r>
      <w:r>
        <w:rPr>
          <w:sz w:val="20"/>
        </w:rPr>
        <w:t>).</w:t>
      </w:r>
    </w:p>
    <w:p w14:paraId="04A097A6" w14:textId="77777777" w:rsidR="00956473" w:rsidRDefault="00956473">
      <w:pPr>
        <w:pStyle w:val="BodyText"/>
        <w:spacing w:before="6"/>
        <w:rPr>
          <w:sz w:val="26"/>
        </w:rPr>
      </w:pPr>
    </w:p>
    <w:p w14:paraId="1FE67C1F" w14:textId="77777777" w:rsidR="00956473" w:rsidRDefault="00000000">
      <w:pPr>
        <w:spacing w:before="1" w:line="340" w:lineRule="auto"/>
        <w:ind w:left="160" w:right="297"/>
        <w:rPr>
          <w:sz w:val="20"/>
        </w:rPr>
      </w:pPr>
      <w:r>
        <w:rPr>
          <w:sz w:val="20"/>
        </w:rPr>
        <w:t xml:space="preserve">Path to directory where </w:t>
      </w:r>
      <w:r>
        <w:rPr>
          <w:rFonts w:ascii="Courier New"/>
          <w:sz w:val="16"/>
          <w:shd w:val="clear" w:color="auto" w:fill="EDEDED"/>
        </w:rPr>
        <w:t>detect.jar</w:t>
      </w:r>
      <w:r>
        <w:rPr>
          <w:rFonts w:ascii="Courier New"/>
          <w:sz w:val="16"/>
        </w:rPr>
        <w:t xml:space="preserve"> </w:t>
      </w:r>
      <w:r>
        <w:rPr>
          <w:sz w:val="20"/>
        </w:rPr>
        <w:t>resides.</w:t>
      </w:r>
    </w:p>
    <w:p w14:paraId="6834694E" w14:textId="77777777" w:rsidR="00956473" w:rsidRDefault="00000000">
      <w:pPr>
        <w:pStyle w:val="BodyText"/>
        <w:spacing w:before="197"/>
        <w:ind w:left="160"/>
        <w:rPr>
          <w:rFonts w:ascii="Courier New"/>
          <w:sz w:val="16"/>
        </w:rPr>
      </w:pPr>
      <w:r>
        <w:t>Default:</w:t>
      </w:r>
      <w:r>
        <w:rPr>
          <w:spacing w:val="-17"/>
        </w:rPr>
        <w:t xml:space="preserve"> </w:t>
      </w:r>
      <w:r>
        <w:rPr>
          <w:rFonts w:ascii="Courier New"/>
          <w:sz w:val="16"/>
          <w:shd w:val="clear" w:color="auto" w:fill="EDEDED"/>
        </w:rPr>
        <w:t>&lt;</w:t>
      </w:r>
    </w:p>
    <w:p w14:paraId="3DB8D072" w14:textId="77777777" w:rsidR="00956473" w:rsidRDefault="00000000">
      <w:pPr>
        <w:spacing w:before="157" w:line="451" w:lineRule="auto"/>
        <w:ind w:left="160" w:right="566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$HOME&gt;</w:t>
      </w:r>
      <w:proofErr w:type="gramStart"/>
      <w:r>
        <w:rPr>
          <w:rFonts w:ascii="Courier New"/>
          <w:sz w:val="16"/>
          <w:shd w:val="clear" w:color="auto" w:fill="EDEDED"/>
        </w:rPr>
        <w:t>/.bridge</w:t>
      </w:r>
      <w:proofErr w:type="gramEnd"/>
      <w:r>
        <w:rPr>
          <w:rFonts w:ascii="Courier New"/>
          <w:sz w:val="16"/>
          <w:shd w:val="clear" w:color="auto" w:fill="EDEDED"/>
        </w:rPr>
        <w:t>/</w:t>
      </w:r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blackduck</w:t>
      </w:r>
      <w:proofErr w:type="spellEnd"/>
    </w:p>
    <w:p w14:paraId="76216999" w14:textId="77777777" w:rsidR="00956473" w:rsidRDefault="00956473">
      <w:pPr>
        <w:spacing w:line="451" w:lineRule="auto"/>
        <w:rPr>
          <w:rFonts w:ascii="Courier New"/>
          <w:sz w:val="16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021" w:space="161"/>
            <w:col w:w="1409" w:space="40"/>
            <w:col w:w="2466" w:space="51"/>
            <w:col w:w="1866" w:space="419"/>
            <w:col w:w="2187"/>
          </w:cols>
        </w:sectPr>
      </w:pPr>
    </w:p>
    <w:p w14:paraId="7ADCF7A8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25</w:t>
      </w:r>
    </w:p>
    <w:p w14:paraId="0A15E996" w14:textId="77777777" w:rsidR="00956473" w:rsidRDefault="00956473">
      <w:pPr>
        <w:pStyle w:val="BodyText"/>
      </w:pPr>
    </w:p>
    <w:p w14:paraId="05AED538" w14:textId="77777777" w:rsidR="00956473" w:rsidRDefault="00956473">
      <w:pPr>
        <w:pStyle w:val="BodyText"/>
      </w:pPr>
    </w:p>
    <w:p w14:paraId="1F3681E3" w14:textId="77777777" w:rsidR="00956473" w:rsidRDefault="00956473">
      <w:pPr>
        <w:pStyle w:val="BodyText"/>
        <w:spacing w:before="2"/>
        <w:rPr>
          <w:sz w:val="15"/>
        </w:rPr>
      </w:pPr>
    </w:p>
    <w:p w14:paraId="0921B251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CC28086" w14:textId="77777777" w:rsidR="00956473" w:rsidRDefault="00956473">
      <w:pPr>
        <w:pStyle w:val="BodyText"/>
        <w:spacing w:before="1"/>
        <w:rPr>
          <w:sz w:val="22"/>
        </w:rPr>
      </w:pPr>
    </w:p>
    <w:p w14:paraId="7CC9903C" w14:textId="77777777" w:rsidR="00956473" w:rsidRDefault="00000000">
      <w:pPr>
        <w:pStyle w:val="Heading5"/>
        <w:tabs>
          <w:tab w:val="left" w:pos="3459"/>
        </w:tabs>
        <w:ind w:left="244"/>
      </w:pPr>
      <w:r>
        <w:t>Argument</w:t>
      </w:r>
      <w:r>
        <w:tab/>
        <w:t>Input</w:t>
      </w:r>
      <w:r>
        <w:rPr>
          <w:spacing w:val="-5"/>
        </w:rPr>
        <w:t xml:space="preserve"> </w:t>
      </w:r>
      <w:r>
        <w:t>Mode</w:t>
      </w:r>
    </w:p>
    <w:p w14:paraId="5BAF3BDD" w14:textId="77777777" w:rsidR="00956473" w:rsidRDefault="00000000">
      <w:pPr>
        <w:spacing w:before="96" w:line="340" w:lineRule="auto"/>
        <w:ind w:left="244" w:right="1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6C98870B" w14:textId="77777777" w:rsidR="00956473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32819135" w14:textId="77777777" w:rsidR="00956473" w:rsidRDefault="00000000">
      <w:pPr>
        <w:ind w:left="244"/>
        <w:rPr>
          <w:b/>
          <w:sz w:val="20"/>
        </w:rPr>
      </w:pPr>
      <w:r>
        <w:rPr>
          <w:b/>
          <w:sz w:val="20"/>
        </w:rPr>
        <w:t>Notes</w:t>
      </w:r>
    </w:p>
    <w:p w14:paraId="2FAC5A6C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4520" w:space="2046"/>
            <w:col w:w="855" w:space="565"/>
            <w:col w:w="1634"/>
          </w:cols>
        </w:sectPr>
      </w:pPr>
    </w:p>
    <w:p w14:paraId="0215B59C" w14:textId="77777777" w:rsidR="00956473" w:rsidRDefault="00000000">
      <w:pPr>
        <w:pStyle w:val="BodyText"/>
        <w:spacing w:before="118" w:line="340" w:lineRule="auto"/>
        <w:ind w:left="160"/>
      </w:pPr>
      <w:r>
        <w:t xml:space="preserve">Failure </w:t>
      </w:r>
      <w:r>
        <w:rPr>
          <w:w w:val="95"/>
        </w:rPr>
        <w:t>severities</w:t>
      </w:r>
    </w:p>
    <w:p w14:paraId="15E4C305" w14:textId="77777777" w:rsidR="00956473" w:rsidRDefault="00000000">
      <w:pPr>
        <w:pStyle w:val="BodyText"/>
        <w:spacing w:before="6"/>
        <w:rPr>
          <w:sz w:val="14"/>
        </w:rPr>
      </w:pPr>
      <w:r>
        <w:br w:type="column"/>
      </w:r>
    </w:p>
    <w:p w14:paraId="041A43C8" w14:textId="77777777" w:rsidR="00956473" w:rsidRDefault="00000000">
      <w:pPr>
        <w:spacing w:before="1" w:line="451" w:lineRule="auto"/>
        <w:ind w:left="160" w:right="20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blackduck.s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can.failure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EA6F32B" w14:textId="77777777" w:rsidR="00956473" w:rsidRDefault="00000000">
      <w:pPr>
        <w:spacing w:line="180" w:lineRule="exact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.severities</w:t>
      </w:r>
      <w:proofErr w:type="gramEnd"/>
    </w:p>
    <w:p w14:paraId="65CBBC91" w14:textId="77777777" w:rsidR="00956473" w:rsidRDefault="00000000">
      <w:pPr>
        <w:pStyle w:val="BodyText"/>
        <w:spacing w:before="5"/>
        <w:rPr>
          <w:rFonts w:ascii="Courier New"/>
          <w:sz w:val="15"/>
        </w:rPr>
      </w:pPr>
      <w:r>
        <w:br w:type="column"/>
      </w:r>
    </w:p>
    <w:p w14:paraId="540E01EF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BRIDGE_BLACKDUCK_SCAN_•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FAILURE_SEVERITIES</w:t>
      </w:r>
    </w:p>
    <w:p w14:paraId="386CFFF2" w14:textId="77777777" w:rsidR="00956473" w:rsidRDefault="00000000">
      <w:pPr>
        <w:tabs>
          <w:tab w:val="left" w:pos="1569"/>
        </w:tabs>
        <w:spacing w:before="118"/>
        <w:ind w:left="160"/>
        <w:rPr>
          <w:sz w:val="20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blackduck.s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 w14:paraId="48A3C3C0" w14:textId="77777777" w:rsidR="00956473" w:rsidRDefault="00000000">
      <w:pPr>
        <w:spacing w:before="157"/>
        <w:ind w:left="160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can.failure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D99789D" w14:textId="77777777" w:rsidR="00956473" w:rsidRDefault="00000000">
      <w:pPr>
        <w:spacing w:before="158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.severities</w:t>
      </w:r>
      <w:proofErr w:type="gramEnd"/>
    </w:p>
    <w:p w14:paraId="13B4ED0A" w14:textId="77777777" w:rsidR="00956473" w:rsidRDefault="00000000">
      <w:pPr>
        <w:pStyle w:val="BodyText"/>
        <w:rPr>
          <w:rFonts w:ascii="Courier New"/>
          <w:sz w:val="28"/>
        </w:rPr>
      </w:pPr>
      <w:r>
        <w:br w:type="column"/>
      </w:r>
    </w:p>
    <w:p w14:paraId="1EF64F7C" w14:textId="77777777" w:rsidR="00956473" w:rsidRDefault="00000000">
      <w:pPr>
        <w:pStyle w:val="BodyText"/>
        <w:spacing w:before="1" w:line="340" w:lineRule="auto"/>
        <w:ind w:left="160" w:right="186"/>
      </w:pPr>
      <w:r>
        <w:t>Used by Bridge to determine whether to break the build or not.</w:t>
      </w:r>
    </w:p>
    <w:p w14:paraId="6A53FA06" w14:textId="77777777" w:rsidR="00956473" w:rsidRDefault="00000000">
      <w:pPr>
        <w:pStyle w:val="BodyText"/>
        <w:spacing w:before="196" w:line="340" w:lineRule="auto"/>
        <w:ind w:left="160" w:right="297"/>
      </w:pPr>
      <w:r>
        <w:t>If provided, Bridge will break the build and returns exit code.</w:t>
      </w:r>
    </w:p>
    <w:p w14:paraId="32AB97F0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050" w:space="132"/>
            <w:col w:w="1353" w:space="57"/>
            <w:col w:w="2409" w:space="147"/>
            <w:col w:w="1866" w:space="419"/>
            <w:col w:w="2187"/>
          </w:cols>
        </w:sectPr>
      </w:pPr>
    </w:p>
    <w:p w14:paraId="7BF0B145" w14:textId="77777777" w:rsidR="00956473" w:rsidRDefault="00956473">
      <w:pPr>
        <w:pStyle w:val="BodyText"/>
        <w:spacing w:before="1"/>
        <w:rPr>
          <w:sz w:val="10"/>
        </w:rPr>
      </w:pPr>
    </w:p>
    <w:p w14:paraId="5BCD9129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7846BDB7" w14:textId="77777777" w:rsidR="00956473" w:rsidRDefault="00000000">
      <w:pPr>
        <w:pStyle w:val="BodyText"/>
        <w:spacing w:before="96" w:line="340" w:lineRule="auto"/>
        <w:ind w:left="160" w:right="11"/>
      </w:pPr>
      <w:r>
        <w:t xml:space="preserve">Create fix pull re­ </w:t>
      </w:r>
      <w:proofErr w:type="gramStart"/>
      <w:r>
        <w:t>quests</w:t>
      </w:r>
      <w:proofErr w:type="gramEnd"/>
    </w:p>
    <w:p w14:paraId="4CE8FDEE" w14:textId="77777777" w:rsidR="00956473" w:rsidRDefault="00000000">
      <w:pPr>
        <w:spacing w:before="153" w:line="451" w:lineRule="auto"/>
        <w:ind w:left="160"/>
        <w:jc w:val="both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blackduck.au•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tomation.fix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pr</w:t>
      </w:r>
    </w:p>
    <w:p w14:paraId="21627565" w14:textId="77777777" w:rsidR="00956473" w:rsidRDefault="00000000">
      <w:pPr>
        <w:spacing w:before="153" w:line="451" w:lineRule="auto"/>
        <w:ind w:left="121" w:right="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BRIDGE_BLACKDUCK_AU•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TOMATION_FIXPR</w:t>
      </w:r>
    </w:p>
    <w:p w14:paraId="593E66AD" w14:textId="77777777" w:rsidR="00956473" w:rsidRDefault="00000000">
      <w:pPr>
        <w:spacing w:before="96"/>
        <w:ind w:left="160"/>
        <w:rPr>
          <w:sz w:val="20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blackduck.au•</w:t>
      </w:r>
      <w:r>
        <w:rPr>
          <w:rFonts w:ascii="Courier New" w:hAnsi="Courier New"/>
          <w:spacing w:val="65"/>
          <w:sz w:val="16"/>
        </w:rPr>
        <w:t xml:space="preserve"> </w:t>
      </w:r>
      <w:r>
        <w:rPr>
          <w:sz w:val="20"/>
        </w:rPr>
        <w:t>No</w:t>
      </w:r>
    </w:p>
    <w:p w14:paraId="49F5E386" w14:textId="77777777" w:rsidR="00956473" w:rsidRDefault="00000000">
      <w:pPr>
        <w:spacing w:before="157" w:line="451" w:lineRule="auto"/>
        <w:ind w:left="160" w:right="437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tomation.fix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pr</w:t>
      </w:r>
    </w:p>
    <w:p w14:paraId="79265C00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4FA46169" w14:textId="77777777" w:rsidR="00956473" w:rsidRDefault="00000000">
      <w:pPr>
        <w:pStyle w:val="BodyText"/>
        <w:spacing w:line="340" w:lineRule="auto"/>
        <w:ind w:left="160" w:right="186"/>
      </w:pPr>
      <w:r>
        <w:t xml:space="preserve">If set to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t xml:space="preserve">, Bridge creates fix pull re­ quests for </w:t>
      </w:r>
      <w:proofErr w:type="spellStart"/>
      <w:r>
        <w:t>vulner</w:t>
      </w:r>
      <w:proofErr w:type="spellEnd"/>
      <w:r>
        <w:t xml:space="preserve">­ able direct </w:t>
      </w:r>
      <w:proofErr w:type="spellStart"/>
      <w:r>
        <w:t>depen</w:t>
      </w:r>
      <w:proofErr w:type="spellEnd"/>
      <w:r>
        <w:t xml:space="preserve">­ </w:t>
      </w:r>
      <w:proofErr w:type="spellStart"/>
      <w:r>
        <w:t>dencies</w:t>
      </w:r>
      <w:proofErr w:type="spellEnd"/>
      <w:r>
        <w:t xml:space="preserve">. (Default: </w:t>
      </w:r>
      <w:r>
        <w:rPr>
          <w:rFonts w:ascii="Courier New" w:hAnsi="Courier New"/>
          <w:sz w:val="16"/>
          <w:shd w:val="clear" w:color="auto" w:fill="EDEDED"/>
        </w:rPr>
        <w:t>false</w:t>
      </w:r>
      <w:r>
        <w:t>)</w:t>
      </w:r>
    </w:p>
    <w:p w14:paraId="7039EB42" w14:textId="77777777" w:rsidR="00956473" w:rsidRDefault="00956473">
      <w:pPr>
        <w:pStyle w:val="BodyText"/>
        <w:spacing w:before="11"/>
        <w:rPr>
          <w:sz w:val="32"/>
        </w:rPr>
      </w:pPr>
    </w:p>
    <w:p w14:paraId="79033550" w14:textId="77777777" w:rsidR="00956473" w:rsidRDefault="00000000">
      <w:pPr>
        <w:pStyle w:val="BodyText"/>
        <w:spacing w:line="340" w:lineRule="auto"/>
        <w:ind w:left="160"/>
      </w:pPr>
      <w:r>
        <w:t>Note: Currently only NPM is supports.</w:t>
      </w:r>
    </w:p>
    <w:p w14:paraId="0B214576" w14:textId="77777777" w:rsidR="00956473" w:rsidRDefault="00956473">
      <w:pPr>
        <w:pStyle w:val="BodyText"/>
        <w:spacing w:before="6"/>
        <w:rPr>
          <w:sz w:val="16"/>
        </w:rPr>
      </w:pPr>
    </w:p>
    <w:p w14:paraId="16727C0A" w14:textId="77777777" w:rsidR="00956473" w:rsidRDefault="00000000">
      <w:pPr>
        <w:pStyle w:val="BodyText"/>
        <w:spacing w:line="340" w:lineRule="auto"/>
        <w:ind w:left="160" w:right="186"/>
      </w:pPr>
      <w:r>
        <w:t xml:space="preserve">Note: Requires SCM information </w:t>
      </w:r>
      <w:proofErr w:type="spellStart"/>
      <w:r>
        <w:t>includ</w:t>
      </w:r>
      <w:proofErr w:type="spellEnd"/>
      <w:r>
        <w:t xml:space="preserve">­ </w:t>
      </w:r>
      <w:proofErr w:type="spellStart"/>
      <w:r>
        <w:t>ing</w:t>
      </w:r>
      <w:proofErr w:type="spellEnd"/>
      <w:r>
        <w:t xml:space="preserve"> token as </w:t>
      </w:r>
      <w:proofErr w:type="spellStart"/>
      <w:r>
        <w:t>docu­</w:t>
      </w:r>
      <w:proofErr w:type="spellEnd"/>
      <w:r>
        <w:t xml:space="preserve"> </w:t>
      </w:r>
      <w:proofErr w:type="spellStart"/>
      <w:r>
        <w:t>mented</w:t>
      </w:r>
      <w:proofErr w:type="spellEnd"/>
      <w:r>
        <w:t xml:space="preserve"> in section SCM Information needed for “Cre­ </w:t>
      </w:r>
      <w:proofErr w:type="spellStart"/>
      <w:r>
        <w:t>ating</w:t>
      </w:r>
      <w:proofErr w:type="spellEnd"/>
      <w:r>
        <w:t xml:space="preserve"> Fix Pull Re­ quests” feature be­ low.</w:t>
      </w:r>
    </w:p>
    <w:p w14:paraId="410D39A4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041" w:space="141"/>
            <w:col w:w="1409" w:space="40"/>
            <w:col w:w="2082" w:space="435"/>
            <w:col w:w="1866" w:space="419"/>
            <w:col w:w="2187"/>
          </w:cols>
        </w:sectPr>
      </w:pPr>
    </w:p>
    <w:p w14:paraId="33691049" w14:textId="77777777" w:rsidR="00956473" w:rsidRDefault="00956473">
      <w:pPr>
        <w:pStyle w:val="BodyText"/>
        <w:spacing w:before="9"/>
        <w:rPr>
          <w:sz w:val="9"/>
        </w:rPr>
      </w:pPr>
    </w:p>
    <w:p w14:paraId="60A293D7" w14:textId="77777777" w:rsidR="00956473" w:rsidRDefault="00956473">
      <w:pPr>
        <w:rPr>
          <w:sz w:val="9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80E7858" w14:textId="77777777" w:rsidR="00956473" w:rsidRDefault="00000000">
      <w:pPr>
        <w:pStyle w:val="BodyText"/>
        <w:spacing w:before="96" w:line="340" w:lineRule="auto"/>
        <w:ind w:left="160" w:right="-13"/>
      </w:pPr>
      <w:r>
        <w:t xml:space="preserve">Add com­ </w:t>
      </w:r>
      <w:proofErr w:type="spellStart"/>
      <w:r>
        <w:t>ments</w:t>
      </w:r>
      <w:proofErr w:type="spellEnd"/>
      <w:r>
        <w:t xml:space="preserve"> to pull re­ </w:t>
      </w:r>
      <w:proofErr w:type="gramStart"/>
      <w:r>
        <w:t>quests</w:t>
      </w:r>
      <w:proofErr w:type="gramEnd"/>
    </w:p>
    <w:p w14:paraId="3E2BAE9F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blackduck.au•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tomation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CD6DDC2" w14:textId="77777777" w:rsidR="00956473" w:rsidRDefault="00000000">
      <w:pPr>
        <w:spacing w:line="180" w:lineRule="exact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prcomments</w:t>
      </w:r>
      <w:proofErr w:type="spellEnd"/>
      <w:proofErr w:type="gramEnd"/>
    </w:p>
    <w:p w14:paraId="4A0626B4" w14:textId="77777777" w:rsidR="00956473" w:rsidRDefault="00000000">
      <w:pPr>
        <w:spacing w:before="152" w:line="451" w:lineRule="auto"/>
        <w:ind w:left="121" w:right="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BRIDGE_BLACKDUCK_AU•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TOMATION_PRCOMMENTS</w:t>
      </w:r>
    </w:p>
    <w:p w14:paraId="6907AF50" w14:textId="77777777" w:rsidR="00956473" w:rsidRDefault="00000000">
      <w:pPr>
        <w:spacing w:before="96"/>
        <w:ind w:left="160"/>
        <w:rPr>
          <w:sz w:val="20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blackduck.au•</w:t>
      </w:r>
      <w:r>
        <w:rPr>
          <w:rFonts w:ascii="Courier New" w:hAnsi="Courier New"/>
          <w:spacing w:val="65"/>
          <w:sz w:val="16"/>
        </w:rPr>
        <w:t xml:space="preserve"> </w:t>
      </w:r>
      <w:r>
        <w:rPr>
          <w:sz w:val="20"/>
        </w:rPr>
        <w:t>No</w:t>
      </w:r>
    </w:p>
    <w:p w14:paraId="66DD8DCA" w14:textId="77777777" w:rsidR="00956473" w:rsidRDefault="00000000">
      <w:pPr>
        <w:spacing w:before="156"/>
        <w:ind w:left="16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tomation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5C9576A4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prcomments</w:t>
      </w:r>
      <w:proofErr w:type="spellEnd"/>
      <w:proofErr w:type="gramEnd"/>
    </w:p>
    <w:p w14:paraId="6CF55FDF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1C6BD63D" w14:textId="77777777" w:rsidR="00956473" w:rsidRDefault="00000000">
      <w:pPr>
        <w:pStyle w:val="BodyText"/>
        <w:spacing w:line="340" w:lineRule="auto"/>
        <w:ind w:left="160" w:right="384"/>
      </w:pPr>
      <w:r>
        <w:t xml:space="preserve">If set to </w:t>
      </w:r>
      <w:proofErr w:type="gramStart"/>
      <w:r>
        <w:rPr>
          <w:rFonts w:ascii="Courier New" w:hAnsi="Courier New"/>
          <w:sz w:val="16"/>
          <w:shd w:val="clear" w:color="auto" w:fill="EDEDED"/>
        </w:rPr>
        <w:t>true</w:t>
      </w:r>
      <w:r>
        <w:rPr>
          <w:rFonts w:ascii="Courier New" w:hAnsi="Courier New"/>
          <w:sz w:val="16"/>
        </w:rPr>
        <w:t xml:space="preserve"> </w:t>
      </w:r>
      <w:r>
        <w:t>,</w:t>
      </w:r>
      <w:proofErr w:type="gramEnd"/>
      <w:r>
        <w:t xml:space="preserve"> Bridge adds com­ </w:t>
      </w:r>
      <w:proofErr w:type="spellStart"/>
      <w:r>
        <w:t>ments</w:t>
      </w:r>
      <w:proofErr w:type="spellEnd"/>
      <w:r>
        <w:t xml:space="preserve"> to pull re­ quests for new is­</w:t>
      </w:r>
    </w:p>
    <w:p w14:paraId="7006AF1C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054" w:space="128"/>
            <w:col w:w="1409" w:space="40"/>
            <w:col w:w="2082" w:space="435"/>
            <w:col w:w="1866" w:space="419"/>
            <w:col w:w="2187"/>
          </w:cols>
        </w:sectPr>
      </w:pPr>
    </w:p>
    <w:p w14:paraId="4B78B3EA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26</w:t>
      </w:r>
    </w:p>
    <w:p w14:paraId="709B03D4" w14:textId="77777777" w:rsidR="00956473" w:rsidRDefault="00956473">
      <w:pPr>
        <w:pStyle w:val="BodyText"/>
      </w:pPr>
    </w:p>
    <w:p w14:paraId="05EEC478" w14:textId="77777777" w:rsidR="00956473" w:rsidRDefault="00956473">
      <w:pPr>
        <w:pStyle w:val="BodyText"/>
      </w:pPr>
    </w:p>
    <w:p w14:paraId="33F3EB2A" w14:textId="77777777" w:rsidR="00956473" w:rsidRDefault="00956473">
      <w:pPr>
        <w:pStyle w:val="BodyText"/>
        <w:spacing w:before="2"/>
        <w:rPr>
          <w:sz w:val="15"/>
        </w:rPr>
      </w:pPr>
    </w:p>
    <w:p w14:paraId="2F916D3F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918CC32" w14:textId="77777777" w:rsidR="00956473" w:rsidRDefault="00956473">
      <w:pPr>
        <w:pStyle w:val="BodyText"/>
        <w:spacing w:before="1"/>
        <w:rPr>
          <w:sz w:val="22"/>
        </w:rPr>
      </w:pPr>
    </w:p>
    <w:p w14:paraId="475E90DA" w14:textId="77777777" w:rsidR="00956473" w:rsidRDefault="00000000">
      <w:pPr>
        <w:pStyle w:val="Heading5"/>
        <w:tabs>
          <w:tab w:val="left" w:pos="3459"/>
        </w:tabs>
        <w:ind w:left="244"/>
      </w:pPr>
      <w:r>
        <w:t>Argument</w:t>
      </w:r>
      <w:r>
        <w:tab/>
        <w:t>Input</w:t>
      </w:r>
      <w:r>
        <w:rPr>
          <w:spacing w:val="-5"/>
        </w:rPr>
        <w:t xml:space="preserve"> </w:t>
      </w:r>
      <w:r>
        <w:t>Mode</w:t>
      </w:r>
    </w:p>
    <w:p w14:paraId="11E7CA3F" w14:textId="77777777" w:rsidR="00956473" w:rsidRDefault="00000000">
      <w:pPr>
        <w:spacing w:before="96" w:line="340" w:lineRule="auto"/>
        <w:ind w:left="244" w:right="-15" w:firstLine="129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Re­ </w:t>
      </w:r>
      <w:r>
        <w:rPr>
          <w:b/>
          <w:spacing w:val="-1"/>
          <w:sz w:val="20"/>
        </w:rPr>
        <w:t>quired</w:t>
      </w:r>
    </w:p>
    <w:p w14:paraId="04469E91" w14:textId="77777777" w:rsidR="00956473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243DE5B0" w14:textId="77777777" w:rsidR="00956473" w:rsidRDefault="00000000">
      <w:pPr>
        <w:ind w:left="809"/>
        <w:rPr>
          <w:b/>
          <w:sz w:val="20"/>
        </w:rPr>
      </w:pPr>
      <w:r>
        <w:rPr>
          <w:b/>
          <w:sz w:val="20"/>
        </w:rPr>
        <w:t>Notes</w:t>
      </w:r>
    </w:p>
    <w:p w14:paraId="75A14F93" w14:textId="77777777" w:rsidR="00956473" w:rsidRDefault="00956473">
      <w:pPr>
        <w:pStyle w:val="BodyText"/>
        <w:spacing w:before="6"/>
        <w:rPr>
          <w:b/>
          <w:sz w:val="27"/>
        </w:rPr>
      </w:pPr>
    </w:p>
    <w:p w14:paraId="4876B4E9" w14:textId="77777777" w:rsidR="00956473" w:rsidRDefault="00000000">
      <w:pPr>
        <w:pStyle w:val="BodyText"/>
        <w:spacing w:line="340" w:lineRule="auto"/>
        <w:ind w:left="172" w:right="243"/>
      </w:pPr>
      <w:r>
        <w:t>sues introduced in the pull request.</w:t>
      </w:r>
    </w:p>
    <w:p w14:paraId="0D0727E3" w14:textId="0B4986D7" w:rsidR="00956473" w:rsidRDefault="00E37503">
      <w:pPr>
        <w:pStyle w:val="BodyText"/>
        <w:spacing w:before="99" w:line="340" w:lineRule="auto"/>
        <w:ind w:left="172" w:right="243"/>
      </w:pPr>
      <w:ins w:id="194" w:author="Raj Kesarapalli" w:date="2023-07-28T15:29:00Z">
        <w:r>
          <w:t xml:space="preserve">Note: </w:t>
        </w:r>
      </w:ins>
      <w:r>
        <w:t xml:space="preserve">Requires Rapid Scan to be run on pull require events. This </w:t>
      </w:r>
      <w:del w:id="195" w:author="Raj Kesarapalli" w:date="2023-07-28T15:32:00Z">
        <w:r w:rsidDel="00864218">
          <w:delText xml:space="preserve">flag </w:delText>
        </w:r>
      </w:del>
      <w:ins w:id="196" w:author="Raj Kesarapalli" w:date="2023-07-28T15:32:00Z">
        <w:r w:rsidR="00864218">
          <w:t xml:space="preserve">argument </w:t>
        </w:r>
      </w:ins>
      <w:r>
        <w:t>is ignored if full scan is run.</w:t>
      </w:r>
    </w:p>
    <w:p w14:paraId="6691EFC0" w14:textId="77777777" w:rsidR="00956473" w:rsidRDefault="00000000">
      <w:pPr>
        <w:pStyle w:val="BodyText"/>
        <w:spacing w:before="195" w:line="340" w:lineRule="auto"/>
        <w:ind w:left="172" w:right="40"/>
      </w:pPr>
      <w:r>
        <w:t xml:space="preserve">Note: Requires SCM information </w:t>
      </w:r>
      <w:proofErr w:type="spellStart"/>
      <w:r>
        <w:t>includ</w:t>
      </w:r>
      <w:proofErr w:type="spellEnd"/>
      <w:r>
        <w:t xml:space="preserve">­ </w:t>
      </w:r>
      <w:proofErr w:type="spellStart"/>
      <w:r>
        <w:t>ing</w:t>
      </w:r>
      <w:proofErr w:type="spellEnd"/>
      <w:r>
        <w:t xml:space="preserve"> token as </w:t>
      </w:r>
      <w:proofErr w:type="spellStart"/>
      <w:r>
        <w:t>docu­</w:t>
      </w:r>
      <w:proofErr w:type="spellEnd"/>
      <w:r>
        <w:t xml:space="preserve"> </w:t>
      </w:r>
      <w:proofErr w:type="spellStart"/>
      <w:r>
        <w:t>mented</w:t>
      </w:r>
      <w:proofErr w:type="spellEnd"/>
      <w:r>
        <w:t xml:space="preserve"> in section SCM Information needed for "Adding Comments to Pull Requests" feature below.</w:t>
      </w:r>
    </w:p>
    <w:p w14:paraId="07A7931D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4520" w:space="2046"/>
            <w:col w:w="815" w:space="39"/>
            <w:col w:w="2200"/>
          </w:cols>
        </w:sectPr>
      </w:pPr>
    </w:p>
    <w:p w14:paraId="42C36466" w14:textId="77777777" w:rsidR="00956473" w:rsidRDefault="00956473">
      <w:pPr>
        <w:pStyle w:val="BodyText"/>
        <w:spacing w:before="5"/>
        <w:rPr>
          <w:sz w:val="21"/>
        </w:rPr>
      </w:pPr>
    </w:p>
    <w:p w14:paraId="5CEF84FB" w14:textId="77777777" w:rsidR="00956473" w:rsidRDefault="00000000">
      <w:pPr>
        <w:pStyle w:val="Heading5"/>
        <w:spacing w:before="96"/>
      </w:pPr>
      <w:r>
        <w:t xml:space="preserve">SCM Information needed for “Creating Fix Pull Requests” </w:t>
      </w:r>
      <w:proofErr w:type="gramStart"/>
      <w:r>
        <w:t>feature</w:t>
      </w:r>
      <w:proofErr w:type="gramEnd"/>
    </w:p>
    <w:p w14:paraId="6BCD688C" w14:textId="77777777" w:rsidR="00956473" w:rsidRDefault="00956473">
      <w:pPr>
        <w:pStyle w:val="BodyText"/>
        <w:spacing w:before="11"/>
        <w:rPr>
          <w:b/>
          <w:sz w:val="24"/>
        </w:rPr>
      </w:pPr>
    </w:p>
    <w:p w14:paraId="4230BB1F" w14:textId="77777777" w:rsidR="00956473" w:rsidRDefault="00000000">
      <w:pPr>
        <w:pStyle w:val="BodyText"/>
        <w:spacing w:before="1"/>
        <w:ind w:left="100"/>
      </w:pPr>
      <w:r>
        <w:t>To use this feature, you must pass the following SCM arguments.</w:t>
      </w:r>
    </w:p>
    <w:p w14:paraId="62875C44" w14:textId="77777777" w:rsidR="00956473" w:rsidRDefault="00956473">
      <w:pPr>
        <w:pStyle w:val="BodyText"/>
        <w:rPr>
          <w:sz w:val="22"/>
        </w:rPr>
      </w:pPr>
    </w:p>
    <w:p w14:paraId="7DEB8BE5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062BF4F" w14:textId="77777777" w:rsidR="00956473" w:rsidRDefault="00956473">
      <w:pPr>
        <w:pStyle w:val="BodyText"/>
        <w:spacing w:before="1"/>
        <w:rPr>
          <w:sz w:val="22"/>
        </w:rPr>
      </w:pPr>
    </w:p>
    <w:p w14:paraId="775221EC" w14:textId="77777777" w:rsidR="00956473" w:rsidRDefault="00000000">
      <w:pPr>
        <w:pStyle w:val="Heading5"/>
        <w:tabs>
          <w:tab w:val="left" w:pos="1082"/>
          <w:tab w:val="left" w:pos="4986"/>
        </w:tabs>
        <w:ind w:left="253"/>
      </w:pPr>
      <w:r>
        <w:t>SCM</w:t>
      </w:r>
      <w:r>
        <w:tab/>
        <w:t>Argument</w:t>
      </w:r>
      <w:r>
        <w:tab/>
        <w:t>Input</w:t>
      </w:r>
      <w:r>
        <w:rPr>
          <w:spacing w:val="-6"/>
        </w:rPr>
        <w:t xml:space="preserve"> </w:t>
      </w:r>
      <w:r>
        <w:t>Mode</w:t>
      </w:r>
    </w:p>
    <w:p w14:paraId="24EC4DFA" w14:textId="77777777" w:rsidR="00956473" w:rsidRDefault="00000000">
      <w:pPr>
        <w:spacing w:before="95" w:line="340" w:lineRule="auto"/>
        <w:ind w:left="253" w:right="19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18783163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6046" w:space="2530"/>
            <w:col w:w="1044"/>
          </w:cols>
        </w:sectPr>
      </w:pPr>
    </w:p>
    <w:p w14:paraId="560B53F8" w14:textId="77777777" w:rsidR="00956473" w:rsidRDefault="00956473">
      <w:pPr>
        <w:pStyle w:val="BodyText"/>
        <w:spacing w:before="11"/>
        <w:rPr>
          <w:b/>
          <w:sz w:val="11"/>
        </w:rPr>
      </w:pPr>
    </w:p>
    <w:p w14:paraId="0BA122FE" w14:textId="77777777" w:rsidR="00956473" w:rsidRDefault="00956473">
      <w:pPr>
        <w:rPr>
          <w:sz w:val="11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FC83234" w14:textId="77777777" w:rsidR="00956473" w:rsidRDefault="00000000">
      <w:pPr>
        <w:spacing w:before="96" w:line="340" w:lineRule="auto"/>
        <w:ind w:left="2283" w:right="-9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Ar­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gument</w:t>
      </w:r>
      <w:proofErr w:type="spellEnd"/>
    </w:p>
    <w:p w14:paraId="7E3ADD1D" w14:textId="77777777" w:rsidR="00956473" w:rsidRDefault="00000000">
      <w:pPr>
        <w:tabs>
          <w:tab w:val="left" w:pos="2793"/>
        </w:tabs>
        <w:spacing w:before="96"/>
        <w:ind w:left="299"/>
        <w:rPr>
          <w:b/>
          <w:sz w:val="20"/>
        </w:rPr>
      </w:pPr>
      <w:r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Variable</w:t>
      </w:r>
      <w:r>
        <w:rPr>
          <w:b/>
          <w:sz w:val="20"/>
        </w:rPr>
        <w:tab/>
        <w:t>JSON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Field</w:t>
      </w:r>
    </w:p>
    <w:p w14:paraId="334194C7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3970" w:space="40"/>
            <w:col w:w="5610"/>
          </w:cols>
        </w:sectPr>
      </w:pPr>
    </w:p>
    <w:p w14:paraId="75F557DA" w14:textId="77777777" w:rsidR="00956473" w:rsidRDefault="00000000">
      <w:pPr>
        <w:tabs>
          <w:tab w:val="left" w:pos="2283"/>
          <w:tab w:val="left" w:pos="4309"/>
          <w:tab w:val="left" w:pos="8828"/>
        </w:tabs>
        <w:spacing w:before="118"/>
        <w:ind w:left="160"/>
        <w:rPr>
          <w:sz w:val="20"/>
        </w:rPr>
      </w:pPr>
      <w:proofErr w:type="gramStart"/>
      <w:r>
        <w:rPr>
          <w:sz w:val="20"/>
        </w:rPr>
        <w:t xml:space="preserve">GitHub 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Token</w:t>
      </w:r>
      <w:r>
        <w:rPr>
          <w:sz w:val="20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github.user.token</w:t>
      </w:r>
      <w:proofErr w:type="spellEnd"/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BRIDGE_GITHUB_USER_TOKEN</w:t>
      </w:r>
      <w:r>
        <w:rPr>
          <w:rFonts w:ascii="Courier New"/>
          <w:spacing w:val="93"/>
          <w:sz w:val="16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github.user.token</w:t>
      </w:r>
      <w:proofErr w:type="spellEnd"/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603843EC" w14:textId="77777777" w:rsidR="00956473" w:rsidRDefault="00956473">
      <w:pPr>
        <w:pStyle w:val="BodyText"/>
        <w:spacing w:before="4"/>
        <w:rPr>
          <w:sz w:val="10"/>
        </w:rPr>
      </w:pPr>
    </w:p>
    <w:p w14:paraId="6992AD24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B093A4F" w14:textId="77777777" w:rsidR="00956473" w:rsidRDefault="00000000">
      <w:pPr>
        <w:pStyle w:val="BodyText"/>
        <w:spacing w:before="96" w:line="340" w:lineRule="auto"/>
        <w:ind w:left="894"/>
      </w:pPr>
      <w:r>
        <w:rPr>
          <w:w w:val="95"/>
        </w:rPr>
        <w:t xml:space="preserve">Repository </w:t>
      </w:r>
      <w:r>
        <w:t>Name</w:t>
      </w:r>
    </w:p>
    <w:p w14:paraId="6C0EC8AE" w14:textId="77777777" w:rsidR="00956473" w:rsidRDefault="00000000">
      <w:pPr>
        <w:spacing w:before="153"/>
        <w:ind w:left="403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0E35AF34" w14:textId="77777777" w:rsidR="00956473" w:rsidRDefault="00000000">
      <w:pPr>
        <w:spacing w:before="159"/>
        <w:ind w:left="40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3C8F1843" w14:textId="77777777" w:rsidR="00956473" w:rsidRDefault="00000000">
      <w:pPr>
        <w:spacing w:before="153" w:line="451" w:lineRule="auto"/>
        <w:ind w:left="257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BRIDGE_GITHUB_REPOSITO•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RY_NAME</w:t>
      </w:r>
    </w:p>
    <w:p w14:paraId="58A288EC" w14:textId="77777777" w:rsidR="00956473" w:rsidRDefault="00000000">
      <w:pPr>
        <w:spacing w:before="153"/>
        <w:ind w:left="245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E6BA39E" w14:textId="77777777" w:rsidR="00956473" w:rsidRDefault="00000000">
      <w:pPr>
        <w:spacing w:before="159"/>
        <w:ind w:left="245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3270D517" w14:textId="77777777" w:rsidR="00956473" w:rsidRDefault="00000000">
      <w:pPr>
        <w:spacing w:before="96"/>
        <w:ind w:left="257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2DABB464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 w14:paraId="2F341C6C" w14:textId="77777777" w:rsidR="00956473" w:rsidRDefault="00000000">
      <w:pPr>
        <w:spacing w:before="61"/>
        <w:ind w:left="894"/>
        <w:rPr>
          <w:rFonts w:ascii="Courier New" w:hAnsi="Courier New"/>
          <w:sz w:val="16"/>
        </w:rPr>
      </w:pPr>
      <w:r>
        <w:rPr>
          <w:sz w:val="20"/>
        </w:rPr>
        <w:t xml:space="preserve">Branch Name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D3328A2" w14:textId="77777777" w:rsidR="00956473" w:rsidRDefault="00000000">
      <w:pPr>
        <w:spacing w:before="157"/>
        <w:ind w:left="2283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2EAAC10B" w14:textId="77777777" w:rsidR="00956473" w:rsidRDefault="00000000">
      <w:pPr>
        <w:spacing w:before="118" w:line="451" w:lineRule="auto"/>
        <w:ind w:left="257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BRIDGE_GITHUB_REPOSITO•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RY_BRANCH_NAME</w:t>
      </w:r>
    </w:p>
    <w:p w14:paraId="67BC95F1" w14:textId="77777777" w:rsidR="00956473" w:rsidRDefault="00000000">
      <w:pPr>
        <w:pStyle w:val="BodyText"/>
        <w:spacing w:before="61"/>
        <w:ind w:left="245"/>
      </w:pPr>
      <w:r>
        <w:br w:type="column"/>
      </w:r>
      <w:proofErr w:type="spellStart"/>
      <w:proofErr w:type="gramStart"/>
      <w:r>
        <w:rPr>
          <w:w w:val="95"/>
        </w:rPr>
        <w:t>github.repository</w:t>
      </w:r>
      <w:proofErr w:type="spellEnd"/>
      <w:r>
        <w:rPr>
          <w:w w:val="95"/>
        </w:rPr>
        <w:t>­</w:t>
      </w:r>
      <w:proofErr w:type="gramEnd"/>
    </w:p>
    <w:p w14:paraId="48D11B50" w14:textId="77777777" w:rsidR="00956473" w:rsidRDefault="00000000">
      <w:pPr>
        <w:pStyle w:val="BodyText"/>
        <w:spacing w:before="100"/>
        <w:ind w:left="245"/>
      </w:pPr>
      <w:proofErr w:type="gramStart"/>
      <w:r>
        <w:t>.branch.name</w:t>
      </w:r>
      <w:proofErr w:type="gramEnd"/>
    </w:p>
    <w:p w14:paraId="1911A0F5" w14:textId="77777777" w:rsidR="00956473" w:rsidRDefault="00000000">
      <w:pPr>
        <w:spacing w:before="61"/>
        <w:ind w:left="400" w:right="440"/>
        <w:jc w:val="center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5458A920" w14:textId="77777777" w:rsidR="00956473" w:rsidRDefault="00956473">
      <w:pPr>
        <w:jc w:val="center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4013" w:space="40"/>
            <w:col w:w="2466" w:space="39"/>
            <w:col w:w="1806" w:space="39"/>
            <w:col w:w="1217"/>
          </w:cols>
        </w:sectPr>
      </w:pPr>
    </w:p>
    <w:p w14:paraId="685D0D76" w14:textId="77777777" w:rsidR="00956473" w:rsidRDefault="00000000">
      <w:pPr>
        <w:pStyle w:val="BodyText"/>
        <w:spacing w:before="62" w:line="340" w:lineRule="auto"/>
        <w:ind w:left="894"/>
      </w:pPr>
      <w:r>
        <w:rPr>
          <w:w w:val="95"/>
        </w:rPr>
        <w:t xml:space="preserve">Repository </w:t>
      </w:r>
      <w:r>
        <w:t>Owner</w:t>
      </w:r>
    </w:p>
    <w:p w14:paraId="54DA43BA" w14:textId="77777777" w:rsidR="00956473" w:rsidRDefault="00000000">
      <w:pPr>
        <w:spacing w:before="119"/>
        <w:ind w:left="403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54652AEF" w14:textId="77777777" w:rsidR="00956473" w:rsidRDefault="00000000">
      <w:pPr>
        <w:spacing w:before="159"/>
        <w:ind w:left="403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.owner.name</w:t>
      </w:r>
      <w:proofErr w:type="gramEnd"/>
    </w:p>
    <w:p w14:paraId="482CF009" w14:textId="77777777" w:rsidR="00956473" w:rsidRDefault="00000000">
      <w:pPr>
        <w:spacing w:before="119" w:line="451" w:lineRule="auto"/>
        <w:ind w:left="257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BRIDGE_GITHUB_REPOSITO•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RY_OWNER_NAME</w:t>
      </w:r>
    </w:p>
    <w:p w14:paraId="7F01619B" w14:textId="77777777" w:rsidR="00956473" w:rsidRDefault="00000000">
      <w:pPr>
        <w:spacing w:before="119"/>
        <w:ind w:left="245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30A7D6D" w14:textId="77777777" w:rsidR="00956473" w:rsidRDefault="00000000">
      <w:pPr>
        <w:spacing w:before="159"/>
        <w:ind w:left="245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.owner.name</w:t>
      </w:r>
      <w:proofErr w:type="gramEnd"/>
    </w:p>
    <w:p w14:paraId="747AC431" w14:textId="77777777" w:rsidR="00956473" w:rsidRDefault="00000000">
      <w:pPr>
        <w:spacing w:before="62"/>
        <w:ind w:left="257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24C586E9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 w14:paraId="48D55CE7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27</w:t>
      </w:r>
    </w:p>
    <w:p w14:paraId="3C59F5F7" w14:textId="77777777" w:rsidR="00956473" w:rsidRDefault="00956473">
      <w:pPr>
        <w:pStyle w:val="BodyText"/>
      </w:pPr>
    </w:p>
    <w:p w14:paraId="623DDBB8" w14:textId="77777777" w:rsidR="00956473" w:rsidRDefault="00956473">
      <w:pPr>
        <w:pStyle w:val="BodyText"/>
      </w:pPr>
    </w:p>
    <w:p w14:paraId="7A231D9F" w14:textId="77777777" w:rsidR="00956473" w:rsidRDefault="00956473">
      <w:pPr>
        <w:pStyle w:val="BodyText"/>
        <w:spacing w:before="2"/>
        <w:rPr>
          <w:sz w:val="15"/>
        </w:rPr>
      </w:pPr>
    </w:p>
    <w:p w14:paraId="30345FAA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446BCD2" w14:textId="77777777" w:rsidR="00956473" w:rsidRDefault="00956473">
      <w:pPr>
        <w:pStyle w:val="BodyText"/>
        <w:spacing w:before="1"/>
        <w:rPr>
          <w:sz w:val="22"/>
        </w:rPr>
      </w:pPr>
    </w:p>
    <w:p w14:paraId="08C6A9BF" w14:textId="77777777" w:rsidR="00956473" w:rsidRDefault="00000000">
      <w:pPr>
        <w:pStyle w:val="Heading5"/>
        <w:tabs>
          <w:tab w:val="left" w:pos="1082"/>
          <w:tab w:val="left" w:pos="4986"/>
        </w:tabs>
        <w:ind w:left="253"/>
      </w:pPr>
      <w:r>
        <w:t>SCM</w:t>
      </w:r>
      <w:r>
        <w:tab/>
        <w:t>Argument</w:t>
      </w:r>
      <w:r>
        <w:tab/>
        <w:t>Input</w:t>
      </w:r>
      <w:r>
        <w:rPr>
          <w:spacing w:val="-6"/>
        </w:rPr>
        <w:t xml:space="preserve"> </w:t>
      </w:r>
      <w:r>
        <w:t>Mode</w:t>
      </w:r>
    </w:p>
    <w:p w14:paraId="486AB59D" w14:textId="77777777" w:rsidR="00956473" w:rsidRDefault="00000000">
      <w:pPr>
        <w:spacing w:before="96" w:line="340" w:lineRule="auto"/>
        <w:ind w:left="253" w:right="19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40C62ED6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6046" w:space="2530"/>
            <w:col w:w="1044"/>
          </w:cols>
        </w:sectPr>
      </w:pPr>
    </w:p>
    <w:p w14:paraId="0DFFA9AD" w14:textId="77777777" w:rsidR="00956473" w:rsidRDefault="00000000">
      <w:pPr>
        <w:pStyle w:val="BodyText"/>
        <w:spacing w:before="118"/>
        <w:ind w:left="160"/>
      </w:pPr>
      <w:r>
        <w:rPr>
          <w:w w:val="95"/>
        </w:rPr>
        <w:t>GitLab</w:t>
      </w:r>
    </w:p>
    <w:p w14:paraId="241D14D6" w14:textId="77777777" w:rsidR="00956473" w:rsidRDefault="00000000">
      <w:pPr>
        <w:pStyle w:val="BodyText"/>
        <w:spacing w:before="118" w:line="340" w:lineRule="auto"/>
        <w:ind w:left="116" w:right="12"/>
      </w:pPr>
      <w:r>
        <w:br w:type="column"/>
      </w:r>
      <w:r>
        <w:t>GitLab API URL</w:t>
      </w:r>
    </w:p>
    <w:p w14:paraId="0AB5180F" w14:textId="77777777" w:rsidR="00956473" w:rsidRDefault="00000000">
      <w:pPr>
        <w:tabs>
          <w:tab w:val="left" w:pos="2185"/>
          <w:tab w:val="left" w:pos="4679"/>
          <w:tab w:val="left" w:pos="6705"/>
        </w:tabs>
        <w:spacing w:before="118"/>
        <w:ind w:left="160"/>
        <w:rPr>
          <w:sz w:val="20"/>
        </w:rPr>
      </w:pPr>
      <w:r>
        <w:br w:type="column"/>
      </w:r>
      <w:r>
        <w:rPr>
          <w:rFonts w:ascii="Courier New"/>
          <w:sz w:val="16"/>
          <w:shd w:val="clear" w:color="auto" w:fill="EDEDED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6068A168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739" w:space="40"/>
            <w:col w:w="1095" w:space="250"/>
            <w:col w:w="7496"/>
          </w:cols>
        </w:sectPr>
      </w:pPr>
    </w:p>
    <w:p w14:paraId="29050832" w14:textId="77777777" w:rsidR="00956473" w:rsidRDefault="00000000">
      <w:pPr>
        <w:tabs>
          <w:tab w:val="left" w:pos="2283"/>
          <w:tab w:val="left" w:pos="4309"/>
          <w:tab w:val="left" w:pos="8828"/>
        </w:tabs>
        <w:spacing w:before="118"/>
        <w:ind w:left="894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Token</w:t>
      </w:r>
      <w:r>
        <w:rPr>
          <w:sz w:val="20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gitlab.user.token</w:t>
      </w:r>
      <w:proofErr w:type="spellEnd"/>
      <w:proofErr w:type="gramEnd"/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BRIDGE_GITLAB_USER_TOKEN</w:t>
      </w:r>
      <w:r>
        <w:rPr>
          <w:rFonts w:ascii="Courier New"/>
          <w:spacing w:val="93"/>
          <w:sz w:val="16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gitlab.user.token</w:t>
      </w:r>
      <w:proofErr w:type="spellEnd"/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411831D8" w14:textId="77777777" w:rsidR="00956473" w:rsidRDefault="00956473">
      <w:pPr>
        <w:pStyle w:val="BodyText"/>
        <w:spacing w:before="4"/>
        <w:rPr>
          <w:sz w:val="10"/>
        </w:rPr>
      </w:pPr>
    </w:p>
    <w:p w14:paraId="583CF07A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4E25D53" w14:textId="77777777" w:rsidR="00956473" w:rsidRDefault="00000000">
      <w:pPr>
        <w:pStyle w:val="BodyText"/>
        <w:spacing w:before="96" w:line="340" w:lineRule="auto"/>
        <w:ind w:left="894"/>
      </w:pPr>
      <w:r>
        <w:rPr>
          <w:w w:val="95"/>
        </w:rPr>
        <w:t xml:space="preserve">Repository </w:t>
      </w:r>
      <w:r>
        <w:t>Name</w:t>
      </w:r>
    </w:p>
    <w:p w14:paraId="6B230D4B" w14:textId="77777777" w:rsidR="00956473" w:rsidRDefault="00000000">
      <w:pPr>
        <w:spacing w:before="153"/>
        <w:ind w:left="403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gitlab.repository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3AC1F5C6" w14:textId="77777777" w:rsidR="00956473" w:rsidRDefault="00000000">
      <w:pPr>
        <w:spacing w:before="159"/>
        <w:ind w:left="40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3DFE8CC3" w14:textId="77777777" w:rsidR="00956473" w:rsidRDefault="00000000">
      <w:pPr>
        <w:spacing w:before="153" w:line="451" w:lineRule="auto"/>
        <w:ind w:left="257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BRIDGE_GITLAB_REPOSITO•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RY_NAME</w:t>
      </w:r>
    </w:p>
    <w:p w14:paraId="696AFAE4" w14:textId="77777777" w:rsidR="00956473" w:rsidRDefault="00000000">
      <w:pPr>
        <w:spacing w:before="153"/>
        <w:ind w:left="245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gitlab.repository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827E5CD" w14:textId="77777777" w:rsidR="00956473" w:rsidRDefault="00000000">
      <w:pPr>
        <w:spacing w:before="159"/>
        <w:ind w:left="245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3DA7D5AB" w14:textId="77777777" w:rsidR="00956473" w:rsidRDefault="00000000">
      <w:pPr>
        <w:spacing w:before="96"/>
        <w:ind w:left="257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6ABCE60C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 w14:paraId="6BD24DE5" w14:textId="77777777" w:rsidR="00956473" w:rsidRDefault="00000000">
      <w:pPr>
        <w:spacing w:before="62"/>
        <w:ind w:left="894"/>
        <w:rPr>
          <w:rFonts w:ascii="Courier New" w:hAnsi="Courier New"/>
          <w:sz w:val="16"/>
        </w:rPr>
      </w:pPr>
      <w:r>
        <w:rPr>
          <w:sz w:val="20"/>
        </w:rPr>
        <w:t xml:space="preserve">Branch Name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gitlab.repository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E034DD6" w14:textId="77777777" w:rsidR="00956473" w:rsidRDefault="00000000">
      <w:pPr>
        <w:spacing w:before="156"/>
        <w:ind w:left="2283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5FCE107D" w14:textId="77777777" w:rsidR="00956473" w:rsidRDefault="00000000">
      <w:pPr>
        <w:spacing w:before="118" w:line="451" w:lineRule="auto"/>
        <w:ind w:left="257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BRIDGE_GITLAB_REPOSITO•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RY_BRANCH_NAME</w:t>
      </w:r>
    </w:p>
    <w:p w14:paraId="7F5B6E16" w14:textId="77777777" w:rsidR="00956473" w:rsidRDefault="00000000">
      <w:pPr>
        <w:spacing w:before="118"/>
        <w:ind w:left="245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gitlab.repository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19B4AA9" w14:textId="77777777" w:rsidR="00956473" w:rsidRDefault="00000000">
      <w:pPr>
        <w:spacing w:before="159"/>
        <w:ind w:left="245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6D8C1B38" w14:textId="77777777" w:rsidR="00956473" w:rsidRDefault="00000000">
      <w:pPr>
        <w:spacing w:before="62"/>
        <w:ind w:left="257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32FD2DDA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4013" w:space="40"/>
            <w:col w:w="2466" w:space="39"/>
            <w:col w:w="1975" w:space="39"/>
            <w:col w:w="1048"/>
          </w:cols>
        </w:sectPr>
      </w:pPr>
    </w:p>
    <w:p w14:paraId="35D4DD70" w14:textId="77777777" w:rsidR="00956473" w:rsidRDefault="00000000">
      <w:pPr>
        <w:pStyle w:val="BodyText"/>
        <w:spacing w:before="62"/>
        <w:ind w:left="160"/>
      </w:pPr>
      <w:r>
        <w:rPr>
          <w:spacing w:val="-1"/>
        </w:rPr>
        <w:t>Azure</w:t>
      </w:r>
    </w:p>
    <w:p w14:paraId="423FD1FA" w14:textId="77777777" w:rsidR="00956473" w:rsidRDefault="00000000">
      <w:pPr>
        <w:pStyle w:val="BodyText"/>
        <w:spacing w:before="62" w:line="340" w:lineRule="auto"/>
        <w:ind w:left="160" w:right="17"/>
      </w:pPr>
      <w:r>
        <w:br w:type="column"/>
      </w:r>
      <w:r>
        <w:t>Azure API URL</w:t>
      </w:r>
    </w:p>
    <w:p w14:paraId="256737D1" w14:textId="77777777" w:rsidR="00956473" w:rsidRDefault="00000000">
      <w:pPr>
        <w:tabs>
          <w:tab w:val="left" w:pos="2185"/>
          <w:tab w:val="left" w:pos="4679"/>
          <w:tab w:val="left" w:pos="6705"/>
        </w:tabs>
        <w:spacing w:before="62"/>
        <w:ind w:left="160"/>
        <w:rPr>
          <w:sz w:val="20"/>
        </w:rPr>
      </w:pPr>
      <w:r>
        <w:br w:type="column"/>
      </w:r>
      <w:r>
        <w:rPr>
          <w:rFonts w:ascii="Courier New"/>
          <w:sz w:val="16"/>
          <w:shd w:val="clear" w:color="auto" w:fill="EDEDED"/>
        </w:rPr>
        <w:t>azure.api.url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BRIDGE_AZURE_API_URL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azure.api.url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03D51828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673" w:space="62"/>
            <w:col w:w="1073" w:space="316"/>
            <w:col w:w="7496"/>
          </w:cols>
        </w:sectPr>
      </w:pPr>
    </w:p>
    <w:p w14:paraId="210C7819" w14:textId="77777777" w:rsidR="00956473" w:rsidRDefault="00000000">
      <w:pPr>
        <w:tabs>
          <w:tab w:val="left" w:pos="2283"/>
          <w:tab w:val="left" w:pos="4309"/>
          <w:tab w:val="left" w:pos="6803"/>
          <w:tab w:val="left" w:pos="8828"/>
        </w:tabs>
        <w:spacing w:before="118"/>
        <w:ind w:left="894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Token</w:t>
      </w:r>
      <w:r>
        <w:rPr>
          <w:sz w:val="20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azure.user.token</w:t>
      </w:r>
      <w:proofErr w:type="spellEnd"/>
      <w:proofErr w:type="gramEnd"/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BRIDGE_AZURE_USER_TOKEN</w:t>
      </w:r>
      <w:r>
        <w:rPr>
          <w:rFonts w:ascii="Courier New"/>
          <w:sz w:val="16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azure.user.token</w:t>
      </w:r>
      <w:proofErr w:type="spellEnd"/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76680815" w14:textId="77777777" w:rsidR="00956473" w:rsidRDefault="00956473">
      <w:pPr>
        <w:pStyle w:val="BodyText"/>
        <w:spacing w:before="5"/>
        <w:rPr>
          <w:sz w:val="10"/>
        </w:rPr>
      </w:pPr>
    </w:p>
    <w:p w14:paraId="100B05E4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11EDC3D6" w14:textId="77777777" w:rsidR="00956473" w:rsidRDefault="00000000">
      <w:pPr>
        <w:pStyle w:val="BodyText"/>
        <w:spacing w:before="95" w:line="340" w:lineRule="auto"/>
        <w:ind w:left="894"/>
      </w:pPr>
      <w:r>
        <w:rPr>
          <w:w w:val="95"/>
        </w:rPr>
        <w:t xml:space="preserve">Organization </w:t>
      </w:r>
      <w:r>
        <w:t>Name</w:t>
      </w:r>
    </w:p>
    <w:p w14:paraId="697EB192" w14:textId="77777777" w:rsidR="00956473" w:rsidRDefault="00000000">
      <w:pPr>
        <w:spacing w:before="152"/>
        <w:ind w:left="220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azure.organization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3C6F1D29" w14:textId="77777777" w:rsidR="00956473" w:rsidRDefault="00000000">
      <w:pPr>
        <w:spacing w:before="159"/>
        <w:ind w:left="2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0DBE6FAF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5DCF527B" w14:textId="77777777" w:rsidR="00956473" w:rsidRDefault="00956473">
      <w:pPr>
        <w:pStyle w:val="BodyText"/>
        <w:spacing w:before="5"/>
        <w:rPr>
          <w:rFonts w:ascii="Courier New"/>
          <w:sz w:val="25"/>
        </w:rPr>
      </w:pPr>
    </w:p>
    <w:p w14:paraId="759C2494" w14:textId="77777777" w:rsidR="00956473" w:rsidRDefault="00000000">
      <w:pPr>
        <w:ind w:left="161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TION_NAME</w:t>
      </w:r>
    </w:p>
    <w:p w14:paraId="02343130" w14:textId="77777777" w:rsidR="00956473" w:rsidRDefault="00000000">
      <w:pPr>
        <w:spacing w:before="152"/>
        <w:ind w:left="894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azure.organization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74FB5D0" w14:textId="77777777" w:rsidR="00956473" w:rsidRDefault="00C11CAC">
      <w:pPr>
        <w:spacing w:before="159"/>
        <w:ind w:left="89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686AF7" wp14:editId="6FDC8D59">
                <wp:simplePos x="0" y="0"/>
                <wp:positionH relativeFrom="page">
                  <wp:posOffset>3587115</wp:posOffset>
                </wp:positionH>
                <wp:positionV relativeFrom="paragraph">
                  <wp:posOffset>-129540</wp:posOffset>
                </wp:positionV>
                <wp:extent cx="1341120" cy="113665"/>
                <wp:effectExtent l="0" t="0" r="0" b="0"/>
                <wp:wrapNone/>
                <wp:docPr id="73943884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38F08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BRIDGE_AZURE_ORGANIZA•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6AF7" id="Text Box 119" o:spid="_x0000_s1178" type="#_x0000_t202" style="position:absolute;left:0;text-align:left;margin-left:282.45pt;margin-top:-10.2pt;width:105.6pt;height:8.9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2DC38F08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BRIDGE_AZURE_ORGANIZA•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z w:val="16"/>
          <w:shd w:val="clear" w:color="auto" w:fill="EDEDED"/>
        </w:rPr>
        <w:t>.name</w:t>
      </w:r>
    </w:p>
    <w:p w14:paraId="37FEA8F5" w14:textId="77777777" w:rsidR="00956473" w:rsidRDefault="00000000">
      <w:pPr>
        <w:spacing w:before="95"/>
        <w:ind w:left="161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3FA498EB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2024" w:space="40"/>
            <w:col w:w="2045" w:space="39"/>
            <w:col w:w="1066" w:space="695"/>
            <w:col w:w="2719" w:space="39"/>
            <w:col w:w="953"/>
          </w:cols>
        </w:sectPr>
      </w:pPr>
    </w:p>
    <w:p w14:paraId="288B4803" w14:textId="77777777" w:rsidR="00956473" w:rsidRDefault="00000000">
      <w:pPr>
        <w:spacing w:before="119"/>
        <w:ind w:left="894"/>
        <w:rPr>
          <w:rFonts w:ascii="Courier New"/>
          <w:sz w:val="16"/>
        </w:rPr>
      </w:pPr>
      <w:r>
        <w:rPr>
          <w:sz w:val="20"/>
        </w:rPr>
        <w:t xml:space="preserve">Project Name </w:t>
      </w:r>
      <w:r>
        <w:rPr>
          <w:rFonts w:ascii="Courier New"/>
          <w:sz w:val="16"/>
          <w:shd w:val="clear" w:color="auto" w:fill="EDEDED"/>
        </w:rPr>
        <w:t>azure.project.name</w:t>
      </w:r>
    </w:p>
    <w:p w14:paraId="0256705D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49214805" w14:textId="77777777" w:rsidR="00956473" w:rsidRDefault="00956473">
      <w:pPr>
        <w:pStyle w:val="BodyText"/>
        <w:rPr>
          <w:rFonts w:ascii="Courier New"/>
          <w:sz w:val="18"/>
        </w:rPr>
      </w:pPr>
    </w:p>
    <w:p w14:paraId="1CD4D66A" w14:textId="77777777" w:rsidR="00956473" w:rsidRDefault="00C11CAC">
      <w:pPr>
        <w:spacing w:before="108"/>
        <w:ind w:left="257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786D7" wp14:editId="366CDB85">
                <wp:simplePos x="0" y="0"/>
                <wp:positionH relativeFrom="page">
                  <wp:posOffset>3587115</wp:posOffset>
                </wp:positionH>
                <wp:positionV relativeFrom="paragraph">
                  <wp:posOffset>-161925</wp:posOffset>
                </wp:positionV>
                <wp:extent cx="1341120" cy="133985"/>
                <wp:effectExtent l="0" t="0" r="0" b="0"/>
                <wp:wrapNone/>
                <wp:docPr id="84063028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87991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BRIDGE_AZURE_PROJECT_•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86D7" id="Text Box 118" o:spid="_x0000_s1179" type="#_x0000_t202" style="position:absolute;left:0;text-align:left;margin-left:282.45pt;margin-top:-12.75pt;width:105.6pt;height:10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01E87991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BRIDGE_AZURE_PROJECT_•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z w:val="16"/>
          <w:shd w:val="clear" w:color="auto" w:fill="EDEDED"/>
        </w:rPr>
        <w:t>NAME</w:t>
      </w:r>
    </w:p>
    <w:p w14:paraId="2C326EE2" w14:textId="77777777" w:rsidR="00956473" w:rsidRDefault="00000000">
      <w:pPr>
        <w:tabs>
          <w:tab w:val="left" w:pos="2919"/>
        </w:tabs>
        <w:spacing w:before="119"/>
        <w:ind w:left="894"/>
        <w:rPr>
          <w:sz w:val="20"/>
        </w:rPr>
      </w:pPr>
      <w:r>
        <w:br w:type="column"/>
      </w:r>
      <w:r>
        <w:rPr>
          <w:rFonts w:ascii="Courier New"/>
          <w:sz w:val="16"/>
          <w:shd w:val="clear" w:color="auto" w:fill="EDEDED"/>
        </w:rPr>
        <w:t>azure.project.name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25D4ADCB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4013" w:space="40"/>
            <w:col w:w="682" w:space="1174"/>
            <w:col w:w="3711"/>
          </w:cols>
        </w:sectPr>
      </w:pPr>
    </w:p>
    <w:p w14:paraId="6B1C087B" w14:textId="77777777" w:rsidR="00956473" w:rsidRDefault="00956473">
      <w:pPr>
        <w:pStyle w:val="BodyText"/>
        <w:spacing w:before="6"/>
        <w:rPr>
          <w:sz w:val="10"/>
        </w:rPr>
      </w:pPr>
    </w:p>
    <w:p w14:paraId="2D7E3851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E4348FA" w14:textId="77777777" w:rsidR="00956473" w:rsidRDefault="00000000">
      <w:pPr>
        <w:pStyle w:val="BodyText"/>
        <w:spacing w:before="95" w:line="340" w:lineRule="auto"/>
        <w:ind w:left="894"/>
      </w:pPr>
      <w:r>
        <w:rPr>
          <w:w w:val="95"/>
        </w:rPr>
        <w:t xml:space="preserve">Repository </w:t>
      </w:r>
      <w:r>
        <w:t>Name</w:t>
      </w:r>
    </w:p>
    <w:p w14:paraId="56537895" w14:textId="77777777" w:rsidR="00956473" w:rsidRDefault="00000000">
      <w:pPr>
        <w:spacing w:before="152"/>
        <w:ind w:left="403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5B45DD32" w14:textId="77777777" w:rsidR="00956473" w:rsidRDefault="00000000">
      <w:pPr>
        <w:spacing w:before="159"/>
        <w:ind w:left="40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2243A4AD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18114EB3" w14:textId="77777777" w:rsidR="00956473" w:rsidRDefault="00956473">
      <w:pPr>
        <w:pStyle w:val="BodyText"/>
        <w:spacing w:before="5"/>
        <w:rPr>
          <w:rFonts w:ascii="Courier New"/>
          <w:sz w:val="25"/>
        </w:rPr>
      </w:pPr>
    </w:p>
    <w:p w14:paraId="6B04F84D" w14:textId="77777777" w:rsidR="00956473" w:rsidRDefault="00000000">
      <w:pPr>
        <w:ind w:left="35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RY_NAME</w:t>
      </w:r>
    </w:p>
    <w:p w14:paraId="38B6828E" w14:textId="77777777" w:rsidR="00956473" w:rsidRDefault="00000000">
      <w:pPr>
        <w:spacing w:before="152"/>
        <w:ind w:left="894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CBB60AB" w14:textId="77777777" w:rsidR="00956473" w:rsidRDefault="00C11CAC">
      <w:pPr>
        <w:spacing w:before="159"/>
        <w:ind w:left="89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2E4913" wp14:editId="4FB60384">
                <wp:simplePos x="0" y="0"/>
                <wp:positionH relativeFrom="page">
                  <wp:posOffset>3587115</wp:posOffset>
                </wp:positionH>
                <wp:positionV relativeFrom="paragraph">
                  <wp:posOffset>-129540</wp:posOffset>
                </wp:positionV>
                <wp:extent cx="1341120" cy="113665"/>
                <wp:effectExtent l="0" t="0" r="0" b="0"/>
                <wp:wrapNone/>
                <wp:docPr id="74595213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39787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BRIDGE_AZURE_REPOSITO•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4913" id="Text Box 117" o:spid="_x0000_s1180" type="#_x0000_t202" style="position:absolute;left:0;text-align:left;margin-left:282.45pt;margin-top:-10.2pt;width:105.6pt;height:8.9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7B939787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BRIDGE_AZURE_REPOSITO•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z w:val="16"/>
          <w:shd w:val="clear" w:color="auto" w:fill="EDEDED"/>
        </w:rPr>
        <w:t>.name</w:t>
      </w:r>
    </w:p>
    <w:p w14:paraId="4B786D37" w14:textId="77777777" w:rsidR="00956473" w:rsidRDefault="00000000">
      <w:pPr>
        <w:spacing w:before="95"/>
        <w:ind w:left="353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6602C2CD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1841" w:space="40"/>
            <w:col w:w="2036" w:space="39"/>
            <w:col w:w="1066" w:space="887"/>
            <w:col w:w="2527" w:space="39"/>
            <w:col w:w="1145"/>
          </w:cols>
        </w:sectPr>
      </w:pPr>
    </w:p>
    <w:p w14:paraId="12F81AED" w14:textId="77777777" w:rsidR="00956473" w:rsidRDefault="00000000">
      <w:pPr>
        <w:spacing w:before="119"/>
        <w:ind w:left="894"/>
        <w:rPr>
          <w:rFonts w:ascii="Courier New" w:hAnsi="Courier New"/>
          <w:sz w:val="16"/>
        </w:rPr>
      </w:pPr>
      <w:r>
        <w:rPr>
          <w:sz w:val="20"/>
        </w:rPr>
        <w:t xml:space="preserve">Branch Name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532DB184" w14:textId="77777777" w:rsidR="00956473" w:rsidRDefault="00000000">
      <w:pPr>
        <w:spacing w:before="157"/>
        <w:ind w:left="2283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1AFFF05E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67B510B3" w14:textId="77777777" w:rsidR="00956473" w:rsidRDefault="00956473">
      <w:pPr>
        <w:pStyle w:val="BodyText"/>
        <w:rPr>
          <w:rFonts w:ascii="Courier New"/>
          <w:sz w:val="18"/>
        </w:rPr>
      </w:pPr>
    </w:p>
    <w:p w14:paraId="284E98F7" w14:textId="77777777" w:rsidR="00956473" w:rsidRDefault="00000000">
      <w:pPr>
        <w:spacing w:before="108"/>
        <w:ind w:left="35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RY_BRANCH_NAME</w:t>
      </w:r>
    </w:p>
    <w:p w14:paraId="6A4F11D2" w14:textId="77777777" w:rsidR="00956473" w:rsidRDefault="00000000">
      <w:pPr>
        <w:pStyle w:val="BodyText"/>
        <w:spacing w:before="5"/>
        <w:rPr>
          <w:rFonts w:ascii="Courier New"/>
          <w:sz w:val="15"/>
        </w:rPr>
      </w:pPr>
      <w:r>
        <w:br w:type="column"/>
      </w:r>
    </w:p>
    <w:p w14:paraId="766B9A2D" w14:textId="77777777" w:rsidR="00956473" w:rsidRDefault="00000000">
      <w:pPr>
        <w:spacing w:before="1"/>
        <w:ind w:left="894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190697FA" w14:textId="77777777" w:rsidR="00956473" w:rsidRDefault="00C11CAC">
      <w:pPr>
        <w:spacing w:before="158"/>
        <w:ind w:left="89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B1BFD7" wp14:editId="02194944">
                <wp:simplePos x="0" y="0"/>
                <wp:positionH relativeFrom="page">
                  <wp:posOffset>3587115</wp:posOffset>
                </wp:positionH>
                <wp:positionV relativeFrom="paragraph">
                  <wp:posOffset>-130175</wp:posOffset>
                </wp:positionV>
                <wp:extent cx="1341120" cy="113665"/>
                <wp:effectExtent l="0" t="0" r="0" b="0"/>
                <wp:wrapNone/>
                <wp:docPr id="165882588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FAA43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BRIDGE_AZURE_REPOSITO•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1BFD7" id="Text Box 116" o:spid="_x0000_s1181" type="#_x0000_t202" style="position:absolute;left:0;text-align:left;margin-left:282.45pt;margin-top:-10.25pt;width:105.6pt;height:8.9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0A6FAA43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BRIDGE_AZURE_REPOSITO•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2D010D64" w14:textId="77777777" w:rsidR="00956473" w:rsidRDefault="00000000">
      <w:pPr>
        <w:spacing w:before="119"/>
        <w:ind w:left="353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1C6B7851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3917" w:space="40"/>
            <w:col w:w="1738" w:space="214"/>
            <w:col w:w="2527" w:space="39"/>
            <w:col w:w="1145"/>
          </w:cols>
        </w:sectPr>
      </w:pPr>
    </w:p>
    <w:p w14:paraId="61F37DBC" w14:textId="77777777" w:rsidR="00956473" w:rsidRDefault="00956473">
      <w:pPr>
        <w:pStyle w:val="BodyText"/>
        <w:spacing w:before="6"/>
        <w:rPr>
          <w:sz w:val="10"/>
        </w:rPr>
      </w:pPr>
    </w:p>
    <w:p w14:paraId="552B8BFB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02A6119A" w14:textId="77777777" w:rsidR="00956473" w:rsidRDefault="00000000">
      <w:pPr>
        <w:pStyle w:val="BodyText"/>
        <w:spacing w:before="95" w:line="340" w:lineRule="auto"/>
        <w:ind w:left="894" w:right="-19"/>
      </w:pPr>
      <w:r>
        <w:t xml:space="preserve">Pull </w:t>
      </w:r>
      <w:r>
        <w:rPr>
          <w:spacing w:val="-3"/>
        </w:rPr>
        <w:t xml:space="preserve">Request </w:t>
      </w:r>
      <w:r>
        <w:t>Number</w:t>
      </w:r>
    </w:p>
    <w:p w14:paraId="37FDE643" w14:textId="77777777" w:rsidR="00956473" w:rsidRDefault="00000000">
      <w:pPr>
        <w:spacing w:before="152"/>
        <w:ind w:left="242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2775D5A" w14:textId="77777777" w:rsidR="00956473" w:rsidRDefault="00000000">
      <w:pPr>
        <w:spacing w:before="159"/>
        <w:ind w:left="242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</w:p>
    <w:p w14:paraId="58451B56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6E36A3AE" w14:textId="77777777" w:rsidR="00956473" w:rsidRDefault="00956473">
      <w:pPr>
        <w:pStyle w:val="BodyText"/>
        <w:spacing w:before="5"/>
        <w:rPr>
          <w:rFonts w:ascii="Courier New"/>
          <w:sz w:val="25"/>
        </w:rPr>
      </w:pPr>
    </w:p>
    <w:p w14:paraId="41324A90" w14:textId="77777777" w:rsidR="00956473" w:rsidRDefault="00000000">
      <w:pPr>
        <w:ind w:left="35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RY_PULL_NUMBER</w:t>
      </w:r>
    </w:p>
    <w:p w14:paraId="416355FF" w14:textId="77777777" w:rsidR="00956473" w:rsidRDefault="00000000">
      <w:pPr>
        <w:spacing w:before="152"/>
        <w:ind w:left="894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1AE6EFC1" w14:textId="77777777" w:rsidR="00956473" w:rsidRDefault="00C11CAC">
      <w:pPr>
        <w:spacing w:before="159"/>
        <w:ind w:left="89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1C64FC" wp14:editId="1F5AE2A1">
                <wp:simplePos x="0" y="0"/>
                <wp:positionH relativeFrom="page">
                  <wp:posOffset>3587115</wp:posOffset>
                </wp:positionH>
                <wp:positionV relativeFrom="paragraph">
                  <wp:posOffset>-129540</wp:posOffset>
                </wp:positionV>
                <wp:extent cx="1341120" cy="113665"/>
                <wp:effectExtent l="0" t="0" r="0" b="0"/>
                <wp:wrapNone/>
                <wp:docPr id="189003000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D639F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BRIDGE_AZURE_REPOSITO•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C64FC" id="Text Box 115" o:spid="_x0000_s1182" type="#_x0000_t202" style="position:absolute;left:0;text-align:left;margin-left:282.45pt;margin-top:-10.2pt;width:105.6pt;height:8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4AED639F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BRIDGE_AZURE_REPOSITO•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</w:p>
    <w:p w14:paraId="288889F8" w14:textId="77777777" w:rsidR="00956473" w:rsidRDefault="00000000">
      <w:pPr>
        <w:spacing w:before="95"/>
        <w:ind w:left="353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1921B42E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2002" w:space="40"/>
            <w:col w:w="1875" w:space="39"/>
            <w:col w:w="1738" w:space="215"/>
            <w:col w:w="2527" w:space="39"/>
            <w:col w:w="1145"/>
          </w:cols>
        </w:sectPr>
      </w:pPr>
    </w:p>
    <w:p w14:paraId="3D0A0E52" w14:textId="77777777" w:rsidR="00956473" w:rsidRDefault="00956473">
      <w:pPr>
        <w:pStyle w:val="BodyText"/>
        <w:spacing w:before="7"/>
        <w:rPr>
          <w:sz w:val="13"/>
        </w:rPr>
      </w:pPr>
    </w:p>
    <w:p w14:paraId="45D42FD0" w14:textId="77777777" w:rsidR="00956473" w:rsidRDefault="00000000">
      <w:pPr>
        <w:pStyle w:val="Heading5"/>
        <w:spacing w:before="96"/>
      </w:pPr>
      <w:r>
        <w:t xml:space="preserve">SCM Information needed for “Adding Comments to Pull Requests” </w:t>
      </w:r>
      <w:proofErr w:type="gramStart"/>
      <w:r>
        <w:t>feature</w:t>
      </w:r>
      <w:proofErr w:type="gramEnd"/>
    </w:p>
    <w:p w14:paraId="783B1819" w14:textId="77777777" w:rsidR="00956473" w:rsidRDefault="00956473">
      <w:pPr>
        <w:pStyle w:val="BodyText"/>
        <w:rPr>
          <w:b/>
          <w:sz w:val="22"/>
        </w:rPr>
      </w:pPr>
    </w:p>
    <w:p w14:paraId="0E18799C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BFE1955" w14:textId="77777777" w:rsidR="00956473" w:rsidRDefault="00956473">
      <w:pPr>
        <w:pStyle w:val="BodyText"/>
        <w:spacing w:before="1"/>
        <w:rPr>
          <w:b/>
          <w:sz w:val="22"/>
        </w:rPr>
      </w:pPr>
    </w:p>
    <w:p w14:paraId="3E1EAC8B" w14:textId="77777777" w:rsidR="00956473" w:rsidRDefault="00000000">
      <w:pPr>
        <w:tabs>
          <w:tab w:val="left" w:pos="1082"/>
          <w:tab w:val="left" w:pos="4986"/>
        </w:tabs>
        <w:spacing w:before="1"/>
        <w:ind w:left="253"/>
        <w:rPr>
          <w:b/>
          <w:sz w:val="20"/>
        </w:rPr>
      </w:pPr>
      <w:r>
        <w:rPr>
          <w:b/>
          <w:sz w:val="20"/>
        </w:rPr>
        <w:t>SCM</w:t>
      </w:r>
      <w:r>
        <w:rPr>
          <w:b/>
          <w:sz w:val="20"/>
        </w:rPr>
        <w:tab/>
        <w:t>Argument</w:t>
      </w:r>
      <w:r>
        <w:rPr>
          <w:b/>
          <w:sz w:val="20"/>
        </w:rPr>
        <w:tab/>
        <w:t>Input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</w:t>
      </w:r>
    </w:p>
    <w:p w14:paraId="39CE2218" w14:textId="77777777" w:rsidR="00956473" w:rsidRDefault="00000000">
      <w:pPr>
        <w:spacing w:before="96" w:line="340" w:lineRule="auto"/>
        <w:ind w:left="253" w:right="19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33FEC524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6046" w:space="2530"/>
            <w:col w:w="1044"/>
          </w:cols>
        </w:sectPr>
      </w:pPr>
    </w:p>
    <w:p w14:paraId="4FDDC86C" w14:textId="77777777" w:rsidR="00956473" w:rsidRDefault="00000000">
      <w:pPr>
        <w:spacing w:before="118" w:line="340" w:lineRule="auto"/>
        <w:ind w:left="2283" w:right="-9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Ar­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gument</w:t>
      </w:r>
      <w:proofErr w:type="spellEnd"/>
    </w:p>
    <w:p w14:paraId="0A5EC8FB" w14:textId="77777777" w:rsidR="00956473" w:rsidRDefault="00000000">
      <w:pPr>
        <w:tabs>
          <w:tab w:val="left" w:pos="2793"/>
        </w:tabs>
        <w:spacing w:before="118"/>
        <w:ind w:left="299"/>
        <w:rPr>
          <w:b/>
          <w:sz w:val="20"/>
        </w:rPr>
      </w:pPr>
      <w:r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Variable</w:t>
      </w:r>
      <w:r>
        <w:rPr>
          <w:b/>
          <w:sz w:val="20"/>
        </w:rPr>
        <w:tab/>
        <w:t>JSON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Field</w:t>
      </w:r>
    </w:p>
    <w:p w14:paraId="7150EE51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3970" w:space="40"/>
            <w:col w:w="5610"/>
          </w:cols>
        </w:sectPr>
      </w:pPr>
    </w:p>
    <w:p w14:paraId="48D38EEA" w14:textId="77777777" w:rsidR="00956473" w:rsidRDefault="00000000">
      <w:pPr>
        <w:tabs>
          <w:tab w:val="left" w:pos="2283"/>
          <w:tab w:val="left" w:pos="4309"/>
          <w:tab w:val="left" w:pos="8828"/>
        </w:tabs>
        <w:spacing w:before="118"/>
        <w:ind w:left="160"/>
        <w:rPr>
          <w:sz w:val="20"/>
        </w:rPr>
      </w:pPr>
      <w:proofErr w:type="gramStart"/>
      <w:r>
        <w:rPr>
          <w:sz w:val="20"/>
        </w:rPr>
        <w:lastRenderedPageBreak/>
        <w:t xml:space="preserve">GitHub 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Token</w:t>
      </w:r>
      <w:r>
        <w:rPr>
          <w:sz w:val="20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github.user.token</w:t>
      </w:r>
      <w:proofErr w:type="spellEnd"/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BRIDGE_GITHUB_USER_TOKEN</w:t>
      </w:r>
      <w:r>
        <w:rPr>
          <w:rFonts w:ascii="Courier New"/>
          <w:spacing w:val="93"/>
          <w:sz w:val="16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github.user.token</w:t>
      </w:r>
      <w:proofErr w:type="spellEnd"/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771E79A7" w14:textId="77777777" w:rsidR="00956473" w:rsidRDefault="00956473">
      <w:pPr>
        <w:pStyle w:val="BodyText"/>
        <w:spacing w:before="4"/>
        <w:rPr>
          <w:sz w:val="10"/>
        </w:rPr>
      </w:pPr>
    </w:p>
    <w:p w14:paraId="672DE2EB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666736E6" w14:textId="77777777" w:rsidR="00956473" w:rsidRDefault="00000000">
      <w:pPr>
        <w:pStyle w:val="BodyText"/>
        <w:spacing w:before="96" w:line="340" w:lineRule="auto"/>
        <w:ind w:left="894"/>
      </w:pPr>
      <w:r>
        <w:rPr>
          <w:w w:val="95"/>
        </w:rPr>
        <w:t xml:space="preserve">Repository </w:t>
      </w:r>
      <w:r>
        <w:t>Name</w:t>
      </w:r>
    </w:p>
    <w:p w14:paraId="20B1F41E" w14:textId="77777777" w:rsidR="00956473" w:rsidRDefault="00000000">
      <w:pPr>
        <w:spacing w:before="153"/>
        <w:ind w:left="403"/>
        <w:rPr>
          <w:rFonts w:ascii="Courier New" w:hAns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github.repository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5EEDF37" w14:textId="77777777" w:rsidR="00956473" w:rsidRDefault="00000000">
      <w:pPr>
        <w:spacing w:before="159"/>
        <w:ind w:left="40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17F6234A" w14:textId="77777777" w:rsidR="00956473" w:rsidRDefault="00000000">
      <w:pPr>
        <w:spacing w:before="153" w:line="451" w:lineRule="auto"/>
        <w:ind w:left="257" w:right="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BRIDGE_GITHUB_REPOSITO•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RY_NAME</w:t>
      </w:r>
    </w:p>
    <w:p w14:paraId="58B48D59" w14:textId="77777777" w:rsidR="00956473" w:rsidRDefault="00000000">
      <w:pPr>
        <w:spacing w:before="96"/>
        <w:ind w:left="894"/>
        <w:rPr>
          <w:sz w:val="20"/>
        </w:rPr>
      </w:pPr>
      <w:r>
        <w:br w:type="column"/>
      </w:r>
      <w:r>
        <w:rPr>
          <w:sz w:val="20"/>
        </w:rPr>
        <w:t>Yes</w:t>
      </w:r>
    </w:p>
    <w:p w14:paraId="219F6367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1841" w:space="40"/>
            <w:col w:w="2132" w:space="39"/>
            <w:col w:w="2506" w:space="1376"/>
            <w:col w:w="1686"/>
          </w:cols>
        </w:sectPr>
      </w:pPr>
    </w:p>
    <w:p w14:paraId="7AB5389C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28</w:t>
      </w:r>
    </w:p>
    <w:p w14:paraId="1549C2D8" w14:textId="77777777" w:rsidR="00956473" w:rsidRDefault="00956473">
      <w:pPr>
        <w:pStyle w:val="BodyText"/>
      </w:pPr>
    </w:p>
    <w:p w14:paraId="49C489D9" w14:textId="77777777" w:rsidR="00956473" w:rsidRDefault="00956473">
      <w:pPr>
        <w:pStyle w:val="BodyText"/>
      </w:pPr>
    </w:p>
    <w:p w14:paraId="13E91836" w14:textId="77777777" w:rsidR="00956473" w:rsidRDefault="00956473">
      <w:pPr>
        <w:pStyle w:val="BodyText"/>
        <w:spacing w:before="2"/>
        <w:rPr>
          <w:sz w:val="15"/>
        </w:rPr>
      </w:pPr>
    </w:p>
    <w:p w14:paraId="705282F1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87641A7" w14:textId="77777777" w:rsidR="00956473" w:rsidRDefault="00956473">
      <w:pPr>
        <w:pStyle w:val="BodyText"/>
        <w:spacing w:before="1"/>
        <w:rPr>
          <w:sz w:val="22"/>
        </w:rPr>
      </w:pPr>
    </w:p>
    <w:p w14:paraId="5BC15EEF" w14:textId="77777777" w:rsidR="00956473" w:rsidRDefault="00000000">
      <w:pPr>
        <w:pStyle w:val="Heading5"/>
        <w:tabs>
          <w:tab w:val="left" w:pos="1082"/>
          <w:tab w:val="left" w:pos="4986"/>
        </w:tabs>
        <w:ind w:left="253"/>
      </w:pPr>
      <w:r>
        <w:t>SCM</w:t>
      </w:r>
      <w:r>
        <w:tab/>
        <w:t>Argument</w:t>
      </w:r>
      <w:r>
        <w:tab/>
        <w:t>Input</w:t>
      </w:r>
      <w:r>
        <w:rPr>
          <w:spacing w:val="-6"/>
        </w:rPr>
        <w:t xml:space="preserve"> </w:t>
      </w:r>
      <w:r>
        <w:t>Mode</w:t>
      </w:r>
    </w:p>
    <w:p w14:paraId="2463EAAA" w14:textId="77777777" w:rsidR="00956473" w:rsidRDefault="00956473">
      <w:pPr>
        <w:pStyle w:val="BodyText"/>
        <w:spacing w:before="6"/>
        <w:rPr>
          <w:b/>
          <w:sz w:val="32"/>
        </w:rPr>
      </w:pPr>
    </w:p>
    <w:p w14:paraId="282E4E8E" w14:textId="77777777" w:rsidR="00956473" w:rsidRDefault="00C11CAC">
      <w:pPr>
        <w:pStyle w:val="BodyText"/>
        <w:ind w:left="8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B5051D" wp14:editId="47922671">
                <wp:simplePos x="0" y="0"/>
                <wp:positionH relativeFrom="page">
                  <wp:posOffset>3587115</wp:posOffset>
                </wp:positionH>
                <wp:positionV relativeFrom="paragraph">
                  <wp:posOffset>21590</wp:posOffset>
                </wp:positionV>
                <wp:extent cx="1402080" cy="133985"/>
                <wp:effectExtent l="0" t="0" r="0" b="0"/>
                <wp:wrapNone/>
                <wp:docPr id="5082867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B1737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BRIDGE_GITHUB_REPOSITO•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5051D" id="Text Box 114" o:spid="_x0000_s1183" type="#_x0000_t202" style="position:absolute;left:0;text-align:left;margin-left:282.45pt;margin-top:1.7pt;width:110.4pt;height:10.5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" fillcolor="#ededed" stroked="f">
                <v:path arrowok="t"/>
                <v:textbox inset="0,0,0,0">
                  <w:txbxContent>
                    <w:p w14:paraId="5F9B1737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BRIDGE_GITHUB_REPOSITO•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D98F19" wp14:editId="515387F3">
                <wp:simplePos x="0" y="0"/>
                <wp:positionH relativeFrom="page">
                  <wp:posOffset>2301240</wp:posOffset>
                </wp:positionH>
                <wp:positionV relativeFrom="paragraph">
                  <wp:posOffset>21590</wp:posOffset>
                </wp:positionV>
                <wp:extent cx="1097280" cy="133985"/>
                <wp:effectExtent l="0" t="0" r="0" b="0"/>
                <wp:wrapNone/>
                <wp:docPr id="85548339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1188B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98F19" id="Text Box 113" o:spid="_x0000_s1184" type="#_x0000_t202" style="position:absolute;left:0;text-align:left;margin-left:181.2pt;margin-top:1.7pt;width:86.4pt;height:10.5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" fillcolor="#ededed" stroked="f">
                <v:path arrowok="t"/>
                <v:textbox inset="0,0,0,0">
                  <w:txbxContent>
                    <w:p w14:paraId="4F61188B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Branch Name</w:t>
      </w:r>
    </w:p>
    <w:p w14:paraId="13886C6A" w14:textId="77777777" w:rsidR="00956473" w:rsidRDefault="00000000">
      <w:pPr>
        <w:pStyle w:val="Heading5"/>
        <w:spacing w:before="96" w:line="340" w:lineRule="auto"/>
        <w:ind w:left="253" w:right="199" w:firstLine="129"/>
      </w:pPr>
      <w:r>
        <w:rPr>
          <w:b w:val="0"/>
        </w:rPr>
        <w:br w:type="column"/>
      </w:r>
      <w:r>
        <w:t>Re­ quired</w:t>
      </w:r>
    </w:p>
    <w:p w14:paraId="73B3D547" w14:textId="77777777" w:rsidR="00956473" w:rsidRDefault="00C11CAC">
      <w:pPr>
        <w:pStyle w:val="BodyText"/>
        <w:spacing w:before="118"/>
        <w:ind w:left="2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935544" wp14:editId="0B3AB8F8">
                <wp:simplePos x="0" y="0"/>
                <wp:positionH relativeFrom="page">
                  <wp:posOffset>5170805</wp:posOffset>
                </wp:positionH>
                <wp:positionV relativeFrom="paragraph">
                  <wp:posOffset>96520</wp:posOffset>
                </wp:positionV>
                <wp:extent cx="1097280" cy="133985"/>
                <wp:effectExtent l="0" t="0" r="0" b="0"/>
                <wp:wrapNone/>
                <wp:docPr id="4686801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9F4B0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35544" id="Text Box 112" o:spid="_x0000_s1185" type="#_x0000_t202" style="position:absolute;left:0;text-align:left;margin-left:407.15pt;margin-top:7.6pt;width:86.4pt;height:10.5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" fillcolor="#ededed" stroked="f">
                <v:path arrowok="t"/>
                <v:textbox inset="0,0,0,0">
                  <w:txbxContent>
                    <w:p w14:paraId="6159F4B0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Yes</w:t>
      </w:r>
    </w:p>
    <w:p w14:paraId="5509FC87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6046" w:space="2530"/>
            <w:col w:w="1044"/>
          </w:cols>
        </w:sectPr>
      </w:pPr>
    </w:p>
    <w:p w14:paraId="7B29AB12" w14:textId="77777777" w:rsidR="00956473" w:rsidRDefault="00956473">
      <w:pPr>
        <w:pStyle w:val="BodyText"/>
        <w:rPr>
          <w:sz w:val="22"/>
        </w:rPr>
      </w:pPr>
    </w:p>
    <w:p w14:paraId="0894BE30" w14:textId="77777777" w:rsidR="00956473" w:rsidRDefault="00956473">
      <w:pPr>
        <w:pStyle w:val="BodyText"/>
        <w:spacing w:before="7"/>
        <w:rPr>
          <w:sz w:val="24"/>
        </w:rPr>
      </w:pPr>
    </w:p>
    <w:p w14:paraId="4D50F999" w14:textId="77777777" w:rsidR="00956473" w:rsidRDefault="00000000">
      <w:pPr>
        <w:pStyle w:val="BodyText"/>
        <w:spacing w:before="1" w:line="340" w:lineRule="auto"/>
        <w:ind w:left="894" w:right="-19"/>
      </w:pPr>
      <w:proofErr w:type="spellStart"/>
      <w:r>
        <w:rPr>
          <w:w w:val="95"/>
        </w:rPr>
        <w:t>Repoository</w:t>
      </w:r>
      <w:proofErr w:type="spellEnd"/>
      <w:r>
        <w:rPr>
          <w:w w:val="95"/>
        </w:rPr>
        <w:t xml:space="preserve"> </w:t>
      </w:r>
      <w:r>
        <w:t>Owner</w:t>
      </w:r>
    </w:p>
    <w:p w14:paraId="36844B55" w14:textId="77777777" w:rsidR="00956473" w:rsidRDefault="00000000">
      <w:pPr>
        <w:pStyle w:val="BodyText"/>
        <w:spacing w:before="118" w:line="340" w:lineRule="auto"/>
        <w:ind w:left="894" w:right="-19"/>
      </w:pPr>
      <w:r>
        <w:t xml:space="preserve">Pull </w:t>
      </w:r>
      <w:r>
        <w:rPr>
          <w:spacing w:val="-3"/>
        </w:rPr>
        <w:t xml:space="preserve">Request </w:t>
      </w:r>
      <w:r>
        <w:t>Number</w:t>
      </w:r>
    </w:p>
    <w:p w14:paraId="0C4AD32D" w14:textId="77777777" w:rsidR="00956473" w:rsidRDefault="00000000">
      <w:pPr>
        <w:spacing w:before="157"/>
        <w:ind w:left="242"/>
        <w:rPr>
          <w:rFonts w:ascii="Courier New"/>
          <w:sz w:val="16"/>
        </w:rPr>
      </w:pPr>
      <w:r>
        <w:br w:type="column"/>
      </w: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2D9409EA" w14:textId="77777777" w:rsidR="00956473" w:rsidRDefault="00956473">
      <w:pPr>
        <w:pStyle w:val="BodyText"/>
        <w:rPr>
          <w:rFonts w:ascii="Courier New"/>
          <w:sz w:val="18"/>
        </w:rPr>
      </w:pPr>
    </w:p>
    <w:p w14:paraId="234D2210" w14:textId="77777777" w:rsidR="00956473" w:rsidRDefault="00956473">
      <w:pPr>
        <w:pStyle w:val="BodyText"/>
        <w:rPr>
          <w:rFonts w:ascii="Courier New"/>
          <w:sz w:val="18"/>
        </w:rPr>
      </w:pPr>
    </w:p>
    <w:p w14:paraId="6120814C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370D375F" w14:textId="77777777" w:rsidR="00956473" w:rsidRDefault="00C11CAC">
      <w:pPr>
        <w:spacing w:before="1"/>
        <w:ind w:left="242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D6BC76" wp14:editId="5708E7D0">
                <wp:simplePos x="0" y="0"/>
                <wp:positionH relativeFrom="page">
                  <wp:posOffset>2301240</wp:posOffset>
                </wp:positionH>
                <wp:positionV relativeFrom="paragraph">
                  <wp:posOffset>278130</wp:posOffset>
                </wp:positionV>
                <wp:extent cx="1097280" cy="133985"/>
                <wp:effectExtent l="0" t="0" r="0" b="0"/>
                <wp:wrapNone/>
                <wp:docPr id="12821065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1E196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BC76" id="Text Box 111" o:spid="_x0000_s1186" type="#_x0000_t202" style="position:absolute;left:0;text-align:left;margin-left:181.2pt;margin-top:21.9pt;width:86.4pt;height:10.5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" fillcolor="#ededed" stroked="f">
                <v:path arrowok="t"/>
                <v:textbox inset="0,0,0,0">
                  <w:txbxContent>
                    <w:p w14:paraId="30A1E196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B1F473" wp14:editId="44FBAA1B">
                <wp:simplePos x="0" y="0"/>
                <wp:positionH relativeFrom="page">
                  <wp:posOffset>2301240</wp:posOffset>
                </wp:positionH>
                <wp:positionV relativeFrom="paragraph">
                  <wp:posOffset>-229870</wp:posOffset>
                </wp:positionV>
                <wp:extent cx="1097280" cy="133985"/>
                <wp:effectExtent l="0" t="0" r="0" b="0"/>
                <wp:wrapNone/>
                <wp:docPr id="498721237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19A55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F473" id="Text Box 110" o:spid="_x0000_s1187" type="#_x0000_t202" style="position:absolute;left:0;text-align:left;margin-left:181.2pt;margin-top:-18.1pt;width:86.4pt;height:10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" fillcolor="#ededed" stroked="f">
                <v:path arrowok="t"/>
                <v:textbox inset="0,0,0,0">
                  <w:txbxContent>
                    <w:p w14:paraId="43F19A55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ourier New"/>
          <w:sz w:val="16"/>
          <w:shd w:val="clear" w:color="auto" w:fill="EDEDED"/>
        </w:rPr>
        <w:t>.owner.name</w:t>
      </w:r>
      <w:proofErr w:type="gramEnd"/>
    </w:p>
    <w:p w14:paraId="11120D88" w14:textId="77777777" w:rsidR="00956473" w:rsidRDefault="00956473">
      <w:pPr>
        <w:pStyle w:val="BodyText"/>
        <w:rPr>
          <w:rFonts w:ascii="Courier New"/>
          <w:sz w:val="18"/>
        </w:rPr>
      </w:pPr>
    </w:p>
    <w:p w14:paraId="7C9DE1F6" w14:textId="77777777" w:rsidR="00956473" w:rsidRDefault="00956473">
      <w:pPr>
        <w:pStyle w:val="BodyText"/>
        <w:rPr>
          <w:rFonts w:ascii="Courier New"/>
          <w:sz w:val="18"/>
        </w:rPr>
      </w:pPr>
    </w:p>
    <w:p w14:paraId="4FF2861D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260FE82B" w14:textId="77777777" w:rsidR="00956473" w:rsidRDefault="00000000">
      <w:pPr>
        <w:spacing w:before="1"/>
        <w:ind w:left="242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</w:p>
    <w:p w14:paraId="4B4A8719" w14:textId="77777777" w:rsidR="00956473" w:rsidRDefault="00000000">
      <w:pPr>
        <w:spacing w:before="157"/>
        <w:ind w:left="833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  <w:shd w:val="clear" w:color="auto" w:fill="EDEDED"/>
        </w:rPr>
        <w:t>RY_BRANCH_NAME</w:t>
      </w:r>
    </w:p>
    <w:p w14:paraId="052D9CE2" w14:textId="77777777" w:rsidR="00956473" w:rsidRDefault="00956473">
      <w:pPr>
        <w:pStyle w:val="BodyText"/>
        <w:rPr>
          <w:rFonts w:ascii="Courier New"/>
          <w:sz w:val="18"/>
        </w:rPr>
      </w:pPr>
    </w:p>
    <w:p w14:paraId="41E83290" w14:textId="77777777" w:rsidR="00956473" w:rsidRDefault="00956473">
      <w:pPr>
        <w:pStyle w:val="BodyText"/>
        <w:rPr>
          <w:rFonts w:ascii="Courier New"/>
          <w:sz w:val="18"/>
        </w:rPr>
      </w:pPr>
    </w:p>
    <w:p w14:paraId="03E89B74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0DA05C27" w14:textId="77777777" w:rsidR="00956473" w:rsidRDefault="00C11CAC">
      <w:pPr>
        <w:spacing w:before="1"/>
        <w:ind w:left="833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B9AED8" wp14:editId="3F755090">
                <wp:simplePos x="0" y="0"/>
                <wp:positionH relativeFrom="page">
                  <wp:posOffset>3587115</wp:posOffset>
                </wp:positionH>
                <wp:positionV relativeFrom="paragraph">
                  <wp:posOffset>278130</wp:posOffset>
                </wp:positionV>
                <wp:extent cx="1402080" cy="133985"/>
                <wp:effectExtent l="0" t="0" r="0" b="0"/>
                <wp:wrapNone/>
                <wp:docPr id="2799422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6A00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BRIDGE_GITHUB_REPOSITO•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AED8" id="Text Box 109" o:spid="_x0000_s1188" type="#_x0000_t202" style="position:absolute;left:0;text-align:left;margin-left:282.45pt;margin-top:21.9pt;width:110.4pt;height:10.5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" fillcolor="#ededed" stroked="f">
                <v:path arrowok="t"/>
                <v:textbox inset="0,0,0,0">
                  <w:txbxContent>
                    <w:p w14:paraId="5A8C6A00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BRIDGE_GITHUB_REPOSITO•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A071B7" wp14:editId="3037454F">
                <wp:simplePos x="0" y="0"/>
                <wp:positionH relativeFrom="page">
                  <wp:posOffset>3587115</wp:posOffset>
                </wp:positionH>
                <wp:positionV relativeFrom="paragraph">
                  <wp:posOffset>-229870</wp:posOffset>
                </wp:positionV>
                <wp:extent cx="1402080" cy="133985"/>
                <wp:effectExtent l="0" t="0" r="0" b="0"/>
                <wp:wrapNone/>
                <wp:docPr id="153656463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238F7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BRIDGE_GITHUB_REPOSITO•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071B7" id="Text Box 108" o:spid="_x0000_s1189" type="#_x0000_t202" style="position:absolute;left:0;text-align:left;margin-left:282.45pt;margin-top:-18.1pt;width:110.4pt;height:10.5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" fillcolor="#ededed" stroked="f">
                <v:path arrowok="t"/>
                <v:textbox inset="0,0,0,0">
                  <w:txbxContent>
                    <w:p w14:paraId="325238F7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BRIDGE_GITHUB_REPOSITO•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z w:val="16"/>
          <w:shd w:val="clear" w:color="auto" w:fill="EDEDED"/>
        </w:rPr>
        <w:t>RY_OWNER_NAME</w:t>
      </w:r>
    </w:p>
    <w:p w14:paraId="5BFC01AF" w14:textId="77777777" w:rsidR="00956473" w:rsidRDefault="00956473">
      <w:pPr>
        <w:pStyle w:val="BodyText"/>
        <w:rPr>
          <w:rFonts w:ascii="Courier New"/>
          <w:sz w:val="18"/>
        </w:rPr>
      </w:pPr>
    </w:p>
    <w:p w14:paraId="6DD97548" w14:textId="77777777" w:rsidR="00956473" w:rsidRDefault="00956473">
      <w:pPr>
        <w:pStyle w:val="BodyText"/>
        <w:rPr>
          <w:rFonts w:ascii="Courier New"/>
          <w:sz w:val="18"/>
        </w:rPr>
      </w:pPr>
    </w:p>
    <w:p w14:paraId="4A753BC6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0E82F512" w14:textId="77777777" w:rsidR="00956473" w:rsidRDefault="00000000">
      <w:pPr>
        <w:spacing w:before="1"/>
        <w:ind w:left="833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RY_PULL_NUMBER</w:t>
      </w:r>
    </w:p>
    <w:p w14:paraId="51007AB8" w14:textId="77777777" w:rsidR="00956473" w:rsidRDefault="00000000">
      <w:pPr>
        <w:spacing w:before="157"/>
        <w:ind w:left="894"/>
        <w:rPr>
          <w:rFonts w:ascii="Courier New"/>
          <w:sz w:val="16"/>
        </w:rPr>
      </w:pPr>
      <w:r>
        <w:br w:type="column"/>
      </w: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1A70D41D" w14:textId="77777777" w:rsidR="00956473" w:rsidRDefault="00956473">
      <w:pPr>
        <w:pStyle w:val="BodyText"/>
        <w:rPr>
          <w:rFonts w:ascii="Courier New"/>
          <w:sz w:val="18"/>
        </w:rPr>
      </w:pPr>
    </w:p>
    <w:p w14:paraId="75862C42" w14:textId="77777777" w:rsidR="00956473" w:rsidRDefault="00956473">
      <w:pPr>
        <w:pStyle w:val="BodyText"/>
        <w:rPr>
          <w:rFonts w:ascii="Courier New"/>
          <w:sz w:val="18"/>
        </w:rPr>
      </w:pPr>
    </w:p>
    <w:p w14:paraId="375CC402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7CD84715" w14:textId="77777777" w:rsidR="00956473" w:rsidRDefault="00C11CAC">
      <w:pPr>
        <w:spacing w:before="1"/>
        <w:ind w:left="89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6ABAA5" wp14:editId="408728B4">
                <wp:simplePos x="0" y="0"/>
                <wp:positionH relativeFrom="page">
                  <wp:posOffset>5170805</wp:posOffset>
                </wp:positionH>
                <wp:positionV relativeFrom="paragraph">
                  <wp:posOffset>278130</wp:posOffset>
                </wp:positionV>
                <wp:extent cx="1097280" cy="133985"/>
                <wp:effectExtent l="0" t="0" r="0" b="0"/>
                <wp:wrapNone/>
                <wp:docPr id="143923004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010AE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BAA5" id="Text Box 107" o:spid="_x0000_s1190" type="#_x0000_t202" style="position:absolute;left:0;text-align:left;margin-left:407.15pt;margin-top:21.9pt;width:86.4pt;height:10.5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" fillcolor="#ededed" stroked="f">
                <v:path arrowok="t"/>
                <v:textbox inset="0,0,0,0">
                  <w:txbxContent>
                    <w:p w14:paraId="5E7010AE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15649" wp14:editId="2BC800A4">
                <wp:simplePos x="0" y="0"/>
                <wp:positionH relativeFrom="page">
                  <wp:posOffset>5170805</wp:posOffset>
                </wp:positionH>
                <wp:positionV relativeFrom="paragraph">
                  <wp:posOffset>-229870</wp:posOffset>
                </wp:positionV>
                <wp:extent cx="1097280" cy="133985"/>
                <wp:effectExtent l="0" t="0" r="0" b="0"/>
                <wp:wrapNone/>
                <wp:docPr id="100644688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2A09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github.repository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15649" id="Text Box 106" o:spid="_x0000_s1191" type="#_x0000_t202" style="position:absolute;left:0;text-align:left;margin-left:407.15pt;margin-top:-18.1pt;width:86.4pt;height:10.5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" fillcolor="#ededed" stroked="f">
                <v:path arrowok="t"/>
                <v:textbox inset="0,0,0,0">
                  <w:txbxContent>
                    <w:p w14:paraId="11782A09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github.repository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ourier New"/>
          <w:sz w:val="16"/>
          <w:shd w:val="clear" w:color="auto" w:fill="EDEDED"/>
        </w:rPr>
        <w:t>.owner.name</w:t>
      </w:r>
      <w:proofErr w:type="gramEnd"/>
    </w:p>
    <w:p w14:paraId="102BDFFA" w14:textId="77777777" w:rsidR="00956473" w:rsidRDefault="00956473">
      <w:pPr>
        <w:pStyle w:val="BodyText"/>
        <w:rPr>
          <w:rFonts w:ascii="Courier New"/>
          <w:sz w:val="18"/>
        </w:rPr>
      </w:pPr>
    </w:p>
    <w:p w14:paraId="7E3C2A4C" w14:textId="77777777" w:rsidR="00956473" w:rsidRDefault="00956473">
      <w:pPr>
        <w:pStyle w:val="BodyText"/>
        <w:rPr>
          <w:rFonts w:ascii="Courier New"/>
          <w:sz w:val="18"/>
        </w:rPr>
      </w:pPr>
    </w:p>
    <w:p w14:paraId="652F9374" w14:textId="77777777" w:rsidR="00956473" w:rsidRDefault="00956473">
      <w:pPr>
        <w:pStyle w:val="BodyText"/>
        <w:spacing w:before="6"/>
        <w:rPr>
          <w:rFonts w:ascii="Courier New"/>
          <w:sz w:val="18"/>
        </w:rPr>
      </w:pPr>
    </w:p>
    <w:p w14:paraId="6D38AE11" w14:textId="77777777" w:rsidR="00956473" w:rsidRDefault="00000000">
      <w:pPr>
        <w:spacing w:before="1"/>
        <w:ind w:left="894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</w:p>
    <w:p w14:paraId="327AB5B7" w14:textId="77777777" w:rsidR="00956473" w:rsidRDefault="00000000">
      <w:pPr>
        <w:pStyle w:val="BodyText"/>
        <w:rPr>
          <w:rFonts w:ascii="Courier New"/>
          <w:sz w:val="22"/>
        </w:rPr>
      </w:pPr>
      <w:r>
        <w:br w:type="column"/>
      </w:r>
    </w:p>
    <w:p w14:paraId="289A0AEB" w14:textId="77777777" w:rsidR="00956473" w:rsidRDefault="00956473">
      <w:pPr>
        <w:pStyle w:val="BodyText"/>
        <w:spacing w:before="4"/>
        <w:rPr>
          <w:rFonts w:ascii="Courier New"/>
          <w:sz w:val="27"/>
        </w:rPr>
      </w:pPr>
    </w:p>
    <w:p w14:paraId="38A1A041" w14:textId="77777777" w:rsidR="00956473" w:rsidRDefault="00000000">
      <w:pPr>
        <w:pStyle w:val="BodyText"/>
        <w:spacing w:before="1"/>
        <w:ind w:left="833"/>
      </w:pPr>
      <w:r>
        <w:rPr>
          <w:spacing w:val="-3"/>
        </w:rPr>
        <w:t>Yes</w:t>
      </w:r>
    </w:p>
    <w:p w14:paraId="2B8DB103" w14:textId="77777777" w:rsidR="00956473" w:rsidRDefault="00956473">
      <w:pPr>
        <w:pStyle w:val="BodyText"/>
        <w:rPr>
          <w:sz w:val="22"/>
        </w:rPr>
      </w:pPr>
    </w:p>
    <w:p w14:paraId="75CC79EE" w14:textId="77777777" w:rsidR="00956473" w:rsidRDefault="00956473">
      <w:pPr>
        <w:pStyle w:val="BodyText"/>
        <w:spacing w:before="7"/>
        <w:rPr>
          <w:sz w:val="24"/>
        </w:rPr>
      </w:pPr>
    </w:p>
    <w:p w14:paraId="406EA85B" w14:textId="77777777" w:rsidR="00956473" w:rsidRDefault="00000000">
      <w:pPr>
        <w:pStyle w:val="BodyText"/>
        <w:spacing w:before="1"/>
        <w:ind w:left="833"/>
      </w:pPr>
      <w:r>
        <w:rPr>
          <w:spacing w:val="-3"/>
        </w:rPr>
        <w:t>Yes</w:t>
      </w:r>
    </w:p>
    <w:p w14:paraId="703D7F80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2002" w:space="40"/>
            <w:col w:w="1395" w:space="39"/>
            <w:col w:w="2218" w:space="215"/>
            <w:col w:w="2047" w:space="39"/>
            <w:col w:w="1625"/>
          </w:cols>
        </w:sectPr>
      </w:pPr>
    </w:p>
    <w:p w14:paraId="0251468B" w14:textId="77777777" w:rsidR="00956473" w:rsidRDefault="00000000">
      <w:pPr>
        <w:pStyle w:val="BodyText"/>
        <w:spacing w:before="118"/>
        <w:ind w:left="160"/>
      </w:pPr>
      <w:r>
        <w:rPr>
          <w:w w:val="95"/>
        </w:rPr>
        <w:t>GitLab</w:t>
      </w:r>
    </w:p>
    <w:p w14:paraId="030BEB7C" w14:textId="77777777" w:rsidR="00956473" w:rsidRDefault="00000000">
      <w:pPr>
        <w:pStyle w:val="BodyText"/>
        <w:spacing w:before="118" w:line="340" w:lineRule="auto"/>
        <w:ind w:left="116" w:right="12"/>
      </w:pPr>
      <w:r>
        <w:br w:type="column"/>
      </w:r>
      <w:r>
        <w:t>GitLab API URL</w:t>
      </w:r>
    </w:p>
    <w:p w14:paraId="7B55B53C" w14:textId="77777777" w:rsidR="00956473" w:rsidRDefault="00000000">
      <w:pPr>
        <w:tabs>
          <w:tab w:val="left" w:pos="2185"/>
          <w:tab w:val="left" w:pos="4679"/>
          <w:tab w:val="left" w:pos="6705"/>
        </w:tabs>
        <w:spacing w:before="118"/>
        <w:ind w:left="160"/>
        <w:rPr>
          <w:sz w:val="20"/>
        </w:rPr>
      </w:pPr>
      <w:r>
        <w:br w:type="column"/>
      </w:r>
      <w:r>
        <w:rPr>
          <w:rFonts w:ascii="Courier New"/>
          <w:sz w:val="16"/>
          <w:shd w:val="clear" w:color="auto" w:fill="EDEDED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2216B0AF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739" w:space="40"/>
            <w:col w:w="1095" w:space="250"/>
            <w:col w:w="7496"/>
          </w:cols>
        </w:sectPr>
      </w:pPr>
    </w:p>
    <w:p w14:paraId="5B84FF84" w14:textId="77777777" w:rsidR="00956473" w:rsidRDefault="00000000">
      <w:pPr>
        <w:tabs>
          <w:tab w:val="left" w:pos="2283"/>
          <w:tab w:val="left" w:pos="4309"/>
          <w:tab w:val="left" w:pos="8828"/>
        </w:tabs>
        <w:spacing w:before="119"/>
        <w:ind w:left="894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Token</w:t>
      </w:r>
      <w:r>
        <w:rPr>
          <w:sz w:val="20"/>
        </w:rPr>
        <w:tab/>
      </w:r>
      <w:proofErr w:type="spellStart"/>
      <w:r>
        <w:rPr>
          <w:rFonts w:ascii="Courier New"/>
          <w:sz w:val="16"/>
          <w:shd w:val="clear" w:color="auto" w:fill="EDEDED"/>
        </w:rPr>
        <w:t>gitlab.user.token</w:t>
      </w:r>
      <w:proofErr w:type="spellEnd"/>
      <w:proofErr w:type="gramEnd"/>
      <w:r>
        <w:rPr>
          <w:rFonts w:ascii="Courier New"/>
          <w:sz w:val="16"/>
        </w:rPr>
        <w:tab/>
      </w:r>
      <w:r>
        <w:rPr>
          <w:rFonts w:ascii="Courier New"/>
          <w:sz w:val="16"/>
          <w:shd w:val="clear" w:color="auto" w:fill="EDEDED"/>
        </w:rPr>
        <w:t>BRIDGE_GITLAB_USER_TOKEN</w:t>
      </w:r>
      <w:r>
        <w:rPr>
          <w:rFonts w:ascii="Courier New"/>
          <w:spacing w:val="93"/>
          <w:sz w:val="16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gitlab.user.token</w:t>
      </w:r>
      <w:proofErr w:type="spellEnd"/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 w14:paraId="184B51E8" w14:textId="77777777" w:rsidR="00956473" w:rsidRDefault="00956473">
      <w:pPr>
        <w:pStyle w:val="BodyText"/>
        <w:spacing w:before="4"/>
        <w:rPr>
          <w:sz w:val="10"/>
        </w:rPr>
      </w:pPr>
    </w:p>
    <w:p w14:paraId="1C91FACA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274ED221" w14:textId="77777777" w:rsidR="00956473" w:rsidRDefault="00956473">
      <w:pPr>
        <w:pStyle w:val="BodyText"/>
        <w:rPr>
          <w:sz w:val="22"/>
        </w:rPr>
      </w:pPr>
    </w:p>
    <w:p w14:paraId="15DFFF0D" w14:textId="77777777" w:rsidR="00956473" w:rsidRDefault="00956473">
      <w:pPr>
        <w:pStyle w:val="BodyText"/>
        <w:rPr>
          <w:sz w:val="22"/>
        </w:rPr>
      </w:pPr>
    </w:p>
    <w:p w14:paraId="4D485F01" w14:textId="77777777" w:rsidR="00956473" w:rsidRDefault="00956473">
      <w:pPr>
        <w:pStyle w:val="BodyText"/>
        <w:rPr>
          <w:sz w:val="22"/>
        </w:rPr>
      </w:pPr>
    </w:p>
    <w:p w14:paraId="6C717590" w14:textId="77777777" w:rsidR="00956473" w:rsidRDefault="00956473">
      <w:pPr>
        <w:pStyle w:val="BodyText"/>
        <w:rPr>
          <w:sz w:val="22"/>
        </w:rPr>
      </w:pPr>
    </w:p>
    <w:p w14:paraId="57B80B19" w14:textId="77777777" w:rsidR="00956473" w:rsidRDefault="00956473">
      <w:pPr>
        <w:pStyle w:val="BodyText"/>
        <w:rPr>
          <w:sz w:val="22"/>
        </w:rPr>
      </w:pPr>
    </w:p>
    <w:p w14:paraId="4A8EAC9A" w14:textId="77777777" w:rsidR="00956473" w:rsidRDefault="00956473">
      <w:pPr>
        <w:pStyle w:val="BodyText"/>
        <w:rPr>
          <w:sz w:val="22"/>
        </w:rPr>
      </w:pPr>
    </w:p>
    <w:p w14:paraId="5E8066B6" w14:textId="77777777" w:rsidR="00956473" w:rsidRDefault="00956473">
      <w:pPr>
        <w:pStyle w:val="BodyText"/>
        <w:rPr>
          <w:sz w:val="22"/>
        </w:rPr>
      </w:pPr>
    </w:p>
    <w:p w14:paraId="7EF13AFD" w14:textId="77777777" w:rsidR="00956473" w:rsidRDefault="00956473">
      <w:pPr>
        <w:pStyle w:val="BodyText"/>
        <w:rPr>
          <w:sz w:val="22"/>
        </w:rPr>
      </w:pPr>
    </w:p>
    <w:p w14:paraId="07710B2D" w14:textId="77777777" w:rsidR="00956473" w:rsidRDefault="00956473">
      <w:pPr>
        <w:pStyle w:val="BodyText"/>
        <w:spacing w:before="11"/>
        <w:rPr>
          <w:sz w:val="31"/>
        </w:rPr>
      </w:pPr>
    </w:p>
    <w:p w14:paraId="16C67C37" w14:textId="77777777" w:rsidR="00956473" w:rsidRDefault="00000000">
      <w:pPr>
        <w:pStyle w:val="BodyText"/>
        <w:ind w:left="160"/>
      </w:pPr>
      <w:r>
        <w:rPr>
          <w:spacing w:val="-1"/>
        </w:rPr>
        <w:t>Azure</w:t>
      </w:r>
    </w:p>
    <w:p w14:paraId="57980CAA" w14:textId="77777777" w:rsidR="00956473" w:rsidRDefault="00000000">
      <w:pPr>
        <w:pStyle w:val="BodyText"/>
        <w:spacing w:before="95" w:line="340" w:lineRule="auto"/>
        <w:ind w:left="160"/>
      </w:pPr>
      <w:r>
        <w:br w:type="column"/>
      </w:r>
      <w:r>
        <w:rPr>
          <w:w w:val="95"/>
        </w:rPr>
        <w:t xml:space="preserve">Repository </w:t>
      </w:r>
      <w:r>
        <w:t>Name</w:t>
      </w:r>
    </w:p>
    <w:p w14:paraId="7F2AC8EB" w14:textId="77777777" w:rsidR="00956473" w:rsidRDefault="00000000">
      <w:pPr>
        <w:pStyle w:val="BodyText"/>
        <w:spacing w:before="119"/>
        <w:ind w:left="160"/>
      </w:pPr>
      <w:r>
        <w:t>Branch</w:t>
      </w:r>
      <w:r>
        <w:rPr>
          <w:spacing w:val="-18"/>
        </w:rPr>
        <w:t xml:space="preserve"> </w:t>
      </w:r>
      <w:r>
        <w:t>Name</w:t>
      </w:r>
    </w:p>
    <w:p w14:paraId="276AE68B" w14:textId="77777777" w:rsidR="00956473" w:rsidRDefault="00956473">
      <w:pPr>
        <w:pStyle w:val="BodyText"/>
        <w:rPr>
          <w:sz w:val="22"/>
        </w:rPr>
      </w:pPr>
    </w:p>
    <w:p w14:paraId="4B1B300C" w14:textId="77777777" w:rsidR="00956473" w:rsidRDefault="00956473">
      <w:pPr>
        <w:pStyle w:val="BodyText"/>
        <w:spacing w:before="7"/>
        <w:rPr>
          <w:sz w:val="24"/>
        </w:rPr>
      </w:pPr>
    </w:p>
    <w:p w14:paraId="6D0F161F" w14:textId="77777777" w:rsidR="00956473" w:rsidRDefault="00000000">
      <w:pPr>
        <w:pStyle w:val="BodyText"/>
        <w:spacing w:before="1" w:line="340" w:lineRule="auto"/>
        <w:ind w:left="160"/>
      </w:pPr>
      <w:r>
        <w:t>Pull Request Number</w:t>
      </w:r>
    </w:p>
    <w:p w14:paraId="76D09453" w14:textId="77777777" w:rsidR="00956473" w:rsidRDefault="00000000">
      <w:pPr>
        <w:pStyle w:val="BodyText"/>
        <w:spacing w:before="118" w:line="340" w:lineRule="auto"/>
        <w:ind w:left="160"/>
      </w:pPr>
      <w:r>
        <w:t>Azure API URL</w:t>
      </w:r>
    </w:p>
    <w:p w14:paraId="3AD7381A" w14:textId="77777777" w:rsidR="00956473" w:rsidRDefault="00000000">
      <w:pPr>
        <w:pStyle w:val="BodyText"/>
        <w:spacing w:before="118"/>
        <w:ind w:left="160"/>
      </w:pPr>
      <w:r>
        <w:t>User Token</w:t>
      </w:r>
    </w:p>
    <w:p w14:paraId="6D901256" w14:textId="77777777" w:rsidR="00956473" w:rsidRDefault="00956473">
      <w:pPr>
        <w:pStyle w:val="BodyText"/>
        <w:spacing w:before="4"/>
        <w:rPr>
          <w:sz w:val="18"/>
        </w:rPr>
      </w:pPr>
    </w:p>
    <w:p w14:paraId="4B1C65BA" w14:textId="77777777" w:rsidR="00956473" w:rsidRDefault="00000000">
      <w:pPr>
        <w:pStyle w:val="BodyText"/>
        <w:spacing w:line="340" w:lineRule="auto"/>
        <w:ind w:left="160"/>
      </w:pPr>
      <w:r>
        <w:rPr>
          <w:w w:val="95"/>
        </w:rPr>
        <w:t xml:space="preserve">Organization </w:t>
      </w:r>
      <w:r>
        <w:t>Name</w:t>
      </w:r>
    </w:p>
    <w:p w14:paraId="1B776D69" w14:textId="77777777" w:rsidR="00956473" w:rsidRDefault="00000000">
      <w:pPr>
        <w:pStyle w:val="BodyText"/>
        <w:spacing w:before="118"/>
        <w:ind w:left="160"/>
      </w:pPr>
      <w:r>
        <w:t xml:space="preserve">Project </w:t>
      </w:r>
      <w:r>
        <w:rPr>
          <w:spacing w:val="-5"/>
        </w:rPr>
        <w:t>Name</w:t>
      </w:r>
    </w:p>
    <w:p w14:paraId="4FAD0AA5" w14:textId="77777777" w:rsidR="00956473" w:rsidRDefault="00956473">
      <w:pPr>
        <w:pStyle w:val="BodyText"/>
        <w:rPr>
          <w:sz w:val="22"/>
        </w:rPr>
      </w:pPr>
    </w:p>
    <w:p w14:paraId="3C7E29F1" w14:textId="77777777" w:rsidR="00956473" w:rsidRDefault="00956473">
      <w:pPr>
        <w:pStyle w:val="BodyText"/>
        <w:spacing w:before="8"/>
        <w:rPr>
          <w:sz w:val="24"/>
        </w:rPr>
      </w:pPr>
    </w:p>
    <w:p w14:paraId="4F1BDFC3" w14:textId="77777777" w:rsidR="00956473" w:rsidRDefault="00000000">
      <w:pPr>
        <w:pStyle w:val="BodyText"/>
        <w:spacing w:line="340" w:lineRule="auto"/>
        <w:ind w:left="160"/>
      </w:pPr>
      <w:r>
        <w:rPr>
          <w:w w:val="95"/>
        </w:rPr>
        <w:t xml:space="preserve">Repository </w:t>
      </w:r>
      <w:r>
        <w:t>Name</w:t>
      </w:r>
    </w:p>
    <w:p w14:paraId="7B64142D" w14:textId="77777777" w:rsidR="00956473" w:rsidRDefault="00000000">
      <w:pPr>
        <w:pStyle w:val="BodyText"/>
        <w:spacing w:before="119"/>
        <w:ind w:left="160"/>
      </w:pPr>
      <w:r>
        <w:t>Branch</w:t>
      </w:r>
      <w:r>
        <w:rPr>
          <w:spacing w:val="-18"/>
        </w:rPr>
        <w:t xml:space="preserve"> </w:t>
      </w:r>
      <w:r>
        <w:t>Name</w:t>
      </w:r>
    </w:p>
    <w:p w14:paraId="49670878" w14:textId="77777777" w:rsidR="00956473" w:rsidRDefault="00000000">
      <w:pPr>
        <w:pStyle w:val="BodyText"/>
        <w:spacing w:before="10" w:after="24"/>
        <w:rPr>
          <w:sz w:val="8"/>
        </w:rPr>
      </w:pPr>
      <w:r>
        <w:br w:type="column"/>
      </w:r>
    </w:p>
    <w:p w14:paraId="10BCC2D5" w14:textId="77777777" w:rsidR="00956473" w:rsidRDefault="00C11CAC">
      <w:pPr>
        <w:pStyle w:val="BodyText"/>
        <w:spacing w:line="210" w:lineRule="exact"/>
        <w:ind w:left="138"/>
      </w:pPr>
      <w:r>
        <w:rPr>
          <w:noProof/>
          <w:position w:val="-3"/>
        </w:rPr>
        <mc:AlternateContent>
          <mc:Choice Requires="wps">
            <w:drawing>
              <wp:inline distT="0" distB="0" distL="0" distR="0" wp14:anchorId="32CD706A" wp14:editId="0E5E6E60">
                <wp:extent cx="1097280" cy="133985"/>
                <wp:effectExtent l="0" t="0" r="0" b="0"/>
                <wp:docPr id="121659876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63A20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D706A" id="Text Box 105" o:spid="_x0000_s1192" type="#_x0000_t202" style="width:86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" fillcolor="#ededed" stroked="f">
                <v:path arrowok="t"/>
                <v:textbox inset="0,0,0,0">
                  <w:txbxContent>
                    <w:p w14:paraId="4A863A20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8B13B0" w14:textId="77777777" w:rsidR="00956473" w:rsidRDefault="00000000">
      <w:pPr>
        <w:spacing w:before="152"/>
        <w:ind w:left="138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567F0427" w14:textId="77777777" w:rsidR="00956473" w:rsidRDefault="00C11CAC">
      <w:pPr>
        <w:pStyle w:val="BodyText"/>
        <w:spacing w:before="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57BD0083" wp14:editId="08C97ECE">
                <wp:simplePos x="0" y="0"/>
                <wp:positionH relativeFrom="page">
                  <wp:posOffset>2301240</wp:posOffset>
                </wp:positionH>
                <wp:positionV relativeFrom="paragraph">
                  <wp:posOffset>163195</wp:posOffset>
                </wp:positionV>
                <wp:extent cx="1097280" cy="133985"/>
                <wp:effectExtent l="0" t="0" r="0" b="0"/>
                <wp:wrapTopAndBottom/>
                <wp:docPr id="16746222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519B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D0083" id="Text Box 104" o:spid="_x0000_s1193" type="#_x0000_t202" style="position:absolute;margin-left:181.2pt;margin-top:12.85pt;width:86.4pt;height:10.55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" fillcolor="#ededed" stroked="f">
                <v:path arrowok="t"/>
                <v:textbox inset="0,0,0,0">
                  <w:txbxContent>
                    <w:p w14:paraId="72A5519B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CF355E" w14:textId="77777777" w:rsidR="00956473" w:rsidRDefault="00000000">
      <w:pPr>
        <w:spacing w:before="136"/>
        <w:ind w:left="138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653F31E2" w14:textId="77777777" w:rsidR="00956473" w:rsidRDefault="00C11CAC">
      <w:pPr>
        <w:pStyle w:val="BodyText"/>
        <w:spacing w:before="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351256D0" wp14:editId="1B994953">
                <wp:simplePos x="0" y="0"/>
                <wp:positionH relativeFrom="page">
                  <wp:posOffset>2301240</wp:posOffset>
                </wp:positionH>
                <wp:positionV relativeFrom="paragraph">
                  <wp:posOffset>163195</wp:posOffset>
                </wp:positionV>
                <wp:extent cx="1097280" cy="133985"/>
                <wp:effectExtent l="0" t="0" r="0" b="0"/>
                <wp:wrapTopAndBottom/>
                <wp:docPr id="4432095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428C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56D0" id="Text Box 103" o:spid="_x0000_s1194" type="#_x0000_t202" style="position:absolute;margin-left:181.2pt;margin-top:12.85pt;width:86.4pt;height:10.55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" fillcolor="#ededed" stroked="f">
                <v:path arrowok="t"/>
                <v:textbox inset="0,0,0,0">
                  <w:txbxContent>
                    <w:p w14:paraId="545A428C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69AA08" w14:textId="77777777" w:rsidR="00956473" w:rsidRDefault="00000000">
      <w:pPr>
        <w:spacing w:before="136" w:line="609" w:lineRule="auto"/>
        <w:ind w:left="138" w:right="556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azure.api.url</w:t>
      </w:r>
    </w:p>
    <w:p w14:paraId="24ACC335" w14:textId="77777777" w:rsidR="00956473" w:rsidRDefault="00000000">
      <w:pPr>
        <w:spacing w:before="61" w:line="460" w:lineRule="atLeast"/>
        <w:ind w:left="138" w:right="-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azure.</w:t>
      </w:r>
      <w:proofErr w:type="gramStart"/>
      <w:r>
        <w:rPr>
          <w:rFonts w:ascii="Courier New" w:hAnsi="Courier New"/>
          <w:sz w:val="16"/>
          <w:shd w:val="clear" w:color="auto" w:fill="EDEDED"/>
        </w:rPr>
        <w:t>user.token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azure.organization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12C99AFA" w14:textId="77777777" w:rsidR="00956473" w:rsidRDefault="00000000">
      <w:pPr>
        <w:spacing w:before="159"/>
        <w:ind w:left="138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5B4B30AD" w14:textId="77777777" w:rsidR="00956473" w:rsidRDefault="00C11CAC">
      <w:pPr>
        <w:pStyle w:val="BodyText"/>
        <w:spacing w:before="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29EADDF" wp14:editId="7C81311B">
                <wp:simplePos x="0" y="0"/>
                <wp:positionH relativeFrom="page">
                  <wp:posOffset>2301240</wp:posOffset>
                </wp:positionH>
                <wp:positionV relativeFrom="paragraph">
                  <wp:posOffset>162560</wp:posOffset>
                </wp:positionV>
                <wp:extent cx="1097280" cy="133985"/>
                <wp:effectExtent l="0" t="0" r="0" b="0"/>
                <wp:wrapTopAndBottom/>
                <wp:docPr id="918856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E8A47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azure.project.name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EADDF" id="Text Box 102" o:spid="_x0000_s1195" type="#_x0000_t202" style="position:absolute;margin-left:181.2pt;margin-top:12.8pt;width:86.4pt;height:10.55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18EE8A47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azure.project.name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973E1A" w14:textId="77777777" w:rsidR="00956473" w:rsidRDefault="00956473">
      <w:pPr>
        <w:pStyle w:val="BodyText"/>
        <w:rPr>
          <w:rFonts w:ascii="Courier New"/>
          <w:sz w:val="18"/>
        </w:rPr>
      </w:pPr>
    </w:p>
    <w:p w14:paraId="3B3662CF" w14:textId="77777777" w:rsidR="00956473" w:rsidRDefault="00956473">
      <w:pPr>
        <w:pStyle w:val="BodyText"/>
        <w:rPr>
          <w:rFonts w:ascii="Courier New"/>
          <w:sz w:val="18"/>
        </w:rPr>
      </w:pPr>
    </w:p>
    <w:p w14:paraId="30796050" w14:textId="77777777" w:rsidR="00956473" w:rsidRDefault="00956473">
      <w:pPr>
        <w:pStyle w:val="BodyText"/>
        <w:spacing w:before="7"/>
        <w:rPr>
          <w:rFonts w:ascii="Courier New"/>
          <w:sz w:val="16"/>
        </w:rPr>
      </w:pPr>
    </w:p>
    <w:p w14:paraId="3B70B0FC" w14:textId="77777777" w:rsidR="00956473" w:rsidRDefault="00000000">
      <w:pPr>
        <w:ind w:left="138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D4277CE" w14:textId="77777777" w:rsidR="00956473" w:rsidRDefault="00000000">
      <w:pPr>
        <w:spacing w:before="159"/>
        <w:ind w:left="138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29FB05E2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1E1D863F" w14:textId="77777777" w:rsidR="00956473" w:rsidRDefault="00000000">
      <w:pPr>
        <w:ind w:left="138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DB3DBE0" w14:textId="77777777" w:rsidR="00956473" w:rsidRDefault="00000000">
      <w:pPr>
        <w:spacing w:before="159"/>
        <w:ind w:left="138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28071B09" w14:textId="77777777" w:rsidR="00956473" w:rsidRDefault="00000000">
      <w:pPr>
        <w:pStyle w:val="BodyText"/>
        <w:spacing w:before="5"/>
        <w:rPr>
          <w:rFonts w:ascii="Courier New"/>
          <w:sz w:val="11"/>
        </w:rPr>
      </w:pPr>
      <w:r>
        <w:br w:type="column"/>
      </w:r>
    </w:p>
    <w:p w14:paraId="33A4E915" w14:textId="77777777" w:rsidR="00956473" w:rsidRDefault="00C11CAC"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0345C4A2" wp14:editId="26953D04">
                <wp:extent cx="1402080" cy="133985"/>
                <wp:effectExtent l="0" t="0" r="0" b="0"/>
                <wp:docPr id="60486258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4E6DA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BRIDGE_GITLAB_REPOSITO•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45C4A2" id="Text Box 101" o:spid="_x0000_s1196" type="#_x0000_t202" style="width:110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" fillcolor="#ededed" stroked="f">
                <v:path arrowok="t"/>
                <v:textbox inset="0,0,0,0">
                  <w:txbxContent>
                    <w:p w14:paraId="10A4E6DA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BRIDGE_GITLAB_REPOSITO•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8EA90A" w14:textId="77777777" w:rsidR="00956473" w:rsidRDefault="00000000">
      <w:pPr>
        <w:spacing w:before="152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RY_NAME</w:t>
      </w:r>
    </w:p>
    <w:p w14:paraId="73F7B960" w14:textId="77777777" w:rsidR="00956473" w:rsidRDefault="00956473">
      <w:pPr>
        <w:pStyle w:val="BodyText"/>
        <w:spacing w:before="7"/>
        <w:rPr>
          <w:rFonts w:ascii="Courier New"/>
          <w:sz w:val="22"/>
        </w:rPr>
      </w:pPr>
    </w:p>
    <w:p w14:paraId="018F826D" w14:textId="77777777" w:rsidR="00956473" w:rsidRDefault="00C11CAC"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465284D8" wp14:editId="66BF1A66">
                <wp:extent cx="1402080" cy="133985"/>
                <wp:effectExtent l="0" t="0" r="0" b="0"/>
                <wp:docPr id="16775971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6F5D7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BRIDGE_GITLAB_REPOSITO•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284D8" id="Text Box 100" o:spid="_x0000_s1197" type="#_x0000_t202" style="width:110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" fillcolor="#ededed" stroked="f">
                <v:path arrowok="t"/>
                <v:textbox inset="0,0,0,0">
                  <w:txbxContent>
                    <w:p w14:paraId="1FB6F5D7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BRIDGE_GITLAB_REPOSITO•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B4E76" w14:textId="77777777" w:rsidR="00956473" w:rsidRDefault="00000000">
      <w:pPr>
        <w:spacing w:before="152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RY_BRANCH_NAME</w:t>
      </w:r>
    </w:p>
    <w:p w14:paraId="704DEDEA" w14:textId="77777777" w:rsidR="00956473" w:rsidRDefault="00956473">
      <w:pPr>
        <w:pStyle w:val="BodyText"/>
        <w:spacing w:before="7"/>
        <w:rPr>
          <w:rFonts w:ascii="Courier New"/>
          <w:sz w:val="22"/>
        </w:rPr>
      </w:pPr>
    </w:p>
    <w:p w14:paraId="78AD28B5" w14:textId="77777777" w:rsidR="00956473" w:rsidRDefault="00C11CAC"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4C64A348" wp14:editId="4BD8CE08">
                <wp:extent cx="1402080" cy="133985"/>
                <wp:effectExtent l="0" t="0" r="0" b="0"/>
                <wp:docPr id="73413791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42852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BRIDGE_GITLAB_REPOSITO•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4A348" id="Text Box 99" o:spid="_x0000_s1198" type="#_x0000_t202" style="width:110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" fillcolor="#ededed" stroked="f">
                <v:path arrowok="t"/>
                <v:textbox inset="0,0,0,0">
                  <w:txbxContent>
                    <w:p w14:paraId="6C142852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BRIDGE_GITLAB_REPOSITO•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FFADF4" w14:textId="77777777" w:rsidR="00956473" w:rsidRDefault="00000000">
      <w:pPr>
        <w:spacing w:before="152" w:line="609" w:lineRule="auto"/>
        <w:ind w:left="160" w:right="212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RY_PULL_NUMBER</w:t>
      </w:r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BRIDGE_AZURE_API_URL</w:t>
      </w:r>
    </w:p>
    <w:p w14:paraId="5CC12967" w14:textId="77777777" w:rsidR="00956473" w:rsidRDefault="00956473">
      <w:pPr>
        <w:pStyle w:val="BodyText"/>
        <w:rPr>
          <w:rFonts w:ascii="Courier New"/>
          <w:sz w:val="28"/>
        </w:rPr>
      </w:pPr>
    </w:p>
    <w:p w14:paraId="795E445C" w14:textId="77777777" w:rsidR="00956473" w:rsidRDefault="00C11CAC"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5764F0AE" wp14:editId="56723301">
                <wp:extent cx="1402080" cy="133985"/>
                <wp:effectExtent l="0" t="0" r="0" b="0"/>
                <wp:docPr id="55201337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20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3FA9B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BRIDGE_AZURE_USER_TOKEN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0AE" id="Text Box 98" o:spid="_x0000_s1199" type="#_x0000_t202" style="width:110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" fillcolor="#ededed" stroked="f">
                <v:path arrowok="t"/>
                <v:textbox inset="0,0,0,0">
                  <w:txbxContent>
                    <w:p w14:paraId="4893FA9B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BRIDGE_AZURE_USER_TOKEN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16580" w14:textId="77777777" w:rsidR="00956473" w:rsidRDefault="00956473">
      <w:pPr>
        <w:pStyle w:val="BodyText"/>
        <w:rPr>
          <w:rFonts w:ascii="Courier New"/>
          <w:sz w:val="24"/>
        </w:rPr>
      </w:pPr>
    </w:p>
    <w:p w14:paraId="094F9E85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BRIDGE_AZURE_ORGANIZA•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TION_NAME</w:t>
      </w:r>
    </w:p>
    <w:p w14:paraId="4E80FE93" w14:textId="77777777" w:rsidR="00956473" w:rsidRDefault="00000000">
      <w:pPr>
        <w:spacing w:before="119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BRIDGE_AZURE_PROJECT_•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NAME</w:t>
      </w:r>
    </w:p>
    <w:p w14:paraId="45B33853" w14:textId="77777777" w:rsidR="00956473" w:rsidRDefault="00000000">
      <w:pPr>
        <w:spacing w:before="118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BRIDGE_AZURE_REPOSITO•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RY_NAME</w:t>
      </w:r>
    </w:p>
    <w:p w14:paraId="0784A9B6" w14:textId="77777777" w:rsidR="00956473" w:rsidRDefault="00000000">
      <w:pPr>
        <w:spacing w:before="119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BRIDGE_AZURE_REPOSITO•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RY_BRANCH_NAME</w:t>
      </w:r>
    </w:p>
    <w:p w14:paraId="076F71A1" w14:textId="77777777" w:rsidR="00956473" w:rsidRDefault="00000000">
      <w:pPr>
        <w:pStyle w:val="BodyText"/>
        <w:spacing w:before="4" w:after="24"/>
        <w:rPr>
          <w:rFonts w:ascii="Courier New"/>
          <w:sz w:val="9"/>
        </w:rPr>
      </w:pPr>
      <w:r>
        <w:br w:type="column"/>
      </w:r>
    </w:p>
    <w:p w14:paraId="5966DE0A" w14:textId="77777777" w:rsidR="00956473" w:rsidRDefault="00C11CAC"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761B8780" wp14:editId="192A270C">
                <wp:extent cx="1097280" cy="133985"/>
                <wp:effectExtent l="0" t="0" r="0" b="0"/>
                <wp:docPr id="10212135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5B74D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B8780" id="Text Box 97" o:spid="_x0000_s1200" type="#_x0000_t202" style="width:86.4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" fillcolor="#ededed" stroked="f">
                <v:path arrowok="t"/>
                <v:textbox inset="0,0,0,0">
                  <w:txbxContent>
                    <w:p w14:paraId="1365B74D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611A72" w14:textId="77777777" w:rsidR="00956473" w:rsidRDefault="00000000">
      <w:pPr>
        <w:spacing w:before="152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5A406812" w14:textId="77777777" w:rsidR="00956473" w:rsidRDefault="00C11CAC">
      <w:pPr>
        <w:pStyle w:val="BodyText"/>
        <w:spacing w:before="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0128C06B" wp14:editId="136A802C">
                <wp:simplePos x="0" y="0"/>
                <wp:positionH relativeFrom="page">
                  <wp:posOffset>5170805</wp:posOffset>
                </wp:positionH>
                <wp:positionV relativeFrom="paragraph">
                  <wp:posOffset>163195</wp:posOffset>
                </wp:positionV>
                <wp:extent cx="1097280" cy="133985"/>
                <wp:effectExtent l="0" t="0" r="0" b="0"/>
                <wp:wrapTopAndBottom/>
                <wp:docPr id="21304056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F3116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C06B" id="Text Box 96" o:spid="_x0000_s1201" type="#_x0000_t202" style="position:absolute;margin-left:407.15pt;margin-top:12.85pt;width:86.4pt;height:10.55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66EF3116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E56083" w14:textId="77777777" w:rsidR="00956473" w:rsidRDefault="00000000">
      <w:pPr>
        <w:spacing w:before="136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41B489F6" w14:textId="77777777" w:rsidR="00956473" w:rsidRDefault="00C11CAC">
      <w:pPr>
        <w:pStyle w:val="BodyText"/>
        <w:spacing w:before="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77C3CD68" wp14:editId="2DAC07AE">
                <wp:simplePos x="0" y="0"/>
                <wp:positionH relativeFrom="page">
                  <wp:posOffset>5170805</wp:posOffset>
                </wp:positionH>
                <wp:positionV relativeFrom="paragraph">
                  <wp:posOffset>163195</wp:posOffset>
                </wp:positionV>
                <wp:extent cx="1097280" cy="133985"/>
                <wp:effectExtent l="0" t="0" r="0" b="0"/>
                <wp:wrapTopAndBottom/>
                <wp:docPr id="117041389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87B99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gitlab.repository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3CD68" id="Text Box 95" o:spid="_x0000_s1202" type="#_x0000_t202" style="position:absolute;margin-left:407.15pt;margin-top:12.85pt;width:86.4pt;height:10.55pt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" fillcolor="#ededed" stroked="f">
                <v:path arrowok="t"/>
                <v:textbox inset="0,0,0,0">
                  <w:txbxContent>
                    <w:p w14:paraId="51487B99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gitlab.repository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1D6C52" w14:textId="77777777" w:rsidR="00956473" w:rsidRDefault="00000000">
      <w:pPr>
        <w:spacing w:before="136" w:line="609" w:lineRule="auto"/>
        <w:ind w:left="160" w:right="556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pull</w:t>
      </w:r>
      <w:proofErr w:type="gramEnd"/>
      <w:r>
        <w:rPr>
          <w:rFonts w:ascii="Courier New"/>
          <w:sz w:val="16"/>
          <w:shd w:val="clear" w:color="auto" w:fill="EDEDED"/>
        </w:rPr>
        <w:t>.number</w:t>
      </w:r>
      <w:proofErr w:type="spellEnd"/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azure.api.url</w:t>
      </w:r>
    </w:p>
    <w:p w14:paraId="71D16A57" w14:textId="77777777" w:rsidR="00956473" w:rsidRDefault="00000000">
      <w:pPr>
        <w:spacing w:before="61" w:line="460" w:lineRule="atLeast"/>
        <w:ind w:left="160" w:right="-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azure.</w:t>
      </w:r>
      <w:proofErr w:type="gramStart"/>
      <w:r>
        <w:rPr>
          <w:rFonts w:ascii="Courier New" w:hAnsi="Courier New"/>
          <w:sz w:val="16"/>
          <w:shd w:val="clear" w:color="auto" w:fill="EDEDED"/>
        </w:rPr>
        <w:t>user.token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azure.organization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09E982AC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5E46A5B9" w14:textId="77777777" w:rsidR="00956473" w:rsidRDefault="00C11CAC">
      <w:pPr>
        <w:pStyle w:val="BodyText"/>
        <w:spacing w:before="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3BAF67DE" wp14:editId="53307854">
                <wp:simplePos x="0" y="0"/>
                <wp:positionH relativeFrom="page">
                  <wp:posOffset>5170805</wp:posOffset>
                </wp:positionH>
                <wp:positionV relativeFrom="paragraph">
                  <wp:posOffset>162560</wp:posOffset>
                </wp:positionV>
                <wp:extent cx="1097280" cy="133985"/>
                <wp:effectExtent l="0" t="0" r="0" b="0"/>
                <wp:wrapTopAndBottom/>
                <wp:docPr id="18792352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2B15A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azure.project.name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F67DE" id="Text Box 94" o:spid="_x0000_s1203" type="#_x0000_t202" style="position:absolute;margin-left:407.15pt;margin-top:12.8pt;width:86.4pt;height:10.55pt;z-index:-25155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" fillcolor="#ededed" stroked="f">
                <v:path arrowok="t"/>
                <v:textbox inset="0,0,0,0">
                  <w:txbxContent>
                    <w:p w14:paraId="5FC2B15A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azure.project.name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508E9C" w14:textId="77777777" w:rsidR="00956473" w:rsidRDefault="00956473">
      <w:pPr>
        <w:pStyle w:val="BodyText"/>
        <w:rPr>
          <w:rFonts w:ascii="Courier New"/>
          <w:sz w:val="18"/>
        </w:rPr>
      </w:pPr>
    </w:p>
    <w:p w14:paraId="487BDFCC" w14:textId="77777777" w:rsidR="00956473" w:rsidRDefault="00956473">
      <w:pPr>
        <w:pStyle w:val="BodyText"/>
        <w:rPr>
          <w:rFonts w:ascii="Courier New"/>
          <w:sz w:val="18"/>
        </w:rPr>
      </w:pPr>
    </w:p>
    <w:p w14:paraId="534568E1" w14:textId="77777777" w:rsidR="00956473" w:rsidRDefault="00956473">
      <w:pPr>
        <w:pStyle w:val="BodyText"/>
        <w:spacing w:before="7"/>
        <w:rPr>
          <w:rFonts w:ascii="Courier New"/>
          <w:sz w:val="16"/>
        </w:rPr>
      </w:pPr>
    </w:p>
    <w:p w14:paraId="28D55C6D" w14:textId="77777777" w:rsidR="00956473" w:rsidRDefault="00000000">
      <w:pPr>
        <w:ind w:left="160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1C478F87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0059DDED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12A38333" w14:textId="77777777" w:rsidR="00956473" w:rsidRDefault="00000000">
      <w:pPr>
        <w:ind w:left="160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azure.repository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5ECF48D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.branch.name</w:t>
      </w:r>
      <w:proofErr w:type="gramEnd"/>
    </w:p>
    <w:p w14:paraId="0E6E8FD6" w14:textId="77777777" w:rsidR="00956473" w:rsidRDefault="00000000">
      <w:pPr>
        <w:spacing w:before="95"/>
        <w:ind w:left="160"/>
        <w:rPr>
          <w:sz w:val="20"/>
        </w:rPr>
      </w:pPr>
      <w:r>
        <w:br w:type="column"/>
      </w:r>
      <w:r>
        <w:rPr>
          <w:spacing w:val="-3"/>
          <w:sz w:val="20"/>
        </w:rPr>
        <w:t>Yes</w:t>
      </w:r>
    </w:p>
    <w:p w14:paraId="4290BCCA" w14:textId="77777777" w:rsidR="00956473" w:rsidRDefault="00956473">
      <w:pPr>
        <w:pStyle w:val="BodyText"/>
        <w:rPr>
          <w:sz w:val="22"/>
        </w:rPr>
      </w:pPr>
    </w:p>
    <w:p w14:paraId="45A76620" w14:textId="77777777" w:rsidR="00956473" w:rsidRDefault="00956473">
      <w:pPr>
        <w:pStyle w:val="BodyText"/>
        <w:spacing w:before="8"/>
        <w:rPr>
          <w:sz w:val="24"/>
        </w:rPr>
      </w:pPr>
    </w:p>
    <w:p w14:paraId="4205C42C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7243B10F" w14:textId="77777777" w:rsidR="00956473" w:rsidRDefault="00956473">
      <w:pPr>
        <w:pStyle w:val="BodyText"/>
        <w:rPr>
          <w:sz w:val="22"/>
        </w:rPr>
      </w:pPr>
    </w:p>
    <w:p w14:paraId="29EC8DED" w14:textId="77777777" w:rsidR="00956473" w:rsidRDefault="00956473">
      <w:pPr>
        <w:pStyle w:val="BodyText"/>
        <w:spacing w:before="8"/>
        <w:rPr>
          <w:sz w:val="24"/>
        </w:rPr>
      </w:pPr>
    </w:p>
    <w:p w14:paraId="730D9223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6AAC4F22" w14:textId="77777777" w:rsidR="00956473" w:rsidRDefault="00956473">
      <w:pPr>
        <w:pStyle w:val="BodyText"/>
        <w:rPr>
          <w:sz w:val="22"/>
        </w:rPr>
      </w:pPr>
    </w:p>
    <w:p w14:paraId="6F64C675" w14:textId="77777777" w:rsidR="00956473" w:rsidRDefault="00956473">
      <w:pPr>
        <w:pStyle w:val="BodyText"/>
        <w:spacing w:before="8"/>
        <w:rPr>
          <w:sz w:val="24"/>
        </w:rPr>
      </w:pPr>
    </w:p>
    <w:p w14:paraId="081E610E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107E14F4" w14:textId="77777777" w:rsidR="00956473" w:rsidRDefault="00956473">
      <w:pPr>
        <w:pStyle w:val="BodyText"/>
        <w:rPr>
          <w:sz w:val="22"/>
        </w:rPr>
      </w:pPr>
    </w:p>
    <w:p w14:paraId="4FF69753" w14:textId="77777777" w:rsidR="00956473" w:rsidRDefault="00956473">
      <w:pPr>
        <w:pStyle w:val="BodyText"/>
        <w:spacing w:before="8"/>
        <w:rPr>
          <w:sz w:val="24"/>
        </w:rPr>
      </w:pPr>
    </w:p>
    <w:p w14:paraId="42183E51" w14:textId="77777777" w:rsidR="00956473" w:rsidRDefault="00000000">
      <w:pPr>
        <w:pStyle w:val="BodyText"/>
        <w:spacing w:line="460" w:lineRule="auto"/>
        <w:ind w:left="160" w:right="461"/>
      </w:pPr>
      <w:r>
        <w:rPr>
          <w:spacing w:val="-3"/>
          <w:w w:val="95"/>
        </w:rPr>
        <w:t xml:space="preserve">Yes </w:t>
      </w:r>
      <w:proofErr w:type="spellStart"/>
      <w:r>
        <w:rPr>
          <w:spacing w:val="-3"/>
          <w:w w:val="95"/>
        </w:rPr>
        <w:t>Yes</w:t>
      </w:r>
      <w:proofErr w:type="spellEnd"/>
    </w:p>
    <w:p w14:paraId="371B8A3C" w14:textId="77777777" w:rsidR="00956473" w:rsidRDefault="00956473">
      <w:pPr>
        <w:pStyle w:val="BodyText"/>
        <w:spacing w:before="2"/>
        <w:rPr>
          <w:sz w:val="28"/>
        </w:rPr>
      </w:pPr>
    </w:p>
    <w:p w14:paraId="3692ED59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3DA84919" w14:textId="77777777" w:rsidR="00956473" w:rsidRDefault="00956473">
      <w:pPr>
        <w:pStyle w:val="BodyText"/>
        <w:rPr>
          <w:sz w:val="22"/>
        </w:rPr>
      </w:pPr>
    </w:p>
    <w:p w14:paraId="7C090EC8" w14:textId="77777777" w:rsidR="00956473" w:rsidRDefault="00956473">
      <w:pPr>
        <w:pStyle w:val="BodyText"/>
        <w:spacing w:before="8"/>
        <w:rPr>
          <w:sz w:val="24"/>
        </w:rPr>
      </w:pPr>
    </w:p>
    <w:p w14:paraId="02891289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5F98B941" w14:textId="77777777" w:rsidR="00956473" w:rsidRDefault="00956473">
      <w:pPr>
        <w:pStyle w:val="BodyText"/>
        <w:rPr>
          <w:sz w:val="22"/>
        </w:rPr>
      </w:pPr>
    </w:p>
    <w:p w14:paraId="0107E842" w14:textId="77777777" w:rsidR="00956473" w:rsidRDefault="00956473">
      <w:pPr>
        <w:pStyle w:val="BodyText"/>
        <w:spacing w:before="8"/>
        <w:rPr>
          <w:sz w:val="24"/>
        </w:rPr>
      </w:pPr>
    </w:p>
    <w:p w14:paraId="2765D6D6" w14:textId="77777777" w:rsidR="00956473" w:rsidRDefault="00000000">
      <w:pPr>
        <w:pStyle w:val="BodyText"/>
        <w:ind w:left="160"/>
      </w:pPr>
      <w:r>
        <w:rPr>
          <w:spacing w:val="-3"/>
        </w:rPr>
        <w:t>Yes</w:t>
      </w:r>
    </w:p>
    <w:p w14:paraId="08EFA5B1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6" w:space="720" w:equalWidth="0">
            <w:col w:w="673" w:space="62"/>
            <w:col w:w="1371" w:space="39"/>
            <w:col w:w="1963" w:space="41"/>
            <w:col w:w="2313" w:space="182"/>
            <w:col w:w="1985" w:space="40"/>
            <w:col w:w="951"/>
          </w:cols>
        </w:sectPr>
      </w:pPr>
    </w:p>
    <w:p w14:paraId="6CB41D06" w14:textId="77777777" w:rsidR="00956473" w:rsidRDefault="00956473">
      <w:pPr>
        <w:pStyle w:val="BodyText"/>
        <w:spacing w:before="10"/>
        <w:rPr>
          <w:sz w:val="8"/>
        </w:rPr>
      </w:pPr>
    </w:p>
    <w:p w14:paraId="54CA6DB2" w14:textId="77777777" w:rsidR="00956473" w:rsidRDefault="00000000">
      <w:pPr>
        <w:pStyle w:val="Heading5"/>
        <w:spacing w:before="96"/>
      </w:pPr>
      <w:r>
        <w:t>JSON Input</w:t>
      </w:r>
    </w:p>
    <w:p w14:paraId="74DF274B" w14:textId="77777777" w:rsidR="00956473" w:rsidRDefault="00956473">
      <w:pPr>
        <w:pStyle w:val="BodyText"/>
        <w:spacing w:before="11"/>
        <w:rPr>
          <w:b/>
          <w:sz w:val="24"/>
        </w:rPr>
      </w:pPr>
    </w:p>
    <w:p w14:paraId="2FF35C16" w14:textId="77777777" w:rsidR="00956473" w:rsidRDefault="00000000">
      <w:pPr>
        <w:pStyle w:val="BodyText"/>
        <w:ind w:left="100"/>
      </w:pPr>
      <w:r>
        <w:t xml:space="preserve">Here is a sample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z w:val="16"/>
          <w:shd w:val="clear" w:color="auto" w:fill="EDEDED"/>
        </w:rPr>
        <w:t xml:space="preserve"> </w:t>
      </w:r>
      <w:r>
        <w:t>file that can be used with Black Duck:</w:t>
      </w:r>
    </w:p>
    <w:p w14:paraId="26208AF1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497EF5F3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29</w:t>
      </w:r>
    </w:p>
    <w:p w14:paraId="26AE402C" w14:textId="77777777" w:rsidR="00956473" w:rsidRDefault="00956473">
      <w:pPr>
        <w:pStyle w:val="BodyText"/>
      </w:pPr>
    </w:p>
    <w:p w14:paraId="05E0AA1C" w14:textId="77777777" w:rsidR="00956473" w:rsidRDefault="00956473">
      <w:pPr>
        <w:pStyle w:val="BodyText"/>
      </w:pPr>
    </w:p>
    <w:p w14:paraId="16EAAAA6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05850FB4" wp14:editId="5CB8100E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2844800"/>
                <wp:effectExtent l="0" t="0" r="0" b="0"/>
                <wp:wrapTopAndBottom/>
                <wp:docPr id="159906834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844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64A08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1862F1F8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26E9818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719CD23" w14:textId="77777777" w:rsidR="00956473" w:rsidRDefault="00000000">
                            <w:pPr>
                              <w:ind w:right="8219"/>
                              <w:jc w:val="righ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 {</w:t>
                            </w:r>
                          </w:p>
                          <w:p w14:paraId="63DF960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38C3E80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{</w:t>
                            </w:r>
                          </w:p>
                          <w:p w14:paraId="06467CC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92ECF8A" w14:textId="77777777" w:rsidR="00956473" w:rsidRDefault="00000000">
                            <w:pPr>
                              <w:spacing w:line="554" w:lineRule="auto"/>
                              <w:ind w:left="981" w:right="61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, "scan": {</w:t>
                            </w:r>
                          </w:p>
                          <w:p w14:paraId="73DCBFC4" w14:textId="77777777" w:rsidR="00956473" w:rsidRDefault="00000000">
                            <w:pPr>
                              <w:spacing w:line="147" w:lineRule="exact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"full": true,</w:t>
                            </w:r>
                          </w:p>
                          <w:p w14:paraId="76B5ABD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28EA888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"failure": {</w:t>
                            </w:r>
                          </w:p>
                          <w:p w14:paraId="25E4374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F28AE40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"severities": ["CRITICAL"]</w:t>
                            </w:r>
                          </w:p>
                          <w:p w14:paraId="16B1ADD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966A364" w14:textId="77777777" w:rsidR="00956473" w:rsidRDefault="00000000">
                            <w:pPr>
                              <w:spacing w:before="1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3196F31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6F8A94D" w14:textId="77777777" w:rsidR="00956473" w:rsidRDefault="00000000">
                            <w:pPr>
                              <w:ind w:right="8219"/>
                              <w:jc w:val="right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0C83B0B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31E0EE1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232D976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715C660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09680BB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79575B1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0FB4" id="Text Box 93" o:spid="_x0000_s1204" type="#_x0000_t202" style="position:absolute;margin-left:76pt;margin-top:8.15pt;width:464pt;height:224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" fillcolor="#ededed" stroked="f">
                <v:path arrowok="t"/>
                <v:textbox inset="0,0,0,0">
                  <w:txbxContent>
                    <w:p w14:paraId="5B564A08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1862F1F8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26E9818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719CD23" w14:textId="77777777" w:rsidR="00956473" w:rsidRDefault="00000000">
                      <w:pPr>
                        <w:ind w:right="8219"/>
                        <w:jc w:val="righ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 {</w:t>
                      </w:r>
                    </w:p>
                    <w:p w14:paraId="63DF960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38C3E80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{</w:t>
                      </w:r>
                    </w:p>
                    <w:p w14:paraId="06467CC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92ECF8A" w14:textId="77777777" w:rsidR="00956473" w:rsidRDefault="00000000">
                      <w:pPr>
                        <w:spacing w:line="554" w:lineRule="auto"/>
                        <w:ind w:left="981" w:right="61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":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>&gt;</w:t>
                      </w:r>
                      <w:r>
                        <w:rPr>
                          <w:rFonts w:ascii="Courier New"/>
                          <w:sz w:val="13"/>
                        </w:rPr>
                        <w:t>, "scan": {</w:t>
                      </w:r>
                    </w:p>
                    <w:p w14:paraId="73DCBFC4" w14:textId="77777777" w:rsidR="00956473" w:rsidRDefault="00000000">
                      <w:pPr>
                        <w:spacing w:line="147" w:lineRule="exact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"full": true,</w:t>
                      </w:r>
                    </w:p>
                    <w:p w14:paraId="76B5ABD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28EA888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"failure": {</w:t>
                      </w:r>
                    </w:p>
                    <w:p w14:paraId="25E4374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F28AE40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"severities": ["CRITICAL"]</w:t>
                      </w:r>
                    </w:p>
                    <w:p w14:paraId="16B1ADD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966A364" w14:textId="77777777" w:rsidR="00956473" w:rsidRDefault="00000000">
                      <w:pPr>
                        <w:spacing w:before="1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3196F31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6F8A94D" w14:textId="77777777" w:rsidR="00956473" w:rsidRDefault="00000000">
                      <w:pPr>
                        <w:ind w:right="8219"/>
                        <w:jc w:val="right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0C83B0B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31E0EE1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232D976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715C660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09680BB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79575B1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A157CE" w14:textId="77777777" w:rsidR="00956473" w:rsidRDefault="00956473">
      <w:pPr>
        <w:pStyle w:val="BodyText"/>
        <w:rPr>
          <w:sz w:val="12"/>
        </w:rPr>
      </w:pPr>
    </w:p>
    <w:p w14:paraId="1FB247D7" w14:textId="77777777" w:rsidR="00956473" w:rsidRDefault="00000000">
      <w:pPr>
        <w:pStyle w:val="BodyText"/>
        <w:spacing w:before="96"/>
        <w:ind w:left="100"/>
      </w:pPr>
      <w:r>
        <w:t>Here are the commands to run:</w:t>
      </w:r>
    </w:p>
    <w:p w14:paraId="157AB9F5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1C4CD49C" wp14:editId="4A853140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469900"/>
                <wp:effectExtent l="0" t="0" r="0" b="0"/>
                <wp:wrapTopAndBottom/>
                <wp:docPr id="21396929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699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0554D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59D56435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BRIDGE_BLACKDUCK_TOKEN=&lt;BLACKDUCK_TOKEN&gt;</w:t>
                            </w:r>
                          </w:p>
                          <w:p w14:paraId="6A721B0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6847460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CD49C" id="Text Box 92" o:spid="_x0000_s1205" type="#_x0000_t202" style="position:absolute;margin-left:76pt;margin-top:6.25pt;width:464pt;height:37pt;z-index:-25154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" fillcolor="#ededed" stroked="f">
                <v:path arrowok="t"/>
                <v:textbox inset="0,0,0,0">
                  <w:txbxContent>
                    <w:p w14:paraId="5A00554D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59D56435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BRIDGE_BLACKDUCK_TOKEN=&lt;BLACKDUCK_TOKEN&gt;</w:t>
                      </w:r>
                    </w:p>
                    <w:p w14:paraId="6A721B0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6847460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C9DFC" w14:textId="77777777" w:rsidR="00956473" w:rsidRDefault="00956473">
      <w:pPr>
        <w:pStyle w:val="BodyText"/>
        <w:spacing w:before="3"/>
        <w:rPr>
          <w:sz w:val="13"/>
        </w:rPr>
      </w:pPr>
    </w:p>
    <w:p w14:paraId="508585F1" w14:textId="77777777" w:rsidR="00956473" w:rsidRDefault="00000000">
      <w:pPr>
        <w:pStyle w:val="Heading4"/>
        <w:spacing w:before="99"/>
      </w:pPr>
      <w:bookmarkStart w:id="197" w:name="Coverity_Connect"/>
      <w:bookmarkStart w:id="198" w:name="_bookmark24"/>
      <w:bookmarkEnd w:id="197"/>
      <w:bookmarkEnd w:id="198"/>
      <w:r>
        <w:t>Coverity Connect</w:t>
      </w:r>
    </w:p>
    <w:p w14:paraId="2D704DA3" w14:textId="77777777" w:rsidR="00956473" w:rsidRDefault="00956473">
      <w:pPr>
        <w:pStyle w:val="BodyText"/>
        <w:spacing w:before="4"/>
        <w:rPr>
          <w:b/>
        </w:rPr>
      </w:pPr>
    </w:p>
    <w:p w14:paraId="485F2CF2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64C2BBD" w14:textId="77777777" w:rsidR="00956473" w:rsidRDefault="00000000">
      <w:pPr>
        <w:pStyle w:val="Heading5"/>
        <w:spacing w:before="96" w:line="340" w:lineRule="auto"/>
        <w:ind w:left="290" w:right="1" w:hanging="25"/>
        <w:jc w:val="right"/>
      </w:pPr>
      <w:proofErr w:type="spellStart"/>
      <w:r>
        <w:rPr>
          <w:spacing w:val="-1"/>
        </w:rPr>
        <w:t>Argu</w:t>
      </w:r>
      <w:proofErr w:type="spellEnd"/>
      <w:r>
        <w:rPr>
          <w:spacing w:val="-1"/>
        </w:rPr>
        <w:t xml:space="preserve">­ </w:t>
      </w:r>
      <w:proofErr w:type="spellStart"/>
      <w:r>
        <w:rPr>
          <w:spacing w:val="-1"/>
        </w:rPr>
        <w:t>ment</w:t>
      </w:r>
      <w:proofErr w:type="spellEnd"/>
    </w:p>
    <w:p w14:paraId="3336B3BF" w14:textId="77777777" w:rsidR="00956473" w:rsidRDefault="00956473">
      <w:pPr>
        <w:pStyle w:val="BodyText"/>
        <w:rPr>
          <w:b/>
          <w:sz w:val="22"/>
        </w:rPr>
      </w:pPr>
    </w:p>
    <w:p w14:paraId="549A882B" w14:textId="77777777" w:rsidR="00956473" w:rsidRDefault="00956473">
      <w:pPr>
        <w:pStyle w:val="BodyText"/>
        <w:rPr>
          <w:b/>
          <w:sz w:val="22"/>
        </w:rPr>
      </w:pPr>
    </w:p>
    <w:p w14:paraId="4766B509" w14:textId="77777777" w:rsidR="00956473" w:rsidRDefault="00956473">
      <w:pPr>
        <w:pStyle w:val="BodyText"/>
        <w:rPr>
          <w:b/>
          <w:sz w:val="22"/>
        </w:rPr>
      </w:pPr>
    </w:p>
    <w:p w14:paraId="4A3BE4D3" w14:textId="77777777" w:rsidR="00956473" w:rsidRDefault="00956473">
      <w:pPr>
        <w:pStyle w:val="BodyText"/>
        <w:rPr>
          <w:b/>
          <w:sz w:val="22"/>
        </w:rPr>
      </w:pPr>
    </w:p>
    <w:p w14:paraId="76C64239" w14:textId="77777777" w:rsidR="00956473" w:rsidRDefault="00956473">
      <w:pPr>
        <w:pStyle w:val="BodyText"/>
        <w:spacing w:before="9"/>
        <w:rPr>
          <w:b/>
          <w:sz w:val="16"/>
        </w:rPr>
      </w:pPr>
    </w:p>
    <w:p w14:paraId="2EE7812A" w14:textId="77777777" w:rsidR="00956473" w:rsidRDefault="00000000">
      <w:pPr>
        <w:pStyle w:val="BodyText"/>
        <w:spacing w:before="1" w:line="340" w:lineRule="auto"/>
        <w:ind w:left="46"/>
        <w:jc w:val="right"/>
      </w:pPr>
      <w:proofErr w:type="spellStart"/>
      <w:r>
        <w:rPr>
          <w:spacing w:val="-1"/>
          <w:w w:val="90"/>
        </w:rPr>
        <w:t>Coveri</w:t>
      </w:r>
      <w:proofErr w:type="spellEnd"/>
      <w:r>
        <w:rPr>
          <w:spacing w:val="-1"/>
          <w:w w:val="90"/>
        </w:rPr>
        <w:t xml:space="preserve">­ </w:t>
      </w:r>
      <w:r>
        <w:t>ty</w:t>
      </w:r>
      <w:r>
        <w:rPr>
          <w:spacing w:val="-26"/>
        </w:rPr>
        <w:t xml:space="preserve"> </w:t>
      </w:r>
      <w:r>
        <w:t>URL</w:t>
      </w:r>
    </w:p>
    <w:p w14:paraId="0252F6DD" w14:textId="77777777" w:rsidR="00956473" w:rsidRDefault="00000000">
      <w:pPr>
        <w:pStyle w:val="BodyText"/>
        <w:rPr>
          <w:sz w:val="22"/>
        </w:rPr>
      </w:pPr>
      <w:r>
        <w:br w:type="column"/>
      </w:r>
    </w:p>
    <w:p w14:paraId="43D51E27" w14:textId="77777777" w:rsidR="00956473" w:rsidRDefault="00956473">
      <w:pPr>
        <w:pStyle w:val="BodyText"/>
        <w:rPr>
          <w:sz w:val="22"/>
        </w:rPr>
      </w:pPr>
    </w:p>
    <w:p w14:paraId="61F29BE7" w14:textId="77777777" w:rsidR="00956473" w:rsidRDefault="00956473">
      <w:pPr>
        <w:pStyle w:val="BodyText"/>
        <w:spacing w:before="7"/>
        <w:rPr>
          <w:sz w:val="30"/>
        </w:rPr>
      </w:pPr>
    </w:p>
    <w:p w14:paraId="3353E6AD" w14:textId="77777777" w:rsidR="00956473" w:rsidRDefault="00000000">
      <w:pPr>
        <w:pStyle w:val="Heading5"/>
        <w:spacing w:line="340" w:lineRule="auto"/>
        <w:ind w:left="160"/>
        <w:jc w:val="both"/>
      </w:pPr>
      <w:r>
        <w:t xml:space="preserve">Command Line </w:t>
      </w:r>
      <w:proofErr w:type="spellStart"/>
      <w:r>
        <w:rPr>
          <w:spacing w:val="-4"/>
        </w:rPr>
        <w:t>Argu</w:t>
      </w:r>
      <w:proofErr w:type="spellEnd"/>
      <w:r>
        <w:rPr>
          <w:spacing w:val="-4"/>
        </w:rPr>
        <w:t xml:space="preserve">­ </w:t>
      </w:r>
      <w:proofErr w:type="spellStart"/>
      <w:r>
        <w:t>ment</w:t>
      </w:r>
      <w:proofErr w:type="spellEnd"/>
    </w:p>
    <w:p w14:paraId="34C55B0E" w14:textId="77777777" w:rsidR="00956473" w:rsidRDefault="00000000">
      <w:pPr>
        <w:spacing w:before="175" w:line="451" w:lineRule="auto"/>
        <w:ind w:left="160" w:right="152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nect.url</w:t>
      </w:r>
    </w:p>
    <w:p w14:paraId="12430A9F" w14:textId="77777777" w:rsidR="00956473" w:rsidRDefault="00000000">
      <w:pPr>
        <w:pStyle w:val="BodyText"/>
        <w:spacing w:before="5"/>
        <w:rPr>
          <w:rFonts w:ascii="Courier New"/>
          <w:sz w:val="23"/>
        </w:rPr>
      </w:pPr>
      <w:r>
        <w:br w:type="column"/>
      </w:r>
    </w:p>
    <w:p w14:paraId="30FB23C5" w14:textId="77777777" w:rsidR="00956473" w:rsidRDefault="00000000">
      <w:pPr>
        <w:pStyle w:val="Heading5"/>
        <w:ind w:left="146"/>
      </w:pPr>
      <w:r>
        <w:t>Input Mode</w:t>
      </w:r>
    </w:p>
    <w:p w14:paraId="2D980446" w14:textId="77777777" w:rsidR="00956473" w:rsidRDefault="00956473">
      <w:pPr>
        <w:pStyle w:val="BodyText"/>
        <w:spacing w:before="6"/>
        <w:rPr>
          <w:b/>
          <w:sz w:val="32"/>
        </w:rPr>
      </w:pPr>
    </w:p>
    <w:p w14:paraId="3BE8C4C0" w14:textId="77777777" w:rsidR="00956473" w:rsidRDefault="00000000">
      <w:pPr>
        <w:spacing w:line="340" w:lineRule="auto"/>
        <w:ind w:left="85" w:right="-11"/>
        <w:rPr>
          <w:b/>
          <w:sz w:val="20"/>
        </w:rPr>
      </w:pPr>
      <w:r>
        <w:rPr>
          <w:b/>
          <w:spacing w:val="-1"/>
          <w:sz w:val="20"/>
        </w:rPr>
        <w:t xml:space="preserve">Environment </w:t>
      </w:r>
      <w:r>
        <w:rPr>
          <w:b/>
          <w:sz w:val="20"/>
        </w:rPr>
        <w:t>Variable</w:t>
      </w:r>
    </w:p>
    <w:p w14:paraId="6BD0D2FD" w14:textId="77777777" w:rsidR="00956473" w:rsidRDefault="00956473">
      <w:pPr>
        <w:pStyle w:val="BodyText"/>
        <w:rPr>
          <w:b/>
          <w:sz w:val="22"/>
        </w:rPr>
      </w:pPr>
    </w:p>
    <w:p w14:paraId="453B1A90" w14:textId="77777777" w:rsidR="00956473" w:rsidRDefault="00956473">
      <w:pPr>
        <w:pStyle w:val="BodyText"/>
        <w:spacing w:before="11"/>
        <w:rPr>
          <w:b/>
        </w:rPr>
      </w:pPr>
    </w:p>
    <w:p w14:paraId="0776DA76" w14:textId="77777777" w:rsidR="00956473" w:rsidRDefault="00000000">
      <w:pPr>
        <w:spacing w:line="451" w:lineRule="auto"/>
        <w:ind w:left="85" w:right="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ERITY_CON•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NECT_URL</w:t>
      </w:r>
    </w:p>
    <w:p w14:paraId="75A793AA" w14:textId="77777777" w:rsidR="00956473" w:rsidRDefault="00000000">
      <w:pPr>
        <w:pStyle w:val="BodyText"/>
        <w:rPr>
          <w:rFonts w:ascii="Courier New"/>
          <w:sz w:val="22"/>
        </w:rPr>
      </w:pPr>
      <w:r>
        <w:br w:type="column"/>
      </w:r>
    </w:p>
    <w:p w14:paraId="38D8E6CE" w14:textId="77777777" w:rsidR="00956473" w:rsidRDefault="00956473">
      <w:pPr>
        <w:pStyle w:val="BodyText"/>
        <w:rPr>
          <w:rFonts w:ascii="Courier New"/>
          <w:sz w:val="22"/>
        </w:rPr>
      </w:pPr>
    </w:p>
    <w:p w14:paraId="741B4506" w14:textId="77777777" w:rsidR="00956473" w:rsidRDefault="00956473">
      <w:pPr>
        <w:pStyle w:val="BodyText"/>
        <w:rPr>
          <w:rFonts w:ascii="Courier New"/>
          <w:sz w:val="22"/>
        </w:rPr>
      </w:pPr>
    </w:p>
    <w:p w14:paraId="5533EF5D" w14:textId="77777777" w:rsidR="00956473" w:rsidRDefault="00000000">
      <w:pPr>
        <w:pStyle w:val="Heading5"/>
        <w:spacing w:before="148"/>
        <w:ind w:left="86"/>
      </w:pPr>
      <w:r>
        <w:t>JSON</w:t>
      </w:r>
    </w:p>
    <w:p w14:paraId="4472AA1C" w14:textId="77777777" w:rsidR="00956473" w:rsidRDefault="00000000">
      <w:pPr>
        <w:spacing w:before="100"/>
        <w:ind w:left="86"/>
        <w:rPr>
          <w:b/>
          <w:sz w:val="20"/>
        </w:rPr>
      </w:pPr>
      <w:r>
        <w:rPr>
          <w:b/>
          <w:sz w:val="20"/>
        </w:rPr>
        <w:t>field</w:t>
      </w:r>
    </w:p>
    <w:p w14:paraId="7DF4E084" w14:textId="77777777" w:rsidR="00956473" w:rsidRDefault="00956473">
      <w:pPr>
        <w:pStyle w:val="BodyText"/>
        <w:rPr>
          <w:b/>
          <w:sz w:val="22"/>
        </w:rPr>
      </w:pPr>
    </w:p>
    <w:p w14:paraId="36561AD2" w14:textId="77777777" w:rsidR="00956473" w:rsidRDefault="00956473">
      <w:pPr>
        <w:pStyle w:val="BodyText"/>
        <w:spacing w:before="4"/>
        <w:rPr>
          <w:b/>
          <w:sz w:val="29"/>
        </w:rPr>
      </w:pPr>
    </w:p>
    <w:p w14:paraId="204FAF4D" w14:textId="77777777" w:rsidR="00956473" w:rsidRDefault="00000000">
      <w:pPr>
        <w:spacing w:before="1" w:line="451" w:lineRule="auto"/>
        <w:ind w:left="86" w:right="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nect.url</w:t>
      </w:r>
    </w:p>
    <w:p w14:paraId="2C04DB9D" w14:textId="77777777" w:rsidR="00956473" w:rsidRDefault="00000000">
      <w:pPr>
        <w:pStyle w:val="Heading5"/>
        <w:spacing w:before="96" w:line="340" w:lineRule="auto"/>
        <w:ind w:left="160" w:right="19" w:firstLine="129"/>
      </w:pPr>
      <w:r>
        <w:rPr>
          <w:b w:val="0"/>
        </w:rPr>
        <w:br w:type="column"/>
      </w:r>
      <w:r>
        <w:t>Re­ quired</w:t>
      </w:r>
    </w:p>
    <w:p w14:paraId="5169EA2E" w14:textId="77777777" w:rsidR="00956473" w:rsidRDefault="00956473">
      <w:pPr>
        <w:pStyle w:val="BodyText"/>
        <w:rPr>
          <w:b/>
          <w:sz w:val="22"/>
        </w:rPr>
      </w:pPr>
    </w:p>
    <w:p w14:paraId="6749BFE0" w14:textId="77777777" w:rsidR="00956473" w:rsidRDefault="00956473">
      <w:pPr>
        <w:pStyle w:val="BodyText"/>
        <w:rPr>
          <w:b/>
          <w:sz w:val="22"/>
        </w:rPr>
      </w:pPr>
    </w:p>
    <w:p w14:paraId="1352D410" w14:textId="77777777" w:rsidR="00956473" w:rsidRDefault="00956473">
      <w:pPr>
        <w:pStyle w:val="BodyText"/>
        <w:rPr>
          <w:b/>
          <w:sz w:val="22"/>
        </w:rPr>
      </w:pPr>
    </w:p>
    <w:p w14:paraId="6B9E1B90" w14:textId="77777777" w:rsidR="00956473" w:rsidRDefault="00956473">
      <w:pPr>
        <w:pStyle w:val="BodyText"/>
        <w:rPr>
          <w:b/>
          <w:sz w:val="22"/>
        </w:rPr>
      </w:pPr>
    </w:p>
    <w:p w14:paraId="2B945488" w14:textId="77777777" w:rsidR="00956473" w:rsidRDefault="00956473">
      <w:pPr>
        <w:pStyle w:val="BodyText"/>
        <w:spacing w:before="9"/>
        <w:rPr>
          <w:b/>
          <w:sz w:val="16"/>
        </w:rPr>
      </w:pPr>
    </w:p>
    <w:p w14:paraId="747BAA90" w14:textId="77777777" w:rsidR="00956473" w:rsidRDefault="00000000">
      <w:pPr>
        <w:pStyle w:val="BodyText"/>
        <w:spacing w:before="1"/>
        <w:ind w:left="160"/>
      </w:pPr>
      <w:r>
        <w:t>Yes</w:t>
      </w:r>
    </w:p>
    <w:p w14:paraId="474B4941" w14:textId="77777777" w:rsidR="00956473" w:rsidRDefault="00000000">
      <w:pPr>
        <w:pStyle w:val="BodyText"/>
        <w:spacing w:before="1"/>
        <w:rPr>
          <w:sz w:val="22"/>
        </w:rPr>
      </w:pPr>
      <w:r>
        <w:br w:type="column"/>
      </w:r>
    </w:p>
    <w:p w14:paraId="2E460EAB" w14:textId="77777777" w:rsidR="00956473" w:rsidRDefault="00000000">
      <w:pPr>
        <w:pStyle w:val="Heading5"/>
        <w:spacing w:before="1"/>
        <w:ind w:left="160"/>
      </w:pPr>
      <w:r>
        <w:t>Notes</w:t>
      </w:r>
    </w:p>
    <w:p w14:paraId="50AD779C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6" w:space="720" w:equalWidth="0">
            <w:col w:w="778" w:space="63"/>
            <w:col w:w="1101" w:space="39"/>
            <w:col w:w="1221" w:space="40"/>
            <w:col w:w="895" w:space="98"/>
            <w:col w:w="771" w:space="1811"/>
            <w:col w:w="2803"/>
          </w:cols>
        </w:sectPr>
      </w:pPr>
    </w:p>
    <w:p w14:paraId="29D26C12" w14:textId="77777777" w:rsidR="00956473" w:rsidRDefault="00000000">
      <w:pPr>
        <w:pStyle w:val="BodyText"/>
        <w:spacing w:before="60" w:line="340" w:lineRule="auto"/>
        <w:ind w:left="160" w:right="21"/>
      </w:pPr>
      <w:proofErr w:type="gramStart"/>
      <w:r>
        <w:t>User Name</w:t>
      </w:r>
      <w:proofErr w:type="gramEnd"/>
    </w:p>
    <w:p w14:paraId="0888C48F" w14:textId="77777777" w:rsidR="00956473" w:rsidRDefault="00956473">
      <w:pPr>
        <w:pStyle w:val="BodyText"/>
        <w:rPr>
          <w:sz w:val="22"/>
        </w:rPr>
      </w:pPr>
    </w:p>
    <w:p w14:paraId="01E96983" w14:textId="77777777" w:rsidR="00956473" w:rsidRDefault="00956473">
      <w:pPr>
        <w:pStyle w:val="BodyText"/>
        <w:rPr>
          <w:sz w:val="22"/>
        </w:rPr>
      </w:pPr>
    </w:p>
    <w:p w14:paraId="7281659B" w14:textId="77777777" w:rsidR="00956473" w:rsidRDefault="00956473">
      <w:pPr>
        <w:pStyle w:val="BodyText"/>
        <w:rPr>
          <w:sz w:val="22"/>
        </w:rPr>
      </w:pPr>
    </w:p>
    <w:p w14:paraId="6923F327" w14:textId="77777777" w:rsidR="00956473" w:rsidRDefault="00956473">
      <w:pPr>
        <w:pStyle w:val="BodyText"/>
        <w:spacing w:before="10"/>
        <w:rPr>
          <w:sz w:val="28"/>
        </w:rPr>
      </w:pPr>
    </w:p>
    <w:p w14:paraId="23341C13" w14:textId="77777777" w:rsidR="00956473" w:rsidRDefault="00000000">
      <w:pPr>
        <w:pStyle w:val="BodyText"/>
        <w:spacing w:before="1" w:line="340" w:lineRule="auto"/>
        <w:ind w:left="160" w:right="69"/>
      </w:pPr>
      <w:r>
        <w:rPr>
          <w:w w:val="90"/>
        </w:rPr>
        <w:t xml:space="preserve">Pass­ </w:t>
      </w:r>
      <w:r>
        <w:t>word</w:t>
      </w:r>
    </w:p>
    <w:p w14:paraId="2125D6E0" w14:textId="77777777" w:rsidR="00956473" w:rsidRDefault="00000000">
      <w:pPr>
        <w:spacing w:before="117" w:line="451" w:lineRule="auto"/>
        <w:ind w:left="160" w:right="38"/>
        <w:jc w:val="both"/>
        <w:rPr>
          <w:rFonts w:ascii="Courier New" w:hAnsi="Courier New"/>
          <w:sz w:val="16"/>
        </w:rPr>
      </w:pPr>
      <w:r>
        <w:br w:type="column"/>
      </w: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3B11E46" w14:textId="77777777" w:rsidR="00956473" w:rsidRDefault="00000000">
      <w:pPr>
        <w:spacing w:line="179" w:lineRule="exact"/>
        <w:ind w:left="1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.user•</w:t>
      </w:r>
    </w:p>
    <w:p w14:paraId="7CE34788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363C2006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3BA54425" w14:textId="77777777" w:rsidR="00956473" w:rsidRDefault="00000000">
      <w:pPr>
        <w:spacing w:line="451" w:lineRule="auto"/>
        <w:ind w:left="160" w:right="38"/>
        <w:jc w:val="both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E342199" w14:textId="77777777" w:rsidR="00956473" w:rsidRDefault="00000000">
      <w:pPr>
        <w:spacing w:before="117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ERITY_CON•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NECT_USER_•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NAME</w:t>
      </w:r>
    </w:p>
    <w:p w14:paraId="40F9C279" w14:textId="77777777" w:rsidR="00956473" w:rsidRDefault="00956473">
      <w:pPr>
        <w:pStyle w:val="BodyText"/>
        <w:rPr>
          <w:rFonts w:ascii="Courier New"/>
          <w:sz w:val="18"/>
        </w:rPr>
      </w:pPr>
    </w:p>
    <w:p w14:paraId="48A67845" w14:textId="77777777" w:rsidR="00956473" w:rsidRDefault="00956473">
      <w:pPr>
        <w:pStyle w:val="BodyText"/>
        <w:spacing w:before="4"/>
        <w:rPr>
          <w:rFonts w:ascii="Courier New"/>
          <w:sz w:val="22"/>
        </w:rPr>
      </w:pPr>
    </w:p>
    <w:p w14:paraId="3560C084" w14:textId="77777777" w:rsidR="00956473" w:rsidRDefault="00000000">
      <w:pPr>
        <w:spacing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ERITY_CON•</w:t>
      </w:r>
    </w:p>
    <w:p w14:paraId="5BC64C70" w14:textId="77777777" w:rsidR="00956473" w:rsidRDefault="00000000">
      <w:pPr>
        <w:spacing w:before="117" w:line="451" w:lineRule="auto"/>
        <w:ind w:left="160" w:right="38"/>
        <w:jc w:val="both"/>
        <w:rPr>
          <w:rFonts w:ascii="Courier New" w:hAnsi="Courier New"/>
          <w:sz w:val="16"/>
        </w:rPr>
      </w:pPr>
      <w:r>
        <w:br w:type="column"/>
      </w: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16F3F46" w14:textId="77777777" w:rsidR="00956473" w:rsidRDefault="00000000">
      <w:pPr>
        <w:spacing w:line="179" w:lineRule="exact"/>
        <w:ind w:left="1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.user•</w:t>
      </w:r>
    </w:p>
    <w:p w14:paraId="03DB516D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0FCF72C8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24730E44" w14:textId="77777777" w:rsidR="00956473" w:rsidRDefault="00000000">
      <w:pPr>
        <w:spacing w:line="451" w:lineRule="auto"/>
        <w:ind w:left="160" w:right="38"/>
        <w:jc w:val="both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CF7159A" w14:textId="77777777" w:rsidR="00956473" w:rsidRDefault="00000000">
      <w:pPr>
        <w:pStyle w:val="BodyText"/>
        <w:tabs>
          <w:tab w:val="left" w:pos="850"/>
        </w:tabs>
        <w:spacing w:before="60" w:line="340" w:lineRule="auto"/>
        <w:ind w:left="851" w:right="325" w:hanging="691"/>
      </w:pPr>
      <w:r>
        <w:br w:type="column"/>
      </w: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>For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reasons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recommended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pass this as an environmental</w:t>
      </w:r>
      <w:r>
        <w:rPr>
          <w:spacing w:val="-14"/>
        </w:rPr>
        <w:t xml:space="preserve"> </w:t>
      </w:r>
      <w:r>
        <w:t>variable.</w:t>
      </w:r>
    </w:p>
    <w:p w14:paraId="5E04990C" w14:textId="77777777" w:rsidR="00956473" w:rsidRDefault="00956473">
      <w:pPr>
        <w:pStyle w:val="BodyText"/>
        <w:rPr>
          <w:sz w:val="22"/>
        </w:rPr>
      </w:pPr>
    </w:p>
    <w:p w14:paraId="717054F9" w14:textId="77777777" w:rsidR="00956473" w:rsidRDefault="00956473">
      <w:pPr>
        <w:pStyle w:val="BodyText"/>
        <w:rPr>
          <w:sz w:val="22"/>
        </w:rPr>
      </w:pPr>
    </w:p>
    <w:p w14:paraId="7D78B8B5" w14:textId="77777777" w:rsidR="00956473" w:rsidRDefault="00956473">
      <w:pPr>
        <w:pStyle w:val="BodyText"/>
        <w:rPr>
          <w:sz w:val="22"/>
        </w:rPr>
      </w:pPr>
    </w:p>
    <w:p w14:paraId="1B52F975" w14:textId="77777777" w:rsidR="00956473" w:rsidRDefault="00956473">
      <w:pPr>
        <w:pStyle w:val="BodyText"/>
        <w:spacing w:before="10"/>
        <w:rPr>
          <w:sz w:val="28"/>
        </w:rPr>
      </w:pPr>
    </w:p>
    <w:p w14:paraId="5938C12A" w14:textId="77777777" w:rsidR="00956473" w:rsidRDefault="00000000">
      <w:pPr>
        <w:pStyle w:val="BodyText"/>
        <w:tabs>
          <w:tab w:val="left" w:pos="850"/>
        </w:tabs>
        <w:spacing w:before="1" w:line="340" w:lineRule="auto"/>
        <w:ind w:left="851" w:right="325" w:hanging="691"/>
      </w:pP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>For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reasons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recommended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pass this as an environmental</w:t>
      </w:r>
      <w:r>
        <w:rPr>
          <w:spacing w:val="-14"/>
        </w:rPr>
        <w:t xml:space="preserve"> </w:t>
      </w:r>
      <w:r>
        <w:t>variable.</w:t>
      </w:r>
    </w:p>
    <w:p w14:paraId="715742EB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732" w:space="108"/>
            <w:col w:w="873" w:space="195"/>
            <w:col w:w="1217" w:space="44"/>
            <w:col w:w="873" w:space="194"/>
            <w:col w:w="5384"/>
          </w:cols>
        </w:sectPr>
      </w:pPr>
    </w:p>
    <w:p w14:paraId="3BAF295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30</w:t>
      </w:r>
    </w:p>
    <w:p w14:paraId="49D17460" w14:textId="77777777" w:rsidR="00956473" w:rsidRDefault="00956473">
      <w:pPr>
        <w:pStyle w:val="BodyText"/>
      </w:pPr>
    </w:p>
    <w:p w14:paraId="036A6032" w14:textId="77777777" w:rsidR="00956473" w:rsidRDefault="00956473">
      <w:pPr>
        <w:pStyle w:val="BodyText"/>
      </w:pPr>
    </w:p>
    <w:p w14:paraId="22F8FF0F" w14:textId="77777777" w:rsidR="00956473" w:rsidRDefault="00956473">
      <w:pPr>
        <w:pStyle w:val="BodyText"/>
        <w:spacing w:before="2"/>
        <w:rPr>
          <w:sz w:val="15"/>
        </w:rPr>
      </w:pPr>
    </w:p>
    <w:p w14:paraId="455DB253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68EE5C2" w14:textId="77777777" w:rsidR="00956473" w:rsidRDefault="00000000">
      <w:pPr>
        <w:pStyle w:val="Heading5"/>
        <w:spacing w:before="96" w:line="340" w:lineRule="auto"/>
        <w:ind w:left="290" w:right="19" w:hanging="25"/>
      </w:pPr>
      <w:proofErr w:type="spellStart"/>
      <w:r>
        <w:t>Argu</w:t>
      </w:r>
      <w:proofErr w:type="spellEnd"/>
      <w:r>
        <w:t xml:space="preserve">­ </w:t>
      </w:r>
      <w:proofErr w:type="spellStart"/>
      <w:r>
        <w:t>ment</w:t>
      </w:r>
      <w:proofErr w:type="spellEnd"/>
    </w:p>
    <w:p w14:paraId="23110185" w14:textId="77777777" w:rsidR="00956473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5E740E13" w14:textId="77777777" w:rsidR="00956473" w:rsidRDefault="00000000">
      <w:pPr>
        <w:ind w:left="265"/>
        <w:rPr>
          <w:b/>
          <w:sz w:val="20"/>
        </w:rPr>
      </w:pPr>
      <w:r>
        <w:rPr>
          <w:b/>
          <w:sz w:val="20"/>
        </w:rPr>
        <w:t>Input Mode</w:t>
      </w:r>
    </w:p>
    <w:p w14:paraId="254CE90A" w14:textId="77777777" w:rsidR="00956473" w:rsidRDefault="00000000">
      <w:pPr>
        <w:spacing w:before="96" w:line="340" w:lineRule="auto"/>
        <w:ind w:left="265" w:right="19" w:firstLine="129"/>
        <w:rPr>
          <w:b/>
          <w:sz w:val="20"/>
        </w:rPr>
      </w:pPr>
      <w:r>
        <w:br w:type="column"/>
      </w:r>
      <w:r>
        <w:rPr>
          <w:b/>
          <w:sz w:val="20"/>
        </w:rPr>
        <w:t>Re­ quired</w:t>
      </w:r>
    </w:p>
    <w:p w14:paraId="1294DAF5" w14:textId="77777777" w:rsidR="00956473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73A0B6ED" w14:textId="77777777" w:rsidR="00956473" w:rsidRDefault="00000000">
      <w:pPr>
        <w:ind w:left="265"/>
        <w:rPr>
          <w:b/>
          <w:sz w:val="20"/>
        </w:rPr>
      </w:pPr>
      <w:r>
        <w:rPr>
          <w:b/>
          <w:sz w:val="20"/>
        </w:rPr>
        <w:t>Notes</w:t>
      </w:r>
    </w:p>
    <w:p w14:paraId="77969EB3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816" w:space="1047"/>
            <w:col w:w="1325" w:space="942"/>
            <w:col w:w="876" w:space="1705"/>
            <w:col w:w="2909"/>
          </w:cols>
        </w:sectPr>
      </w:pPr>
    </w:p>
    <w:p w14:paraId="68533BED" w14:textId="77777777" w:rsidR="00956473" w:rsidRDefault="00956473">
      <w:pPr>
        <w:pStyle w:val="BodyText"/>
        <w:rPr>
          <w:b/>
          <w:sz w:val="22"/>
        </w:rPr>
      </w:pPr>
    </w:p>
    <w:p w14:paraId="5C2ED986" w14:textId="77777777" w:rsidR="00956473" w:rsidRDefault="00956473">
      <w:pPr>
        <w:pStyle w:val="BodyText"/>
        <w:rPr>
          <w:b/>
          <w:sz w:val="22"/>
        </w:rPr>
      </w:pPr>
    </w:p>
    <w:p w14:paraId="0C5BCF23" w14:textId="77777777" w:rsidR="00956473" w:rsidRDefault="00956473">
      <w:pPr>
        <w:pStyle w:val="BodyText"/>
        <w:spacing w:before="5"/>
        <w:rPr>
          <w:b/>
          <w:sz w:val="27"/>
        </w:rPr>
      </w:pPr>
    </w:p>
    <w:p w14:paraId="392622F2" w14:textId="77777777" w:rsidR="00956473" w:rsidRDefault="00000000">
      <w:pPr>
        <w:pStyle w:val="BodyText"/>
        <w:spacing w:before="1" w:line="340" w:lineRule="auto"/>
        <w:ind w:left="160"/>
      </w:pPr>
      <w:r>
        <w:rPr>
          <w:w w:val="95"/>
        </w:rPr>
        <w:t xml:space="preserve">Project </w:t>
      </w:r>
      <w:r>
        <w:t>Name</w:t>
      </w:r>
    </w:p>
    <w:p w14:paraId="07175E5B" w14:textId="77777777" w:rsidR="00956473" w:rsidRDefault="00956473">
      <w:pPr>
        <w:pStyle w:val="BodyText"/>
        <w:rPr>
          <w:sz w:val="22"/>
        </w:rPr>
      </w:pPr>
    </w:p>
    <w:p w14:paraId="268B84A1" w14:textId="77777777" w:rsidR="00956473" w:rsidRDefault="00956473">
      <w:pPr>
        <w:pStyle w:val="BodyText"/>
        <w:rPr>
          <w:sz w:val="22"/>
        </w:rPr>
      </w:pPr>
    </w:p>
    <w:p w14:paraId="516BD779" w14:textId="77777777" w:rsidR="00956473" w:rsidRDefault="00956473">
      <w:pPr>
        <w:pStyle w:val="BodyText"/>
        <w:rPr>
          <w:sz w:val="22"/>
        </w:rPr>
      </w:pPr>
    </w:p>
    <w:p w14:paraId="313625A2" w14:textId="77777777" w:rsidR="00956473" w:rsidRDefault="00956473">
      <w:pPr>
        <w:pStyle w:val="BodyText"/>
        <w:spacing w:before="10"/>
        <w:rPr>
          <w:sz w:val="28"/>
        </w:rPr>
      </w:pPr>
    </w:p>
    <w:p w14:paraId="054E882E" w14:textId="77777777" w:rsidR="00956473" w:rsidRDefault="00000000">
      <w:pPr>
        <w:pStyle w:val="BodyText"/>
        <w:spacing w:line="340" w:lineRule="auto"/>
        <w:ind w:left="160"/>
      </w:pPr>
      <w:r>
        <w:rPr>
          <w:spacing w:val="-1"/>
          <w:w w:val="95"/>
        </w:rPr>
        <w:t xml:space="preserve">Stream </w:t>
      </w:r>
      <w:r>
        <w:t>Name</w:t>
      </w:r>
    </w:p>
    <w:p w14:paraId="30CAF566" w14:textId="77777777" w:rsidR="00956473" w:rsidRDefault="00000000">
      <w:pPr>
        <w:spacing w:before="115"/>
        <w:ind w:left="16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.user•</w:t>
      </w:r>
    </w:p>
    <w:p w14:paraId="753515BB" w14:textId="77777777" w:rsidR="00956473" w:rsidRDefault="00000000">
      <w:pPr>
        <w:spacing w:before="158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.password</w:t>
      </w:r>
      <w:proofErr w:type="gramEnd"/>
    </w:p>
    <w:p w14:paraId="108F924F" w14:textId="77777777" w:rsidR="00956473" w:rsidRDefault="00956473">
      <w:pPr>
        <w:pStyle w:val="BodyText"/>
        <w:spacing w:before="7"/>
        <w:rPr>
          <w:rFonts w:ascii="Courier New"/>
          <w:sz w:val="24"/>
        </w:rPr>
      </w:pPr>
    </w:p>
    <w:p w14:paraId="6EEC9F69" w14:textId="77777777" w:rsidR="00956473" w:rsidRDefault="00000000">
      <w:pPr>
        <w:spacing w:line="451" w:lineRule="auto"/>
        <w:ind w:left="160" w:right="242"/>
        <w:jc w:val="both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06AC80A0" w14:textId="77777777" w:rsidR="00956473" w:rsidRDefault="00000000">
      <w:pPr>
        <w:spacing w:line="179" w:lineRule="exact"/>
        <w:ind w:left="160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  <w:shd w:val="clear" w:color="auto" w:fill="EDEDED"/>
        </w:rPr>
        <w:t>.project</w:t>
      </w:r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22CF28CF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005D46E6" w14:textId="77777777" w:rsidR="00956473" w:rsidRDefault="00956473">
      <w:pPr>
        <w:pStyle w:val="BodyText"/>
        <w:spacing w:before="7"/>
        <w:rPr>
          <w:rFonts w:ascii="Courier New"/>
          <w:sz w:val="19"/>
        </w:rPr>
      </w:pPr>
    </w:p>
    <w:p w14:paraId="157593CA" w14:textId="77777777" w:rsidR="00956473" w:rsidRDefault="00000000">
      <w:pPr>
        <w:pStyle w:val="BodyText"/>
        <w:spacing w:line="340" w:lineRule="auto"/>
        <w:ind w:left="160" w:right="-12"/>
      </w:pPr>
      <w:proofErr w:type="spellStart"/>
      <w:r>
        <w:t>coveri</w:t>
      </w:r>
      <w:proofErr w:type="spellEnd"/>
      <w:r>
        <w:t xml:space="preserve">­ </w:t>
      </w:r>
      <w:proofErr w:type="spellStart"/>
      <w:proofErr w:type="gramStart"/>
      <w:r>
        <w:rPr>
          <w:spacing w:val="-1"/>
          <w:w w:val="95"/>
        </w:rPr>
        <w:t>ty.connec</w:t>
      </w:r>
      <w:proofErr w:type="spellEnd"/>
      <w:r>
        <w:rPr>
          <w:spacing w:val="-1"/>
          <w:w w:val="95"/>
        </w:rPr>
        <w:t>­</w:t>
      </w:r>
      <w:proofErr w:type="gramEnd"/>
      <w:r>
        <w:rPr>
          <w:spacing w:val="-1"/>
          <w:w w:val="95"/>
        </w:rPr>
        <w:t xml:space="preserve"> </w:t>
      </w:r>
      <w:proofErr w:type="spellStart"/>
      <w:r>
        <w:t>t.stream</w:t>
      </w:r>
      <w:proofErr w:type="spellEnd"/>
      <w:r>
        <w:t>­</w:t>
      </w:r>
    </w:p>
    <w:p w14:paraId="5AB362A2" w14:textId="77777777" w:rsidR="00956473" w:rsidRDefault="00000000">
      <w:pPr>
        <w:pStyle w:val="BodyText"/>
        <w:spacing w:line="237" w:lineRule="exact"/>
        <w:ind w:left="160"/>
      </w:pPr>
      <w:r>
        <w:t>.name</w:t>
      </w:r>
    </w:p>
    <w:p w14:paraId="2EDBB62D" w14:textId="77777777" w:rsidR="00956473" w:rsidRDefault="00000000">
      <w:pPr>
        <w:spacing w:before="115" w:line="451" w:lineRule="auto"/>
        <w:ind w:left="109" w:right="-19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NECT_USER_•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PASSWORD</w:t>
      </w:r>
    </w:p>
    <w:p w14:paraId="3DE8B9C9" w14:textId="77777777" w:rsidR="00956473" w:rsidRDefault="00000000">
      <w:pPr>
        <w:spacing w:before="118" w:line="451" w:lineRule="auto"/>
        <w:ind w:left="109" w:right="77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PROJECT_•</w:t>
      </w:r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NAME</w:t>
      </w:r>
      <w:proofErr w:type="gramEnd"/>
    </w:p>
    <w:p w14:paraId="242C1AE7" w14:textId="77777777" w:rsidR="00956473" w:rsidRDefault="00000000">
      <w:pPr>
        <w:spacing w:before="116" w:line="451" w:lineRule="auto"/>
        <w:ind w:left="109" w:right="-19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STREAM_NAME</w:t>
      </w:r>
    </w:p>
    <w:p w14:paraId="4B10E350" w14:textId="77777777" w:rsidR="00956473" w:rsidRDefault="00000000">
      <w:pPr>
        <w:spacing w:before="115"/>
        <w:ind w:left="16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.user•</w:t>
      </w:r>
    </w:p>
    <w:p w14:paraId="61ED5445" w14:textId="77777777" w:rsidR="00956473" w:rsidRDefault="00000000">
      <w:pPr>
        <w:spacing w:before="158"/>
        <w:ind w:left="160"/>
        <w:rPr>
          <w:rFonts w:ascii="Courier New"/>
          <w:sz w:val="16"/>
        </w:rPr>
      </w:pPr>
      <w:proofErr w:type="gramStart"/>
      <w:r>
        <w:rPr>
          <w:rFonts w:ascii="Courier New"/>
          <w:sz w:val="16"/>
          <w:shd w:val="clear" w:color="auto" w:fill="EDEDED"/>
        </w:rPr>
        <w:t>.password</w:t>
      </w:r>
      <w:proofErr w:type="gramEnd"/>
    </w:p>
    <w:p w14:paraId="68C6BD98" w14:textId="77777777" w:rsidR="00956473" w:rsidRDefault="00C11CAC">
      <w:pPr>
        <w:pStyle w:val="BodyText"/>
        <w:spacing w:before="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72BF3026" wp14:editId="2BA72215">
                <wp:simplePos x="0" y="0"/>
                <wp:positionH relativeFrom="page">
                  <wp:posOffset>2964815</wp:posOffset>
                </wp:positionH>
                <wp:positionV relativeFrom="paragraph">
                  <wp:posOffset>163195</wp:posOffset>
                </wp:positionV>
                <wp:extent cx="426720" cy="113665"/>
                <wp:effectExtent l="0" t="0" r="0" b="0"/>
                <wp:wrapTopAndBottom/>
                <wp:docPr id="84867718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1AC1F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coveri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F3026" id="Text Box 91" o:spid="_x0000_s1206" type="#_x0000_t202" style="position:absolute;margin-left:233.45pt;margin-top:12.85pt;width:33.6pt;height:8.95pt;z-index:-25154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" fillcolor="#ededed" stroked="f">
                <v:path arrowok="t"/>
                <v:textbox inset="0,0,0,0">
                  <w:txbxContent>
                    <w:p w14:paraId="2161AC1F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coveri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45D35845" wp14:editId="57EE2455">
                <wp:simplePos x="0" y="0"/>
                <wp:positionH relativeFrom="page">
                  <wp:posOffset>2964815</wp:posOffset>
                </wp:positionH>
                <wp:positionV relativeFrom="paragraph">
                  <wp:posOffset>358775</wp:posOffset>
                </wp:positionV>
                <wp:extent cx="426720" cy="133985"/>
                <wp:effectExtent l="0" t="0" r="0" b="0"/>
                <wp:wrapTopAndBottom/>
                <wp:docPr id="50483025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64147" w14:textId="77777777" w:rsidR="00956473" w:rsidRDefault="00000000">
                            <w:pPr>
                              <w:spacing w:before="55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ty.con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35845" id="Text Box 90" o:spid="_x0000_s1207" type="#_x0000_t202" style="position:absolute;margin-left:233.45pt;margin-top:28.25pt;width:33.6pt;height:10.55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2C964147" w14:textId="77777777" w:rsidR="00956473" w:rsidRDefault="00000000">
                      <w:pPr>
                        <w:spacing w:before="55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ty.con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646AF4" w14:textId="77777777" w:rsidR="00956473" w:rsidRDefault="00956473">
      <w:pPr>
        <w:pStyle w:val="BodyText"/>
        <w:spacing w:before="10"/>
        <w:rPr>
          <w:rFonts w:ascii="Courier New"/>
          <w:sz w:val="7"/>
        </w:rPr>
      </w:pPr>
    </w:p>
    <w:p w14:paraId="4667DA59" w14:textId="77777777" w:rsidR="00956473" w:rsidRDefault="00956473">
      <w:pPr>
        <w:pStyle w:val="BodyText"/>
        <w:spacing w:before="10"/>
        <w:rPr>
          <w:rFonts w:ascii="Courier New"/>
          <w:sz w:val="14"/>
        </w:rPr>
      </w:pPr>
    </w:p>
    <w:p w14:paraId="19305BA8" w14:textId="77777777" w:rsidR="00956473" w:rsidRDefault="00000000">
      <w:pPr>
        <w:ind w:left="16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F38EEE8" w14:textId="77777777" w:rsidR="00956473" w:rsidRDefault="00000000">
      <w:pPr>
        <w:spacing w:before="159"/>
        <w:ind w:left="160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  <w:shd w:val="clear" w:color="auto" w:fill="EDEDED"/>
        </w:rPr>
        <w:t>.project</w:t>
      </w:r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63220EE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7C2644F7" w14:textId="77777777" w:rsidR="00956473" w:rsidRDefault="00C11CAC">
      <w:pPr>
        <w:pStyle w:val="BodyText"/>
        <w:spacing w:before="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65F4C5D7" wp14:editId="7A56B7B2">
                <wp:simplePos x="0" y="0"/>
                <wp:positionH relativeFrom="page">
                  <wp:posOffset>2964815</wp:posOffset>
                </wp:positionH>
                <wp:positionV relativeFrom="paragraph">
                  <wp:posOffset>162560</wp:posOffset>
                </wp:positionV>
                <wp:extent cx="426720" cy="113665"/>
                <wp:effectExtent l="0" t="0" r="0" b="0"/>
                <wp:wrapTopAndBottom/>
                <wp:docPr id="149859902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A887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coveri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C5D7" id="Text Box 89" o:spid="_x0000_s1208" type="#_x0000_t202" style="position:absolute;margin-left:233.45pt;margin-top:12.8pt;width:33.6pt;height:8.95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" fillcolor="#ededed" stroked="f">
                <v:path arrowok="t"/>
                <v:textbox inset="0,0,0,0">
                  <w:txbxContent>
                    <w:p w14:paraId="5B96A887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coveri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6BD22BC3" wp14:editId="78E5BAAB">
                <wp:simplePos x="0" y="0"/>
                <wp:positionH relativeFrom="page">
                  <wp:posOffset>2964815</wp:posOffset>
                </wp:positionH>
                <wp:positionV relativeFrom="paragraph">
                  <wp:posOffset>358140</wp:posOffset>
                </wp:positionV>
                <wp:extent cx="426720" cy="133985"/>
                <wp:effectExtent l="0" t="0" r="0" b="0"/>
                <wp:wrapTopAndBottom/>
                <wp:docPr id="7716714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8A1B9" w14:textId="77777777" w:rsidR="00956473" w:rsidRDefault="00000000">
                            <w:pPr>
                              <w:spacing w:before="55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ty.con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22BC3" id="Text Box 88" o:spid="_x0000_s1209" type="#_x0000_t202" style="position:absolute;margin-left:233.45pt;margin-top:28.2pt;width:33.6pt;height:10.55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59F8A1B9" w14:textId="77777777" w:rsidR="00956473" w:rsidRDefault="00000000">
                      <w:pPr>
                        <w:spacing w:before="55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ty.con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30B755" w14:textId="77777777" w:rsidR="00956473" w:rsidRDefault="00956473">
      <w:pPr>
        <w:pStyle w:val="BodyText"/>
        <w:spacing w:before="10"/>
        <w:rPr>
          <w:rFonts w:ascii="Courier New"/>
          <w:sz w:val="7"/>
        </w:rPr>
      </w:pPr>
    </w:p>
    <w:p w14:paraId="5EF61E9B" w14:textId="77777777" w:rsidR="00956473" w:rsidRDefault="00956473">
      <w:pPr>
        <w:pStyle w:val="BodyText"/>
        <w:spacing w:before="10"/>
        <w:rPr>
          <w:rFonts w:ascii="Courier New"/>
          <w:sz w:val="14"/>
        </w:rPr>
      </w:pPr>
    </w:p>
    <w:p w14:paraId="2300FB46" w14:textId="77777777" w:rsidR="00956473" w:rsidRDefault="00000000">
      <w:pPr>
        <w:ind w:left="16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nect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77B47389" w14:textId="77777777" w:rsidR="00956473" w:rsidRDefault="00000000">
      <w:pPr>
        <w:spacing w:before="159"/>
        <w:ind w:left="160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  <w:shd w:val="clear" w:color="auto" w:fill="EDEDED"/>
        </w:rPr>
        <w:t>.stream</w:t>
      </w:r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0C13711" w14:textId="77777777" w:rsidR="00956473" w:rsidRDefault="00000000">
      <w:pPr>
        <w:spacing w:before="159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.name</w:t>
      </w:r>
    </w:p>
    <w:p w14:paraId="6F6A8162" w14:textId="77777777" w:rsidR="00956473" w:rsidRDefault="00000000">
      <w:pPr>
        <w:pStyle w:val="BodyText"/>
        <w:rPr>
          <w:rFonts w:ascii="Courier New"/>
          <w:sz w:val="22"/>
        </w:rPr>
      </w:pPr>
      <w:r>
        <w:br w:type="column"/>
      </w:r>
    </w:p>
    <w:p w14:paraId="63F27041" w14:textId="77777777" w:rsidR="00956473" w:rsidRDefault="00956473">
      <w:pPr>
        <w:pStyle w:val="BodyText"/>
        <w:rPr>
          <w:rFonts w:ascii="Courier New"/>
          <w:sz w:val="22"/>
        </w:rPr>
      </w:pPr>
    </w:p>
    <w:p w14:paraId="66C95DEE" w14:textId="77777777" w:rsidR="00956473" w:rsidRDefault="00956473">
      <w:pPr>
        <w:pStyle w:val="BodyText"/>
        <w:spacing w:before="8"/>
        <w:rPr>
          <w:rFonts w:ascii="Courier New"/>
          <w:sz w:val="31"/>
        </w:rPr>
      </w:pPr>
    </w:p>
    <w:p w14:paraId="56255804" w14:textId="77777777" w:rsidR="00956473" w:rsidRDefault="00000000">
      <w:pPr>
        <w:pStyle w:val="BodyText"/>
        <w:tabs>
          <w:tab w:val="left" w:pos="850"/>
        </w:tabs>
        <w:ind w:left="160"/>
      </w:pP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>Project must exist on Coverity</w:t>
      </w:r>
      <w:r>
        <w:rPr>
          <w:spacing w:val="-19"/>
        </w:rPr>
        <w:t xml:space="preserve"> </w:t>
      </w:r>
      <w:r>
        <w:t>Instance</w:t>
      </w:r>
    </w:p>
    <w:p w14:paraId="71AE6226" w14:textId="77777777" w:rsidR="00956473" w:rsidRDefault="00956473">
      <w:pPr>
        <w:pStyle w:val="BodyText"/>
        <w:rPr>
          <w:sz w:val="22"/>
        </w:rPr>
      </w:pPr>
    </w:p>
    <w:p w14:paraId="49F83DB2" w14:textId="77777777" w:rsidR="00956473" w:rsidRDefault="00956473">
      <w:pPr>
        <w:pStyle w:val="BodyText"/>
        <w:rPr>
          <w:sz w:val="22"/>
        </w:rPr>
      </w:pPr>
    </w:p>
    <w:p w14:paraId="5363B319" w14:textId="77777777" w:rsidR="00956473" w:rsidRDefault="00956473">
      <w:pPr>
        <w:pStyle w:val="BodyText"/>
        <w:rPr>
          <w:sz w:val="22"/>
        </w:rPr>
      </w:pPr>
    </w:p>
    <w:p w14:paraId="32DAB354" w14:textId="77777777" w:rsidR="00956473" w:rsidRDefault="00956473">
      <w:pPr>
        <w:pStyle w:val="BodyText"/>
        <w:rPr>
          <w:sz w:val="22"/>
        </w:rPr>
      </w:pPr>
    </w:p>
    <w:p w14:paraId="0B1E70EA" w14:textId="77777777" w:rsidR="00956473" w:rsidRDefault="00956473">
      <w:pPr>
        <w:pStyle w:val="BodyText"/>
        <w:rPr>
          <w:sz w:val="22"/>
        </w:rPr>
      </w:pPr>
    </w:p>
    <w:p w14:paraId="29DE7ADB" w14:textId="77777777" w:rsidR="00956473" w:rsidRDefault="00956473">
      <w:pPr>
        <w:pStyle w:val="BodyText"/>
        <w:spacing w:before="8"/>
        <w:rPr>
          <w:sz w:val="21"/>
        </w:rPr>
      </w:pPr>
    </w:p>
    <w:p w14:paraId="571BDFBA" w14:textId="77777777" w:rsidR="00956473" w:rsidRDefault="00000000">
      <w:pPr>
        <w:pStyle w:val="BodyText"/>
        <w:tabs>
          <w:tab w:val="left" w:pos="850"/>
        </w:tabs>
        <w:ind w:left="160"/>
      </w:pPr>
      <w:proofErr w:type="gramStart"/>
      <w:r>
        <w:rPr>
          <w:spacing w:val="-3"/>
        </w:rPr>
        <w:t>Yes</w:t>
      </w:r>
      <w:proofErr w:type="gramEnd"/>
      <w:r>
        <w:rPr>
          <w:spacing w:val="-3"/>
        </w:rPr>
        <w:tab/>
      </w:r>
      <w:r>
        <w:t>Stream must exist on Coverity</w:t>
      </w:r>
      <w:r>
        <w:rPr>
          <w:spacing w:val="-20"/>
        </w:rPr>
        <w:t xml:space="preserve"> </w:t>
      </w:r>
      <w:r>
        <w:t>Instance.</w:t>
      </w:r>
    </w:p>
    <w:p w14:paraId="6362B6F0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800" w:space="41"/>
            <w:col w:w="1077" w:space="39"/>
            <w:col w:w="1167" w:space="45"/>
            <w:col w:w="1025" w:space="42"/>
            <w:col w:w="5384"/>
          </w:cols>
        </w:sectPr>
      </w:pPr>
    </w:p>
    <w:p w14:paraId="5D110341" w14:textId="77777777" w:rsidR="00956473" w:rsidRDefault="00956473">
      <w:pPr>
        <w:pStyle w:val="BodyText"/>
        <w:spacing w:before="6"/>
        <w:rPr>
          <w:sz w:val="10"/>
        </w:rPr>
      </w:pPr>
    </w:p>
    <w:p w14:paraId="70B6CE4B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301512DA" w14:textId="77777777" w:rsidR="00956473" w:rsidRDefault="00000000">
      <w:pPr>
        <w:tabs>
          <w:tab w:val="left" w:pos="1000"/>
        </w:tabs>
        <w:spacing w:before="13" w:line="340" w:lineRule="exact"/>
        <w:ind w:left="1000" w:hanging="841"/>
        <w:rPr>
          <w:rFonts w:ascii="Courier New" w:hAnsi="Courier New"/>
          <w:sz w:val="16"/>
        </w:rPr>
      </w:pPr>
      <w:r>
        <w:rPr>
          <w:sz w:val="20"/>
        </w:rPr>
        <w:t>View</w:t>
      </w:r>
      <w:r>
        <w:rPr>
          <w:sz w:val="20"/>
        </w:rPr>
        <w:tab/>
      </w: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nect.pol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icy.view</w:t>
      </w:r>
      <w:proofErr w:type="spellEnd"/>
      <w:proofErr w:type="gramEnd"/>
    </w:p>
    <w:p w14:paraId="3380F58F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ERITY_CON•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NECT_POLI•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CY_VIEW</w:t>
      </w:r>
    </w:p>
    <w:p w14:paraId="755949E9" w14:textId="77777777" w:rsidR="00956473" w:rsidRDefault="00000000">
      <w:pPr>
        <w:spacing w:before="95"/>
        <w:ind w:right="38"/>
        <w:jc w:val="right"/>
        <w:rPr>
          <w:sz w:val="20"/>
        </w:rPr>
      </w:pPr>
      <w:r>
        <w:br w:type="column"/>
      </w:r>
      <w:r>
        <w:rPr>
          <w:sz w:val="20"/>
        </w:rPr>
        <w:t>No</w:t>
      </w:r>
    </w:p>
    <w:p w14:paraId="7D755D1D" w14:textId="77777777" w:rsidR="00956473" w:rsidRDefault="00956473">
      <w:pPr>
        <w:pStyle w:val="BodyText"/>
        <w:spacing w:before="6"/>
        <w:rPr>
          <w:sz w:val="8"/>
        </w:rPr>
      </w:pPr>
    </w:p>
    <w:p w14:paraId="1A8209EA" w14:textId="77777777" w:rsidR="00956473" w:rsidRDefault="00C11CAC">
      <w:pPr>
        <w:pStyle w:val="BodyText"/>
        <w:spacing w:line="210" w:lineRule="exact"/>
        <w:ind w:left="160"/>
      </w:pPr>
      <w:r>
        <w:rPr>
          <w:noProof/>
          <w:position w:val="-3"/>
        </w:rPr>
        <mc:AlternateContent>
          <mc:Choice Requires="wps">
            <w:drawing>
              <wp:inline distT="0" distB="0" distL="0" distR="0" wp14:anchorId="20372271" wp14:editId="7E310750">
                <wp:extent cx="426720" cy="133985"/>
                <wp:effectExtent l="0" t="0" r="0" b="0"/>
                <wp:docPr id="41010936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9F2B0" w14:textId="77777777" w:rsidR="00956473" w:rsidRDefault="00000000">
                            <w:pPr>
                              <w:spacing w:before="55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ty.con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72271" id="Text Box 87" o:spid="_x0000_s1210" type="#_x0000_t202" style="width:33.6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" fillcolor="#ededed" stroked="f">
                <v:path arrowok="t"/>
                <v:textbox inset="0,0,0,0">
                  <w:txbxContent>
                    <w:p w14:paraId="5049F2B0" w14:textId="77777777" w:rsidR="00956473" w:rsidRDefault="00000000">
                      <w:pPr>
                        <w:spacing w:before="55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ty.con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30A89" w14:textId="77777777" w:rsidR="00956473" w:rsidRDefault="00C11CAC">
      <w:pPr>
        <w:spacing w:before="185" w:line="451" w:lineRule="auto"/>
        <w:ind w:left="160" w:right="478"/>
        <w:rPr>
          <w:rFonts w:ascii="Courier New" w:hAns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F28618" wp14:editId="280F0E47">
                <wp:simplePos x="0" y="0"/>
                <wp:positionH relativeFrom="page">
                  <wp:posOffset>2964815</wp:posOffset>
                </wp:positionH>
                <wp:positionV relativeFrom="paragraph">
                  <wp:posOffset>-328930</wp:posOffset>
                </wp:positionV>
                <wp:extent cx="426720" cy="113665"/>
                <wp:effectExtent l="0" t="0" r="0" b="0"/>
                <wp:wrapNone/>
                <wp:docPr id="140840260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4A488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coveri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28618" id="Text Box 86" o:spid="_x0000_s1211" type="#_x0000_t202" style="position:absolute;left:0;text-align:left;margin-left:233.45pt;margin-top:-25.9pt;width:33.6pt;height:8.9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" fillcolor="#ededed" stroked="f">
                <v:path arrowok="t"/>
                <v:textbox inset="0,0,0,0">
                  <w:txbxContent>
                    <w:p w14:paraId="79C4A488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coveri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 w:hAnsi="Courier New"/>
          <w:sz w:val="16"/>
          <w:shd w:val="clear" w:color="auto" w:fill="EDEDED"/>
        </w:rPr>
        <w:t>nect.pol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icy.view</w:t>
      </w:r>
      <w:proofErr w:type="spellEnd"/>
      <w:proofErr w:type="gramEnd"/>
    </w:p>
    <w:p w14:paraId="1A77E9E9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055555B5" w14:textId="77777777" w:rsidR="00956473" w:rsidRDefault="00000000">
      <w:pPr>
        <w:pStyle w:val="BodyText"/>
        <w:ind w:left="160"/>
        <w:jc w:val="both"/>
      </w:pPr>
      <w:r>
        <w:t>Coverity platform's view name/ID.</w:t>
      </w:r>
    </w:p>
    <w:p w14:paraId="35C5ADDD" w14:textId="77777777" w:rsidR="00956473" w:rsidRDefault="00956473">
      <w:pPr>
        <w:pStyle w:val="BodyText"/>
        <w:rPr>
          <w:sz w:val="25"/>
        </w:rPr>
      </w:pPr>
    </w:p>
    <w:p w14:paraId="7BABB818" w14:textId="77777777" w:rsidR="00956473" w:rsidRDefault="00000000">
      <w:pPr>
        <w:pStyle w:val="BodyText"/>
        <w:spacing w:line="340" w:lineRule="auto"/>
        <w:ind w:left="160" w:right="367"/>
        <w:jc w:val="both"/>
      </w:pPr>
      <w:r>
        <w:t>Bridge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 the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returns</w:t>
      </w:r>
      <w:r>
        <w:rPr>
          <w:spacing w:val="-11"/>
        </w:rPr>
        <w:t xml:space="preserve"> </w:t>
      </w:r>
      <w:hyperlink w:anchor="_bookmark25" w:history="1">
        <w:r>
          <w:rPr>
            <w:color w:val="337AB7"/>
          </w:rPr>
          <w:t>exit</w:t>
        </w:r>
        <w:r>
          <w:rPr>
            <w:color w:val="337AB7"/>
            <w:spacing w:val="-10"/>
          </w:rPr>
          <w:t xml:space="preserve"> </w:t>
        </w:r>
        <w:r>
          <w:rPr>
            <w:color w:val="337AB7"/>
          </w:rPr>
          <w:t>code</w:t>
        </w:r>
      </w:hyperlink>
      <w:r>
        <w:rPr>
          <w:color w:val="337AB7"/>
        </w:rPr>
        <w:t xml:space="preserve"> </w:t>
      </w:r>
      <w:hyperlink w:anchor="_bookmark25" w:history="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 xml:space="preserve"> </w:t>
      </w:r>
      <w:hyperlink w:anchor="_bookmark25" w:history="1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 xml:space="preserve"> </w:t>
        </w:r>
      </w:hyperlink>
      <w:hyperlink w:anchor="_bookmark25" w:history="1">
        <w:r>
          <w:rPr>
            <w:rFonts w:ascii="Arial"/>
            <w:i/>
            <w:color w:val="337AB7"/>
          </w:rPr>
          <w:t>33</w:t>
        </w:r>
      </w:hyperlink>
      <w:hyperlink w:anchor="_bookmark25" w:history="1">
        <w:r>
          <w:rPr>
            <w:rFonts w:ascii="Arial"/>
            <w:i/>
            <w:color w:val="337AB7"/>
          </w:rPr>
          <w:t>)</w:t>
        </w:r>
      </w:hyperlink>
      <w:r>
        <w:t>.</w:t>
      </w:r>
    </w:p>
    <w:p w14:paraId="05C2757F" w14:textId="77777777" w:rsidR="00956473" w:rsidRDefault="00956473">
      <w:pPr>
        <w:spacing w:line="340" w:lineRule="auto"/>
        <w:jc w:val="both"/>
        <w:sectPr w:rsidR="00956473">
          <w:type w:val="continuous"/>
          <w:pgSz w:w="12240" w:h="15840"/>
          <w:pgMar w:top="1500" w:right="1280" w:bottom="280" w:left="1340" w:header="720" w:footer="720" w:gutter="0"/>
          <w:cols w:num="4" w:space="720" w:equalWidth="0">
            <w:col w:w="1866" w:space="42"/>
            <w:col w:w="1217" w:space="44"/>
            <w:col w:w="1523" w:space="234"/>
            <w:col w:w="4694"/>
          </w:cols>
        </w:sectPr>
      </w:pPr>
    </w:p>
    <w:p w14:paraId="10223785" w14:textId="77777777" w:rsidR="00956473" w:rsidRDefault="00956473">
      <w:pPr>
        <w:pStyle w:val="BodyText"/>
        <w:spacing w:before="2"/>
        <w:rPr>
          <w:sz w:val="10"/>
        </w:rPr>
      </w:pPr>
    </w:p>
    <w:p w14:paraId="0BB8AD81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46E4EC94" w14:textId="77777777" w:rsidR="00956473" w:rsidRDefault="00000000">
      <w:pPr>
        <w:pStyle w:val="BodyText"/>
        <w:spacing w:before="95" w:line="340" w:lineRule="auto"/>
        <w:ind w:left="160"/>
      </w:pPr>
      <w:r>
        <w:t xml:space="preserve">Add com­ </w:t>
      </w:r>
      <w:proofErr w:type="spellStart"/>
      <w:r>
        <w:t>ments</w:t>
      </w:r>
      <w:proofErr w:type="spellEnd"/>
      <w:r>
        <w:t xml:space="preserve"> to pull re­ </w:t>
      </w:r>
      <w:proofErr w:type="gramStart"/>
      <w:r>
        <w:rPr>
          <w:w w:val="95"/>
        </w:rPr>
        <w:t>quests</w:t>
      </w:r>
      <w:proofErr w:type="gramEnd"/>
    </w:p>
    <w:p w14:paraId="5754C4E1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ty.con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nect.au•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tomation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A11C0C8" w14:textId="77777777" w:rsidR="00956473" w:rsidRDefault="00000000">
      <w:pPr>
        <w:spacing w:line="451" w:lineRule="auto"/>
        <w:ind w:left="160" w:right="172"/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  <w:shd w:val="clear" w:color="auto" w:fill="EDEDED"/>
        </w:rPr>
        <w:t>.</w:t>
      </w:r>
      <w:proofErr w:type="spellStart"/>
      <w:r>
        <w:rPr>
          <w:rFonts w:ascii="Courier New" w:hAnsi="Courier New"/>
          <w:sz w:val="16"/>
          <w:shd w:val="clear" w:color="auto" w:fill="EDEDED"/>
        </w:rPr>
        <w:t>prcom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ment</w:t>
      </w:r>
      <w:proofErr w:type="spellEnd"/>
    </w:p>
    <w:p w14:paraId="461D98B7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ERITY_CON•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NECT_AU•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TOMATION_•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PRCOMMENT</w:t>
      </w:r>
    </w:p>
    <w:p w14:paraId="78787912" w14:textId="77777777" w:rsidR="00956473" w:rsidRDefault="00000000">
      <w:pPr>
        <w:spacing w:before="95"/>
        <w:ind w:right="38"/>
        <w:jc w:val="right"/>
        <w:rPr>
          <w:sz w:val="20"/>
        </w:rPr>
      </w:pPr>
      <w:r>
        <w:br w:type="column"/>
      </w:r>
      <w:r>
        <w:rPr>
          <w:sz w:val="20"/>
        </w:rPr>
        <w:t>No</w:t>
      </w:r>
    </w:p>
    <w:p w14:paraId="40C9AA84" w14:textId="77777777" w:rsidR="00956473" w:rsidRDefault="00956473">
      <w:pPr>
        <w:pStyle w:val="BodyText"/>
        <w:spacing w:before="6"/>
        <w:rPr>
          <w:sz w:val="8"/>
        </w:rPr>
      </w:pPr>
    </w:p>
    <w:p w14:paraId="139F50EA" w14:textId="77777777" w:rsidR="00956473" w:rsidRDefault="00C11CAC">
      <w:pPr>
        <w:pStyle w:val="BodyText"/>
        <w:spacing w:line="210" w:lineRule="exact"/>
        <w:ind w:left="160"/>
      </w:pPr>
      <w:r>
        <w:rPr>
          <w:noProof/>
          <w:position w:val="-3"/>
        </w:rPr>
        <mc:AlternateContent>
          <mc:Choice Requires="wps">
            <w:drawing>
              <wp:inline distT="0" distB="0" distL="0" distR="0" wp14:anchorId="64A37F2D" wp14:editId="6F52C2D4">
                <wp:extent cx="426720" cy="133985"/>
                <wp:effectExtent l="0" t="0" r="0" b="0"/>
                <wp:docPr id="181504099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7378F" w14:textId="77777777" w:rsidR="00956473" w:rsidRDefault="00000000">
                            <w:pPr>
                              <w:spacing w:before="55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ty.con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37F2D" id="Text Box 85" o:spid="_x0000_s1212" type="#_x0000_t202" style="width:33.6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" fillcolor="#ededed" stroked="f">
                <v:path arrowok="t"/>
                <v:textbox inset="0,0,0,0">
                  <w:txbxContent>
                    <w:p w14:paraId="0EC7378F" w14:textId="77777777" w:rsidR="00956473" w:rsidRDefault="00000000">
                      <w:pPr>
                        <w:spacing w:before="55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ty.con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EFD502" w14:textId="77777777" w:rsidR="00956473" w:rsidRDefault="00C11CAC">
      <w:pPr>
        <w:spacing w:before="185" w:line="451" w:lineRule="auto"/>
        <w:ind w:left="160" w:right="478"/>
        <w:rPr>
          <w:rFonts w:ascii="Courier New" w:hAns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0924EB" wp14:editId="5ADA2668">
                <wp:simplePos x="0" y="0"/>
                <wp:positionH relativeFrom="page">
                  <wp:posOffset>2964815</wp:posOffset>
                </wp:positionH>
                <wp:positionV relativeFrom="paragraph">
                  <wp:posOffset>534670</wp:posOffset>
                </wp:positionV>
                <wp:extent cx="426720" cy="113665"/>
                <wp:effectExtent l="0" t="0" r="0" b="0"/>
                <wp:wrapNone/>
                <wp:docPr id="170906042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4B0D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prcom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924EB" id="Text Box 84" o:spid="_x0000_s1213" type="#_x0000_t202" style="position:absolute;left:0;text-align:left;margin-left:233.45pt;margin-top:42.1pt;width:33.6pt;height:8.9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" fillcolor="#ededed" stroked="f">
                <v:path arrowok="t"/>
                <v:textbox inset="0,0,0,0">
                  <w:txbxContent>
                    <w:p w14:paraId="41EC4B0D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prcom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005837" wp14:editId="6E454085">
                <wp:simplePos x="0" y="0"/>
                <wp:positionH relativeFrom="page">
                  <wp:posOffset>2964815</wp:posOffset>
                </wp:positionH>
                <wp:positionV relativeFrom="paragraph">
                  <wp:posOffset>-328930</wp:posOffset>
                </wp:positionV>
                <wp:extent cx="426720" cy="113665"/>
                <wp:effectExtent l="0" t="0" r="0" b="0"/>
                <wp:wrapNone/>
                <wp:docPr id="49678488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60CA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coveri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05837" id="Text Box 83" o:spid="_x0000_s1214" type="#_x0000_t202" style="position:absolute;left:0;text-align:left;margin-left:233.45pt;margin-top:-25.9pt;width:33.6pt;height:8.9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" fillcolor="#ededed" stroked="f">
                <v:path arrowok="t"/>
                <v:textbox inset="0,0,0,0">
                  <w:txbxContent>
                    <w:p w14:paraId="4A4660CA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16"/>
                        </w:rPr>
                        <w:t>coveri</w:t>
                      </w:r>
                      <w:proofErr w:type="spellEnd"/>
                      <w:r>
                        <w:rPr>
                          <w:rFonts w:ascii="Courier New" w:hAnsi="Courier New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hAnsi="Courier New"/>
          <w:sz w:val="16"/>
          <w:shd w:val="clear" w:color="auto" w:fill="EDEDED"/>
        </w:rPr>
        <w:t>nect.au•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tomation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</w:p>
    <w:p w14:paraId="48CB89D0" w14:textId="77777777" w:rsidR="00956473" w:rsidRDefault="00956473">
      <w:pPr>
        <w:pStyle w:val="BodyText"/>
        <w:rPr>
          <w:rFonts w:ascii="Courier New"/>
          <w:sz w:val="18"/>
        </w:rPr>
      </w:pPr>
    </w:p>
    <w:p w14:paraId="4372D378" w14:textId="77777777" w:rsidR="00956473" w:rsidRDefault="00000000">
      <w:pPr>
        <w:spacing w:before="135"/>
        <w:ind w:left="160"/>
        <w:rPr>
          <w:rFonts w:ascii="Courier New"/>
          <w:sz w:val="16"/>
        </w:rPr>
      </w:pPr>
      <w:proofErr w:type="spellStart"/>
      <w:r>
        <w:rPr>
          <w:rFonts w:ascii="Courier New"/>
          <w:sz w:val="16"/>
          <w:shd w:val="clear" w:color="auto" w:fill="EDEDED"/>
        </w:rPr>
        <w:t>ment</w:t>
      </w:r>
      <w:proofErr w:type="spellEnd"/>
    </w:p>
    <w:p w14:paraId="27277371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2F848F84" w14:textId="77777777" w:rsidR="00956473" w:rsidRDefault="00000000">
      <w:pPr>
        <w:pStyle w:val="BodyText"/>
        <w:spacing w:line="340" w:lineRule="auto"/>
        <w:ind w:left="160" w:right="353"/>
        <w:jc w:val="both"/>
      </w:pPr>
      <w:r>
        <w:t>If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true</w:t>
      </w:r>
      <w:r>
        <w:rPr>
          <w:rFonts w:ascii="Courier New" w:hAnsi="Courier New"/>
          <w:spacing w:val="-56"/>
          <w:sz w:val="16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Bridge</w:t>
      </w:r>
      <w:r>
        <w:rPr>
          <w:spacing w:val="-10"/>
        </w:rPr>
        <w:t xml:space="preserve"> </w:t>
      </w:r>
      <w:r>
        <w:t>adds</w:t>
      </w:r>
      <w:r>
        <w:rPr>
          <w:spacing w:val="-10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pull</w:t>
      </w:r>
      <w:r>
        <w:rPr>
          <w:spacing w:val="-9"/>
        </w:rPr>
        <w:t xml:space="preserve"> </w:t>
      </w:r>
      <w:r>
        <w:t>re­ quests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introduced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pull</w:t>
      </w:r>
      <w:r>
        <w:rPr>
          <w:spacing w:val="-13"/>
        </w:rPr>
        <w:t xml:space="preserve"> </w:t>
      </w:r>
      <w:r>
        <w:t>re­ quest.</w:t>
      </w:r>
    </w:p>
    <w:p w14:paraId="0B829026" w14:textId="7935F564" w:rsidR="00956473" w:rsidRDefault="00000000">
      <w:pPr>
        <w:pStyle w:val="BodyText"/>
        <w:spacing w:before="197" w:line="340" w:lineRule="auto"/>
        <w:ind w:left="160" w:right="482"/>
      </w:pPr>
      <w:r>
        <w:t xml:space="preserve">Requires Rapid Scan to be run on pull require events. This </w:t>
      </w:r>
      <w:del w:id="199" w:author="Raj Kesarapalli" w:date="2023-07-28T15:31:00Z">
        <w:r w:rsidDel="00864218">
          <w:delText xml:space="preserve">flag </w:delText>
        </w:r>
      </w:del>
      <w:ins w:id="200" w:author="Raj Kesarapalli" w:date="2023-07-28T15:32:00Z">
        <w:r w:rsidR="00864218">
          <w:t>argument</w:t>
        </w:r>
      </w:ins>
      <w:ins w:id="201" w:author="Raj Kesarapalli" w:date="2023-07-28T15:31:00Z">
        <w:r w:rsidR="00864218">
          <w:t xml:space="preserve"> </w:t>
        </w:r>
      </w:ins>
      <w:r>
        <w:t>is ignored if full scan is run.</w:t>
      </w:r>
    </w:p>
    <w:p w14:paraId="2AE0C970" w14:textId="77777777" w:rsidR="00956473" w:rsidRDefault="00956473">
      <w:pPr>
        <w:pStyle w:val="BodyText"/>
        <w:spacing w:before="6"/>
        <w:rPr>
          <w:sz w:val="16"/>
        </w:rPr>
      </w:pPr>
    </w:p>
    <w:p w14:paraId="0C9C9A0B" w14:textId="77777777" w:rsidR="00956473" w:rsidRDefault="00000000">
      <w:pPr>
        <w:pStyle w:val="BodyText"/>
        <w:spacing w:line="340" w:lineRule="auto"/>
        <w:ind w:left="160" w:right="184"/>
      </w:pPr>
      <w:r>
        <w:t>Note: Requires SCM information including to­ ken as documented in section SCM Information needed for “Adding Comments to Pull Requests” feature.</w:t>
      </w:r>
    </w:p>
    <w:p w14:paraId="6ECE4EFE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762" w:space="79"/>
            <w:col w:w="1025" w:space="42"/>
            <w:col w:w="1217" w:space="44"/>
            <w:col w:w="1523" w:space="234"/>
            <w:col w:w="4694"/>
          </w:cols>
        </w:sectPr>
      </w:pPr>
    </w:p>
    <w:p w14:paraId="7BB94C8C" w14:textId="77777777" w:rsidR="00956473" w:rsidRDefault="00956473">
      <w:pPr>
        <w:pStyle w:val="BodyText"/>
        <w:spacing w:before="1"/>
        <w:rPr>
          <w:sz w:val="10"/>
        </w:rPr>
      </w:pPr>
    </w:p>
    <w:p w14:paraId="0EBA94D1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26EBD671" w14:textId="77777777" w:rsidR="00956473" w:rsidRDefault="00000000">
      <w:pPr>
        <w:pStyle w:val="BodyText"/>
        <w:spacing w:before="96" w:line="340" w:lineRule="auto"/>
        <w:ind w:left="160"/>
      </w:pPr>
      <w:r>
        <w:t xml:space="preserve">Install </w:t>
      </w:r>
      <w:proofErr w:type="spellStart"/>
      <w:r>
        <w:rPr>
          <w:w w:val="90"/>
        </w:rPr>
        <w:t>directo</w:t>
      </w:r>
      <w:proofErr w:type="spellEnd"/>
      <w:r>
        <w:rPr>
          <w:w w:val="90"/>
        </w:rPr>
        <w:t xml:space="preserve">­ </w:t>
      </w:r>
      <w:proofErr w:type="spellStart"/>
      <w:proofErr w:type="gramStart"/>
      <w:r>
        <w:t>ry</w:t>
      </w:r>
      <w:proofErr w:type="spellEnd"/>
      <w:proofErr w:type="gramEnd"/>
    </w:p>
    <w:p w14:paraId="408E6F96" w14:textId="77777777" w:rsidR="00956473" w:rsidRDefault="00000000">
      <w:pPr>
        <w:spacing w:before="153" w:line="451" w:lineRule="auto"/>
        <w:ind w:left="128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cover•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ity.in•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stall.di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rectory</w:t>
      </w:r>
    </w:p>
    <w:p w14:paraId="335BB2B9" w14:textId="77777777" w:rsidR="00956473" w:rsidRDefault="00000000">
      <w:pPr>
        <w:spacing w:before="153" w:line="451" w:lineRule="auto"/>
        <w:ind w:left="160" w:right="-20"/>
        <w:rPr>
          <w:rFonts w:ascii="Courier New" w:hAnsi="Courier New"/>
          <w:sz w:val="16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ERITY_INS•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TALL_DIREC•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TORY</w:t>
      </w:r>
    </w:p>
    <w:p w14:paraId="5FE425E4" w14:textId="77777777" w:rsidR="00956473" w:rsidRDefault="00000000">
      <w:pPr>
        <w:tabs>
          <w:tab w:val="left" w:pos="1226"/>
        </w:tabs>
        <w:spacing w:before="96"/>
        <w:ind w:left="160"/>
        <w:rPr>
          <w:sz w:val="20"/>
        </w:rPr>
      </w:pPr>
      <w:r>
        <w:br w:type="column"/>
      </w:r>
      <w:r>
        <w:rPr>
          <w:rFonts w:ascii="Courier New" w:hAnsi="Courier New"/>
          <w:sz w:val="16"/>
          <w:shd w:val="clear" w:color="auto" w:fill="EDEDED"/>
        </w:rPr>
        <w:t>cover•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 w14:paraId="4E8E8EFE" w14:textId="77777777" w:rsidR="00956473" w:rsidRDefault="00C11CAC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71C928F9" wp14:editId="4D35BFA2">
                <wp:simplePos x="0" y="0"/>
                <wp:positionH relativeFrom="page">
                  <wp:posOffset>2964815</wp:posOffset>
                </wp:positionH>
                <wp:positionV relativeFrom="paragraph">
                  <wp:posOffset>85725</wp:posOffset>
                </wp:positionV>
                <wp:extent cx="426720" cy="113665"/>
                <wp:effectExtent l="0" t="0" r="0" b="0"/>
                <wp:wrapTopAndBottom/>
                <wp:docPr id="86903071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136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699D1" w14:textId="77777777" w:rsidR="00956473" w:rsidRDefault="00000000">
                            <w:pPr>
                              <w:spacing w:before="22" w:line="156" w:lineRule="exact"/>
                              <w:ind w:right="-1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ity.in•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28F9" id="Text Box 82" o:spid="_x0000_s1215" type="#_x0000_t202" style="position:absolute;margin-left:233.45pt;margin-top:6.75pt;width:33.6pt;height:8.95pt;z-index:-25154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" fillcolor="#ededed" stroked="f">
                <v:path arrowok="t"/>
                <v:textbox inset="0,0,0,0">
                  <w:txbxContent>
                    <w:p w14:paraId="46F699D1" w14:textId="77777777" w:rsidR="00956473" w:rsidRDefault="00000000">
                      <w:pPr>
                        <w:spacing w:before="22" w:line="156" w:lineRule="exact"/>
                        <w:ind w:right="-1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ity.in•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108715" w14:textId="77777777" w:rsidR="00956473" w:rsidRDefault="00000000">
      <w:pPr>
        <w:spacing w:before="169"/>
        <w:ind w:left="160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stall.di</w:t>
      </w:r>
      <w:proofErr w:type="spellEnd"/>
      <w:proofErr w:type="gramEnd"/>
      <w:r>
        <w:rPr>
          <w:rFonts w:ascii="Courier New" w:hAnsi="Courier New"/>
          <w:sz w:val="16"/>
          <w:shd w:val="clear" w:color="auto" w:fill="EDEDED"/>
        </w:rPr>
        <w:t>•</w:t>
      </w:r>
    </w:p>
    <w:p w14:paraId="6B1AFE2D" w14:textId="77777777" w:rsidR="00956473" w:rsidRDefault="00956473">
      <w:pPr>
        <w:pStyle w:val="BodyText"/>
        <w:spacing w:before="10" w:after="24"/>
        <w:rPr>
          <w:rFonts w:ascii="Courier New"/>
          <w:sz w:val="9"/>
        </w:rPr>
      </w:pPr>
    </w:p>
    <w:p w14:paraId="0596047B" w14:textId="77777777" w:rsidR="00956473" w:rsidRDefault="00C11CAC"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noProof/>
          <w:position w:val="-3"/>
        </w:rPr>
        <mc:AlternateContent>
          <mc:Choice Requires="wps">
            <w:drawing>
              <wp:inline distT="0" distB="0" distL="0" distR="0" wp14:anchorId="22058857" wp14:editId="494C26F4">
                <wp:extent cx="426720" cy="133985"/>
                <wp:effectExtent l="0" t="0" r="0" b="0"/>
                <wp:docPr id="192940028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" cy="133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A386E" w14:textId="77777777" w:rsidR="00956473" w:rsidRDefault="00000000">
                            <w:pPr>
                              <w:spacing w:before="22"/>
                              <w:ind w:right="-1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rectory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58857" id="Text Box 81" o:spid="_x0000_s1216" type="#_x0000_t202" style="width:33.6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" fillcolor="#ededed" stroked="f">
                <v:path arrowok="t"/>
                <v:textbox inset="0,0,0,0">
                  <w:txbxContent>
                    <w:p w14:paraId="784A386E" w14:textId="77777777" w:rsidR="00956473" w:rsidRDefault="00000000">
                      <w:pPr>
                        <w:spacing w:before="22"/>
                        <w:ind w:right="-1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rectory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6872C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31EC8E6F" w14:textId="77777777" w:rsidR="00956473" w:rsidRDefault="00000000">
      <w:pPr>
        <w:spacing w:line="340" w:lineRule="auto"/>
        <w:ind w:left="160" w:right="184"/>
        <w:rPr>
          <w:sz w:val="20"/>
        </w:rPr>
      </w:pPr>
      <w:r>
        <w:rPr>
          <w:sz w:val="20"/>
        </w:rPr>
        <w:t xml:space="preserve">Path to directory where </w:t>
      </w:r>
      <w:proofErr w:type="spellStart"/>
      <w:r>
        <w:rPr>
          <w:rFonts w:ascii="Courier New" w:hAnsi="Courier New"/>
          <w:sz w:val="16"/>
          <w:shd w:val="clear" w:color="auto" w:fill="EDEDED"/>
        </w:rPr>
        <w:t>coverity</w:t>
      </w:r>
      <w:proofErr w:type="spellEnd"/>
      <w:r>
        <w:rPr>
          <w:rFonts w:ascii="Courier New" w:hAnsi="Courier New"/>
          <w:spacing w:val="-52"/>
          <w:sz w:val="16"/>
        </w:rPr>
        <w:t xml:space="preserve"> </w:t>
      </w:r>
      <w:r>
        <w:rPr>
          <w:sz w:val="20"/>
        </w:rPr>
        <w:t xml:space="preserve">resides. De­ fault: </w:t>
      </w:r>
      <w:r>
        <w:rPr>
          <w:rFonts w:ascii="Courier New" w:hAnsi="Courier New"/>
          <w:sz w:val="16"/>
          <w:shd w:val="clear" w:color="auto" w:fill="EDEDED"/>
        </w:rPr>
        <w:t>&lt;$HOME&gt;</w:t>
      </w:r>
      <w:proofErr w:type="gramStart"/>
      <w:r>
        <w:rPr>
          <w:rFonts w:ascii="Courier New" w:hAnsi="Courier New"/>
          <w:sz w:val="16"/>
          <w:shd w:val="clear" w:color="auto" w:fill="EDEDED"/>
        </w:rPr>
        <w:t>/.bridge</w:t>
      </w:r>
      <w:proofErr w:type="gramEnd"/>
      <w:r>
        <w:rPr>
          <w:rFonts w:ascii="Courier New" w:hAnsi="Courier New"/>
          <w:sz w:val="16"/>
          <w:shd w:val="clear" w:color="auto" w:fill="EDEDED"/>
        </w:rPr>
        <w:t>/</w:t>
      </w:r>
      <w:proofErr w:type="spellStart"/>
      <w:r>
        <w:rPr>
          <w:rFonts w:ascii="Courier New" w:hAnsi="Courier New"/>
          <w:sz w:val="16"/>
          <w:shd w:val="clear" w:color="auto" w:fill="EDEDED"/>
        </w:rPr>
        <w:t>coverity</w:t>
      </w:r>
      <w:proofErr w:type="spellEnd"/>
      <w:r>
        <w:rPr>
          <w:sz w:val="20"/>
        </w:rPr>
        <w:t>.</w:t>
      </w:r>
    </w:p>
    <w:p w14:paraId="5B20FDEE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5" w:space="720" w:equalWidth="0">
            <w:col w:w="833" w:space="40"/>
            <w:col w:w="993" w:space="41"/>
            <w:col w:w="1217" w:space="45"/>
            <w:col w:w="1523" w:space="234"/>
            <w:col w:w="4694"/>
          </w:cols>
        </w:sectPr>
      </w:pPr>
    </w:p>
    <w:p w14:paraId="1BBA89DA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31</w:t>
      </w:r>
    </w:p>
    <w:p w14:paraId="5E47235F" w14:textId="77777777" w:rsidR="00956473" w:rsidRDefault="00956473">
      <w:pPr>
        <w:pStyle w:val="BodyText"/>
      </w:pPr>
    </w:p>
    <w:p w14:paraId="6A24CFAC" w14:textId="77777777" w:rsidR="00956473" w:rsidRDefault="00956473">
      <w:pPr>
        <w:pStyle w:val="BodyText"/>
      </w:pPr>
    </w:p>
    <w:p w14:paraId="213FE35C" w14:textId="77777777" w:rsidR="00956473" w:rsidRDefault="00956473">
      <w:pPr>
        <w:pStyle w:val="BodyText"/>
        <w:spacing w:before="2"/>
        <w:rPr>
          <w:sz w:val="15"/>
        </w:rPr>
      </w:pPr>
    </w:p>
    <w:p w14:paraId="2B020D26" w14:textId="77777777" w:rsidR="00956473" w:rsidRDefault="00956473">
      <w:pPr>
        <w:rPr>
          <w:sz w:val="15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8BF44A6" w14:textId="77777777" w:rsidR="00956473" w:rsidRDefault="00000000">
      <w:pPr>
        <w:pStyle w:val="Heading5"/>
        <w:spacing w:before="96" w:line="340" w:lineRule="auto"/>
        <w:ind w:left="290" w:right="-16" w:hanging="25"/>
      </w:pPr>
      <w:proofErr w:type="spellStart"/>
      <w:r>
        <w:rPr>
          <w:spacing w:val="-1"/>
        </w:rPr>
        <w:t>Argu</w:t>
      </w:r>
      <w:proofErr w:type="spellEnd"/>
      <w:r>
        <w:rPr>
          <w:spacing w:val="-1"/>
        </w:rPr>
        <w:t xml:space="preserve">­ </w:t>
      </w:r>
      <w:proofErr w:type="spellStart"/>
      <w:r>
        <w:t>ment</w:t>
      </w:r>
      <w:proofErr w:type="spellEnd"/>
    </w:p>
    <w:p w14:paraId="2CB93F9D" w14:textId="77777777" w:rsidR="00956473" w:rsidRDefault="00000000">
      <w:pPr>
        <w:pStyle w:val="BodyText"/>
        <w:spacing w:before="118" w:line="340" w:lineRule="auto"/>
        <w:ind w:left="160" w:right="78"/>
      </w:pPr>
      <w:r>
        <w:t xml:space="preserve">local </w:t>
      </w:r>
      <w:proofErr w:type="spellStart"/>
      <w:r>
        <w:rPr>
          <w:w w:val="90"/>
        </w:rPr>
        <w:t>analy</w:t>
      </w:r>
      <w:proofErr w:type="spellEnd"/>
      <w:r>
        <w:rPr>
          <w:w w:val="90"/>
        </w:rPr>
        <w:t xml:space="preserve">­ </w:t>
      </w:r>
      <w:r>
        <w:t>sis</w:t>
      </w:r>
    </w:p>
    <w:p w14:paraId="59CA436C" w14:textId="77777777" w:rsidR="00956473" w:rsidRDefault="00000000">
      <w:pPr>
        <w:pStyle w:val="BodyText"/>
        <w:rPr>
          <w:sz w:val="18"/>
        </w:rPr>
      </w:pPr>
      <w:r>
        <w:br w:type="column"/>
      </w:r>
    </w:p>
    <w:p w14:paraId="3F897AD3" w14:textId="77777777" w:rsidR="00956473" w:rsidRDefault="00956473">
      <w:pPr>
        <w:pStyle w:val="BodyText"/>
        <w:rPr>
          <w:sz w:val="18"/>
        </w:rPr>
      </w:pPr>
    </w:p>
    <w:p w14:paraId="1839BC68" w14:textId="77777777" w:rsidR="00956473" w:rsidRDefault="00956473">
      <w:pPr>
        <w:pStyle w:val="BodyText"/>
        <w:rPr>
          <w:sz w:val="18"/>
        </w:rPr>
      </w:pPr>
    </w:p>
    <w:p w14:paraId="79FDADC1" w14:textId="77777777" w:rsidR="00956473" w:rsidRDefault="00956473">
      <w:pPr>
        <w:pStyle w:val="BodyText"/>
        <w:spacing w:before="4"/>
        <w:rPr>
          <w:sz w:val="25"/>
        </w:rPr>
      </w:pPr>
    </w:p>
    <w:p w14:paraId="13FFCC5D" w14:textId="77777777" w:rsidR="00956473" w:rsidRDefault="00000000">
      <w:pPr>
        <w:spacing w:line="451" w:lineRule="auto"/>
        <w:ind w:left="160" w:right="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ty.local</w:t>
      </w:r>
      <w:proofErr w:type="spellEnd"/>
      <w:proofErr w:type="gramEnd"/>
    </w:p>
    <w:p w14:paraId="574FBA04" w14:textId="77777777" w:rsidR="00956473" w:rsidRDefault="00000000">
      <w:pPr>
        <w:pStyle w:val="BodyText"/>
        <w:spacing w:before="5"/>
        <w:rPr>
          <w:rFonts w:ascii="Courier New"/>
          <w:sz w:val="23"/>
        </w:rPr>
      </w:pPr>
      <w:r>
        <w:br w:type="column"/>
      </w:r>
    </w:p>
    <w:p w14:paraId="28A00811" w14:textId="77777777" w:rsidR="00956473" w:rsidRDefault="00000000">
      <w:pPr>
        <w:pStyle w:val="Heading5"/>
        <w:ind w:left="220"/>
      </w:pPr>
      <w:r>
        <w:t>Input</w:t>
      </w:r>
      <w:r>
        <w:rPr>
          <w:spacing w:val="-2"/>
        </w:rPr>
        <w:t xml:space="preserve"> </w:t>
      </w:r>
      <w:r>
        <w:rPr>
          <w:spacing w:val="-5"/>
        </w:rPr>
        <w:t>Mode</w:t>
      </w:r>
    </w:p>
    <w:p w14:paraId="1E623B23" w14:textId="77777777" w:rsidR="00956473" w:rsidRDefault="00956473">
      <w:pPr>
        <w:pStyle w:val="BodyText"/>
        <w:rPr>
          <w:b/>
          <w:sz w:val="22"/>
        </w:rPr>
      </w:pPr>
    </w:p>
    <w:p w14:paraId="398361B7" w14:textId="77777777" w:rsidR="00956473" w:rsidRDefault="00000000">
      <w:pPr>
        <w:spacing w:before="183" w:line="451" w:lineRule="auto"/>
        <w:ind w:left="160" w:right="4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ERITY_LOCAL</w:t>
      </w:r>
    </w:p>
    <w:p w14:paraId="00488592" w14:textId="77777777" w:rsidR="00956473" w:rsidRDefault="00000000">
      <w:pPr>
        <w:pStyle w:val="BodyText"/>
        <w:rPr>
          <w:rFonts w:ascii="Courier New"/>
          <w:sz w:val="18"/>
        </w:rPr>
      </w:pPr>
      <w:r>
        <w:br w:type="column"/>
      </w:r>
    </w:p>
    <w:p w14:paraId="7938EE94" w14:textId="77777777" w:rsidR="00956473" w:rsidRDefault="00956473">
      <w:pPr>
        <w:pStyle w:val="BodyText"/>
        <w:rPr>
          <w:rFonts w:ascii="Courier New"/>
          <w:sz w:val="18"/>
        </w:rPr>
      </w:pPr>
    </w:p>
    <w:p w14:paraId="18259AFB" w14:textId="77777777" w:rsidR="00956473" w:rsidRDefault="00956473">
      <w:pPr>
        <w:pStyle w:val="BodyText"/>
        <w:rPr>
          <w:rFonts w:ascii="Courier New"/>
          <w:sz w:val="18"/>
        </w:rPr>
      </w:pPr>
    </w:p>
    <w:p w14:paraId="75B750BE" w14:textId="77777777" w:rsidR="00956473" w:rsidRDefault="00956473">
      <w:pPr>
        <w:pStyle w:val="BodyText"/>
        <w:rPr>
          <w:rFonts w:ascii="Courier New"/>
          <w:sz w:val="18"/>
        </w:rPr>
      </w:pPr>
    </w:p>
    <w:p w14:paraId="14A186C2" w14:textId="77777777" w:rsidR="00956473" w:rsidRDefault="00000000">
      <w:pPr>
        <w:spacing w:before="137" w:line="451" w:lineRule="auto"/>
        <w:ind w:left="141" w:right="2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coveri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ty.local</w:t>
      </w:r>
      <w:proofErr w:type="spellEnd"/>
      <w:proofErr w:type="gramEnd"/>
    </w:p>
    <w:p w14:paraId="13BB6C2A" w14:textId="77777777" w:rsidR="00956473" w:rsidRDefault="00000000">
      <w:pPr>
        <w:pStyle w:val="Heading5"/>
        <w:spacing w:before="96" w:line="340" w:lineRule="auto"/>
        <w:ind w:left="160" w:right="-15" w:firstLine="129"/>
      </w:pPr>
      <w:r>
        <w:rPr>
          <w:b w:val="0"/>
        </w:rPr>
        <w:br w:type="column"/>
      </w:r>
      <w:r>
        <w:t xml:space="preserve">Re­ </w:t>
      </w:r>
      <w:r>
        <w:rPr>
          <w:spacing w:val="-1"/>
        </w:rPr>
        <w:t>quired</w:t>
      </w:r>
    </w:p>
    <w:p w14:paraId="183136C4" w14:textId="77777777" w:rsidR="00956473" w:rsidRDefault="00000000">
      <w:pPr>
        <w:pStyle w:val="BodyText"/>
        <w:spacing w:before="118"/>
        <w:ind w:left="160"/>
      </w:pPr>
      <w:r>
        <w:t>No</w:t>
      </w:r>
    </w:p>
    <w:p w14:paraId="330EB6D3" w14:textId="77777777" w:rsidR="00956473" w:rsidRDefault="00000000">
      <w:pPr>
        <w:pStyle w:val="BodyText"/>
        <w:spacing w:before="1"/>
        <w:rPr>
          <w:sz w:val="22"/>
        </w:rPr>
      </w:pPr>
      <w:r>
        <w:br w:type="column"/>
      </w:r>
    </w:p>
    <w:p w14:paraId="56888A47" w14:textId="77777777" w:rsidR="00956473" w:rsidRDefault="00000000">
      <w:pPr>
        <w:pStyle w:val="Heading5"/>
        <w:ind w:left="1952" w:right="2089"/>
        <w:jc w:val="center"/>
      </w:pPr>
      <w:r>
        <w:t>Notes</w:t>
      </w:r>
    </w:p>
    <w:p w14:paraId="4F2DA686" w14:textId="77777777" w:rsidR="00956473" w:rsidRDefault="00956473">
      <w:pPr>
        <w:pStyle w:val="BodyText"/>
        <w:rPr>
          <w:b/>
          <w:sz w:val="22"/>
        </w:rPr>
      </w:pPr>
    </w:p>
    <w:p w14:paraId="255A4FA1" w14:textId="77777777" w:rsidR="00956473" w:rsidRDefault="00956473">
      <w:pPr>
        <w:pStyle w:val="BodyText"/>
        <w:spacing w:before="2"/>
        <w:rPr>
          <w:b/>
          <w:sz w:val="27"/>
        </w:rPr>
      </w:pPr>
    </w:p>
    <w:p w14:paraId="14AD8B03" w14:textId="77777777" w:rsidR="00956473" w:rsidRDefault="00000000">
      <w:pPr>
        <w:pStyle w:val="BodyText"/>
        <w:spacing w:line="340" w:lineRule="auto"/>
        <w:ind w:left="80" w:right="526"/>
      </w:pPr>
      <w:r>
        <w:rPr>
          <w:spacing w:val="-5"/>
        </w:rPr>
        <w:t>To</w:t>
      </w:r>
      <w:r>
        <w:rPr>
          <w:spacing w:val="-24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Synopsys</w:t>
      </w:r>
      <w:r>
        <w:rPr>
          <w:spacing w:val="-24"/>
        </w:rPr>
        <w:t xml:space="preserve"> </w:t>
      </w:r>
      <w:r>
        <w:t>Bridge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on-prem</w:t>
      </w:r>
      <w:r>
        <w:rPr>
          <w:spacing w:val="-24"/>
        </w:rPr>
        <w:t xml:space="preserve"> </w:t>
      </w:r>
      <w:proofErr w:type="spellStart"/>
      <w:r>
        <w:t>Coveri</w:t>
      </w:r>
      <w:proofErr w:type="spellEnd"/>
      <w:r>
        <w:t xml:space="preserve">­ ty Connect, set this to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t>. When set to true, Bridge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download</w:t>
      </w:r>
      <w:r>
        <w:rPr>
          <w:spacing w:val="-12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kit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will perform capture and analysis</w:t>
      </w:r>
      <w:r>
        <w:rPr>
          <w:spacing w:val="-20"/>
        </w:rPr>
        <w:t xml:space="preserve"> </w:t>
      </w:r>
      <w:r>
        <w:t>locally.</w:t>
      </w:r>
    </w:p>
    <w:p w14:paraId="60BABC6B" w14:textId="77777777" w:rsidR="00956473" w:rsidRDefault="00956473">
      <w:pPr>
        <w:pStyle w:val="BodyText"/>
        <w:spacing w:before="9"/>
        <w:rPr>
          <w:sz w:val="24"/>
        </w:rPr>
      </w:pPr>
    </w:p>
    <w:p w14:paraId="76DB35E6" w14:textId="77777777" w:rsidR="00956473" w:rsidRDefault="00000000">
      <w:pPr>
        <w:pStyle w:val="BodyText"/>
        <w:spacing w:line="340" w:lineRule="auto"/>
        <w:ind w:left="80" w:right="369"/>
      </w:pPr>
      <w:r>
        <w:t>With</w:t>
      </w:r>
      <w:r>
        <w:rPr>
          <w:spacing w:val="-25"/>
        </w:rPr>
        <w:t xml:space="preserve"> </w:t>
      </w:r>
      <w:r>
        <w:t>Coverity</w:t>
      </w:r>
      <w:r>
        <w:rPr>
          <w:spacing w:val="-24"/>
        </w:rPr>
        <w:t xml:space="preserve"> </w:t>
      </w:r>
      <w:r>
        <w:t>cloud</w:t>
      </w:r>
      <w:r>
        <w:rPr>
          <w:spacing w:val="-24"/>
        </w:rPr>
        <w:t xml:space="preserve"> </w:t>
      </w:r>
      <w:r>
        <w:t>deployments,</w:t>
      </w:r>
      <w:r>
        <w:rPr>
          <w:spacing w:val="-24"/>
        </w:rPr>
        <w:t xml:space="preserve"> </w:t>
      </w:r>
      <w:r>
        <w:t>Synopsys</w:t>
      </w:r>
      <w:r>
        <w:rPr>
          <w:spacing w:val="-24"/>
        </w:rPr>
        <w:t xml:space="preserve"> </w:t>
      </w:r>
      <w:r>
        <w:t xml:space="preserve">us­ es Thin Client and this option should be set to </w:t>
      </w:r>
      <w:r>
        <w:rPr>
          <w:rFonts w:ascii="Courier New" w:hAnsi="Courier New"/>
          <w:sz w:val="16"/>
          <w:shd w:val="clear" w:color="auto" w:fill="EDEDED"/>
        </w:rPr>
        <w:t>false</w:t>
      </w:r>
      <w:r>
        <w:t>.</w:t>
      </w:r>
    </w:p>
    <w:p w14:paraId="52AFC15F" w14:textId="77777777" w:rsidR="00956473" w:rsidRDefault="00000000">
      <w:pPr>
        <w:spacing w:before="197"/>
        <w:ind w:left="80"/>
        <w:rPr>
          <w:sz w:val="20"/>
        </w:rPr>
      </w:pPr>
      <w:r>
        <w:rPr>
          <w:sz w:val="20"/>
        </w:rPr>
        <w:t xml:space="preserve">Default: </w:t>
      </w:r>
      <w:r>
        <w:rPr>
          <w:rFonts w:ascii="Courier New"/>
          <w:sz w:val="16"/>
          <w:shd w:val="clear" w:color="auto" w:fill="EDEDED"/>
        </w:rPr>
        <w:t>false</w:t>
      </w:r>
      <w:r>
        <w:rPr>
          <w:sz w:val="20"/>
        </w:rPr>
        <w:t>.</w:t>
      </w:r>
    </w:p>
    <w:p w14:paraId="3B9A4D6D" w14:textId="77777777" w:rsidR="00956473" w:rsidRDefault="00956473">
      <w:pPr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6" w:space="720" w:equalWidth="0">
            <w:col w:w="776" w:space="65"/>
            <w:col w:w="969" w:space="98"/>
            <w:col w:w="1241" w:space="39"/>
            <w:col w:w="950" w:space="97"/>
            <w:col w:w="731" w:space="40"/>
            <w:col w:w="4614"/>
          </w:cols>
        </w:sectPr>
      </w:pPr>
    </w:p>
    <w:p w14:paraId="2999285D" w14:textId="77777777" w:rsidR="00956473" w:rsidRDefault="00956473">
      <w:pPr>
        <w:pStyle w:val="BodyText"/>
      </w:pPr>
    </w:p>
    <w:p w14:paraId="73AE427C" w14:textId="77777777" w:rsidR="00956473" w:rsidRDefault="00956473">
      <w:pPr>
        <w:pStyle w:val="BodyText"/>
        <w:rPr>
          <w:sz w:val="15"/>
        </w:rPr>
      </w:pPr>
    </w:p>
    <w:p w14:paraId="7F3992EB" w14:textId="77777777" w:rsidR="00956473" w:rsidRDefault="00C11CAC">
      <w:pPr>
        <w:pStyle w:val="BodyText"/>
        <w:ind w:left="115"/>
      </w:pPr>
      <w:r>
        <w:rPr>
          <w:noProof/>
        </w:rPr>
        <mc:AlternateContent>
          <mc:Choice Requires="wpg">
            <w:drawing>
              <wp:inline distT="0" distB="0" distL="0" distR="0" wp14:anchorId="097F4512" wp14:editId="728982A0">
                <wp:extent cx="5924550" cy="838200"/>
                <wp:effectExtent l="0" t="0" r="0" b="0"/>
                <wp:docPr id="112972725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838200"/>
                          <a:chOff x="0" y="0"/>
                          <a:chExt cx="9330" cy="1320"/>
                        </a:xfrm>
                      </wpg:grpSpPr>
                      <wps:wsp>
                        <wps:cNvPr id="203469011" name="Freeform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30" cy="1320"/>
                          </a:xfrm>
                          <a:custGeom>
                            <a:avLst/>
                            <a:gdLst>
                              <a:gd name="T0" fmla="*/ 9180 w 9330"/>
                              <a:gd name="T1" fmla="*/ 1320 h 1320"/>
                              <a:gd name="T2" fmla="*/ 150 w 9330"/>
                              <a:gd name="T3" fmla="*/ 1320 h 1320"/>
                              <a:gd name="T4" fmla="*/ 92 w 9330"/>
                              <a:gd name="T5" fmla="*/ 1308 h 1320"/>
                              <a:gd name="T6" fmla="*/ 44 w 9330"/>
                              <a:gd name="T7" fmla="*/ 1276 h 1320"/>
                              <a:gd name="T8" fmla="*/ 12 w 9330"/>
                              <a:gd name="T9" fmla="*/ 1228 h 1320"/>
                              <a:gd name="T10" fmla="*/ 0 w 9330"/>
                              <a:gd name="T11" fmla="*/ 1170 h 1320"/>
                              <a:gd name="T12" fmla="*/ 0 w 9330"/>
                              <a:gd name="T13" fmla="*/ 150 h 1320"/>
                              <a:gd name="T14" fmla="*/ 12 w 9330"/>
                              <a:gd name="T15" fmla="*/ 92 h 1320"/>
                              <a:gd name="T16" fmla="*/ 44 w 9330"/>
                              <a:gd name="T17" fmla="*/ 44 h 1320"/>
                              <a:gd name="T18" fmla="*/ 92 w 9330"/>
                              <a:gd name="T19" fmla="*/ 12 h 1320"/>
                              <a:gd name="T20" fmla="*/ 150 w 9330"/>
                              <a:gd name="T21" fmla="*/ 0 h 1320"/>
                              <a:gd name="T22" fmla="*/ 9180 w 9330"/>
                              <a:gd name="T23" fmla="*/ 0 h 1320"/>
                              <a:gd name="T24" fmla="*/ 9238 w 9330"/>
                              <a:gd name="T25" fmla="*/ 12 h 1320"/>
                              <a:gd name="T26" fmla="*/ 9286 w 9330"/>
                              <a:gd name="T27" fmla="*/ 44 h 1320"/>
                              <a:gd name="T28" fmla="*/ 9318 w 9330"/>
                              <a:gd name="T29" fmla="*/ 92 h 1320"/>
                              <a:gd name="T30" fmla="*/ 9330 w 9330"/>
                              <a:gd name="T31" fmla="*/ 150 h 1320"/>
                              <a:gd name="T32" fmla="*/ 9330 w 9330"/>
                              <a:gd name="T33" fmla="*/ 1170 h 1320"/>
                              <a:gd name="T34" fmla="*/ 9318 w 9330"/>
                              <a:gd name="T35" fmla="*/ 1228 h 1320"/>
                              <a:gd name="T36" fmla="*/ 9286 w 9330"/>
                              <a:gd name="T37" fmla="*/ 1276 h 1320"/>
                              <a:gd name="T38" fmla="*/ 9238 w 9330"/>
                              <a:gd name="T39" fmla="*/ 1308 h 1320"/>
                              <a:gd name="T40" fmla="*/ 9180 w 9330"/>
                              <a:gd name="T41" fmla="*/ 132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30" h="1320">
                                <a:moveTo>
                                  <a:pt x="91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1170"/>
                                </a:lnTo>
                                <a:lnTo>
                                  <a:pt x="9318" y="1228"/>
                                </a:lnTo>
                                <a:lnTo>
                                  <a:pt x="9286" y="1276"/>
                                </a:lnTo>
                                <a:lnTo>
                                  <a:pt x="9238" y="1308"/>
                                </a:lnTo>
                                <a:lnTo>
                                  <a:pt x="91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1574801" name="Picture 7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878395" name="Text Box 7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3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335B2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6B2FD536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251379DF" w14:textId="77777777" w:rsidR="00956473" w:rsidRDefault="00000000">
                              <w:pPr>
                                <w:spacing w:before="100" w:line="340" w:lineRule="auto"/>
                                <w:ind w:left="600" w:righ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on-prem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Coverity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Connect,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Coverity.local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”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 as described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F4512" id="Group 77" o:spid="_x0000_s1217" style="width:466.5pt;height:66pt;mso-position-horizontal-relative:char;mso-position-vertical-relative:line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">
                <v:shape id="Freeform 80" o:spid="_x0000_s1218" style="position:absolute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" path="m9180,1320r-9030,l92,1308,44,1276,12,1228,,1170,,150,12,92,44,44,92,12,150,,9180,r58,12l9286,44r32,48l9330,150r,1020l9318,1228r-32,48l9238,1308r-58,12xe" fillcolor="#0078a0" stroked="f">
                  <v:fill opacity="5911f"/>
                  <v:path arrowok="t" o:connecttype="custom" o:connectlocs="9180,1320;150,1320;92,1308;44,1276;12,1228;0,1170;0,150;12,92;44,44;92,12;150,0;9180,0;9238,12;9286,44;9318,92;9330,150;9330,1170;9318,1228;9286,1276;9238,1308;9180,1320" o:connectangles="0,0,0,0,0,0,0,0,0,0,0,0,0,0,0,0,0,0,0,0,0"/>
                </v:shape>
                <v:shape id="Picture 79" o:spid="_x0000_s1219" type="#_x0000_t75" style="position:absolute;left:115;top:11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">
                  <v:imagedata r:id="rId14" o:title=""/>
                  <v:path arrowok="t"/>
                  <o:lock v:ext="edit" aspectratio="f"/>
                </v:shape>
                <v:shape id="Text Box 78" o:spid="_x0000_s1220" type="#_x0000_t202" style="position:absolute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90335B2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6B2FD536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251379DF" w14:textId="77777777" w:rsidR="00956473" w:rsidRDefault="00000000">
                        <w:pPr>
                          <w:spacing w:before="100" w:line="340" w:lineRule="auto"/>
                          <w:ind w:left="600" w:right="129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To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on-prem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Coverity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Connect,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</w:t>
                        </w:r>
                        <w:proofErr w:type="spellStart"/>
                        <w:r>
                          <w:rPr>
                            <w:sz w:val="20"/>
                          </w:rPr>
                          <w:t>Coverity.local</w:t>
                        </w:r>
                        <w:proofErr w:type="spellEnd"/>
                        <w:r>
                          <w:rPr>
                            <w:sz w:val="20"/>
                          </w:rPr>
                          <w:t>”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 as described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above.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C63595" w14:textId="77777777" w:rsidR="00956473" w:rsidRDefault="00956473">
      <w:pPr>
        <w:pStyle w:val="BodyText"/>
        <w:spacing w:before="5"/>
        <w:rPr>
          <w:sz w:val="12"/>
        </w:rPr>
      </w:pPr>
    </w:p>
    <w:p w14:paraId="75028AD7" w14:textId="77777777" w:rsidR="00956473" w:rsidRDefault="00000000">
      <w:pPr>
        <w:pStyle w:val="BodyText"/>
        <w:spacing w:before="96"/>
        <w:ind w:left="100"/>
      </w:pPr>
      <w:r>
        <w:t xml:space="preserve">Here is a sample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z w:val="16"/>
          <w:shd w:val="clear" w:color="auto" w:fill="EDEDED"/>
        </w:rPr>
        <w:t xml:space="preserve"> </w:t>
      </w:r>
      <w:r>
        <w:t>file that can be used with Coverity Cloud:</w:t>
      </w:r>
    </w:p>
    <w:p w14:paraId="7D9541A7" w14:textId="77777777" w:rsidR="00956473" w:rsidRDefault="00956473">
      <w:pPr>
        <w:pStyle w:val="BodyText"/>
        <w:spacing w:before="11"/>
        <w:rPr>
          <w:sz w:val="24"/>
        </w:rPr>
      </w:pPr>
    </w:p>
    <w:p w14:paraId="6204A511" w14:textId="77777777" w:rsidR="00956473" w:rsidRDefault="00000000">
      <w:pPr>
        <w:pStyle w:val="BodyText"/>
        <w:spacing w:before="1"/>
        <w:ind w:left="100"/>
      </w:pPr>
      <w:r>
        <w:rPr>
          <w:w w:val="95"/>
        </w:rPr>
        <w:t>:</w:t>
      </w:r>
    </w:p>
    <w:p w14:paraId="673D71B0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20653215" wp14:editId="653F1024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3473450"/>
                <wp:effectExtent l="0" t="0" r="0" b="0"/>
                <wp:wrapTopAndBottom/>
                <wp:docPr id="124337160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4734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C1E19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4F7B746E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4E2E878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A11877A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</w:t>
                            </w:r>
                          </w:p>
                          <w:p w14:paraId="3D8739D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7C219B7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3C612E9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74517AA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</w:t>
                            </w:r>
                          </w:p>
                          <w:p w14:paraId="30A9D98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F0B0B26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65B79B5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FCFB0EC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"connect": {</w:t>
                            </w:r>
                          </w:p>
                          <w:p w14:paraId="6DC336C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51989D1" w14:textId="77777777" w:rsidR="00956473" w:rsidRDefault="00000000">
                            <w:pPr>
                              <w:spacing w:before="1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&lt;Connect 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",</w:t>
                            </w:r>
                          </w:p>
                          <w:p w14:paraId="6FC91E2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197529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547D47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5FAE3410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"project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":{</w:t>
                            </w:r>
                            <w:proofErr w:type="gramEnd"/>
                          </w:p>
                          <w:p w14:paraId="3910466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06A5355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4A0BC34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04EC3F2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28BFF64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756DF32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"stream": {</w:t>
                            </w:r>
                          </w:p>
                          <w:p w14:paraId="0ABD7B3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22D0F6D" w14:textId="77777777" w:rsidR="00956473" w:rsidRDefault="00000000">
                            <w:pPr>
                              <w:spacing w:before="1"/>
                              <w:ind w:left="144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&lt;STREAM_NAME&gt;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5B59AA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2FA81D0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2F52C22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4F052B4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"policy": {</w:t>
                            </w:r>
                          </w:p>
                          <w:p w14:paraId="62A17DC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862686C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"view":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&lt;View Name / Id&gt;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53215" id="Text Box 76" o:spid="_x0000_s1221" type="#_x0000_t202" style="position:absolute;margin-left:76pt;margin-top:6.25pt;width:464pt;height:273.5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18DC1E19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4F7B746E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4E2E878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A11877A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</w:t>
                      </w:r>
                    </w:p>
                    <w:p w14:paraId="3D8739D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7C219B7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3C612E9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74517AA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</w:t>
                      </w:r>
                    </w:p>
                    <w:p w14:paraId="30A9D98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F0B0B26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65B79B5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FCFB0EC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"connect": {</w:t>
                      </w:r>
                    </w:p>
                    <w:p w14:paraId="6DC336C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51989D1" w14:textId="77777777" w:rsidR="00956473" w:rsidRDefault="00000000">
                      <w:pPr>
                        <w:spacing w:before="1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&lt;Connect URL&gt;</w:t>
                      </w:r>
                      <w:r>
                        <w:rPr>
                          <w:rFonts w:ascii="Courier New"/>
                          <w:sz w:val="13"/>
                        </w:rPr>
                        <w:t>",</w:t>
                      </w:r>
                    </w:p>
                    <w:p w14:paraId="6FC91E2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197529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547D47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5FAE3410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"project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":{</w:t>
                      </w:r>
                      <w:proofErr w:type="gramEnd"/>
                    </w:p>
                    <w:p w14:paraId="3910466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06A5355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4A0BC34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04EC3F2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28BFF64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756DF32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"stream": {</w:t>
                      </w:r>
                    </w:p>
                    <w:p w14:paraId="0ABD7B3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22D0F6D" w14:textId="77777777" w:rsidR="00956473" w:rsidRDefault="00000000">
                      <w:pPr>
                        <w:spacing w:before="1"/>
                        <w:ind w:left="144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&lt;STREAM_NAME&gt;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5B59AA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2FA81D0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2F52C22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4F052B4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"policy": {</w:t>
                      </w:r>
                    </w:p>
                    <w:p w14:paraId="62A17DC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862686C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"view":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&lt;View Name / Id&gt;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F5816" w14:textId="77777777" w:rsidR="00956473" w:rsidRDefault="00956473">
      <w:pPr>
        <w:rPr>
          <w:sz w:val="8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08231418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32</w:t>
      </w:r>
    </w:p>
    <w:p w14:paraId="44C696DD" w14:textId="77777777" w:rsidR="00956473" w:rsidRDefault="00956473">
      <w:pPr>
        <w:pStyle w:val="BodyText"/>
      </w:pPr>
    </w:p>
    <w:p w14:paraId="11967454" w14:textId="77777777" w:rsidR="00956473" w:rsidRDefault="00956473">
      <w:pPr>
        <w:pStyle w:val="BodyText"/>
      </w:pPr>
    </w:p>
    <w:p w14:paraId="53F97E66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3F5B1DFA" wp14:editId="2599E50D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1962150"/>
                <wp:effectExtent l="0" t="0" r="0" b="0"/>
                <wp:wrapTopAndBottom/>
                <wp:docPr id="88565198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9621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8D096" w14:textId="77777777" w:rsidR="00956473" w:rsidRDefault="00000000">
                            <w:pPr>
                              <w:spacing w:before="102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98711E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DC613FE" w14:textId="77777777" w:rsidR="00956473" w:rsidRDefault="00000000">
                            <w:pPr>
                              <w:spacing w:line="554" w:lineRule="auto"/>
                              <w:ind w:left="1596" w:right="6160" w:hanging="30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"automation":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{ 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prcomment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 : false</w:t>
                            </w:r>
                          </w:p>
                          <w:p w14:paraId="62F9F201" w14:textId="77777777" w:rsidR="00956473" w:rsidRDefault="00000000">
                            <w:pPr>
                              <w:spacing w:line="147" w:lineRule="exact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29C5FE9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BC47B6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BBE55F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3FF4A5C5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2788438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1930DB3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181515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91A2AC2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4BE7182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B95D160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B1DFA" id="Text Box 75" o:spid="_x0000_s1222" type="#_x0000_t202" style="position:absolute;margin-left:76pt;margin-top:8.15pt;width:464pt;height:154.5pt;z-index:-25153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" fillcolor="#ededed" stroked="f">
                <v:path arrowok="t"/>
                <v:textbox inset="0,0,0,0">
                  <w:txbxContent>
                    <w:p w14:paraId="7898D096" w14:textId="77777777" w:rsidR="00956473" w:rsidRDefault="00000000">
                      <w:pPr>
                        <w:spacing w:before="102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98711E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DC613FE" w14:textId="77777777" w:rsidR="00956473" w:rsidRDefault="00000000">
                      <w:pPr>
                        <w:spacing w:line="554" w:lineRule="auto"/>
                        <w:ind w:left="1596" w:right="6160" w:hanging="30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"automation":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{ "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prcomment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 : false</w:t>
                      </w:r>
                    </w:p>
                    <w:p w14:paraId="62F9F201" w14:textId="77777777" w:rsidR="00956473" w:rsidRDefault="00000000">
                      <w:pPr>
                        <w:spacing w:line="147" w:lineRule="exact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29C5FE9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BC47B6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BBE55F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3FF4A5C5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2788438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1930DB3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181515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91A2AC2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4BE7182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B95D160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72FEA0" w14:textId="77777777" w:rsidR="00956473" w:rsidRDefault="00956473">
      <w:pPr>
        <w:pStyle w:val="BodyText"/>
        <w:rPr>
          <w:sz w:val="12"/>
        </w:rPr>
      </w:pPr>
    </w:p>
    <w:p w14:paraId="479F055C" w14:textId="77777777" w:rsidR="00956473" w:rsidRDefault="00000000">
      <w:pPr>
        <w:pStyle w:val="BodyText"/>
        <w:spacing w:before="96"/>
        <w:ind w:left="100"/>
      </w:pPr>
      <w:r>
        <w:t xml:space="preserve">Here is a sample </w:t>
      </w:r>
      <w:proofErr w:type="spellStart"/>
      <w:r>
        <w:rPr>
          <w:rFonts w:ascii="Courier New"/>
          <w:sz w:val="16"/>
          <w:shd w:val="clear" w:color="auto" w:fill="EDEDED"/>
        </w:rPr>
        <w:t>input.json</w:t>
      </w:r>
      <w:proofErr w:type="spellEnd"/>
      <w:r>
        <w:rPr>
          <w:rFonts w:ascii="Courier New"/>
          <w:sz w:val="16"/>
          <w:shd w:val="clear" w:color="auto" w:fill="EDEDED"/>
        </w:rPr>
        <w:t xml:space="preserve"> </w:t>
      </w:r>
      <w:r>
        <w:t>file that can be used with on-prem Coverity Connect:</w:t>
      </w:r>
    </w:p>
    <w:p w14:paraId="3A9D6DF8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1" allowOverlap="1" wp14:anchorId="1BF4E669" wp14:editId="1D3816F3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5651500"/>
                <wp:effectExtent l="0" t="0" r="0" b="0"/>
                <wp:wrapTopAndBottom/>
                <wp:docPr id="17962022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56515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6AF3E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7C5D9079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2C7C5F9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A6B80B7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"data":</w:t>
                            </w:r>
                          </w:p>
                          <w:p w14:paraId="4935BF0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DEF3602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4CF7ADD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4D5C788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</w:t>
                            </w:r>
                          </w:p>
                          <w:p w14:paraId="28549AD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0C56CFE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{</w:t>
                            </w:r>
                          </w:p>
                          <w:p w14:paraId="40F3374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D9C3A97" w14:textId="77777777" w:rsidR="00956473" w:rsidRDefault="00000000">
                            <w:pPr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"connect": {</w:t>
                            </w:r>
                          </w:p>
                          <w:p w14:paraId="7D809B9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9DE609A" w14:textId="77777777" w:rsidR="00956473" w:rsidRDefault="00000000">
                            <w:pPr>
                              <w:spacing w:before="1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&lt;Connect URL&gt;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",</w:t>
                            </w:r>
                          </w:p>
                          <w:p w14:paraId="732CBEF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6A6434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3709E5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2774062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"project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":{</w:t>
                            </w:r>
                            <w:proofErr w:type="gramEnd"/>
                          </w:p>
                          <w:p w14:paraId="03ED9BB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D7C549C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&lt;PROJECT_NAME&gt;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5C6D24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77E571F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34E10BD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89101B1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"stream": {</w:t>
                            </w:r>
                          </w:p>
                          <w:p w14:paraId="2DFAA61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3C18796" w14:textId="77777777" w:rsidR="00956473" w:rsidRDefault="00000000">
                            <w:pPr>
                              <w:spacing w:before="1"/>
                              <w:ind w:left="144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"name":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&lt;STREAM_NAME&gt;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27B3BD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CB28EDA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291F177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8D30027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"policy": {</w:t>
                            </w:r>
                          </w:p>
                          <w:p w14:paraId="41B9913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703C10C" w14:textId="77777777" w:rsidR="00956473" w:rsidRDefault="00000000">
                            <w:pPr>
                              <w:ind w:left="159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"view": "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&lt;View Name / Id&gt;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6119E5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CF40CD3" w14:textId="77777777" w:rsidR="00956473" w:rsidRDefault="00000000">
                            <w:pPr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199CF4B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564BFD6" w14:textId="77777777" w:rsidR="00956473" w:rsidRDefault="00000000">
                            <w:pPr>
                              <w:spacing w:line="554" w:lineRule="auto"/>
                              <w:ind w:left="1596" w:right="6160" w:hanging="30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"automation":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{ 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prcomment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" : false</w:t>
                            </w:r>
                          </w:p>
                          <w:p w14:paraId="752046C9" w14:textId="77777777" w:rsidR="00956473" w:rsidRDefault="00000000">
                            <w:pPr>
                              <w:spacing w:line="147" w:lineRule="exact"/>
                              <w:ind w:left="128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7248893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3C63C6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4707573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7FAA9E9E" w14:textId="77777777" w:rsidR="00956473" w:rsidRDefault="00000000">
                            <w:pPr>
                              <w:spacing w:before="1"/>
                              <w:ind w:left="98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},</w:t>
                            </w:r>
                          </w:p>
                          <w:p w14:paraId="4F93FCF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B5CB3BF" w14:textId="77777777" w:rsidR="00956473" w:rsidRDefault="00000000">
                            <w:pPr>
                              <w:ind w:left="981"/>
                              <w:rPr>
                                <w:rFonts w:ascii="Courier New" w:hAns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3"/>
                              </w:rPr>
                              <w:t>“local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13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13"/>
                              </w:rPr>
                              <w:t xml:space="preserve"> true}</w:t>
                            </w:r>
                          </w:p>
                          <w:p w14:paraId="2E6897A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D8FBA42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0DE9843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2811C59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  <w:p w14:paraId="3E29664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545E43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8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4E669" id="Text Box 74" o:spid="_x0000_s1223" type="#_x0000_t202" style="position:absolute;margin-left:76pt;margin-top:6.25pt;width:464pt;height:445pt;z-index:-25153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" fillcolor="#ededed" stroked="f">
                <v:path arrowok="t"/>
                <v:textbox inset="0,0,0,0">
                  <w:txbxContent>
                    <w:p w14:paraId="1666AF3E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7C5D9079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2C7C5F9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A6B80B7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"data":</w:t>
                      </w:r>
                    </w:p>
                    <w:p w14:paraId="4935BF0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DEF3602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4CF7ADD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4D5C788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</w:t>
                      </w:r>
                    </w:p>
                    <w:p w14:paraId="28549AD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0C56CFE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{</w:t>
                      </w:r>
                    </w:p>
                    <w:p w14:paraId="40F3374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D9C3A97" w14:textId="77777777" w:rsidR="00956473" w:rsidRDefault="00000000">
                      <w:pPr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"connect": {</w:t>
                      </w:r>
                    </w:p>
                    <w:p w14:paraId="7D809B9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9DE609A" w14:textId="77777777" w:rsidR="00956473" w:rsidRDefault="00000000">
                      <w:pPr>
                        <w:spacing w:before="1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&lt;Connect URL&gt;</w:t>
                      </w:r>
                      <w:r>
                        <w:rPr>
                          <w:rFonts w:ascii="Courier New"/>
                          <w:sz w:val="13"/>
                        </w:rPr>
                        <w:t>",</w:t>
                      </w:r>
                    </w:p>
                    <w:p w14:paraId="732CBEF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6A6434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03709E5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12774062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"project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":{</w:t>
                      </w:r>
                      <w:proofErr w:type="gramEnd"/>
                    </w:p>
                    <w:p w14:paraId="03ED9BB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D7C549C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&lt;PROJECT_NAME&gt;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5C6D24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77E571F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34E10BD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89101B1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"stream": {</w:t>
                      </w:r>
                    </w:p>
                    <w:p w14:paraId="2DFAA61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3C18796" w14:textId="77777777" w:rsidR="00956473" w:rsidRDefault="00000000">
                      <w:pPr>
                        <w:spacing w:before="1"/>
                        <w:ind w:left="144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"name":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&lt;STREAM_NAME&gt;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27B3BD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CB28EDA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291F177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8D30027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"policy": {</w:t>
                      </w:r>
                    </w:p>
                    <w:p w14:paraId="41B9913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703C10C" w14:textId="77777777" w:rsidR="00956473" w:rsidRDefault="00000000">
                      <w:pPr>
                        <w:ind w:left="159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"view": "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&lt;View Name / Id&gt;</w:t>
                      </w:r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6119E5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CF40CD3" w14:textId="77777777" w:rsidR="00956473" w:rsidRDefault="00000000">
                      <w:pPr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199CF4B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564BFD6" w14:textId="77777777" w:rsidR="00956473" w:rsidRDefault="00000000">
                      <w:pPr>
                        <w:spacing w:line="554" w:lineRule="auto"/>
                        <w:ind w:left="1596" w:right="6160" w:hanging="30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"automation":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{ "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prcomment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" : false</w:t>
                      </w:r>
                    </w:p>
                    <w:p w14:paraId="752046C9" w14:textId="77777777" w:rsidR="00956473" w:rsidRDefault="00000000">
                      <w:pPr>
                        <w:spacing w:line="147" w:lineRule="exact"/>
                        <w:ind w:left="128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7248893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3C63C6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4707573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7FAA9E9E" w14:textId="77777777" w:rsidR="00956473" w:rsidRDefault="00000000">
                      <w:pPr>
                        <w:spacing w:before="1"/>
                        <w:ind w:left="98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},</w:t>
                      </w:r>
                    </w:p>
                    <w:p w14:paraId="4F93FCF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B5CB3BF" w14:textId="77777777" w:rsidR="00956473" w:rsidRDefault="00000000">
                      <w:pPr>
                        <w:ind w:left="981"/>
                        <w:rPr>
                          <w:rFonts w:ascii="Courier New" w:hAnsi="Courier New"/>
                          <w:sz w:val="13"/>
                        </w:rPr>
                      </w:pPr>
                      <w:r>
                        <w:rPr>
                          <w:rFonts w:ascii="Courier New" w:hAnsi="Courier New"/>
                          <w:sz w:val="13"/>
                        </w:rPr>
                        <w:t>“local</w:t>
                      </w:r>
                      <w:proofErr w:type="gramStart"/>
                      <w:r>
                        <w:rPr>
                          <w:rFonts w:ascii="Courier New" w:hAnsi="Courier New"/>
                          <w:sz w:val="13"/>
                        </w:rPr>
                        <w:t>” :</w:t>
                      </w:r>
                      <w:proofErr w:type="gramEnd"/>
                      <w:r>
                        <w:rPr>
                          <w:rFonts w:ascii="Courier New" w:hAnsi="Courier New"/>
                          <w:sz w:val="13"/>
                        </w:rPr>
                        <w:t xml:space="preserve"> true}</w:t>
                      </w:r>
                    </w:p>
                    <w:p w14:paraId="2E6897A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D8FBA42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0DE9843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2811C59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  <w:p w14:paraId="3E29664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545E43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8"/>
                          <w:sz w:val="1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908AE0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82C8DA9" w14:textId="77777777" w:rsidR="00956473" w:rsidRDefault="00000000">
      <w:pPr>
        <w:pStyle w:val="BodyText"/>
        <w:spacing w:before="85"/>
        <w:ind w:left="3545"/>
      </w:pPr>
      <w:r>
        <w:lastRenderedPageBreak/>
        <w:t>Synopsys Bridge CLI Guide | 3 - Synopsys Bridge CLI Reference | 33</w:t>
      </w:r>
    </w:p>
    <w:p w14:paraId="604387E0" w14:textId="77777777" w:rsidR="00956473" w:rsidRDefault="00956473">
      <w:pPr>
        <w:pStyle w:val="BodyText"/>
      </w:pPr>
    </w:p>
    <w:p w14:paraId="19C08367" w14:textId="77777777" w:rsidR="00956473" w:rsidRDefault="00956473">
      <w:pPr>
        <w:pStyle w:val="BodyText"/>
      </w:pPr>
    </w:p>
    <w:p w14:paraId="097DD6E5" w14:textId="77777777" w:rsidR="00956473" w:rsidRDefault="00956473">
      <w:pPr>
        <w:pStyle w:val="BodyText"/>
        <w:spacing w:before="1"/>
        <w:rPr>
          <w:sz w:val="18"/>
        </w:rPr>
      </w:pPr>
    </w:p>
    <w:p w14:paraId="3BA9C5D1" w14:textId="77777777" w:rsidR="00956473" w:rsidRDefault="00000000">
      <w:pPr>
        <w:pStyle w:val="BodyText"/>
        <w:spacing w:before="1"/>
        <w:ind w:left="100"/>
      </w:pPr>
      <w:r>
        <w:t>Here are the commands to run:</w:t>
      </w:r>
    </w:p>
    <w:p w14:paraId="7B16A65C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1" allowOverlap="1" wp14:anchorId="0BD522BA" wp14:editId="0AA1E0C3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685800"/>
                <wp:effectExtent l="0" t="0" r="0" b="0"/>
                <wp:wrapTopAndBottom/>
                <wp:docPr id="77573078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85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0B3D6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3E7FD58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BRIDGE_COVERITY_CONNECT_USER_NAME=&lt;COV_USER&gt;</w:t>
                            </w:r>
                          </w:p>
                          <w:p w14:paraId="492EC1F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1D48749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export BRIDGE_COVERITY_CONNECT_USER_PASSWORD=&lt;COVERITY_PASSPHRASE&gt;</w:t>
                            </w:r>
                          </w:p>
                          <w:p w14:paraId="7156D1D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ABCE22C" w14:textId="20085E2F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synopsys-bridge --stage </w:t>
                            </w:r>
                            <w:del w:id="202" w:author="Raj Kesarapalli" w:date="2023-07-28T15:30:00Z">
                              <w:r w:rsidDel="00E37503">
                                <w:rPr>
                                  <w:rFonts w:ascii="Courier New"/>
                                  <w:sz w:val="13"/>
                                </w:rPr>
                                <w:delText xml:space="preserve">blackduck </w:delText>
                              </w:r>
                            </w:del>
                            <w:ins w:id="203" w:author="Raj Kesarapalli" w:date="2023-07-28T15:30:00Z">
                              <w:r w:rsidR="00E37503">
                                <w:rPr>
                                  <w:rFonts w:ascii="Courier New"/>
                                  <w:sz w:val="13"/>
                                </w:rPr>
                                <w:t xml:space="preserve">connect </w:t>
                              </w:r>
                            </w:ins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--input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input.json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522BA" id="Text Box 73" o:spid="_x0000_s1224" type="#_x0000_t202" style="position:absolute;margin-left:76pt;margin-top:6.25pt;width:464pt;height:54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" fillcolor="#ededed" stroked="f">
                <v:path arrowok="t"/>
                <v:textbox inset="0,0,0,0">
                  <w:txbxContent>
                    <w:p w14:paraId="2280B3D6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3E7FD58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BRIDGE_COVERITY_CONNECT_USER_NAME=&lt;COV_USER&gt;</w:t>
                      </w:r>
                    </w:p>
                    <w:p w14:paraId="492EC1F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1D48749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export BRIDGE_COVERITY_CONNECT_USER_PASSWORD=&lt;COVERITY_PASSPHRASE&gt;</w:t>
                      </w:r>
                    </w:p>
                    <w:p w14:paraId="7156D1D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ABCE22C" w14:textId="20085E2F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synopsys-bridge --stage </w:t>
                      </w:r>
                      <w:del w:id="214" w:author="Raj Kesarapalli" w:date="2023-07-28T15:30:00Z">
                        <w:r w:rsidDel="00E37503">
                          <w:rPr>
                            <w:rFonts w:ascii="Courier New"/>
                            <w:sz w:val="13"/>
                          </w:rPr>
                          <w:delText xml:space="preserve">blackduck </w:delText>
                        </w:r>
                      </w:del>
                      <w:ins w:id="215" w:author="Raj Kesarapalli" w:date="2023-07-28T15:30:00Z">
                        <w:r w:rsidR="00E37503">
                          <w:rPr>
                            <w:rFonts w:ascii="Courier New"/>
                            <w:sz w:val="13"/>
                          </w:rPr>
                          <w:t>connect</w:t>
                        </w:r>
                        <w:r w:rsidR="00E37503">
                          <w:rPr>
                            <w:rFonts w:ascii="Courier New"/>
                            <w:sz w:val="13"/>
                          </w:rPr>
                          <w:t xml:space="preserve"> </w:t>
                        </w:r>
                      </w:ins>
                      <w:r>
                        <w:rPr>
                          <w:rFonts w:ascii="Courier New"/>
                          <w:sz w:val="13"/>
                        </w:rPr>
                        <w:t xml:space="preserve">--input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input.json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9038B" w14:textId="77777777" w:rsidR="00956473" w:rsidRDefault="00956473">
      <w:pPr>
        <w:pStyle w:val="BodyText"/>
        <w:spacing w:before="3"/>
        <w:rPr>
          <w:sz w:val="17"/>
        </w:rPr>
      </w:pPr>
    </w:p>
    <w:p w14:paraId="2209C989" w14:textId="77777777" w:rsidR="00956473" w:rsidRDefault="00000000">
      <w:pPr>
        <w:pStyle w:val="Heading2"/>
        <w:spacing w:before="92"/>
      </w:pPr>
      <w:bookmarkStart w:id="204" w:name="Exit_Codes"/>
      <w:bookmarkStart w:id="205" w:name="_bookmark25"/>
      <w:bookmarkEnd w:id="204"/>
      <w:bookmarkEnd w:id="205"/>
      <w:r>
        <w:t>Exit Codes</w:t>
      </w:r>
    </w:p>
    <w:p w14:paraId="6C853EAB" w14:textId="1385E38C" w:rsidR="00956473" w:rsidRDefault="00000000">
      <w:pPr>
        <w:pStyle w:val="BodyText"/>
        <w:spacing w:before="213" w:line="340" w:lineRule="auto"/>
        <w:ind w:left="100" w:right="379"/>
      </w:pPr>
      <w:del w:id="206" w:author="Raj Kesarapalli" w:date="2023-07-28T13:21:00Z">
        <w:r w:rsidDel="00C951CB">
          <w:delText>After running a Synopsys Bridge command, you will receive a response code (see below) while full response</w:delText>
        </w:r>
        <w:r w:rsidDel="00C951CB">
          <w:rPr>
            <w:spacing w:val="-12"/>
          </w:rPr>
          <w:delText xml:space="preserve"> </w:delText>
        </w:r>
        <w:r w:rsidDel="00C951CB">
          <w:delText>details</w:delText>
        </w:r>
        <w:r w:rsidDel="00C951CB">
          <w:rPr>
            <w:spacing w:val="-12"/>
          </w:rPr>
          <w:delText xml:space="preserve"> </w:delText>
        </w:r>
        <w:r w:rsidDel="00C951CB">
          <w:delText>appear</w:delText>
        </w:r>
        <w:r w:rsidDel="00C951CB">
          <w:rPr>
            <w:spacing w:val="-12"/>
          </w:rPr>
          <w:delText xml:space="preserve"> </w:delText>
        </w:r>
        <w:r w:rsidDel="00C951CB">
          <w:delText>in</w:delText>
        </w:r>
        <w:r w:rsidDel="00C951CB">
          <w:rPr>
            <w:spacing w:val="-11"/>
          </w:rPr>
          <w:delText xml:space="preserve"> </w:delText>
        </w:r>
        <w:r w:rsidDel="00C951CB">
          <w:delText>the</w:delText>
        </w:r>
        <w:r w:rsidDel="00C951CB">
          <w:rPr>
            <w:spacing w:val="-12"/>
          </w:rPr>
          <w:delText xml:space="preserve"> </w:delText>
        </w:r>
        <w:r w:rsidDel="00C951CB">
          <w:delText>console.</w:delText>
        </w:r>
        <w:r w:rsidDel="00C951CB">
          <w:rPr>
            <w:spacing w:val="-12"/>
          </w:rPr>
          <w:delText xml:space="preserve"> </w:delText>
        </w:r>
        <w:r w:rsidDel="00C951CB">
          <w:delText>If</w:delText>
        </w:r>
        <w:r w:rsidDel="00C951CB">
          <w:rPr>
            <w:spacing w:val="-12"/>
          </w:rPr>
          <w:delText xml:space="preserve"> </w:delText>
        </w:r>
        <w:r w:rsidDel="00C951CB">
          <w:delText>Synopsys</w:delText>
        </w:r>
        <w:r w:rsidDel="00C951CB">
          <w:rPr>
            <w:spacing w:val="-11"/>
          </w:rPr>
          <w:delText xml:space="preserve"> </w:delText>
        </w:r>
        <w:r w:rsidDel="00C951CB">
          <w:delText>Bridge</w:delText>
        </w:r>
        <w:r w:rsidDel="00C951CB">
          <w:rPr>
            <w:spacing w:val="-12"/>
          </w:rPr>
          <w:delText xml:space="preserve"> </w:delText>
        </w:r>
        <w:r w:rsidDel="00C951CB">
          <w:delText>runs</w:delText>
        </w:r>
        <w:r w:rsidDel="00C951CB">
          <w:rPr>
            <w:spacing w:val="-12"/>
          </w:rPr>
          <w:delText xml:space="preserve"> </w:delText>
        </w:r>
        <w:r w:rsidDel="00C951CB">
          <w:delText>into</w:delText>
        </w:r>
        <w:r w:rsidDel="00C951CB">
          <w:rPr>
            <w:spacing w:val="-11"/>
          </w:rPr>
          <w:delText xml:space="preserve"> </w:delText>
        </w:r>
        <w:r w:rsidDel="00C951CB">
          <w:delText>problems,</w:delText>
        </w:r>
        <w:r w:rsidDel="00C951CB">
          <w:rPr>
            <w:spacing w:val="-12"/>
          </w:rPr>
          <w:delText xml:space="preserve"> </w:delText>
        </w:r>
        <w:r w:rsidDel="00C951CB">
          <w:delText>it</w:delText>
        </w:r>
        <w:r w:rsidDel="00C951CB">
          <w:rPr>
            <w:spacing w:val="-12"/>
          </w:rPr>
          <w:delText xml:space="preserve"> </w:delText>
        </w:r>
        <w:r w:rsidDel="00C951CB">
          <w:delText>outputs</w:delText>
        </w:r>
        <w:r w:rsidDel="00C951CB">
          <w:rPr>
            <w:spacing w:val="-12"/>
          </w:rPr>
          <w:delText xml:space="preserve"> </w:delText>
        </w:r>
        <w:r w:rsidDel="00C951CB">
          <w:delText>colored</w:delText>
        </w:r>
        <w:r w:rsidDel="00C951CB">
          <w:rPr>
            <w:spacing w:val="-11"/>
          </w:rPr>
          <w:delText xml:space="preserve"> </w:delText>
        </w:r>
        <w:r w:rsidDel="00C951CB">
          <w:rPr>
            <w:rFonts w:ascii="Courier New"/>
            <w:sz w:val="16"/>
            <w:shd w:val="clear" w:color="auto" w:fill="EDEDED"/>
          </w:rPr>
          <w:delText>ERROR</w:delText>
        </w:r>
        <w:r w:rsidDel="00C951CB">
          <w:rPr>
            <w:rFonts w:ascii="Courier New"/>
            <w:sz w:val="16"/>
          </w:rPr>
          <w:delText xml:space="preserve"> </w:delText>
        </w:r>
        <w:r w:rsidDel="00C951CB">
          <w:delText xml:space="preserve">and </w:delText>
        </w:r>
        <w:r w:rsidDel="00C951CB">
          <w:rPr>
            <w:rFonts w:ascii="Courier New"/>
            <w:sz w:val="16"/>
            <w:shd w:val="clear" w:color="auto" w:fill="EDEDED"/>
          </w:rPr>
          <w:delText>WARN</w:delText>
        </w:r>
        <w:r w:rsidDel="00C951CB">
          <w:rPr>
            <w:rFonts w:ascii="Courier New"/>
            <w:spacing w:val="-55"/>
            <w:sz w:val="16"/>
          </w:rPr>
          <w:delText xml:space="preserve"> </w:delText>
        </w:r>
        <w:r w:rsidDel="00C951CB">
          <w:delText>lines in the console response.</w:delText>
        </w:r>
      </w:del>
    </w:p>
    <w:p w14:paraId="4EC22546" w14:textId="7B3A292C" w:rsidR="00956473" w:rsidRDefault="00000000">
      <w:pPr>
        <w:pStyle w:val="BodyText"/>
        <w:spacing w:before="197" w:line="340" w:lineRule="auto"/>
        <w:ind w:left="100" w:right="379"/>
      </w:pPr>
      <w:r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del w:id="207" w:author="Raj Kesarapalli" w:date="2023-07-28T13:21:00Z">
        <w:r w:rsidDel="00C951CB">
          <w:delText>replies</w:delText>
        </w:r>
        <w:r w:rsidDel="00C951CB">
          <w:rPr>
            <w:spacing w:val="-13"/>
          </w:rPr>
          <w:delText xml:space="preserve"> </w:delText>
        </w:r>
      </w:del>
      <w:ins w:id="208" w:author="Raj Kesarapalli" w:date="2023-07-28T13:21:00Z">
        <w:r w:rsidR="00C951CB">
          <w:t>returns</w:t>
        </w:r>
        <w:r w:rsidR="00C951CB">
          <w:rPr>
            <w:spacing w:val="-13"/>
          </w:rPr>
          <w:t xml:space="preserve"> </w:t>
        </w:r>
      </w:ins>
      <w:del w:id="209" w:author="Raj Kesarapalli" w:date="2023-07-28T13:21:00Z">
        <w:r w:rsidDel="00C951CB">
          <w:delText>with</w:delText>
        </w:r>
        <w:r w:rsidDel="00C951CB">
          <w:rPr>
            <w:spacing w:val="-12"/>
          </w:rPr>
          <w:delText xml:space="preserve"> </w:delText>
        </w:r>
      </w:del>
      <w:ins w:id="210" w:author="Raj Kesarapalli" w:date="2023-07-28T13:21:00Z">
        <w:r w:rsidR="00C951CB">
          <w:t>the</w:t>
        </w:r>
        <w:r w:rsidR="00C951CB">
          <w:rPr>
            <w:spacing w:val="-12"/>
          </w:rPr>
          <w:t xml:space="preserve"> </w:t>
        </w:r>
      </w:ins>
      <w:del w:id="211" w:author="Raj Kesarapalli" w:date="2023-07-28T13:22:00Z">
        <w:r w:rsidDel="00C951CB">
          <w:delText>different</w:delText>
        </w:r>
        <w:r w:rsidDel="00C951CB">
          <w:rPr>
            <w:spacing w:val="-13"/>
          </w:rPr>
          <w:delText xml:space="preserve"> </w:delText>
        </w:r>
      </w:del>
      <w:ins w:id="212" w:author="Raj Kesarapalli" w:date="2023-07-28T13:22:00Z">
        <w:r w:rsidR="00C951CB">
          <w:t>following</w:t>
        </w:r>
        <w:r w:rsidR="00C951CB">
          <w:rPr>
            <w:spacing w:val="-13"/>
          </w:rPr>
          <w:t xml:space="preserve"> </w:t>
        </w:r>
      </w:ins>
      <w:r>
        <w:t>exit</w:t>
      </w:r>
      <w:r>
        <w:rPr>
          <w:spacing w:val="-13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t>depending</w:t>
      </w:r>
      <w:r>
        <w:rPr>
          <w:spacing w:val="-12"/>
        </w:rPr>
        <w:t xml:space="preserve"> </w:t>
      </w:r>
      <w:del w:id="213" w:author="Raj Kesarapalli" w:date="2023-07-28T13:22:00Z">
        <w:r w:rsidDel="00C951CB">
          <w:delText>upon</w:delText>
        </w:r>
        <w:r w:rsidDel="00C951CB">
          <w:rPr>
            <w:spacing w:val="-13"/>
          </w:rPr>
          <w:delText xml:space="preserve"> </w:delText>
        </w:r>
      </w:del>
      <w:ins w:id="214" w:author="Raj Kesarapalli" w:date="2023-07-28T13:22:00Z">
        <w:r w:rsidR="00C951CB">
          <w:t>on</w:t>
        </w:r>
        <w:r w:rsidR="00C951CB">
          <w:rPr>
            <w:spacing w:val="-13"/>
          </w:rPr>
          <w:t xml:space="preserve"> </w:t>
        </w:r>
      </w:ins>
      <w:r>
        <w:t>execution</w:t>
      </w:r>
      <w:r>
        <w:rPr>
          <w:spacing w:val="-13"/>
        </w:rPr>
        <w:t xml:space="preserve"> </w:t>
      </w:r>
      <w:r>
        <w:t>results.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exit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other than</w:t>
      </w:r>
      <w:r>
        <w:rPr>
          <w:spacing w:val="-4"/>
        </w:rPr>
        <w:t xml:space="preserve"> </w:t>
      </w:r>
      <w:r>
        <w:rPr>
          <w:rFonts w:ascii="Courier New"/>
          <w:sz w:val="16"/>
          <w:shd w:val="clear" w:color="auto" w:fill="EDEDED"/>
        </w:rPr>
        <w:t>0</w:t>
      </w:r>
      <w:r>
        <w:rPr>
          <w:rFonts w:ascii="Courier New"/>
          <w:spacing w:val="-50"/>
          <w:sz w:val="1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build-breaking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platform.</w:t>
      </w:r>
    </w:p>
    <w:p w14:paraId="091CD1B7" w14:textId="77777777" w:rsidR="00956473" w:rsidRDefault="00956473">
      <w:pPr>
        <w:pStyle w:val="BodyText"/>
        <w:spacing w:before="1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1054"/>
        <w:gridCol w:w="2263"/>
        <w:gridCol w:w="5599"/>
      </w:tblGrid>
      <w:tr w:rsidR="00956473" w14:paraId="364EF72C" w14:textId="77777777">
        <w:trPr>
          <w:trHeight w:val="347"/>
        </w:trPr>
        <w:tc>
          <w:tcPr>
            <w:tcW w:w="387" w:type="dxa"/>
          </w:tcPr>
          <w:p w14:paraId="31A60072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486BDA46" w14:textId="77777777" w:rsidR="00956473" w:rsidRDefault="00000000">
            <w:pPr>
              <w:pStyle w:val="TableParagraph"/>
              <w:spacing w:before="0" w:line="236" w:lineRule="exact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2263" w:type="dxa"/>
          </w:tcPr>
          <w:p w14:paraId="6CA1867E" w14:textId="77777777" w:rsidR="00956473" w:rsidRDefault="00000000">
            <w:pPr>
              <w:pStyle w:val="TableParagraph"/>
              <w:spacing w:before="0" w:line="236" w:lineRule="exact"/>
              <w:ind w:left="889"/>
              <w:rPr>
                <w:b/>
                <w:sz w:val="20"/>
              </w:rPr>
            </w:pPr>
            <w:r>
              <w:rPr>
                <w:b/>
                <w:sz w:val="20"/>
              </w:rPr>
              <w:t>Code Name</w:t>
            </w:r>
          </w:p>
        </w:tc>
        <w:tc>
          <w:tcPr>
            <w:tcW w:w="5599" w:type="dxa"/>
          </w:tcPr>
          <w:p w14:paraId="0BB19287" w14:textId="77777777" w:rsidR="00956473" w:rsidRDefault="00000000">
            <w:pPr>
              <w:pStyle w:val="TableParagraph"/>
              <w:spacing w:before="0" w:line="236" w:lineRule="exact"/>
              <w:ind w:left="2422" w:right="2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56473" w14:paraId="151BBA54" w14:textId="77777777">
        <w:trPr>
          <w:trHeight w:val="460"/>
        </w:trPr>
        <w:tc>
          <w:tcPr>
            <w:tcW w:w="387" w:type="dxa"/>
          </w:tcPr>
          <w:p w14:paraId="0E6D1A52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0A976C45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0</w:t>
            </w:r>
          </w:p>
        </w:tc>
        <w:tc>
          <w:tcPr>
            <w:tcW w:w="1054" w:type="dxa"/>
          </w:tcPr>
          <w:p w14:paraId="6E215A8C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109B91A4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5599" w:type="dxa"/>
          </w:tcPr>
          <w:p w14:paraId="3B2EFFE5" w14:textId="77777777" w:rsidR="00956473" w:rsidRDefault="00000000"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Synopsys Bridge exited without any errors.</w:t>
            </w:r>
          </w:p>
        </w:tc>
      </w:tr>
      <w:tr w:rsidR="00956473" w14:paraId="4AC73E67" w14:textId="77777777">
        <w:trPr>
          <w:trHeight w:val="460"/>
        </w:trPr>
        <w:tc>
          <w:tcPr>
            <w:tcW w:w="387" w:type="dxa"/>
          </w:tcPr>
          <w:p w14:paraId="63C7DC97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05666FEA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1</w:t>
            </w:r>
          </w:p>
        </w:tc>
        <w:tc>
          <w:tcPr>
            <w:tcW w:w="1054" w:type="dxa"/>
          </w:tcPr>
          <w:p w14:paraId="45E01C6E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41AF792F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UndefinedError</w:t>
            </w:r>
            <w:proofErr w:type="spellEnd"/>
          </w:p>
        </w:tc>
        <w:tc>
          <w:tcPr>
            <w:tcW w:w="5599" w:type="dxa"/>
          </w:tcPr>
          <w:p w14:paraId="03C8D605" w14:textId="77777777" w:rsidR="00956473" w:rsidRDefault="00000000"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Undefined errors. Review the log file for details.</w:t>
            </w:r>
          </w:p>
        </w:tc>
      </w:tr>
      <w:tr w:rsidR="00956473" w14:paraId="547A2399" w14:textId="77777777">
        <w:trPr>
          <w:trHeight w:val="800"/>
        </w:trPr>
        <w:tc>
          <w:tcPr>
            <w:tcW w:w="387" w:type="dxa"/>
          </w:tcPr>
          <w:p w14:paraId="58B1E549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3BB602A1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2</w:t>
            </w:r>
          </w:p>
        </w:tc>
        <w:tc>
          <w:tcPr>
            <w:tcW w:w="1054" w:type="dxa"/>
          </w:tcPr>
          <w:p w14:paraId="508F9D8C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309BF381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AdapterError</w:t>
            </w:r>
            <w:proofErr w:type="spellEnd"/>
          </w:p>
        </w:tc>
        <w:tc>
          <w:tcPr>
            <w:tcW w:w="5599" w:type="dxa"/>
          </w:tcPr>
          <w:p w14:paraId="69D96810" w14:textId="77777777" w:rsidR="00956473" w:rsidRDefault="00000000">
            <w:pPr>
              <w:pStyle w:val="TableParagraph"/>
              <w:spacing w:before="8" w:line="340" w:lineRule="atLeast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non-0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exit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inter­ </w:t>
            </w:r>
            <w:proofErr w:type="spellStart"/>
            <w:r>
              <w:rPr>
                <w:sz w:val="20"/>
              </w:rPr>
              <w:t>nal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adapter. </w:t>
            </w:r>
            <w:r>
              <w:rPr>
                <w:sz w:val="20"/>
              </w:rPr>
              <w:t>Review the log file 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</w:tr>
      <w:tr w:rsidR="00956473" w14:paraId="7B8D1192" w14:textId="77777777">
        <w:trPr>
          <w:trHeight w:val="800"/>
        </w:trPr>
        <w:tc>
          <w:tcPr>
            <w:tcW w:w="387" w:type="dxa"/>
          </w:tcPr>
          <w:p w14:paraId="6CB49319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667C2336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3</w:t>
            </w:r>
          </w:p>
        </w:tc>
        <w:tc>
          <w:tcPr>
            <w:tcW w:w="1054" w:type="dxa"/>
          </w:tcPr>
          <w:p w14:paraId="435FB5A5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49C84B6A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ShutdownFailed</w:t>
            </w:r>
            <w:proofErr w:type="spellEnd"/>
          </w:p>
        </w:tc>
        <w:tc>
          <w:tcPr>
            <w:tcW w:w="5599" w:type="dxa"/>
          </w:tcPr>
          <w:p w14:paraId="2401FE7F" w14:textId="77777777" w:rsidR="00956473" w:rsidRDefault="00000000">
            <w:pPr>
              <w:pStyle w:val="TableParagraph"/>
              <w:spacing w:before="8" w:line="340" w:lineRule="atLeast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shut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itself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 command. Review the log 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</w:tr>
      <w:tr w:rsidR="00956473" w14:paraId="20F032F1" w14:textId="77777777">
        <w:trPr>
          <w:trHeight w:val="1480"/>
        </w:trPr>
        <w:tc>
          <w:tcPr>
            <w:tcW w:w="387" w:type="dxa"/>
          </w:tcPr>
          <w:p w14:paraId="6DE7FA28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7774D4ED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8</w:t>
            </w:r>
          </w:p>
        </w:tc>
        <w:tc>
          <w:tcPr>
            <w:tcW w:w="1054" w:type="dxa"/>
          </w:tcPr>
          <w:p w14:paraId="581986CD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6655464E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BridgeBuildBreak</w:t>
            </w:r>
            <w:proofErr w:type="spellEnd"/>
          </w:p>
        </w:tc>
        <w:tc>
          <w:tcPr>
            <w:tcW w:w="5599" w:type="dxa"/>
          </w:tcPr>
          <w:p w14:paraId="70770463" w14:textId="77777777" w:rsidR="00956473" w:rsidRDefault="00000000">
            <w:pPr>
              <w:pStyle w:val="TableParagraph"/>
              <w:spacing w:before="8" w:line="340" w:lineRule="atLeast"/>
              <w:ind w:left="330" w:right="119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16"/>
                <w:shd w:val="clear" w:color="auto" w:fill="EDEDED"/>
              </w:rPr>
              <w:t>bridge.break</w:t>
            </w:r>
            <w:proofErr w:type="spellEnd"/>
            <w:proofErr w:type="gramEnd"/>
            <w:r>
              <w:rPr>
                <w:rFonts w:ascii="Courier New"/>
                <w:spacing w:val="-55"/>
                <w:sz w:val="16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Synopsys Bridge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enforce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workaround,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simple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Synopsys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build break logic in 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script.</w:t>
            </w:r>
          </w:p>
        </w:tc>
      </w:tr>
      <w:tr w:rsidR="00956473" w14:paraId="2929C979" w14:textId="77777777">
        <w:trPr>
          <w:trHeight w:val="687"/>
        </w:trPr>
        <w:tc>
          <w:tcPr>
            <w:tcW w:w="387" w:type="dxa"/>
          </w:tcPr>
          <w:p w14:paraId="39DF0D76" w14:textId="77777777" w:rsidR="00956473" w:rsidRDefault="00956473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14:paraId="3D142D67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9</w:t>
            </w:r>
          </w:p>
        </w:tc>
        <w:tc>
          <w:tcPr>
            <w:tcW w:w="1054" w:type="dxa"/>
          </w:tcPr>
          <w:p w14:paraId="4A1E9179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 w14:paraId="11BFAC9F" w14:textId="77777777" w:rsidR="00956473" w:rsidRDefault="00000000">
            <w:pPr>
              <w:pStyle w:val="TableParagraph"/>
              <w:spacing w:before="108"/>
              <w:ind w:left="348"/>
              <w:rPr>
                <w:sz w:val="20"/>
              </w:rPr>
            </w:pPr>
            <w:proofErr w:type="spellStart"/>
            <w:r>
              <w:rPr>
                <w:sz w:val="20"/>
              </w:rPr>
              <w:t>StartupFailed</w:t>
            </w:r>
            <w:proofErr w:type="spellEnd"/>
          </w:p>
        </w:tc>
        <w:tc>
          <w:tcPr>
            <w:tcW w:w="5599" w:type="dxa"/>
          </w:tcPr>
          <w:p w14:paraId="014E0531" w14:textId="77777777" w:rsidR="00956473" w:rsidRDefault="00000000">
            <w:pPr>
              <w:pStyle w:val="TableParagraph"/>
              <w:spacing w:before="8" w:line="340" w:lineRule="atLeast"/>
              <w:ind w:left="330"/>
              <w:rPr>
                <w:sz w:val="20"/>
              </w:rPr>
            </w:pPr>
            <w:r>
              <w:rPr>
                <w:sz w:val="20"/>
              </w:rPr>
              <w:t>Failed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initiate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Synopsys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Bridge.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de­ tails.</w:t>
            </w:r>
          </w:p>
        </w:tc>
      </w:tr>
    </w:tbl>
    <w:p w14:paraId="4322E1ED" w14:textId="77777777" w:rsidR="00956473" w:rsidRDefault="00956473">
      <w:pPr>
        <w:pStyle w:val="BodyText"/>
        <w:rPr>
          <w:sz w:val="22"/>
        </w:rPr>
      </w:pPr>
    </w:p>
    <w:p w14:paraId="2C422491" w14:textId="77777777" w:rsidR="00956473" w:rsidRDefault="00000000">
      <w:pPr>
        <w:pStyle w:val="Heading2"/>
        <w:spacing w:before="156"/>
      </w:pPr>
      <w:bookmarkStart w:id="215" w:name="Logging_and_Diagnostics"/>
      <w:bookmarkStart w:id="216" w:name="_bookmark26"/>
      <w:bookmarkEnd w:id="215"/>
      <w:bookmarkEnd w:id="216"/>
      <w:r>
        <w:t>Logging and Diagnostics</w:t>
      </w:r>
    </w:p>
    <w:p w14:paraId="00819A35" w14:textId="77777777" w:rsidR="00956473" w:rsidRDefault="00000000">
      <w:pPr>
        <w:pStyle w:val="BodyText"/>
        <w:spacing w:before="213"/>
        <w:ind w:left="100"/>
      </w:pPr>
      <w:r>
        <w:t xml:space="preserve">Synopsys Bridge offers multiple logging and diagnostic options. By default, logs are written </w:t>
      </w:r>
      <w:proofErr w:type="gramStart"/>
      <w:r>
        <w:t>to</w:t>
      </w:r>
      <w:proofErr w:type="gramEnd"/>
    </w:p>
    <w:p w14:paraId="07059A54" w14:textId="77777777" w:rsidR="00956473" w:rsidRDefault="00000000">
      <w:pPr>
        <w:spacing w:before="100" w:line="340" w:lineRule="auto"/>
        <w:ind w:left="100" w:right="265"/>
        <w:rPr>
          <w:sz w:val="20"/>
        </w:rPr>
      </w:pPr>
      <w:r>
        <w:rPr>
          <w:rFonts w:ascii="Courier New"/>
          <w:sz w:val="16"/>
          <w:shd w:val="clear" w:color="auto" w:fill="EDEDED"/>
        </w:rPr>
        <w:t>&lt;</w:t>
      </w:r>
      <w:proofErr w:type="spellStart"/>
      <w:r>
        <w:rPr>
          <w:rFonts w:ascii="Courier New"/>
          <w:sz w:val="16"/>
          <w:shd w:val="clear" w:color="auto" w:fill="EDEDED"/>
        </w:rPr>
        <w:t>current_working_directory</w:t>
      </w:r>
      <w:proofErr w:type="spellEnd"/>
      <w:r>
        <w:rPr>
          <w:rFonts w:ascii="Courier New"/>
          <w:sz w:val="16"/>
          <w:shd w:val="clear" w:color="auto" w:fill="EDEDED"/>
        </w:rPr>
        <w:t>&gt;</w:t>
      </w:r>
      <w:proofErr w:type="gramStart"/>
      <w:r>
        <w:rPr>
          <w:rFonts w:ascii="Courier New"/>
          <w:sz w:val="16"/>
          <w:shd w:val="clear" w:color="auto" w:fill="EDEDED"/>
        </w:rPr>
        <w:t>/.bridge</w:t>
      </w:r>
      <w:proofErr w:type="gramEnd"/>
      <w:r>
        <w:rPr>
          <w:rFonts w:ascii="Courier New"/>
          <w:spacing w:val="-59"/>
          <w:sz w:val="16"/>
        </w:rPr>
        <w:t xml:space="preserve"> </w:t>
      </w:r>
      <w:r>
        <w:rPr>
          <w:sz w:val="20"/>
        </w:rPr>
        <w:t>directory. User can change this default location by passing the</w:t>
      </w:r>
      <w:r>
        <w:rPr>
          <w:sz w:val="20"/>
          <w:shd w:val="clear" w:color="auto" w:fill="EDEDED"/>
        </w:rPr>
        <w:t xml:space="preserve"> </w:t>
      </w:r>
      <w:r>
        <w:rPr>
          <w:rFonts w:ascii="Courier New"/>
          <w:sz w:val="16"/>
          <w:shd w:val="clear" w:color="auto" w:fill="EDEDED"/>
        </w:rPr>
        <w:t>--</w:t>
      </w:r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home &lt;</w:t>
      </w:r>
      <w:proofErr w:type="spellStart"/>
      <w:r>
        <w:rPr>
          <w:rFonts w:ascii="Courier New"/>
          <w:sz w:val="16"/>
          <w:shd w:val="clear" w:color="auto" w:fill="EDEDED"/>
        </w:rPr>
        <w:t>directory_path</w:t>
      </w:r>
      <w:proofErr w:type="spellEnd"/>
      <w:r>
        <w:rPr>
          <w:rFonts w:ascii="Courier New"/>
          <w:sz w:val="16"/>
          <w:shd w:val="clear" w:color="auto" w:fill="EDEDED"/>
        </w:rPr>
        <w:t>&gt;</w:t>
      </w:r>
      <w:r>
        <w:rPr>
          <w:rFonts w:ascii="Courier New"/>
          <w:sz w:val="16"/>
        </w:rPr>
        <w:t xml:space="preserve"> </w:t>
      </w:r>
      <w:r>
        <w:rPr>
          <w:sz w:val="20"/>
        </w:rPr>
        <w:t>option.</w:t>
      </w:r>
    </w:p>
    <w:p w14:paraId="7CFE4F65" w14:textId="77777777" w:rsidR="00956473" w:rsidRDefault="00956473">
      <w:pPr>
        <w:pStyle w:val="BodyText"/>
        <w:rPr>
          <w:sz w:val="18"/>
        </w:rPr>
      </w:pPr>
    </w:p>
    <w:p w14:paraId="4338DAF4" w14:textId="77777777" w:rsidR="00956473" w:rsidRDefault="00000000">
      <w:pPr>
        <w:pStyle w:val="Heading4"/>
      </w:pPr>
      <w:bookmarkStart w:id="217" w:name="Logging"/>
      <w:bookmarkEnd w:id="217"/>
      <w:r>
        <w:t>Logging</w:t>
      </w:r>
    </w:p>
    <w:p w14:paraId="77348B3E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35CECA1A" w14:textId="2212A14C" w:rsidR="00956473" w:rsidRDefault="00000000">
      <w:pPr>
        <w:pStyle w:val="BodyText"/>
        <w:ind w:left="100"/>
      </w:pPr>
      <w:r>
        <w:t xml:space="preserve">Synopsys Bridge offers </w:t>
      </w:r>
      <w:del w:id="218" w:author="Raj Kesarapalli" w:date="2023-07-28T13:23:00Z">
        <w:r w:rsidDel="00622AB9">
          <w:delText>multiple logging options</w:delText>
        </w:r>
      </w:del>
      <w:ins w:id="219" w:author="Raj Kesarapalli" w:date="2023-07-28T13:23:00Z">
        <w:r w:rsidR="00622AB9">
          <w:t>the following JSON format logging options:</w:t>
        </w:r>
      </w:ins>
      <w:del w:id="220" w:author="Raj Kesarapalli" w:date="2023-07-28T13:23:00Z">
        <w:r w:rsidDel="00622AB9">
          <w:delText>.</w:delText>
        </w:r>
      </w:del>
    </w:p>
    <w:p w14:paraId="592C1598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B45535F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3 - Synopsys Bridge CLI Reference | 34</w:t>
      </w:r>
    </w:p>
    <w:p w14:paraId="7D9C0D3E" w14:textId="77777777" w:rsidR="00956473" w:rsidRDefault="00956473">
      <w:pPr>
        <w:pStyle w:val="BodyText"/>
        <w:rPr>
          <w:sz w:val="22"/>
        </w:rPr>
      </w:pPr>
    </w:p>
    <w:p w14:paraId="66B50A64" w14:textId="77777777" w:rsidR="00956473" w:rsidRDefault="00956473">
      <w:pPr>
        <w:pStyle w:val="BodyText"/>
        <w:rPr>
          <w:sz w:val="22"/>
        </w:rPr>
      </w:pPr>
    </w:p>
    <w:p w14:paraId="4A5C9CBB" w14:textId="41FC8D45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70"/>
        <w:rPr>
          <w:sz w:val="20"/>
        </w:rPr>
      </w:pPr>
      <w:r>
        <w:rPr>
          <w:sz w:val="20"/>
        </w:rPr>
        <w:t xml:space="preserve">Pass </w:t>
      </w:r>
      <w:r>
        <w:rPr>
          <w:rFonts w:ascii="Courier New" w:hAnsi="Courier New"/>
          <w:sz w:val="16"/>
          <w:shd w:val="clear" w:color="auto" w:fill="EDEDED"/>
        </w:rPr>
        <w:t>--</w:t>
      </w:r>
      <w:proofErr w:type="spellStart"/>
      <w:r>
        <w:rPr>
          <w:rFonts w:ascii="Courier New" w:hAnsi="Courier New"/>
          <w:sz w:val="16"/>
          <w:shd w:val="clear" w:color="auto" w:fill="EDEDED"/>
        </w:rPr>
        <w:t>json</w:t>
      </w:r>
      <w:proofErr w:type="spellEnd"/>
      <w:r>
        <w:rPr>
          <w:rFonts w:ascii="Courier New" w:hAnsi="Courier New"/>
          <w:sz w:val="16"/>
          <w:shd w:val="clear" w:color="auto" w:fill="EDEDED"/>
        </w:rPr>
        <w:t>-log</w:t>
      </w:r>
      <w:r>
        <w:rPr>
          <w:rFonts w:ascii="Courier New" w:hAnsi="Courier New"/>
          <w:spacing w:val="-55"/>
          <w:sz w:val="16"/>
        </w:rPr>
        <w:t xml:space="preserve"> </w:t>
      </w:r>
      <w:r>
        <w:rPr>
          <w:sz w:val="20"/>
        </w:rPr>
        <w:t>to output JSON format logs</w:t>
      </w:r>
      <w:ins w:id="221" w:author="Raj Kesarapalli" w:date="2023-07-28T13:23:00Z">
        <w:r w:rsidR="00B2685E">
          <w:rPr>
            <w:sz w:val="20"/>
          </w:rPr>
          <w:t xml:space="preserve"> to console</w:t>
        </w:r>
      </w:ins>
      <w:r>
        <w:rPr>
          <w:sz w:val="20"/>
        </w:rPr>
        <w:t>.</w:t>
      </w:r>
    </w:p>
    <w:p w14:paraId="5DF59C2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 w:line="340" w:lineRule="auto"/>
        <w:ind w:right="568"/>
        <w:rPr>
          <w:sz w:val="20"/>
        </w:rPr>
      </w:pPr>
      <w:r>
        <w:rPr>
          <w:sz w:val="20"/>
        </w:rPr>
        <w:t>Pass</w:t>
      </w:r>
      <w:r>
        <w:rPr>
          <w:spacing w:val="-9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--</w:t>
      </w:r>
      <w:proofErr w:type="spellStart"/>
      <w:r>
        <w:rPr>
          <w:rFonts w:ascii="Courier New" w:hAnsi="Courier New"/>
          <w:sz w:val="16"/>
          <w:shd w:val="clear" w:color="auto" w:fill="EDEDED"/>
        </w:rPr>
        <w:t>json</w:t>
      </w:r>
      <w:proofErr w:type="spellEnd"/>
      <w:r>
        <w:rPr>
          <w:rFonts w:ascii="Courier New" w:hAnsi="Courier New"/>
          <w:sz w:val="16"/>
          <w:shd w:val="clear" w:color="auto" w:fill="EDEDED"/>
        </w:rPr>
        <w:t>-log-file</w:t>
      </w:r>
      <w:r>
        <w:rPr>
          <w:rFonts w:ascii="Courier New" w:hAnsi="Courier New"/>
          <w:spacing w:val="-55"/>
          <w:sz w:val="16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enable</w:t>
      </w:r>
      <w:r>
        <w:rPr>
          <w:spacing w:val="-8"/>
          <w:sz w:val="20"/>
        </w:rPr>
        <w:t xml:space="preserve"> </w:t>
      </w:r>
      <w:r>
        <w:rPr>
          <w:sz w:val="20"/>
        </w:rPr>
        <w:t>JSON</w:t>
      </w:r>
      <w:r>
        <w:rPr>
          <w:spacing w:val="-9"/>
          <w:sz w:val="20"/>
        </w:rPr>
        <w:t xml:space="preserve"> </w:t>
      </w:r>
      <w:r>
        <w:rPr>
          <w:sz w:val="20"/>
        </w:rPr>
        <w:t>format</w:t>
      </w:r>
      <w:r>
        <w:rPr>
          <w:spacing w:val="-9"/>
          <w:sz w:val="20"/>
        </w:rPr>
        <w:t xml:space="preserve"> </w:t>
      </w:r>
      <w:r>
        <w:rPr>
          <w:sz w:val="20"/>
        </w:rPr>
        <w:t>logs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bridge.log</w:t>
      </w:r>
      <w:r>
        <w:rPr>
          <w:rFonts w:ascii="Courier New" w:hAnsi="Courier New"/>
          <w:spacing w:val="-55"/>
          <w:sz w:val="16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Synopsys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Bridge home </w:t>
      </w:r>
      <w:proofErr w:type="gramStart"/>
      <w:r>
        <w:rPr>
          <w:sz w:val="20"/>
        </w:rPr>
        <w:t>directory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32758048" w14:textId="77777777" w:rsidR="00956473" w:rsidRDefault="00956473">
      <w:pPr>
        <w:pStyle w:val="BodyText"/>
        <w:spacing w:before="9"/>
      </w:pPr>
    </w:p>
    <w:p w14:paraId="60C70F63" w14:textId="77777777" w:rsidR="00956473" w:rsidRDefault="00000000">
      <w:pPr>
        <w:pStyle w:val="Heading4"/>
      </w:pPr>
      <w:bookmarkStart w:id="222" w:name="Diagnostics"/>
      <w:bookmarkEnd w:id="222"/>
      <w:r>
        <w:t>Diagnostics</w:t>
      </w:r>
    </w:p>
    <w:p w14:paraId="4FA642DF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38605328" w14:textId="77777777" w:rsidR="00956473" w:rsidRDefault="00000000">
      <w:pPr>
        <w:pStyle w:val="BodyText"/>
        <w:spacing w:before="1" w:line="340" w:lineRule="auto"/>
        <w:ind w:left="100" w:right="379"/>
      </w:pPr>
      <w:r>
        <w:rPr>
          <w:spacing w:val="-5"/>
        </w:rPr>
        <w:t>To</w:t>
      </w:r>
      <w:r>
        <w:rPr>
          <w:spacing w:val="-11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Synopsys</w:t>
      </w:r>
      <w:r>
        <w:rPr>
          <w:spacing w:val="-11"/>
        </w:rPr>
        <w:t xml:space="preserve"> </w:t>
      </w:r>
      <w:r>
        <w:t>Bridge</w:t>
      </w:r>
      <w:r>
        <w:rPr>
          <w:spacing w:val="-10"/>
        </w:rPr>
        <w:t xml:space="preserve"> </w:t>
      </w:r>
      <w:r>
        <w:t>diagnostics</w:t>
      </w:r>
      <w:r>
        <w:rPr>
          <w:spacing w:val="-11"/>
        </w:rPr>
        <w:t xml:space="preserve"> </w:t>
      </w:r>
      <w:r>
        <w:t>mode,</w:t>
      </w:r>
      <w:r>
        <w:rPr>
          <w:spacing w:val="-11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rFonts w:ascii="Courier New"/>
          <w:sz w:val="16"/>
          <w:shd w:val="clear" w:color="auto" w:fill="EDEDED"/>
        </w:rPr>
        <w:t>--diagnostics</w:t>
      </w:r>
      <w:r>
        <w:rPr>
          <w:rFonts w:ascii="Courier New"/>
          <w:spacing w:val="-57"/>
          <w:sz w:val="16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option.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this option set, Synopsys</w:t>
      </w:r>
      <w:r>
        <w:rPr>
          <w:spacing w:val="-5"/>
        </w:rPr>
        <w:t xml:space="preserve"> </w:t>
      </w:r>
      <w:r>
        <w:t>Bridge:</w:t>
      </w:r>
    </w:p>
    <w:p w14:paraId="6262FFD1" w14:textId="77777777" w:rsidR="00956473" w:rsidRDefault="00956473">
      <w:pPr>
        <w:pStyle w:val="BodyText"/>
        <w:rPr>
          <w:sz w:val="22"/>
        </w:rPr>
      </w:pPr>
    </w:p>
    <w:p w14:paraId="0AFCF069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sz w:val="20"/>
        </w:rPr>
      </w:pPr>
      <w:r>
        <w:rPr>
          <w:sz w:val="20"/>
        </w:rPr>
        <w:t>writes additional diagnostics information to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bridge.log</w:t>
      </w:r>
      <w:r>
        <w:rPr>
          <w:sz w:val="20"/>
        </w:rPr>
        <w:t>.</w:t>
      </w:r>
    </w:p>
    <w:p w14:paraId="249FACC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229"/>
        <w:rPr>
          <w:sz w:val="20"/>
        </w:rPr>
      </w:pPr>
      <w:r>
        <w:rPr>
          <w:sz w:val="20"/>
        </w:rPr>
        <w:t>passes</w:t>
      </w:r>
      <w:r>
        <w:rPr>
          <w:spacing w:val="-14"/>
          <w:sz w:val="20"/>
        </w:rPr>
        <w:t xml:space="preserve"> </w:t>
      </w:r>
      <w:r>
        <w:rPr>
          <w:sz w:val="20"/>
        </w:rPr>
        <w:t>diagnostics</w:t>
      </w:r>
      <w:r>
        <w:rPr>
          <w:spacing w:val="-14"/>
          <w:sz w:val="20"/>
        </w:rPr>
        <w:t xml:space="preserve"> </w:t>
      </w:r>
      <w:r>
        <w:rPr>
          <w:sz w:val="20"/>
        </w:rPr>
        <w:t>related</w:t>
      </w:r>
      <w:r>
        <w:rPr>
          <w:spacing w:val="-14"/>
          <w:sz w:val="20"/>
        </w:rPr>
        <w:t xml:space="preserve"> </w:t>
      </w:r>
      <w:r>
        <w:rPr>
          <w:sz w:val="20"/>
        </w:rPr>
        <w:t>options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underlying</w:t>
      </w:r>
      <w:r>
        <w:rPr>
          <w:spacing w:val="-14"/>
          <w:sz w:val="20"/>
        </w:rPr>
        <w:t xml:space="preserve"> </w:t>
      </w:r>
      <w:r>
        <w:rPr>
          <w:sz w:val="20"/>
        </w:rPr>
        <w:t>tools</w:t>
      </w:r>
      <w:r>
        <w:rPr>
          <w:spacing w:val="-14"/>
          <w:sz w:val="20"/>
        </w:rPr>
        <w:t xml:space="preserve"> </w:t>
      </w:r>
      <w:r>
        <w:rPr>
          <w:sz w:val="20"/>
        </w:rPr>
        <w:t>so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they</w:t>
      </w:r>
      <w:r>
        <w:rPr>
          <w:spacing w:val="-14"/>
          <w:sz w:val="20"/>
        </w:rPr>
        <w:t xml:space="preserve"> </w:t>
      </w:r>
      <w:r>
        <w:rPr>
          <w:sz w:val="20"/>
        </w:rPr>
        <w:t>create</w:t>
      </w:r>
      <w:r>
        <w:rPr>
          <w:spacing w:val="-14"/>
          <w:sz w:val="20"/>
        </w:rPr>
        <w:t xml:space="preserve"> </w:t>
      </w:r>
      <w:r>
        <w:rPr>
          <w:sz w:val="20"/>
        </w:rPr>
        <w:t>logs</w:t>
      </w:r>
      <w:r>
        <w:rPr>
          <w:spacing w:val="-14"/>
          <w:sz w:val="20"/>
        </w:rPr>
        <w:t xml:space="preserve"> </w:t>
      </w:r>
      <w:r>
        <w:rPr>
          <w:sz w:val="20"/>
        </w:rPr>
        <w:t>under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Synopsys Bridge home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directory.</w:t>
      </w:r>
    </w:p>
    <w:p w14:paraId="1CB551AD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8" w:lineRule="exact"/>
        <w:rPr>
          <w:sz w:val="20"/>
        </w:rPr>
      </w:pPr>
      <w:r>
        <w:rPr>
          <w:sz w:val="20"/>
        </w:rPr>
        <w:t>writes</w:t>
      </w:r>
      <w:r>
        <w:rPr>
          <w:spacing w:val="-8"/>
          <w:sz w:val="20"/>
        </w:rPr>
        <w:t xml:space="preserve"> </w:t>
      </w:r>
      <w:r>
        <w:rPr>
          <w:sz w:val="20"/>
        </w:rPr>
        <w:t>execution</w:t>
      </w:r>
      <w:r>
        <w:rPr>
          <w:spacing w:val="-7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date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diagnostics.json</w:t>
      </w:r>
      <w:proofErr w:type="spellEnd"/>
      <w:r>
        <w:rPr>
          <w:rFonts w:ascii="Courier New" w:hAnsi="Courier New"/>
          <w:spacing w:val="-53"/>
          <w:sz w:val="16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Synopsys</w:t>
      </w:r>
      <w:r>
        <w:rPr>
          <w:spacing w:val="-7"/>
          <w:sz w:val="20"/>
        </w:rPr>
        <w:t xml:space="preserve"> </w:t>
      </w:r>
      <w:r>
        <w:rPr>
          <w:sz w:val="20"/>
        </w:rPr>
        <w:t>Bridge</w:t>
      </w:r>
      <w:r>
        <w:rPr>
          <w:spacing w:val="-8"/>
          <w:sz w:val="20"/>
        </w:rPr>
        <w:t xml:space="preserve"> </w:t>
      </w:r>
      <w:r>
        <w:rPr>
          <w:sz w:val="20"/>
        </w:rPr>
        <w:t>home</w:t>
      </w:r>
      <w:r>
        <w:rPr>
          <w:spacing w:val="-7"/>
          <w:sz w:val="20"/>
        </w:rPr>
        <w:t xml:space="preserve"> </w:t>
      </w:r>
      <w:r>
        <w:rPr>
          <w:sz w:val="20"/>
        </w:rPr>
        <w:t>directory.</w:t>
      </w:r>
    </w:p>
    <w:p w14:paraId="730B1078" w14:textId="77777777" w:rsidR="00956473" w:rsidRDefault="00956473">
      <w:pPr>
        <w:spacing w:line="238" w:lineRule="exact"/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A83B565" w14:textId="77777777" w:rsidR="00956473" w:rsidRDefault="00000000">
      <w:pPr>
        <w:pStyle w:val="Heading1"/>
      </w:pPr>
      <w:bookmarkStart w:id="223" w:name="Chapter_4._GitHub_-_Synopsys_Action"/>
      <w:bookmarkStart w:id="224" w:name="_bookmark27"/>
      <w:bookmarkEnd w:id="223"/>
      <w:bookmarkEnd w:id="224"/>
      <w:r>
        <w:lastRenderedPageBreak/>
        <w:t>Chapter 4. GitHub - Synopsys Action</w:t>
      </w:r>
    </w:p>
    <w:p w14:paraId="79D2A972" w14:textId="77777777" w:rsidR="00956473" w:rsidRDefault="00000000">
      <w:pPr>
        <w:pStyle w:val="BodyText"/>
        <w:spacing w:before="225" w:line="340" w:lineRule="auto"/>
        <w:ind w:left="100" w:right="272"/>
      </w:pPr>
      <w:r>
        <w:t>The</w:t>
      </w:r>
      <w:r>
        <w:rPr>
          <w:spacing w:val="-14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GitHub</w:t>
      </w:r>
      <w:r>
        <w:rPr>
          <w:spacing w:val="-13"/>
        </w:rPr>
        <w:t xml:space="preserve"> </w:t>
      </w:r>
      <w:r>
        <w:t>Action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integrate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CI</w:t>
      </w:r>
      <w:r>
        <w:rPr>
          <w:spacing w:val="-14"/>
        </w:rPr>
        <w:t xml:space="preserve"> </w:t>
      </w:r>
      <w:r>
        <w:t>pipeline.</w:t>
      </w:r>
      <w:r>
        <w:rPr>
          <w:spacing w:val="-13"/>
        </w:rPr>
        <w:t xml:space="preserve"> </w:t>
      </w:r>
      <w:r>
        <w:rPr>
          <w:spacing w:val="-3"/>
        </w:rPr>
        <w:t xml:space="preserve">You </w:t>
      </w:r>
      <w:r>
        <w:t>can</w:t>
      </w:r>
      <w:r>
        <w:rPr>
          <w:spacing w:val="-15"/>
        </w:rPr>
        <w:t xml:space="preserve"> </w:t>
      </w:r>
      <w:r>
        <w:t>download</w:t>
      </w:r>
      <w:r>
        <w:rPr>
          <w:spacing w:val="-15"/>
        </w:rPr>
        <w:t xml:space="preserve"> </w:t>
      </w:r>
      <w:r>
        <w:t>Synopsys</w:t>
      </w:r>
      <w:r>
        <w:rPr>
          <w:spacing w:val="-15"/>
        </w:rPr>
        <w:t xml:space="preserve"> </w:t>
      </w:r>
      <w:r>
        <w:t>GitHub</w:t>
      </w:r>
      <w:r>
        <w:rPr>
          <w:spacing w:val="-15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GitHub</w:t>
      </w:r>
      <w:r>
        <w:rPr>
          <w:spacing w:val="-14"/>
        </w:rPr>
        <w:t xml:space="preserve"> </w:t>
      </w:r>
      <w:r>
        <w:t>Marketplace</w:t>
      </w:r>
      <w:r>
        <w:rPr>
          <w:spacing w:val="-15"/>
        </w:rPr>
        <w:t xml:space="preserve"> </w:t>
      </w:r>
      <w:r>
        <w:t>link</w:t>
      </w:r>
      <w:r>
        <w:rPr>
          <w:spacing w:val="-15"/>
        </w:rPr>
        <w:t xml:space="preserve"> </w:t>
      </w:r>
      <w:r>
        <w:t>at:</w:t>
      </w:r>
      <w:r>
        <w:rPr>
          <w:spacing w:val="-15"/>
        </w:rPr>
        <w:t xml:space="preserve"> </w:t>
      </w:r>
      <w:hyperlink r:id="rId16">
        <w:r>
          <w:rPr>
            <w:color w:val="337AB7"/>
          </w:rPr>
          <w:t>https://github.com/</w:t>
        </w:r>
      </w:hyperlink>
      <w:r>
        <w:rPr>
          <w:color w:val="337AB7"/>
        </w:rPr>
        <w:t xml:space="preserve"> </w:t>
      </w:r>
      <w:hyperlink r:id="rId17">
        <w:r>
          <w:rPr>
            <w:color w:val="337AB7"/>
          </w:rPr>
          <w:t>marketplace/actions/synopsys-action</w:t>
        </w:r>
      </w:hyperlink>
      <w:r>
        <w:t>.</w:t>
      </w:r>
    </w:p>
    <w:p w14:paraId="21BB7EBD" w14:textId="30449CBE" w:rsidR="00956473" w:rsidRDefault="00000000">
      <w:pPr>
        <w:pStyle w:val="BodyText"/>
        <w:spacing w:before="197" w:line="340" w:lineRule="auto"/>
        <w:ind w:left="100" w:right="216"/>
      </w:pPr>
      <w:r>
        <w:t xml:space="preserve">By including and configuring the Synopsys Action in your </w:t>
      </w:r>
      <w:proofErr w:type="spellStart"/>
      <w:r>
        <w:rPr>
          <w:rFonts w:ascii="Arial"/>
          <w:i/>
        </w:rPr>
        <w:t>workflow</w:t>
      </w:r>
      <w:r>
        <w:t>.yml</w:t>
      </w:r>
      <w:proofErr w:type="spellEnd"/>
      <w:r>
        <w:t xml:space="preserve"> file, you can quickly integrate Synopsys</w:t>
      </w:r>
      <w:r>
        <w:rPr>
          <w:spacing w:val="-14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CI</w:t>
      </w:r>
      <w:r>
        <w:rPr>
          <w:spacing w:val="-14"/>
        </w:rPr>
        <w:t xml:space="preserve"> </w:t>
      </w:r>
      <w:r>
        <w:t>pipeline.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recommend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GitHub</w:t>
      </w:r>
      <w:r>
        <w:rPr>
          <w:spacing w:val="-13"/>
        </w:rPr>
        <w:t xml:space="preserve"> </w:t>
      </w:r>
      <w:r>
        <w:t>secrets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sensitive</w:t>
      </w:r>
      <w:r>
        <w:rPr>
          <w:spacing w:val="-13"/>
        </w:rPr>
        <w:t xml:space="preserve"> </w:t>
      </w:r>
      <w:r>
        <w:t>data like access</w:t>
      </w:r>
      <w:r>
        <w:rPr>
          <w:spacing w:val="-3"/>
        </w:rPr>
        <w:t xml:space="preserve"> </w:t>
      </w:r>
      <w:r>
        <w:t>tokens</w:t>
      </w:r>
      <w:ins w:id="225" w:author="Raj Kesarapalli" w:date="2023-07-28T13:28:00Z">
        <w:r w:rsidR="004C4E0E">
          <w:t>.</w:t>
        </w:r>
      </w:ins>
    </w:p>
    <w:p w14:paraId="30F9EA1C" w14:textId="77777777" w:rsidR="00956473" w:rsidRDefault="00000000">
      <w:pPr>
        <w:pStyle w:val="BodyText"/>
        <w:spacing w:before="197"/>
        <w:ind w:left="100"/>
      </w:pPr>
      <w:r>
        <w:t>For more information, see:</w:t>
      </w:r>
    </w:p>
    <w:p w14:paraId="7E96F8A7" w14:textId="77777777" w:rsidR="00956473" w:rsidRDefault="00956473">
      <w:pPr>
        <w:pStyle w:val="BodyText"/>
        <w:spacing w:before="6"/>
        <w:rPr>
          <w:sz w:val="30"/>
        </w:rPr>
      </w:pPr>
    </w:p>
    <w:p w14:paraId="00CE1FA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rFonts w:ascii="Arial" w:hAnsi="Arial"/>
          <w:i/>
          <w:sz w:val="20"/>
        </w:rPr>
      </w:pPr>
      <w:hyperlink w:anchor="_bookmark28" w:history="1">
        <w:r>
          <w:rPr>
            <w:color w:val="337AB7"/>
            <w:sz w:val="20"/>
          </w:rPr>
          <w:t xml:space="preserve">GitHub Prerequisites </w:t>
        </w:r>
      </w:hyperlink>
      <w:hyperlink w:anchor="_bookmark28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8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 xml:space="preserve"> </w:t>
        </w:r>
      </w:hyperlink>
      <w:hyperlink w:anchor="_bookmark28" w:history="1">
        <w:r>
          <w:rPr>
            <w:rFonts w:ascii="Arial" w:hAnsi="Arial"/>
            <w:i/>
            <w:color w:val="337AB7"/>
            <w:sz w:val="20"/>
          </w:rPr>
          <w:t>35</w:t>
        </w:r>
      </w:hyperlink>
      <w:hyperlink w:anchor="_bookmark28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7E9FE176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29" w:history="1">
        <w:r>
          <w:rPr>
            <w:color w:val="337AB7"/>
            <w:sz w:val="20"/>
          </w:rPr>
          <w:t xml:space="preserve">Using Synopsys GitHub Action for Polaris </w:t>
        </w:r>
      </w:hyperlink>
      <w:hyperlink w:anchor="_bookmark29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29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 xml:space="preserve"> </w:t>
        </w:r>
      </w:hyperlink>
      <w:hyperlink w:anchor="_bookmark29" w:history="1">
        <w:r>
          <w:rPr>
            <w:rFonts w:ascii="Arial" w:hAnsi="Arial"/>
            <w:i/>
            <w:color w:val="337AB7"/>
            <w:sz w:val="20"/>
          </w:rPr>
          <w:t>36</w:t>
        </w:r>
      </w:hyperlink>
      <w:hyperlink w:anchor="_bookmark29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56996FB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30" w:history="1">
        <w:r>
          <w:rPr>
            <w:color w:val="337AB7"/>
            <w:sz w:val="20"/>
          </w:rPr>
          <w:t xml:space="preserve">Using Synopsys GitHub Action for Black Duck </w:t>
        </w:r>
      </w:hyperlink>
      <w:hyperlink w:anchor="_bookmark30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0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 xml:space="preserve"> </w:t>
        </w:r>
      </w:hyperlink>
      <w:hyperlink w:anchor="_bookmark30" w:history="1">
        <w:r>
          <w:rPr>
            <w:rFonts w:ascii="Arial" w:hAnsi="Arial"/>
            <w:i/>
            <w:color w:val="337AB7"/>
            <w:sz w:val="20"/>
          </w:rPr>
          <w:t>37</w:t>
        </w:r>
      </w:hyperlink>
      <w:hyperlink w:anchor="_bookmark30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5760A569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31" w:history="1">
        <w:r>
          <w:rPr>
            <w:color w:val="337AB7"/>
            <w:sz w:val="20"/>
          </w:rPr>
          <w:t>Using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GitHub</w:t>
        </w:r>
        <w:r>
          <w:rPr>
            <w:color w:val="337AB7"/>
            <w:spacing w:val="-5"/>
            <w:sz w:val="20"/>
          </w:rPr>
          <w:t xml:space="preserve"> </w:t>
        </w:r>
        <w:r>
          <w:rPr>
            <w:color w:val="337AB7"/>
            <w:sz w:val="20"/>
          </w:rPr>
          <w:t>Action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5"/>
            <w:sz w:val="20"/>
          </w:rPr>
          <w:t xml:space="preserve"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5"/>
            <w:sz w:val="20"/>
          </w:rPr>
          <w:t xml:space="preserve"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6"/>
            <w:sz w:val="20"/>
          </w:rPr>
          <w:t xml:space="preserve"> </w:t>
        </w:r>
        <w:r>
          <w:rPr>
            <w:color w:val="337AB7"/>
            <w:sz w:val="20"/>
          </w:rPr>
          <w:t xml:space="preserve">Client </w:t>
        </w:r>
      </w:hyperlink>
      <w:hyperlink w:anchor="_bookmark31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5"/>
          <w:sz w:val="20"/>
        </w:rPr>
        <w:t xml:space="preserve"> </w:t>
      </w:r>
      <w:hyperlink w:anchor="_bookmark31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6"/>
            <w:sz w:val="20"/>
          </w:rPr>
          <w:t xml:space="preserve"> </w:t>
        </w:r>
      </w:hyperlink>
      <w:hyperlink w:anchor="_bookmark31" w:history="1">
        <w:r>
          <w:rPr>
            <w:rFonts w:ascii="Arial" w:hAnsi="Arial"/>
            <w:i/>
            <w:color w:val="337AB7"/>
            <w:sz w:val="20"/>
          </w:rPr>
          <w:t>41</w:t>
        </w:r>
      </w:hyperlink>
      <w:hyperlink w:anchor="_bookmark31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31B6A1B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38" w:history="1">
        <w:r>
          <w:rPr>
            <w:color w:val="337AB7"/>
            <w:sz w:val="20"/>
          </w:rPr>
          <w:t xml:space="preserve">Additional GitHub Configuration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8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 xml:space="preserve">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54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4667750D" w14:textId="77777777" w:rsidR="00956473" w:rsidRDefault="00956473">
      <w:pPr>
        <w:pStyle w:val="BodyText"/>
        <w:spacing w:before="3"/>
        <w:rPr>
          <w:rFonts w:ascii="Arial"/>
          <w:i/>
          <w:sz w:val="31"/>
        </w:rPr>
      </w:pPr>
    </w:p>
    <w:p w14:paraId="0A023FB4" w14:textId="77777777" w:rsidR="00956473" w:rsidRDefault="00000000">
      <w:pPr>
        <w:pStyle w:val="Heading2"/>
      </w:pPr>
      <w:bookmarkStart w:id="226" w:name="GitHub_Prerequisites"/>
      <w:bookmarkStart w:id="227" w:name="_bookmark28"/>
      <w:bookmarkEnd w:id="226"/>
      <w:bookmarkEnd w:id="227"/>
      <w:r>
        <w:t>GitHub Prerequisites</w:t>
      </w:r>
    </w:p>
    <w:p w14:paraId="135296EA" w14:textId="77777777" w:rsidR="00956473" w:rsidRDefault="00000000">
      <w:pPr>
        <w:pStyle w:val="BodyText"/>
        <w:spacing w:before="213"/>
        <w:ind w:left="100"/>
      </w:pPr>
      <w:r>
        <w:t>Before configuring Synopsys Action into your workflow, you must meet the following prerequisites:</w:t>
      </w:r>
    </w:p>
    <w:p w14:paraId="62743D29" w14:textId="77777777" w:rsidR="00956473" w:rsidRDefault="00956473">
      <w:pPr>
        <w:pStyle w:val="BodyText"/>
        <w:spacing w:before="6"/>
        <w:rPr>
          <w:sz w:val="26"/>
        </w:rPr>
      </w:pPr>
    </w:p>
    <w:p w14:paraId="205B49E7" w14:textId="77777777" w:rsidR="00956473" w:rsidRDefault="00000000">
      <w:pPr>
        <w:pStyle w:val="Heading4"/>
      </w:pPr>
      <w:bookmarkStart w:id="228" w:name="GitHub_Runner_Setup"/>
      <w:bookmarkEnd w:id="228"/>
      <w:r>
        <w:t>GitHub Runner Setup</w:t>
      </w:r>
    </w:p>
    <w:p w14:paraId="692EEDFE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486D29A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28" w:lineRule="auto"/>
        <w:ind w:right="358"/>
        <w:rPr>
          <w:sz w:val="20"/>
        </w:rPr>
      </w:pPr>
      <w:r>
        <w:rPr>
          <w:sz w:val="20"/>
        </w:rPr>
        <w:t>Runners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machines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execute</w:t>
      </w:r>
      <w:r>
        <w:rPr>
          <w:spacing w:val="-10"/>
          <w:sz w:val="20"/>
        </w:rPr>
        <w:t xml:space="preserve"> </w:t>
      </w:r>
      <w:r>
        <w:rPr>
          <w:sz w:val="20"/>
        </w:rPr>
        <w:t>jobs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GitHub</w:t>
      </w:r>
      <w:r>
        <w:rPr>
          <w:spacing w:val="-10"/>
          <w:sz w:val="20"/>
        </w:rPr>
        <w:t xml:space="preserve"> </w:t>
      </w:r>
      <w:r>
        <w:rPr>
          <w:sz w:val="20"/>
        </w:rPr>
        <w:t>Actions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workflow.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GitHub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runners in your project, GitHub Actions must be enabled for a </w:t>
      </w:r>
      <w:proofErr w:type="gramStart"/>
      <w:r>
        <w:rPr>
          <w:sz w:val="20"/>
        </w:rPr>
        <w:t>repository/organization settings</w:t>
      </w:r>
      <w:proofErr w:type="gramEnd"/>
      <w:r>
        <w:rPr>
          <w:sz w:val="20"/>
        </w:rPr>
        <w:t xml:space="preserve"> in order for required workflows to run (</w:t>
      </w:r>
      <w:r>
        <w:rPr>
          <w:b/>
          <w:sz w:val="20"/>
        </w:rPr>
        <w:t xml:space="preserve">Repository Settings </w:t>
      </w:r>
      <w:r>
        <w:rPr>
          <w:rFonts w:ascii="Segoe UI" w:hAnsi="Segoe UI"/>
          <w:sz w:val="20"/>
        </w:rPr>
        <w:t xml:space="preserve">→ </w:t>
      </w:r>
      <w:proofErr w:type="spellStart"/>
      <w:r>
        <w:rPr>
          <w:b/>
          <w:sz w:val="20"/>
        </w:rPr>
        <w:t>SelectActions</w:t>
      </w:r>
      <w:proofErr w:type="spellEnd"/>
      <w:r>
        <w:rPr>
          <w:b/>
          <w:sz w:val="20"/>
        </w:rPr>
        <w:t xml:space="preserve">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General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>Actions permissions</w:t>
      </w:r>
      <w:r>
        <w:rPr>
          <w:sz w:val="20"/>
        </w:rPr>
        <w:t>).</w:t>
      </w:r>
    </w:p>
    <w:p w14:paraId="1EE2BEB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" w:line="340" w:lineRule="auto"/>
        <w:ind w:right="548"/>
        <w:rPr>
          <w:sz w:val="20"/>
        </w:rPr>
      </w:pPr>
      <w:r>
        <w:rPr>
          <w:sz w:val="20"/>
        </w:rPr>
        <w:t>GitHub</w:t>
      </w:r>
      <w:r>
        <w:rPr>
          <w:spacing w:val="-24"/>
          <w:sz w:val="20"/>
        </w:rPr>
        <w:t xml:space="preserve"> </w:t>
      </w:r>
      <w:r>
        <w:rPr>
          <w:sz w:val="20"/>
        </w:rPr>
        <w:t>runner</w:t>
      </w:r>
      <w:r>
        <w:rPr>
          <w:spacing w:val="-23"/>
          <w:sz w:val="20"/>
        </w:rPr>
        <w:t xml:space="preserve"> </w:t>
      </w:r>
      <w:r>
        <w:rPr>
          <w:sz w:val="20"/>
        </w:rPr>
        <w:t>can</w:t>
      </w:r>
      <w:r>
        <w:rPr>
          <w:spacing w:val="-24"/>
          <w:sz w:val="20"/>
        </w:rPr>
        <w:t xml:space="preserve"> </w:t>
      </w:r>
      <w:r>
        <w:rPr>
          <w:sz w:val="20"/>
        </w:rPr>
        <w:t>be</w:t>
      </w:r>
      <w:r>
        <w:rPr>
          <w:spacing w:val="-23"/>
          <w:sz w:val="20"/>
        </w:rPr>
        <w:t xml:space="preserve"> </w:t>
      </w:r>
      <w:r>
        <w:rPr>
          <w:sz w:val="20"/>
        </w:rPr>
        <w:t>Self-hosted</w:t>
      </w:r>
      <w:r>
        <w:rPr>
          <w:spacing w:val="-23"/>
          <w:sz w:val="20"/>
        </w:rPr>
        <w:t xml:space="preserve"> </w:t>
      </w:r>
      <w:r>
        <w:rPr>
          <w:sz w:val="20"/>
        </w:rPr>
        <w:t>or</w:t>
      </w:r>
      <w:r>
        <w:rPr>
          <w:spacing w:val="-24"/>
          <w:sz w:val="20"/>
        </w:rPr>
        <w:t xml:space="preserve"> </w:t>
      </w:r>
      <w:r>
        <w:rPr>
          <w:sz w:val="20"/>
        </w:rPr>
        <w:t>GitHub-hosted.</w:t>
      </w:r>
      <w:r>
        <w:rPr>
          <w:spacing w:val="-23"/>
          <w:sz w:val="20"/>
        </w:rPr>
        <w:t xml:space="preserve"> </w:t>
      </w:r>
      <w:r>
        <w:rPr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z w:val="20"/>
        </w:rPr>
        <w:t>installing</w:t>
      </w:r>
      <w:r>
        <w:rPr>
          <w:spacing w:val="-23"/>
          <w:sz w:val="20"/>
        </w:rPr>
        <w:t xml:space="preserve"> </w:t>
      </w:r>
      <w:r>
        <w:rPr>
          <w:sz w:val="20"/>
        </w:rPr>
        <w:t>Self-hosted</w:t>
      </w:r>
      <w:r>
        <w:rPr>
          <w:spacing w:val="-23"/>
          <w:sz w:val="20"/>
        </w:rPr>
        <w:t xml:space="preserve"> </w:t>
      </w:r>
      <w:r>
        <w:rPr>
          <w:sz w:val="20"/>
        </w:rPr>
        <w:t>runners,</w:t>
      </w:r>
      <w:r>
        <w:rPr>
          <w:spacing w:val="-24"/>
          <w:sz w:val="20"/>
        </w:rPr>
        <w:t xml:space="preserve"> </w:t>
      </w:r>
      <w:r>
        <w:rPr>
          <w:sz w:val="20"/>
        </w:rPr>
        <w:t>see</w:t>
      </w:r>
      <w:r>
        <w:rPr>
          <w:spacing w:val="-23"/>
          <w:sz w:val="20"/>
        </w:rPr>
        <w:t xml:space="preserve"> </w:t>
      </w:r>
      <w:hyperlink r:id="rId18">
        <w:r>
          <w:rPr>
            <w:color w:val="337AB7"/>
            <w:sz w:val="20"/>
          </w:rPr>
          <w:t>Self-</w:t>
        </w:r>
      </w:hyperlink>
      <w:hyperlink r:id="rId19">
        <w:r>
          <w:rPr>
            <w:color w:val="337AB7"/>
            <w:sz w:val="20"/>
          </w:rPr>
          <w:t xml:space="preserve"> hosted</w:t>
        </w:r>
        <w:r>
          <w:rPr>
            <w:color w:val="337AB7"/>
            <w:spacing w:val="-8"/>
            <w:sz w:val="20"/>
          </w:rPr>
          <w:t xml:space="preserve"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installing</w:t>
      </w:r>
      <w:r>
        <w:rPr>
          <w:spacing w:val="-7"/>
          <w:sz w:val="20"/>
        </w:rPr>
        <w:t xml:space="preserve"> </w:t>
      </w:r>
      <w:r>
        <w:rPr>
          <w:sz w:val="20"/>
        </w:rPr>
        <w:t>GitHub-hosted</w:t>
      </w:r>
      <w:r>
        <w:rPr>
          <w:spacing w:val="-8"/>
          <w:sz w:val="20"/>
        </w:rPr>
        <w:t xml:space="preserve"> </w:t>
      </w:r>
      <w:r>
        <w:rPr>
          <w:sz w:val="20"/>
        </w:rPr>
        <w:t>runners,</w:t>
      </w:r>
      <w:r>
        <w:rPr>
          <w:spacing w:val="-8"/>
          <w:sz w:val="20"/>
        </w:rPr>
        <w:t xml:space="preserve"> </w:t>
      </w:r>
      <w:r>
        <w:rPr>
          <w:sz w:val="20"/>
        </w:rPr>
        <w:t>see</w:t>
      </w:r>
      <w:r>
        <w:rPr>
          <w:spacing w:val="-8"/>
          <w:sz w:val="20"/>
        </w:rPr>
        <w:t xml:space="preserve"> </w:t>
      </w:r>
      <w:hyperlink r:id="rId20">
        <w:r>
          <w:rPr>
            <w:color w:val="337AB7"/>
            <w:sz w:val="20"/>
          </w:rPr>
          <w:t>GitHub-hosted</w:t>
        </w:r>
        <w:r>
          <w:rPr>
            <w:color w:val="337AB7"/>
            <w:spacing w:val="-7"/>
            <w:sz w:val="20"/>
          </w:rPr>
          <w:t xml:space="preserve"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</w:p>
    <w:p w14:paraId="7BBC0371" w14:textId="77777777" w:rsidR="00956473" w:rsidRDefault="00956473">
      <w:pPr>
        <w:pStyle w:val="BodyText"/>
        <w:spacing w:before="9"/>
      </w:pPr>
    </w:p>
    <w:p w14:paraId="76DCFB63" w14:textId="77777777" w:rsidR="00956473" w:rsidRDefault="00000000">
      <w:pPr>
        <w:pStyle w:val="Heading4"/>
      </w:pPr>
      <w:bookmarkStart w:id="229" w:name="Configure_GitHub_Secrets"/>
      <w:bookmarkEnd w:id="229"/>
      <w:r>
        <w:t>Configure GitHub Secrets</w:t>
      </w:r>
    </w:p>
    <w:p w14:paraId="16A4F031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509F3894" w14:textId="77777777" w:rsidR="00956473" w:rsidRDefault="00000000">
      <w:pPr>
        <w:spacing w:before="1" w:line="314" w:lineRule="auto"/>
        <w:ind w:left="100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access</w:t>
      </w:r>
      <w:r>
        <w:rPr>
          <w:spacing w:val="-13"/>
          <w:sz w:val="20"/>
        </w:rPr>
        <w:t xml:space="preserve"> </w:t>
      </w:r>
      <w:r>
        <w:rPr>
          <w:sz w:val="20"/>
        </w:rPr>
        <w:t>tokens,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names</w:t>
      </w:r>
      <w:proofErr w:type="gram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passwords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even</w:t>
      </w:r>
      <w:r>
        <w:rPr>
          <w:spacing w:val="-12"/>
          <w:sz w:val="20"/>
        </w:rPr>
        <w:t xml:space="preserve"> </w:t>
      </w:r>
      <w:r>
        <w:rPr>
          <w:sz w:val="20"/>
        </w:rPr>
        <w:t>URLs</w:t>
      </w:r>
      <w:r>
        <w:rPr>
          <w:spacing w:val="-13"/>
          <w:sz w:val="20"/>
        </w:rPr>
        <w:t xml:space="preserve"> </w:t>
      </w:r>
      <w:r>
        <w:rPr>
          <w:sz w:val="20"/>
        </w:rPr>
        <w:t>must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3"/>
          <w:sz w:val="20"/>
        </w:rPr>
        <w:t xml:space="preserve"> </w:t>
      </w:r>
      <w:r>
        <w:rPr>
          <w:sz w:val="20"/>
        </w:rPr>
        <w:t>using GitHub</w:t>
      </w:r>
      <w:r>
        <w:rPr>
          <w:spacing w:val="-3"/>
          <w:sz w:val="20"/>
        </w:rPr>
        <w:t xml:space="preserve"> </w:t>
      </w:r>
      <w:r>
        <w:rPr>
          <w:sz w:val="20"/>
        </w:rPr>
        <w:t>secrets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 xml:space="preserve"> </w:t>
      </w:r>
      <w:r>
        <w:rPr>
          <w:b/>
          <w:sz w:val="20"/>
        </w:rPr>
        <w:t>Secrets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Variables</w:t>
      </w:r>
      <w:r>
        <w:rPr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 xml:space="preserve"> </w:t>
      </w:r>
      <w:r>
        <w:rPr>
          <w:b/>
          <w:sz w:val="20"/>
        </w:rPr>
        <w:t>Actions</w:t>
      </w:r>
      <w:r>
        <w:rPr>
          <w:sz w:val="20"/>
        </w:rPr>
        <w:t>).</w:t>
      </w:r>
    </w:p>
    <w:p w14:paraId="074A6920" w14:textId="77777777" w:rsidR="00956473" w:rsidRDefault="00956473">
      <w:pPr>
        <w:pStyle w:val="BodyText"/>
        <w:spacing w:before="7"/>
        <w:rPr>
          <w:sz w:val="19"/>
        </w:rPr>
      </w:pPr>
    </w:p>
    <w:p w14:paraId="4CAF9E8E" w14:textId="77777777" w:rsidR="00956473" w:rsidRDefault="00000000">
      <w:pPr>
        <w:pStyle w:val="Heading4"/>
      </w:pPr>
      <w:bookmarkStart w:id="230" w:name="Configure_GitHub_Token"/>
      <w:bookmarkEnd w:id="230"/>
      <w:r>
        <w:t>Configure GitHub Token</w:t>
      </w:r>
    </w:p>
    <w:p w14:paraId="086294B1" w14:textId="77777777" w:rsidR="00956473" w:rsidRDefault="00956473">
      <w:pPr>
        <w:pStyle w:val="BodyText"/>
        <w:spacing w:before="4"/>
        <w:rPr>
          <w:b/>
          <w:sz w:val="15"/>
        </w:rPr>
      </w:pPr>
    </w:p>
    <w:p w14:paraId="48EEFB61" w14:textId="77777777" w:rsidR="00956473" w:rsidRDefault="00000000">
      <w:pPr>
        <w:pStyle w:val="BodyText"/>
        <w:spacing w:before="96" w:line="340" w:lineRule="auto"/>
        <w:ind w:left="100" w:right="379"/>
      </w:pPr>
      <w:proofErr w:type="spellStart"/>
      <w:r>
        <w:rPr>
          <w:rFonts w:ascii="Courier New"/>
          <w:sz w:val="16"/>
          <w:shd w:val="clear" w:color="auto" w:fill="EDEDED"/>
        </w:rPr>
        <w:t>github_token</w:t>
      </w:r>
      <w:proofErr w:type="spellEnd"/>
      <w:r>
        <w:rPr>
          <w:rFonts w:ascii="Courier New"/>
          <w:spacing w:val="-59"/>
          <w:sz w:val="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Duck</w:t>
      </w:r>
      <w:r>
        <w:rPr>
          <w:spacing w:val="-12"/>
        </w:rPr>
        <w:t xml:space="preserve"> </w:t>
      </w:r>
      <w:r>
        <w:t>Fix</w:t>
      </w:r>
      <w:r>
        <w:rPr>
          <w:spacing w:val="-13"/>
        </w:rPr>
        <w:t xml:space="preserve"> </w:t>
      </w:r>
      <w:r>
        <w:t>PR,</w:t>
      </w:r>
      <w:r>
        <w:rPr>
          <w:spacing w:val="-12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Duck/Coverity</w:t>
      </w:r>
      <w:r>
        <w:rPr>
          <w:spacing w:val="-12"/>
        </w:rPr>
        <w:t xml:space="preserve"> </w:t>
      </w:r>
      <w:r>
        <w:t>PR</w:t>
      </w:r>
      <w:r>
        <w:rPr>
          <w:spacing w:val="-12"/>
        </w:rPr>
        <w:t xml:space="preserve"> </w:t>
      </w:r>
      <w:r>
        <w:t>Comment. There are two different types of tokens that can be passed to</w:t>
      </w:r>
      <w:r>
        <w:rPr>
          <w:spacing w:val="-30"/>
        </w:rPr>
        <w:t xml:space="preserve"> </w:t>
      </w:r>
      <w:proofErr w:type="spellStart"/>
      <w:r>
        <w:rPr>
          <w:rFonts w:ascii="Courier New"/>
          <w:sz w:val="16"/>
          <w:shd w:val="clear" w:color="auto" w:fill="EDEDED"/>
        </w:rPr>
        <w:t>github_token</w:t>
      </w:r>
      <w:proofErr w:type="spellEnd"/>
      <w:r>
        <w:t>:</w:t>
      </w:r>
    </w:p>
    <w:p w14:paraId="132E911B" w14:textId="77777777" w:rsidR="00956473" w:rsidRDefault="00956473">
      <w:pPr>
        <w:spacing w:line="340" w:lineRule="auto"/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7C817C9E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4 - GitHub - Synopsys Action | 36</w:t>
      </w:r>
    </w:p>
    <w:p w14:paraId="0E96A200" w14:textId="77777777" w:rsidR="00956473" w:rsidRDefault="00956473">
      <w:pPr>
        <w:pStyle w:val="BodyText"/>
        <w:rPr>
          <w:sz w:val="22"/>
        </w:rPr>
      </w:pPr>
    </w:p>
    <w:p w14:paraId="43D1A35B" w14:textId="77777777" w:rsidR="00956473" w:rsidRDefault="00956473">
      <w:pPr>
        <w:pStyle w:val="BodyText"/>
        <w:rPr>
          <w:sz w:val="22"/>
        </w:rPr>
      </w:pPr>
    </w:p>
    <w:p w14:paraId="5C74AD3A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70" w:line="321" w:lineRule="auto"/>
        <w:ind w:right="308"/>
        <w:rPr>
          <w:sz w:val="20"/>
        </w:rPr>
      </w:pPr>
      <w:r>
        <w:rPr>
          <w:spacing w:val="-3"/>
          <w:sz w:val="20"/>
        </w:rPr>
        <w:t xml:space="preserve">Token </w:t>
      </w:r>
      <w:r>
        <w:rPr>
          <w:sz w:val="20"/>
        </w:rPr>
        <w:t xml:space="preserve">can be GitHub specified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secrets.GITHUB</w:t>
      </w:r>
      <w:proofErr w:type="gramEnd"/>
      <w:r>
        <w:rPr>
          <w:rFonts w:ascii="Courier New" w:hAnsi="Courier New"/>
          <w:sz w:val="16"/>
          <w:shd w:val="clear" w:color="auto" w:fill="EDEDED"/>
        </w:rPr>
        <w:t>_TOKEN</w:t>
      </w:r>
      <w:proofErr w:type="spellEnd"/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with required workflow read and write permissions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7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3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Actions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-7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Workflow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Permissions</w:t>
      </w:r>
      <w:r>
        <w:rPr>
          <w:sz w:val="20"/>
        </w:rPr>
        <w:t>).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will be created by GitHub at start of each workflow</w:t>
      </w:r>
      <w:r>
        <w:rPr>
          <w:spacing w:val="-16"/>
          <w:sz w:val="20"/>
        </w:rPr>
        <w:t xml:space="preserve"> </w:t>
      </w:r>
      <w:r>
        <w:rPr>
          <w:sz w:val="20"/>
        </w:rPr>
        <w:t>run.</w:t>
      </w:r>
    </w:p>
    <w:p w14:paraId="03267BB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20" w:line="321" w:lineRule="auto"/>
        <w:ind w:right="507"/>
        <w:rPr>
          <w:sz w:val="20"/>
        </w:rPr>
      </w:pPr>
      <w:r>
        <w:rPr>
          <w:sz w:val="20"/>
        </w:rPr>
        <w:t xml:space="preserve">If you need a token that requires permissions that </w:t>
      </w:r>
      <w:r>
        <w:rPr>
          <w:spacing w:val="-3"/>
          <w:sz w:val="20"/>
        </w:rPr>
        <w:t xml:space="preserve">aren't </w:t>
      </w:r>
      <w:r>
        <w:rPr>
          <w:sz w:val="20"/>
        </w:rPr>
        <w:t xml:space="preserve">available in the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secrets.GITHUB</w:t>
      </w:r>
      <w:proofErr w:type="gramEnd"/>
      <w:r>
        <w:rPr>
          <w:rFonts w:ascii="Courier New" w:hAnsi="Courier New"/>
          <w:sz w:val="16"/>
          <w:shd w:val="clear" w:color="auto" w:fill="EDEDED"/>
        </w:rPr>
        <w:t>_TOKEN</w:t>
      </w:r>
      <w:proofErr w:type="spellEnd"/>
      <w:r>
        <w:rPr>
          <w:sz w:val="20"/>
        </w:rPr>
        <w:t>, create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Personal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Token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(PAT)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-7"/>
          <w:sz w:val="20"/>
        </w:rPr>
        <w:t xml:space="preserve"> </w:t>
      </w:r>
      <w:r>
        <w:rPr>
          <w:sz w:val="20"/>
        </w:rPr>
        <w:t>scopes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Select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Profile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Photo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Developer Settings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>Personal access tokens</w:t>
      </w:r>
      <w:r>
        <w:rPr>
          <w:sz w:val="20"/>
        </w:rPr>
        <w:t xml:space="preserve">). For more information, see </w:t>
      </w:r>
      <w:hyperlink r:id="rId21" w:anchor="granting-additional-permissions">
        <w:r>
          <w:rPr>
            <w:color w:val="337AB7"/>
            <w:sz w:val="20"/>
          </w:rPr>
          <w:t>Granting Additional</w:t>
        </w:r>
      </w:hyperlink>
      <w:hyperlink r:id="rId22" w:anchor="granting-additional-permissions">
        <w:r>
          <w:rPr>
            <w:color w:val="337AB7"/>
            <w:sz w:val="20"/>
          </w:rPr>
          <w:t xml:space="preserve"> Permissions</w:t>
        </w:r>
      </w:hyperlink>
      <w:r>
        <w:rPr>
          <w:sz w:val="20"/>
        </w:rPr>
        <w:t xml:space="preserve">. </w:t>
      </w:r>
      <w:r>
        <w:rPr>
          <w:spacing w:val="-9"/>
          <w:sz w:val="20"/>
        </w:rPr>
        <w:t xml:space="preserve">PAT </w:t>
      </w:r>
      <w:r>
        <w:rPr>
          <w:sz w:val="20"/>
        </w:rPr>
        <w:t xml:space="preserve">must have repo and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scope to perform Black Duck Fix PR or Black Duck/ Coverity PR</w:t>
      </w:r>
      <w:r>
        <w:rPr>
          <w:spacing w:val="-3"/>
          <w:sz w:val="20"/>
        </w:rPr>
        <w:t xml:space="preserve"> </w:t>
      </w:r>
      <w:r>
        <w:rPr>
          <w:sz w:val="20"/>
        </w:rPr>
        <w:t>Comment.</w:t>
      </w:r>
    </w:p>
    <w:p w14:paraId="7665CA30" w14:textId="77777777" w:rsidR="00956473" w:rsidRDefault="00956473">
      <w:pPr>
        <w:pStyle w:val="BodyText"/>
        <w:spacing w:before="8"/>
        <w:rPr>
          <w:sz w:val="22"/>
        </w:rPr>
      </w:pPr>
    </w:p>
    <w:p w14:paraId="3A0A8D0D" w14:textId="77777777" w:rsidR="00956473" w:rsidRDefault="00000000">
      <w:pPr>
        <w:pStyle w:val="Heading4"/>
      </w:pPr>
      <w:bookmarkStart w:id="231" w:name="Create_workflow"/>
      <w:bookmarkEnd w:id="231"/>
      <w:r>
        <w:t xml:space="preserve">Create </w:t>
      </w:r>
      <w:proofErr w:type="gramStart"/>
      <w:r>
        <w:t>workflow</w:t>
      </w:r>
      <w:proofErr w:type="gramEnd"/>
    </w:p>
    <w:p w14:paraId="41D1EEA2" w14:textId="77777777" w:rsidR="00956473" w:rsidRDefault="00956473">
      <w:pPr>
        <w:pStyle w:val="BodyText"/>
        <w:spacing w:before="2"/>
        <w:rPr>
          <w:b/>
          <w:sz w:val="21"/>
        </w:rPr>
      </w:pPr>
    </w:p>
    <w:p w14:paraId="2DBC9E8F" w14:textId="77777777" w:rsidR="00956473" w:rsidRDefault="00000000">
      <w:pPr>
        <w:spacing w:line="336" w:lineRule="auto"/>
        <w:ind w:left="100" w:right="265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workflow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Actions</w:t>
      </w:r>
      <w:r>
        <w:rPr>
          <w:b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Workflow</w:t>
      </w:r>
      <w:r>
        <w:rPr>
          <w:b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Setup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workflow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yourself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and configure</w:t>
      </w:r>
      <w:r>
        <w:rPr>
          <w:spacing w:val="-12"/>
          <w:sz w:val="20"/>
        </w:rPr>
        <w:t xml:space="preserve"> </w:t>
      </w:r>
      <w:r>
        <w:rPr>
          <w:sz w:val="20"/>
        </w:rPr>
        <w:t>he</w:t>
      </w:r>
      <w:r>
        <w:rPr>
          <w:spacing w:val="-11"/>
          <w:sz w:val="20"/>
        </w:rPr>
        <w:t xml:space="preserve"> </w:t>
      </w:r>
      <w:r>
        <w:rPr>
          <w:sz w:val="20"/>
        </w:rPr>
        <w:t>required</w:t>
      </w:r>
      <w:r>
        <w:rPr>
          <w:spacing w:val="-12"/>
          <w:sz w:val="20"/>
        </w:rPr>
        <w:t xml:space="preserve"> </w:t>
      </w:r>
      <w:r>
        <w:rPr>
          <w:sz w:val="20"/>
        </w:rPr>
        <w:t>fields.</w:t>
      </w:r>
      <w:r>
        <w:rPr>
          <w:spacing w:val="-11"/>
          <w:sz w:val="20"/>
        </w:rPr>
        <w:t xml:space="preserve"> </w:t>
      </w:r>
      <w:r>
        <w:rPr>
          <w:sz w:val="20"/>
        </w:rPr>
        <w:t>Push</w:t>
      </w:r>
      <w:r>
        <w:rPr>
          <w:spacing w:val="-11"/>
          <w:sz w:val="20"/>
        </w:rPr>
        <w:t xml:space="preserve"> </w:t>
      </w:r>
      <w:r>
        <w:rPr>
          <w:sz w:val="20"/>
        </w:rPr>
        <w:t>those</w:t>
      </w:r>
      <w:r>
        <w:rPr>
          <w:spacing w:val="-12"/>
          <w:sz w:val="20"/>
        </w:rPr>
        <w:t xml:space="preserve"> </w:t>
      </w:r>
      <w:r>
        <w:rPr>
          <w:sz w:val="20"/>
        </w:rPr>
        <w:t>changes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GitHub</w:t>
      </w:r>
      <w:r>
        <w:rPr>
          <w:spacing w:val="-12"/>
          <w:sz w:val="20"/>
        </w:rPr>
        <w:t xml:space="preserve"> </w:t>
      </w:r>
      <w:r>
        <w:rPr>
          <w:sz w:val="20"/>
        </w:rPr>
        <w:t>runner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initiate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workflow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can be seen on the </w:t>
      </w:r>
      <w:r>
        <w:rPr>
          <w:b/>
          <w:sz w:val="20"/>
        </w:rPr>
        <w:t xml:space="preserve">Actions </w:t>
      </w:r>
      <w:r>
        <w:rPr>
          <w:sz w:val="20"/>
        </w:rPr>
        <w:t>tab on main page of the</w:t>
      </w:r>
      <w:r>
        <w:rPr>
          <w:spacing w:val="-18"/>
          <w:sz w:val="20"/>
        </w:rPr>
        <w:t xml:space="preserve"> </w:t>
      </w:r>
      <w:r>
        <w:rPr>
          <w:sz w:val="20"/>
        </w:rPr>
        <w:t>repository.</w:t>
      </w:r>
    </w:p>
    <w:p w14:paraId="381BA865" w14:textId="77777777" w:rsidR="00956473" w:rsidRDefault="00956473">
      <w:pPr>
        <w:pStyle w:val="BodyText"/>
        <w:spacing w:before="8"/>
        <w:rPr>
          <w:sz w:val="21"/>
        </w:rPr>
      </w:pPr>
    </w:p>
    <w:p w14:paraId="1817F95E" w14:textId="77777777" w:rsidR="00956473" w:rsidRDefault="00000000">
      <w:pPr>
        <w:pStyle w:val="Heading2"/>
        <w:spacing w:before="1"/>
      </w:pPr>
      <w:bookmarkStart w:id="232" w:name="Using_Synopsys_GitHub_Action_for_Polaris"/>
      <w:bookmarkStart w:id="233" w:name="_bookmark29"/>
      <w:bookmarkEnd w:id="232"/>
      <w:bookmarkEnd w:id="233"/>
      <w:r>
        <w:t>Using Synopsys GitHub Action for Polaris</w:t>
      </w:r>
    </w:p>
    <w:p w14:paraId="6AC65A58" w14:textId="77777777" w:rsidR="00956473" w:rsidRDefault="00000000">
      <w:pPr>
        <w:pStyle w:val="BodyText"/>
        <w:spacing w:before="212" w:line="340" w:lineRule="auto"/>
        <w:ind w:left="100"/>
      </w:pPr>
      <w:r>
        <w:t>Before</w:t>
      </w:r>
      <w:r>
        <w:rPr>
          <w:spacing w:val="-14"/>
        </w:rPr>
        <w:t xml:space="preserve"> </w:t>
      </w:r>
      <w:r>
        <w:t>running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pipeline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GitHub</w:t>
      </w:r>
      <w:r>
        <w:rPr>
          <w:spacing w:val="-13"/>
        </w:rPr>
        <w:t xml:space="preserve"> </w:t>
      </w:r>
      <w:r>
        <w:t>Action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Polaris,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appropriate applications and entitlements in your Polaris</w:t>
      </w:r>
      <w:r>
        <w:rPr>
          <w:spacing w:val="-15"/>
        </w:rPr>
        <w:t xml:space="preserve"> </w:t>
      </w:r>
      <w:r>
        <w:t>environment.</w:t>
      </w:r>
    </w:p>
    <w:p w14:paraId="5684E1F2" w14:textId="77777777" w:rsidR="00956473" w:rsidRDefault="00956473">
      <w:pPr>
        <w:pStyle w:val="BodyText"/>
        <w:spacing w:before="6"/>
        <w:rPr>
          <w:sz w:val="16"/>
        </w:rPr>
      </w:pPr>
    </w:p>
    <w:p w14:paraId="42DCE40B" w14:textId="77777777" w:rsidR="00956473" w:rsidRDefault="00000000">
      <w:pPr>
        <w:pStyle w:val="BodyText"/>
        <w:spacing w:line="340" w:lineRule="auto"/>
        <w:ind w:left="100"/>
      </w:pPr>
      <w:r>
        <w:t>Using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Action,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scans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push</w:t>
      </w:r>
      <w:r>
        <w:rPr>
          <w:spacing w:val="-13"/>
        </w:rPr>
        <w:t xml:space="preserve"> </w:t>
      </w:r>
      <w:r>
        <w:t>events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branches.</w:t>
      </w:r>
      <w:r>
        <w:rPr>
          <w:spacing w:val="-13"/>
        </w:rPr>
        <w:t xml:space="preserve"> </w:t>
      </w:r>
      <w:r>
        <w:t>Pull</w:t>
      </w:r>
      <w:r>
        <w:rPr>
          <w:spacing w:val="-13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scanning</w:t>
      </w:r>
      <w:r>
        <w:rPr>
          <w:spacing w:val="-13"/>
        </w:rPr>
        <w:t xml:space="preserve"> </w:t>
      </w:r>
      <w:r>
        <w:t>is currently not supported for</w:t>
      </w:r>
      <w:r>
        <w:rPr>
          <w:spacing w:val="-7"/>
        </w:rPr>
        <w:t xml:space="preserve"> </w:t>
      </w:r>
      <w:r>
        <w:t>Polaris.</w:t>
      </w:r>
    </w:p>
    <w:p w14:paraId="2F255FC0" w14:textId="77777777" w:rsidR="00956473" w:rsidRDefault="00956473">
      <w:pPr>
        <w:pStyle w:val="BodyText"/>
        <w:spacing w:before="6"/>
        <w:rPr>
          <w:sz w:val="16"/>
        </w:rPr>
      </w:pPr>
    </w:p>
    <w:p w14:paraId="47D715DA" w14:textId="77777777" w:rsidR="00956473" w:rsidRDefault="00000000">
      <w:pPr>
        <w:pStyle w:val="BodyText"/>
        <w:spacing w:before="1" w:line="340" w:lineRule="auto"/>
        <w:ind w:left="100"/>
      </w:pP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proofErr w:type="spellStart"/>
      <w:r>
        <w:rPr>
          <w:rFonts w:ascii="Courier New"/>
          <w:i/>
          <w:sz w:val="16"/>
          <w:shd w:val="clear" w:color="auto" w:fill="EDEDED"/>
        </w:rPr>
        <w:t>workflow</w:t>
      </w:r>
      <w:r>
        <w:rPr>
          <w:rFonts w:ascii="Courier New"/>
          <w:sz w:val="16"/>
          <w:shd w:val="clear" w:color="auto" w:fill="EDEDED"/>
        </w:rPr>
        <w:t>.yml</w:t>
      </w:r>
      <w:proofErr w:type="spellEnd"/>
      <w:r>
        <w:rPr>
          <w:rFonts w:ascii="Courier New"/>
          <w:spacing w:val="-56"/>
          <w:sz w:val="16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your</w:t>
      </w:r>
      <w:r>
        <w:rPr>
          <w:spacing w:val="-10"/>
        </w:rPr>
        <w:t xml:space="preserve"> </w:t>
      </w:r>
      <w:r>
        <w:rPr>
          <w:rFonts w:ascii="Courier New"/>
          <w:sz w:val="16"/>
          <w:shd w:val="clear" w:color="auto" w:fill="EDEDED"/>
        </w:rPr>
        <w:t>.</w:t>
      </w:r>
      <w:proofErr w:type="spellStart"/>
      <w:r>
        <w:rPr>
          <w:rFonts w:ascii="Courier New"/>
          <w:sz w:val="16"/>
          <w:shd w:val="clear" w:color="auto" w:fill="EDEDED"/>
        </w:rPr>
        <w:t>github</w:t>
      </w:r>
      <w:proofErr w:type="spellEnd"/>
      <w:proofErr w:type="gramEnd"/>
      <w:r>
        <w:rPr>
          <w:rFonts w:ascii="Courier New"/>
          <w:sz w:val="16"/>
          <w:shd w:val="clear" w:color="auto" w:fill="EDEDED"/>
        </w:rPr>
        <w:t>/workflows</w:t>
      </w:r>
      <w:r>
        <w:rPr>
          <w:rFonts w:ascii="Courier New"/>
          <w:spacing w:val="-56"/>
          <w:sz w:val="16"/>
        </w:rPr>
        <w:t xml:space="preserve"> </w:t>
      </w:r>
      <w:r>
        <w:t>directory.</w:t>
      </w:r>
      <w:r>
        <w:rPr>
          <w:spacing w:val="-10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 xml:space="preserve">you need to create a </w:t>
      </w:r>
      <w:r>
        <w:rPr>
          <w:spacing w:val="-3"/>
        </w:rPr>
        <w:t xml:space="preserve">workflow, </w:t>
      </w:r>
      <w:r>
        <w:t xml:space="preserve">go to the repository you're integrating with Polaris on the GitHub UI, click the </w:t>
      </w:r>
      <w:r>
        <w:rPr>
          <w:b/>
        </w:rPr>
        <w:t xml:space="preserve">Actions </w:t>
      </w:r>
      <w:r>
        <w:t xml:space="preserve">tab at the top, then click </w:t>
      </w:r>
      <w:r>
        <w:rPr>
          <w:b/>
        </w:rPr>
        <w:t>New</w:t>
      </w:r>
      <w:r>
        <w:rPr>
          <w:b/>
          <w:spacing w:val="-11"/>
        </w:rPr>
        <w:t xml:space="preserve"> </w:t>
      </w:r>
      <w:r>
        <w:rPr>
          <w:b/>
        </w:rPr>
        <w:t>Workflow</w:t>
      </w:r>
      <w:r>
        <w:t>.)</w:t>
      </w:r>
    </w:p>
    <w:p w14:paraId="216E2284" w14:textId="77777777" w:rsidR="00956473" w:rsidRDefault="00000000">
      <w:pPr>
        <w:pStyle w:val="BodyText"/>
        <w:spacing w:before="197"/>
        <w:ind w:left="100"/>
      </w:pPr>
      <w:r>
        <w:t xml:space="preserve">Below is an example of a </w:t>
      </w:r>
      <w:proofErr w:type="spellStart"/>
      <w:r>
        <w:rPr>
          <w:rFonts w:ascii="Courier New"/>
          <w:i/>
          <w:sz w:val="16"/>
          <w:shd w:val="clear" w:color="auto" w:fill="EDEDED"/>
        </w:rPr>
        <w:t>workflow</w:t>
      </w:r>
      <w:r>
        <w:rPr>
          <w:rFonts w:ascii="Courier New"/>
          <w:sz w:val="16"/>
          <w:shd w:val="clear" w:color="auto" w:fill="EDEDED"/>
        </w:rPr>
        <w:t>.yml</w:t>
      </w:r>
      <w:proofErr w:type="spellEnd"/>
      <w:r>
        <w:rPr>
          <w:rFonts w:ascii="Courier New"/>
          <w:spacing w:val="-62"/>
          <w:sz w:val="16"/>
        </w:rPr>
        <w:t xml:space="preserve"> </w:t>
      </w:r>
      <w:r>
        <w:t>file configured for Polaris.</w:t>
      </w:r>
    </w:p>
    <w:p w14:paraId="192EDF06" w14:textId="77777777" w:rsidR="00956473" w:rsidRDefault="00C11CAC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7F384C3D" wp14:editId="2DD1B13A">
                <wp:simplePos x="0" y="0"/>
                <wp:positionH relativeFrom="page">
                  <wp:posOffset>965200</wp:posOffset>
                </wp:positionH>
                <wp:positionV relativeFrom="paragraph">
                  <wp:posOffset>155575</wp:posOffset>
                </wp:positionV>
                <wp:extent cx="5892800" cy="2393950"/>
                <wp:effectExtent l="0" t="0" r="0" b="0"/>
                <wp:wrapTopAndBottom/>
                <wp:docPr id="123777439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3939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36CBC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484F625B" w14:textId="77777777" w:rsidR="00956473" w:rsidRDefault="00000000">
                            <w:pPr>
                              <w:spacing w:line="554" w:lineRule="auto"/>
                              <w:ind w:left="60" w:right="721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-sig-action on:</w:t>
                            </w:r>
                          </w:p>
                          <w:p w14:paraId="287D12DA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push:</w:t>
                            </w:r>
                          </w:p>
                          <w:p w14:paraId="61490E3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AB2FF5D" w14:textId="77777777" w:rsidR="00956473" w:rsidRDefault="00000000">
                            <w:pPr>
                              <w:spacing w:line="554" w:lineRule="auto"/>
                              <w:ind w:left="213" w:right="491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branches: [ main, master, develop, stage,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release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workflow_dispatch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</w:p>
                          <w:p w14:paraId="4FFB7324" w14:textId="77777777" w:rsidR="00956473" w:rsidRDefault="00000000">
                            <w:pPr>
                              <w:spacing w:line="147" w:lineRule="exact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jobs:</w:t>
                            </w:r>
                          </w:p>
                          <w:p w14:paraId="7C7D1C8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6BCF2FC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build:</w:t>
                            </w:r>
                          </w:p>
                          <w:p w14:paraId="79C29C5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9F58E6D" w14:textId="77777777" w:rsidR="00956473" w:rsidRDefault="00000000">
                            <w:pPr>
                              <w:spacing w:line="554" w:lineRule="auto"/>
                              <w:ind w:left="367" w:right="669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runs-on: [ ubuntu-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latest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steps:</w:t>
                            </w:r>
                          </w:p>
                          <w:p w14:paraId="1C65C224" w14:textId="77777777" w:rsidR="00956473" w:rsidRDefault="00000000">
                            <w:pPr>
                              <w:spacing w:line="147" w:lineRule="exact"/>
                              <w:ind w:left="52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name: Checkout Source</w:t>
                            </w:r>
                          </w:p>
                          <w:p w14:paraId="06D5B10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EF60E9F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uses: actions/checkout@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v3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84C3D" id="Text Box 72" o:spid="_x0000_s1225" type="#_x0000_t202" style="position:absolute;margin-left:76pt;margin-top:12.25pt;width:464pt;height:188.5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" fillcolor="#ededed" stroked="f">
                <v:path arrowok="t"/>
                <v:textbox inset="0,0,0,0">
                  <w:txbxContent>
                    <w:p w14:paraId="73636CBC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484F625B" w14:textId="77777777" w:rsidR="00956473" w:rsidRDefault="00000000">
                      <w:pPr>
                        <w:spacing w:line="554" w:lineRule="auto"/>
                        <w:ind w:left="60" w:right="721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-sig-action on:</w:t>
                      </w:r>
                    </w:p>
                    <w:p w14:paraId="287D12DA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push:</w:t>
                      </w:r>
                    </w:p>
                    <w:p w14:paraId="61490E3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AB2FF5D" w14:textId="77777777" w:rsidR="00956473" w:rsidRDefault="00000000">
                      <w:pPr>
                        <w:spacing w:line="554" w:lineRule="auto"/>
                        <w:ind w:left="213" w:right="491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branches: [ main, master, develop, stage,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release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workflow_dispatch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</w:p>
                    <w:p w14:paraId="4FFB7324" w14:textId="77777777" w:rsidR="00956473" w:rsidRDefault="00000000">
                      <w:pPr>
                        <w:spacing w:line="147" w:lineRule="exact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jobs:</w:t>
                      </w:r>
                    </w:p>
                    <w:p w14:paraId="7C7D1C8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6BCF2FC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build:</w:t>
                      </w:r>
                    </w:p>
                    <w:p w14:paraId="79C29C5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9F58E6D" w14:textId="77777777" w:rsidR="00956473" w:rsidRDefault="00000000">
                      <w:pPr>
                        <w:spacing w:line="554" w:lineRule="auto"/>
                        <w:ind w:left="367" w:right="669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runs-on: [ ubuntu-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latest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steps:</w:t>
                      </w:r>
                    </w:p>
                    <w:p w14:paraId="1C65C224" w14:textId="77777777" w:rsidR="00956473" w:rsidRDefault="00000000">
                      <w:pPr>
                        <w:spacing w:line="147" w:lineRule="exact"/>
                        <w:ind w:left="52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name: Checkout Source</w:t>
                      </w:r>
                    </w:p>
                    <w:p w14:paraId="06D5B10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EF60E9F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uses: actions/checkout@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v3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2E9E14" w14:textId="77777777" w:rsidR="00956473" w:rsidRDefault="00956473">
      <w:pPr>
        <w:rPr>
          <w:sz w:val="1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573483F" w14:textId="77777777" w:rsidR="00956473" w:rsidRDefault="00000000">
      <w:pPr>
        <w:pStyle w:val="BodyText"/>
        <w:spacing w:before="85"/>
        <w:ind w:left="4059"/>
      </w:pPr>
      <w:r>
        <w:lastRenderedPageBreak/>
        <w:t>Synopsys Bridge CLI Guide | 4 - GitHub - Synopsys Action | 37</w:t>
      </w:r>
    </w:p>
    <w:p w14:paraId="22A770B4" w14:textId="77777777" w:rsidR="00956473" w:rsidRDefault="00956473">
      <w:pPr>
        <w:pStyle w:val="BodyText"/>
      </w:pPr>
    </w:p>
    <w:p w14:paraId="0C9B7EBD" w14:textId="77777777" w:rsidR="00956473" w:rsidRDefault="00956473">
      <w:pPr>
        <w:pStyle w:val="BodyText"/>
      </w:pPr>
    </w:p>
    <w:p w14:paraId="4459C7DD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6088DBA7" wp14:editId="7D5F90D9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2609850"/>
                <wp:effectExtent l="0" t="0" r="0" b="0"/>
                <wp:wrapTopAndBottom/>
                <wp:docPr id="81722292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26098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8AE7" w14:textId="77777777" w:rsidR="00956473" w:rsidRDefault="00956473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151E7DD0" w14:textId="77777777" w:rsidR="00956473" w:rsidRDefault="00956473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4DCD4963" w14:textId="77777777" w:rsidR="00956473" w:rsidRDefault="00000000">
                            <w:pPr>
                              <w:spacing w:before="106"/>
                              <w:ind w:left="52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name: Polaris Scan</w:t>
                            </w:r>
                          </w:p>
                          <w:p w14:paraId="578536F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C9AF0C2" w14:textId="77777777" w:rsidR="00956473" w:rsidRDefault="00000000">
                            <w:pPr>
                              <w:spacing w:line="554" w:lineRule="auto"/>
                              <w:ind w:left="674" w:right="53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uses: </w:t>
                            </w:r>
                            <w:hyperlink r:id="rId23">
                              <w:r>
                                <w:rPr>
                                  <w:rFonts w:ascii="Courier New"/>
                                  <w:w w:val="95"/>
                                  <w:sz w:val="13"/>
                                </w:rPr>
                                <w:t>synopsys-sig/synopsys-action@v1.2.0</w:t>
                              </w:r>
                            </w:hyperlink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with:</w:t>
                            </w:r>
                          </w:p>
                          <w:p w14:paraId="4F131772" w14:textId="77777777" w:rsidR="00956473" w:rsidRDefault="00000000">
                            <w:pPr>
                              <w:spacing w:line="554" w:lineRule="auto"/>
                              <w:ind w:left="828" w:right="3764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.POLARIS_SERVERURL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polaris_accessToken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secrets.POLARIS_ACCESSTOKEN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polaris_application_name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${{</w:t>
                            </w:r>
                            <w:r>
                              <w:rPr>
                                <w:rFonts w:ascii="Courier New"/>
                                <w:i/>
                                <w:spacing w:val="-2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github.event.repository.name</w:t>
                            </w:r>
                            <w:r>
                              <w:rPr>
                                <w:rFonts w:ascii="Courier New"/>
                                <w:i/>
                                <w:spacing w:val="-2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13"/>
                              </w:rPr>
                              <w:t xml:space="preserve">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polaris_project_name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${{ github.event.repository.name }}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### Accepts Multiple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Values</w:t>
                            </w:r>
                          </w:p>
                          <w:p w14:paraId="2A774981" w14:textId="77777777" w:rsidR="00956473" w:rsidRDefault="00000000">
                            <w:pPr>
                              <w:spacing w:line="146" w:lineRule="exact"/>
                              <w:ind w:left="828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polaris_assessment_types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"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SAST,SCA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"</w:t>
                            </w:r>
                          </w:p>
                          <w:p w14:paraId="3D4BB294" w14:textId="77777777" w:rsidR="00956473" w:rsidRDefault="00000000">
                            <w:pPr>
                              <w:spacing w:line="340" w:lineRule="atLeast"/>
                              <w:ind w:left="828" w:right="152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uploaded 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include_diagnostics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DBA7" id="Text Box 71" o:spid="_x0000_s1226" type="#_x0000_t202" style="position:absolute;margin-left:76pt;margin-top:8.15pt;width:464pt;height:205.5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04358AE7" w14:textId="77777777" w:rsidR="00956473" w:rsidRDefault="00956473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151E7DD0" w14:textId="77777777" w:rsidR="00956473" w:rsidRDefault="00956473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4DCD4963" w14:textId="77777777" w:rsidR="00956473" w:rsidRDefault="00000000">
                      <w:pPr>
                        <w:spacing w:before="106"/>
                        <w:ind w:left="52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name: Polaris Scan</w:t>
                      </w:r>
                    </w:p>
                    <w:p w14:paraId="578536F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C9AF0C2" w14:textId="77777777" w:rsidR="00956473" w:rsidRDefault="00000000">
                      <w:pPr>
                        <w:spacing w:line="554" w:lineRule="auto"/>
                        <w:ind w:left="674" w:right="53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uses: </w:t>
                      </w:r>
                      <w:hyperlink r:id="rId24">
                        <w:r>
                          <w:rPr>
                            <w:rFonts w:ascii="Courier New"/>
                            <w:w w:val="95"/>
                            <w:sz w:val="13"/>
                          </w:rPr>
                          <w:t>synopsys-sig/synopsys-action@v1.2.0</w:t>
                        </w:r>
                      </w:hyperlink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with:</w:t>
                      </w:r>
                    </w:p>
                    <w:p w14:paraId="4F131772" w14:textId="77777777" w:rsidR="00956473" w:rsidRDefault="00000000">
                      <w:pPr>
                        <w:spacing w:line="554" w:lineRule="auto"/>
                        <w:ind w:left="828" w:right="3764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polaris_serverUrl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.POLARIS_SERVERURL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polaris_accessToken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secrets.POLARIS_ACCESSTOKEN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polaris_application_name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  <w:r>
                        <w:rPr>
                          <w:rFonts w:ascii="Courier New"/>
                          <w:spacing w:val="-2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${{</w:t>
                      </w:r>
                      <w:r>
                        <w:rPr>
                          <w:rFonts w:ascii="Courier New"/>
                          <w:i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github.event.repository.name</w:t>
                      </w:r>
                      <w:r>
                        <w:rPr>
                          <w:rFonts w:ascii="Courier New"/>
                          <w:i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8"/>
                          <w:sz w:val="13"/>
                        </w:rPr>
                        <w:t xml:space="preserve">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polaris_project_name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${{ github.event.repository.name }} </w:t>
                      </w:r>
                      <w:r>
                        <w:rPr>
                          <w:rFonts w:ascii="Courier New"/>
                          <w:sz w:val="13"/>
                        </w:rPr>
                        <w:t>### Accepts Multiple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Values</w:t>
                      </w:r>
                    </w:p>
                    <w:p w14:paraId="2A774981" w14:textId="77777777" w:rsidR="00956473" w:rsidRDefault="00000000">
                      <w:pPr>
                        <w:spacing w:line="146" w:lineRule="exact"/>
                        <w:ind w:left="828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polaris_assessment_types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"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SAST,SCA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"</w:t>
                      </w:r>
                    </w:p>
                    <w:p w14:paraId="3D4BB294" w14:textId="77777777" w:rsidR="00956473" w:rsidRDefault="00000000">
                      <w:pPr>
                        <w:spacing w:line="340" w:lineRule="atLeast"/>
                        <w:ind w:left="828" w:right="152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uploaded #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include_diagnostics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5553C2" w14:textId="77777777" w:rsidR="00956473" w:rsidRDefault="00956473">
      <w:pPr>
        <w:pStyle w:val="BodyText"/>
        <w:spacing w:before="4"/>
      </w:pPr>
    </w:p>
    <w:p w14:paraId="3B7B1796" w14:textId="77777777" w:rsidR="00956473" w:rsidRDefault="00000000">
      <w:pPr>
        <w:pStyle w:val="Heading5"/>
        <w:spacing w:before="96"/>
      </w:pPr>
      <w:r>
        <w:t>Table 1. List of mandatory and optional parameters for Polaris</w:t>
      </w:r>
    </w:p>
    <w:p w14:paraId="7C44B4B9" w14:textId="77777777" w:rsidR="00956473" w:rsidRDefault="00956473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2"/>
        <w:gridCol w:w="3075"/>
        <w:gridCol w:w="2948"/>
      </w:tblGrid>
      <w:tr w:rsidR="00956473" w14:paraId="7DDEEC4F" w14:textId="77777777">
        <w:trPr>
          <w:trHeight w:val="347"/>
        </w:trPr>
        <w:tc>
          <w:tcPr>
            <w:tcW w:w="2762" w:type="dxa"/>
          </w:tcPr>
          <w:p w14:paraId="72D6183D" w14:textId="77777777" w:rsidR="00956473" w:rsidRDefault="00000000">
            <w:pPr>
              <w:pStyle w:val="TableParagraph"/>
              <w:spacing w:before="0" w:line="236" w:lineRule="exact"/>
              <w:ind w:left="821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075" w:type="dxa"/>
          </w:tcPr>
          <w:p w14:paraId="1A6CBFE4" w14:textId="77777777" w:rsidR="00956473" w:rsidRDefault="00000000">
            <w:pPr>
              <w:pStyle w:val="TableParagraph"/>
              <w:spacing w:before="0" w:line="236" w:lineRule="exact"/>
              <w:ind w:left="139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948" w:type="dxa"/>
          </w:tcPr>
          <w:p w14:paraId="590A5EAD" w14:textId="77777777" w:rsidR="00956473" w:rsidRDefault="00000000">
            <w:pPr>
              <w:pStyle w:val="TableParagraph"/>
              <w:spacing w:before="0" w:line="236" w:lineRule="exact"/>
              <w:ind w:left="10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31C1BF81" w14:textId="77777777">
        <w:trPr>
          <w:trHeight w:val="460"/>
        </w:trPr>
        <w:tc>
          <w:tcPr>
            <w:tcW w:w="2762" w:type="dxa"/>
          </w:tcPr>
          <w:p w14:paraId="6C1C8E41" w14:textId="77777777" w:rsidR="00956473" w:rsidRDefault="00956473"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 w14:paraId="1E8A41AF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polaris_serverUrl</w:t>
            </w:r>
            <w:proofErr w:type="spellEnd"/>
          </w:p>
        </w:tc>
        <w:tc>
          <w:tcPr>
            <w:tcW w:w="3075" w:type="dxa"/>
          </w:tcPr>
          <w:p w14:paraId="3906A9F8" w14:textId="77777777" w:rsidR="00956473" w:rsidRDefault="00000000"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URL</w:t>
            </w:r>
          </w:p>
        </w:tc>
        <w:tc>
          <w:tcPr>
            <w:tcW w:w="2948" w:type="dxa"/>
          </w:tcPr>
          <w:p w14:paraId="4FB36F4D" w14:textId="77777777" w:rsidR="00956473" w:rsidRDefault="00000000"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7DEFAE9A" w14:textId="77777777">
        <w:trPr>
          <w:trHeight w:val="460"/>
        </w:trPr>
        <w:tc>
          <w:tcPr>
            <w:tcW w:w="2762" w:type="dxa"/>
          </w:tcPr>
          <w:p w14:paraId="70DC8C3B" w14:textId="77777777" w:rsidR="00956473" w:rsidRDefault="00956473"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 w14:paraId="57FCA181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polaris_accessToken</w:t>
            </w:r>
            <w:proofErr w:type="spellEnd"/>
          </w:p>
        </w:tc>
        <w:tc>
          <w:tcPr>
            <w:tcW w:w="3075" w:type="dxa"/>
          </w:tcPr>
          <w:p w14:paraId="11CCA543" w14:textId="77777777" w:rsidR="00956473" w:rsidRDefault="00000000"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2948" w:type="dxa"/>
          </w:tcPr>
          <w:p w14:paraId="72ECB52F" w14:textId="77777777" w:rsidR="00956473" w:rsidRDefault="00000000"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67A9291E" w14:textId="77777777">
        <w:trPr>
          <w:trHeight w:val="460"/>
        </w:trPr>
        <w:tc>
          <w:tcPr>
            <w:tcW w:w="2762" w:type="dxa"/>
          </w:tcPr>
          <w:p w14:paraId="6F0A44C0" w14:textId="77777777" w:rsidR="00956473" w:rsidRDefault="00956473"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 w14:paraId="77FC6EDC" w14:textId="77777777" w:rsidR="00956473" w:rsidRDefault="00000000"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polaris_application_name</w:t>
            </w:r>
            <w:proofErr w:type="spellEnd"/>
          </w:p>
        </w:tc>
        <w:tc>
          <w:tcPr>
            <w:tcW w:w="3075" w:type="dxa"/>
          </w:tcPr>
          <w:p w14:paraId="2A35EA87" w14:textId="77777777" w:rsidR="00956473" w:rsidRDefault="00000000"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Application name</w:t>
            </w:r>
          </w:p>
        </w:tc>
        <w:tc>
          <w:tcPr>
            <w:tcW w:w="2948" w:type="dxa"/>
          </w:tcPr>
          <w:p w14:paraId="71731994" w14:textId="77777777" w:rsidR="00956473" w:rsidRDefault="00000000"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1A3E989E" w14:textId="77777777">
        <w:trPr>
          <w:trHeight w:val="347"/>
        </w:trPr>
        <w:tc>
          <w:tcPr>
            <w:tcW w:w="2762" w:type="dxa"/>
          </w:tcPr>
          <w:p w14:paraId="5F9B4288" w14:textId="77777777" w:rsidR="00956473" w:rsidRDefault="00956473"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 w14:paraId="6254450E" w14:textId="77777777" w:rsidR="00956473" w:rsidRDefault="00000000">
            <w:pPr>
              <w:pStyle w:val="TableParagraph"/>
              <w:spacing w:before="0" w:line="162" w:lineRule="exact"/>
              <w:ind w:left="5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polaris_project_name</w:t>
            </w:r>
            <w:proofErr w:type="spellEnd"/>
          </w:p>
        </w:tc>
        <w:tc>
          <w:tcPr>
            <w:tcW w:w="3075" w:type="dxa"/>
          </w:tcPr>
          <w:p w14:paraId="55EA0845" w14:textId="77777777" w:rsidR="00956473" w:rsidRDefault="00000000">
            <w:pPr>
              <w:pStyle w:val="TableParagraph"/>
              <w:spacing w:before="108" w:line="219" w:lineRule="exact"/>
              <w:ind w:left="407"/>
              <w:rPr>
                <w:sz w:val="20"/>
              </w:rPr>
            </w:pPr>
            <w:r>
              <w:rPr>
                <w:sz w:val="20"/>
              </w:rPr>
              <w:t>Polaris Project name</w:t>
            </w:r>
          </w:p>
        </w:tc>
        <w:tc>
          <w:tcPr>
            <w:tcW w:w="2948" w:type="dxa"/>
          </w:tcPr>
          <w:p w14:paraId="0E4C2546" w14:textId="77777777" w:rsidR="00956473" w:rsidRDefault="00000000">
            <w:pPr>
              <w:pStyle w:val="TableParagraph"/>
              <w:spacing w:before="108" w:line="219" w:lineRule="exact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 w14:paraId="6E71A2FD" w14:textId="77777777" w:rsidR="00956473" w:rsidRDefault="00956473">
      <w:pPr>
        <w:pStyle w:val="BodyText"/>
        <w:spacing w:before="5"/>
        <w:rPr>
          <w:b/>
          <w:sz w:val="10"/>
        </w:rPr>
      </w:pPr>
    </w:p>
    <w:p w14:paraId="1886A997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124CC11" w14:textId="77777777" w:rsidR="00956473" w:rsidRDefault="00000000">
      <w:pPr>
        <w:spacing w:before="153"/>
        <w:ind w:left="160"/>
        <w:rPr>
          <w:rFonts w:ascii="Courier New"/>
          <w:sz w:val="16"/>
        </w:rPr>
      </w:pPr>
      <w:proofErr w:type="spellStart"/>
      <w:r>
        <w:rPr>
          <w:rFonts w:ascii="Courier New"/>
          <w:sz w:val="16"/>
          <w:shd w:val="clear" w:color="auto" w:fill="EDEDED"/>
        </w:rPr>
        <w:t>polaris_assessment_types</w:t>
      </w:r>
      <w:proofErr w:type="spellEnd"/>
    </w:p>
    <w:p w14:paraId="7BB56337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78AC3A47" w14:textId="77777777" w:rsidR="00956473" w:rsidRDefault="00000000">
      <w:pPr>
        <w:pStyle w:val="BodyText"/>
        <w:spacing w:line="340" w:lineRule="auto"/>
        <w:ind w:left="160" w:right="-11"/>
      </w:pPr>
      <w:r>
        <w:t>Polaris</w:t>
      </w:r>
      <w:r>
        <w:rPr>
          <w:spacing w:val="-27"/>
        </w:rPr>
        <w:t xml:space="preserve"> </w:t>
      </w:r>
      <w:r>
        <w:t>assessment</w:t>
      </w:r>
      <w:r>
        <w:rPr>
          <w:spacing w:val="-27"/>
        </w:rPr>
        <w:t xml:space="preserve"> </w:t>
      </w:r>
      <w:r>
        <w:t>types.</w:t>
      </w:r>
      <w:r>
        <w:rPr>
          <w:spacing w:val="-27"/>
        </w:rPr>
        <w:t xml:space="preserve"> </w:t>
      </w:r>
      <w:r>
        <w:t xml:space="preserve">Exam­ </w:t>
      </w:r>
      <w:proofErr w:type="spellStart"/>
      <w:r>
        <w:t>ple</w:t>
      </w:r>
      <w:proofErr w:type="spellEnd"/>
      <w:r>
        <w:t>: SCA or SAST or</w:t>
      </w:r>
      <w:r>
        <w:rPr>
          <w:spacing w:val="-18"/>
        </w:rPr>
        <w:t xml:space="preserve"> </w:t>
      </w:r>
      <w:proofErr w:type="gramStart"/>
      <w:r>
        <w:t>SAST,SCA</w:t>
      </w:r>
      <w:proofErr w:type="gramEnd"/>
    </w:p>
    <w:p w14:paraId="0244A092" w14:textId="77777777" w:rsidR="00956473" w:rsidRDefault="00000000">
      <w:pPr>
        <w:pStyle w:val="BodyText"/>
        <w:spacing w:before="96"/>
        <w:ind w:left="152"/>
      </w:pPr>
      <w:r>
        <w:br w:type="column"/>
      </w:r>
      <w:r>
        <w:t>Mandatory</w:t>
      </w:r>
    </w:p>
    <w:p w14:paraId="1DD0AE60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2505" w:space="615"/>
            <w:col w:w="3088" w:space="39"/>
            <w:col w:w="3373"/>
          </w:cols>
        </w:sectPr>
      </w:pPr>
    </w:p>
    <w:p w14:paraId="69BE483B" w14:textId="77777777" w:rsidR="00956473" w:rsidRDefault="00956473">
      <w:pPr>
        <w:pStyle w:val="BodyText"/>
        <w:spacing w:before="1"/>
        <w:rPr>
          <w:sz w:val="27"/>
        </w:rPr>
      </w:pPr>
    </w:p>
    <w:p w14:paraId="43E5E87C" w14:textId="77777777" w:rsidR="00956473" w:rsidRDefault="00000000">
      <w:pPr>
        <w:pStyle w:val="Heading2"/>
        <w:spacing w:before="93"/>
      </w:pPr>
      <w:bookmarkStart w:id="234" w:name="Using_Synopsys_GitHub_Action_for_Black_D"/>
      <w:bookmarkStart w:id="235" w:name="_bookmark30"/>
      <w:bookmarkEnd w:id="234"/>
      <w:bookmarkEnd w:id="235"/>
      <w:r>
        <w:t>Using Synopsys GitHub Action for Black Duck</w:t>
      </w:r>
    </w:p>
    <w:p w14:paraId="6614A9D9" w14:textId="77777777" w:rsidR="00956473" w:rsidRDefault="00000000">
      <w:pPr>
        <w:pStyle w:val="BodyText"/>
        <w:spacing w:before="212" w:line="340" w:lineRule="auto"/>
        <w:ind w:left="100"/>
      </w:pPr>
      <w:r>
        <w:t>The</w:t>
      </w:r>
      <w:r>
        <w:rPr>
          <w:spacing w:val="-22"/>
        </w:rPr>
        <w:t xml:space="preserve"> </w:t>
      </w:r>
      <w:r>
        <w:t>Synopsys</w:t>
      </w:r>
      <w:r>
        <w:rPr>
          <w:spacing w:val="-21"/>
        </w:rPr>
        <w:t xml:space="preserve"> </w:t>
      </w:r>
      <w:r>
        <w:t>Action</w:t>
      </w:r>
      <w:r>
        <w:rPr>
          <w:spacing w:val="-22"/>
        </w:rPr>
        <w:t xml:space="preserve"> </w:t>
      </w:r>
      <w:r>
        <w:t>supports</w:t>
      </w:r>
      <w:r>
        <w:rPr>
          <w:spacing w:val="-21"/>
        </w:rPr>
        <w:t xml:space="preserve"> </w:t>
      </w:r>
      <w:r>
        <w:t>both</w:t>
      </w:r>
      <w:r>
        <w:rPr>
          <w:spacing w:val="-22"/>
        </w:rPr>
        <w:t xml:space="preserve"> </w:t>
      </w:r>
      <w:r>
        <w:t>self-hosted</w:t>
      </w:r>
      <w:r>
        <w:rPr>
          <w:spacing w:val="-2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2"/>
        </w:rPr>
        <w:t xml:space="preserve"> </w:t>
      </w:r>
      <w:r>
        <w:t>on-prem)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Synopsys-hosted</w:t>
      </w:r>
      <w:r>
        <w:rPr>
          <w:spacing w:val="-21"/>
        </w:rPr>
        <w:t xml:space="preserve"> </w:t>
      </w:r>
      <w:r>
        <w:t>Black</w:t>
      </w:r>
      <w:r>
        <w:rPr>
          <w:spacing w:val="-22"/>
        </w:rPr>
        <w:t xml:space="preserve"> </w:t>
      </w:r>
      <w:r>
        <w:t>Duck</w:t>
      </w:r>
      <w:r>
        <w:rPr>
          <w:spacing w:val="-21"/>
        </w:rPr>
        <w:t xml:space="preserve"> </w:t>
      </w:r>
      <w:r>
        <w:t>Hub instances.</w:t>
      </w:r>
    </w:p>
    <w:p w14:paraId="41C4CAA4" w14:textId="77777777" w:rsidR="00956473" w:rsidRDefault="00956473">
      <w:pPr>
        <w:pStyle w:val="BodyText"/>
        <w:spacing w:before="7"/>
        <w:rPr>
          <w:sz w:val="16"/>
        </w:rPr>
      </w:pPr>
    </w:p>
    <w:p w14:paraId="359EC321" w14:textId="77777777" w:rsidR="00956473" w:rsidRDefault="00000000">
      <w:pPr>
        <w:pStyle w:val="BodyText"/>
        <w:spacing w:line="340" w:lineRule="auto"/>
        <w:ind w:left="100" w:right="324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Duck</w:t>
      </w:r>
      <w:r>
        <w:rPr>
          <w:spacing w:val="-11"/>
        </w:rPr>
        <w:t xml:space="preserve"> </w:t>
      </w:r>
      <w:r>
        <w:t>Hub</w:t>
      </w:r>
      <w:r>
        <w:rPr>
          <w:spacing w:val="-11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fly</w:t>
      </w:r>
      <w:r>
        <w:rPr>
          <w:spacing w:val="-11"/>
        </w:rPr>
        <w:t xml:space="preserve"> </w:t>
      </w:r>
      <w:r>
        <w:t>and as</w:t>
      </w:r>
      <w:r>
        <w:rPr>
          <w:spacing w:val="-12"/>
        </w:rPr>
        <w:t xml:space="preserve"> </w:t>
      </w:r>
      <w:r>
        <w:t>needed.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granted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Black Duck</w:t>
      </w:r>
      <w:r>
        <w:rPr>
          <w:spacing w:val="-2"/>
        </w:rPr>
        <w:t xml:space="preserve"> </w:t>
      </w:r>
      <w:r>
        <w:t>Hub.</w:t>
      </w:r>
    </w:p>
    <w:p w14:paraId="26B0A2C1" w14:textId="7188C8DF" w:rsidR="00956473" w:rsidRDefault="00000000">
      <w:pPr>
        <w:pStyle w:val="BodyText"/>
        <w:spacing w:before="197" w:line="340" w:lineRule="auto"/>
        <w:ind w:left="100" w:right="2"/>
      </w:pPr>
      <w:r>
        <w:t>Synopsys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del w:id="236" w:author="Raj Kesarapalli" w:date="2023-07-28T13:29:00Z">
        <w:r w:rsidDel="004C4E0E">
          <w:delText>runs</w:delText>
        </w:r>
        <w:r w:rsidDel="004C4E0E">
          <w:rPr>
            <w:spacing w:val="-15"/>
          </w:rPr>
          <w:delText xml:space="preserve"> </w:delText>
        </w:r>
      </w:del>
      <w:ins w:id="237" w:author="Raj Kesarapalli" w:date="2023-07-28T13:29:00Z">
        <w:r w:rsidR="004C4E0E">
          <w:t>requires that you run</w:t>
        </w:r>
        <w:r w:rsidR="004C4E0E">
          <w:rPr>
            <w:spacing w:val="-15"/>
          </w:rPr>
          <w:t xml:space="preserve"> </w:t>
        </w:r>
      </w:ins>
      <w:r>
        <w:t>full</w:t>
      </w:r>
      <w:r>
        <w:rPr>
          <w:spacing w:val="-15"/>
        </w:rPr>
        <w:t xml:space="preserve"> </w:t>
      </w:r>
      <w:r>
        <w:t>“intelligent”</w:t>
      </w:r>
      <w:r>
        <w:rPr>
          <w:spacing w:val="-15"/>
        </w:rPr>
        <w:t xml:space="preserve"> </w:t>
      </w:r>
      <w:r>
        <w:t>Black</w:t>
      </w:r>
      <w:r>
        <w:rPr>
          <w:spacing w:val="-14"/>
        </w:rPr>
        <w:t xml:space="preserve"> </w:t>
      </w:r>
      <w:r>
        <w:t>Duck</w:t>
      </w:r>
      <w:r>
        <w:rPr>
          <w:spacing w:val="-15"/>
        </w:rPr>
        <w:t xml:space="preserve"> </w:t>
      </w:r>
      <w:r>
        <w:t>scans</w:t>
      </w:r>
      <w:r>
        <w:rPr>
          <w:spacing w:val="-15"/>
        </w:rPr>
        <w:t xml:space="preserve"> </w:t>
      </w:r>
      <w:del w:id="238" w:author="Raj Kesarapalli" w:date="2023-07-28T13:29:00Z">
        <w:r w:rsidDel="004C4E0E">
          <w:delText>on</w:delText>
        </w:r>
        <w:r w:rsidDel="004C4E0E">
          <w:rPr>
            <w:spacing w:val="-15"/>
          </w:rPr>
          <w:delText xml:space="preserve"> </w:delText>
        </w:r>
      </w:del>
      <w:ins w:id="239" w:author="Raj Kesarapalli" w:date="2023-07-28T13:29:00Z">
        <w:r w:rsidR="004C4E0E">
          <w:t>for</w:t>
        </w:r>
        <w:r w:rsidR="004C4E0E">
          <w:rPr>
            <w:spacing w:val="-15"/>
          </w:rPr>
          <w:t xml:space="preserve"> </w:t>
        </w:r>
      </w:ins>
      <w:r>
        <w:t>SCM</w:t>
      </w:r>
      <w:r>
        <w:rPr>
          <w:spacing w:val="-15"/>
        </w:rPr>
        <w:t xml:space="preserve"> </w:t>
      </w:r>
      <w:r>
        <w:t>push</w:t>
      </w:r>
      <w:r>
        <w:rPr>
          <w:spacing w:val="-15"/>
        </w:rPr>
        <w:t xml:space="preserve"> </w:t>
      </w:r>
      <w:r>
        <w:t>events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“rapid”</w:t>
      </w:r>
      <w:r>
        <w:rPr>
          <w:spacing w:val="-15"/>
        </w:rPr>
        <w:t xml:space="preserve"> </w:t>
      </w:r>
      <w:r>
        <w:t>ephemeral</w:t>
      </w:r>
      <w:r>
        <w:rPr>
          <w:spacing w:val="-15"/>
        </w:rPr>
        <w:t xml:space="preserve"> </w:t>
      </w:r>
      <w:r>
        <w:t>scans for SCM pull request events as shown in the example</w:t>
      </w:r>
      <w:r>
        <w:rPr>
          <w:spacing w:val="-19"/>
        </w:rPr>
        <w:t xml:space="preserve"> </w:t>
      </w:r>
      <w:r>
        <w:rPr>
          <w:spacing w:val="-3"/>
        </w:rPr>
        <w:t>below.</w:t>
      </w:r>
    </w:p>
    <w:p w14:paraId="616090D1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0A07F70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4 - GitHub - Synopsys Action | 38</w:t>
      </w:r>
    </w:p>
    <w:p w14:paraId="3845B98A" w14:textId="77777777" w:rsidR="00956473" w:rsidRDefault="00956473">
      <w:pPr>
        <w:pStyle w:val="BodyText"/>
      </w:pPr>
    </w:p>
    <w:p w14:paraId="65EBB268" w14:textId="77777777" w:rsidR="00956473" w:rsidRDefault="00956473">
      <w:pPr>
        <w:pStyle w:val="BodyText"/>
      </w:pPr>
    </w:p>
    <w:p w14:paraId="1E28205E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allowOverlap="1" wp14:anchorId="5644C659" wp14:editId="277A255E">
                <wp:simplePos x="0" y="0"/>
                <wp:positionH relativeFrom="page">
                  <wp:posOffset>923925</wp:posOffset>
                </wp:positionH>
                <wp:positionV relativeFrom="paragraph">
                  <wp:posOffset>113030</wp:posOffset>
                </wp:positionV>
                <wp:extent cx="5924550" cy="622300"/>
                <wp:effectExtent l="0" t="12700" r="0" b="0"/>
                <wp:wrapTopAndBottom/>
                <wp:docPr id="129632345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622300"/>
                          <a:chOff x="1455" y="178"/>
                          <a:chExt cx="9330" cy="980"/>
                        </a:xfrm>
                      </wpg:grpSpPr>
                      <wps:wsp>
                        <wps:cNvPr id="305923694" name="Freeform 70"/>
                        <wps:cNvSpPr>
                          <a:spLocks/>
                        </wps:cNvSpPr>
                        <wps:spPr bwMode="auto">
                          <a:xfrm>
                            <a:off x="1455" y="177"/>
                            <a:ext cx="9330" cy="980"/>
                          </a:xfrm>
                          <a:custGeom>
                            <a:avLst/>
                            <a:gdLst>
                              <a:gd name="T0" fmla="+- 0 10635 1455"/>
                              <a:gd name="T1" fmla="*/ T0 w 9330"/>
                              <a:gd name="T2" fmla="+- 0 1158 178"/>
                              <a:gd name="T3" fmla="*/ 1158 h 980"/>
                              <a:gd name="T4" fmla="+- 0 1605 1455"/>
                              <a:gd name="T5" fmla="*/ T4 w 9330"/>
                              <a:gd name="T6" fmla="+- 0 1158 178"/>
                              <a:gd name="T7" fmla="*/ 1158 h 980"/>
                              <a:gd name="T8" fmla="+- 0 1547 1455"/>
                              <a:gd name="T9" fmla="*/ T8 w 9330"/>
                              <a:gd name="T10" fmla="+- 0 1146 178"/>
                              <a:gd name="T11" fmla="*/ 1146 h 980"/>
                              <a:gd name="T12" fmla="+- 0 1499 1455"/>
                              <a:gd name="T13" fmla="*/ T12 w 9330"/>
                              <a:gd name="T14" fmla="+- 0 1114 178"/>
                              <a:gd name="T15" fmla="*/ 1114 h 980"/>
                              <a:gd name="T16" fmla="+- 0 1467 1455"/>
                              <a:gd name="T17" fmla="*/ T16 w 9330"/>
                              <a:gd name="T18" fmla="+- 0 1066 178"/>
                              <a:gd name="T19" fmla="*/ 1066 h 980"/>
                              <a:gd name="T20" fmla="+- 0 1455 1455"/>
                              <a:gd name="T21" fmla="*/ T20 w 9330"/>
                              <a:gd name="T22" fmla="+- 0 1008 178"/>
                              <a:gd name="T23" fmla="*/ 1008 h 980"/>
                              <a:gd name="T24" fmla="+- 0 1455 1455"/>
                              <a:gd name="T25" fmla="*/ T24 w 9330"/>
                              <a:gd name="T26" fmla="+- 0 328 178"/>
                              <a:gd name="T27" fmla="*/ 328 h 980"/>
                              <a:gd name="T28" fmla="+- 0 1467 1455"/>
                              <a:gd name="T29" fmla="*/ T28 w 9330"/>
                              <a:gd name="T30" fmla="+- 0 270 178"/>
                              <a:gd name="T31" fmla="*/ 270 h 980"/>
                              <a:gd name="T32" fmla="+- 0 1499 1455"/>
                              <a:gd name="T33" fmla="*/ T32 w 9330"/>
                              <a:gd name="T34" fmla="+- 0 222 178"/>
                              <a:gd name="T35" fmla="*/ 222 h 980"/>
                              <a:gd name="T36" fmla="+- 0 1547 1455"/>
                              <a:gd name="T37" fmla="*/ T36 w 9330"/>
                              <a:gd name="T38" fmla="+- 0 190 178"/>
                              <a:gd name="T39" fmla="*/ 190 h 980"/>
                              <a:gd name="T40" fmla="+- 0 1605 1455"/>
                              <a:gd name="T41" fmla="*/ T40 w 9330"/>
                              <a:gd name="T42" fmla="+- 0 178 178"/>
                              <a:gd name="T43" fmla="*/ 178 h 980"/>
                              <a:gd name="T44" fmla="+- 0 10635 1455"/>
                              <a:gd name="T45" fmla="*/ T44 w 9330"/>
                              <a:gd name="T46" fmla="+- 0 178 178"/>
                              <a:gd name="T47" fmla="*/ 178 h 980"/>
                              <a:gd name="T48" fmla="+- 0 10693 1455"/>
                              <a:gd name="T49" fmla="*/ T48 w 9330"/>
                              <a:gd name="T50" fmla="+- 0 190 178"/>
                              <a:gd name="T51" fmla="*/ 190 h 980"/>
                              <a:gd name="T52" fmla="+- 0 10741 1455"/>
                              <a:gd name="T53" fmla="*/ T52 w 9330"/>
                              <a:gd name="T54" fmla="+- 0 222 178"/>
                              <a:gd name="T55" fmla="*/ 222 h 980"/>
                              <a:gd name="T56" fmla="+- 0 10773 1455"/>
                              <a:gd name="T57" fmla="*/ T56 w 9330"/>
                              <a:gd name="T58" fmla="+- 0 270 178"/>
                              <a:gd name="T59" fmla="*/ 270 h 980"/>
                              <a:gd name="T60" fmla="+- 0 10785 1455"/>
                              <a:gd name="T61" fmla="*/ T60 w 9330"/>
                              <a:gd name="T62" fmla="+- 0 328 178"/>
                              <a:gd name="T63" fmla="*/ 328 h 980"/>
                              <a:gd name="T64" fmla="+- 0 10785 1455"/>
                              <a:gd name="T65" fmla="*/ T64 w 9330"/>
                              <a:gd name="T66" fmla="+- 0 1008 178"/>
                              <a:gd name="T67" fmla="*/ 1008 h 980"/>
                              <a:gd name="T68" fmla="+- 0 10773 1455"/>
                              <a:gd name="T69" fmla="*/ T68 w 9330"/>
                              <a:gd name="T70" fmla="+- 0 1066 178"/>
                              <a:gd name="T71" fmla="*/ 1066 h 980"/>
                              <a:gd name="T72" fmla="+- 0 10741 1455"/>
                              <a:gd name="T73" fmla="*/ T72 w 9330"/>
                              <a:gd name="T74" fmla="+- 0 1114 178"/>
                              <a:gd name="T75" fmla="*/ 1114 h 980"/>
                              <a:gd name="T76" fmla="+- 0 10693 1455"/>
                              <a:gd name="T77" fmla="*/ T76 w 9330"/>
                              <a:gd name="T78" fmla="+- 0 1146 178"/>
                              <a:gd name="T79" fmla="*/ 1146 h 980"/>
                              <a:gd name="T80" fmla="+- 0 10635 1455"/>
                              <a:gd name="T81" fmla="*/ T80 w 9330"/>
                              <a:gd name="T82" fmla="+- 0 1158 178"/>
                              <a:gd name="T83" fmla="*/ 1158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0" h="980">
                                <a:moveTo>
                                  <a:pt x="9180" y="980"/>
                                </a:moveTo>
                                <a:lnTo>
                                  <a:pt x="150" y="980"/>
                                </a:lnTo>
                                <a:lnTo>
                                  <a:pt x="92" y="968"/>
                                </a:lnTo>
                                <a:lnTo>
                                  <a:pt x="44" y="936"/>
                                </a:lnTo>
                                <a:lnTo>
                                  <a:pt x="12" y="888"/>
                                </a:lnTo>
                                <a:lnTo>
                                  <a:pt x="0" y="83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9180" y="0"/>
                                </a:lnTo>
                                <a:lnTo>
                                  <a:pt x="9238" y="12"/>
                                </a:lnTo>
                                <a:lnTo>
                                  <a:pt x="9286" y="44"/>
                                </a:lnTo>
                                <a:lnTo>
                                  <a:pt x="9318" y="92"/>
                                </a:lnTo>
                                <a:lnTo>
                                  <a:pt x="9330" y="150"/>
                                </a:lnTo>
                                <a:lnTo>
                                  <a:pt x="9330" y="830"/>
                                </a:lnTo>
                                <a:lnTo>
                                  <a:pt x="9318" y="888"/>
                                </a:lnTo>
                                <a:lnTo>
                                  <a:pt x="9286" y="936"/>
                                </a:lnTo>
                                <a:lnTo>
                                  <a:pt x="9238" y="968"/>
                                </a:lnTo>
                                <a:lnTo>
                                  <a:pt x="9180" y="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8499022" name="Picture 6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289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5452125" name="Text Box 68"/>
                        <wps:cNvSpPr txBox="1">
                          <a:spLocks/>
                        </wps:cNvSpPr>
                        <wps:spPr bwMode="auto">
                          <a:xfrm>
                            <a:off x="1455" y="177"/>
                            <a:ext cx="9330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C54D7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08EFAB14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D82D230" w14:textId="77777777" w:rsidR="00956473" w:rsidRDefault="00000000">
                              <w:pPr>
                                <w:spacing w:before="100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Detect specific options can be passed to Synopsys Bridge thru Detect environment variables.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4C659" id="Group 67" o:spid="_x0000_s1227" style="position:absolute;margin-left:72.75pt;margin-top:8.9pt;width:466.5pt;height:49pt;z-index:-251526144;mso-wrap-distance-left:0;mso-wrap-distance-right:0;mso-position-horizontal-relative:page;mso-position-vertical-relative:text" coordorigin="1455,178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">
                <v:shape id="Freeform 70" o:spid="_x0000_s1228" style="position:absolute;left:1455;top:177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" path="m9180,980r-9030,l92,968,44,936,12,888,,830,,150,12,92,44,44,92,12,150,,9180,r58,12l9286,44r32,48l9330,150r,680l9318,888r-32,48l9238,968r-58,12xe" fillcolor="#0078a0" stroked="f">
                  <v:fill opacity="5911f"/>
                  <v:path arrowok="t" o:connecttype="custom" o:connectlocs="9180,1158;150,1158;92,1146;44,1114;12,1066;0,1008;0,328;12,270;44,222;92,190;150,178;9180,178;9238,190;9286,222;9318,270;9330,328;9330,1008;9318,1066;9286,1114;9238,1146;9180,1158" o:connectangles="0,0,0,0,0,0,0,0,0,0,0,0,0,0,0,0,0,0,0,0,0"/>
                </v:shape>
                <v:shape id="Picture 69" o:spid="_x0000_s1229" type="#_x0000_t75" style="position:absolute;left:1570;top:28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68" o:spid="_x0000_s1230" type="#_x0000_t202" style="position:absolute;left:1455;top:177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B1C54D7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08EFAB14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D82D230" w14:textId="77777777" w:rsidR="00956473" w:rsidRDefault="00000000">
                        <w:pPr>
                          <w:spacing w:before="100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Detect specific options can be passed to Synopsys Bridge thru Detect environment variables.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6E6ECC" w14:textId="77777777" w:rsidR="00956473" w:rsidRDefault="00956473">
      <w:pPr>
        <w:pStyle w:val="BodyText"/>
        <w:spacing w:before="1"/>
        <w:rPr>
          <w:sz w:val="12"/>
        </w:rPr>
      </w:pPr>
    </w:p>
    <w:p w14:paraId="1B9D47E0" w14:textId="77777777" w:rsidR="00956473" w:rsidRDefault="00000000">
      <w:pPr>
        <w:pStyle w:val="BodyText"/>
        <w:spacing w:before="96"/>
        <w:ind w:left="100"/>
      </w:pPr>
      <w:r>
        <w:t xml:space="preserve">Below is an example of a </w:t>
      </w:r>
      <w:proofErr w:type="spellStart"/>
      <w:r>
        <w:rPr>
          <w:rFonts w:ascii="Courier New"/>
          <w:i/>
          <w:sz w:val="16"/>
          <w:shd w:val="clear" w:color="auto" w:fill="EDEDED"/>
        </w:rPr>
        <w:t>workflow</w:t>
      </w:r>
      <w:r>
        <w:rPr>
          <w:rFonts w:ascii="Courier New"/>
          <w:sz w:val="16"/>
          <w:shd w:val="clear" w:color="auto" w:fill="EDEDED"/>
        </w:rPr>
        <w:t>.yml</w:t>
      </w:r>
      <w:proofErr w:type="spellEnd"/>
      <w:r>
        <w:rPr>
          <w:rFonts w:ascii="Courier New"/>
          <w:spacing w:val="-66"/>
          <w:sz w:val="16"/>
        </w:rPr>
        <w:t xml:space="preserve"> </w:t>
      </w:r>
      <w:r>
        <w:t>file configured for Black Duck.</w:t>
      </w:r>
    </w:p>
    <w:p w14:paraId="7BDB25F4" w14:textId="77777777" w:rsidR="00956473" w:rsidRDefault="00C11CAC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13F8433E" wp14:editId="36386EED">
                <wp:simplePos x="0" y="0"/>
                <wp:positionH relativeFrom="page">
                  <wp:posOffset>965200</wp:posOffset>
                </wp:positionH>
                <wp:positionV relativeFrom="paragraph">
                  <wp:posOffset>79375</wp:posOffset>
                </wp:positionV>
                <wp:extent cx="5892800" cy="6927850"/>
                <wp:effectExtent l="0" t="0" r="0" b="0"/>
                <wp:wrapTopAndBottom/>
                <wp:docPr id="9499655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9278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CFC66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08FBA588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name: bd-sig-action</w:t>
                            </w:r>
                          </w:p>
                          <w:p w14:paraId="390A090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51093B5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A3664B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43C31188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on:</w:t>
                            </w:r>
                          </w:p>
                          <w:p w14:paraId="2D845FB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A58594D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push:</w:t>
                            </w:r>
                          </w:p>
                          <w:p w14:paraId="3A66C1C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325C5B8" w14:textId="77777777" w:rsidR="00956473" w:rsidRDefault="00000000">
                            <w:pPr>
                              <w:spacing w:line="554" w:lineRule="auto"/>
                              <w:ind w:left="213" w:right="491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branches: [ main, master, develop, stage,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release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pull_request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</w:p>
                          <w:p w14:paraId="2B1EDB11" w14:textId="77777777" w:rsidR="00956473" w:rsidRDefault="00000000">
                            <w:pPr>
                              <w:spacing w:line="554" w:lineRule="auto"/>
                              <w:ind w:left="213" w:right="491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branches: [ main, master, develop, stage,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release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workflow_dispatch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</w:p>
                          <w:p w14:paraId="59C6EFFE" w14:textId="77777777" w:rsidR="00956473" w:rsidRDefault="00000000">
                            <w:pPr>
                              <w:spacing w:line="147" w:lineRule="exact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jobs:</w:t>
                            </w:r>
                          </w:p>
                          <w:p w14:paraId="3FF1D4C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B7D2A57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build:</w:t>
                            </w:r>
                          </w:p>
                          <w:p w14:paraId="4BCE271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EBE953E" w14:textId="77777777" w:rsidR="00956473" w:rsidRDefault="00000000">
                            <w:pPr>
                              <w:spacing w:line="554" w:lineRule="auto"/>
                              <w:ind w:left="367" w:right="669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runs-on: [ ubuntu-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latest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steps:</w:t>
                            </w:r>
                          </w:p>
                          <w:p w14:paraId="307036FA" w14:textId="77777777" w:rsidR="00956473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75"/>
                              </w:tabs>
                              <w:spacing w:line="554" w:lineRule="auto"/>
                              <w:ind w:right="668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name: Checkout Source uses:</w:t>
                            </w:r>
                            <w:r>
                              <w:rPr>
                                <w:rFonts w:ascii="Courier New"/>
                                <w:spacing w:val="-3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actions/checkout@v3</w:t>
                            </w:r>
                          </w:p>
                          <w:p w14:paraId="5BF9EB4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DC440E3" w14:textId="77777777" w:rsidR="00956473" w:rsidRDefault="00956473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5"/>
                              </w:rPr>
                            </w:pPr>
                          </w:p>
                          <w:p w14:paraId="0CFA177D" w14:textId="77777777" w:rsidR="00956473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75"/>
                              </w:tabs>
                              <w:ind w:hanging="15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name: Black Duck Full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Scan</w:t>
                            </w:r>
                          </w:p>
                          <w:p w14:paraId="7163D3C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DC04A11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if: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github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.event_name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!= '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pull_request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' }}</w:t>
                            </w:r>
                          </w:p>
                          <w:p w14:paraId="74E640D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40519F8A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uses: </w:t>
                            </w:r>
                            <w:hyperlink r:id="rId25">
                              <w:r>
                                <w:rPr>
                                  <w:rFonts w:ascii="Courier New"/>
                                  <w:sz w:val="13"/>
                                </w:rPr>
                                <w:t>synopsys-sig/synopsys-action@v1.2.0</w:t>
                              </w:r>
                            </w:hyperlink>
                          </w:p>
                          <w:p w14:paraId="166256A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5A36FF4" w14:textId="77777777" w:rsidR="00956473" w:rsidRDefault="00000000">
                            <w:pPr>
                              <w:spacing w:line="554" w:lineRule="auto"/>
                              <w:ind w:left="674" w:right="307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specific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detect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environment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variables env:</w:t>
                            </w:r>
                          </w:p>
                          <w:p w14:paraId="7A0AC651" w14:textId="77777777" w:rsidR="00956473" w:rsidRDefault="00000000">
                            <w:pPr>
                              <w:spacing w:line="147" w:lineRule="exact"/>
                              <w:ind w:left="828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DETECT_PROJECT_NAME: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{{ github.event.repository.name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</w:t>
                            </w:r>
                          </w:p>
                          <w:p w14:paraId="0A671A1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3060F08C" w14:textId="77777777" w:rsidR="00956473" w:rsidRDefault="00000000">
                            <w:pPr>
                              <w:spacing w:before="1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with:</w:t>
                            </w:r>
                          </w:p>
                          <w:p w14:paraId="11F8FEE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858C2A9" w14:textId="77777777" w:rsidR="00956473" w:rsidRDefault="00000000">
                            <w:pPr>
                              <w:spacing w:line="554" w:lineRule="auto"/>
                              <w:ind w:left="828" w:right="4219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.BLACKDUCK_URL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blackduck_apiToken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secrets.BLACKDUCK_API_TOKEN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blackduck_scan_full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true</w:t>
                            </w:r>
                          </w:p>
                          <w:p w14:paraId="20308AD7" w14:textId="77777777" w:rsidR="00956473" w:rsidRDefault="00000000">
                            <w:pPr>
                              <w:spacing w:line="554" w:lineRule="auto"/>
                              <w:ind w:left="828" w:right="397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### Accepts Multiple Values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blackduck_scan_failure_severities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: '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BLOCKER,CRITICAL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'</w:t>
                            </w:r>
                          </w:p>
                          <w:p w14:paraId="014B0B7D" w14:textId="77777777" w:rsidR="00956473" w:rsidRDefault="00000000">
                            <w:pPr>
                              <w:spacing w:line="147" w:lineRule="exact"/>
                              <w:ind w:left="82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Uncomment below configuration to enable automatic fix pull request creation if vulnerabilities are</w:t>
                            </w:r>
                          </w:p>
                          <w:p w14:paraId="3704626C" w14:textId="77777777" w:rsidR="00956473" w:rsidRDefault="00956473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3E40A2ED" w14:textId="77777777" w:rsidR="00956473" w:rsidRDefault="00000000">
                            <w:pPr>
                              <w:ind w:left="13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reported</w:t>
                            </w:r>
                          </w:p>
                          <w:p w14:paraId="50B72D4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E51963A" w14:textId="77777777" w:rsidR="00956473" w:rsidRDefault="00000000">
                            <w:pPr>
                              <w:ind w:left="82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blackduck_automation_fixpr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true</w:t>
                            </w:r>
                          </w:p>
                          <w:p w14:paraId="3AFCEBD6" w14:textId="77777777" w:rsidR="00956473" w:rsidRDefault="00000000">
                            <w:pPr>
                              <w:spacing w:line="340" w:lineRule="atLeast"/>
                              <w:ind w:left="828" w:right="45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github_token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{{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.GITHUB_TOKEN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}}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Mandatory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when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blackduck_automation_fixpr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 ###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8433E" id="Text Box 66" o:spid="_x0000_s1231" type="#_x0000_t202" style="position:absolute;margin-left:76pt;margin-top:6.25pt;width:464pt;height:545.5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" fillcolor="#ededed" stroked="f">
                <v:path arrowok="t"/>
                <v:textbox inset="0,0,0,0">
                  <w:txbxContent>
                    <w:p w14:paraId="2ECCFC66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08FBA588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name: bd-sig-action</w:t>
                      </w:r>
                    </w:p>
                    <w:p w14:paraId="390A090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51093B5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A3664B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43C31188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on:</w:t>
                      </w:r>
                    </w:p>
                    <w:p w14:paraId="2D845FB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A58594D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push:</w:t>
                      </w:r>
                    </w:p>
                    <w:p w14:paraId="3A66C1C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325C5B8" w14:textId="77777777" w:rsidR="00956473" w:rsidRDefault="00000000">
                      <w:pPr>
                        <w:spacing w:line="554" w:lineRule="auto"/>
                        <w:ind w:left="213" w:right="491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branches: [ main, master, develop, stage,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release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pull_request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</w:p>
                    <w:p w14:paraId="2B1EDB11" w14:textId="77777777" w:rsidR="00956473" w:rsidRDefault="00000000">
                      <w:pPr>
                        <w:spacing w:line="554" w:lineRule="auto"/>
                        <w:ind w:left="213" w:right="491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branches: [ main, master, develop, stage,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release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workflow_dispatch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</w:p>
                    <w:p w14:paraId="59C6EFFE" w14:textId="77777777" w:rsidR="00956473" w:rsidRDefault="00000000">
                      <w:pPr>
                        <w:spacing w:line="147" w:lineRule="exact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jobs:</w:t>
                      </w:r>
                    </w:p>
                    <w:p w14:paraId="3FF1D4C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B7D2A57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build:</w:t>
                      </w:r>
                    </w:p>
                    <w:p w14:paraId="4BCE271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EBE953E" w14:textId="77777777" w:rsidR="00956473" w:rsidRDefault="00000000">
                      <w:pPr>
                        <w:spacing w:line="554" w:lineRule="auto"/>
                        <w:ind w:left="367" w:right="669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runs-on: [ ubuntu-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latest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steps:</w:t>
                      </w:r>
                    </w:p>
                    <w:p w14:paraId="307036FA" w14:textId="77777777" w:rsidR="00956473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75"/>
                        </w:tabs>
                        <w:spacing w:line="554" w:lineRule="auto"/>
                        <w:ind w:right="668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name: Checkout Source uses:</w:t>
                      </w:r>
                      <w:r>
                        <w:rPr>
                          <w:rFonts w:ascii="Courier New"/>
                          <w:spacing w:val="-3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actions/checkout@v3</w:t>
                      </w:r>
                    </w:p>
                    <w:p w14:paraId="5BF9EB4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DC440E3" w14:textId="77777777" w:rsidR="00956473" w:rsidRDefault="00956473">
                      <w:pPr>
                        <w:pStyle w:val="BodyText"/>
                        <w:spacing w:before="11"/>
                        <w:rPr>
                          <w:rFonts w:ascii="Courier New"/>
                          <w:sz w:val="15"/>
                        </w:rPr>
                      </w:pPr>
                    </w:p>
                    <w:p w14:paraId="0CFA177D" w14:textId="77777777" w:rsidR="00956473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75"/>
                        </w:tabs>
                        <w:ind w:hanging="15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name: Black Duck Full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Scan</w:t>
                      </w:r>
                    </w:p>
                    <w:p w14:paraId="7163D3C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DC04A11" w14:textId="77777777" w:rsidR="00956473" w:rsidRDefault="00000000">
                      <w:pPr>
                        <w:ind w:left="674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if: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github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.event_name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!= '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pull_request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>' }}</w:t>
                      </w:r>
                    </w:p>
                    <w:p w14:paraId="74E640D2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40519F8A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uses: </w:t>
                      </w:r>
                      <w:hyperlink r:id="rId26">
                        <w:r>
                          <w:rPr>
                            <w:rFonts w:ascii="Courier New"/>
                            <w:sz w:val="13"/>
                          </w:rPr>
                          <w:t>synopsys-sig/synopsys-action@v1.2.0</w:t>
                        </w:r>
                      </w:hyperlink>
                    </w:p>
                    <w:p w14:paraId="166256A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5A36FF4" w14:textId="77777777" w:rsidR="00956473" w:rsidRDefault="00000000">
                      <w:pPr>
                        <w:spacing w:line="554" w:lineRule="auto"/>
                        <w:ind w:left="674" w:right="307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Use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set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specific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detect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environment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variables env:</w:t>
                      </w:r>
                    </w:p>
                    <w:p w14:paraId="7A0AC651" w14:textId="77777777" w:rsidR="00956473" w:rsidRDefault="00000000">
                      <w:pPr>
                        <w:spacing w:line="147" w:lineRule="exact"/>
                        <w:ind w:left="828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DETECT_PROJECT_NAME: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{{ github.event.repository.name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</w:t>
                      </w:r>
                    </w:p>
                    <w:p w14:paraId="0A671A19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3060F08C" w14:textId="77777777" w:rsidR="00956473" w:rsidRDefault="00000000">
                      <w:pPr>
                        <w:spacing w:before="1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with:</w:t>
                      </w:r>
                    </w:p>
                    <w:p w14:paraId="11F8FEE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858C2A9" w14:textId="77777777" w:rsidR="00956473" w:rsidRDefault="00000000">
                      <w:pPr>
                        <w:spacing w:line="554" w:lineRule="auto"/>
                        <w:ind w:left="828" w:right="4219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.BLACKDUCK_URL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blackduck_apiToken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secrets.BLACKDUCK_API_TOKEN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blackduck_scan_full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true</w:t>
                      </w:r>
                    </w:p>
                    <w:p w14:paraId="20308AD7" w14:textId="77777777" w:rsidR="00956473" w:rsidRDefault="00000000">
                      <w:pPr>
                        <w:spacing w:line="554" w:lineRule="auto"/>
                        <w:ind w:left="828" w:right="397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### Accepts Multiple Values </w:t>
                      </w:r>
                      <w:proofErr w:type="spell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blackduck_scan_failure_severities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13"/>
                        </w:rPr>
                        <w:t>: '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BLOCKER,CRITICAL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3"/>
                        </w:rPr>
                        <w:t>'</w:t>
                      </w:r>
                    </w:p>
                    <w:p w14:paraId="014B0B7D" w14:textId="77777777" w:rsidR="00956473" w:rsidRDefault="00000000">
                      <w:pPr>
                        <w:spacing w:line="147" w:lineRule="exact"/>
                        <w:ind w:left="82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Uncomment below configuration to enable automatic fix pull request creation if vulnerabilities are</w:t>
                      </w:r>
                    </w:p>
                    <w:p w14:paraId="3704626C" w14:textId="77777777" w:rsidR="00956473" w:rsidRDefault="00956473">
                      <w:pPr>
                        <w:pStyle w:val="BodyText"/>
                        <w:spacing w:before="11"/>
                        <w:rPr>
                          <w:rFonts w:ascii="Courier New"/>
                          <w:sz w:val="16"/>
                        </w:rPr>
                      </w:pPr>
                    </w:p>
                    <w:p w14:paraId="3E40A2ED" w14:textId="77777777" w:rsidR="00956473" w:rsidRDefault="00000000">
                      <w:pPr>
                        <w:ind w:left="13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reported</w:t>
                      </w:r>
                    </w:p>
                    <w:p w14:paraId="50B72D4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E51963A" w14:textId="77777777" w:rsidR="00956473" w:rsidRDefault="00000000">
                      <w:pPr>
                        <w:ind w:left="82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blackduck_automation_fixpr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true</w:t>
                      </w:r>
                    </w:p>
                    <w:p w14:paraId="3AFCEBD6" w14:textId="77777777" w:rsidR="00956473" w:rsidRDefault="00000000">
                      <w:pPr>
                        <w:spacing w:line="340" w:lineRule="atLeast"/>
                        <w:ind w:left="828" w:right="45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github_token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{{</w:t>
                      </w:r>
                      <w:r>
                        <w:rPr>
                          <w:rFonts w:ascii="Courier New"/>
                          <w:i/>
                          <w:spacing w:val="-11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.GITHUB_TOKEN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}}</w:t>
                      </w:r>
                      <w:r>
                        <w:rPr>
                          <w:rFonts w:ascii="Courier New"/>
                          <w:i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Mandatory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when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blackduck_automation_fixpr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is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set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 ###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4BE9B8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851F6DB" w14:textId="77777777" w:rsidR="00956473" w:rsidRDefault="00000000">
      <w:pPr>
        <w:pStyle w:val="BodyText"/>
        <w:spacing w:before="85"/>
        <w:ind w:left="4059"/>
      </w:pPr>
      <w:r>
        <w:lastRenderedPageBreak/>
        <w:t>Synopsys Bridge CLI Guide | 4 - GitHub - Synopsys Action | 39</w:t>
      </w:r>
    </w:p>
    <w:p w14:paraId="7B78268B" w14:textId="77777777" w:rsidR="00956473" w:rsidRDefault="00956473">
      <w:pPr>
        <w:pStyle w:val="BodyText"/>
      </w:pPr>
    </w:p>
    <w:p w14:paraId="4B6B8D6B" w14:textId="77777777" w:rsidR="00956473" w:rsidRDefault="00956473">
      <w:pPr>
        <w:pStyle w:val="BodyText"/>
      </w:pPr>
    </w:p>
    <w:p w14:paraId="781D2380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1" allowOverlap="1" wp14:anchorId="2E0445ED" wp14:editId="74FB680A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3689350"/>
                <wp:effectExtent l="0" t="0" r="0" b="0"/>
                <wp:wrapTopAndBottom/>
                <wp:docPr id="163891686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689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133E" w14:textId="77777777" w:rsidR="00956473" w:rsidRDefault="00000000">
                            <w:pPr>
                              <w:spacing w:before="102"/>
                              <w:ind w:left="82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include_diagnostics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true</w:t>
                            </w:r>
                          </w:p>
                          <w:p w14:paraId="7075E17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557E8B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4888E91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4762DB04" w14:textId="77777777" w:rsidR="00956473" w:rsidRDefault="00000000">
                            <w:pPr>
                              <w:ind w:left="52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name: Black Duck PR Scan</w:t>
                            </w:r>
                          </w:p>
                          <w:p w14:paraId="3679031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B79677E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if: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github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.event_name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== '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pull_request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' }}</w:t>
                            </w:r>
                          </w:p>
                          <w:p w14:paraId="5B84458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7C6D514B" w14:textId="77777777" w:rsidR="00956473" w:rsidRDefault="00000000">
                            <w:pPr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uses: </w:t>
                            </w:r>
                            <w:hyperlink r:id="rId27">
                              <w:r>
                                <w:rPr>
                                  <w:rFonts w:ascii="Courier New"/>
                                  <w:sz w:val="13"/>
                                </w:rPr>
                                <w:t>synopsys-sig/synopsys-action@v1.2.0</w:t>
                              </w:r>
                            </w:hyperlink>
                          </w:p>
                          <w:p w14:paraId="08D49BF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F71088F" w14:textId="77777777" w:rsidR="00956473" w:rsidRDefault="00000000">
                            <w:pPr>
                              <w:spacing w:line="554" w:lineRule="auto"/>
                              <w:ind w:left="674" w:right="307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specific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detect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environment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variables env:</w:t>
                            </w:r>
                          </w:p>
                          <w:p w14:paraId="0E623303" w14:textId="77777777" w:rsidR="00956473" w:rsidRDefault="00000000">
                            <w:pPr>
                              <w:spacing w:line="147" w:lineRule="exact"/>
                              <w:ind w:left="828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DETECT_PROJECT_NAME: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{{ github.event.repository.name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</w:t>
                            </w:r>
                          </w:p>
                          <w:p w14:paraId="684BC47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3DBDFDC6" w14:textId="77777777" w:rsidR="00956473" w:rsidRDefault="00000000">
                            <w:pPr>
                              <w:spacing w:before="1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with:</w:t>
                            </w:r>
                          </w:p>
                          <w:p w14:paraId="3CBD734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AFBC57A" w14:textId="77777777" w:rsidR="00956473" w:rsidRDefault="00000000">
                            <w:pPr>
                              <w:spacing w:line="554" w:lineRule="auto"/>
                              <w:ind w:left="828" w:right="4219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blackduck_url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.BLACKDUCK_URL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blackduck_apiToken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${{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secrets.BLACKDUCK_API_TOKEN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 }}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blackduck_scan_full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false</w:t>
                            </w:r>
                          </w:p>
                          <w:p w14:paraId="37D3C7FD" w14:textId="77777777" w:rsidR="00956473" w:rsidRDefault="00000000">
                            <w:pPr>
                              <w:spacing w:line="554" w:lineRule="auto"/>
                              <w:ind w:left="828" w:right="45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used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enable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automatic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pull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request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comment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based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Black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Duck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scan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result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blackduck_automation_prcomment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true</w:t>
                            </w:r>
                          </w:p>
                          <w:p w14:paraId="52AC199D" w14:textId="77777777" w:rsidR="00956473" w:rsidRDefault="00000000">
                            <w:pPr>
                              <w:spacing w:line="554" w:lineRule="auto"/>
                              <w:ind w:left="828" w:right="297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github_token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{{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secrets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.GITHUB_TOKEN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}}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Mandatory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when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blackduck_automation_prcomment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 ###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</w:t>
                            </w:r>
                          </w:p>
                          <w:p w14:paraId="2F5F7AAC" w14:textId="77777777" w:rsidR="00956473" w:rsidRDefault="00000000">
                            <w:pPr>
                              <w:spacing w:line="147" w:lineRule="exact"/>
                              <w:ind w:left="82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include_diagnostics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45ED" id="Text Box 65" o:spid="_x0000_s1232" type="#_x0000_t202" style="position:absolute;margin-left:76pt;margin-top:8.15pt;width:464pt;height:290.5pt;z-index:-25152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0633133E" w14:textId="77777777" w:rsidR="00956473" w:rsidRDefault="00000000">
                      <w:pPr>
                        <w:spacing w:before="102"/>
                        <w:ind w:left="82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include_diagnostics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true</w:t>
                      </w:r>
                    </w:p>
                    <w:p w14:paraId="7075E17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557E8B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4888E91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4762DB04" w14:textId="77777777" w:rsidR="00956473" w:rsidRDefault="00000000">
                      <w:pPr>
                        <w:ind w:left="52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name: Black Duck PR Scan</w:t>
                      </w:r>
                    </w:p>
                    <w:p w14:paraId="3679031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B79677E" w14:textId="77777777" w:rsidR="00956473" w:rsidRDefault="00000000">
                      <w:pPr>
                        <w:ind w:left="674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if: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github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.event_name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== '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pull_request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>' }}</w:t>
                      </w:r>
                    </w:p>
                    <w:p w14:paraId="5B84458E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7C6D514B" w14:textId="77777777" w:rsidR="00956473" w:rsidRDefault="00000000">
                      <w:pPr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uses: </w:t>
                      </w:r>
                      <w:hyperlink r:id="rId28">
                        <w:r>
                          <w:rPr>
                            <w:rFonts w:ascii="Courier New"/>
                            <w:sz w:val="13"/>
                          </w:rPr>
                          <w:t>synopsys-sig/synopsys-action@v1.2.0</w:t>
                        </w:r>
                      </w:hyperlink>
                    </w:p>
                    <w:p w14:paraId="08D49BF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F71088F" w14:textId="77777777" w:rsidR="00956473" w:rsidRDefault="00000000">
                      <w:pPr>
                        <w:spacing w:line="554" w:lineRule="auto"/>
                        <w:ind w:left="674" w:right="307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Use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set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specific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detect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environment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variables env:</w:t>
                      </w:r>
                    </w:p>
                    <w:p w14:paraId="0E623303" w14:textId="77777777" w:rsidR="00956473" w:rsidRDefault="00000000">
                      <w:pPr>
                        <w:spacing w:line="147" w:lineRule="exact"/>
                        <w:ind w:left="828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DETECT_PROJECT_NAME: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{{ github.event.repository.name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</w:t>
                      </w:r>
                    </w:p>
                    <w:p w14:paraId="684BC47E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3DBDFDC6" w14:textId="77777777" w:rsidR="00956473" w:rsidRDefault="00000000">
                      <w:pPr>
                        <w:spacing w:before="1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with:</w:t>
                      </w:r>
                    </w:p>
                    <w:p w14:paraId="3CBD734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AFBC57A" w14:textId="77777777" w:rsidR="00956473" w:rsidRDefault="00000000">
                      <w:pPr>
                        <w:spacing w:line="554" w:lineRule="auto"/>
                        <w:ind w:left="828" w:right="4219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blackduck_url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.BLACKDUCK_URL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blackduck_apiToken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${{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secrets.BLACKDUCK_API_TOKEN</w:t>
                      </w:r>
                      <w:proofErr w:type="spellEnd"/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 }}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blackduck_scan_full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false</w:t>
                      </w:r>
                    </w:p>
                    <w:p w14:paraId="37D3C7FD" w14:textId="77777777" w:rsidR="00956473" w:rsidRDefault="00000000">
                      <w:pPr>
                        <w:spacing w:line="554" w:lineRule="auto"/>
                        <w:ind w:left="828" w:right="45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used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enable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automatic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pull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request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comment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based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on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Black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Duck</w:t>
                      </w:r>
                      <w:r>
                        <w:rPr>
                          <w:rFonts w:ascii="Courier New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scan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result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blackduck_automation_prcomment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true</w:t>
                      </w:r>
                    </w:p>
                    <w:p w14:paraId="52AC199D" w14:textId="77777777" w:rsidR="00956473" w:rsidRDefault="00000000">
                      <w:pPr>
                        <w:spacing w:line="554" w:lineRule="auto"/>
                        <w:ind w:left="828" w:right="297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github_token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  <w:r>
                        <w:rPr>
                          <w:rFonts w:ascii="Courier New"/>
                          <w:spacing w:val="-1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{{</w:t>
                      </w:r>
                      <w:r>
                        <w:rPr>
                          <w:rFonts w:ascii="Courier New"/>
                          <w:i/>
                          <w:spacing w:val="-12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13"/>
                        </w:rPr>
                        <w:t>secrets</w:t>
                      </w:r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.GITHUB_TOKEN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}}</w:t>
                      </w:r>
                      <w:r>
                        <w:rPr>
                          <w:rFonts w:ascii="Courier New"/>
                          <w:i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1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Mandatory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when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blackduck_automation_prcomment</w:t>
                      </w:r>
                      <w:proofErr w:type="spellEnd"/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is</w:t>
                      </w:r>
                      <w:r>
                        <w:rPr>
                          <w:rFonts w:ascii="Courier New"/>
                          <w:spacing w:val="-1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set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 ###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</w:t>
                      </w:r>
                    </w:p>
                    <w:p w14:paraId="2F5F7AAC" w14:textId="77777777" w:rsidR="00956473" w:rsidRDefault="00000000">
                      <w:pPr>
                        <w:spacing w:line="147" w:lineRule="exact"/>
                        <w:ind w:left="82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include_diagnostics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E7D958" w14:textId="77777777" w:rsidR="00956473" w:rsidRDefault="00956473">
      <w:pPr>
        <w:pStyle w:val="BodyText"/>
        <w:rPr>
          <w:sz w:val="12"/>
        </w:rPr>
      </w:pPr>
    </w:p>
    <w:p w14:paraId="1EA4E34E" w14:textId="77777777" w:rsidR="004C4E0E" w:rsidRDefault="004C4E0E">
      <w:pPr>
        <w:pStyle w:val="BodyText"/>
        <w:spacing w:before="96"/>
        <w:ind w:left="100"/>
        <w:rPr>
          <w:ins w:id="240" w:author="Raj Kesarapalli" w:date="2023-07-28T13:30:00Z"/>
        </w:rPr>
      </w:pPr>
    </w:p>
    <w:p w14:paraId="2989B18E" w14:textId="4C81A07A" w:rsidR="00956473" w:rsidRPr="004C4E0E" w:rsidRDefault="00000000">
      <w:pPr>
        <w:pStyle w:val="BodyText"/>
        <w:spacing w:before="96"/>
        <w:ind w:left="100"/>
        <w:rPr>
          <w:b/>
          <w:bCs/>
          <w:rPrChange w:id="241" w:author="Raj Kesarapalli" w:date="2023-07-28T13:30:00Z">
            <w:rPr/>
          </w:rPrChange>
        </w:rPr>
      </w:pPr>
      <w:del w:id="242" w:author="Raj Kesarapalli" w:date="2023-07-28T13:30:00Z">
        <w:r w:rsidRPr="004C4E0E" w:rsidDel="004C4E0E">
          <w:rPr>
            <w:b/>
            <w:bCs/>
            <w:rPrChange w:id="243" w:author="Raj Kesarapalli" w:date="2023-07-28T13:30:00Z">
              <w:rPr/>
            </w:rPrChange>
          </w:rPr>
          <w:delText>Setting Fix Pull requests creation works as follows:</w:delText>
        </w:r>
      </w:del>
      <w:ins w:id="244" w:author="Raj Kesarapalli" w:date="2023-07-28T13:30:00Z">
        <w:r w:rsidR="004C4E0E" w:rsidRPr="004C4E0E">
          <w:rPr>
            <w:b/>
            <w:bCs/>
            <w:rPrChange w:id="245" w:author="Raj Kesarapalli" w:date="2023-07-28T13:30:00Z">
              <w:rPr/>
            </w:rPrChange>
          </w:rPr>
          <w:t>Creating Fix Pull Requests</w:t>
        </w:r>
      </w:ins>
    </w:p>
    <w:p w14:paraId="226D4AFC" w14:textId="77777777" w:rsidR="00956473" w:rsidRDefault="00956473">
      <w:pPr>
        <w:pStyle w:val="BodyText"/>
        <w:spacing w:before="5"/>
        <w:rPr>
          <w:sz w:val="30"/>
        </w:rPr>
      </w:pPr>
    </w:p>
    <w:p w14:paraId="55E27A7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626"/>
        <w:jc w:val="both"/>
        <w:rPr>
          <w:sz w:val="20"/>
        </w:rPr>
      </w:pPr>
      <w:proofErr w:type="spellStart"/>
      <w:r>
        <w:rPr>
          <w:rFonts w:ascii="Courier New" w:hAnsi="Courier New"/>
          <w:b/>
          <w:sz w:val="16"/>
          <w:shd w:val="clear" w:color="auto" w:fill="EDEDED"/>
        </w:rPr>
        <w:t>blackduck_automation_fixpr</w:t>
      </w:r>
      <w:proofErr w:type="spellEnd"/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default,</w:t>
      </w:r>
      <w:r>
        <w:rPr>
          <w:spacing w:val="-11"/>
          <w:sz w:val="20"/>
        </w:rPr>
        <w:t xml:space="preserve"> </w:t>
      </w:r>
      <w:r>
        <w:rPr>
          <w:sz w:val="20"/>
        </w:rPr>
        <w:t>fix</w:t>
      </w:r>
      <w:r>
        <w:rPr>
          <w:spacing w:val="-12"/>
          <w:sz w:val="20"/>
        </w:rPr>
        <w:t xml:space="preserve"> </w:t>
      </w:r>
      <w:r>
        <w:rPr>
          <w:sz w:val="20"/>
        </w:rPr>
        <w:t>pull</w:t>
      </w:r>
      <w:r>
        <w:rPr>
          <w:spacing w:val="-11"/>
          <w:sz w:val="20"/>
        </w:rPr>
        <w:t xml:space="preserve"> </w:t>
      </w:r>
      <w:r>
        <w:rPr>
          <w:sz w:val="20"/>
        </w:rPr>
        <w:t>request</w:t>
      </w:r>
      <w:r>
        <w:rPr>
          <w:spacing w:val="-12"/>
          <w:sz w:val="20"/>
        </w:rPr>
        <w:t xml:space="preserve"> </w:t>
      </w:r>
      <w:r>
        <w:rPr>
          <w:sz w:val="20"/>
        </w:rPr>
        <w:t>creation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disabled</w:t>
      </w:r>
      <w:r>
        <w:rPr>
          <w:spacing w:val="-11"/>
          <w:sz w:val="20"/>
        </w:rPr>
        <w:t xml:space="preserve"> </w:t>
      </w:r>
      <w:r>
        <w:rPr>
          <w:sz w:val="20"/>
        </w:rPr>
        <w:t>(Synopsys</w:t>
      </w:r>
      <w:r>
        <w:rPr>
          <w:spacing w:val="-12"/>
          <w:sz w:val="20"/>
        </w:rPr>
        <w:t xml:space="preserve"> </w:t>
      </w:r>
      <w:r>
        <w:rPr>
          <w:sz w:val="20"/>
        </w:rPr>
        <w:t>Action will</w:t>
      </w:r>
      <w:r>
        <w:rPr>
          <w:spacing w:val="-12"/>
          <w:sz w:val="20"/>
        </w:rPr>
        <w:t xml:space="preserve"> </w:t>
      </w:r>
      <w:r>
        <w:rPr>
          <w:sz w:val="20"/>
        </w:rPr>
        <w:t>not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fix</w:t>
      </w:r>
      <w:r>
        <w:rPr>
          <w:spacing w:val="-11"/>
          <w:sz w:val="20"/>
        </w:rPr>
        <w:t xml:space="preserve"> </w:t>
      </w:r>
      <w:r>
        <w:rPr>
          <w:sz w:val="20"/>
        </w:rPr>
        <w:t>pull</w:t>
      </w:r>
      <w:r>
        <w:rPr>
          <w:spacing w:val="-11"/>
          <w:sz w:val="20"/>
        </w:rPr>
        <w:t xml:space="preserve"> </w:t>
      </w:r>
      <w:r>
        <w:rPr>
          <w:sz w:val="20"/>
        </w:rPr>
        <w:t>requests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vulnerable</w:t>
      </w:r>
      <w:r>
        <w:rPr>
          <w:spacing w:val="-12"/>
          <w:sz w:val="20"/>
        </w:rPr>
        <w:t xml:space="preserve"> </w:t>
      </w:r>
      <w:r>
        <w:rPr>
          <w:sz w:val="20"/>
        </w:rPr>
        <w:t>direct</w:t>
      </w:r>
      <w:r>
        <w:rPr>
          <w:spacing w:val="-11"/>
          <w:sz w:val="20"/>
        </w:rPr>
        <w:t xml:space="preserve"> </w:t>
      </w:r>
      <w:r>
        <w:rPr>
          <w:sz w:val="20"/>
        </w:rPr>
        <w:t>dependencies.).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enable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feature,</w:t>
      </w:r>
      <w:r>
        <w:rPr>
          <w:spacing w:val="-11"/>
          <w:sz w:val="20"/>
        </w:rPr>
        <w:t xml:space="preserve"> </w:t>
      </w:r>
      <w:r>
        <w:rPr>
          <w:sz w:val="20"/>
        </w:rPr>
        <w:t>set</w:t>
      </w:r>
      <w:r>
        <w:rPr>
          <w:sz w:val="20"/>
          <w:shd w:val="clear" w:color="auto" w:fill="EDEDED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blackduck_automation_fixpr</w:t>
      </w:r>
      <w:proofErr w:type="spellEnd"/>
      <w:r>
        <w:rPr>
          <w:rFonts w:ascii="Courier New" w:hAnsi="Courier New"/>
          <w:spacing w:val="-50"/>
          <w:sz w:val="16"/>
        </w:rPr>
        <w:t xml:space="preserve"> </w:t>
      </w:r>
      <w:r>
        <w:rPr>
          <w:sz w:val="20"/>
        </w:rPr>
        <w:t xml:space="preserve">as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rPr>
          <w:sz w:val="20"/>
        </w:rPr>
        <w:t>.</w:t>
      </w:r>
    </w:p>
    <w:p w14:paraId="6C80132B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227"/>
        <w:rPr>
          <w:sz w:val="20"/>
        </w:rPr>
      </w:pPr>
      <w:proofErr w:type="spellStart"/>
      <w:r>
        <w:rPr>
          <w:rFonts w:ascii="Courier New" w:hAnsi="Courier New"/>
          <w:b/>
          <w:sz w:val="16"/>
          <w:shd w:val="clear" w:color="auto" w:fill="EDEDED"/>
        </w:rPr>
        <w:t>github_token</w:t>
      </w:r>
      <w:proofErr w:type="spellEnd"/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must</w:t>
      </w:r>
      <w:r>
        <w:rPr>
          <w:spacing w:val="-11"/>
          <w:sz w:val="20"/>
        </w:rPr>
        <w:t xml:space="preserve"> </w:t>
      </w:r>
      <w:r>
        <w:rPr>
          <w:sz w:val="20"/>
        </w:rPr>
        <w:t>pass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github_token</w:t>
      </w:r>
      <w:proofErr w:type="spellEnd"/>
      <w:r>
        <w:rPr>
          <w:rFonts w:ascii="Courier New" w:hAnsi="Courier New"/>
          <w:spacing w:val="-56"/>
          <w:sz w:val="16"/>
        </w:rPr>
        <w:t xml:space="preserve"> </w:t>
      </w:r>
      <w:r>
        <w:rPr>
          <w:sz w:val="20"/>
        </w:rPr>
        <w:t>parameter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11"/>
          <w:sz w:val="20"/>
        </w:rPr>
        <w:t xml:space="preserve"> </w:t>
      </w:r>
      <w:r>
        <w:rPr>
          <w:sz w:val="20"/>
        </w:rPr>
        <w:t>permissions.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token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be GitHub </w:t>
      </w:r>
      <w:proofErr w:type="spellStart"/>
      <w:proofErr w:type="gramStart"/>
      <w:r>
        <w:rPr>
          <w:rFonts w:ascii="Courier New" w:hAnsi="Courier New"/>
          <w:sz w:val="16"/>
          <w:shd w:val="clear" w:color="auto" w:fill="EDEDED"/>
        </w:rPr>
        <w:t>secrets.GITHUB</w:t>
      </w:r>
      <w:proofErr w:type="gramEnd"/>
      <w:r>
        <w:rPr>
          <w:rFonts w:ascii="Courier New" w:hAnsi="Courier New"/>
          <w:sz w:val="16"/>
          <w:shd w:val="clear" w:color="auto" w:fill="EDEDED"/>
        </w:rPr>
        <w:t>_TOKEN</w:t>
      </w:r>
      <w:proofErr w:type="spellEnd"/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with required permissions. For more information on GitHub tokens see the </w:t>
      </w:r>
      <w:hyperlink r:id="rId29">
        <w:r>
          <w:rPr>
            <w:color w:val="337AB7"/>
            <w:sz w:val="20"/>
          </w:rPr>
          <w:t>GitHub</w:t>
        </w:r>
        <w:r>
          <w:rPr>
            <w:color w:val="337AB7"/>
            <w:spacing w:val="-4"/>
            <w:sz w:val="20"/>
          </w:rPr>
          <w:t xml:space="preserve"> </w:t>
        </w:r>
        <w:r>
          <w:rPr>
            <w:color w:val="337AB7"/>
            <w:sz w:val="20"/>
          </w:rPr>
          <w:t>documentation</w:t>
        </w:r>
      </w:hyperlink>
    </w:p>
    <w:p w14:paraId="086C5BD3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256"/>
        <w:rPr>
          <w:sz w:val="20"/>
        </w:rPr>
      </w:pPr>
      <w:r>
        <w:rPr>
          <w:sz w:val="20"/>
        </w:rPr>
        <w:t>Due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rate</w:t>
      </w:r>
      <w:r>
        <w:rPr>
          <w:spacing w:val="-10"/>
          <w:sz w:val="20"/>
        </w:rPr>
        <w:t xml:space="preserve"> </w:t>
      </w:r>
      <w:r>
        <w:rPr>
          <w:sz w:val="20"/>
        </w:rPr>
        <w:t>limit</w:t>
      </w:r>
      <w:r>
        <w:rPr>
          <w:spacing w:val="-9"/>
          <w:sz w:val="20"/>
        </w:rPr>
        <w:t xml:space="preserve"> </w:t>
      </w:r>
      <w:r>
        <w:rPr>
          <w:sz w:val="20"/>
        </w:rPr>
        <w:t>restriction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z w:val="20"/>
        </w:rPr>
        <w:t>rest</w:t>
      </w:r>
      <w:r>
        <w:rPr>
          <w:spacing w:val="-10"/>
          <w:sz w:val="20"/>
        </w:rPr>
        <w:t xml:space="preserve"> </w:t>
      </w:r>
      <w:r>
        <w:rPr>
          <w:sz w:val="20"/>
        </w:rPr>
        <w:t>API</w:t>
      </w:r>
      <w:r>
        <w:rPr>
          <w:spacing w:val="-10"/>
          <w:sz w:val="20"/>
        </w:rPr>
        <w:t xml:space="preserve"> </w:t>
      </w:r>
      <w:r>
        <w:rPr>
          <w:sz w:val="20"/>
        </w:rPr>
        <w:t>calls,</w:t>
      </w:r>
      <w:r>
        <w:rPr>
          <w:spacing w:val="-10"/>
          <w:sz w:val="20"/>
        </w:rPr>
        <w:t xml:space="preserve"> </w:t>
      </w:r>
      <w:r>
        <w:rPr>
          <w:sz w:val="20"/>
        </w:rPr>
        <w:t>note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GitHub</w:t>
      </w:r>
      <w:r>
        <w:rPr>
          <w:spacing w:val="-10"/>
          <w:sz w:val="20"/>
        </w:rPr>
        <w:t xml:space="preserve"> </w:t>
      </w:r>
      <w:r>
        <w:rPr>
          <w:sz w:val="20"/>
        </w:rPr>
        <w:t>might</w:t>
      </w:r>
      <w:r>
        <w:rPr>
          <w:spacing w:val="-9"/>
          <w:sz w:val="20"/>
        </w:rPr>
        <w:t xml:space="preserve"> </w:t>
      </w:r>
      <w:r>
        <w:rPr>
          <w:sz w:val="20"/>
        </w:rPr>
        <w:t>limit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pull requests that are created by Synopsys</w:t>
      </w:r>
      <w:r>
        <w:rPr>
          <w:spacing w:val="-12"/>
          <w:sz w:val="20"/>
        </w:rPr>
        <w:t xml:space="preserve"> </w:t>
      </w:r>
      <w:r>
        <w:rPr>
          <w:sz w:val="20"/>
        </w:rPr>
        <w:t>Action.</w:t>
      </w:r>
    </w:p>
    <w:p w14:paraId="400B633A" w14:textId="77777777" w:rsidR="00956473" w:rsidRDefault="00956473">
      <w:pPr>
        <w:pStyle w:val="BodyText"/>
        <w:spacing w:before="10"/>
        <w:rPr>
          <w:sz w:val="29"/>
        </w:rPr>
      </w:pPr>
    </w:p>
    <w:p w14:paraId="0FEA7D0B" w14:textId="77777777" w:rsidR="00956473" w:rsidRDefault="00000000">
      <w:pPr>
        <w:pStyle w:val="Heading5"/>
        <w:spacing w:before="1" w:after="37"/>
      </w:pPr>
      <w:r>
        <w:t>Table 2. List of mandatory and optional parameters for Black Duck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53D66E03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31CBC1B9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0D3AEEB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03EA6FFA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431C7373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4738A9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1B55A7DA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blackduck_url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01524B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8E7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54C3C5B3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85E529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6CB51C53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blackduck_apiToken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B0C9276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BB1E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146838D9" w14:textId="77777777">
        <w:trPr>
          <w:trHeight w:val="797"/>
        </w:trPr>
        <w:tc>
          <w:tcPr>
            <w:tcW w:w="3110" w:type="dxa"/>
            <w:tcBorders>
              <w:top w:val="single" w:sz="6" w:space="0" w:color="000000"/>
            </w:tcBorders>
          </w:tcPr>
          <w:p w14:paraId="7584505F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700C3F60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blackduck_install_directory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0E83140" w14:textId="77777777" w:rsidR="00956473" w:rsidRDefault="00000000">
            <w:pPr>
              <w:pStyle w:val="TableParagraph"/>
              <w:spacing w:before="15" w:line="340" w:lineRule="atLeast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6B622F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 w14:paraId="7D598B82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F4A00A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4 - GitHub - Synopsys Action | 40</w:t>
      </w:r>
    </w:p>
    <w:p w14:paraId="0507B50D" w14:textId="77777777" w:rsidR="00956473" w:rsidRDefault="00956473">
      <w:pPr>
        <w:pStyle w:val="BodyText"/>
        <w:rPr>
          <w:sz w:val="22"/>
        </w:rPr>
      </w:pPr>
    </w:p>
    <w:p w14:paraId="13B977FC" w14:textId="77777777" w:rsidR="00956473" w:rsidRDefault="00956473">
      <w:pPr>
        <w:pStyle w:val="BodyText"/>
        <w:rPr>
          <w:sz w:val="22"/>
        </w:rPr>
      </w:pPr>
    </w:p>
    <w:p w14:paraId="4D3CC43B" w14:textId="77777777" w:rsidR="00956473" w:rsidRDefault="00956473">
      <w:pPr>
        <w:pStyle w:val="BodyText"/>
        <w:spacing w:before="5"/>
        <w:rPr>
          <w:sz w:val="22"/>
        </w:rPr>
      </w:pPr>
    </w:p>
    <w:p w14:paraId="2F40E26D" w14:textId="77777777" w:rsidR="00956473" w:rsidRDefault="00000000">
      <w:pPr>
        <w:pStyle w:val="Heading5"/>
        <w:spacing w:after="38"/>
      </w:pPr>
      <w:r>
        <w:t>Table 2. List of mandatory and optional parameters for Black Duck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306EAED3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673B4504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67D386FD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38EE7E43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72D56A2E" w14:textId="77777777">
        <w:trPr>
          <w:trHeight w:val="28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35B05E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23BBC637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blackduck_scan_full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5AFEB11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78D9E921" w14:textId="77777777" w:rsidR="00956473" w:rsidRDefault="00000000">
            <w:pPr>
              <w:pStyle w:val="TableParagraph"/>
              <w:spacing w:before="1" w:line="340" w:lineRule="auto"/>
              <w:ind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 w14:paraId="5AD17DDD" w14:textId="77777777" w:rsidR="00956473" w:rsidRDefault="00956473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31D67043" w14:textId="06828525" w:rsidR="00956473" w:rsidRDefault="00000000">
            <w:pPr>
              <w:pStyle w:val="TableParagraph"/>
              <w:spacing w:before="0" w:line="340" w:lineRule="auto"/>
              <w:ind w:right="76"/>
              <w:rPr>
                <w:sz w:val="20"/>
              </w:rPr>
            </w:pPr>
            <w:del w:id="246" w:author="Raj Kesarapalli" w:date="2023-07-28T13:31:00Z">
              <w:r w:rsidDel="004C4E0E">
                <w:rPr>
                  <w:sz w:val="20"/>
                </w:rPr>
                <w:delText xml:space="preserve">Full "intelligent" scan is to be used for </w:delText>
              </w:r>
            </w:del>
            <w:ins w:id="247" w:author="Raj Kesarapalli" w:date="2023-07-28T13:31:00Z">
              <w:r w:rsidR="004C4E0E">
                <w:rPr>
                  <w:sz w:val="20"/>
                </w:rPr>
                <w:t xml:space="preserve">Must be set to true for </w:t>
              </w:r>
            </w:ins>
            <w:r>
              <w:rPr>
                <w:sz w:val="20"/>
              </w:rPr>
              <w:t xml:space="preserve">push events and </w:t>
            </w:r>
            <w:del w:id="248" w:author="Raj Kesarapalli" w:date="2023-07-28T13:31:00Z">
              <w:r w:rsidDel="004C4E0E">
                <w:rPr>
                  <w:sz w:val="20"/>
                </w:rPr>
                <w:delText>rapid scan</w:delText>
              </w:r>
            </w:del>
            <w:ins w:id="249" w:author="Raj Kesarapalli" w:date="2023-07-28T13:31:00Z">
              <w:r w:rsidR="004C4E0E">
                <w:rPr>
                  <w:sz w:val="20"/>
                </w:rPr>
                <w:t>false</w:t>
              </w:r>
            </w:ins>
            <w:r>
              <w:rPr>
                <w:sz w:val="20"/>
              </w:rPr>
              <w:t xml:space="preserve"> for pull request events.</w:t>
            </w:r>
          </w:p>
          <w:p w14:paraId="0A9D802D" w14:textId="629DFD06" w:rsidR="00956473" w:rsidRDefault="00864218">
            <w:pPr>
              <w:pStyle w:val="TableParagraph"/>
              <w:spacing w:before="197"/>
              <w:rPr>
                <w:sz w:val="20"/>
              </w:rPr>
            </w:pPr>
            <w:ins w:id="250" w:author="Raj Kesarapalli" w:date="2023-07-28T15:33:00Z">
              <w:r>
                <w:rPr>
                  <w:sz w:val="20"/>
                </w:rPr>
                <w:t>Default: false</w:t>
              </w:r>
            </w:ins>
            <w:del w:id="251" w:author="Raj Kesarapalli" w:date="2023-07-28T15:33:00Z">
              <w:r w:rsidDel="00864218">
                <w:rPr>
                  <w:sz w:val="20"/>
                </w:rPr>
                <w:delText>Supported values: true or false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FCE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15F20200" w14:textId="77777777">
        <w:trPr>
          <w:trHeight w:val="26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6A5D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4982ACE" w14:textId="77777777" w:rsidR="00956473" w:rsidRDefault="00000000">
            <w:pPr>
              <w:pStyle w:val="TableParagraph"/>
              <w:spacing w:before="0" w:line="451" w:lineRule="auto"/>
              <w:ind w:left="68" w:right="124"/>
              <w:rPr>
                <w:rFonts w:ascii="Courier New" w:hAnsi="Courier New"/>
                <w:sz w:val="16"/>
              </w:rPr>
            </w:pP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blackduck_scan_failure_severi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CAF0371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7123EFC6" w14:textId="77777777" w:rsidR="00956473" w:rsidRDefault="00000000">
            <w:pPr>
              <w:pStyle w:val="TableParagraph"/>
              <w:spacing w:before="1" w:line="340" w:lineRule="auto"/>
              <w:ind w:right="232"/>
              <w:rPr>
                <w:sz w:val="20"/>
              </w:rPr>
            </w:pPr>
            <w:r>
              <w:rPr>
                <w:sz w:val="20"/>
              </w:rPr>
              <w:t xml:space="preserve">Black Duck scan failure </w:t>
            </w:r>
            <w:proofErr w:type="spellStart"/>
            <w:r>
              <w:rPr>
                <w:sz w:val="20"/>
              </w:rPr>
              <w:t>severi</w:t>
            </w:r>
            <w:proofErr w:type="spellEnd"/>
            <w:r>
              <w:rPr>
                <w:sz w:val="20"/>
              </w:rPr>
              <w:t>­ ties.</w:t>
            </w:r>
          </w:p>
          <w:p w14:paraId="0AB26416" w14:textId="77777777" w:rsidR="00956473" w:rsidRDefault="00956473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78B65BDB" w14:textId="77777777" w:rsidR="00956473" w:rsidRDefault="00000000">
            <w:pPr>
              <w:pStyle w:val="TableParagraph"/>
              <w:spacing w:before="0" w:line="340" w:lineRule="auto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E5C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744585F7" w14:textId="77777777">
        <w:trPr>
          <w:trHeight w:val="388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437366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6AEC8C7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blackduck_automation_prcomment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6A594106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7D207D62" w14:textId="77777777" w:rsidR="00956473" w:rsidRDefault="00000000">
            <w:pPr>
              <w:pStyle w:val="TableParagraph"/>
              <w:spacing w:before="1" w:line="340" w:lineRule="auto"/>
              <w:rPr>
                <w:sz w:val="20"/>
              </w:rPr>
            </w:pPr>
            <w:r>
              <w:rPr>
                <w:sz w:val="20"/>
              </w:rPr>
              <w:t xml:space="preserve">Option to enable automatic </w:t>
            </w:r>
            <w:proofErr w:type="spellStart"/>
            <w:r>
              <w:rPr>
                <w:sz w:val="20"/>
              </w:rPr>
              <w:t>cre­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ation</w:t>
            </w:r>
            <w:proofErr w:type="spellEnd"/>
            <w:r>
              <w:rPr>
                <w:sz w:val="20"/>
              </w:rPr>
              <w:t xml:space="preserve"> pull request comments for new issues found in the pull re­ quest.</w:t>
            </w:r>
          </w:p>
          <w:p w14:paraId="6277229E" w14:textId="170DBA50" w:rsidR="00956473" w:rsidRDefault="00000000">
            <w:pPr>
              <w:pStyle w:val="TableParagraph"/>
              <w:spacing w:before="196" w:line="340" w:lineRule="auto"/>
              <w:ind w:right="325"/>
              <w:jc w:val="both"/>
              <w:rPr>
                <w:sz w:val="20"/>
              </w:rPr>
            </w:pPr>
            <w:del w:id="252" w:author="Raj Kesarapalli" w:date="2023-07-28T13:32:00Z">
              <w:r w:rsidDel="008B6CB2">
                <w:rPr>
                  <w:sz w:val="20"/>
                </w:rPr>
                <w:delText>Merge</w:delText>
              </w:r>
              <w:r w:rsidDel="008B6CB2">
                <w:rPr>
                  <w:spacing w:val="-16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Request</w:delText>
              </w:r>
              <w:r w:rsidDel="008B6CB2">
                <w:rPr>
                  <w:spacing w:val="-15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must</w:delText>
              </w:r>
              <w:r w:rsidDel="008B6CB2">
                <w:rPr>
                  <w:spacing w:val="-16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be</w:delText>
              </w:r>
              <w:r w:rsidDel="008B6CB2">
                <w:rPr>
                  <w:spacing w:val="-15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creat­ ed first from feature branch to main</w:delText>
              </w:r>
              <w:r w:rsidDel="008B6CB2">
                <w:rPr>
                  <w:spacing w:val="-14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branch</w:delText>
              </w:r>
              <w:r w:rsidDel="008B6CB2">
                <w:rPr>
                  <w:spacing w:val="-13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to</w:delText>
              </w:r>
              <w:r w:rsidDel="008B6CB2">
                <w:rPr>
                  <w:spacing w:val="-13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run</w:delText>
              </w:r>
              <w:r w:rsidDel="008B6CB2">
                <w:rPr>
                  <w:spacing w:val="-13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Black</w:delText>
              </w:r>
              <w:r w:rsidDel="008B6CB2">
                <w:rPr>
                  <w:spacing w:val="-13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Duck PR</w:delText>
              </w:r>
              <w:r w:rsidDel="008B6CB2">
                <w:rPr>
                  <w:spacing w:val="-2"/>
                  <w:sz w:val="20"/>
                </w:rPr>
                <w:delText xml:space="preserve"> </w:delText>
              </w:r>
              <w:r w:rsidDel="008B6CB2">
                <w:rPr>
                  <w:sz w:val="20"/>
                </w:rPr>
                <w:delText>Comment.</w:delText>
              </w:r>
            </w:del>
            <w:ins w:id="253" w:author="Raj Kesarapalli" w:date="2023-07-28T13:32:00Z">
              <w:r w:rsidR="008B6CB2">
                <w:rPr>
                  <w:sz w:val="20"/>
                </w:rPr>
                <w:t>Baseline full scan results must exist on the server for this feature to work.</w:t>
              </w:r>
            </w:ins>
          </w:p>
          <w:p w14:paraId="0F77F7B8" w14:textId="77777777" w:rsidR="00956473" w:rsidRDefault="00000000">
            <w:pPr>
              <w:pStyle w:val="TableParagraph"/>
              <w:spacing w:before="197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70C0A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4702C192" w14:textId="77777777">
        <w:trPr>
          <w:trHeight w:val="2019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2A3146A0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F6F1F33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blackduck_automation_fixpr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250CAE69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728BC589" w14:textId="7A499348" w:rsidR="00956473" w:rsidRDefault="00000000">
            <w:pPr>
              <w:pStyle w:val="TableParagraph"/>
              <w:spacing w:before="1" w:line="340" w:lineRule="auto"/>
              <w:ind w:right="52"/>
              <w:jc w:val="both"/>
              <w:rPr>
                <w:sz w:val="20"/>
              </w:rPr>
            </w:pPr>
            <w:del w:id="254" w:author="Raj Kesarapalli" w:date="2023-07-28T16:13:00Z">
              <w:r w:rsidDel="00A26615">
                <w:rPr>
                  <w:sz w:val="20"/>
                </w:rPr>
                <w:delText>Flag</w:delText>
              </w:r>
              <w:r w:rsidDel="00A26615">
                <w:rPr>
                  <w:spacing w:val="-14"/>
                  <w:sz w:val="20"/>
                </w:rPr>
                <w:delText xml:space="preserve"> </w:delText>
              </w:r>
            </w:del>
            <w:ins w:id="255" w:author="Raj Kesarapalli" w:date="2023-07-28T16:13:00Z">
              <w:r w:rsidR="00A26615">
                <w:rPr>
                  <w:sz w:val="20"/>
                </w:rPr>
                <w:t>Option</w:t>
              </w:r>
              <w:r w:rsidR="00A26615">
                <w:rPr>
                  <w:spacing w:val="-14"/>
                  <w:sz w:val="20"/>
                </w:rPr>
                <w:t xml:space="preserve"> </w:t>
              </w:r>
            </w:ins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automatic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creation 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pull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vulnerable direct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dependencies.</w:t>
            </w:r>
          </w:p>
          <w:p w14:paraId="77261F56" w14:textId="77777777" w:rsidR="00956473" w:rsidRDefault="00956473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C8D2F24" w14:textId="77777777" w:rsidR="00956473" w:rsidRDefault="00000000">
            <w:pPr>
              <w:pStyle w:val="TableParagraph"/>
              <w:spacing w:before="133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1F56262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 w14:paraId="4FC8CD3D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57676C6" w14:textId="77777777" w:rsidR="00956473" w:rsidRDefault="00000000">
      <w:pPr>
        <w:pStyle w:val="BodyText"/>
        <w:spacing w:before="85"/>
        <w:ind w:left="4059"/>
      </w:pPr>
      <w:r>
        <w:lastRenderedPageBreak/>
        <w:t>Synopsys Bridge CLI Guide | 4 - GitHub - Synopsys Action | 41</w:t>
      </w:r>
    </w:p>
    <w:p w14:paraId="0CB76D10" w14:textId="77777777" w:rsidR="00956473" w:rsidRDefault="00956473">
      <w:pPr>
        <w:pStyle w:val="BodyText"/>
        <w:rPr>
          <w:sz w:val="22"/>
        </w:rPr>
      </w:pPr>
    </w:p>
    <w:p w14:paraId="73DFBE33" w14:textId="77777777" w:rsidR="00956473" w:rsidRDefault="00956473">
      <w:pPr>
        <w:pStyle w:val="BodyText"/>
        <w:rPr>
          <w:sz w:val="22"/>
        </w:rPr>
      </w:pPr>
    </w:p>
    <w:p w14:paraId="69909DFD" w14:textId="77777777" w:rsidR="00956473" w:rsidRDefault="00956473">
      <w:pPr>
        <w:pStyle w:val="BodyText"/>
        <w:spacing w:before="5"/>
        <w:rPr>
          <w:sz w:val="22"/>
        </w:rPr>
      </w:pPr>
    </w:p>
    <w:p w14:paraId="6C09EFAA" w14:textId="77777777" w:rsidR="00956473" w:rsidRDefault="00000000">
      <w:pPr>
        <w:pStyle w:val="Heading5"/>
        <w:spacing w:after="38"/>
        <w:jc w:val="both"/>
      </w:pPr>
      <w:r>
        <w:t>Table 2. List of mandatory and optional parameters for Black Duck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4E7DC166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543C3728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51CD0AD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5D7E39D6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6CD0D6F6" w14:textId="77777777">
        <w:trPr>
          <w:trHeight w:val="138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714D28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AA9CEFA" w14:textId="77777777" w:rsidR="00956473" w:rsidRPr="00D05332" w:rsidRDefault="00000000">
            <w:pPr>
              <w:pStyle w:val="TableParagraph"/>
              <w:spacing w:before="55" w:line="340" w:lineRule="auto"/>
              <w:ind w:right="295"/>
              <w:jc w:val="both"/>
              <w:rPr>
                <w:bCs/>
                <w:sz w:val="20"/>
                <w:rPrChange w:id="256" w:author="Raj Kesarapalli" w:date="2023-07-28T16:21:00Z">
                  <w:rPr>
                    <w:b/>
                    <w:sz w:val="20"/>
                  </w:rPr>
                </w:rPrChange>
              </w:rPr>
            </w:pPr>
            <w:r w:rsidRPr="00D05332">
              <w:rPr>
                <w:bCs/>
                <w:sz w:val="20"/>
                <w:rPrChange w:id="257" w:author="Raj Kesarapalli" w:date="2023-07-28T16:21:00Z">
                  <w:rPr>
                    <w:b/>
                    <w:sz w:val="20"/>
                  </w:rPr>
                </w:rPrChange>
              </w:rPr>
              <w:t>Black Duck automation fix</w:t>
            </w:r>
            <w:r w:rsidRPr="00D05332">
              <w:rPr>
                <w:bCs/>
                <w:spacing w:val="-27"/>
                <w:sz w:val="20"/>
                <w:rPrChange w:id="258" w:author="Raj Kesarapalli" w:date="2023-07-28T16:21:00Z">
                  <w:rPr>
                    <w:b/>
                    <w:spacing w:val="-27"/>
                    <w:sz w:val="20"/>
                  </w:rPr>
                </w:rPrChange>
              </w:rPr>
              <w:t xml:space="preserve"> </w:t>
            </w:r>
            <w:r w:rsidRPr="00D05332">
              <w:rPr>
                <w:bCs/>
                <w:sz w:val="20"/>
                <w:rPrChange w:id="259" w:author="Raj Kesarapalli" w:date="2023-07-28T16:21:00Z">
                  <w:rPr>
                    <w:b/>
                    <w:sz w:val="20"/>
                  </w:rPr>
                </w:rPrChange>
              </w:rPr>
              <w:t>pull request is currently supported for NPM projects</w:t>
            </w:r>
            <w:r w:rsidRPr="00D05332">
              <w:rPr>
                <w:bCs/>
                <w:spacing w:val="-6"/>
                <w:sz w:val="20"/>
                <w:rPrChange w:id="260" w:author="Raj Kesarapalli" w:date="2023-07-28T16:21:00Z">
                  <w:rPr>
                    <w:b/>
                    <w:spacing w:val="-6"/>
                    <w:sz w:val="20"/>
                  </w:rPr>
                </w:rPrChange>
              </w:rPr>
              <w:t xml:space="preserve"> </w:t>
            </w:r>
            <w:r w:rsidRPr="00D05332">
              <w:rPr>
                <w:bCs/>
                <w:sz w:val="20"/>
                <w:rPrChange w:id="261" w:author="Raj Kesarapalli" w:date="2023-07-28T16:21:00Z">
                  <w:rPr>
                    <w:b/>
                    <w:sz w:val="20"/>
                  </w:rPr>
                </w:rPrChange>
              </w:rPr>
              <w:t>only.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FF52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56473" w14:paraId="172B848E" w14:textId="77777777">
        <w:trPr>
          <w:trHeight w:val="1637"/>
        </w:trPr>
        <w:tc>
          <w:tcPr>
            <w:tcW w:w="3110" w:type="dxa"/>
            <w:tcBorders>
              <w:top w:val="single" w:sz="6" w:space="0" w:color="000000"/>
            </w:tcBorders>
          </w:tcPr>
          <w:p w14:paraId="22D3840B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277D6A65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github_token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1677AB6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49DB5FAC" w14:textId="77777777" w:rsidR="0095647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 w14:paraId="7FF2353A" w14:textId="77777777" w:rsidR="00956473" w:rsidRDefault="00956473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09F0F9EB" w14:textId="77777777" w:rsidR="00956473" w:rsidRDefault="00000000">
            <w:pPr>
              <w:pStyle w:val="TableParagraph"/>
              <w:spacing w:before="1" w:line="396" w:lineRule="auto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github_token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: $</w:t>
            </w:r>
            <w:proofErr w:type="gramStart"/>
            <w:r>
              <w:rPr>
                <w:rFonts w:ascii="Courier New" w:hAnsi="Courier New"/>
                <w:sz w:val="16"/>
                <w:shd w:val="clear" w:color="auto" w:fill="EDEDED"/>
              </w:rPr>
              <w:t>{{ se</w:t>
            </w:r>
            <w:proofErr w:type="gramEnd"/>
            <w:r>
              <w:rPr>
                <w:rFonts w:ascii="Courier New" w:hAnsi="Courier New"/>
                <w:sz w:val="16"/>
                <w:shd w:val="clear" w:color="auto" w:fill="EDEDED"/>
              </w:rPr>
              <w:t>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crets.GITHUB_TOKEN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 xml:space="preserve">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CB06BFB" w14:textId="77777777" w:rsidR="00956473" w:rsidRDefault="00000000">
            <w:pPr>
              <w:pStyle w:val="TableParagraph"/>
              <w:spacing w:line="340" w:lineRule="auto"/>
              <w:ind w:right="146"/>
              <w:rPr>
                <w:sz w:val="20"/>
              </w:rPr>
            </w:pPr>
            <w:r>
              <w:rPr>
                <w:sz w:val="20"/>
              </w:rPr>
              <w:t xml:space="preserve">Mandatory if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blackduck_automa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tion_fixpr</w:t>
            </w:r>
            <w:proofErr w:type="spellEnd"/>
            <w:r>
              <w:rPr>
                <w:rFonts w:ascii="Courier New" w:hAnsi="Courier New"/>
                <w:spacing w:val="-63"/>
                <w:sz w:val="16"/>
              </w:rPr>
              <w:t xml:space="preserve"> </w:t>
            </w:r>
            <w:r>
              <w:rPr>
                <w:sz w:val="20"/>
              </w:rPr>
              <w:t xml:space="preserve">or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blackduck_automa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tion_prcomment</w:t>
            </w:r>
            <w:proofErr w:type="spellEnd"/>
            <w:r>
              <w:rPr>
                <w:rFonts w:ascii="Courier New" w:hAnsi="Courier New"/>
                <w:spacing w:val="-59"/>
                <w:sz w:val="16"/>
              </w:rPr>
              <w:t xml:space="preserve"> </w:t>
            </w:r>
            <w:r>
              <w:rPr>
                <w:sz w:val="20"/>
              </w:rPr>
              <w:t>is set as true</w:t>
            </w:r>
          </w:p>
        </w:tc>
      </w:tr>
    </w:tbl>
    <w:p w14:paraId="7B890589" w14:textId="77777777" w:rsidR="00956473" w:rsidRDefault="00956473">
      <w:pPr>
        <w:pStyle w:val="BodyText"/>
        <w:spacing w:before="1"/>
        <w:rPr>
          <w:b/>
          <w:sz w:val="30"/>
        </w:rPr>
      </w:pPr>
    </w:p>
    <w:p w14:paraId="52A663B0" w14:textId="77777777" w:rsidR="00956473" w:rsidRDefault="00000000">
      <w:pPr>
        <w:pStyle w:val="Heading2"/>
        <w:spacing w:line="199" w:lineRule="auto"/>
        <w:ind w:right="280"/>
        <w:jc w:val="both"/>
      </w:pPr>
      <w:bookmarkStart w:id="262" w:name="Using_Synopsys_GitHub_Action_for_Coverit"/>
      <w:bookmarkStart w:id="263" w:name="_bookmark31"/>
      <w:bookmarkEnd w:id="262"/>
      <w:bookmarkEnd w:id="263"/>
      <w:r>
        <w:t>Using</w:t>
      </w:r>
      <w:r>
        <w:rPr>
          <w:spacing w:val="-25"/>
        </w:rPr>
        <w:t xml:space="preserve"> </w:t>
      </w:r>
      <w:r>
        <w:t>Synopsys</w:t>
      </w:r>
      <w:r>
        <w:rPr>
          <w:spacing w:val="-24"/>
        </w:rPr>
        <w:t xml:space="preserve"> </w:t>
      </w:r>
      <w:r>
        <w:t>GitHub</w:t>
      </w:r>
      <w:r>
        <w:rPr>
          <w:spacing w:val="-24"/>
        </w:rPr>
        <w:t xml:space="preserve"> </w:t>
      </w:r>
      <w:r>
        <w:t>Action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Coverity</w:t>
      </w:r>
      <w:r>
        <w:rPr>
          <w:spacing w:val="-24"/>
        </w:rPr>
        <w:t xml:space="preserve"> </w:t>
      </w:r>
      <w:r>
        <w:t>Cloud</w:t>
      </w:r>
      <w:r>
        <w:rPr>
          <w:spacing w:val="-24"/>
        </w:rPr>
        <w:t xml:space="preserve"> </w:t>
      </w:r>
      <w:r>
        <w:t>Deployment with Thin</w:t>
      </w:r>
      <w:r>
        <w:rPr>
          <w:spacing w:val="-4"/>
        </w:rPr>
        <w:t xml:space="preserve"> </w:t>
      </w:r>
      <w:r>
        <w:t>Client</w:t>
      </w:r>
    </w:p>
    <w:p w14:paraId="544B27C9" w14:textId="5F5CE03E" w:rsidR="00956473" w:rsidRDefault="00000000">
      <w:pPr>
        <w:pStyle w:val="BodyText"/>
        <w:spacing w:before="228" w:line="340" w:lineRule="auto"/>
        <w:ind w:left="100" w:right="519"/>
        <w:jc w:val="both"/>
      </w:pPr>
      <w:r>
        <w:t>Synopsys</w:t>
      </w:r>
      <w:r>
        <w:rPr>
          <w:spacing w:val="-19"/>
        </w:rPr>
        <w:t xml:space="preserve"> </w:t>
      </w:r>
      <w:r>
        <w:t>GitHub</w:t>
      </w:r>
      <w:r>
        <w:rPr>
          <w:spacing w:val="-19"/>
        </w:rPr>
        <w:t xml:space="preserve"> </w:t>
      </w:r>
      <w:r>
        <w:t>Action</w:t>
      </w:r>
      <w:r>
        <w:rPr>
          <w:spacing w:val="-18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supports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Kubernetes-based</w:t>
      </w:r>
      <w:r>
        <w:rPr>
          <w:spacing w:val="-18"/>
        </w:rPr>
        <w:t xml:space="preserve"> </w:t>
      </w:r>
      <w:r>
        <w:t>Coverity</w:t>
      </w:r>
      <w:r>
        <w:rPr>
          <w:spacing w:val="-19"/>
        </w:rPr>
        <w:t xml:space="preserve"> </w:t>
      </w:r>
      <w:r>
        <w:t>cloud</w:t>
      </w:r>
      <w:r>
        <w:rPr>
          <w:spacing w:val="-18"/>
        </w:rPr>
        <w:t xml:space="preserve"> </w:t>
      </w:r>
      <w:r>
        <w:t>deployment</w:t>
      </w:r>
      <w:r>
        <w:rPr>
          <w:spacing w:val="-19"/>
        </w:rPr>
        <w:t xml:space="preserve"> </w:t>
      </w:r>
      <w:r>
        <w:t>model</w:t>
      </w:r>
      <w:ins w:id="264" w:author="Raj Kesarapalli" w:date="2023-07-28T16:13:00Z">
        <w:r w:rsidR="00944526">
          <w:rPr>
            <w:spacing w:val="-18"/>
          </w:rPr>
          <w:t>.</w:t>
        </w:r>
      </w:ins>
      <w:del w:id="265" w:author="Raj Kesarapalli" w:date="2023-07-28T16:13:00Z">
        <w:r w:rsidDel="00944526">
          <w:delText>,</w:delText>
        </w:r>
        <w:r w:rsidDel="00944526">
          <w:rPr>
            <w:spacing w:val="-18"/>
          </w:rPr>
          <w:delText xml:space="preserve"> </w:delText>
        </w:r>
        <w:r w:rsidDel="00944526">
          <w:delText>which uses</w:delText>
        </w:r>
        <w:r w:rsidDel="00944526">
          <w:rPr>
            <w:spacing w:val="-12"/>
          </w:rPr>
          <w:delText xml:space="preserve"> </w:delText>
        </w:r>
        <w:r w:rsidDel="00944526">
          <w:delText>a</w:delText>
        </w:r>
        <w:r w:rsidDel="00944526">
          <w:rPr>
            <w:spacing w:val="-11"/>
          </w:rPr>
          <w:delText xml:space="preserve"> </w:delText>
        </w:r>
        <w:r w:rsidDel="00944526">
          <w:delText>small</w:delText>
        </w:r>
        <w:r w:rsidDel="00944526">
          <w:rPr>
            <w:spacing w:val="-11"/>
          </w:rPr>
          <w:delText xml:space="preserve"> </w:delText>
        </w:r>
        <w:r w:rsidDel="00944526">
          <w:delText>footprint</w:delText>
        </w:r>
        <w:r w:rsidDel="00944526">
          <w:rPr>
            <w:spacing w:val="-11"/>
          </w:rPr>
          <w:delText xml:space="preserve"> </w:delText>
        </w:r>
        <w:r w:rsidDel="00944526">
          <w:delText>thin</w:delText>
        </w:r>
        <w:r w:rsidDel="00944526">
          <w:rPr>
            <w:spacing w:val="-11"/>
          </w:rPr>
          <w:delText xml:space="preserve"> </w:delText>
        </w:r>
        <w:r w:rsidDel="00944526">
          <w:delText>client</w:delText>
        </w:r>
        <w:r w:rsidDel="00944526">
          <w:rPr>
            <w:spacing w:val="-11"/>
          </w:rPr>
          <w:delText xml:space="preserve"> </w:delText>
        </w:r>
        <w:r w:rsidDel="00944526">
          <w:delText>to</w:delText>
        </w:r>
        <w:r w:rsidDel="00944526">
          <w:rPr>
            <w:spacing w:val="-11"/>
          </w:rPr>
          <w:delText xml:space="preserve"> </w:delText>
        </w:r>
        <w:r w:rsidDel="00944526">
          <w:delText>capture</w:delText>
        </w:r>
        <w:r w:rsidDel="00944526">
          <w:rPr>
            <w:spacing w:val="-11"/>
          </w:rPr>
          <w:delText xml:space="preserve"> </w:delText>
        </w:r>
        <w:r w:rsidDel="00944526">
          <w:delText>the</w:delText>
        </w:r>
        <w:r w:rsidDel="00944526">
          <w:rPr>
            <w:spacing w:val="-11"/>
          </w:rPr>
          <w:delText xml:space="preserve"> </w:delText>
        </w:r>
        <w:r w:rsidDel="00944526">
          <w:delText>source</w:delText>
        </w:r>
        <w:r w:rsidDel="00944526">
          <w:rPr>
            <w:spacing w:val="-11"/>
          </w:rPr>
          <w:delText xml:space="preserve"> </w:delText>
        </w:r>
        <w:r w:rsidDel="00944526">
          <w:delText>code</w:delText>
        </w:r>
        <w:r w:rsidDel="00944526">
          <w:rPr>
            <w:spacing w:val="-11"/>
          </w:rPr>
          <w:delText xml:space="preserve"> </w:delText>
        </w:r>
        <w:r w:rsidDel="00944526">
          <w:delText>and</w:delText>
        </w:r>
        <w:r w:rsidDel="00944526">
          <w:rPr>
            <w:spacing w:val="-11"/>
          </w:rPr>
          <w:delText xml:space="preserve"> </w:delText>
        </w:r>
        <w:r w:rsidDel="00944526">
          <w:delText>submit</w:delText>
        </w:r>
        <w:r w:rsidDel="00944526">
          <w:rPr>
            <w:spacing w:val="-11"/>
          </w:rPr>
          <w:delText xml:space="preserve"> </w:delText>
        </w:r>
        <w:r w:rsidDel="00944526">
          <w:delText>an</w:delText>
        </w:r>
        <w:r w:rsidDel="00944526">
          <w:rPr>
            <w:spacing w:val="-11"/>
          </w:rPr>
          <w:delText xml:space="preserve"> </w:delText>
        </w:r>
        <w:r w:rsidDel="00944526">
          <w:delText>analysis</w:delText>
        </w:r>
        <w:r w:rsidDel="00944526">
          <w:rPr>
            <w:spacing w:val="-11"/>
          </w:rPr>
          <w:delText xml:space="preserve"> </w:delText>
        </w:r>
        <w:r w:rsidDel="00944526">
          <w:delText>job</w:delText>
        </w:r>
        <w:r w:rsidDel="00944526">
          <w:rPr>
            <w:spacing w:val="-11"/>
          </w:rPr>
          <w:delText xml:space="preserve"> </w:delText>
        </w:r>
        <w:r w:rsidDel="00944526">
          <w:delText>running</w:delText>
        </w:r>
        <w:r w:rsidDel="00944526">
          <w:rPr>
            <w:spacing w:val="-11"/>
          </w:rPr>
          <w:delText xml:space="preserve"> </w:delText>
        </w:r>
        <w:r w:rsidDel="00944526">
          <w:delText>on</w:delText>
        </w:r>
        <w:r w:rsidDel="00944526">
          <w:rPr>
            <w:spacing w:val="-11"/>
          </w:rPr>
          <w:delText xml:space="preserve"> </w:delText>
        </w:r>
        <w:r w:rsidDel="00944526">
          <w:delText xml:space="preserve">the </w:delText>
        </w:r>
        <w:r w:rsidDel="00944526">
          <w:rPr>
            <w:spacing w:val="-3"/>
          </w:rPr>
          <w:delText>server.</w:delText>
        </w:r>
        <w:r w:rsidDel="00944526">
          <w:rPr>
            <w:spacing w:val="-8"/>
          </w:rPr>
          <w:delText xml:space="preserve"> </w:delText>
        </w:r>
        <w:r w:rsidDel="00944526">
          <w:delText>This</w:delText>
        </w:r>
        <w:r w:rsidDel="00944526">
          <w:rPr>
            <w:spacing w:val="-8"/>
          </w:rPr>
          <w:delText xml:space="preserve"> </w:delText>
        </w:r>
        <w:r w:rsidDel="00944526">
          <w:delText>removes</w:delText>
        </w:r>
        <w:r w:rsidDel="00944526">
          <w:rPr>
            <w:spacing w:val="-8"/>
          </w:rPr>
          <w:delText xml:space="preserve"> </w:delText>
        </w:r>
        <w:r w:rsidDel="00944526">
          <w:delText>the</w:delText>
        </w:r>
        <w:r w:rsidDel="00944526">
          <w:rPr>
            <w:spacing w:val="-8"/>
          </w:rPr>
          <w:delText xml:space="preserve"> </w:delText>
        </w:r>
        <w:r w:rsidDel="00944526">
          <w:delText>need</w:delText>
        </w:r>
        <w:r w:rsidDel="00944526">
          <w:rPr>
            <w:spacing w:val="-8"/>
          </w:rPr>
          <w:delText xml:space="preserve"> </w:delText>
        </w:r>
        <w:r w:rsidDel="00944526">
          <w:delText>for</w:delText>
        </w:r>
        <w:r w:rsidDel="00944526">
          <w:rPr>
            <w:spacing w:val="-8"/>
          </w:rPr>
          <w:delText xml:space="preserve"> </w:delText>
        </w:r>
        <w:r w:rsidDel="00944526">
          <w:delText>a</w:delText>
        </w:r>
        <w:r w:rsidDel="00944526">
          <w:rPr>
            <w:spacing w:val="-8"/>
          </w:rPr>
          <w:delText xml:space="preserve"> </w:delText>
        </w:r>
        <w:r w:rsidDel="00944526">
          <w:delText>multi-gigabyte</w:delText>
        </w:r>
        <w:r w:rsidDel="00944526">
          <w:rPr>
            <w:spacing w:val="-8"/>
          </w:rPr>
          <w:delText xml:space="preserve"> </w:delText>
        </w:r>
        <w:r w:rsidDel="00944526">
          <w:delText>software</w:delText>
        </w:r>
        <w:r w:rsidDel="00944526">
          <w:rPr>
            <w:spacing w:val="-7"/>
          </w:rPr>
          <w:delText xml:space="preserve"> </w:delText>
        </w:r>
        <w:r w:rsidDel="00944526">
          <w:delText>installation</w:delText>
        </w:r>
        <w:r w:rsidDel="00944526">
          <w:rPr>
            <w:spacing w:val="-8"/>
          </w:rPr>
          <w:delText xml:space="preserve"> </w:delText>
        </w:r>
        <w:r w:rsidDel="00944526">
          <w:delText>in</w:delText>
        </w:r>
        <w:r w:rsidDel="00944526">
          <w:rPr>
            <w:spacing w:val="-8"/>
          </w:rPr>
          <w:delText xml:space="preserve"> </w:delText>
        </w:r>
        <w:r w:rsidDel="00944526">
          <w:delText>your</w:delText>
        </w:r>
        <w:r w:rsidDel="00944526">
          <w:rPr>
            <w:spacing w:val="-8"/>
          </w:rPr>
          <w:delText xml:space="preserve"> </w:delText>
        </w:r>
        <w:r w:rsidDel="00944526">
          <w:delText>GitHub</w:delText>
        </w:r>
        <w:r w:rsidDel="00944526">
          <w:rPr>
            <w:spacing w:val="-8"/>
          </w:rPr>
          <w:delText xml:space="preserve"> </w:delText>
        </w:r>
        <w:r w:rsidDel="00944526">
          <w:rPr>
            <w:spacing w:val="-3"/>
          </w:rPr>
          <w:delText>Runner.</w:delText>
        </w:r>
      </w:del>
    </w:p>
    <w:p w14:paraId="6242237B" w14:textId="77777777" w:rsidR="00956473" w:rsidRDefault="00000000">
      <w:pPr>
        <w:pStyle w:val="BodyText"/>
        <w:spacing w:before="197" w:line="340" w:lineRule="auto"/>
        <w:ind w:left="100" w:right="379"/>
      </w:pPr>
      <w:r>
        <w:t>On</w:t>
      </w:r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events,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Coverity</w:t>
      </w:r>
      <w:r>
        <w:rPr>
          <w:spacing w:val="-11"/>
        </w:rPr>
        <w:t xml:space="preserve"> </w:t>
      </w:r>
      <w:r>
        <w:t>scan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proofErr w:type="gramStart"/>
      <w:r>
        <w:t>run</w:t>
      </w:r>
      <w:proofErr w:type="gram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committed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Coverity</w:t>
      </w:r>
      <w:r>
        <w:rPr>
          <w:spacing w:val="-10"/>
        </w:rPr>
        <w:t xml:space="preserve"> </w:t>
      </w:r>
      <w:r>
        <w:t>Connect database.</w:t>
      </w:r>
    </w:p>
    <w:p w14:paraId="1E58213E" w14:textId="77777777" w:rsidR="00956473" w:rsidRDefault="00956473">
      <w:pPr>
        <w:pStyle w:val="BodyText"/>
        <w:spacing w:before="6"/>
        <w:rPr>
          <w:sz w:val="16"/>
        </w:rPr>
      </w:pPr>
    </w:p>
    <w:p w14:paraId="36000F28" w14:textId="77777777" w:rsidR="00956473" w:rsidRDefault="00000000">
      <w:pPr>
        <w:pStyle w:val="BodyText"/>
        <w:spacing w:before="1" w:line="340" w:lineRule="auto"/>
        <w:ind w:left="100"/>
      </w:pPr>
      <w:r>
        <w:t xml:space="preserve">On pull request events, comments are added to pull requests for new issues found by the scan if </w:t>
      </w:r>
      <w:proofErr w:type="spellStart"/>
      <w:r>
        <w:rPr>
          <w:rFonts w:ascii="Courier New"/>
          <w:sz w:val="16"/>
          <w:shd w:val="clear" w:color="auto" w:fill="EDEDED"/>
        </w:rPr>
        <w:t>coverity_automation_prcomment</w:t>
      </w:r>
      <w:proofErr w:type="spellEnd"/>
      <w:r>
        <w:rPr>
          <w:rFonts w:ascii="Courier New"/>
          <w:spacing w:val="-54"/>
          <w:sz w:val="16"/>
        </w:rPr>
        <w:t xml:space="preserve"> </w:t>
      </w:r>
      <w:r>
        <w:t xml:space="preserve">is set to </w:t>
      </w:r>
      <w:r>
        <w:rPr>
          <w:rFonts w:ascii="Courier New"/>
          <w:sz w:val="16"/>
          <w:shd w:val="clear" w:color="auto" w:fill="EDEDED"/>
        </w:rPr>
        <w:t>true</w:t>
      </w:r>
      <w:r>
        <w:rPr>
          <w:rFonts w:ascii="Courier New"/>
          <w:spacing w:val="-53"/>
          <w:sz w:val="16"/>
        </w:rPr>
        <w:t xml:space="preserve"> </w:t>
      </w:r>
      <w:r>
        <w:t>(see example below). Note that scan results are not committed to Coverity Connect database in this case.</w:t>
      </w:r>
    </w:p>
    <w:p w14:paraId="3B523DE2" w14:textId="77777777" w:rsidR="00956473" w:rsidRDefault="00000000">
      <w:pPr>
        <w:pStyle w:val="BodyText"/>
        <w:spacing w:before="197" w:line="340" w:lineRule="auto"/>
        <w:ind w:left="100"/>
      </w:pPr>
      <w:r>
        <w:t>Before</w:t>
      </w:r>
      <w:r>
        <w:rPr>
          <w:spacing w:val="-13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Synopsys</w:t>
      </w:r>
      <w:r>
        <w:rPr>
          <w:spacing w:val="-12"/>
        </w:rPr>
        <w:t xml:space="preserve"> </w:t>
      </w:r>
      <w:r>
        <w:t>Action,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specified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stream</w:t>
      </w:r>
      <w:r>
        <w:rPr>
          <w:spacing w:val="-13"/>
        </w:rPr>
        <w:t xml:space="preserve"> </w:t>
      </w:r>
      <w:r>
        <w:t>exist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 Coverity Connect server</w:t>
      </w:r>
      <w:r>
        <w:rPr>
          <w:spacing w:val="-5"/>
        </w:rPr>
        <w:t xml:space="preserve"> </w:t>
      </w:r>
      <w:r>
        <w:t>environment.</w:t>
      </w:r>
    </w:p>
    <w:p w14:paraId="5D1CE476" w14:textId="77777777" w:rsidR="00956473" w:rsidRDefault="00956473">
      <w:pPr>
        <w:pStyle w:val="BodyText"/>
        <w:spacing w:before="6"/>
        <w:rPr>
          <w:sz w:val="16"/>
        </w:rPr>
      </w:pPr>
    </w:p>
    <w:p w14:paraId="38756925" w14:textId="77777777" w:rsidR="00956473" w:rsidRDefault="00000000">
      <w:pPr>
        <w:pStyle w:val="BodyText"/>
        <w:ind w:left="100"/>
      </w:pPr>
      <w:r>
        <w:t xml:space="preserve">Below is an example of a </w:t>
      </w:r>
      <w:proofErr w:type="spellStart"/>
      <w:r>
        <w:rPr>
          <w:rFonts w:ascii="Courier New"/>
          <w:i/>
          <w:sz w:val="16"/>
          <w:shd w:val="clear" w:color="auto" w:fill="EDEDED"/>
        </w:rPr>
        <w:t>workflow</w:t>
      </w:r>
      <w:r>
        <w:rPr>
          <w:rFonts w:ascii="Courier New"/>
          <w:sz w:val="16"/>
          <w:shd w:val="clear" w:color="auto" w:fill="EDEDED"/>
        </w:rPr>
        <w:t>.yml</w:t>
      </w:r>
      <w:proofErr w:type="spellEnd"/>
      <w:r>
        <w:rPr>
          <w:rFonts w:ascii="Courier New"/>
          <w:spacing w:val="-80"/>
          <w:sz w:val="16"/>
        </w:rPr>
        <w:t xml:space="preserve"> </w:t>
      </w:r>
      <w:r>
        <w:t>file configured for Coverity Cloud Deployment.</w:t>
      </w:r>
    </w:p>
    <w:p w14:paraId="0B4F87F6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6BD34AC1" wp14:editId="23E7C986">
                <wp:simplePos x="0" y="0"/>
                <wp:positionH relativeFrom="page">
                  <wp:posOffset>965200</wp:posOffset>
                </wp:positionH>
                <wp:positionV relativeFrom="paragraph">
                  <wp:posOffset>80010</wp:posOffset>
                </wp:positionV>
                <wp:extent cx="5892800" cy="1746250"/>
                <wp:effectExtent l="0" t="0" r="0" b="0"/>
                <wp:wrapTopAndBottom/>
                <wp:docPr id="50577352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7462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8F2C0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51D59607" w14:textId="77777777" w:rsidR="00956473" w:rsidRDefault="00000000">
                            <w:pPr>
                              <w:spacing w:line="554" w:lineRule="auto"/>
                              <w:ind w:left="60" w:right="744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cnc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-sig-action on:</w:t>
                            </w:r>
                          </w:p>
                          <w:p w14:paraId="09E96210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push:</w:t>
                            </w:r>
                          </w:p>
                          <w:p w14:paraId="5963B94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1C7E535" w14:textId="77777777" w:rsidR="00956473" w:rsidRDefault="00000000">
                            <w:pPr>
                              <w:spacing w:line="554" w:lineRule="auto"/>
                              <w:ind w:left="213" w:right="491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branches: [ main, master, develop, stage,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release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pull_request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</w:p>
                          <w:p w14:paraId="4CB10B3A" w14:textId="77777777" w:rsidR="00956473" w:rsidRDefault="00000000">
                            <w:pPr>
                              <w:spacing w:line="554" w:lineRule="auto"/>
                              <w:ind w:left="213" w:right="491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branches: [ main, master, develop, stage,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release ]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workflow_dispatch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</w:t>
                            </w:r>
                          </w:p>
                          <w:p w14:paraId="3F089C44" w14:textId="77777777" w:rsidR="00956473" w:rsidRDefault="00000000">
                            <w:pPr>
                              <w:spacing w:line="147" w:lineRule="exact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jobs: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34AC1" id="Text Box 64" o:spid="_x0000_s1233" type="#_x0000_t202" style="position:absolute;margin-left:76pt;margin-top:6.3pt;width:464pt;height:137.5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6588F2C0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51D59607" w14:textId="77777777" w:rsidR="00956473" w:rsidRDefault="00000000">
                      <w:pPr>
                        <w:spacing w:line="554" w:lineRule="auto"/>
                        <w:ind w:left="60" w:right="744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cnc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-sig-action on:</w:t>
                      </w:r>
                    </w:p>
                    <w:p w14:paraId="09E96210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push:</w:t>
                      </w:r>
                    </w:p>
                    <w:p w14:paraId="5963B94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1C7E535" w14:textId="77777777" w:rsidR="00956473" w:rsidRDefault="00000000">
                      <w:pPr>
                        <w:spacing w:line="554" w:lineRule="auto"/>
                        <w:ind w:left="213" w:right="491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branches: [ main, master, develop, stage,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release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pull_request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</w:p>
                    <w:p w14:paraId="4CB10B3A" w14:textId="77777777" w:rsidR="00956473" w:rsidRDefault="00000000">
                      <w:pPr>
                        <w:spacing w:line="554" w:lineRule="auto"/>
                        <w:ind w:left="213" w:right="491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branches: [ main, master, develop, stage,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release ]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workflow_dispatch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</w:t>
                      </w:r>
                    </w:p>
                    <w:p w14:paraId="3F089C44" w14:textId="77777777" w:rsidR="00956473" w:rsidRDefault="00000000">
                      <w:pPr>
                        <w:spacing w:line="147" w:lineRule="exact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jobs: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FA1D7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99074CC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4 - GitHub - Synopsys Action | 42</w:t>
      </w:r>
    </w:p>
    <w:p w14:paraId="25DD78B9" w14:textId="77777777" w:rsidR="00956473" w:rsidRDefault="00956473">
      <w:pPr>
        <w:pStyle w:val="BodyText"/>
      </w:pPr>
    </w:p>
    <w:p w14:paraId="3C6D170A" w14:textId="77777777" w:rsidR="00956473" w:rsidRDefault="00956473">
      <w:pPr>
        <w:pStyle w:val="BodyText"/>
      </w:pPr>
    </w:p>
    <w:p w14:paraId="4019BF90" w14:textId="77777777" w:rsidR="00956473" w:rsidRDefault="00956473">
      <w:pPr>
        <w:pStyle w:val="BodyText"/>
        <w:rPr>
          <w:sz w:val="14"/>
        </w:rPr>
      </w:pPr>
    </w:p>
    <w:p w14:paraId="36D6C47D" w14:textId="77777777" w:rsidR="00956473" w:rsidRDefault="00C11CAC">
      <w:pPr>
        <w:spacing w:before="97"/>
        <w:ind w:left="393"/>
        <w:rPr>
          <w:rFonts w:ascii="Courier New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348800" behindDoc="1" locked="0" layoutInCell="1" allowOverlap="1" wp14:anchorId="0E2AD374" wp14:editId="1BFEBE58">
                <wp:simplePos x="0" y="0"/>
                <wp:positionH relativeFrom="page">
                  <wp:posOffset>965200</wp:posOffset>
                </wp:positionH>
                <wp:positionV relativeFrom="paragraph">
                  <wp:posOffset>-3175</wp:posOffset>
                </wp:positionV>
                <wp:extent cx="5892800" cy="7359650"/>
                <wp:effectExtent l="0" t="0" r="0" b="0"/>
                <wp:wrapNone/>
                <wp:docPr id="104126579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2800" cy="7359650"/>
                        </a:xfrm>
                        <a:custGeom>
                          <a:avLst/>
                          <a:gdLst>
                            <a:gd name="T0" fmla="+- 0 10800 1520"/>
                            <a:gd name="T1" fmla="*/ T0 w 9280"/>
                            <a:gd name="T2" fmla="+- 0 -5 -5"/>
                            <a:gd name="T3" fmla="*/ -5 h 11590"/>
                            <a:gd name="T4" fmla="+- 0 10740 1520"/>
                            <a:gd name="T5" fmla="*/ T4 w 9280"/>
                            <a:gd name="T6" fmla="+- 0 -5 -5"/>
                            <a:gd name="T7" fmla="*/ -5 h 11590"/>
                            <a:gd name="T8" fmla="+- 0 1580 1520"/>
                            <a:gd name="T9" fmla="*/ T8 w 9280"/>
                            <a:gd name="T10" fmla="+- 0 -5 -5"/>
                            <a:gd name="T11" fmla="*/ -5 h 11590"/>
                            <a:gd name="T12" fmla="+- 0 1520 1520"/>
                            <a:gd name="T13" fmla="*/ T12 w 9280"/>
                            <a:gd name="T14" fmla="+- 0 -5 -5"/>
                            <a:gd name="T15" fmla="*/ -5 h 11590"/>
                            <a:gd name="T16" fmla="+- 0 1520 1520"/>
                            <a:gd name="T17" fmla="*/ T16 w 9280"/>
                            <a:gd name="T18" fmla="+- 0 11585 -5"/>
                            <a:gd name="T19" fmla="*/ 11585 h 11590"/>
                            <a:gd name="T20" fmla="+- 0 10800 1520"/>
                            <a:gd name="T21" fmla="*/ T20 w 9280"/>
                            <a:gd name="T22" fmla="+- 0 11585 -5"/>
                            <a:gd name="T23" fmla="*/ 11585 h 11590"/>
                            <a:gd name="T24" fmla="+- 0 10800 1520"/>
                            <a:gd name="T25" fmla="*/ T24 w 9280"/>
                            <a:gd name="T26" fmla="+- 0 -5 -5"/>
                            <a:gd name="T27" fmla="*/ -5 h 11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280" h="11590">
                              <a:moveTo>
                                <a:pt x="9280" y="0"/>
                              </a:moveTo>
                              <a:lnTo>
                                <a:pt x="9220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1590"/>
                              </a:lnTo>
                              <a:lnTo>
                                <a:pt x="9280" y="11590"/>
                              </a:lnTo>
                              <a:lnTo>
                                <a:pt x="9280" y="0"/>
                              </a:lnTo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4D7256" id="Freeform 63" o:spid="_x0000_s1026" style="position:absolute;z-index:-25696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pt,-.25pt,537pt,-.25pt,79pt,-.25pt,76pt,-.25pt,76pt,579.25pt,540pt,579.25pt,540pt,-.25pt" coordsize="9280,11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" fillcolor="#ededed" stroked="f">
                <v:path arrowok="t" o:connecttype="custom" o:connectlocs="5892800,-3175;5854700,-3175;38100,-3175;0,-3175;0,7356475;5892800,7356475;5892800,-3175" o:connectangles="0,0,0,0,0,0,0"/>
                <w10:wrap anchorx="page"/>
              </v:polyline>
            </w:pict>
          </mc:Fallback>
        </mc:AlternateContent>
      </w:r>
      <w:r>
        <w:rPr>
          <w:rFonts w:ascii="Courier New"/>
          <w:sz w:val="13"/>
        </w:rPr>
        <w:t>build:</w:t>
      </w:r>
    </w:p>
    <w:p w14:paraId="683CCCB2" w14:textId="77777777" w:rsidR="00956473" w:rsidRDefault="00956473">
      <w:pPr>
        <w:pStyle w:val="BodyText"/>
        <w:rPr>
          <w:rFonts w:ascii="Courier New"/>
          <w:sz w:val="17"/>
        </w:rPr>
      </w:pPr>
    </w:p>
    <w:p w14:paraId="7F85A7F8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runs-on: [ ubuntu-</w:t>
      </w:r>
      <w:proofErr w:type="gramStart"/>
      <w:r>
        <w:rPr>
          <w:rFonts w:ascii="Courier New"/>
          <w:sz w:val="13"/>
        </w:rPr>
        <w:t>latest ]</w:t>
      </w:r>
      <w:proofErr w:type="gramEnd"/>
    </w:p>
    <w:p w14:paraId="4589D718" w14:textId="77777777" w:rsidR="00956473" w:rsidRDefault="00956473">
      <w:pPr>
        <w:pStyle w:val="BodyText"/>
        <w:rPr>
          <w:rFonts w:ascii="Courier New"/>
          <w:sz w:val="17"/>
        </w:rPr>
      </w:pPr>
    </w:p>
    <w:p w14:paraId="540D9340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 w14:paraId="27D6EECB" w14:textId="77777777" w:rsidR="00956473" w:rsidRDefault="00956473">
      <w:pPr>
        <w:pStyle w:val="BodyText"/>
        <w:rPr>
          <w:rFonts w:ascii="Courier New"/>
          <w:sz w:val="17"/>
        </w:rPr>
      </w:pPr>
    </w:p>
    <w:p w14:paraId="7B93B4D7" w14:textId="77777777" w:rsidR="00956473" w:rsidRDefault="00000000">
      <w:pPr>
        <w:pStyle w:val="ListParagraph"/>
        <w:numPr>
          <w:ilvl w:val="0"/>
          <w:numId w:val="3"/>
        </w:numPr>
        <w:tabs>
          <w:tab w:val="left" w:pos="855"/>
        </w:tabs>
        <w:ind w:hanging="155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Checkout</w:t>
      </w:r>
      <w:r>
        <w:rPr>
          <w:rFonts w:ascii="Courier New" w:hAnsi="Courier New"/>
          <w:spacing w:val="-5"/>
          <w:sz w:val="13"/>
        </w:rPr>
        <w:t xml:space="preserve"> </w:t>
      </w:r>
      <w:r>
        <w:rPr>
          <w:rFonts w:ascii="Courier New" w:hAnsi="Courier New"/>
          <w:sz w:val="13"/>
        </w:rPr>
        <w:t>Source</w:t>
      </w:r>
    </w:p>
    <w:p w14:paraId="6C8D86CD" w14:textId="77777777" w:rsidR="00956473" w:rsidRDefault="00956473">
      <w:pPr>
        <w:pStyle w:val="BodyText"/>
        <w:rPr>
          <w:rFonts w:ascii="Courier New"/>
          <w:sz w:val="17"/>
        </w:rPr>
      </w:pPr>
    </w:p>
    <w:p w14:paraId="0C79597E" w14:textId="77777777" w:rsidR="00956473" w:rsidRDefault="00000000">
      <w:pPr>
        <w:ind w:left="854"/>
        <w:rPr>
          <w:rFonts w:ascii="Courier New"/>
          <w:sz w:val="13"/>
        </w:rPr>
      </w:pPr>
      <w:r>
        <w:rPr>
          <w:rFonts w:ascii="Courier New"/>
          <w:sz w:val="13"/>
        </w:rPr>
        <w:t>uses: actions/checkout@</w:t>
      </w:r>
      <w:proofErr w:type="gramStart"/>
      <w:r>
        <w:rPr>
          <w:rFonts w:ascii="Courier New"/>
          <w:sz w:val="13"/>
        </w:rPr>
        <w:t>v3</w:t>
      </w:r>
      <w:proofErr w:type="gramEnd"/>
    </w:p>
    <w:p w14:paraId="266AE35C" w14:textId="77777777" w:rsidR="00956473" w:rsidRDefault="00956473">
      <w:pPr>
        <w:pStyle w:val="BodyText"/>
        <w:rPr>
          <w:rFonts w:ascii="Courier New"/>
        </w:rPr>
      </w:pPr>
    </w:p>
    <w:p w14:paraId="6DA0F6D1" w14:textId="77777777" w:rsidR="00956473" w:rsidRDefault="00956473">
      <w:pPr>
        <w:pStyle w:val="BodyText"/>
        <w:spacing w:before="4"/>
        <w:rPr>
          <w:rFonts w:ascii="Courier New"/>
          <w:sz w:val="18"/>
        </w:rPr>
      </w:pPr>
    </w:p>
    <w:p w14:paraId="5329AB2F" w14:textId="77777777" w:rsidR="00956473" w:rsidRDefault="00000000">
      <w:pPr>
        <w:pStyle w:val="ListParagraph"/>
        <w:numPr>
          <w:ilvl w:val="0"/>
          <w:numId w:val="3"/>
        </w:numPr>
        <w:tabs>
          <w:tab w:val="left" w:pos="855"/>
        </w:tabs>
        <w:spacing w:before="98"/>
        <w:ind w:hanging="155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Full</w:t>
      </w:r>
      <w:r>
        <w:rPr>
          <w:rFonts w:ascii="Courier New" w:hAnsi="Courier New"/>
          <w:spacing w:val="-7"/>
          <w:sz w:val="13"/>
        </w:rPr>
        <w:t xml:space="preserve"> </w:t>
      </w:r>
      <w:r>
        <w:rPr>
          <w:rFonts w:ascii="Courier New" w:hAnsi="Courier New"/>
          <w:sz w:val="13"/>
        </w:rPr>
        <w:t>Scan</w:t>
      </w:r>
    </w:p>
    <w:p w14:paraId="0098FC46" w14:textId="77777777" w:rsidR="00956473" w:rsidRDefault="00956473">
      <w:pPr>
        <w:pStyle w:val="BodyText"/>
        <w:rPr>
          <w:rFonts w:ascii="Courier New"/>
          <w:sz w:val="17"/>
        </w:rPr>
      </w:pPr>
    </w:p>
    <w:p w14:paraId="0812C6E0" w14:textId="77777777" w:rsidR="00956473" w:rsidRDefault="00000000">
      <w:pPr>
        <w:spacing w:before="1"/>
        <w:ind w:left="854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if: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github</w:t>
      </w:r>
      <w:proofErr w:type="gramEnd"/>
      <w:r>
        <w:rPr>
          <w:rFonts w:ascii="Courier New"/>
          <w:i/>
          <w:sz w:val="13"/>
        </w:rPr>
        <w:t>.event_name</w:t>
      </w:r>
      <w:proofErr w:type="spellEnd"/>
      <w:r>
        <w:rPr>
          <w:rFonts w:ascii="Courier New"/>
          <w:i/>
          <w:sz w:val="13"/>
        </w:rPr>
        <w:t xml:space="preserve"> != '</w:t>
      </w:r>
      <w:proofErr w:type="spellStart"/>
      <w:r>
        <w:rPr>
          <w:rFonts w:ascii="Courier New"/>
          <w:i/>
          <w:sz w:val="13"/>
        </w:rPr>
        <w:t>pull_request</w:t>
      </w:r>
      <w:proofErr w:type="spellEnd"/>
      <w:r>
        <w:rPr>
          <w:rFonts w:ascii="Courier New"/>
          <w:i/>
          <w:sz w:val="13"/>
        </w:rPr>
        <w:t>' }}</w:t>
      </w:r>
    </w:p>
    <w:p w14:paraId="536430C1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45AF35FD" w14:textId="77777777" w:rsidR="00956473" w:rsidRDefault="00000000">
      <w:pPr>
        <w:ind w:left="854"/>
        <w:rPr>
          <w:rFonts w:ascii="Courier New"/>
          <w:sz w:val="13"/>
        </w:rPr>
      </w:pPr>
      <w:r>
        <w:rPr>
          <w:rFonts w:ascii="Courier New"/>
          <w:sz w:val="13"/>
        </w:rPr>
        <w:t xml:space="preserve">uses: </w:t>
      </w:r>
      <w:hyperlink r:id="rId30">
        <w:r>
          <w:rPr>
            <w:rFonts w:ascii="Courier New"/>
            <w:sz w:val="13"/>
          </w:rPr>
          <w:t>synopsys-sig/synopsys-action@v1.2.0</w:t>
        </w:r>
      </w:hyperlink>
    </w:p>
    <w:p w14:paraId="6DB71335" w14:textId="77777777" w:rsidR="00956473" w:rsidRDefault="00956473">
      <w:pPr>
        <w:pStyle w:val="BodyText"/>
        <w:rPr>
          <w:rFonts w:ascii="Courier New"/>
          <w:sz w:val="17"/>
        </w:rPr>
      </w:pPr>
    </w:p>
    <w:p w14:paraId="2368D277" w14:textId="77777777" w:rsidR="00956473" w:rsidRDefault="00000000">
      <w:pPr>
        <w:ind w:left="854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 w14:paraId="075EDC9A" w14:textId="77777777" w:rsidR="00956473" w:rsidRDefault="00956473">
      <w:pPr>
        <w:pStyle w:val="BodyText"/>
        <w:rPr>
          <w:rFonts w:ascii="Courier New"/>
          <w:sz w:val="17"/>
        </w:rPr>
      </w:pPr>
    </w:p>
    <w:p w14:paraId="5D41AA5A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coverity_url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.COVERITY_URL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3B31378E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6A2D1BE6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coverity_user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.COVERITY_USER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5F94342C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53A27238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coverity_passphrase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.COVERITY_PASSPHRASE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1A04C050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43527B1A" w14:textId="77777777" w:rsidR="00956473" w:rsidRDefault="00000000">
      <w:pPr>
        <w:spacing w:before="1"/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coverity_project_name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>{{ github.event.repository.name</w:t>
      </w:r>
      <w:proofErr w:type="gramEnd"/>
      <w:r>
        <w:rPr>
          <w:rFonts w:ascii="Courier New"/>
          <w:i/>
          <w:sz w:val="13"/>
        </w:rPr>
        <w:t xml:space="preserve"> }}</w:t>
      </w:r>
    </w:p>
    <w:p w14:paraId="4E497D9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74631DCE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coverity_stream_name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>{{ github.event.repository.name</w:t>
      </w:r>
      <w:proofErr w:type="gramEnd"/>
      <w:r>
        <w:rPr>
          <w:rFonts w:ascii="Courier New"/>
          <w:i/>
          <w:sz w:val="13"/>
        </w:rPr>
        <w:t xml:space="preserve">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 xml:space="preserve">${{ </w:t>
      </w:r>
      <w:proofErr w:type="spellStart"/>
      <w:r>
        <w:rPr>
          <w:rFonts w:ascii="Courier New"/>
          <w:i/>
          <w:sz w:val="13"/>
        </w:rPr>
        <w:t>github.ref_name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197B6AE3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2EC05477" w14:textId="77777777" w:rsidR="00956473" w:rsidRDefault="00000000">
      <w:pPr>
        <w:ind w:left="1008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coverity_policy_view</w:t>
      </w:r>
      <w:proofErr w:type="spellEnd"/>
      <w:r>
        <w:rPr>
          <w:rFonts w:ascii="Courier New"/>
          <w:sz w:val="13"/>
        </w:rPr>
        <w:t>: 'Outstanding Issues'</w:t>
      </w:r>
    </w:p>
    <w:p w14:paraId="23753671" w14:textId="77777777" w:rsidR="00956473" w:rsidRDefault="00956473">
      <w:pPr>
        <w:pStyle w:val="BodyText"/>
        <w:rPr>
          <w:rFonts w:ascii="Courier New"/>
          <w:sz w:val="17"/>
        </w:rPr>
      </w:pPr>
    </w:p>
    <w:p w14:paraId="62B66564" w14:textId="77777777" w:rsidR="00956473" w:rsidRDefault="00000000">
      <w:pPr>
        <w:ind w:left="1008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 w14:paraId="0A5C8D17" w14:textId="77777777" w:rsidR="00956473" w:rsidRDefault="00956473">
      <w:pPr>
        <w:pStyle w:val="BodyText"/>
        <w:rPr>
          <w:rFonts w:ascii="Courier New"/>
          <w:sz w:val="17"/>
        </w:rPr>
      </w:pPr>
    </w:p>
    <w:p w14:paraId="1B9D6414" w14:textId="77777777" w:rsidR="00956473" w:rsidRDefault="00000000">
      <w:pPr>
        <w:ind w:left="1008"/>
        <w:rPr>
          <w:rFonts w:ascii="Courier New"/>
          <w:sz w:val="13"/>
        </w:rPr>
      </w:pPr>
      <w:r>
        <w:rPr>
          <w:rFonts w:ascii="Courier New"/>
          <w:sz w:val="13"/>
        </w:rPr>
        <w:t xml:space="preserve"># </w:t>
      </w:r>
      <w:proofErr w:type="spellStart"/>
      <w:r>
        <w:rPr>
          <w:rFonts w:ascii="Courier New"/>
          <w:sz w:val="13"/>
        </w:rPr>
        <w:t>include_diagnostics</w:t>
      </w:r>
      <w:proofErr w:type="spellEnd"/>
      <w:r>
        <w:rPr>
          <w:rFonts w:ascii="Courier New"/>
          <w:sz w:val="13"/>
        </w:rPr>
        <w:t>: true</w:t>
      </w:r>
    </w:p>
    <w:p w14:paraId="00151A01" w14:textId="77777777" w:rsidR="00956473" w:rsidRDefault="00956473">
      <w:pPr>
        <w:pStyle w:val="BodyText"/>
        <w:rPr>
          <w:rFonts w:ascii="Courier New"/>
        </w:rPr>
      </w:pPr>
    </w:p>
    <w:p w14:paraId="44933775" w14:textId="77777777" w:rsidR="00956473" w:rsidRDefault="00956473">
      <w:pPr>
        <w:pStyle w:val="BodyText"/>
        <w:spacing w:before="4"/>
        <w:rPr>
          <w:rFonts w:ascii="Courier New"/>
          <w:sz w:val="18"/>
        </w:rPr>
      </w:pPr>
    </w:p>
    <w:p w14:paraId="5EC36BF4" w14:textId="77777777" w:rsidR="00956473" w:rsidRDefault="00000000">
      <w:pPr>
        <w:pStyle w:val="ListParagraph"/>
        <w:numPr>
          <w:ilvl w:val="0"/>
          <w:numId w:val="3"/>
        </w:numPr>
        <w:tabs>
          <w:tab w:val="left" w:pos="855"/>
        </w:tabs>
        <w:spacing w:before="98"/>
        <w:ind w:hanging="155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PR</w:t>
      </w:r>
      <w:r>
        <w:rPr>
          <w:rFonts w:ascii="Courier New" w:hAnsi="Courier New"/>
          <w:spacing w:val="-7"/>
          <w:sz w:val="13"/>
        </w:rPr>
        <w:t xml:space="preserve"> </w:t>
      </w:r>
      <w:r>
        <w:rPr>
          <w:rFonts w:ascii="Courier New" w:hAnsi="Courier New"/>
          <w:sz w:val="13"/>
        </w:rPr>
        <w:t>Scan</w:t>
      </w:r>
    </w:p>
    <w:p w14:paraId="0A115F10" w14:textId="77777777" w:rsidR="00956473" w:rsidRDefault="00956473">
      <w:pPr>
        <w:pStyle w:val="BodyText"/>
        <w:rPr>
          <w:rFonts w:ascii="Courier New"/>
          <w:sz w:val="17"/>
        </w:rPr>
      </w:pPr>
    </w:p>
    <w:p w14:paraId="5778A01C" w14:textId="77777777" w:rsidR="00956473" w:rsidRDefault="00000000">
      <w:pPr>
        <w:spacing w:before="1"/>
        <w:ind w:left="854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if: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github</w:t>
      </w:r>
      <w:proofErr w:type="gramEnd"/>
      <w:r>
        <w:rPr>
          <w:rFonts w:ascii="Courier New"/>
          <w:i/>
          <w:sz w:val="13"/>
        </w:rPr>
        <w:t>.event_name</w:t>
      </w:r>
      <w:proofErr w:type="spellEnd"/>
      <w:r>
        <w:rPr>
          <w:rFonts w:ascii="Courier New"/>
          <w:i/>
          <w:sz w:val="13"/>
        </w:rPr>
        <w:t xml:space="preserve"> == '</w:t>
      </w:r>
      <w:proofErr w:type="spellStart"/>
      <w:r>
        <w:rPr>
          <w:rFonts w:ascii="Courier New"/>
          <w:i/>
          <w:sz w:val="13"/>
        </w:rPr>
        <w:t>pull_request</w:t>
      </w:r>
      <w:proofErr w:type="spellEnd"/>
      <w:r>
        <w:rPr>
          <w:rFonts w:ascii="Courier New"/>
          <w:i/>
          <w:sz w:val="13"/>
        </w:rPr>
        <w:t>' }}</w:t>
      </w:r>
    </w:p>
    <w:p w14:paraId="49A32DF5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1426FD67" w14:textId="77777777" w:rsidR="00956473" w:rsidRDefault="00000000">
      <w:pPr>
        <w:ind w:left="854"/>
        <w:rPr>
          <w:rFonts w:ascii="Courier New"/>
          <w:sz w:val="13"/>
        </w:rPr>
      </w:pPr>
      <w:r>
        <w:rPr>
          <w:rFonts w:ascii="Courier New"/>
          <w:sz w:val="13"/>
        </w:rPr>
        <w:t xml:space="preserve">uses: </w:t>
      </w:r>
      <w:hyperlink r:id="rId31">
        <w:r>
          <w:rPr>
            <w:rFonts w:ascii="Courier New"/>
            <w:sz w:val="13"/>
          </w:rPr>
          <w:t>synopsys-sig/synopsys-action@v1.2.0</w:t>
        </w:r>
      </w:hyperlink>
    </w:p>
    <w:p w14:paraId="36D41363" w14:textId="77777777" w:rsidR="00956473" w:rsidRDefault="00956473">
      <w:pPr>
        <w:pStyle w:val="BodyText"/>
        <w:rPr>
          <w:rFonts w:ascii="Courier New"/>
          <w:sz w:val="17"/>
        </w:rPr>
      </w:pPr>
    </w:p>
    <w:p w14:paraId="00F894EF" w14:textId="77777777" w:rsidR="00956473" w:rsidRDefault="00000000">
      <w:pPr>
        <w:ind w:left="854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 w14:paraId="5B7651BD" w14:textId="77777777" w:rsidR="00956473" w:rsidRDefault="00956473">
      <w:pPr>
        <w:pStyle w:val="BodyText"/>
        <w:rPr>
          <w:rFonts w:ascii="Courier New"/>
          <w:sz w:val="17"/>
        </w:rPr>
      </w:pPr>
    </w:p>
    <w:p w14:paraId="652AB359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coverity_url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.COVERITY_URL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322F5405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5CB712DD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coverity_user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.COVERITY_USER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765B9A53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333C4D87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coverity_passphrase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.COVERITY_PASSPHRASE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2B76F2C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0D4BD798" w14:textId="77777777" w:rsidR="00956473" w:rsidRDefault="00000000">
      <w:pPr>
        <w:spacing w:before="1"/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coverity_project_name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>{{ github.event.repository.name</w:t>
      </w:r>
      <w:proofErr w:type="gramEnd"/>
      <w:r>
        <w:rPr>
          <w:rFonts w:ascii="Courier New"/>
          <w:i/>
          <w:sz w:val="13"/>
        </w:rPr>
        <w:t xml:space="preserve"> }}</w:t>
      </w:r>
    </w:p>
    <w:p w14:paraId="319A90E6" w14:textId="77777777" w:rsidR="00956473" w:rsidRDefault="00956473">
      <w:pPr>
        <w:pStyle w:val="BodyText"/>
        <w:spacing w:before="11"/>
        <w:rPr>
          <w:rFonts w:ascii="Courier New"/>
          <w:i/>
          <w:sz w:val="16"/>
        </w:rPr>
      </w:pPr>
    </w:p>
    <w:p w14:paraId="11B5A79E" w14:textId="77777777" w:rsidR="00956473" w:rsidRDefault="00000000">
      <w:pPr>
        <w:ind w:left="1008"/>
        <w:rPr>
          <w:rFonts w:ascii="Courier New"/>
          <w:i/>
          <w:sz w:val="13"/>
        </w:rPr>
      </w:pPr>
      <w:proofErr w:type="spellStart"/>
      <w:r>
        <w:rPr>
          <w:rFonts w:ascii="Courier New"/>
          <w:sz w:val="13"/>
        </w:rPr>
        <w:t>coverity_stream_name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>{{ github.event.repository.name</w:t>
      </w:r>
      <w:proofErr w:type="gramEnd"/>
      <w:r>
        <w:rPr>
          <w:rFonts w:ascii="Courier New"/>
          <w:i/>
          <w:sz w:val="13"/>
        </w:rPr>
        <w:t xml:space="preserve">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 xml:space="preserve">${{ </w:t>
      </w:r>
      <w:proofErr w:type="spellStart"/>
      <w:r>
        <w:rPr>
          <w:rFonts w:ascii="Courier New"/>
          <w:i/>
          <w:sz w:val="13"/>
        </w:rPr>
        <w:t>github.base_ref</w:t>
      </w:r>
      <w:proofErr w:type="spellEnd"/>
      <w:r>
        <w:rPr>
          <w:rFonts w:ascii="Courier New"/>
          <w:i/>
          <w:sz w:val="13"/>
        </w:rPr>
        <w:t xml:space="preserve"> }}</w:t>
      </w:r>
    </w:p>
    <w:p w14:paraId="00EC06A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79C72B19" w14:textId="77777777" w:rsidR="00956473" w:rsidRDefault="00000000">
      <w:pPr>
        <w:ind w:left="1008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 w14:paraId="68CD4B67" w14:textId="77777777" w:rsidR="00956473" w:rsidRDefault="00956473">
      <w:pPr>
        <w:pStyle w:val="BodyText"/>
        <w:rPr>
          <w:rFonts w:ascii="Courier New"/>
          <w:sz w:val="17"/>
        </w:rPr>
      </w:pPr>
    </w:p>
    <w:p w14:paraId="26D29466" w14:textId="77777777" w:rsidR="00956473" w:rsidRDefault="00000000">
      <w:pPr>
        <w:ind w:left="1008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coverity_automation_prcomment</w:t>
      </w:r>
      <w:proofErr w:type="spellEnd"/>
      <w:r>
        <w:rPr>
          <w:rFonts w:ascii="Courier New"/>
          <w:sz w:val="13"/>
        </w:rPr>
        <w:t>: true</w:t>
      </w:r>
    </w:p>
    <w:p w14:paraId="7793C8B2" w14:textId="77777777" w:rsidR="00956473" w:rsidRDefault="00956473">
      <w:pPr>
        <w:pStyle w:val="BodyText"/>
        <w:rPr>
          <w:rFonts w:ascii="Courier New"/>
          <w:sz w:val="17"/>
        </w:rPr>
      </w:pPr>
    </w:p>
    <w:p w14:paraId="7B8744FA" w14:textId="77777777" w:rsidR="00956473" w:rsidRDefault="00000000">
      <w:pPr>
        <w:ind w:left="1008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github_token</w:t>
      </w:r>
      <w:proofErr w:type="spellEnd"/>
      <w:r>
        <w:rPr>
          <w:rFonts w:ascii="Courier New"/>
          <w:sz w:val="13"/>
        </w:rPr>
        <w:t xml:space="preserve">: </w:t>
      </w:r>
      <w:r>
        <w:rPr>
          <w:rFonts w:ascii="Courier New"/>
          <w:i/>
          <w:sz w:val="13"/>
        </w:rPr>
        <w:t>$</w:t>
      </w:r>
      <w:proofErr w:type="gramStart"/>
      <w:r>
        <w:rPr>
          <w:rFonts w:ascii="Courier New"/>
          <w:i/>
          <w:sz w:val="13"/>
        </w:rPr>
        <w:t xml:space="preserve">{{ </w:t>
      </w:r>
      <w:proofErr w:type="spellStart"/>
      <w:r>
        <w:rPr>
          <w:rFonts w:ascii="Courier New"/>
          <w:i/>
          <w:sz w:val="13"/>
        </w:rPr>
        <w:t>secrets</w:t>
      </w:r>
      <w:proofErr w:type="gramEnd"/>
      <w:r>
        <w:rPr>
          <w:rFonts w:ascii="Courier New"/>
          <w:i/>
          <w:sz w:val="13"/>
        </w:rPr>
        <w:t>.GITHUB_TOKEN</w:t>
      </w:r>
      <w:proofErr w:type="spellEnd"/>
      <w:r>
        <w:rPr>
          <w:rFonts w:ascii="Courier New"/>
          <w:i/>
          <w:sz w:val="13"/>
        </w:rPr>
        <w:t xml:space="preserve"> }} </w:t>
      </w:r>
      <w:r>
        <w:rPr>
          <w:rFonts w:ascii="Courier New"/>
          <w:sz w:val="13"/>
        </w:rPr>
        <w:t xml:space="preserve"># Mandatory when </w:t>
      </w:r>
      <w:proofErr w:type="spellStart"/>
      <w:r>
        <w:rPr>
          <w:rFonts w:ascii="Courier New"/>
          <w:sz w:val="13"/>
        </w:rPr>
        <w:t>coverity_automation_prcomment</w:t>
      </w:r>
      <w:proofErr w:type="spellEnd"/>
      <w:r>
        <w:rPr>
          <w:rFonts w:ascii="Courier New"/>
          <w:sz w:val="13"/>
        </w:rPr>
        <w:t xml:space="preserve"> is set to 'true'</w:t>
      </w:r>
    </w:p>
    <w:p w14:paraId="0F6E35D1" w14:textId="77777777" w:rsidR="00956473" w:rsidRDefault="00956473">
      <w:pPr>
        <w:pStyle w:val="BodyText"/>
        <w:rPr>
          <w:rFonts w:ascii="Courier New"/>
          <w:sz w:val="17"/>
        </w:rPr>
      </w:pPr>
    </w:p>
    <w:p w14:paraId="1213444F" w14:textId="77777777" w:rsidR="00956473" w:rsidRDefault="00000000">
      <w:pPr>
        <w:spacing w:before="1"/>
        <w:ind w:left="1008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 w14:paraId="083032B7" w14:textId="77777777" w:rsidR="00956473" w:rsidRDefault="00956473">
      <w:pPr>
        <w:pStyle w:val="BodyText"/>
        <w:rPr>
          <w:rFonts w:ascii="Courier New"/>
          <w:sz w:val="17"/>
        </w:rPr>
      </w:pPr>
    </w:p>
    <w:p w14:paraId="3C1649CF" w14:textId="77777777" w:rsidR="00956473" w:rsidRDefault="00000000">
      <w:pPr>
        <w:ind w:left="1008"/>
        <w:rPr>
          <w:rFonts w:ascii="Courier New"/>
          <w:sz w:val="13"/>
        </w:rPr>
      </w:pPr>
      <w:r>
        <w:rPr>
          <w:rFonts w:ascii="Courier New"/>
          <w:sz w:val="13"/>
        </w:rPr>
        <w:t xml:space="preserve"># </w:t>
      </w:r>
      <w:proofErr w:type="spellStart"/>
      <w:r>
        <w:rPr>
          <w:rFonts w:ascii="Courier New"/>
          <w:sz w:val="13"/>
        </w:rPr>
        <w:t>include_diagnostics</w:t>
      </w:r>
      <w:proofErr w:type="spellEnd"/>
      <w:r>
        <w:rPr>
          <w:rFonts w:ascii="Courier New"/>
          <w:sz w:val="13"/>
        </w:rPr>
        <w:t>: true</w:t>
      </w:r>
    </w:p>
    <w:p w14:paraId="3E1A4DEF" w14:textId="77777777" w:rsidR="00956473" w:rsidRDefault="00956473">
      <w:pPr>
        <w:rPr>
          <w:rFonts w:ascii="Courier New"/>
          <w:sz w:val="13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22CAB75" w14:textId="77777777" w:rsidR="00956473" w:rsidRDefault="00000000">
      <w:pPr>
        <w:pStyle w:val="BodyText"/>
        <w:spacing w:before="85"/>
        <w:ind w:left="4059"/>
      </w:pPr>
      <w:r>
        <w:lastRenderedPageBreak/>
        <w:t>Synopsys Bridge CLI Guide | 4 - GitHub - Synopsys Action | 43</w:t>
      </w:r>
    </w:p>
    <w:p w14:paraId="56BA74FB" w14:textId="77777777" w:rsidR="00956473" w:rsidRDefault="00956473">
      <w:pPr>
        <w:pStyle w:val="BodyText"/>
        <w:rPr>
          <w:sz w:val="22"/>
        </w:rPr>
      </w:pPr>
    </w:p>
    <w:p w14:paraId="4A2693FB" w14:textId="77777777" w:rsidR="00956473" w:rsidRDefault="00956473">
      <w:pPr>
        <w:pStyle w:val="BodyText"/>
        <w:rPr>
          <w:sz w:val="22"/>
        </w:rPr>
      </w:pPr>
    </w:p>
    <w:p w14:paraId="4507D302" w14:textId="77777777" w:rsidR="00956473" w:rsidRDefault="00956473">
      <w:pPr>
        <w:pStyle w:val="BodyText"/>
        <w:spacing w:before="5"/>
        <w:rPr>
          <w:sz w:val="22"/>
        </w:rPr>
      </w:pPr>
    </w:p>
    <w:p w14:paraId="5836D0DC" w14:textId="77777777" w:rsidR="00956473" w:rsidRDefault="00000000">
      <w:pPr>
        <w:pStyle w:val="Heading5"/>
        <w:spacing w:after="38"/>
      </w:pPr>
      <w:r>
        <w:t>Table 3. List of mandatory and optional parameters for Coverity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680C7D4F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49F77FA8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36E933E9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2B79505B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3FB0F165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304020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5018F234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coverity_url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681081EA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4E3B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2FD18E45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298A95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0EB63645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coverity_user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F4CBB20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3A51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15351D24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4BACE9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133510D5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coverity_passphrase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5D378F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4A7C5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0980F197" w14:textId="77777777">
        <w:trPr>
          <w:trHeight w:val="232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ABA91F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2183E933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coverity_project_name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5C960252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01E3F7DB" w14:textId="77777777" w:rsidR="0095647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Coverity project name.</w:t>
            </w:r>
          </w:p>
          <w:p w14:paraId="21A84DE6" w14:textId="77777777" w:rsidR="00956473" w:rsidRDefault="00956473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50C13305" w14:textId="77777777" w:rsidR="00956473" w:rsidRDefault="00000000">
            <w:pPr>
              <w:pStyle w:val="TableParagraph"/>
              <w:spacing w:before="1" w:line="340" w:lineRule="auto"/>
              <w:ind w:right="76"/>
              <w:rPr>
                <w:sz w:val="20"/>
              </w:rPr>
            </w:pPr>
            <w:r>
              <w:rPr>
                <w:sz w:val="20"/>
              </w:rPr>
              <w:t>Tip: Many customers prefer to set their Coverity project and stream names to match the GitHub repository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F15B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1E08221A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C0D4BF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2AAE6147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coverity_stream_name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ED6BBFA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stream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66833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0F3FA350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11146A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5F48FF99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coverity_install_directory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E82694D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E64D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33433E0B" w14:textId="77777777">
        <w:trPr>
          <w:trHeight w:val="354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68FCAC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1B20656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coverity_policy_view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5A9DF65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30EBEA7A" w14:textId="77777777" w:rsidR="00956473" w:rsidRDefault="00000000">
            <w:pPr>
              <w:pStyle w:val="TableParagraph"/>
              <w:spacing w:before="1" w:line="340" w:lineRule="auto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policy.</w:t>
            </w:r>
          </w:p>
          <w:p w14:paraId="658F1A6B" w14:textId="77777777" w:rsidR="00956473" w:rsidRDefault="00000000">
            <w:pPr>
              <w:pStyle w:val="TableParagraph"/>
              <w:spacing w:before="197" w:line="340" w:lineRule="auto"/>
              <w:ind w:right="78"/>
              <w:rPr>
                <w:sz w:val="20"/>
              </w:rPr>
            </w:pPr>
            <w:r>
              <w:rPr>
                <w:sz w:val="20"/>
              </w:rPr>
              <w:t xml:space="preserve">If issues are found in the </w:t>
            </w:r>
            <w:proofErr w:type="spellStart"/>
            <w:r>
              <w:rPr>
                <w:sz w:val="20"/>
              </w:rPr>
              <w:t>speci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fied</w:t>
            </w:r>
            <w:proofErr w:type="spellEnd"/>
            <w:r>
              <w:rPr>
                <w:sz w:val="20"/>
              </w:rPr>
              <w:t xml:space="preserve"> this view, build will be failed.</w:t>
            </w:r>
          </w:p>
          <w:p w14:paraId="3DF55B61" w14:textId="77777777" w:rsidR="00956473" w:rsidRDefault="00000000">
            <w:pPr>
              <w:pStyle w:val="TableParagraph"/>
              <w:spacing w:before="116" w:line="340" w:lineRule="exact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coverity_policy_view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: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'100001'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sz w:val="20"/>
              </w:rPr>
              <w:t xml:space="preserve">or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coverity_policy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704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42F0D7DB" w14:textId="77777777">
        <w:trPr>
          <w:trHeight w:val="3179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35AFF534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A5E9120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coverity_automation_prcomment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58F24C2B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1BC207D2" w14:textId="77777777" w:rsidR="00F44A58" w:rsidRDefault="00F44A58" w:rsidP="00F44A58">
            <w:pPr>
              <w:pStyle w:val="TableParagraph"/>
              <w:spacing w:before="1" w:line="340" w:lineRule="auto"/>
              <w:rPr>
                <w:ins w:id="266" w:author="Raj Kesarapalli" w:date="2023-07-28T16:20:00Z"/>
                <w:sz w:val="20"/>
              </w:rPr>
            </w:pPr>
            <w:ins w:id="267" w:author="Raj Kesarapalli" w:date="2023-07-28T16:20:00Z">
              <w:r>
                <w:rPr>
                  <w:sz w:val="20"/>
                </w:rPr>
                <w:t xml:space="preserve">Option to enable automatic </w:t>
              </w:r>
              <w:proofErr w:type="spellStart"/>
              <w:r>
                <w:rPr>
                  <w:sz w:val="20"/>
                </w:rPr>
                <w:t>cre­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ation</w:t>
              </w:r>
              <w:proofErr w:type="spellEnd"/>
              <w:r>
                <w:rPr>
                  <w:sz w:val="20"/>
                </w:rPr>
                <w:t xml:space="preserve"> pull request comments for new issues found in the pull re­ quest.</w:t>
              </w:r>
            </w:ins>
          </w:p>
          <w:p w14:paraId="7DB2CD9D" w14:textId="77777777" w:rsidR="00F44A58" w:rsidRDefault="00F44A58" w:rsidP="00F44A58">
            <w:pPr>
              <w:pStyle w:val="TableParagraph"/>
              <w:spacing w:before="196" w:line="340" w:lineRule="auto"/>
              <w:ind w:right="325"/>
              <w:jc w:val="both"/>
              <w:rPr>
                <w:ins w:id="268" w:author="Raj Kesarapalli" w:date="2023-07-28T16:20:00Z"/>
                <w:sz w:val="20"/>
              </w:rPr>
            </w:pPr>
            <w:ins w:id="269" w:author="Raj Kesarapalli" w:date="2023-07-28T16:20:00Z">
              <w:r>
                <w:rPr>
                  <w:sz w:val="20"/>
                </w:rPr>
                <w:t>Baseline full scan results must exist on the server for this feature to work.</w:t>
              </w:r>
            </w:ins>
          </w:p>
          <w:p w14:paraId="6260FBC4" w14:textId="4F87076E" w:rsidR="00956473" w:rsidDel="00F44A58" w:rsidRDefault="00F44A58" w:rsidP="00F44A58">
            <w:pPr>
              <w:pStyle w:val="TableParagraph"/>
              <w:spacing w:before="1" w:line="340" w:lineRule="auto"/>
              <w:rPr>
                <w:del w:id="270" w:author="Raj Kesarapalli" w:date="2023-07-28T16:20:00Z"/>
                <w:sz w:val="20"/>
              </w:rPr>
            </w:pPr>
            <w:ins w:id="271" w:author="Raj Kesarapalli" w:date="2023-07-28T16:20:00Z">
              <w:r>
                <w:rPr>
                  <w:sz w:val="20"/>
                </w:rPr>
                <w:t>Default: false</w:t>
              </w:r>
            </w:ins>
            <w:del w:id="272" w:author="Raj Kesarapalli" w:date="2023-07-28T16:20:00Z">
              <w:r w:rsidR="00000000" w:rsidDel="00F44A58">
                <w:rPr>
                  <w:sz w:val="20"/>
                </w:rPr>
                <w:delText>Option to enable automatic cre­ ation pull request comments for new issues found in the pull re­ quest.</w:delText>
              </w:r>
            </w:del>
          </w:p>
          <w:p w14:paraId="3DA7687E" w14:textId="1C3CD321" w:rsidR="00956473" w:rsidRDefault="00000000">
            <w:pPr>
              <w:pStyle w:val="TableParagraph"/>
              <w:spacing w:before="96" w:line="340" w:lineRule="atLeast"/>
              <w:rPr>
                <w:sz w:val="20"/>
              </w:rPr>
            </w:pPr>
            <w:del w:id="273" w:author="Raj Kesarapalli" w:date="2023-07-28T16:20:00Z">
              <w:r w:rsidDel="00F44A58">
                <w:rPr>
                  <w:sz w:val="20"/>
                </w:rPr>
                <w:delText>Merge Request must be created first from feature branch to main branch to run Coverity PR Com­ ment.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 w14:paraId="5A607EE4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 w14:paraId="2C95BD08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781B8E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4 - GitHub - Synopsys Action | 44</w:t>
      </w:r>
    </w:p>
    <w:p w14:paraId="169EECA1" w14:textId="77777777" w:rsidR="00956473" w:rsidRDefault="00956473">
      <w:pPr>
        <w:pStyle w:val="BodyText"/>
        <w:rPr>
          <w:sz w:val="22"/>
        </w:rPr>
      </w:pPr>
    </w:p>
    <w:p w14:paraId="69E8A23F" w14:textId="77777777" w:rsidR="00956473" w:rsidRDefault="00956473">
      <w:pPr>
        <w:pStyle w:val="BodyText"/>
        <w:rPr>
          <w:sz w:val="22"/>
        </w:rPr>
      </w:pPr>
    </w:p>
    <w:p w14:paraId="1CA528D9" w14:textId="77777777" w:rsidR="00956473" w:rsidRDefault="00956473">
      <w:pPr>
        <w:pStyle w:val="BodyText"/>
        <w:spacing w:before="5"/>
        <w:rPr>
          <w:sz w:val="22"/>
        </w:rPr>
      </w:pPr>
    </w:p>
    <w:p w14:paraId="071CDE22" w14:textId="77777777" w:rsidR="00956473" w:rsidRDefault="00000000">
      <w:pPr>
        <w:pStyle w:val="Heading5"/>
        <w:spacing w:after="38"/>
      </w:pPr>
      <w:r>
        <w:t>Table 3. List of mandatory and optional parameters for Coverity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679ECCEC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798274E5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CCB7E63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45BC65EB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3EACE4A0" w14:textId="77777777">
        <w:trPr>
          <w:trHeight w:val="50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2870CB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47C0DA2" w14:textId="3FB49413" w:rsidR="00956473" w:rsidRDefault="00000000">
            <w:pPr>
              <w:pStyle w:val="TableParagraph"/>
              <w:spacing w:before="55"/>
              <w:rPr>
                <w:sz w:val="20"/>
              </w:rPr>
            </w:pPr>
            <w:del w:id="274" w:author="Raj Kesarapalli" w:date="2023-07-28T16:20:00Z">
              <w:r w:rsidDel="00F44A58">
                <w:rPr>
                  <w:sz w:val="20"/>
                </w:rPr>
                <w:delText>Default: false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403A6" w14:textId="77777777" w:rsidR="00956473" w:rsidRDefault="009564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56473" w14:paraId="1867E822" w14:textId="77777777">
        <w:trPr>
          <w:trHeight w:val="1637"/>
        </w:trPr>
        <w:tc>
          <w:tcPr>
            <w:tcW w:w="3110" w:type="dxa"/>
            <w:tcBorders>
              <w:top w:val="single" w:sz="6" w:space="0" w:color="000000"/>
            </w:tcBorders>
          </w:tcPr>
          <w:p w14:paraId="09CBA87E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650B9F7F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  <w:shd w:val="clear" w:color="auto" w:fill="EDEDED"/>
              </w:rPr>
              <w:t>github_token</w:t>
            </w:r>
            <w:proofErr w:type="spellEnd"/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9F2AE0C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3E0BACD8" w14:textId="77777777" w:rsidR="0095647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 w14:paraId="60F2B3EE" w14:textId="77777777" w:rsidR="00956473" w:rsidRDefault="00956473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59EDAD04" w14:textId="77777777" w:rsidR="00956473" w:rsidRDefault="00000000">
            <w:pPr>
              <w:pStyle w:val="TableParagraph"/>
              <w:spacing w:before="1" w:line="396" w:lineRule="auto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github_token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: $</w:t>
            </w:r>
            <w:proofErr w:type="gramStart"/>
            <w:r>
              <w:rPr>
                <w:rFonts w:ascii="Courier New" w:hAnsi="Courier New"/>
                <w:sz w:val="16"/>
                <w:shd w:val="clear" w:color="auto" w:fill="EDEDED"/>
              </w:rPr>
              <w:t>{{ se</w:t>
            </w:r>
            <w:proofErr w:type="gramEnd"/>
            <w:r>
              <w:rPr>
                <w:rFonts w:ascii="Courier New" w:hAnsi="Courier New"/>
                <w:sz w:val="16"/>
                <w:shd w:val="clear" w:color="auto" w:fill="EDEDED"/>
              </w:rPr>
              <w:t>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crets.GITHUB_TOKEN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 xml:space="preserve">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E136074" w14:textId="77777777" w:rsidR="00956473" w:rsidRDefault="00000000">
            <w:pPr>
              <w:pStyle w:val="TableParagraph"/>
              <w:spacing w:line="340" w:lineRule="auto"/>
              <w:rPr>
                <w:sz w:val="20"/>
              </w:rPr>
            </w:pPr>
            <w:r>
              <w:rPr>
                <w:w w:val="95"/>
                <w:sz w:val="20"/>
              </w:rPr>
              <w:t xml:space="preserve">Mandatory if </w:t>
            </w:r>
            <w:proofErr w:type="spellStart"/>
            <w:r>
              <w:rPr>
                <w:w w:val="95"/>
                <w:sz w:val="20"/>
              </w:rPr>
              <w:t>coverity_automa</w:t>
            </w:r>
            <w:proofErr w:type="spellEnd"/>
            <w:r>
              <w:rPr>
                <w:w w:val="95"/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tion_prcomment</w:t>
            </w:r>
            <w:proofErr w:type="spellEnd"/>
            <w:r>
              <w:rPr>
                <w:sz w:val="20"/>
              </w:rPr>
              <w:t xml:space="preserve"> is set as true</w:t>
            </w:r>
          </w:p>
        </w:tc>
      </w:tr>
    </w:tbl>
    <w:p w14:paraId="65411759" w14:textId="77777777" w:rsidR="00956473" w:rsidRDefault="00956473">
      <w:pPr>
        <w:pStyle w:val="BodyText"/>
        <w:spacing w:before="6"/>
        <w:rPr>
          <w:b/>
          <w:sz w:val="25"/>
        </w:rPr>
      </w:pPr>
    </w:p>
    <w:p w14:paraId="0D29979D" w14:textId="77777777" w:rsidR="00956473" w:rsidRDefault="00000000">
      <w:pPr>
        <w:pStyle w:val="Heading2"/>
      </w:pPr>
      <w:bookmarkStart w:id="275" w:name="Additional_GitHub_Configuration"/>
      <w:bookmarkStart w:id="276" w:name="_bookmark32"/>
      <w:bookmarkEnd w:id="275"/>
      <w:bookmarkEnd w:id="276"/>
      <w:r>
        <w:t>Additional GitHub Configuration</w:t>
      </w:r>
    </w:p>
    <w:p w14:paraId="0FAA1331" w14:textId="77777777" w:rsidR="00956473" w:rsidRDefault="00000000">
      <w:pPr>
        <w:pStyle w:val="BodyText"/>
        <w:spacing w:before="212"/>
        <w:ind w:left="100"/>
      </w:pPr>
      <w:r>
        <w:t>The following parameters can be used for Polaris, Black Duck or Coverity Connect.</w:t>
      </w:r>
    </w:p>
    <w:p w14:paraId="0AAEF846" w14:textId="77777777" w:rsidR="00956473" w:rsidRDefault="00956473">
      <w:pPr>
        <w:pStyle w:val="BodyText"/>
        <w:spacing w:before="6"/>
        <w:rPr>
          <w:sz w:val="30"/>
        </w:rPr>
      </w:pPr>
    </w:p>
    <w:p w14:paraId="7577551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synopsys_bridge_path</w:t>
      </w:r>
      <w:proofErr w:type="spellEnd"/>
      <w:r>
        <w:rPr>
          <w:sz w:val="20"/>
        </w:rPr>
        <w:t>: Provides the path to Synopsys</w:t>
      </w:r>
      <w:r>
        <w:rPr>
          <w:spacing w:val="-13"/>
          <w:sz w:val="20"/>
        </w:rPr>
        <w:t xml:space="preserve"> </w:t>
      </w:r>
      <w:r>
        <w:rPr>
          <w:sz w:val="20"/>
        </w:rPr>
        <w:t>Bridge.</w:t>
      </w:r>
    </w:p>
    <w:p w14:paraId="7E0948DF" w14:textId="77777777" w:rsidR="00956473" w:rsidRDefault="00C11CAC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96480" behindDoc="1" locked="0" layoutInCell="1" allowOverlap="1" wp14:anchorId="16D8E819" wp14:editId="1A4CCE6B">
                <wp:simplePos x="0" y="0"/>
                <wp:positionH relativeFrom="page">
                  <wp:posOffset>1304925</wp:posOffset>
                </wp:positionH>
                <wp:positionV relativeFrom="paragraph">
                  <wp:posOffset>165100</wp:posOffset>
                </wp:positionV>
                <wp:extent cx="5543550" cy="1270000"/>
                <wp:effectExtent l="0" t="0" r="0" b="0"/>
                <wp:wrapTopAndBottom/>
                <wp:docPr id="5135399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270000"/>
                          <a:chOff x="2055" y="260"/>
                          <a:chExt cx="8730" cy="2000"/>
                        </a:xfrm>
                      </wpg:grpSpPr>
                      <wps:wsp>
                        <wps:cNvPr id="1780148641" name="Freeform 62"/>
                        <wps:cNvSpPr>
                          <a:spLocks/>
                        </wps:cNvSpPr>
                        <wps:spPr bwMode="auto">
                          <a:xfrm>
                            <a:off x="2055" y="260"/>
                            <a:ext cx="8730" cy="200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2260 260"/>
                              <a:gd name="T3" fmla="*/ 2260 h 2000"/>
                              <a:gd name="T4" fmla="+- 0 2205 2055"/>
                              <a:gd name="T5" fmla="*/ T4 w 8730"/>
                              <a:gd name="T6" fmla="+- 0 2260 260"/>
                              <a:gd name="T7" fmla="*/ 2260 h 2000"/>
                              <a:gd name="T8" fmla="+- 0 2147 2055"/>
                              <a:gd name="T9" fmla="*/ T8 w 8730"/>
                              <a:gd name="T10" fmla="+- 0 2249 260"/>
                              <a:gd name="T11" fmla="*/ 2249 h 2000"/>
                              <a:gd name="T12" fmla="+- 0 2099 2055"/>
                              <a:gd name="T13" fmla="*/ T12 w 8730"/>
                              <a:gd name="T14" fmla="+- 0 2216 260"/>
                              <a:gd name="T15" fmla="*/ 2216 h 2000"/>
                              <a:gd name="T16" fmla="+- 0 2067 2055"/>
                              <a:gd name="T17" fmla="*/ T16 w 8730"/>
                              <a:gd name="T18" fmla="+- 0 2169 260"/>
                              <a:gd name="T19" fmla="*/ 2169 h 2000"/>
                              <a:gd name="T20" fmla="+- 0 2055 2055"/>
                              <a:gd name="T21" fmla="*/ T20 w 8730"/>
                              <a:gd name="T22" fmla="+- 0 2110 260"/>
                              <a:gd name="T23" fmla="*/ 2110 h 2000"/>
                              <a:gd name="T24" fmla="+- 0 2055 2055"/>
                              <a:gd name="T25" fmla="*/ T24 w 8730"/>
                              <a:gd name="T26" fmla="+- 0 410 260"/>
                              <a:gd name="T27" fmla="*/ 410 h 2000"/>
                              <a:gd name="T28" fmla="+- 0 2067 2055"/>
                              <a:gd name="T29" fmla="*/ T28 w 8730"/>
                              <a:gd name="T30" fmla="+- 0 352 260"/>
                              <a:gd name="T31" fmla="*/ 352 h 2000"/>
                              <a:gd name="T32" fmla="+- 0 2099 2055"/>
                              <a:gd name="T33" fmla="*/ T32 w 8730"/>
                              <a:gd name="T34" fmla="+- 0 305 260"/>
                              <a:gd name="T35" fmla="*/ 305 h 2000"/>
                              <a:gd name="T36" fmla="+- 0 2147 2055"/>
                              <a:gd name="T37" fmla="*/ T36 w 8730"/>
                              <a:gd name="T38" fmla="+- 0 272 260"/>
                              <a:gd name="T39" fmla="*/ 272 h 2000"/>
                              <a:gd name="T40" fmla="+- 0 2205 2055"/>
                              <a:gd name="T41" fmla="*/ T40 w 8730"/>
                              <a:gd name="T42" fmla="+- 0 260 260"/>
                              <a:gd name="T43" fmla="*/ 260 h 2000"/>
                              <a:gd name="T44" fmla="+- 0 10635 2055"/>
                              <a:gd name="T45" fmla="*/ T44 w 8730"/>
                              <a:gd name="T46" fmla="+- 0 260 260"/>
                              <a:gd name="T47" fmla="*/ 260 h 2000"/>
                              <a:gd name="T48" fmla="+- 0 10693 2055"/>
                              <a:gd name="T49" fmla="*/ T48 w 8730"/>
                              <a:gd name="T50" fmla="+- 0 272 260"/>
                              <a:gd name="T51" fmla="*/ 272 h 2000"/>
                              <a:gd name="T52" fmla="+- 0 10741 2055"/>
                              <a:gd name="T53" fmla="*/ T52 w 8730"/>
                              <a:gd name="T54" fmla="+- 0 305 260"/>
                              <a:gd name="T55" fmla="*/ 305 h 2000"/>
                              <a:gd name="T56" fmla="+- 0 10773 2055"/>
                              <a:gd name="T57" fmla="*/ T56 w 8730"/>
                              <a:gd name="T58" fmla="+- 0 352 260"/>
                              <a:gd name="T59" fmla="*/ 352 h 2000"/>
                              <a:gd name="T60" fmla="+- 0 10785 2055"/>
                              <a:gd name="T61" fmla="*/ T60 w 8730"/>
                              <a:gd name="T62" fmla="+- 0 410 260"/>
                              <a:gd name="T63" fmla="*/ 410 h 2000"/>
                              <a:gd name="T64" fmla="+- 0 10785 2055"/>
                              <a:gd name="T65" fmla="*/ T64 w 8730"/>
                              <a:gd name="T66" fmla="+- 0 2110 260"/>
                              <a:gd name="T67" fmla="*/ 2110 h 2000"/>
                              <a:gd name="T68" fmla="+- 0 10773 2055"/>
                              <a:gd name="T69" fmla="*/ T68 w 8730"/>
                              <a:gd name="T70" fmla="+- 0 2169 260"/>
                              <a:gd name="T71" fmla="*/ 2169 h 2000"/>
                              <a:gd name="T72" fmla="+- 0 10741 2055"/>
                              <a:gd name="T73" fmla="*/ T72 w 8730"/>
                              <a:gd name="T74" fmla="+- 0 2216 260"/>
                              <a:gd name="T75" fmla="*/ 2216 h 2000"/>
                              <a:gd name="T76" fmla="+- 0 10693 2055"/>
                              <a:gd name="T77" fmla="*/ T76 w 8730"/>
                              <a:gd name="T78" fmla="+- 0 2249 260"/>
                              <a:gd name="T79" fmla="*/ 2249 h 2000"/>
                              <a:gd name="T80" fmla="+- 0 10635 2055"/>
                              <a:gd name="T81" fmla="*/ T80 w 8730"/>
                              <a:gd name="T82" fmla="+- 0 2260 260"/>
                              <a:gd name="T83" fmla="*/ 2260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2000">
                                <a:moveTo>
                                  <a:pt x="8580" y="2000"/>
                                </a:moveTo>
                                <a:lnTo>
                                  <a:pt x="150" y="2000"/>
                                </a:lnTo>
                                <a:lnTo>
                                  <a:pt x="92" y="1989"/>
                                </a:lnTo>
                                <a:lnTo>
                                  <a:pt x="44" y="1956"/>
                                </a:lnTo>
                                <a:lnTo>
                                  <a:pt x="12" y="1909"/>
                                </a:lnTo>
                                <a:lnTo>
                                  <a:pt x="0" y="185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5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5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850"/>
                                </a:lnTo>
                                <a:lnTo>
                                  <a:pt x="8718" y="1909"/>
                                </a:lnTo>
                                <a:lnTo>
                                  <a:pt x="8686" y="1956"/>
                                </a:lnTo>
                                <a:lnTo>
                                  <a:pt x="8638" y="1989"/>
                                </a:lnTo>
                                <a:lnTo>
                                  <a:pt x="858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22871" name="Picture 6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37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6976959" name="Text Box 60"/>
                        <wps:cNvSpPr txBox="1">
                          <a:spLocks/>
                        </wps:cNvSpPr>
                        <wps:spPr bwMode="auto">
                          <a:xfrm>
                            <a:off x="2055" y="260"/>
                            <a:ext cx="8730" cy="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43108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7C29B6D3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757C253" w14:textId="77777777" w:rsidR="00956473" w:rsidRDefault="00000000">
                              <w:pPr>
                                <w:spacing w:before="100" w:line="340" w:lineRule="auto"/>
                                <w:ind w:left="600" w:right="4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explicitly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specified,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defaults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$HOME/synopsys-bridge</w:t>
                              </w:r>
                              <w:r>
                                <w:rPr>
                                  <w:sz w:val="20"/>
                                </w:rPr>
                                <w:t>. If the installed version of Synopsys Bridge is not the latest, then the latest version of Synopsys Bridge is downloaded unless you specify the version to use explicitly (as documented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below).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8E819" id="Group 59" o:spid="_x0000_s1234" style="position:absolute;margin-left:102.75pt;margin-top:13pt;width:436.5pt;height:100pt;z-index:-251520000;mso-wrap-distance-left:0;mso-wrap-distance-right:0;mso-position-horizontal-relative:page;mso-position-vertical-relative:text" coordorigin="2055,260" coordsize="8730,20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">
                <v:shape id="Freeform 62" o:spid="_x0000_s1235" style="position:absolute;left:2055;top:260;width:8730;height:2000;visibility:visible;mso-wrap-style:square;v-text-anchor:top" coordsize="8730,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" path="m8580,2000r-8430,l92,1989,44,1956,12,1909,,1850,,150,12,92,44,45,92,12,150,,8580,r58,12l8686,45r32,47l8730,150r,1700l8718,1909r-32,47l8638,1989r-58,11xe" fillcolor="#0078a0" stroked="f">
                  <v:fill opacity="5911f"/>
                  <v:path arrowok="t" o:connecttype="custom" o:connectlocs="8580,2260;150,2260;92,2249;44,2216;12,2169;0,2110;0,410;12,352;44,305;92,272;150,260;8580,260;8638,272;8686,305;8718,352;8730,410;8730,2110;8718,2169;8686,2216;8638,2249;8580,2260" o:connectangles="0,0,0,0,0,0,0,0,0,0,0,0,0,0,0,0,0,0,0,0,0"/>
                </v:shape>
                <v:shape id="Picture 61" o:spid="_x0000_s1236" type="#_x0000_t75" style="position:absolute;left:217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60" o:spid="_x0000_s1237" type="#_x0000_t202" style="position:absolute;left:2055;top:260;width:873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C943108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7C29B6D3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757C253" w14:textId="77777777" w:rsidR="00956473" w:rsidRDefault="00000000">
                        <w:pPr>
                          <w:spacing w:before="100" w:line="340" w:lineRule="auto"/>
                          <w:ind w:left="600" w:right="4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explicitly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specified,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integration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defaults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$HOME/synopsys-bridge</w:t>
                        </w:r>
                        <w:r>
                          <w:rPr>
                            <w:sz w:val="20"/>
                          </w:rPr>
                          <w:t>. If the installed version of Synopsys Bridge is not the latest, then the latest version of Synopsys Bridge is downloaded unless you specify the version to use explicitly (as documented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below).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3D7F48" w14:textId="77777777" w:rsidR="00956473" w:rsidRDefault="00956473">
      <w:pPr>
        <w:pStyle w:val="BodyText"/>
        <w:spacing w:before="1"/>
        <w:rPr>
          <w:sz w:val="12"/>
        </w:rPr>
      </w:pPr>
    </w:p>
    <w:p w14:paraId="6348D92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6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bridge_download_url</w:t>
      </w:r>
      <w:proofErr w:type="spellEnd"/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Specifies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URL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Synopsys</w:t>
      </w:r>
      <w:r>
        <w:rPr>
          <w:spacing w:val="-8"/>
          <w:sz w:val="20"/>
        </w:rPr>
        <w:t xml:space="preserve"> </w:t>
      </w:r>
      <w:r>
        <w:rPr>
          <w:sz w:val="20"/>
        </w:rPr>
        <w:t>Bridge</w:t>
      </w:r>
      <w:r>
        <w:rPr>
          <w:spacing w:val="-9"/>
          <w:sz w:val="20"/>
        </w:rPr>
        <w:t xml:space="preserve"> </w:t>
      </w:r>
      <w:r>
        <w:rPr>
          <w:sz w:val="20"/>
        </w:rPr>
        <w:t>zip</w:t>
      </w:r>
      <w:r>
        <w:rPr>
          <w:spacing w:val="-8"/>
          <w:sz w:val="20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downloaded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used.</w:t>
      </w:r>
    </w:p>
    <w:p w14:paraId="7CBE9702" w14:textId="77777777" w:rsidR="00956473" w:rsidRDefault="00C11CAC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98528" behindDoc="1" locked="0" layoutInCell="1" allowOverlap="1" wp14:anchorId="0F978F5A" wp14:editId="4463372D">
                <wp:simplePos x="0" y="0"/>
                <wp:positionH relativeFrom="page">
                  <wp:posOffset>1304925</wp:posOffset>
                </wp:positionH>
                <wp:positionV relativeFrom="paragraph">
                  <wp:posOffset>165100</wp:posOffset>
                </wp:positionV>
                <wp:extent cx="5543550" cy="838200"/>
                <wp:effectExtent l="0" t="12700" r="0" b="0"/>
                <wp:wrapTopAndBottom/>
                <wp:docPr id="106415273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838200"/>
                          <a:chOff x="2055" y="260"/>
                          <a:chExt cx="8730" cy="1320"/>
                        </a:xfrm>
                      </wpg:grpSpPr>
                      <wps:wsp>
                        <wps:cNvPr id="40174920" name="Freeform 58"/>
                        <wps:cNvSpPr>
                          <a:spLocks/>
                        </wps:cNvSpPr>
                        <wps:spPr bwMode="auto">
                          <a:xfrm>
                            <a:off x="2055" y="259"/>
                            <a:ext cx="8730" cy="132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1580 260"/>
                              <a:gd name="T3" fmla="*/ 1580 h 1320"/>
                              <a:gd name="T4" fmla="+- 0 2205 2055"/>
                              <a:gd name="T5" fmla="*/ T4 w 8730"/>
                              <a:gd name="T6" fmla="+- 0 1580 260"/>
                              <a:gd name="T7" fmla="*/ 1580 h 1320"/>
                              <a:gd name="T8" fmla="+- 0 2147 2055"/>
                              <a:gd name="T9" fmla="*/ T8 w 8730"/>
                              <a:gd name="T10" fmla="+- 0 1568 260"/>
                              <a:gd name="T11" fmla="*/ 1568 h 1320"/>
                              <a:gd name="T12" fmla="+- 0 2099 2055"/>
                              <a:gd name="T13" fmla="*/ T12 w 8730"/>
                              <a:gd name="T14" fmla="+- 0 1536 260"/>
                              <a:gd name="T15" fmla="*/ 1536 h 1320"/>
                              <a:gd name="T16" fmla="+- 0 2067 2055"/>
                              <a:gd name="T17" fmla="*/ T16 w 8730"/>
                              <a:gd name="T18" fmla="+- 0 1488 260"/>
                              <a:gd name="T19" fmla="*/ 1488 h 1320"/>
                              <a:gd name="T20" fmla="+- 0 2055 2055"/>
                              <a:gd name="T21" fmla="*/ T20 w 8730"/>
                              <a:gd name="T22" fmla="+- 0 1430 260"/>
                              <a:gd name="T23" fmla="*/ 1430 h 1320"/>
                              <a:gd name="T24" fmla="+- 0 2055 2055"/>
                              <a:gd name="T25" fmla="*/ T24 w 8730"/>
                              <a:gd name="T26" fmla="+- 0 410 260"/>
                              <a:gd name="T27" fmla="*/ 410 h 1320"/>
                              <a:gd name="T28" fmla="+- 0 2067 2055"/>
                              <a:gd name="T29" fmla="*/ T28 w 8730"/>
                              <a:gd name="T30" fmla="+- 0 352 260"/>
                              <a:gd name="T31" fmla="*/ 352 h 1320"/>
                              <a:gd name="T32" fmla="+- 0 2099 2055"/>
                              <a:gd name="T33" fmla="*/ T32 w 8730"/>
                              <a:gd name="T34" fmla="+- 0 304 260"/>
                              <a:gd name="T35" fmla="*/ 304 h 1320"/>
                              <a:gd name="T36" fmla="+- 0 2147 2055"/>
                              <a:gd name="T37" fmla="*/ T36 w 8730"/>
                              <a:gd name="T38" fmla="+- 0 272 260"/>
                              <a:gd name="T39" fmla="*/ 272 h 1320"/>
                              <a:gd name="T40" fmla="+- 0 2205 2055"/>
                              <a:gd name="T41" fmla="*/ T40 w 8730"/>
                              <a:gd name="T42" fmla="+- 0 260 260"/>
                              <a:gd name="T43" fmla="*/ 260 h 1320"/>
                              <a:gd name="T44" fmla="+- 0 10635 2055"/>
                              <a:gd name="T45" fmla="*/ T44 w 8730"/>
                              <a:gd name="T46" fmla="+- 0 260 260"/>
                              <a:gd name="T47" fmla="*/ 260 h 1320"/>
                              <a:gd name="T48" fmla="+- 0 10693 2055"/>
                              <a:gd name="T49" fmla="*/ T48 w 8730"/>
                              <a:gd name="T50" fmla="+- 0 272 260"/>
                              <a:gd name="T51" fmla="*/ 272 h 1320"/>
                              <a:gd name="T52" fmla="+- 0 10741 2055"/>
                              <a:gd name="T53" fmla="*/ T52 w 8730"/>
                              <a:gd name="T54" fmla="+- 0 304 260"/>
                              <a:gd name="T55" fmla="*/ 304 h 1320"/>
                              <a:gd name="T56" fmla="+- 0 10773 2055"/>
                              <a:gd name="T57" fmla="*/ T56 w 8730"/>
                              <a:gd name="T58" fmla="+- 0 352 260"/>
                              <a:gd name="T59" fmla="*/ 352 h 1320"/>
                              <a:gd name="T60" fmla="+- 0 10785 2055"/>
                              <a:gd name="T61" fmla="*/ T60 w 8730"/>
                              <a:gd name="T62" fmla="+- 0 410 260"/>
                              <a:gd name="T63" fmla="*/ 410 h 1320"/>
                              <a:gd name="T64" fmla="+- 0 10785 2055"/>
                              <a:gd name="T65" fmla="*/ T64 w 8730"/>
                              <a:gd name="T66" fmla="+- 0 1430 260"/>
                              <a:gd name="T67" fmla="*/ 1430 h 1320"/>
                              <a:gd name="T68" fmla="+- 0 10773 2055"/>
                              <a:gd name="T69" fmla="*/ T68 w 8730"/>
                              <a:gd name="T70" fmla="+- 0 1488 260"/>
                              <a:gd name="T71" fmla="*/ 1488 h 1320"/>
                              <a:gd name="T72" fmla="+- 0 10741 2055"/>
                              <a:gd name="T73" fmla="*/ T72 w 8730"/>
                              <a:gd name="T74" fmla="+- 0 1536 260"/>
                              <a:gd name="T75" fmla="*/ 1536 h 1320"/>
                              <a:gd name="T76" fmla="+- 0 10693 2055"/>
                              <a:gd name="T77" fmla="*/ T76 w 8730"/>
                              <a:gd name="T78" fmla="+- 0 1568 260"/>
                              <a:gd name="T79" fmla="*/ 1568 h 1320"/>
                              <a:gd name="T80" fmla="+- 0 10635 2055"/>
                              <a:gd name="T81" fmla="*/ T80 w 8730"/>
                              <a:gd name="T82" fmla="+- 0 1580 260"/>
                              <a:gd name="T83" fmla="*/ 1580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1320">
                                <a:moveTo>
                                  <a:pt x="85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170"/>
                                </a:lnTo>
                                <a:lnTo>
                                  <a:pt x="8718" y="1228"/>
                                </a:lnTo>
                                <a:lnTo>
                                  <a:pt x="8686" y="1276"/>
                                </a:lnTo>
                                <a:lnTo>
                                  <a:pt x="8638" y="1308"/>
                                </a:lnTo>
                                <a:lnTo>
                                  <a:pt x="85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284981" name="Picture 5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37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8924633" name="Text Box 56"/>
                        <wps:cNvSpPr txBox="1">
                          <a:spLocks/>
                        </wps:cNvSpPr>
                        <wps:spPr bwMode="auto">
                          <a:xfrm>
                            <a:off x="2055" y="259"/>
                            <a:ext cx="87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EB5D7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3B2E2AE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40AF046E" w14:textId="77777777" w:rsidR="00956473" w:rsidRDefault="00000000">
                              <w:pPr>
                                <w:spacing w:before="100" w:line="340" w:lineRule="auto"/>
                                <w:ind w:left="600" w:right="5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bridge_download_url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 not provided, Synopsys GitHub Action downloads the latest version of Synopsys Bridge from the default SIG-REPO download location.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78F5A" id="Group 55" o:spid="_x0000_s1238" style="position:absolute;margin-left:102.75pt;margin-top:13pt;width:436.5pt;height:66pt;z-index:-251517952;mso-wrap-distance-left:0;mso-wrap-distance-right:0;mso-position-horizontal-relative:page;mso-position-vertical-relative:text" coordorigin="2055,260" coordsize="87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">
                <v:shape id="Freeform 58" o:spid="_x0000_s1239" style="position:absolute;left:2055;top:259;width:8730;height:1320;visibility:visible;mso-wrap-style:square;v-text-anchor:top" coordsize="87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" path="m8580,1320r-8430,l92,1308,44,1276,12,1228,,1170,,150,12,92,44,44,92,12,150,,8580,r58,12l8686,44r32,48l8730,150r,1020l8718,1228r-32,48l8638,1308r-58,12xe" fillcolor="#0078a0" stroked="f">
                  <v:fill opacity="5911f"/>
                  <v:path arrowok="t" o:connecttype="custom" o:connectlocs="8580,1580;150,1580;92,1568;44,1536;12,1488;0,1430;0,410;12,352;44,304;92,272;150,260;8580,260;8638,272;8686,304;8718,352;8730,410;8730,1430;8718,1488;8686,1536;8638,1568;8580,1580" o:connectangles="0,0,0,0,0,0,0,0,0,0,0,0,0,0,0,0,0,0,0,0,0"/>
                </v:shape>
                <v:shape id="Picture 57" o:spid="_x0000_s1240" type="#_x0000_t75" style="position:absolute;left:217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56" o:spid="_x0000_s1241" type="#_x0000_t202" style="position:absolute;left:2055;top:259;width:87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609EB5D7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43B2E2AE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40AF046E" w14:textId="77777777" w:rsidR="00956473" w:rsidRDefault="00000000">
                        <w:pPr>
                          <w:spacing w:before="100" w:line="340" w:lineRule="auto"/>
                          <w:ind w:left="600" w:right="5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bridge_download_url</w:t>
                        </w:r>
                        <w:proofErr w:type="spellEnd"/>
                        <w:r>
                          <w:rPr>
                            <w:rFonts w:ascii="Courier New"/>
                            <w:spacing w:val="-5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 not provided, Synopsys GitHub Action downloads the latest version of Synopsys Bridge from the default SIG-REPO download location.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B427A1" w14:textId="77777777" w:rsidR="00956473" w:rsidRDefault="00956473">
      <w:pPr>
        <w:pStyle w:val="BodyText"/>
        <w:spacing w:before="1"/>
        <w:rPr>
          <w:sz w:val="12"/>
        </w:rPr>
      </w:pPr>
    </w:p>
    <w:p w14:paraId="386127BA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6" w:line="340" w:lineRule="auto"/>
        <w:ind w:right="286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bridge_download_version</w:t>
      </w:r>
      <w:proofErr w:type="spellEnd"/>
      <w:r>
        <w:rPr>
          <w:sz w:val="20"/>
        </w:rPr>
        <w:t>: Specifies the Synopsys Bridge version to use. If provided, the specified version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Bridge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3"/>
          <w:sz w:val="20"/>
        </w:rPr>
        <w:t xml:space="preserve"> </w:t>
      </w:r>
      <w:r>
        <w:rPr>
          <w:sz w:val="20"/>
        </w:rPr>
        <w:t>downloaded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used.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not,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latest</w:t>
      </w:r>
      <w:r>
        <w:rPr>
          <w:spacing w:val="-12"/>
          <w:sz w:val="20"/>
        </w:rPr>
        <w:t xml:space="preserve"> </w:t>
      </w:r>
      <w:r>
        <w:rPr>
          <w:sz w:val="20"/>
        </w:rPr>
        <w:t>version</w:t>
      </w:r>
      <w:r>
        <w:rPr>
          <w:spacing w:val="-12"/>
          <w:sz w:val="20"/>
        </w:rPr>
        <w:t xml:space="preserve"> </w:t>
      </w:r>
      <w:r>
        <w:rPr>
          <w:sz w:val="20"/>
        </w:rPr>
        <w:t>is downloaded and</w:t>
      </w:r>
      <w:r>
        <w:rPr>
          <w:spacing w:val="-3"/>
          <w:sz w:val="20"/>
        </w:rPr>
        <w:t xml:space="preserve"> </w:t>
      </w:r>
      <w:r>
        <w:rPr>
          <w:sz w:val="20"/>
        </w:rPr>
        <w:t>used.</w:t>
      </w:r>
    </w:p>
    <w:p w14:paraId="023DD50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309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include_diagnostics</w:t>
      </w:r>
      <w:proofErr w:type="spellEnd"/>
      <w:r>
        <w:rPr>
          <w:sz w:val="20"/>
        </w:rPr>
        <w:t xml:space="preserve">: When set to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rPr>
          <w:sz w:val="20"/>
        </w:rPr>
        <w:t>, Synopsys Bridge diagnostic files are created and posted to</w:t>
      </w:r>
      <w:r>
        <w:rPr>
          <w:spacing w:val="-14"/>
          <w:sz w:val="20"/>
        </w:rPr>
        <w:t xml:space="preserve"> </w:t>
      </w:r>
      <w:r>
        <w:rPr>
          <w:sz w:val="20"/>
        </w:rPr>
        <w:t>GitHub.</w:t>
      </w:r>
      <w:r>
        <w:rPr>
          <w:spacing w:val="-14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diagnostics_retention_days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can</w:t>
      </w:r>
      <w:r>
        <w:rPr>
          <w:spacing w:val="-14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specify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number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days</w:t>
      </w:r>
      <w:r>
        <w:rPr>
          <w:spacing w:val="-13"/>
          <w:sz w:val="20"/>
        </w:rPr>
        <w:t xml:space="preserve"> </w:t>
      </w:r>
      <w:r>
        <w:rPr>
          <w:sz w:val="20"/>
        </w:rPr>
        <w:t>the diagnostics</w:t>
      </w:r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retained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for.</w:t>
      </w:r>
      <w:r>
        <w:rPr>
          <w:spacing w:val="-6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value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90.</w:t>
      </w:r>
      <w:r>
        <w:rPr>
          <w:spacing w:val="-6"/>
          <w:sz w:val="20"/>
        </w:rPr>
        <w:t xml:space="preserve"> </w:t>
      </w:r>
      <w:r>
        <w:rPr>
          <w:sz w:val="20"/>
        </w:rPr>
        <w:t>Accepted</w:t>
      </w:r>
      <w:r>
        <w:rPr>
          <w:spacing w:val="-7"/>
          <w:sz w:val="20"/>
        </w:rPr>
        <w:t xml:space="preserve"> </w:t>
      </w:r>
      <w:r>
        <w:rPr>
          <w:sz w:val="20"/>
        </w:rPr>
        <w:t>range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90.</w:t>
      </w:r>
    </w:p>
    <w:p w14:paraId="19231C55" w14:textId="77777777" w:rsidR="00956473" w:rsidRDefault="00956473">
      <w:pPr>
        <w:spacing w:line="340" w:lineRule="auto"/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73029CBB" w14:textId="77777777" w:rsidR="00956473" w:rsidRDefault="00000000">
      <w:pPr>
        <w:pStyle w:val="Heading1"/>
      </w:pPr>
      <w:bookmarkStart w:id="277" w:name="Chapter_5._GitLab_–_Synopsys_Template"/>
      <w:bookmarkStart w:id="278" w:name="_bookmark33"/>
      <w:bookmarkEnd w:id="277"/>
      <w:bookmarkEnd w:id="278"/>
      <w:r>
        <w:lastRenderedPageBreak/>
        <w:t>Chapter 5. GitLab – Synopsys Template</w:t>
      </w:r>
    </w:p>
    <w:p w14:paraId="46439716" w14:textId="147B91DD" w:rsidR="00956473" w:rsidRDefault="00000000">
      <w:pPr>
        <w:pStyle w:val="BodyText"/>
        <w:spacing w:before="225" w:line="340" w:lineRule="auto"/>
        <w:ind w:left="100" w:right="379"/>
      </w:pPr>
      <w:r>
        <w:t>Synopsys</w:t>
      </w:r>
      <w:r>
        <w:rPr>
          <w:spacing w:val="-17"/>
        </w:rPr>
        <w:t xml:space="preserve"> </w:t>
      </w:r>
      <w:r>
        <w:t>GitLab</w:t>
      </w:r>
      <w:r>
        <w:rPr>
          <w:spacing w:val="-16"/>
        </w:rPr>
        <w:t xml:space="preserve"> </w:t>
      </w:r>
      <w:r>
        <w:t>Template</w:t>
      </w:r>
      <w:r>
        <w:rPr>
          <w:spacing w:val="-17"/>
        </w:rPr>
        <w:t xml:space="preserve"> </w:t>
      </w:r>
      <w:ins w:id="279" w:author="Raj Kesarapalli" w:date="2023-07-28T15:37:00Z">
        <w:r w:rsidR="00C86EAE">
          <w:t>can</w:t>
        </w:r>
        <w:r w:rsidR="00C86EAE">
          <w:rPr>
            <w:spacing w:val="-13"/>
          </w:rPr>
          <w:t xml:space="preserve"> </w:t>
        </w:r>
        <w:r w:rsidR="00C86EAE">
          <w:t>be</w:t>
        </w:r>
        <w:r w:rsidR="00C86EAE">
          <w:rPr>
            <w:spacing w:val="-13"/>
          </w:rPr>
          <w:t xml:space="preserve"> </w:t>
        </w:r>
        <w:r w:rsidR="00C86EAE">
          <w:t>used</w:t>
        </w:r>
        <w:r w:rsidR="00C86EAE">
          <w:rPr>
            <w:spacing w:val="-13"/>
          </w:rPr>
          <w:t xml:space="preserve"> </w:t>
        </w:r>
        <w:r w:rsidR="00C86EAE">
          <w:t>to</w:t>
        </w:r>
        <w:r w:rsidR="00C86EAE">
          <w:rPr>
            <w:spacing w:val="-14"/>
          </w:rPr>
          <w:t xml:space="preserve"> </w:t>
        </w:r>
        <w:r w:rsidR="00C86EAE">
          <w:t>integrate</w:t>
        </w:r>
        <w:r w:rsidR="00C86EAE">
          <w:rPr>
            <w:spacing w:val="-13"/>
          </w:rPr>
          <w:t xml:space="preserve"> </w:t>
        </w:r>
        <w:r w:rsidR="00C86EAE">
          <w:t>Synopsys</w:t>
        </w:r>
        <w:r w:rsidR="00C86EAE">
          <w:rPr>
            <w:spacing w:val="-13"/>
          </w:rPr>
          <w:t xml:space="preserve"> </w:t>
        </w:r>
        <w:r w:rsidR="00C86EAE">
          <w:t>security</w:t>
        </w:r>
        <w:r w:rsidR="00C86EAE">
          <w:rPr>
            <w:spacing w:val="-13"/>
          </w:rPr>
          <w:t xml:space="preserve"> </w:t>
        </w:r>
        <w:r w:rsidR="00C86EAE">
          <w:t>testing</w:t>
        </w:r>
        <w:r w:rsidR="00C86EAE">
          <w:rPr>
            <w:spacing w:val="-13"/>
          </w:rPr>
          <w:t xml:space="preserve"> </w:t>
        </w:r>
        <w:r w:rsidR="00C86EAE">
          <w:t>into</w:t>
        </w:r>
        <w:r w:rsidR="00C86EAE">
          <w:rPr>
            <w:spacing w:val="-13"/>
          </w:rPr>
          <w:t xml:space="preserve"> </w:t>
        </w:r>
        <w:r w:rsidR="00C86EAE">
          <w:t>your</w:t>
        </w:r>
        <w:r w:rsidR="00C86EAE">
          <w:rPr>
            <w:spacing w:val="-13"/>
          </w:rPr>
          <w:t xml:space="preserve"> </w:t>
        </w:r>
        <w:r w:rsidR="00C86EAE">
          <w:t>CI</w:t>
        </w:r>
        <w:r w:rsidR="00C86EAE">
          <w:rPr>
            <w:spacing w:val="-14"/>
          </w:rPr>
          <w:t xml:space="preserve"> </w:t>
        </w:r>
        <w:r w:rsidR="00C86EAE">
          <w:t>pipeline.</w:t>
        </w:r>
      </w:ins>
      <w:del w:id="280" w:author="Raj Kesarapalli" w:date="2023-07-28T15:37:00Z">
        <w:r w:rsidDel="00C86EAE">
          <w:delText>allows</w:delText>
        </w:r>
        <w:r w:rsidDel="00C86EAE">
          <w:rPr>
            <w:spacing w:val="-16"/>
          </w:rPr>
          <w:delText xml:space="preserve"> </w:delText>
        </w:r>
        <w:r w:rsidDel="00C86EAE">
          <w:delText>you</w:delText>
        </w:r>
        <w:r w:rsidDel="00C86EAE">
          <w:rPr>
            <w:spacing w:val="-16"/>
          </w:rPr>
          <w:delText xml:space="preserve"> </w:delText>
        </w:r>
        <w:r w:rsidDel="00C86EAE">
          <w:delText>to</w:delText>
        </w:r>
        <w:r w:rsidDel="00C86EAE">
          <w:rPr>
            <w:spacing w:val="-17"/>
          </w:rPr>
          <w:delText xml:space="preserve"> </w:delText>
        </w:r>
        <w:r w:rsidDel="00C86EAE">
          <w:delText>configure</w:delText>
        </w:r>
        <w:r w:rsidDel="00C86EAE">
          <w:rPr>
            <w:spacing w:val="-16"/>
          </w:rPr>
          <w:delText xml:space="preserve"> </w:delText>
        </w:r>
        <w:r w:rsidDel="00C86EAE">
          <w:delText>your</w:delText>
        </w:r>
        <w:r w:rsidDel="00C86EAE">
          <w:rPr>
            <w:spacing w:val="-16"/>
          </w:rPr>
          <w:delText xml:space="preserve"> </w:delText>
        </w:r>
        <w:r w:rsidDel="00C86EAE">
          <w:delText>GitLab</w:delText>
        </w:r>
        <w:r w:rsidDel="00C86EAE">
          <w:rPr>
            <w:spacing w:val="-17"/>
          </w:rPr>
          <w:delText xml:space="preserve"> </w:delText>
        </w:r>
        <w:r w:rsidDel="00C86EAE">
          <w:delText>pipeline</w:delText>
        </w:r>
        <w:r w:rsidDel="00C86EAE">
          <w:rPr>
            <w:spacing w:val="-16"/>
          </w:rPr>
          <w:delText xml:space="preserve"> </w:delText>
        </w:r>
        <w:r w:rsidDel="00C86EAE">
          <w:delText>to</w:delText>
        </w:r>
        <w:r w:rsidDel="00C86EAE">
          <w:rPr>
            <w:spacing w:val="-16"/>
          </w:rPr>
          <w:delText xml:space="preserve"> </w:delText>
        </w:r>
        <w:r w:rsidDel="00C86EAE">
          <w:delText>run</w:delText>
        </w:r>
        <w:r w:rsidDel="00C86EAE">
          <w:rPr>
            <w:spacing w:val="-17"/>
          </w:rPr>
          <w:delText xml:space="preserve"> </w:delText>
        </w:r>
        <w:r w:rsidDel="00C86EAE">
          <w:delText>Synopsys</w:delText>
        </w:r>
        <w:r w:rsidDel="00C86EAE">
          <w:rPr>
            <w:spacing w:val="-16"/>
          </w:rPr>
          <w:delText xml:space="preserve"> </w:delText>
        </w:r>
        <w:r w:rsidDel="00C86EAE">
          <w:delText>security</w:delText>
        </w:r>
        <w:r w:rsidDel="00C86EAE">
          <w:rPr>
            <w:spacing w:val="-16"/>
          </w:rPr>
          <w:delText xml:space="preserve"> </w:delText>
        </w:r>
        <w:r w:rsidDel="00C86EAE">
          <w:delText>testing and act on the</w:delText>
        </w:r>
        <w:r w:rsidDel="00C86EAE">
          <w:rPr>
            <w:spacing w:val="-6"/>
          </w:rPr>
          <w:delText xml:space="preserve"> </w:delText>
        </w:r>
        <w:r w:rsidDel="00C86EAE">
          <w:delText>results.</w:delText>
        </w:r>
      </w:del>
    </w:p>
    <w:p w14:paraId="2A08093A" w14:textId="77777777" w:rsidR="00956473" w:rsidRDefault="00956473">
      <w:pPr>
        <w:pStyle w:val="BodyText"/>
        <w:spacing w:before="6"/>
        <w:rPr>
          <w:sz w:val="16"/>
        </w:rPr>
      </w:pPr>
    </w:p>
    <w:p w14:paraId="1156AE92" w14:textId="5778E255" w:rsidR="00956473" w:rsidRDefault="00C86EAE">
      <w:pPr>
        <w:pStyle w:val="BodyText"/>
        <w:ind w:left="100"/>
      </w:pPr>
      <w:ins w:id="281" w:author="Raj Kesarapalli" w:date="2023-07-28T15:37:00Z">
        <w:r>
          <w:t xml:space="preserve">You can download </w:t>
        </w:r>
      </w:ins>
      <w:r>
        <w:t>Synopsys GitLab Template</w:t>
      </w:r>
      <w:ins w:id="282" w:author="Raj Kesarapalli" w:date="2023-07-28T15:37:00Z">
        <w:r>
          <w:t xml:space="preserve"> </w:t>
        </w:r>
      </w:ins>
      <w:ins w:id="283" w:author="Raj Kesarapalli" w:date="2023-07-28T15:38:00Z">
        <w:r>
          <w:t>using the</w:t>
        </w:r>
      </w:ins>
      <w:ins w:id="284" w:author="Raj Kesarapalli" w:date="2023-07-28T15:37:00Z">
        <w:r>
          <w:t xml:space="preserve"> GitLab</w:t>
        </w:r>
      </w:ins>
      <w:r>
        <w:t xml:space="preserve"> Marketplace link</w:t>
      </w:r>
      <w:ins w:id="285" w:author="Raj Kesarapalli" w:date="2023-07-28T15:37:00Z">
        <w:r>
          <w:t>:</w:t>
        </w:r>
      </w:ins>
      <w:r>
        <w:t xml:space="preserve"> </w:t>
      </w:r>
      <w:del w:id="286" w:author="Raj Kesarapalli" w:date="2023-07-28T15:37:00Z">
        <w:r w:rsidDel="00C86EAE">
          <w:delText xml:space="preserve">is </w:delText>
        </w:r>
      </w:del>
      <w:hyperlink r:id="rId32">
        <w:r>
          <w:rPr>
            <w:color w:val="337AB7"/>
          </w:rPr>
          <w:t>https://gitlab.com/synopsys/synopsys-template</w:t>
        </w:r>
      </w:hyperlink>
      <w:r>
        <w:t>.</w:t>
      </w:r>
    </w:p>
    <w:p w14:paraId="4573C8DE" w14:textId="77777777" w:rsidR="00956473" w:rsidRDefault="00956473">
      <w:pPr>
        <w:pStyle w:val="BodyText"/>
        <w:spacing w:before="6"/>
        <w:rPr>
          <w:sz w:val="26"/>
        </w:rPr>
      </w:pPr>
    </w:p>
    <w:p w14:paraId="05EDBE79" w14:textId="77777777" w:rsidR="00956473" w:rsidRDefault="00000000">
      <w:pPr>
        <w:pStyle w:val="Heading4"/>
      </w:pPr>
      <w:bookmarkStart w:id="287" w:name="Additional_information"/>
      <w:bookmarkEnd w:id="287"/>
      <w:r>
        <w:t>Additional information</w:t>
      </w:r>
    </w:p>
    <w:p w14:paraId="0CB0E8EC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79E46BB7" w14:textId="77777777" w:rsidR="00956473" w:rsidRDefault="00000000">
      <w:pPr>
        <w:pStyle w:val="BodyText"/>
        <w:spacing w:before="1"/>
        <w:ind w:left="100"/>
      </w:pPr>
      <w:r>
        <w:t>For additional GitLab integration information, see:</w:t>
      </w:r>
    </w:p>
    <w:p w14:paraId="4B053E58" w14:textId="77777777" w:rsidR="00956473" w:rsidRDefault="00956473">
      <w:pPr>
        <w:pStyle w:val="BodyText"/>
        <w:spacing w:before="5"/>
        <w:rPr>
          <w:sz w:val="30"/>
        </w:rPr>
      </w:pPr>
    </w:p>
    <w:p w14:paraId="2335A15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/>
        <w:rPr>
          <w:rFonts w:ascii="Arial" w:hAnsi="Arial"/>
          <w:i/>
          <w:sz w:val="20"/>
        </w:rPr>
      </w:pPr>
      <w:hyperlink w:anchor="_bookmark34" w:history="1">
        <w:r>
          <w:rPr>
            <w:color w:val="337AB7"/>
            <w:sz w:val="20"/>
          </w:rPr>
          <w:t xml:space="preserve">GitLab Prerequisites </w:t>
        </w:r>
      </w:hyperlink>
      <w:hyperlink w:anchor="_bookmark34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4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 xml:space="preserve"> </w:t>
        </w:r>
      </w:hyperlink>
      <w:hyperlink w:anchor="_bookmark34" w:history="1">
        <w:r>
          <w:rPr>
            <w:rFonts w:ascii="Arial" w:hAnsi="Arial"/>
            <w:i/>
            <w:color w:val="337AB7"/>
            <w:sz w:val="20"/>
          </w:rPr>
          <w:t>45</w:t>
        </w:r>
      </w:hyperlink>
      <w:hyperlink w:anchor="_bookmark34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5B7B6B9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  <w:tab w:val="left" w:pos="3916"/>
        </w:tabs>
        <w:spacing w:before="100"/>
        <w:rPr>
          <w:rFonts w:ascii="Arial" w:hAnsi="Arial"/>
          <w:i/>
          <w:sz w:val="20"/>
        </w:rPr>
      </w:pPr>
      <w:r>
        <w:rPr>
          <w:sz w:val="20"/>
        </w:rPr>
        <w:t>GitLab Runner Setup</w:t>
      </w:r>
      <w:r>
        <w:rPr>
          <w:spacing w:val="-18"/>
          <w:sz w:val="20"/>
        </w:rPr>
        <w:t xml:space="preserve"> </w:t>
      </w:r>
      <w:r>
        <w:rPr>
          <w:rFonts w:ascii="Arial" w:hAnsi="Arial"/>
          <w:i/>
          <w:sz w:val="20"/>
        </w:rPr>
        <w:t>(on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page</w:t>
      </w:r>
      <w:r>
        <w:rPr>
          <w:rFonts w:ascii="Arial" w:hAnsi="Arial"/>
          <w:i/>
          <w:sz w:val="20"/>
        </w:rPr>
        <w:tab/>
        <w:t>)</w:t>
      </w:r>
    </w:p>
    <w:p w14:paraId="28DC13D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/>
        <w:rPr>
          <w:rFonts w:ascii="Arial" w:hAnsi="Arial"/>
          <w:i/>
          <w:sz w:val="20"/>
        </w:rPr>
      </w:pPr>
      <w:hyperlink w:anchor="_bookmark35" w:history="1">
        <w:r>
          <w:rPr>
            <w:color w:val="337AB7"/>
            <w:sz w:val="20"/>
          </w:rPr>
          <w:t xml:space="preserve">Using Synopsys GitLab Template with Polaris </w:t>
        </w:r>
      </w:hyperlink>
      <w:hyperlink w:anchor="_bookmark35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5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2"/>
            <w:sz w:val="20"/>
          </w:rPr>
          <w:t xml:space="preserve"> </w:t>
        </w:r>
      </w:hyperlink>
      <w:hyperlink w:anchor="_bookmark35" w:history="1">
        <w:r>
          <w:rPr>
            <w:rFonts w:ascii="Arial" w:hAnsi="Arial"/>
            <w:i/>
            <w:color w:val="337AB7"/>
            <w:sz w:val="20"/>
          </w:rPr>
          <w:t>46</w:t>
        </w:r>
      </w:hyperlink>
      <w:hyperlink w:anchor="_bookmark35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1DF1121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36" w:history="1">
        <w:r>
          <w:rPr>
            <w:color w:val="337AB7"/>
            <w:sz w:val="20"/>
          </w:rPr>
          <w:t xml:space="preserve">Using the Synopsys GitLab Template with Black Duck </w:t>
        </w:r>
      </w:hyperlink>
      <w:hyperlink w:anchor="_bookmark36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6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0"/>
            <w:sz w:val="20"/>
          </w:rPr>
          <w:t xml:space="preserve"> </w:t>
        </w:r>
      </w:hyperlink>
      <w:hyperlink w:anchor="_bookmark36" w:history="1">
        <w:r>
          <w:rPr>
            <w:rFonts w:ascii="Arial" w:hAnsi="Arial"/>
            <w:i/>
            <w:color w:val="337AB7"/>
            <w:sz w:val="20"/>
          </w:rPr>
          <w:t>48</w:t>
        </w:r>
      </w:hyperlink>
      <w:hyperlink w:anchor="_bookmark36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444FDC0A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3" w:lineRule="auto"/>
        <w:ind w:right="669"/>
        <w:rPr>
          <w:rFonts w:ascii="Arial" w:hAnsi="Arial"/>
          <w:i/>
          <w:sz w:val="20"/>
        </w:rPr>
      </w:pPr>
      <w:hyperlink w:anchor="_bookmark37" w:history="1">
        <w:r>
          <w:rPr>
            <w:color w:val="337AB7"/>
            <w:sz w:val="20"/>
          </w:rPr>
          <w:t>Using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the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GitLab</w:t>
        </w:r>
        <w:r>
          <w:rPr>
            <w:color w:val="337AB7"/>
            <w:spacing w:val="-12"/>
            <w:sz w:val="20"/>
          </w:rPr>
          <w:t xml:space="preserve"> </w:t>
        </w:r>
        <w:r>
          <w:rPr>
            <w:color w:val="337AB7"/>
            <w:sz w:val="20"/>
          </w:rPr>
          <w:t>Template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12"/>
            <w:sz w:val="20"/>
          </w:rPr>
          <w:t xml:space="preserve"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12"/>
            <w:sz w:val="20"/>
          </w:rPr>
          <w:t xml:space="preserve"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13"/>
            <w:sz w:val="20"/>
          </w:rPr>
          <w:t xml:space="preserve"> </w:t>
        </w:r>
        <w:r>
          <w:rPr>
            <w:color w:val="337AB7"/>
            <w:sz w:val="20"/>
          </w:rPr>
          <w:t>Client</w:t>
        </w:r>
        <w:r>
          <w:rPr>
            <w:color w:val="337AB7"/>
            <w:spacing w:val="-8"/>
            <w:sz w:val="20"/>
          </w:rPr>
          <w:t xml:space="preserve"> </w:t>
        </w:r>
      </w:hyperlink>
      <w:hyperlink w:anchor="_bookmark37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13"/>
          <w:sz w:val="20"/>
        </w:rPr>
        <w:t xml:space="preserve"> </w:t>
      </w:r>
      <w:hyperlink w:anchor="_bookmark37" w:history="1">
        <w:r>
          <w:rPr>
            <w:rFonts w:ascii="Arial" w:hAnsi="Arial"/>
            <w:i/>
            <w:color w:val="337AB7"/>
            <w:sz w:val="20"/>
          </w:rPr>
          <w:t>page</w:t>
        </w:r>
      </w:hyperlink>
      <w:hyperlink w:anchor="_bookmark37" w:history="1">
        <w:r>
          <w:rPr>
            <w:rFonts w:ascii="Arial" w:hAnsi="Arial"/>
            <w:i/>
            <w:color w:val="337AB7"/>
            <w:sz w:val="20"/>
          </w:rPr>
          <w:t xml:space="preserve"> 51</w:t>
        </w:r>
      </w:hyperlink>
      <w:hyperlink w:anchor="_bookmark37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46B943C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8"/>
        <w:rPr>
          <w:rFonts w:ascii="Arial" w:hAnsi="Arial"/>
          <w:i/>
          <w:sz w:val="20"/>
        </w:rPr>
      </w:pPr>
      <w:hyperlink w:anchor="_bookmark38" w:history="1">
        <w:r>
          <w:rPr>
            <w:color w:val="337AB7"/>
            <w:sz w:val="20"/>
          </w:rPr>
          <w:t xml:space="preserve">Additional GitLab Configuration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8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 xml:space="preserve">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54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4C68E79A" w14:textId="77777777" w:rsidR="00956473" w:rsidRDefault="00956473">
      <w:pPr>
        <w:pStyle w:val="BodyText"/>
        <w:spacing w:before="3"/>
        <w:rPr>
          <w:rFonts w:ascii="Arial"/>
          <w:i/>
          <w:sz w:val="31"/>
        </w:rPr>
      </w:pPr>
    </w:p>
    <w:p w14:paraId="6F89EA64" w14:textId="77777777" w:rsidR="00956473" w:rsidRDefault="00000000">
      <w:pPr>
        <w:pStyle w:val="Heading2"/>
      </w:pPr>
      <w:bookmarkStart w:id="288" w:name="GitLab_Prerequisites"/>
      <w:bookmarkStart w:id="289" w:name="_bookmark34"/>
      <w:bookmarkEnd w:id="288"/>
      <w:bookmarkEnd w:id="289"/>
      <w:r>
        <w:t>GitLab Prerequisites</w:t>
      </w:r>
    </w:p>
    <w:p w14:paraId="18F1EA4D" w14:textId="0A7EC863" w:rsidR="00956473" w:rsidRDefault="00000000">
      <w:pPr>
        <w:pStyle w:val="BodyText"/>
        <w:spacing w:before="213"/>
        <w:ind w:left="100"/>
      </w:pPr>
      <w:r>
        <w:t xml:space="preserve">Before configuring Synopsys Template into your GitLab pipeline, </w:t>
      </w:r>
      <w:ins w:id="290" w:author="Raj Kesarapalli" w:date="2023-07-28T15:36:00Z">
        <w:r w:rsidR="00C86EAE">
          <w:t>you must meet the following prerequisites:</w:t>
        </w:r>
      </w:ins>
      <w:del w:id="291" w:author="Raj Kesarapalli" w:date="2023-07-28T15:36:00Z">
        <w:r w:rsidDel="00C86EAE">
          <w:delText>set up the following.</w:delText>
        </w:r>
      </w:del>
    </w:p>
    <w:p w14:paraId="13B65C13" w14:textId="77777777" w:rsidR="00956473" w:rsidRDefault="00956473">
      <w:pPr>
        <w:pStyle w:val="BodyText"/>
        <w:spacing w:before="6"/>
        <w:rPr>
          <w:sz w:val="26"/>
        </w:rPr>
      </w:pPr>
    </w:p>
    <w:p w14:paraId="55F6FF0C" w14:textId="77777777" w:rsidR="00956473" w:rsidRDefault="00000000">
      <w:pPr>
        <w:pStyle w:val="Heading4"/>
      </w:pPr>
      <w:bookmarkStart w:id="292" w:name="GitLab_Runner_Setup"/>
      <w:bookmarkEnd w:id="292"/>
      <w:r>
        <w:t>GitLab Runner Setup</w:t>
      </w:r>
    </w:p>
    <w:p w14:paraId="7FA34766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35F6FE4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" w:line="340" w:lineRule="auto"/>
        <w:ind w:right="761"/>
        <w:rPr>
          <w:sz w:val="20"/>
        </w:rPr>
      </w:pPr>
      <w:r>
        <w:rPr>
          <w:sz w:val="20"/>
        </w:rPr>
        <w:t>GitLab</w:t>
      </w:r>
      <w:r>
        <w:rPr>
          <w:spacing w:val="-11"/>
          <w:sz w:val="20"/>
        </w:rPr>
        <w:t xml:space="preserve"> </w:t>
      </w:r>
      <w:r>
        <w:rPr>
          <w:sz w:val="20"/>
        </w:rPr>
        <w:t>Runner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works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GitLab</w:t>
      </w:r>
      <w:r>
        <w:rPr>
          <w:spacing w:val="-10"/>
          <w:sz w:val="20"/>
        </w:rPr>
        <w:t xml:space="preserve"> </w:t>
      </w:r>
      <w:r>
        <w:rPr>
          <w:sz w:val="20"/>
        </w:rPr>
        <w:t>CI/CD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run</w:t>
      </w:r>
      <w:r>
        <w:rPr>
          <w:spacing w:val="-10"/>
          <w:sz w:val="20"/>
        </w:rPr>
        <w:t xml:space="preserve"> </w:t>
      </w:r>
      <w:r>
        <w:rPr>
          <w:sz w:val="20"/>
        </w:rPr>
        <w:t>jobs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pipeline.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use GitLab</w:t>
      </w:r>
      <w:r>
        <w:rPr>
          <w:spacing w:val="-9"/>
          <w:sz w:val="20"/>
        </w:rPr>
        <w:t xml:space="preserve"> </w:t>
      </w:r>
      <w:r>
        <w:rPr>
          <w:sz w:val="20"/>
        </w:rPr>
        <w:t>Runner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project,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maintainer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owner</w:t>
      </w:r>
      <w:r>
        <w:rPr>
          <w:spacing w:val="-8"/>
          <w:sz w:val="20"/>
        </w:rPr>
        <w:t xml:space="preserve"> </w:t>
      </w:r>
      <w:r>
        <w:rPr>
          <w:sz w:val="20"/>
        </w:rPr>
        <w:t>role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project.</w:t>
      </w:r>
    </w:p>
    <w:p w14:paraId="5F86BFB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8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GitLab</w:t>
      </w:r>
      <w:r>
        <w:rPr>
          <w:spacing w:val="-4"/>
          <w:sz w:val="20"/>
        </w:rPr>
        <w:t xml:space="preserve"> </w:t>
      </w:r>
      <w:r>
        <w:rPr>
          <w:sz w:val="20"/>
        </w:rPr>
        <w:t>runner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self-</w:t>
      </w:r>
      <w:proofErr w:type="gramStart"/>
      <w:r>
        <w:rPr>
          <w:sz w:val="20"/>
        </w:rPr>
        <w:t>managed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SaaS</w:t>
      </w:r>
      <w:r>
        <w:rPr>
          <w:spacing w:val="-4"/>
          <w:sz w:val="20"/>
        </w:rPr>
        <w:t xml:space="preserve"> </w:t>
      </w:r>
      <w:r>
        <w:rPr>
          <w:sz w:val="20"/>
        </w:rPr>
        <w:t>runners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GitLab.</w:t>
      </w:r>
    </w:p>
    <w:p w14:paraId="4F74BC7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9" w:line="340" w:lineRule="auto"/>
        <w:ind w:right="312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GitLab</w:t>
      </w:r>
      <w:r>
        <w:rPr>
          <w:spacing w:val="-13"/>
          <w:sz w:val="20"/>
        </w:rPr>
        <w:t xml:space="preserve"> </w:t>
      </w:r>
      <w:r>
        <w:rPr>
          <w:sz w:val="20"/>
        </w:rPr>
        <w:t>self-managed</w:t>
      </w:r>
      <w:r>
        <w:rPr>
          <w:spacing w:val="-13"/>
          <w:sz w:val="20"/>
        </w:rPr>
        <w:t xml:space="preserve"> </w:t>
      </w:r>
      <w:r>
        <w:rPr>
          <w:sz w:val="20"/>
        </w:rPr>
        <w:t>runner</w:t>
      </w:r>
      <w:r>
        <w:rPr>
          <w:spacing w:val="-13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installed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GNU/Linux,</w:t>
      </w:r>
      <w:r>
        <w:rPr>
          <w:spacing w:val="-13"/>
          <w:sz w:val="20"/>
        </w:rPr>
        <w:t xml:space="preserve"> </w:t>
      </w:r>
      <w:r>
        <w:rPr>
          <w:sz w:val="20"/>
        </w:rPr>
        <w:t>macOS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Windows.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For more details refer: </w:t>
      </w:r>
      <w:hyperlink r:id="rId33">
        <w:r>
          <w:rPr>
            <w:color w:val="337AB7"/>
            <w:sz w:val="20"/>
          </w:rPr>
          <w:t>Install GitLab</w:t>
        </w:r>
        <w:r>
          <w:rPr>
            <w:color w:val="337AB7"/>
            <w:spacing w:val="-9"/>
            <w:sz w:val="20"/>
          </w:rPr>
          <w:t xml:space="preserve"> </w:t>
        </w:r>
        <w:r>
          <w:rPr>
            <w:color w:val="337AB7"/>
            <w:sz w:val="20"/>
          </w:rPr>
          <w:t>Runner</w:t>
        </w:r>
      </w:hyperlink>
    </w:p>
    <w:p w14:paraId="4C6F3942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9" w:lineRule="exac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7"/>
          <w:sz w:val="20"/>
        </w:rPr>
        <w:t xml:space="preserve"> </w:t>
      </w:r>
      <w:r>
        <w:rPr>
          <w:sz w:val="20"/>
        </w:rPr>
        <w:t>self-managed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runner,</w:t>
      </w:r>
      <w:r>
        <w:rPr>
          <w:spacing w:val="-6"/>
          <w:sz w:val="20"/>
        </w:rPr>
        <w:t xml:space="preserve"> </w:t>
      </w:r>
      <w:r>
        <w:rPr>
          <w:sz w:val="20"/>
        </w:rPr>
        <w:t>go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 xml:space="preserve"> </w:t>
      </w:r>
      <w:r>
        <w:rPr>
          <w:b/>
          <w:sz w:val="20"/>
        </w:rPr>
        <w:t>Runners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</w:p>
    <w:p w14:paraId="61F487DE" w14:textId="77777777" w:rsidR="00956473" w:rsidRDefault="00000000">
      <w:pPr>
        <w:pStyle w:val="BodyText"/>
        <w:spacing w:before="100"/>
        <w:ind w:left="700"/>
      </w:pPr>
      <w:r>
        <w:t>configure.</w:t>
      </w:r>
    </w:p>
    <w:p w14:paraId="7D0D494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sz w:val="20"/>
        </w:rPr>
      </w:pPr>
      <w:r>
        <w:rPr>
          <w:sz w:val="20"/>
        </w:rPr>
        <w:t>During runner registration, choose executor as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shell</w:t>
      </w:r>
      <w:r>
        <w:rPr>
          <w:sz w:val="20"/>
        </w:rPr>
        <w:t>.</w:t>
      </w:r>
    </w:p>
    <w:p w14:paraId="01C03B4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469"/>
        <w:rPr>
          <w:sz w:val="20"/>
        </w:rPr>
      </w:pPr>
      <w:r>
        <w:rPr>
          <w:sz w:val="20"/>
        </w:rPr>
        <w:t>Make</w:t>
      </w:r>
      <w:r>
        <w:rPr>
          <w:spacing w:val="-17"/>
          <w:sz w:val="20"/>
        </w:rPr>
        <w:t xml:space="preserve"> </w:t>
      </w:r>
      <w:r>
        <w:rPr>
          <w:sz w:val="20"/>
        </w:rPr>
        <w:t>sure</w:t>
      </w:r>
      <w:r>
        <w:rPr>
          <w:spacing w:val="-16"/>
          <w:sz w:val="20"/>
        </w:rPr>
        <w:t xml:space="preserve"> </w:t>
      </w:r>
      <w:r>
        <w:rPr>
          <w:sz w:val="20"/>
        </w:rPr>
        <w:t>you</w:t>
      </w:r>
      <w:r>
        <w:rPr>
          <w:spacing w:val="-16"/>
          <w:sz w:val="20"/>
        </w:rPr>
        <w:t xml:space="preserve"> </w:t>
      </w:r>
      <w:r>
        <w:rPr>
          <w:sz w:val="20"/>
        </w:rPr>
        <w:t>have</w:t>
      </w:r>
      <w:r>
        <w:rPr>
          <w:spacing w:val="-16"/>
          <w:sz w:val="20"/>
        </w:rPr>
        <w:t xml:space="preserve"> </w:t>
      </w:r>
      <w:r>
        <w:rPr>
          <w:sz w:val="20"/>
        </w:rPr>
        <w:t>curl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unzip</w:t>
      </w:r>
      <w:r>
        <w:rPr>
          <w:spacing w:val="-16"/>
          <w:sz w:val="20"/>
        </w:rPr>
        <w:t xml:space="preserve"> </w:t>
      </w:r>
      <w:r>
        <w:rPr>
          <w:sz w:val="20"/>
        </w:rPr>
        <w:t>package</w:t>
      </w:r>
      <w:r>
        <w:rPr>
          <w:spacing w:val="-16"/>
          <w:sz w:val="20"/>
        </w:rPr>
        <w:t xml:space="preserve"> </w:t>
      </w:r>
      <w:r>
        <w:rPr>
          <w:sz w:val="20"/>
        </w:rPr>
        <w:t>tools</w:t>
      </w:r>
      <w:r>
        <w:rPr>
          <w:spacing w:val="-17"/>
          <w:sz w:val="20"/>
        </w:rPr>
        <w:t xml:space="preserve"> </w:t>
      </w:r>
      <w:r>
        <w:rPr>
          <w:sz w:val="20"/>
        </w:rPr>
        <w:t>installed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self-managed/SaaS</w:t>
      </w:r>
      <w:r>
        <w:rPr>
          <w:spacing w:val="-16"/>
          <w:sz w:val="20"/>
        </w:rPr>
        <w:t xml:space="preserve"> </w:t>
      </w:r>
      <w:r>
        <w:rPr>
          <w:sz w:val="20"/>
        </w:rPr>
        <w:t>runner</w:t>
      </w:r>
      <w:r>
        <w:rPr>
          <w:spacing w:val="-16"/>
          <w:sz w:val="20"/>
        </w:rPr>
        <w:t xml:space="preserve"> </w:t>
      </w:r>
      <w:r>
        <w:rPr>
          <w:sz w:val="20"/>
        </w:rPr>
        <w:t>(Linux/ Mac).</w:t>
      </w:r>
    </w:p>
    <w:p w14:paraId="46ADCACF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900"/>
        <w:rPr>
          <w:sz w:val="20"/>
        </w:rPr>
      </w:pPr>
      <w:r>
        <w:rPr>
          <w:sz w:val="20"/>
        </w:rPr>
        <w:t>Synopsys</w:t>
      </w:r>
      <w:r>
        <w:rPr>
          <w:spacing w:val="-16"/>
          <w:sz w:val="20"/>
        </w:rPr>
        <w:t xml:space="preserve"> </w:t>
      </w:r>
      <w:r>
        <w:rPr>
          <w:sz w:val="20"/>
        </w:rPr>
        <w:t>Template</w:t>
      </w:r>
      <w:r>
        <w:rPr>
          <w:spacing w:val="-15"/>
          <w:sz w:val="20"/>
        </w:rPr>
        <w:t xml:space="preserve"> </w:t>
      </w:r>
      <w:r>
        <w:rPr>
          <w:sz w:val="20"/>
        </w:rPr>
        <w:t>supports</w:t>
      </w:r>
      <w:r>
        <w:rPr>
          <w:spacing w:val="-16"/>
          <w:sz w:val="20"/>
        </w:rPr>
        <w:t xml:space="preserve"> </w:t>
      </w:r>
      <w:r>
        <w:rPr>
          <w:sz w:val="20"/>
        </w:rPr>
        <w:t>both</w:t>
      </w:r>
      <w:r>
        <w:rPr>
          <w:spacing w:val="-15"/>
          <w:sz w:val="20"/>
        </w:rPr>
        <w:t xml:space="preserve"> </w:t>
      </w:r>
      <w:r>
        <w:rPr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z w:val="20"/>
        </w:rPr>
        <w:t>runners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Shared</w:t>
      </w:r>
      <w:r>
        <w:rPr>
          <w:spacing w:val="-15"/>
          <w:sz w:val="20"/>
        </w:rPr>
        <w:t xml:space="preserve"> </w:t>
      </w:r>
      <w:r>
        <w:rPr>
          <w:sz w:val="20"/>
        </w:rPr>
        <w:t>runners</w:t>
      </w:r>
      <w:r>
        <w:rPr>
          <w:spacing w:val="-16"/>
          <w:sz w:val="20"/>
        </w:rPr>
        <w:t xml:space="preserve"> </w:t>
      </w:r>
      <w:r>
        <w:rPr>
          <w:sz w:val="20"/>
        </w:rPr>
        <w:t>(except</w:t>
      </w:r>
      <w:r>
        <w:rPr>
          <w:spacing w:val="-15"/>
          <w:sz w:val="20"/>
        </w:rPr>
        <w:t xml:space="preserve"> </w:t>
      </w:r>
      <w:r>
        <w:rPr>
          <w:sz w:val="20"/>
        </w:rPr>
        <w:t>Shared</w:t>
      </w:r>
      <w:r>
        <w:rPr>
          <w:spacing w:val="-16"/>
          <w:sz w:val="20"/>
        </w:rPr>
        <w:t xml:space="preserve"> </w:t>
      </w:r>
      <w:r>
        <w:rPr>
          <w:sz w:val="20"/>
        </w:rPr>
        <w:t>Mac Runners).</w:t>
      </w:r>
    </w:p>
    <w:p w14:paraId="144A48C3" w14:textId="77777777" w:rsidR="00956473" w:rsidRDefault="00956473">
      <w:pPr>
        <w:spacing w:line="340" w:lineRule="auto"/>
        <w:rPr>
          <w:sz w:val="20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00D617FE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5 - GitLab – Synopsys Template | 46</w:t>
      </w:r>
    </w:p>
    <w:p w14:paraId="306312C3" w14:textId="77777777" w:rsidR="00956473" w:rsidRDefault="00956473">
      <w:pPr>
        <w:pStyle w:val="BodyText"/>
        <w:rPr>
          <w:sz w:val="22"/>
        </w:rPr>
      </w:pPr>
    </w:p>
    <w:p w14:paraId="63D3921D" w14:textId="77777777" w:rsidR="00956473" w:rsidRDefault="00956473">
      <w:pPr>
        <w:pStyle w:val="BodyText"/>
        <w:rPr>
          <w:sz w:val="22"/>
        </w:rPr>
      </w:pPr>
    </w:p>
    <w:p w14:paraId="46994E9F" w14:textId="77777777" w:rsidR="00956473" w:rsidRDefault="00000000">
      <w:pPr>
        <w:pStyle w:val="Heading4"/>
        <w:spacing w:before="154"/>
      </w:pPr>
      <w:bookmarkStart w:id="293" w:name="Configure_GitLab_Variables"/>
      <w:bookmarkEnd w:id="293"/>
      <w:r>
        <w:t>Configure GitLab Variables</w:t>
      </w:r>
    </w:p>
    <w:p w14:paraId="0269F119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3552FC90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296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13"/>
          <w:sz w:val="20"/>
        </w:rPr>
        <w:t xml:space="preserve"> </w:t>
      </w:r>
      <w:r>
        <w:rPr>
          <w:sz w:val="20"/>
        </w:rPr>
        <w:t>tokens,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names</w:t>
      </w:r>
      <w:proofErr w:type="gram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passwords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even</w:t>
      </w:r>
      <w:r>
        <w:rPr>
          <w:spacing w:val="-12"/>
          <w:sz w:val="20"/>
        </w:rPr>
        <w:t xml:space="preserve"> </w:t>
      </w:r>
      <w:r>
        <w:rPr>
          <w:sz w:val="20"/>
        </w:rPr>
        <w:t>URLs</w:t>
      </w:r>
      <w:r>
        <w:rPr>
          <w:spacing w:val="-13"/>
          <w:sz w:val="20"/>
        </w:rPr>
        <w:t xml:space="preserve"> </w:t>
      </w:r>
      <w:r>
        <w:rPr>
          <w:sz w:val="20"/>
        </w:rPr>
        <w:t>must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configured using GitLab</w:t>
      </w:r>
      <w:r>
        <w:rPr>
          <w:spacing w:val="-3"/>
          <w:sz w:val="20"/>
        </w:rPr>
        <w:t xml:space="preserve"> </w:t>
      </w:r>
      <w:r>
        <w:rPr>
          <w:sz w:val="20"/>
        </w:rPr>
        <w:t>variables.</w:t>
      </w:r>
    </w:p>
    <w:p w14:paraId="4BAFE7C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855"/>
        <w:rPr>
          <w:sz w:val="20"/>
        </w:rPr>
      </w:pPr>
      <w:r>
        <w:rPr>
          <w:sz w:val="20"/>
        </w:rPr>
        <w:t>These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added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Project,</w:t>
      </w:r>
      <w:r>
        <w:rPr>
          <w:spacing w:val="-11"/>
          <w:sz w:val="20"/>
        </w:rPr>
        <w:t xml:space="preserve"> </w:t>
      </w:r>
      <w:r>
        <w:rPr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Global</w:t>
      </w:r>
      <w:r>
        <w:rPr>
          <w:spacing w:val="-11"/>
          <w:sz w:val="20"/>
        </w:rPr>
        <w:t xml:space="preserve"> </w:t>
      </w:r>
      <w:r>
        <w:rPr>
          <w:sz w:val="20"/>
        </w:rPr>
        <w:t>scopes</w:t>
      </w:r>
      <w:r>
        <w:rPr>
          <w:spacing w:val="-10"/>
          <w:sz w:val="20"/>
        </w:rPr>
        <w:t xml:space="preserve"> </w:t>
      </w:r>
      <w:r>
        <w:rPr>
          <w:sz w:val="20"/>
        </w:rPr>
        <w:t>(Global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self-managed</w:t>
      </w:r>
      <w:r>
        <w:rPr>
          <w:spacing w:val="-11"/>
          <w:sz w:val="20"/>
        </w:rPr>
        <w:t xml:space="preserve"> </w:t>
      </w:r>
      <w:r>
        <w:rPr>
          <w:sz w:val="20"/>
        </w:rPr>
        <w:t>GitLab instances</w:t>
      </w:r>
      <w:r>
        <w:rPr>
          <w:spacing w:val="-2"/>
          <w:sz w:val="20"/>
        </w:rPr>
        <w:t xml:space="preserve"> </w:t>
      </w:r>
      <w:r>
        <w:rPr>
          <w:sz w:val="20"/>
        </w:rPr>
        <w:t>only).</w:t>
      </w:r>
    </w:p>
    <w:p w14:paraId="365C5287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9" w:lineRule="exac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variables,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 xml:space="preserve"> </w:t>
      </w:r>
      <w:r>
        <w:rPr>
          <w:b/>
          <w:sz w:val="20"/>
        </w:rPr>
        <w:t>Variables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sure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mask</w:t>
      </w:r>
      <w:r>
        <w:rPr>
          <w:spacing w:val="-6"/>
          <w:sz w:val="20"/>
        </w:rPr>
        <w:t xml:space="preserve"> </w:t>
      </w:r>
      <w:r>
        <w:rPr>
          <w:sz w:val="20"/>
        </w:rPr>
        <w:t>passwords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tokens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</w:p>
    <w:p w14:paraId="0ED6E195" w14:textId="77777777" w:rsidR="00956473" w:rsidRDefault="00000000">
      <w:pPr>
        <w:pStyle w:val="BodyText"/>
        <w:spacing w:before="98"/>
        <w:ind w:left="700"/>
      </w:pPr>
      <w:r>
        <w:t xml:space="preserve">avoid them being exposed in logs. For more details see </w:t>
      </w:r>
      <w:hyperlink r:id="rId34">
        <w:r>
          <w:rPr>
            <w:color w:val="337AB7"/>
          </w:rPr>
          <w:t>GitLab CI/CD variables</w:t>
        </w:r>
      </w:hyperlink>
      <w:r>
        <w:t>.</w:t>
      </w:r>
    </w:p>
    <w:p w14:paraId="6498D11E" w14:textId="77777777" w:rsidR="00956473" w:rsidRDefault="00956473">
      <w:pPr>
        <w:pStyle w:val="BodyText"/>
        <w:spacing w:before="2"/>
        <w:rPr>
          <w:sz w:val="29"/>
        </w:rPr>
      </w:pPr>
    </w:p>
    <w:p w14:paraId="559B4A62" w14:textId="77777777" w:rsidR="00956473" w:rsidRDefault="00000000">
      <w:pPr>
        <w:pStyle w:val="Heading4"/>
        <w:spacing w:before="1"/>
      </w:pPr>
      <w:bookmarkStart w:id="294" w:name="Configure_Gitlab_User_Token"/>
      <w:bookmarkEnd w:id="294"/>
      <w:r>
        <w:t>Configure Gitlab User Token</w:t>
      </w:r>
    </w:p>
    <w:p w14:paraId="41816D50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1D4B7C7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841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BRIDGE_GITLAB_USER_TOKEN</w:t>
      </w:r>
      <w:r>
        <w:rPr>
          <w:rFonts w:ascii="Courier New" w:hAnsi="Courier New"/>
          <w:spacing w:val="-58"/>
          <w:sz w:val="16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required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when</w:t>
      </w:r>
      <w:r>
        <w:rPr>
          <w:spacing w:val="-11"/>
          <w:sz w:val="20"/>
        </w:rPr>
        <w:t xml:space="preserve"> </w:t>
      </w:r>
      <w:r>
        <w:rPr>
          <w:sz w:val="20"/>
        </w:rPr>
        <w:t>running</w:t>
      </w:r>
      <w:r>
        <w:rPr>
          <w:spacing w:val="-12"/>
          <w:sz w:val="20"/>
        </w:rPr>
        <w:t xml:space="preserve"> </w:t>
      </w:r>
      <w:r>
        <w:rPr>
          <w:sz w:val="20"/>
        </w:rPr>
        <w:t>Black</w:t>
      </w:r>
      <w:r>
        <w:rPr>
          <w:spacing w:val="-11"/>
          <w:sz w:val="20"/>
        </w:rPr>
        <w:t xml:space="preserve"> </w:t>
      </w:r>
      <w:r>
        <w:rPr>
          <w:sz w:val="20"/>
        </w:rPr>
        <w:t>Duck</w:t>
      </w:r>
      <w:r>
        <w:rPr>
          <w:spacing w:val="-12"/>
          <w:sz w:val="20"/>
        </w:rPr>
        <w:t xml:space="preserve"> </w:t>
      </w:r>
      <w:r>
        <w:rPr>
          <w:sz w:val="20"/>
        </w:rPr>
        <w:t>Fix</w:t>
      </w:r>
      <w:r>
        <w:rPr>
          <w:spacing w:val="-11"/>
          <w:sz w:val="20"/>
        </w:rPr>
        <w:t xml:space="preserve"> </w:t>
      </w:r>
      <w:r>
        <w:rPr>
          <w:sz w:val="20"/>
        </w:rPr>
        <w:t>PR,</w:t>
      </w:r>
      <w:r>
        <w:rPr>
          <w:spacing w:val="-11"/>
          <w:sz w:val="20"/>
        </w:rPr>
        <w:t xml:space="preserve"> </w:t>
      </w:r>
      <w:r>
        <w:rPr>
          <w:sz w:val="20"/>
        </w:rPr>
        <w:t>Black</w:t>
      </w:r>
      <w:r>
        <w:rPr>
          <w:spacing w:val="-12"/>
          <w:sz w:val="20"/>
        </w:rPr>
        <w:t xml:space="preserve"> </w:t>
      </w:r>
      <w:r>
        <w:rPr>
          <w:sz w:val="20"/>
        </w:rPr>
        <w:t>Duck/ Coverity PR</w:t>
      </w:r>
      <w:r>
        <w:rPr>
          <w:spacing w:val="-3"/>
          <w:sz w:val="20"/>
        </w:rPr>
        <w:t xml:space="preserve"> </w:t>
      </w:r>
      <w:r>
        <w:rPr>
          <w:sz w:val="20"/>
        </w:rPr>
        <w:t>Comment.</w:t>
      </w:r>
    </w:p>
    <w:p w14:paraId="73F3ACD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9" w:lineRule="exact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Token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(PAT)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GitLab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User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9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 xml:space="preserve"> Tokens</w:t>
      </w:r>
      <w:r>
        <w:rPr>
          <w:spacing w:val="-4"/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store</w:t>
      </w:r>
      <w:proofErr w:type="gramEnd"/>
    </w:p>
    <w:p w14:paraId="663B71E0" w14:textId="77777777" w:rsidR="00956473" w:rsidRDefault="00000000">
      <w:pPr>
        <w:pStyle w:val="BodyText"/>
        <w:spacing w:before="100"/>
        <w:ind w:left="700"/>
      </w:pPr>
      <w:r>
        <w:t xml:space="preserve">it as </w:t>
      </w:r>
      <w:proofErr w:type="gramStart"/>
      <w:r>
        <w:t>secret</w:t>
      </w:r>
      <w:proofErr w:type="gramEnd"/>
      <w:r>
        <w:t xml:space="preserve"> variable or store and fetch it from vault.</w:t>
      </w:r>
    </w:p>
    <w:p w14:paraId="118C8541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 w:line="340" w:lineRule="auto"/>
        <w:ind w:right="376"/>
        <w:rPr>
          <w:sz w:val="20"/>
        </w:rPr>
      </w:pPr>
      <w:r>
        <w:rPr>
          <w:spacing w:val="-9"/>
          <w:sz w:val="20"/>
        </w:rPr>
        <w:t xml:space="preserve">PAT </w:t>
      </w: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api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scope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Black</w:t>
      </w:r>
      <w:r>
        <w:rPr>
          <w:spacing w:val="-8"/>
          <w:sz w:val="20"/>
        </w:rPr>
        <w:t xml:space="preserve"> </w:t>
      </w:r>
      <w:r>
        <w:rPr>
          <w:sz w:val="20"/>
        </w:rPr>
        <w:t>Duck</w:t>
      </w:r>
      <w:r>
        <w:rPr>
          <w:spacing w:val="-9"/>
          <w:sz w:val="20"/>
        </w:rPr>
        <w:t xml:space="preserve"> </w:t>
      </w:r>
      <w:r>
        <w:rPr>
          <w:sz w:val="20"/>
        </w:rPr>
        <w:t>Fix</w:t>
      </w:r>
      <w:r>
        <w:rPr>
          <w:spacing w:val="-9"/>
          <w:sz w:val="20"/>
        </w:rPr>
        <w:t xml:space="preserve"> </w:t>
      </w:r>
      <w:r>
        <w:rPr>
          <w:sz w:val="20"/>
        </w:rPr>
        <w:t>PR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Black</w:t>
      </w:r>
      <w:r>
        <w:rPr>
          <w:spacing w:val="-9"/>
          <w:sz w:val="20"/>
        </w:rPr>
        <w:t xml:space="preserve"> </w:t>
      </w:r>
      <w:r>
        <w:rPr>
          <w:sz w:val="20"/>
        </w:rPr>
        <w:t>Duck/Coverity</w:t>
      </w:r>
      <w:r>
        <w:rPr>
          <w:spacing w:val="-9"/>
          <w:sz w:val="20"/>
        </w:rPr>
        <w:t xml:space="preserve"> </w:t>
      </w:r>
      <w:r>
        <w:rPr>
          <w:sz w:val="20"/>
        </w:rPr>
        <w:t>PR</w:t>
      </w:r>
      <w:r>
        <w:rPr>
          <w:spacing w:val="-9"/>
          <w:sz w:val="20"/>
        </w:rPr>
        <w:t xml:space="preserve"> </w:t>
      </w:r>
      <w:r>
        <w:rPr>
          <w:sz w:val="20"/>
        </w:rPr>
        <w:t>Comment.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For more details, see: </w:t>
      </w:r>
      <w:hyperlink r:id="rId35">
        <w:r>
          <w:rPr>
            <w:color w:val="337AB7"/>
            <w:sz w:val="20"/>
          </w:rPr>
          <w:t>Personal access</w:t>
        </w:r>
        <w:r>
          <w:rPr>
            <w:color w:val="337AB7"/>
            <w:spacing w:val="-8"/>
            <w:sz w:val="20"/>
          </w:rPr>
          <w:t xml:space="preserve"> </w:t>
        </w:r>
        <w:r>
          <w:rPr>
            <w:color w:val="337AB7"/>
            <w:sz w:val="20"/>
          </w:rPr>
          <w:t>tokens</w:t>
        </w:r>
      </w:hyperlink>
    </w:p>
    <w:p w14:paraId="56E0D126" w14:textId="77777777" w:rsidR="00956473" w:rsidRDefault="00956473">
      <w:pPr>
        <w:pStyle w:val="BodyText"/>
        <w:spacing w:before="8"/>
      </w:pPr>
    </w:p>
    <w:p w14:paraId="09C48409" w14:textId="77777777" w:rsidR="00956473" w:rsidRDefault="00000000">
      <w:pPr>
        <w:pStyle w:val="Heading4"/>
        <w:spacing w:before="1"/>
      </w:pPr>
      <w:bookmarkStart w:id="295" w:name="Create_a_.gitlab-ci.yml_file"/>
      <w:bookmarkEnd w:id="295"/>
      <w:r>
        <w:t xml:space="preserve">Create </w:t>
      </w:r>
      <w:proofErr w:type="gramStart"/>
      <w:r>
        <w:t>a .</w:t>
      </w:r>
      <w:proofErr w:type="spellStart"/>
      <w:proofErr w:type="gramEnd"/>
      <w:r>
        <w:t>gitlab-ci.yml</w:t>
      </w:r>
      <w:proofErr w:type="spellEnd"/>
      <w:r>
        <w:t xml:space="preserve"> file</w:t>
      </w:r>
    </w:p>
    <w:p w14:paraId="530A0FF4" w14:textId="77777777" w:rsidR="00956473" w:rsidRDefault="00956473">
      <w:pPr>
        <w:pStyle w:val="BodyText"/>
        <w:spacing w:before="9"/>
        <w:rPr>
          <w:b/>
          <w:sz w:val="28"/>
        </w:rPr>
      </w:pPr>
    </w:p>
    <w:p w14:paraId="4412F6CE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202"/>
        <w:rPr>
          <w:sz w:val="20"/>
        </w:rPr>
      </w:pPr>
      <w:r>
        <w:rPr>
          <w:sz w:val="20"/>
        </w:rPr>
        <w:t>Before</w:t>
      </w:r>
      <w:r>
        <w:rPr>
          <w:spacing w:val="-12"/>
          <w:sz w:val="20"/>
        </w:rPr>
        <w:t xml:space="preserve"> </w:t>
      </w:r>
      <w:r>
        <w:rPr>
          <w:sz w:val="20"/>
        </w:rPr>
        <w:t>running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pipeline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Synopsys</w:t>
      </w:r>
      <w:r>
        <w:rPr>
          <w:spacing w:val="-11"/>
          <w:sz w:val="20"/>
        </w:rPr>
        <w:t xml:space="preserve"> </w:t>
      </w:r>
      <w:r>
        <w:rPr>
          <w:sz w:val="20"/>
        </w:rPr>
        <w:t>Template,</w:t>
      </w:r>
      <w:r>
        <w:rPr>
          <w:spacing w:val="-12"/>
          <w:sz w:val="20"/>
        </w:rPr>
        <w:t xml:space="preserve"> </w:t>
      </w:r>
      <w:r>
        <w:rPr>
          <w:sz w:val="20"/>
        </w:rPr>
        <w:t>add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.</w:t>
      </w:r>
      <w:proofErr w:type="spellStart"/>
      <w:proofErr w:type="gramEnd"/>
      <w:r>
        <w:rPr>
          <w:rFonts w:ascii="Courier New" w:hAnsi="Courier New"/>
          <w:sz w:val="16"/>
          <w:shd w:val="clear" w:color="auto" w:fill="EDEDED"/>
        </w:rPr>
        <w:t>gitlab-ci.yml</w:t>
      </w:r>
      <w:proofErr w:type="spellEnd"/>
      <w:r>
        <w:rPr>
          <w:rFonts w:ascii="Courier New" w:hAnsi="Courier New"/>
          <w:spacing w:val="-58"/>
          <w:sz w:val="16"/>
        </w:rPr>
        <w:t xml:space="preserve"> </w:t>
      </w:r>
      <w:r>
        <w:rPr>
          <w:sz w:val="20"/>
        </w:rPr>
        <w:t>file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by adding an </w:t>
      </w:r>
      <w:r>
        <w:rPr>
          <w:rFonts w:ascii="Courier New" w:hAnsi="Courier New"/>
          <w:sz w:val="16"/>
          <w:shd w:val="clear" w:color="auto" w:fill="EDEDED"/>
        </w:rPr>
        <w:t>include</w:t>
      </w:r>
      <w:r>
        <w:rPr>
          <w:rFonts w:ascii="Courier New" w:hAnsi="Courier New"/>
          <w:spacing w:val="-48"/>
          <w:sz w:val="16"/>
        </w:rPr>
        <w:t xml:space="preserve"> </w:t>
      </w:r>
      <w:r>
        <w:rPr>
          <w:spacing w:val="-3"/>
          <w:sz w:val="20"/>
        </w:rPr>
        <w:t>entry.</w:t>
      </w:r>
    </w:p>
    <w:p w14:paraId="26931DA5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238" w:lineRule="exact"/>
        <w:rPr>
          <w:sz w:val="20"/>
        </w:rPr>
      </w:pPr>
      <w:r>
        <w:rPr>
          <w:sz w:val="20"/>
        </w:rPr>
        <w:t>Push</w:t>
      </w:r>
      <w:r>
        <w:rPr>
          <w:spacing w:val="-5"/>
          <w:sz w:val="20"/>
        </w:rPr>
        <w:t xml:space="preserve"> </w:t>
      </w:r>
      <w:r>
        <w:rPr>
          <w:sz w:val="20"/>
        </w:rPr>
        <w:t>those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GitLab</w:t>
      </w:r>
      <w:r>
        <w:rPr>
          <w:spacing w:val="-4"/>
          <w:sz w:val="20"/>
        </w:rPr>
        <w:t xml:space="preserve"> </w:t>
      </w:r>
      <w:r>
        <w:rPr>
          <w:sz w:val="20"/>
        </w:rPr>
        <w:t>runner</w:t>
      </w:r>
      <w:r>
        <w:rPr>
          <w:spacing w:val="-5"/>
          <w:sz w:val="20"/>
        </w:rPr>
        <w:t xml:space="preserve"> </w:t>
      </w:r>
      <w:r>
        <w:rPr>
          <w:sz w:val="20"/>
        </w:rPr>
        <w:t>picks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job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initiates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pipeline.</w:t>
      </w:r>
    </w:p>
    <w:p w14:paraId="74E5107D" w14:textId="77777777" w:rsidR="00956473" w:rsidRDefault="00956473">
      <w:pPr>
        <w:pStyle w:val="BodyText"/>
        <w:spacing w:before="11"/>
        <w:rPr>
          <w:sz w:val="29"/>
        </w:rPr>
      </w:pPr>
    </w:p>
    <w:p w14:paraId="12B68B8A" w14:textId="77777777" w:rsidR="00956473" w:rsidRDefault="00000000">
      <w:pPr>
        <w:pStyle w:val="Heading2"/>
        <w:spacing w:before="1"/>
      </w:pPr>
      <w:bookmarkStart w:id="296" w:name="_bookmark35"/>
      <w:bookmarkEnd w:id="296"/>
      <w:r>
        <w:t>Using the Synopsys GitLab Template with Polaris</w:t>
      </w:r>
    </w:p>
    <w:p w14:paraId="2E6E232F" w14:textId="17FEFD2D" w:rsidR="00C86EAE" w:rsidRDefault="00C86EAE" w:rsidP="00C86EAE">
      <w:pPr>
        <w:pStyle w:val="BodyText"/>
        <w:spacing w:before="212" w:line="340" w:lineRule="auto"/>
        <w:ind w:left="100"/>
        <w:rPr>
          <w:ins w:id="297" w:author="Raj Kesarapalli" w:date="2023-07-28T15:38:00Z"/>
        </w:rPr>
      </w:pPr>
      <w:ins w:id="298" w:author="Raj Kesarapalli" w:date="2023-07-28T15:38:00Z">
        <w:r>
          <w:t>Before</w:t>
        </w:r>
        <w:r>
          <w:rPr>
            <w:spacing w:val="-14"/>
          </w:rPr>
          <w:t xml:space="preserve"> </w:t>
        </w:r>
        <w:r>
          <w:t>running</w:t>
        </w:r>
        <w:r>
          <w:rPr>
            <w:spacing w:val="-13"/>
          </w:rPr>
          <w:t xml:space="preserve"> </w:t>
        </w:r>
        <w:r>
          <w:t>a</w:t>
        </w:r>
        <w:r>
          <w:rPr>
            <w:spacing w:val="-13"/>
          </w:rPr>
          <w:t xml:space="preserve"> </w:t>
        </w:r>
        <w:r>
          <w:t>pipeline</w:t>
        </w:r>
        <w:r>
          <w:rPr>
            <w:spacing w:val="-13"/>
          </w:rPr>
          <w:t xml:space="preserve"> </w:t>
        </w:r>
        <w:r>
          <w:t>using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3"/>
          </w:rPr>
          <w:t xml:space="preserve"> </w:t>
        </w:r>
      </w:ins>
      <w:ins w:id="299" w:author="Raj Kesarapalli" w:date="2023-07-28T15:39:00Z">
        <w:r>
          <w:t>GitLab</w:t>
        </w:r>
      </w:ins>
      <w:ins w:id="300" w:author="Raj Kesarapalli" w:date="2023-07-28T15:38:00Z">
        <w:r>
          <w:rPr>
            <w:spacing w:val="-13"/>
          </w:rPr>
          <w:t xml:space="preserve"> </w:t>
        </w:r>
      </w:ins>
      <w:ins w:id="301" w:author="Raj Kesarapalli" w:date="2023-07-28T15:39:00Z">
        <w:r>
          <w:t>Template</w:t>
        </w:r>
      </w:ins>
      <w:ins w:id="302" w:author="Raj Kesarapalli" w:date="2023-07-28T15:38:00Z">
        <w:r>
          <w:rPr>
            <w:spacing w:val="-13"/>
          </w:rPr>
          <w:t xml:space="preserve"> </w:t>
        </w:r>
        <w:r>
          <w:t>with</w:t>
        </w:r>
        <w:r>
          <w:rPr>
            <w:spacing w:val="-13"/>
          </w:rPr>
          <w:t xml:space="preserve"> </w:t>
        </w:r>
        <w:r>
          <w:t>Polaris,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must</w:t>
        </w:r>
        <w:r>
          <w:rPr>
            <w:spacing w:val="-13"/>
          </w:rPr>
          <w:t xml:space="preserve"> </w:t>
        </w:r>
        <w:r>
          <w:t>set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appropriate applications and entitlements in your Polaris</w:t>
        </w:r>
        <w:r>
          <w:rPr>
            <w:spacing w:val="-15"/>
          </w:rPr>
          <w:t xml:space="preserve"> </w:t>
        </w:r>
        <w:r>
          <w:t>environment.</w:t>
        </w:r>
      </w:ins>
    </w:p>
    <w:p w14:paraId="0E97D0D5" w14:textId="77777777" w:rsidR="00C86EAE" w:rsidRDefault="00C86EAE" w:rsidP="00C86EAE">
      <w:pPr>
        <w:pStyle w:val="BodyText"/>
        <w:spacing w:line="340" w:lineRule="auto"/>
        <w:ind w:left="100"/>
        <w:rPr>
          <w:ins w:id="303" w:author="Raj Kesarapalli" w:date="2023-07-28T15:39:00Z"/>
        </w:rPr>
      </w:pPr>
    </w:p>
    <w:p w14:paraId="5461D2F3" w14:textId="6FC0297F" w:rsidR="00C86EAE" w:rsidRDefault="00C86EAE">
      <w:pPr>
        <w:pStyle w:val="BodyText"/>
        <w:spacing w:line="340" w:lineRule="auto"/>
        <w:ind w:left="100"/>
        <w:rPr>
          <w:ins w:id="304" w:author="Raj Kesarapalli" w:date="2023-07-28T15:39:00Z"/>
        </w:rPr>
        <w:pPrChange w:id="305" w:author="Raj Kesarapalli" w:date="2023-07-28T15:39:00Z">
          <w:pPr>
            <w:pStyle w:val="BodyText"/>
            <w:spacing w:before="212" w:line="340" w:lineRule="auto"/>
            <w:ind w:left="100"/>
          </w:pPr>
        </w:pPrChange>
      </w:pPr>
      <w:ins w:id="306" w:author="Raj Kesarapalli" w:date="2023-07-28T15:39:00Z">
        <w:r>
          <w:t>Using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3"/>
          </w:rPr>
          <w:t xml:space="preserve"> </w:t>
        </w:r>
      </w:ins>
      <w:ins w:id="307" w:author="Raj Kesarapalli" w:date="2023-07-28T16:22:00Z">
        <w:r w:rsidR="006F615E">
          <w:t>Template</w:t>
        </w:r>
      </w:ins>
      <w:ins w:id="308" w:author="Raj Kesarapalli" w:date="2023-07-28T15:39:00Z">
        <w:r>
          <w:t>,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can</w:t>
        </w:r>
        <w:r>
          <w:rPr>
            <w:spacing w:val="-13"/>
          </w:rPr>
          <w:t xml:space="preserve"> </w:t>
        </w:r>
        <w:r>
          <w:t>perform</w:t>
        </w:r>
        <w:r>
          <w:rPr>
            <w:spacing w:val="-13"/>
          </w:rPr>
          <w:t xml:space="preserve"> </w:t>
        </w:r>
        <w:r>
          <w:t>scans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push</w:t>
        </w:r>
        <w:r>
          <w:rPr>
            <w:spacing w:val="-13"/>
          </w:rPr>
          <w:t xml:space="preserve"> </w:t>
        </w:r>
        <w:r>
          <w:t>events</w:t>
        </w:r>
        <w:r>
          <w:rPr>
            <w:spacing w:val="-13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main</w:t>
        </w:r>
        <w:r>
          <w:rPr>
            <w:spacing w:val="-13"/>
          </w:rPr>
          <w:t xml:space="preserve"> </w:t>
        </w:r>
        <w:r>
          <w:t>branches.</w:t>
        </w:r>
        <w:r>
          <w:rPr>
            <w:spacing w:val="-13"/>
          </w:rPr>
          <w:t xml:space="preserve"> </w:t>
        </w:r>
        <w:r>
          <w:t>Pull</w:t>
        </w:r>
        <w:r>
          <w:rPr>
            <w:spacing w:val="-13"/>
          </w:rPr>
          <w:t xml:space="preserve"> </w:t>
        </w:r>
        <w:r>
          <w:t>request</w:t>
        </w:r>
        <w:r>
          <w:rPr>
            <w:spacing w:val="-13"/>
          </w:rPr>
          <w:t xml:space="preserve"> </w:t>
        </w:r>
        <w:r>
          <w:t>scanning</w:t>
        </w:r>
        <w:r>
          <w:rPr>
            <w:spacing w:val="-13"/>
          </w:rPr>
          <w:t xml:space="preserve"> </w:t>
        </w:r>
        <w:r>
          <w:t>is currently not supported for</w:t>
        </w:r>
        <w:r>
          <w:rPr>
            <w:spacing w:val="-7"/>
          </w:rPr>
          <w:t xml:space="preserve"> </w:t>
        </w:r>
        <w:r>
          <w:t>Polaris.</w:t>
        </w:r>
      </w:ins>
    </w:p>
    <w:p w14:paraId="0013F7FE" w14:textId="080574E3" w:rsidR="00956473" w:rsidRDefault="00000000">
      <w:pPr>
        <w:pStyle w:val="BodyText"/>
        <w:spacing w:before="212" w:line="340" w:lineRule="auto"/>
        <w:ind w:left="100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recommended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sensitive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tokens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URLs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GitLab secrets.</w:t>
      </w:r>
    </w:p>
    <w:p w14:paraId="191D69FF" w14:textId="77777777" w:rsidR="00956473" w:rsidRDefault="00956473">
      <w:pPr>
        <w:pStyle w:val="BodyText"/>
        <w:spacing w:before="6"/>
        <w:rPr>
          <w:sz w:val="16"/>
        </w:rPr>
      </w:pPr>
    </w:p>
    <w:p w14:paraId="18782140" w14:textId="29AE1029" w:rsidR="00956473" w:rsidRDefault="00000000">
      <w:pPr>
        <w:pStyle w:val="BodyText"/>
        <w:ind w:left="100"/>
      </w:pPr>
      <w:del w:id="309" w:author="Raj Kesarapalli" w:date="2023-07-28T15:39:00Z">
        <w:r w:rsidDel="00C86EAE">
          <w:delText>Before running a pipeline using the</w:delText>
        </w:r>
      </w:del>
      <w:ins w:id="310" w:author="Raj Kesarapalli" w:date="2023-07-28T15:39:00Z">
        <w:r w:rsidR="00C86EAE">
          <w:t xml:space="preserve">To </w:t>
        </w:r>
      </w:ins>
      <w:ins w:id="311" w:author="Raj Kesarapalli" w:date="2023-07-28T15:40:00Z">
        <w:r w:rsidR="00C86EAE">
          <w:t>use</w:t>
        </w:r>
      </w:ins>
      <w:r>
        <w:t xml:space="preserve"> Synopsys Template, </w:t>
      </w:r>
      <w:proofErr w:type="gramStart"/>
      <w:r>
        <w:t xml:space="preserve">add </w:t>
      </w:r>
      <w:r>
        <w:rPr>
          <w:rFonts w:ascii="Courier New"/>
          <w:sz w:val="16"/>
          <w:shd w:val="clear" w:color="auto" w:fill="EDEDED"/>
        </w:rPr>
        <w:t>.</w:t>
      </w:r>
      <w:proofErr w:type="spellStart"/>
      <w:proofErr w:type="gramEnd"/>
      <w:r>
        <w:rPr>
          <w:rFonts w:ascii="Courier New"/>
          <w:sz w:val="16"/>
          <w:shd w:val="clear" w:color="auto" w:fill="EDEDED"/>
        </w:rPr>
        <w:t>gitlab-ci.yml</w:t>
      </w:r>
      <w:proofErr w:type="spellEnd"/>
      <w:r>
        <w:rPr>
          <w:rFonts w:ascii="Courier New"/>
          <w:spacing w:val="-55"/>
          <w:sz w:val="16"/>
        </w:rPr>
        <w:t xml:space="preserve"> </w:t>
      </w:r>
      <w:r>
        <w:t xml:space="preserve">to your project by </w:t>
      </w:r>
      <w:del w:id="312" w:author="Raj Kesarapalli" w:date="2023-07-28T15:40:00Z">
        <w:r w:rsidDel="00C86EAE">
          <w:delText xml:space="preserve">adding </w:delText>
        </w:r>
      </w:del>
      <w:ins w:id="313" w:author="Raj Kesarapalli" w:date="2023-07-28T15:40:00Z">
        <w:r w:rsidR="00C86EAE">
          <w:t xml:space="preserve">using </w:t>
        </w:r>
      </w:ins>
      <w:r>
        <w:t>an</w:t>
      </w:r>
    </w:p>
    <w:p w14:paraId="53A04B91" w14:textId="4A1C0DA7" w:rsidR="00956473" w:rsidRDefault="00C86EAE">
      <w:pPr>
        <w:spacing w:before="100"/>
        <w:ind w:left="100"/>
        <w:rPr>
          <w:sz w:val="20"/>
        </w:rPr>
      </w:pPr>
      <w:r>
        <w:rPr>
          <w:rFonts w:ascii="Courier New"/>
          <w:sz w:val="16"/>
          <w:shd w:val="clear" w:color="auto" w:fill="EDEDED"/>
        </w:rPr>
        <w:t>Include</w:t>
      </w:r>
      <w:r>
        <w:rPr>
          <w:rFonts w:ascii="Courier New"/>
          <w:spacing w:val="-51"/>
          <w:sz w:val="16"/>
        </w:rPr>
        <w:t xml:space="preserve"> </w:t>
      </w:r>
      <w:r>
        <w:rPr>
          <w:spacing w:val="-3"/>
          <w:sz w:val="20"/>
        </w:rPr>
        <w:t xml:space="preserve">entry, </w:t>
      </w:r>
      <w:r>
        <w:rPr>
          <w:sz w:val="20"/>
        </w:rPr>
        <w:t xml:space="preserve">as </w:t>
      </w:r>
      <w:ins w:id="314" w:author="Raj Kesarapalli" w:date="2023-07-28T15:40:00Z">
        <w:r>
          <w:rPr>
            <w:sz w:val="20"/>
          </w:rPr>
          <w:t xml:space="preserve">shown </w:t>
        </w:r>
      </w:ins>
      <w:r>
        <w:rPr>
          <w:sz w:val="20"/>
        </w:rPr>
        <w:t xml:space="preserve">in the example </w:t>
      </w:r>
      <w:r>
        <w:rPr>
          <w:spacing w:val="-3"/>
          <w:sz w:val="20"/>
        </w:rPr>
        <w:t>below.</w:t>
      </w:r>
    </w:p>
    <w:p w14:paraId="477FCD9D" w14:textId="77777777" w:rsidR="00956473" w:rsidRDefault="00C11CAC">
      <w:pPr>
        <w:pStyle w:val="BodyText"/>
        <w:spacing w:before="5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99552" behindDoc="1" locked="0" layoutInCell="1" allowOverlap="1" wp14:anchorId="2D489E21" wp14:editId="55E7173A">
                <wp:simplePos x="0" y="0"/>
                <wp:positionH relativeFrom="page">
                  <wp:posOffset>965200</wp:posOffset>
                </wp:positionH>
                <wp:positionV relativeFrom="paragraph">
                  <wp:posOffset>80010</wp:posOffset>
                </wp:positionV>
                <wp:extent cx="5892800" cy="1746250"/>
                <wp:effectExtent l="0" t="0" r="0" b="0"/>
                <wp:wrapTopAndBottom/>
                <wp:docPr id="142905928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7462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834E8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4F628FC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include:</w:t>
                            </w:r>
                          </w:p>
                          <w:p w14:paraId="1331D96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A6DE250" w14:textId="77777777" w:rsidR="00956473" w:rsidRDefault="00000000">
                            <w:pPr>
                              <w:spacing w:line="554" w:lineRule="auto"/>
                              <w:ind w:left="444" w:right="6138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project:</w:t>
                            </w:r>
                            <w:r>
                              <w:rPr>
                                <w:rFonts w:ascii="Courier New"/>
                                <w:spacing w:val="-5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synopsys/synopsys-template ref: v1.1.0</w:t>
                            </w:r>
                          </w:p>
                          <w:p w14:paraId="6490031B" w14:textId="77777777" w:rsidR="00956473" w:rsidRDefault="00000000">
                            <w:pPr>
                              <w:spacing w:line="147" w:lineRule="exact"/>
                              <w:ind w:left="44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file: templates/synopsys-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template.yml</w:t>
                            </w:r>
                            <w:proofErr w:type="spellEnd"/>
                          </w:p>
                          <w:p w14:paraId="03D4205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BE8806A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for accessing synopsys-template in GitLab self-managed</w:t>
                            </w:r>
                          </w:p>
                          <w:p w14:paraId="21935D2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D69FB6F" w14:textId="77777777" w:rsidR="00956473" w:rsidRDefault="00000000">
                            <w:pPr>
                              <w:spacing w:line="554" w:lineRule="auto"/>
                              <w:ind w:left="60" w:right="1064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4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4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remote:</w:t>
                            </w:r>
                            <w:r>
                              <w:rPr>
                                <w:rFonts w:ascii="Courier New"/>
                                <w:spacing w:val="-4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'https://gitlab.com/synopsys/synopsys-template/-/raw/v1.0.0/templates/synopsys-template.yml' variables:</w:t>
                            </w:r>
                          </w:p>
                          <w:p w14:paraId="55DFAFBC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BRIDGE_POLARIS_SERVERURL: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$POLARIS_SERVER_URL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89E21" id="Text Box 54" o:spid="_x0000_s1242" type="#_x0000_t202" style="position:absolute;margin-left:76pt;margin-top:6.3pt;width:464pt;height:137.5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478834E8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4F628FC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include:</w:t>
                      </w:r>
                    </w:p>
                    <w:p w14:paraId="1331D966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A6DE250" w14:textId="77777777" w:rsidR="00956473" w:rsidRDefault="00000000">
                      <w:pPr>
                        <w:spacing w:line="554" w:lineRule="auto"/>
                        <w:ind w:left="444" w:right="6138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project:</w:t>
                      </w:r>
                      <w:r>
                        <w:rPr>
                          <w:rFonts w:ascii="Courier New"/>
                          <w:spacing w:val="-5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synopsys/synopsys-template ref: v1.1.0</w:t>
                      </w:r>
                    </w:p>
                    <w:p w14:paraId="6490031B" w14:textId="77777777" w:rsidR="00956473" w:rsidRDefault="00000000">
                      <w:pPr>
                        <w:spacing w:line="147" w:lineRule="exact"/>
                        <w:ind w:left="44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file: templates/synopsys-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template.yml</w:t>
                      </w:r>
                      <w:proofErr w:type="spellEnd"/>
                    </w:p>
                    <w:p w14:paraId="03D4205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BE8806A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for accessing synopsys-template in GitLab self-managed</w:t>
                      </w:r>
                    </w:p>
                    <w:p w14:paraId="21935D2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D69FB6F" w14:textId="77777777" w:rsidR="00956473" w:rsidRDefault="00000000">
                      <w:pPr>
                        <w:spacing w:line="554" w:lineRule="auto"/>
                        <w:ind w:left="60" w:right="1064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4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spacing w:val="-4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remote:</w:t>
                      </w:r>
                      <w:r>
                        <w:rPr>
                          <w:rFonts w:ascii="Courier New"/>
                          <w:spacing w:val="-4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'https://gitlab.com/synopsys/synopsys-template/-/raw/v1.0.0/templates/synopsys-template.yml' variables:</w:t>
                      </w:r>
                    </w:p>
                    <w:p w14:paraId="55DFAFBC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BRIDGE_POLARIS_SERVERURL: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$POLARIS_SERVER_URL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FFE2CB" w14:textId="77777777" w:rsidR="00956473" w:rsidRDefault="00956473">
      <w:pPr>
        <w:rPr>
          <w:sz w:val="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4FAC48A8" w14:textId="77777777" w:rsidR="00956473" w:rsidRDefault="00000000">
      <w:pPr>
        <w:pStyle w:val="BodyText"/>
        <w:spacing w:before="85"/>
        <w:ind w:left="3761"/>
      </w:pPr>
      <w:r>
        <w:lastRenderedPageBreak/>
        <w:t>Synopsys Bridge CLI Guide | 5 - GitLab – Synopsys Template | 47</w:t>
      </w:r>
    </w:p>
    <w:p w14:paraId="1F6C36BD" w14:textId="77777777" w:rsidR="00956473" w:rsidRDefault="00956473">
      <w:pPr>
        <w:pStyle w:val="BodyText"/>
      </w:pPr>
    </w:p>
    <w:p w14:paraId="157CC51B" w14:textId="77777777" w:rsidR="00956473" w:rsidRDefault="00956473">
      <w:pPr>
        <w:pStyle w:val="BodyText"/>
      </w:pPr>
    </w:p>
    <w:p w14:paraId="6EA26B7B" w14:textId="2537FA1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1D72F19A" wp14:editId="5DAB5924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4552950"/>
                <wp:effectExtent l="0" t="0" r="0" b="0"/>
                <wp:wrapTopAndBottom/>
                <wp:docPr id="15681602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5529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2E2F" w14:textId="77777777" w:rsidR="00956473" w:rsidRDefault="00000000">
                            <w:pPr>
                              <w:spacing w:before="102" w:line="554" w:lineRule="auto"/>
                              <w:ind w:left="213" w:right="5300"/>
                              <w:jc w:val="both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BRIDGE_POLARIS_ACCESSTOKEN: </w:t>
                            </w:r>
                            <w:r>
                              <w:rPr>
                                <w:rFonts w:ascii="Courier New"/>
                                <w:i/>
                                <w:w w:val="95"/>
                                <w:sz w:val="13"/>
                              </w:rPr>
                              <w:t xml:space="preserve">$POLARIS_ACCESS_TOKEN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BRIDGE_POLARIS_APPLICATION_NAME: </w:t>
                            </w:r>
                            <w:r>
                              <w:rPr>
                                <w:rFonts w:ascii="Courier New"/>
                                <w:i/>
                                <w:w w:val="95"/>
                                <w:sz w:val="13"/>
                              </w:rPr>
                              <w:t xml:space="preserve">$CI_PROJECT_NAME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$CI_PROJECT_NAME</w:t>
                            </w:r>
                          </w:p>
                          <w:p w14:paraId="16117FCB" w14:textId="77777777" w:rsidR="00956473" w:rsidRDefault="00000000">
                            <w:pPr>
                              <w:spacing w:line="554" w:lineRule="auto"/>
                              <w:ind w:left="213" w:right="53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### Accepts Multiple Values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BRIDGE_POLARIS_ASSESSMENT_TYPES: '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SCA,SAST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'</w:t>
                            </w:r>
                          </w:p>
                          <w:p w14:paraId="38604EFF" w14:textId="77777777" w:rsidR="00956473" w:rsidRDefault="00000000">
                            <w:pPr>
                              <w:spacing w:line="147" w:lineRule="exact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stages:</w:t>
                            </w:r>
                          </w:p>
                          <w:p w14:paraId="61C37054" w14:textId="77777777" w:rsidR="00956473" w:rsidRDefault="00956473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21B92707" w14:textId="77777777" w:rsidR="00956473" w:rsidRDefault="00000000">
                            <w:pPr>
                              <w:spacing w:before="1" w:line="554" w:lineRule="auto"/>
                              <w:ind w:left="60" w:right="6160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polaris_scan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synopsys_template_execution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:</w:t>
                            </w:r>
                          </w:p>
                          <w:p w14:paraId="571AE938" w14:textId="77777777" w:rsidR="00956473" w:rsidRDefault="00000000">
                            <w:pPr>
                              <w:spacing w:line="554" w:lineRule="auto"/>
                              <w:ind w:left="213" w:right="721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stage: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polaris_scan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tags:</w:t>
                            </w:r>
                          </w:p>
                          <w:p w14:paraId="3E71F398" w14:textId="77777777" w:rsidR="00956473" w:rsidRDefault="00000000">
                            <w:pPr>
                              <w:spacing w:line="554" w:lineRule="auto"/>
                              <w:ind w:left="213" w:right="5682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Name of your GitLab runner 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 # Used for</w:t>
                            </w:r>
                            <w:r>
                              <w:rPr>
                                <w:rFonts w:ascii="Courier New"/>
                                <w:spacing w:val="-5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3"/>
                              </w:rPr>
                              <w:t>bash</w:t>
                            </w:r>
                          </w:p>
                          <w:p w14:paraId="349AD76D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Used for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</w:p>
                          <w:p w14:paraId="334735D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4DE8FFE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EAEEEE0" w14:textId="77777777" w:rsidR="00956473" w:rsidRDefault="00956473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180F0808" w14:textId="77777777" w:rsidR="00956473" w:rsidRDefault="00000000">
                            <w:pPr>
                              <w:spacing w:before="1" w:line="554" w:lineRule="auto"/>
                              <w:ind w:left="213" w:right="214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 #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  <w:p w14:paraId="13B3C9BD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INCLUDE_DIAGNOSTICS: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734F1F4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D704C99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artifacts:</w:t>
                            </w:r>
                          </w:p>
                          <w:p w14:paraId="1837670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077F1B3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783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always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paths:</w:t>
                            </w:r>
                          </w:p>
                          <w:p w14:paraId="3480336C" w14:textId="77777777" w:rsidR="00956473" w:rsidRDefault="00000000">
                            <w:pPr>
                              <w:tabs>
                                <w:tab w:val="left" w:pos="674"/>
                              </w:tabs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.bridge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2F19A" id="Text Box 53" o:spid="_x0000_s1243" type="#_x0000_t202" style="position:absolute;margin-left:76pt;margin-top:8.15pt;width:464pt;height:358.5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" fillcolor="#ededed" stroked="f">
                <v:path arrowok="t"/>
                <v:textbox inset="0,0,0,0">
                  <w:txbxContent>
                    <w:p w14:paraId="30ED2E2F" w14:textId="77777777" w:rsidR="00956473" w:rsidRDefault="00000000">
                      <w:pPr>
                        <w:spacing w:before="102" w:line="554" w:lineRule="auto"/>
                        <w:ind w:left="213" w:right="5300"/>
                        <w:jc w:val="both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BRIDGE_POLARIS_ACCESSTOKEN: </w:t>
                      </w:r>
                      <w:r>
                        <w:rPr>
                          <w:rFonts w:ascii="Courier New"/>
                          <w:i/>
                          <w:w w:val="95"/>
                          <w:sz w:val="13"/>
                        </w:rPr>
                        <w:t xml:space="preserve">$POLARIS_ACCESS_TOKEN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BRIDGE_POLARIS_APPLICATION_NAME: </w:t>
                      </w:r>
                      <w:r>
                        <w:rPr>
                          <w:rFonts w:ascii="Courier New"/>
                          <w:i/>
                          <w:w w:val="95"/>
                          <w:sz w:val="13"/>
                        </w:rPr>
                        <w:t xml:space="preserve">$CI_PROJECT_NAME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BRIDGE_POLARIS_PROJECT_NAME: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$CI_PROJECT_NAME</w:t>
                      </w:r>
                    </w:p>
                    <w:p w14:paraId="16117FCB" w14:textId="77777777" w:rsidR="00956473" w:rsidRDefault="00000000">
                      <w:pPr>
                        <w:spacing w:line="554" w:lineRule="auto"/>
                        <w:ind w:left="213" w:right="53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### Accepts Multiple Values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>BRIDGE_POLARIS_ASSESSMENT_TYPES: '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SCA,SAST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3"/>
                        </w:rPr>
                        <w:t>'</w:t>
                      </w:r>
                    </w:p>
                    <w:p w14:paraId="38604EFF" w14:textId="77777777" w:rsidR="00956473" w:rsidRDefault="00000000">
                      <w:pPr>
                        <w:spacing w:line="147" w:lineRule="exact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stages:</w:t>
                      </w:r>
                    </w:p>
                    <w:p w14:paraId="61C37054" w14:textId="77777777" w:rsidR="00956473" w:rsidRDefault="00956473">
                      <w:pPr>
                        <w:pStyle w:val="BodyText"/>
                        <w:spacing w:before="10"/>
                        <w:rPr>
                          <w:rFonts w:ascii="Courier New"/>
                          <w:sz w:val="16"/>
                        </w:rPr>
                      </w:pPr>
                    </w:p>
                    <w:p w14:paraId="21B92707" w14:textId="77777777" w:rsidR="00956473" w:rsidRDefault="00000000">
                      <w:pPr>
                        <w:spacing w:before="1" w:line="554" w:lineRule="auto"/>
                        <w:ind w:left="60" w:right="6160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polaris_scan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synopsys_template_execution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13"/>
                        </w:rPr>
                        <w:t>:</w:t>
                      </w:r>
                    </w:p>
                    <w:p w14:paraId="571AE938" w14:textId="77777777" w:rsidR="00956473" w:rsidRDefault="00000000">
                      <w:pPr>
                        <w:spacing w:line="554" w:lineRule="auto"/>
                        <w:ind w:left="213" w:right="721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stage: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polaris_scan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tags:</w:t>
                      </w:r>
                    </w:p>
                    <w:p w14:paraId="3E71F398" w14:textId="77777777" w:rsidR="00956473" w:rsidRDefault="00000000">
                      <w:pPr>
                        <w:spacing w:line="554" w:lineRule="auto"/>
                        <w:ind w:left="213" w:right="5682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linux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Name of your GitLab runner 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 # Used for</w:t>
                      </w:r>
                      <w:r>
                        <w:rPr>
                          <w:rFonts w:ascii="Courier New"/>
                          <w:spacing w:val="-52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  <w:sz w:val="13"/>
                        </w:rPr>
                        <w:t>bash</w:t>
                      </w:r>
                    </w:p>
                    <w:p w14:paraId="349AD76D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Used for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</w:p>
                    <w:p w14:paraId="334735D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4DE8FFE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EAEEEE0" w14:textId="77777777" w:rsidR="00956473" w:rsidRDefault="00956473">
                      <w:pPr>
                        <w:pStyle w:val="BodyText"/>
                        <w:spacing w:before="10"/>
                        <w:rPr>
                          <w:rFonts w:ascii="Courier New"/>
                          <w:sz w:val="18"/>
                        </w:rPr>
                      </w:pPr>
                    </w:p>
                    <w:p w14:paraId="180F0808" w14:textId="77777777" w:rsidR="00956473" w:rsidRDefault="00000000">
                      <w:pPr>
                        <w:spacing w:before="1" w:line="554" w:lineRule="auto"/>
                        <w:ind w:left="213" w:right="214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 #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  <w:p w14:paraId="13B3C9BD" w14:textId="77777777" w:rsidR="00956473" w:rsidRDefault="00000000">
                      <w:pPr>
                        <w:tabs>
                          <w:tab w:val="left" w:pos="520"/>
                        </w:tabs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INCLUDE_DIAGNOSTICS: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734F1F4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D704C99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artifacts:</w:t>
                      </w:r>
                    </w:p>
                    <w:p w14:paraId="1837670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077F1B3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783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when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always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paths:</w:t>
                      </w:r>
                    </w:p>
                    <w:p w14:paraId="3480336C" w14:textId="77777777" w:rsidR="00956473" w:rsidRDefault="00000000">
                      <w:pPr>
                        <w:tabs>
                          <w:tab w:val="left" w:pos="674"/>
                        </w:tabs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.bridge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del w:id="315" w:author="Raj Kesarapalli" w:date="2023-07-28T15:39:00Z">
        <w:r w:rsidDel="00C86EAE">
          <w:rPr>
            <w:noProof/>
          </w:rPr>
          <mc:AlternateContent>
            <mc:Choice Requires="wpg">
              <w:drawing>
                <wp:anchor distT="0" distB="0" distL="0" distR="0" simplePos="0" relativeHeight="251802624" behindDoc="1" locked="0" layoutInCell="1" allowOverlap="1" wp14:anchorId="11879CC3" wp14:editId="6F820D1C">
                  <wp:simplePos x="0" y="0"/>
                  <wp:positionH relativeFrom="page">
                    <wp:posOffset>923925</wp:posOffset>
                  </wp:positionH>
                  <wp:positionV relativeFrom="paragraph">
                    <wp:posOffset>4792980</wp:posOffset>
                  </wp:positionV>
                  <wp:extent cx="5924550" cy="838200"/>
                  <wp:effectExtent l="0" t="12700" r="0" b="0"/>
                  <wp:wrapTopAndBottom/>
                  <wp:docPr id="941518523" name="Group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838200"/>
                            <a:chOff x="1455" y="7548"/>
                            <a:chExt cx="9330" cy="1320"/>
                          </a:xfrm>
                        </wpg:grpSpPr>
                        <wps:wsp>
                          <wps:cNvPr id="1022904936" name="Freeform 52"/>
                          <wps:cNvSpPr>
                            <a:spLocks/>
                          </wps:cNvSpPr>
                          <wps:spPr bwMode="auto">
                            <a:xfrm>
                              <a:off x="1455" y="7547"/>
                              <a:ext cx="9330" cy="132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8868 7548"/>
                                <a:gd name="T3" fmla="*/ 8868 h 1320"/>
                                <a:gd name="T4" fmla="+- 0 1605 1455"/>
                                <a:gd name="T5" fmla="*/ T4 w 9330"/>
                                <a:gd name="T6" fmla="+- 0 8868 7548"/>
                                <a:gd name="T7" fmla="*/ 8868 h 1320"/>
                                <a:gd name="T8" fmla="+- 0 1547 1455"/>
                                <a:gd name="T9" fmla="*/ T8 w 9330"/>
                                <a:gd name="T10" fmla="+- 0 8856 7548"/>
                                <a:gd name="T11" fmla="*/ 8856 h 1320"/>
                                <a:gd name="T12" fmla="+- 0 1499 1455"/>
                                <a:gd name="T13" fmla="*/ T12 w 9330"/>
                                <a:gd name="T14" fmla="+- 0 8824 7548"/>
                                <a:gd name="T15" fmla="*/ 8824 h 1320"/>
                                <a:gd name="T16" fmla="+- 0 1467 1455"/>
                                <a:gd name="T17" fmla="*/ T16 w 9330"/>
                                <a:gd name="T18" fmla="+- 0 8776 7548"/>
                                <a:gd name="T19" fmla="*/ 8776 h 1320"/>
                                <a:gd name="T20" fmla="+- 0 1455 1455"/>
                                <a:gd name="T21" fmla="*/ T20 w 9330"/>
                                <a:gd name="T22" fmla="+- 0 8718 7548"/>
                                <a:gd name="T23" fmla="*/ 8718 h 1320"/>
                                <a:gd name="T24" fmla="+- 0 1455 1455"/>
                                <a:gd name="T25" fmla="*/ T24 w 9330"/>
                                <a:gd name="T26" fmla="+- 0 7698 7548"/>
                                <a:gd name="T27" fmla="*/ 7698 h 1320"/>
                                <a:gd name="T28" fmla="+- 0 1467 1455"/>
                                <a:gd name="T29" fmla="*/ T28 w 9330"/>
                                <a:gd name="T30" fmla="+- 0 7640 7548"/>
                                <a:gd name="T31" fmla="*/ 7640 h 1320"/>
                                <a:gd name="T32" fmla="+- 0 1499 1455"/>
                                <a:gd name="T33" fmla="*/ T32 w 9330"/>
                                <a:gd name="T34" fmla="+- 0 7592 7548"/>
                                <a:gd name="T35" fmla="*/ 7592 h 1320"/>
                                <a:gd name="T36" fmla="+- 0 1547 1455"/>
                                <a:gd name="T37" fmla="*/ T36 w 9330"/>
                                <a:gd name="T38" fmla="+- 0 7560 7548"/>
                                <a:gd name="T39" fmla="*/ 7560 h 1320"/>
                                <a:gd name="T40" fmla="+- 0 1605 1455"/>
                                <a:gd name="T41" fmla="*/ T40 w 9330"/>
                                <a:gd name="T42" fmla="+- 0 7548 7548"/>
                                <a:gd name="T43" fmla="*/ 7548 h 1320"/>
                                <a:gd name="T44" fmla="+- 0 10635 1455"/>
                                <a:gd name="T45" fmla="*/ T44 w 9330"/>
                                <a:gd name="T46" fmla="+- 0 7548 7548"/>
                                <a:gd name="T47" fmla="*/ 7548 h 1320"/>
                                <a:gd name="T48" fmla="+- 0 10693 1455"/>
                                <a:gd name="T49" fmla="*/ T48 w 9330"/>
                                <a:gd name="T50" fmla="+- 0 7560 7548"/>
                                <a:gd name="T51" fmla="*/ 7560 h 1320"/>
                                <a:gd name="T52" fmla="+- 0 10741 1455"/>
                                <a:gd name="T53" fmla="*/ T52 w 9330"/>
                                <a:gd name="T54" fmla="+- 0 7592 7548"/>
                                <a:gd name="T55" fmla="*/ 7592 h 1320"/>
                                <a:gd name="T56" fmla="+- 0 10773 1455"/>
                                <a:gd name="T57" fmla="*/ T56 w 9330"/>
                                <a:gd name="T58" fmla="+- 0 7640 7548"/>
                                <a:gd name="T59" fmla="*/ 7640 h 1320"/>
                                <a:gd name="T60" fmla="+- 0 10785 1455"/>
                                <a:gd name="T61" fmla="*/ T60 w 9330"/>
                                <a:gd name="T62" fmla="+- 0 7698 7548"/>
                                <a:gd name="T63" fmla="*/ 7698 h 1320"/>
                                <a:gd name="T64" fmla="+- 0 10785 1455"/>
                                <a:gd name="T65" fmla="*/ T64 w 9330"/>
                                <a:gd name="T66" fmla="+- 0 8718 7548"/>
                                <a:gd name="T67" fmla="*/ 8718 h 1320"/>
                                <a:gd name="T68" fmla="+- 0 10773 1455"/>
                                <a:gd name="T69" fmla="*/ T68 w 9330"/>
                                <a:gd name="T70" fmla="+- 0 8776 7548"/>
                                <a:gd name="T71" fmla="*/ 8776 h 1320"/>
                                <a:gd name="T72" fmla="+- 0 10741 1455"/>
                                <a:gd name="T73" fmla="*/ T72 w 9330"/>
                                <a:gd name="T74" fmla="+- 0 8824 7548"/>
                                <a:gd name="T75" fmla="*/ 8824 h 1320"/>
                                <a:gd name="T76" fmla="+- 0 10693 1455"/>
                                <a:gd name="T77" fmla="*/ T76 w 9330"/>
                                <a:gd name="T78" fmla="+- 0 8856 7548"/>
                                <a:gd name="T79" fmla="*/ 8856 h 1320"/>
                                <a:gd name="T80" fmla="+- 0 10635 1455"/>
                                <a:gd name="T81" fmla="*/ T80 w 9330"/>
                                <a:gd name="T82" fmla="+- 0 8868 7548"/>
                                <a:gd name="T83" fmla="*/ 8868 h 1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1320">
                                  <a:moveTo>
                                    <a:pt x="9180" y="1320"/>
                                  </a:moveTo>
                                  <a:lnTo>
                                    <a:pt x="150" y="1320"/>
                                  </a:lnTo>
                                  <a:lnTo>
                                    <a:pt x="92" y="1308"/>
                                  </a:lnTo>
                                  <a:lnTo>
                                    <a:pt x="44" y="1276"/>
                                  </a:lnTo>
                                  <a:lnTo>
                                    <a:pt x="12" y="1228"/>
                                  </a:lnTo>
                                  <a:lnTo>
                                    <a:pt x="0" y="117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1170"/>
                                  </a:lnTo>
                                  <a:lnTo>
                                    <a:pt x="9318" y="1228"/>
                                  </a:lnTo>
                                  <a:lnTo>
                                    <a:pt x="9286" y="1276"/>
                                  </a:lnTo>
                                  <a:lnTo>
                                    <a:pt x="9238" y="1308"/>
                                  </a:lnTo>
                                  <a:lnTo>
                                    <a:pt x="9180" y="1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6397460" name="Picture 51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7659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65610831" name="Text Box 50"/>
                          <wps:cNvSpPr txBox="1">
                            <a:spLocks/>
                          </wps:cNvSpPr>
                          <wps:spPr bwMode="auto">
                            <a:xfrm>
                              <a:off x="1455" y="7547"/>
                              <a:ext cx="9330" cy="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54F95" w14:textId="77777777" w:rsidR="00956473" w:rsidRDefault="00956473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083ADB80" w14:textId="77777777" w:rsidR="00956473" w:rsidRDefault="0000000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55038535" w14:textId="77777777" w:rsidR="00956473" w:rsidRDefault="00000000">
                                <w:pPr>
                                  <w:spacing w:before="100" w:line="340" w:lineRule="auto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Polaris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currently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support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analysis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merge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requests.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We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recommend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running</w:t>
                                </w:r>
                                <w:r>
                                  <w:rPr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the Synopsys GitLab Template on pushes to main</w:t>
                                </w:r>
                                <w:r>
                                  <w:rPr>
                                    <w:spacing w:val="-1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branches.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879CC3" id="Group 49" o:spid="_x0000_s1244" style="position:absolute;margin-left:72.75pt;margin-top:377.4pt;width:466.5pt;height:66pt;z-index:-251513856;mso-wrap-distance-left:0;mso-wrap-distance-right:0;mso-position-horizontal-relative:page;mso-position-vertical-relative:text" coordorigin="1455,7548" coordsize="93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">
                  <v:shape id="Freeform 52" o:spid="_x0000_s1245" style="position:absolute;left:1455;top:7547;width:9330;height:1320;visibility:visible;mso-wrap-style:square;v-text-anchor:top" coordsize="93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" path="m9180,1320r-9030,l92,1308,44,1276,12,1228,,1170,,150,12,92,44,44,92,12,150,,9180,r58,12l9286,44r32,48l9330,150r,1020l9318,1228r-32,48l9238,1308r-58,12xe" fillcolor="#0078a0" stroked="f">
                    <v:fill opacity="5911f"/>
                    <v:path arrowok="t" o:connecttype="custom" o:connectlocs="9180,8868;150,8868;92,8856;44,8824;12,8776;0,8718;0,7698;12,7640;44,7592;92,7560;150,7548;9180,7548;9238,7560;9286,7592;9318,7640;9330,7698;9330,8718;9318,8776;9286,8824;9238,8856;9180,8868" o:connectangles="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1" o:spid="_x0000_s1246" type="#_x0000_t75" style="position:absolute;left:1570;top:765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">
                    <v:imagedata r:id="rId36" o:title=""/>
                    <v:path arrowok="t"/>
                    <o:lock v:ext="edit" aspectratio="f"/>
                  </v:shape>
                  <v:shape id="Text Box 50" o:spid="_x0000_s1247" type="#_x0000_t202" style="position:absolute;left:1455;top:7547;width:93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30354F95" w14:textId="77777777" w:rsidR="00956473" w:rsidRDefault="00956473">
                          <w:pPr>
                            <w:rPr>
                              <w:sz w:val="17"/>
                            </w:rPr>
                          </w:pPr>
                        </w:p>
                        <w:p w14:paraId="083ADB80" w14:textId="77777777" w:rsidR="00956473" w:rsidRDefault="0000000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55038535" w14:textId="77777777" w:rsidR="00956473" w:rsidRDefault="00000000">
                          <w:pPr>
                            <w:spacing w:before="100" w:line="340" w:lineRule="auto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Polaris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does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not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currently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support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analysis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merge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requests.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recommend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running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 Synopsys GitLab Template on pushes to main</w:t>
                          </w:r>
                          <w:r>
                            <w:rPr>
                              <w:spacing w:val="-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branches.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del>
    </w:p>
    <w:p w14:paraId="6802433E" w14:textId="77777777" w:rsidR="00956473" w:rsidRDefault="00956473">
      <w:pPr>
        <w:pStyle w:val="BodyText"/>
        <w:spacing w:before="4"/>
        <w:rPr>
          <w:sz w:val="13"/>
        </w:rPr>
      </w:pPr>
    </w:p>
    <w:p w14:paraId="39DAA194" w14:textId="77777777" w:rsidR="00956473" w:rsidRDefault="00956473">
      <w:pPr>
        <w:pStyle w:val="BodyText"/>
        <w:spacing w:before="1"/>
        <w:rPr>
          <w:sz w:val="12"/>
        </w:rPr>
      </w:pPr>
    </w:p>
    <w:p w14:paraId="13756E81" w14:textId="77777777" w:rsidR="00956473" w:rsidRDefault="00000000">
      <w:pPr>
        <w:pStyle w:val="BodyText"/>
        <w:spacing w:before="96"/>
        <w:ind w:left="100"/>
      </w:pPr>
      <w:r>
        <w:t>Once you push the changes above, an active runner will pick up the job and initiate the pipeline.</w:t>
      </w:r>
    </w:p>
    <w:p w14:paraId="1B1D0622" w14:textId="77777777" w:rsidR="00956473" w:rsidRDefault="00956473">
      <w:pPr>
        <w:pStyle w:val="BodyText"/>
        <w:rPr>
          <w:sz w:val="22"/>
        </w:rPr>
      </w:pPr>
    </w:p>
    <w:p w14:paraId="438113D4" w14:textId="77777777" w:rsidR="00956473" w:rsidRDefault="00000000">
      <w:pPr>
        <w:pStyle w:val="Heading5"/>
        <w:spacing w:before="136" w:after="37"/>
      </w:pPr>
      <w:r>
        <w:t>Table 4. List of mandatory and optional parameters for Polaris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21A87DD2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49E27ED0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127C064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3D0C731A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22785A29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EF9ECE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1EAC238C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BRIDGE_POLARIS_SERVERURL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CDC7C1D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Polaris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3E9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2D2DC9FA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27A3EB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51C86415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BRIDGE_POLARIS_ACCESSTOKEN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FB46142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3DC79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2C82CB63" w14:textId="77777777">
        <w:trPr>
          <w:trHeight w:val="799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AA4241" w14:textId="77777777" w:rsidR="00956473" w:rsidRDefault="00000000">
            <w:pPr>
              <w:pStyle w:val="TableParagraph"/>
              <w:spacing w:before="13" w:line="340" w:lineRule="atLeast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BRIDGE_POLARIS_APPLICATION_•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EBC8790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971E3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7A35BE12" w14:textId="77777777">
        <w:trPr>
          <w:trHeight w:val="457"/>
        </w:trPr>
        <w:tc>
          <w:tcPr>
            <w:tcW w:w="3110" w:type="dxa"/>
            <w:tcBorders>
              <w:top w:val="single" w:sz="6" w:space="0" w:color="000000"/>
            </w:tcBorders>
          </w:tcPr>
          <w:p w14:paraId="30C1581A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045DADB3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BRIDGE_POLARIS_PROJECT_NAME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8DD4DBF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CFC682F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 w14:paraId="7AC9A110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434CBA4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5 - GitLab – Synopsys Template | 48</w:t>
      </w:r>
    </w:p>
    <w:p w14:paraId="18750A8D" w14:textId="77777777" w:rsidR="00956473" w:rsidRDefault="00956473">
      <w:pPr>
        <w:pStyle w:val="BodyText"/>
        <w:rPr>
          <w:sz w:val="22"/>
        </w:rPr>
      </w:pPr>
    </w:p>
    <w:p w14:paraId="5D2290FF" w14:textId="77777777" w:rsidR="00956473" w:rsidRDefault="00956473">
      <w:pPr>
        <w:pStyle w:val="BodyText"/>
        <w:rPr>
          <w:sz w:val="22"/>
        </w:rPr>
      </w:pPr>
    </w:p>
    <w:p w14:paraId="1221754F" w14:textId="77777777" w:rsidR="00956473" w:rsidRDefault="00956473">
      <w:pPr>
        <w:pStyle w:val="BodyText"/>
        <w:spacing w:before="5"/>
        <w:rPr>
          <w:sz w:val="22"/>
        </w:rPr>
      </w:pPr>
    </w:p>
    <w:p w14:paraId="289E160B" w14:textId="77777777" w:rsidR="00956473" w:rsidRDefault="00000000">
      <w:pPr>
        <w:pStyle w:val="Heading5"/>
        <w:spacing w:after="38"/>
      </w:pPr>
      <w:r>
        <w:t>Table 4. List of mandatory and optional parameters for Polaris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551485F1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53C05C44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5A0865B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4A4F08E1" w14:textId="77777777" w:rsidR="00956473" w:rsidRDefault="00000000"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 w:rsidR="00956473" w14:paraId="0B1D3275" w14:textId="77777777">
        <w:trPr>
          <w:trHeight w:val="1297"/>
        </w:trPr>
        <w:tc>
          <w:tcPr>
            <w:tcW w:w="3110" w:type="dxa"/>
            <w:tcBorders>
              <w:top w:val="single" w:sz="6" w:space="0" w:color="000000"/>
            </w:tcBorders>
          </w:tcPr>
          <w:p w14:paraId="0F633F1A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6D788609" w14:textId="77777777" w:rsidR="00956473" w:rsidRDefault="00000000">
            <w:pPr>
              <w:pStyle w:val="TableParagraph"/>
              <w:spacing w:before="0" w:line="451" w:lineRule="auto"/>
              <w:ind w:right="412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BRIDGE_POLARIS_ASSESSMENT_•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TYPES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3BAECF3" w14:textId="4866CE85" w:rsidR="00956473" w:rsidRDefault="00000000">
            <w:pPr>
              <w:pStyle w:val="TableParagraph"/>
              <w:spacing w:before="15" w:line="540" w:lineRule="atLeast"/>
              <w:rPr>
                <w:sz w:val="20"/>
              </w:rPr>
            </w:pPr>
            <w:r>
              <w:rPr>
                <w:sz w:val="20"/>
              </w:rPr>
              <w:t xml:space="preserve">Polaris assessment types </w:t>
            </w:r>
            <w:ins w:id="316" w:author="Raj Kesarapalli" w:date="2023-07-28T15:40:00Z">
              <w:r w:rsidR="00C86EAE">
                <w:t>Accepted values: SCA or SAST or</w:t>
              </w:r>
              <w:r w:rsidR="00C86EAE">
                <w:rPr>
                  <w:spacing w:val="-18"/>
                </w:rPr>
                <w:t xml:space="preserve"> </w:t>
              </w:r>
              <w:proofErr w:type="gramStart"/>
              <w:r w:rsidR="00C86EAE">
                <w:t>SAST,SCA</w:t>
              </w:r>
            </w:ins>
            <w:proofErr w:type="gramEnd"/>
            <w:del w:id="317" w:author="Raj Kesarapalli" w:date="2023-07-28T15:40:00Z">
              <w:r w:rsidDel="00C86EAE">
                <w:rPr>
                  <w:sz w:val="20"/>
                </w:rPr>
                <w:delText>Example: SCA,SAST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520EC7B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 w14:paraId="7A256B12" w14:textId="77777777" w:rsidR="00956473" w:rsidRDefault="00956473">
      <w:pPr>
        <w:pStyle w:val="BodyText"/>
        <w:spacing w:before="6"/>
        <w:rPr>
          <w:b/>
          <w:sz w:val="25"/>
        </w:rPr>
      </w:pPr>
    </w:p>
    <w:p w14:paraId="08899711" w14:textId="77777777" w:rsidR="00956473" w:rsidRDefault="00000000">
      <w:pPr>
        <w:pStyle w:val="Heading2"/>
      </w:pPr>
      <w:bookmarkStart w:id="318" w:name="Using_the_Synopsys_GitLab_Template_with_"/>
      <w:bookmarkStart w:id="319" w:name="_bookmark36"/>
      <w:bookmarkEnd w:id="318"/>
      <w:bookmarkEnd w:id="319"/>
      <w:r>
        <w:t>Using the Synopsys GitLab Template with Black Duck</w:t>
      </w:r>
    </w:p>
    <w:p w14:paraId="21750EAA" w14:textId="77777777" w:rsidR="00956473" w:rsidRDefault="00000000">
      <w:pPr>
        <w:pStyle w:val="BodyText"/>
        <w:spacing w:before="212" w:line="340" w:lineRule="auto"/>
        <w:ind w:left="100"/>
      </w:pPr>
      <w:r>
        <w:t>Synopsys</w:t>
      </w:r>
      <w:r>
        <w:rPr>
          <w:spacing w:val="-25"/>
        </w:rPr>
        <w:t xml:space="preserve"> </w:t>
      </w:r>
      <w:r>
        <w:t>GitLab</w:t>
      </w:r>
      <w:r>
        <w:rPr>
          <w:spacing w:val="-24"/>
        </w:rPr>
        <w:t xml:space="preserve"> </w:t>
      </w:r>
      <w:r>
        <w:t>Template</w:t>
      </w:r>
      <w:r>
        <w:rPr>
          <w:spacing w:val="-25"/>
        </w:rPr>
        <w:t xml:space="preserve"> </w:t>
      </w:r>
      <w:r>
        <w:t>supports</w:t>
      </w:r>
      <w:r>
        <w:rPr>
          <w:spacing w:val="-24"/>
        </w:rPr>
        <w:t xml:space="preserve"> </w:t>
      </w:r>
      <w:r>
        <w:t>both</w:t>
      </w:r>
      <w:r>
        <w:rPr>
          <w:spacing w:val="-24"/>
        </w:rPr>
        <w:t xml:space="preserve"> </w:t>
      </w:r>
      <w:r>
        <w:t>self-hosted</w:t>
      </w:r>
      <w:r>
        <w:rPr>
          <w:spacing w:val="-25"/>
        </w:rPr>
        <w:t xml:space="preserve"> </w:t>
      </w:r>
      <w:r>
        <w:t>(on-prem)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Synopsys-hosted</w:t>
      </w:r>
      <w:r>
        <w:rPr>
          <w:spacing w:val="-25"/>
        </w:rPr>
        <w:t xml:space="preserve"> </w:t>
      </w:r>
      <w:r>
        <w:t>Black</w:t>
      </w:r>
      <w:r>
        <w:rPr>
          <w:spacing w:val="-24"/>
        </w:rPr>
        <w:t xml:space="preserve"> </w:t>
      </w:r>
      <w:r>
        <w:t>Duck</w:t>
      </w:r>
      <w:r>
        <w:rPr>
          <w:spacing w:val="-24"/>
        </w:rPr>
        <w:t xml:space="preserve"> </w:t>
      </w:r>
      <w:r>
        <w:t>Hub instances.</w:t>
      </w:r>
    </w:p>
    <w:p w14:paraId="22C05F09" w14:textId="77777777" w:rsidR="00956473" w:rsidRDefault="00956473">
      <w:pPr>
        <w:pStyle w:val="BodyText"/>
        <w:spacing w:before="6"/>
        <w:rPr>
          <w:sz w:val="16"/>
        </w:rPr>
      </w:pPr>
    </w:p>
    <w:p w14:paraId="6515B8A4" w14:textId="42453D14" w:rsidR="00C86EAE" w:rsidRDefault="00000000" w:rsidP="00C86EAE">
      <w:pPr>
        <w:pStyle w:val="BodyText"/>
        <w:spacing w:before="1" w:line="340" w:lineRule="auto"/>
        <w:ind w:left="100" w:right="379"/>
        <w:rPr>
          <w:ins w:id="320" w:author="Raj Kesarapalli" w:date="2023-07-28T15:41:00Z"/>
        </w:rPr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Black</w:t>
      </w:r>
      <w:r>
        <w:rPr>
          <w:spacing w:val="-11"/>
        </w:rPr>
        <w:t xml:space="preserve"> </w:t>
      </w:r>
      <w:r>
        <w:t>Duck</w:t>
      </w:r>
      <w:r>
        <w:rPr>
          <w:spacing w:val="-10"/>
        </w:rPr>
        <w:t xml:space="preserve"> </w:t>
      </w:r>
      <w:r>
        <w:t>Hub</w:t>
      </w:r>
      <w:r>
        <w:rPr>
          <w:spacing w:val="-11"/>
        </w:rPr>
        <w:t xml:space="preserve"> </w:t>
      </w:r>
      <w:r>
        <w:t>permission</w:t>
      </w:r>
      <w:r>
        <w:rPr>
          <w:spacing w:val="-10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projects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fly</w:t>
      </w:r>
      <w:r>
        <w:rPr>
          <w:spacing w:val="-11"/>
        </w:rPr>
        <w:t xml:space="preserve"> </w:t>
      </w:r>
      <w:r>
        <w:t>as needed. Ensure that permissions needed to create projects and project versions are granted on Black Duck</w:t>
      </w:r>
      <w:r>
        <w:rPr>
          <w:spacing w:val="-2"/>
        </w:rPr>
        <w:t xml:space="preserve"> </w:t>
      </w:r>
      <w:r>
        <w:t>Hub.</w:t>
      </w:r>
    </w:p>
    <w:p w14:paraId="115FBF41" w14:textId="62BE4C20" w:rsidR="00C86EAE" w:rsidRDefault="00C86EAE" w:rsidP="00C86EAE">
      <w:pPr>
        <w:pStyle w:val="BodyText"/>
        <w:spacing w:before="197" w:line="340" w:lineRule="auto"/>
        <w:ind w:left="100" w:right="2"/>
        <w:rPr>
          <w:ins w:id="321" w:author="Raj Kesarapalli" w:date="2023-07-28T15:41:00Z"/>
          <w:spacing w:val="-3"/>
        </w:rPr>
      </w:pPr>
      <w:ins w:id="322" w:author="Raj Kesarapalli" w:date="2023-07-28T15:41:00Z">
        <w:r>
          <w:t>Synopsys</w:t>
        </w:r>
        <w:r>
          <w:rPr>
            <w:spacing w:val="-15"/>
          </w:rPr>
          <w:t xml:space="preserve"> </w:t>
        </w:r>
      </w:ins>
      <w:ins w:id="323" w:author="Raj Kesarapalli" w:date="2023-07-28T16:22:00Z">
        <w:r w:rsidR="00500688">
          <w:t>Template</w:t>
        </w:r>
      </w:ins>
      <w:ins w:id="324" w:author="Raj Kesarapalli" w:date="2023-07-28T15:41:00Z">
        <w:r>
          <w:rPr>
            <w:spacing w:val="-15"/>
          </w:rPr>
          <w:t xml:space="preserve"> </w:t>
        </w:r>
        <w:r>
          <w:t>requires that you run</w:t>
        </w:r>
        <w:r>
          <w:rPr>
            <w:spacing w:val="-15"/>
          </w:rPr>
          <w:t xml:space="preserve"> </w:t>
        </w:r>
        <w:r>
          <w:t>full</w:t>
        </w:r>
        <w:r>
          <w:rPr>
            <w:spacing w:val="-15"/>
          </w:rPr>
          <w:t xml:space="preserve"> </w:t>
        </w:r>
        <w:r>
          <w:t>“intelligent”</w:t>
        </w:r>
        <w:r>
          <w:rPr>
            <w:spacing w:val="-15"/>
          </w:rPr>
          <w:t xml:space="preserve"> </w:t>
        </w:r>
        <w:r>
          <w:t>Black</w:t>
        </w:r>
        <w:r>
          <w:rPr>
            <w:spacing w:val="-14"/>
          </w:rPr>
          <w:t xml:space="preserve"> </w:t>
        </w:r>
        <w:r>
          <w:t>Duck</w:t>
        </w:r>
        <w:r>
          <w:rPr>
            <w:spacing w:val="-15"/>
          </w:rPr>
          <w:t xml:space="preserve"> </w:t>
        </w:r>
        <w:r>
          <w:t>scans</w:t>
        </w:r>
        <w:r>
          <w:rPr>
            <w:spacing w:val="-15"/>
          </w:rPr>
          <w:t xml:space="preserve"> </w:t>
        </w:r>
        <w:r>
          <w:t>for</w:t>
        </w:r>
        <w:r>
          <w:rPr>
            <w:spacing w:val="-15"/>
          </w:rPr>
          <w:t xml:space="preserve"> </w:t>
        </w:r>
        <w:r>
          <w:t>SCM</w:t>
        </w:r>
        <w:r>
          <w:rPr>
            <w:spacing w:val="-15"/>
          </w:rPr>
          <w:t xml:space="preserve"> </w:t>
        </w:r>
        <w:r>
          <w:t>push</w:t>
        </w:r>
        <w:r>
          <w:rPr>
            <w:spacing w:val="-15"/>
          </w:rPr>
          <w:t xml:space="preserve"> </w:t>
        </w:r>
        <w:r>
          <w:t>events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t>“rapid”</w:t>
        </w:r>
        <w:r>
          <w:rPr>
            <w:spacing w:val="-15"/>
          </w:rPr>
          <w:t xml:space="preserve"> </w:t>
        </w:r>
        <w:r>
          <w:t>ephemeral</w:t>
        </w:r>
        <w:r>
          <w:rPr>
            <w:spacing w:val="-15"/>
          </w:rPr>
          <w:t xml:space="preserve"> </w:t>
        </w:r>
        <w:r>
          <w:t>scans for SCM pull request events as shown in the example</w:t>
        </w:r>
        <w:r>
          <w:rPr>
            <w:spacing w:val="-19"/>
          </w:rPr>
          <w:t xml:space="preserve"> </w:t>
        </w:r>
        <w:r>
          <w:rPr>
            <w:spacing w:val="-3"/>
          </w:rPr>
          <w:t>below.</w:t>
        </w:r>
      </w:ins>
    </w:p>
    <w:p w14:paraId="4864A8A1" w14:textId="728D1B6C" w:rsidR="00C86EAE" w:rsidRDefault="00C86EAE" w:rsidP="00C86EAE">
      <w:pPr>
        <w:pStyle w:val="BodyText"/>
        <w:spacing w:before="197" w:line="340" w:lineRule="auto"/>
        <w:ind w:left="100" w:right="2"/>
        <w:rPr>
          <w:ins w:id="325" w:author="Raj Kesarapalli" w:date="2023-07-28T15:41:00Z"/>
          <w:spacing w:val="-3"/>
        </w:rPr>
      </w:pPr>
      <w:ins w:id="326" w:author="Raj Kesarapalli" w:date="2023-07-28T15:41:00Z">
        <w:r>
          <w:rPr>
            <w:noProof/>
          </w:rPr>
          <mc:AlternateContent>
            <mc:Choice Requires="wpg">
              <w:drawing>
                <wp:anchor distT="0" distB="0" distL="0" distR="0" simplePos="0" relativeHeight="251832320" behindDoc="1" locked="0" layoutInCell="1" allowOverlap="1" wp14:anchorId="6E3E1176" wp14:editId="6837D189">
                  <wp:simplePos x="0" y="0"/>
                  <wp:positionH relativeFrom="page">
                    <wp:posOffset>850900</wp:posOffset>
                  </wp:positionH>
                  <wp:positionV relativeFrom="paragraph">
                    <wp:posOffset>316230</wp:posOffset>
                  </wp:positionV>
                  <wp:extent cx="5924550" cy="622300"/>
                  <wp:effectExtent l="0" t="12700" r="0" b="0"/>
                  <wp:wrapTopAndBottom/>
                  <wp:docPr id="443580871" name="Group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622300"/>
                            <a:chOff x="1455" y="178"/>
                            <a:chExt cx="9330" cy="980"/>
                          </a:xfrm>
                        </wpg:grpSpPr>
                        <wps:wsp>
                          <wps:cNvPr id="1058303527" name="Freeform 70"/>
                          <wps:cNvSpPr>
                            <a:spLocks/>
                          </wps:cNvSpPr>
                          <wps:spPr bwMode="auto">
                            <a:xfrm>
                              <a:off x="1455" y="177"/>
                              <a:ext cx="9330" cy="98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1158 178"/>
                                <a:gd name="T3" fmla="*/ 1158 h 980"/>
                                <a:gd name="T4" fmla="+- 0 1605 1455"/>
                                <a:gd name="T5" fmla="*/ T4 w 9330"/>
                                <a:gd name="T6" fmla="+- 0 1158 178"/>
                                <a:gd name="T7" fmla="*/ 1158 h 980"/>
                                <a:gd name="T8" fmla="+- 0 1547 1455"/>
                                <a:gd name="T9" fmla="*/ T8 w 9330"/>
                                <a:gd name="T10" fmla="+- 0 1146 178"/>
                                <a:gd name="T11" fmla="*/ 1146 h 980"/>
                                <a:gd name="T12" fmla="+- 0 1499 1455"/>
                                <a:gd name="T13" fmla="*/ T12 w 9330"/>
                                <a:gd name="T14" fmla="+- 0 1114 178"/>
                                <a:gd name="T15" fmla="*/ 1114 h 980"/>
                                <a:gd name="T16" fmla="+- 0 1467 1455"/>
                                <a:gd name="T17" fmla="*/ T16 w 9330"/>
                                <a:gd name="T18" fmla="+- 0 1066 178"/>
                                <a:gd name="T19" fmla="*/ 1066 h 980"/>
                                <a:gd name="T20" fmla="+- 0 1455 1455"/>
                                <a:gd name="T21" fmla="*/ T20 w 9330"/>
                                <a:gd name="T22" fmla="+- 0 1008 178"/>
                                <a:gd name="T23" fmla="*/ 1008 h 980"/>
                                <a:gd name="T24" fmla="+- 0 1455 1455"/>
                                <a:gd name="T25" fmla="*/ T24 w 9330"/>
                                <a:gd name="T26" fmla="+- 0 328 178"/>
                                <a:gd name="T27" fmla="*/ 328 h 980"/>
                                <a:gd name="T28" fmla="+- 0 1467 1455"/>
                                <a:gd name="T29" fmla="*/ T28 w 9330"/>
                                <a:gd name="T30" fmla="+- 0 270 178"/>
                                <a:gd name="T31" fmla="*/ 270 h 980"/>
                                <a:gd name="T32" fmla="+- 0 1499 1455"/>
                                <a:gd name="T33" fmla="*/ T32 w 9330"/>
                                <a:gd name="T34" fmla="+- 0 222 178"/>
                                <a:gd name="T35" fmla="*/ 222 h 980"/>
                                <a:gd name="T36" fmla="+- 0 1547 1455"/>
                                <a:gd name="T37" fmla="*/ T36 w 9330"/>
                                <a:gd name="T38" fmla="+- 0 190 178"/>
                                <a:gd name="T39" fmla="*/ 190 h 980"/>
                                <a:gd name="T40" fmla="+- 0 1605 1455"/>
                                <a:gd name="T41" fmla="*/ T40 w 9330"/>
                                <a:gd name="T42" fmla="+- 0 178 178"/>
                                <a:gd name="T43" fmla="*/ 178 h 980"/>
                                <a:gd name="T44" fmla="+- 0 10635 1455"/>
                                <a:gd name="T45" fmla="*/ T44 w 9330"/>
                                <a:gd name="T46" fmla="+- 0 178 178"/>
                                <a:gd name="T47" fmla="*/ 178 h 980"/>
                                <a:gd name="T48" fmla="+- 0 10693 1455"/>
                                <a:gd name="T49" fmla="*/ T48 w 9330"/>
                                <a:gd name="T50" fmla="+- 0 190 178"/>
                                <a:gd name="T51" fmla="*/ 190 h 980"/>
                                <a:gd name="T52" fmla="+- 0 10741 1455"/>
                                <a:gd name="T53" fmla="*/ T52 w 9330"/>
                                <a:gd name="T54" fmla="+- 0 222 178"/>
                                <a:gd name="T55" fmla="*/ 222 h 980"/>
                                <a:gd name="T56" fmla="+- 0 10773 1455"/>
                                <a:gd name="T57" fmla="*/ T56 w 9330"/>
                                <a:gd name="T58" fmla="+- 0 270 178"/>
                                <a:gd name="T59" fmla="*/ 270 h 980"/>
                                <a:gd name="T60" fmla="+- 0 10785 1455"/>
                                <a:gd name="T61" fmla="*/ T60 w 9330"/>
                                <a:gd name="T62" fmla="+- 0 328 178"/>
                                <a:gd name="T63" fmla="*/ 328 h 980"/>
                                <a:gd name="T64" fmla="+- 0 10785 1455"/>
                                <a:gd name="T65" fmla="*/ T64 w 9330"/>
                                <a:gd name="T66" fmla="+- 0 1008 178"/>
                                <a:gd name="T67" fmla="*/ 1008 h 980"/>
                                <a:gd name="T68" fmla="+- 0 10773 1455"/>
                                <a:gd name="T69" fmla="*/ T68 w 9330"/>
                                <a:gd name="T70" fmla="+- 0 1066 178"/>
                                <a:gd name="T71" fmla="*/ 1066 h 980"/>
                                <a:gd name="T72" fmla="+- 0 10741 1455"/>
                                <a:gd name="T73" fmla="*/ T72 w 9330"/>
                                <a:gd name="T74" fmla="+- 0 1114 178"/>
                                <a:gd name="T75" fmla="*/ 1114 h 980"/>
                                <a:gd name="T76" fmla="+- 0 10693 1455"/>
                                <a:gd name="T77" fmla="*/ T76 w 9330"/>
                                <a:gd name="T78" fmla="+- 0 1146 178"/>
                                <a:gd name="T79" fmla="*/ 1146 h 980"/>
                                <a:gd name="T80" fmla="+- 0 10635 1455"/>
                                <a:gd name="T81" fmla="*/ T80 w 9330"/>
                                <a:gd name="T82" fmla="+- 0 1158 178"/>
                                <a:gd name="T83" fmla="*/ 1158 h 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980">
                                  <a:moveTo>
                                    <a:pt x="9180" y="980"/>
                                  </a:moveTo>
                                  <a:lnTo>
                                    <a:pt x="150" y="980"/>
                                  </a:lnTo>
                                  <a:lnTo>
                                    <a:pt x="92" y="968"/>
                                  </a:lnTo>
                                  <a:lnTo>
                                    <a:pt x="44" y="936"/>
                                  </a:lnTo>
                                  <a:lnTo>
                                    <a:pt x="12" y="888"/>
                                  </a:lnTo>
                                  <a:lnTo>
                                    <a:pt x="0" y="83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830"/>
                                  </a:lnTo>
                                  <a:lnTo>
                                    <a:pt x="9318" y="888"/>
                                  </a:lnTo>
                                  <a:lnTo>
                                    <a:pt x="9286" y="936"/>
                                  </a:lnTo>
                                  <a:lnTo>
                                    <a:pt x="9238" y="968"/>
                                  </a:lnTo>
                                  <a:lnTo>
                                    <a:pt x="9180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26506588" name="Picture 69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289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1726941" name="Text Box 68"/>
                          <wps:cNvSpPr txBox="1">
                            <a:spLocks/>
                          </wps:cNvSpPr>
                          <wps:spPr bwMode="auto">
                            <a:xfrm>
                              <a:off x="1455" y="177"/>
                              <a:ext cx="933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03269" w14:textId="77777777" w:rsidR="00C86EAE" w:rsidRDefault="00C86EAE" w:rsidP="00C86EAE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643AC946" w14:textId="77777777" w:rsidR="00C86EAE" w:rsidRDefault="00C86EAE" w:rsidP="00C86EAE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3E486842" w14:textId="77777777" w:rsidR="00C86EAE" w:rsidRDefault="00C86EAE" w:rsidP="00C86EAE">
                                <w:pPr>
                                  <w:spacing w:before="100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Detect specific options can be passed to Synopsys Bridge thru Detect environment variables.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3E1176" id="_x0000_s1248" style="position:absolute;left:0;text-align:left;margin-left:67pt;margin-top:24.9pt;width:466.5pt;height:49pt;z-index:-251484160;mso-wrap-distance-left:0;mso-wrap-distance-right:0;mso-position-horizontal-relative:page;mso-position-vertical-relative:text" coordorigin="1455,178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">
                  <v:shape id="Freeform 70" o:spid="_x0000_s1249" style="position:absolute;left:1455;top:177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" path="m9180,980r-9030,l92,968,44,936,12,888,,830,,150,12,92,44,44,92,12,150,,9180,r58,12l9286,44r32,48l9330,150r,680l9318,888r-32,48l9238,968r-58,12xe" fillcolor="#0078a0" stroked="f">
                    <v:fill opacity="5911f"/>
                    <v:path arrowok="t" o:connecttype="custom" o:connectlocs="9180,1158;150,1158;92,1146;44,1114;12,1066;0,1008;0,328;12,270;44,222;92,190;150,178;9180,178;9238,190;9286,222;9318,270;9330,328;9330,1008;9318,1066;9286,1114;9238,1146;9180,1158" o:connectangles="0,0,0,0,0,0,0,0,0,0,0,0,0,0,0,0,0,0,0,0,0"/>
                  </v:shape>
                  <v:shape id="Picture 69" o:spid="_x0000_s1250" type="#_x0000_t75" style="position:absolute;left:1570;top:28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">
                    <v:imagedata r:id="rId36" o:title=""/>
                    <v:path arrowok="t"/>
                    <o:lock v:ext="edit" aspectratio="f"/>
                  </v:shape>
                  <v:shape id="Text Box 68" o:spid="_x0000_s1251" type="#_x0000_t202" style="position:absolute;left:1455;top:177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" filled="f" stroked="f">
                    <v:path arrowok="t"/>
                    <v:textbox inset="0,0,0,0">
                      <w:txbxContent>
                        <w:p w14:paraId="6E203269" w14:textId="77777777" w:rsidR="00C86EAE" w:rsidRDefault="00C86EAE" w:rsidP="00C86EAE">
                          <w:pPr>
                            <w:rPr>
                              <w:sz w:val="17"/>
                            </w:rPr>
                          </w:pPr>
                        </w:p>
                        <w:p w14:paraId="643AC946" w14:textId="77777777" w:rsidR="00C86EAE" w:rsidRDefault="00C86EAE" w:rsidP="00C86EAE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3E486842" w14:textId="77777777" w:rsidR="00C86EAE" w:rsidRDefault="00C86EAE" w:rsidP="00C86EAE">
                          <w:pPr>
                            <w:spacing w:before="100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Detect specific options can be passed to Synopsys Bridge thru Detect environment variables.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ins>
    </w:p>
    <w:p w14:paraId="71A4A9E1" w14:textId="4CEE71B5" w:rsidR="00C86EAE" w:rsidRDefault="00C86EAE" w:rsidP="00C86EAE">
      <w:pPr>
        <w:pStyle w:val="BodyText"/>
        <w:spacing w:before="197" w:line="340" w:lineRule="auto"/>
        <w:ind w:left="100" w:right="2"/>
        <w:rPr>
          <w:ins w:id="327" w:author="Raj Kesarapalli" w:date="2023-07-28T15:41:00Z"/>
        </w:rPr>
      </w:pPr>
    </w:p>
    <w:p w14:paraId="2C2AADFD" w14:textId="77777777" w:rsidR="00C86EAE" w:rsidRDefault="00C86EAE">
      <w:pPr>
        <w:pStyle w:val="BodyText"/>
        <w:spacing w:before="1" w:line="340" w:lineRule="auto"/>
        <w:ind w:left="100" w:right="379"/>
      </w:pPr>
    </w:p>
    <w:p w14:paraId="363C186C" w14:textId="30E699C4" w:rsidR="00956473" w:rsidRDefault="00C11CAC">
      <w:pPr>
        <w:pStyle w:val="BodyText"/>
        <w:spacing w:before="197" w:line="340" w:lineRule="auto"/>
        <w:ind w:left="100" w:right="3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03648" behindDoc="1" locked="0" layoutInCell="1" allowOverlap="1" wp14:anchorId="7945FE7B" wp14:editId="0D40AF1F">
                <wp:simplePos x="0" y="0"/>
                <wp:positionH relativeFrom="page">
                  <wp:posOffset>965200</wp:posOffset>
                </wp:positionH>
                <wp:positionV relativeFrom="paragraph">
                  <wp:posOffset>572770</wp:posOffset>
                </wp:positionV>
                <wp:extent cx="5892800" cy="4337050"/>
                <wp:effectExtent l="0" t="0" r="0" b="0"/>
                <wp:wrapTopAndBottom/>
                <wp:docPr id="192661669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43370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A81A5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000C573D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include:</w:t>
                            </w:r>
                          </w:p>
                          <w:p w14:paraId="747B5D6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BBC2D7D" w14:textId="77777777" w:rsidR="00956473" w:rsidRDefault="00000000">
                            <w:pPr>
                              <w:spacing w:line="554" w:lineRule="auto"/>
                              <w:ind w:left="367" w:right="6215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project:</w:t>
                            </w:r>
                            <w:r>
                              <w:rPr>
                                <w:rFonts w:ascii="Courier New"/>
                                <w:spacing w:val="-5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synopsys/synopsys-template ref: v1.1.0</w:t>
                            </w:r>
                          </w:p>
                          <w:p w14:paraId="3D29E482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file: templates/synopsys-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template.yml</w:t>
                            </w:r>
                            <w:proofErr w:type="spellEnd"/>
                          </w:p>
                          <w:p w14:paraId="0B302FB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2A41756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for accessing synopsys-template in Gitlab self-managed</w:t>
                            </w:r>
                          </w:p>
                          <w:p w14:paraId="7C20287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8BE32FA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- remote: 'https://gitlab.com/synopsys/synopsys-template/-/raw/v1.1.0/templates/synopsys-template.yml'</w:t>
                            </w:r>
                          </w:p>
                          <w:p w14:paraId="33B68C7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D38985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F39F26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6D15A30C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stages:</w:t>
                            </w:r>
                          </w:p>
                          <w:p w14:paraId="721CFBC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CF38A82" w14:textId="77777777" w:rsidR="00956473" w:rsidRDefault="00000000">
                            <w:pPr>
                              <w:spacing w:before="1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blackduck_scan</w:t>
                            </w:r>
                            <w:proofErr w:type="spellEnd"/>
                          </w:p>
                          <w:p w14:paraId="0615844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27F821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70AE62F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6D17FA9E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  <w:p w14:paraId="4BF6829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AFD0385" w14:textId="77777777" w:rsidR="00956473" w:rsidRDefault="00000000">
                            <w:pPr>
                              <w:spacing w:line="554" w:lineRule="auto"/>
                              <w:ind w:left="136" w:right="297" w:firstLine="7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SCAN_BRANCHES: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"/^(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main|master|develop|stage|release|feature_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)$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/"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branches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Black Duck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scan</w:t>
                            </w:r>
                          </w:p>
                          <w:p w14:paraId="677CDA4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BCEFB9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0E976864" w14:textId="77777777" w:rsidR="00956473" w:rsidRDefault="00000000">
                            <w:pPr>
                              <w:spacing w:line="554" w:lineRule="auto"/>
                              <w:ind w:left="213" w:right="6697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synopsys_template_execution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stage: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blackduck_scan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variables:</w:t>
                            </w:r>
                          </w:p>
                          <w:p w14:paraId="618C7A33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BRIDGE_BLACKDUCK_URL: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$BLACKDUCK_URL</w:t>
                            </w:r>
                          </w:p>
                          <w:p w14:paraId="6538E75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5310F01E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BRIDGE_BLACKDUCK_TOKEN: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$BLACKDUCK_API_TOKEN</w:t>
                            </w:r>
                          </w:p>
                          <w:p w14:paraId="4BD8891D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4D10EBAF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to set specific detect environment variables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5FE7B" id="Text Box 48" o:spid="_x0000_s1248" type="#_x0000_t202" style="position:absolute;left:0;text-align:left;margin-left:76pt;margin-top:45.1pt;width:464pt;height:341.5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" fillcolor="#ededed" stroked="f">
                <v:path arrowok="t"/>
                <v:textbox inset="0,0,0,0">
                  <w:txbxContent>
                    <w:p w14:paraId="1ABA81A5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000C573D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include:</w:t>
                      </w:r>
                    </w:p>
                    <w:p w14:paraId="747B5D6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BBC2D7D" w14:textId="77777777" w:rsidR="00956473" w:rsidRDefault="00000000">
                      <w:pPr>
                        <w:spacing w:line="554" w:lineRule="auto"/>
                        <w:ind w:left="367" w:right="6215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project:</w:t>
                      </w:r>
                      <w:r>
                        <w:rPr>
                          <w:rFonts w:ascii="Courier New"/>
                          <w:spacing w:val="-5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synopsys/synopsys-template ref: v1.1.0</w:t>
                      </w:r>
                    </w:p>
                    <w:p w14:paraId="3D29E482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file: templates/synopsys-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template.yml</w:t>
                      </w:r>
                      <w:proofErr w:type="spellEnd"/>
                    </w:p>
                    <w:p w14:paraId="0B302FB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2A41756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for accessing synopsys-template in Gitlab self-managed</w:t>
                      </w:r>
                    </w:p>
                    <w:p w14:paraId="7C20287D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8BE32FA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- remote: 'https://gitlab.com/synopsys/synopsys-template/-/raw/v1.1.0/templates/synopsys-template.yml'</w:t>
                      </w:r>
                    </w:p>
                    <w:p w14:paraId="33B68C7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D38985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F39F26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6D15A30C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stages:</w:t>
                      </w:r>
                    </w:p>
                    <w:p w14:paraId="721CFBC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CF38A82" w14:textId="77777777" w:rsidR="00956473" w:rsidRDefault="00000000">
                      <w:pPr>
                        <w:spacing w:before="1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blackduck_scan</w:t>
                      </w:r>
                      <w:proofErr w:type="spellEnd"/>
                    </w:p>
                    <w:p w14:paraId="0615844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027F821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70AE62F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6D17FA9E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  <w:p w14:paraId="4BF6829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AFD0385" w14:textId="77777777" w:rsidR="00956473" w:rsidRDefault="00000000">
                      <w:pPr>
                        <w:spacing w:line="554" w:lineRule="auto"/>
                        <w:ind w:left="136" w:right="297" w:firstLine="7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SCAN_BRANCHES: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"/^(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main|master|develop|stage|release|feature_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branch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)$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/"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Add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branches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where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you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want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run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Black Duck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scan</w:t>
                      </w:r>
                    </w:p>
                    <w:p w14:paraId="677CDA4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3BCEFB9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6"/>
                        </w:rPr>
                      </w:pPr>
                    </w:p>
                    <w:p w14:paraId="0E976864" w14:textId="77777777" w:rsidR="00956473" w:rsidRDefault="00000000">
                      <w:pPr>
                        <w:spacing w:line="554" w:lineRule="auto"/>
                        <w:ind w:left="213" w:right="6697" w:hanging="154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synopsys_template_execution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stage: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blackduck_scan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variables:</w:t>
                      </w:r>
                    </w:p>
                    <w:p w14:paraId="618C7A33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BRIDGE_BLACKDUCK_URL: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$BLACKDUCK_URL</w:t>
                      </w:r>
                    </w:p>
                    <w:p w14:paraId="6538E75E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5310F01E" w14:textId="77777777" w:rsidR="00956473" w:rsidRDefault="00000000">
                      <w:pPr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BRIDGE_BLACKDUCK_TOKEN: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$BLACKDUCK_API_TOKEN</w:t>
                      </w:r>
                    </w:p>
                    <w:p w14:paraId="4BD8891D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4D10EBAF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to set specific detect environment variables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del w:id="328" w:author="Raj Kesarapalli" w:date="2023-07-28T15:42:00Z">
        <w:r w:rsidDel="00C86EAE">
          <w:delText>Before</w:delText>
        </w:r>
        <w:r w:rsidDel="00C86EAE">
          <w:rPr>
            <w:spacing w:val="-13"/>
          </w:rPr>
          <w:delText xml:space="preserve"> </w:delText>
        </w:r>
        <w:r w:rsidDel="00C86EAE">
          <w:delText>running</w:delText>
        </w:r>
        <w:r w:rsidDel="00C86EAE">
          <w:rPr>
            <w:spacing w:val="-12"/>
          </w:rPr>
          <w:delText xml:space="preserve"> </w:delText>
        </w:r>
        <w:r w:rsidDel="00C86EAE">
          <w:delText>a</w:delText>
        </w:r>
        <w:r w:rsidDel="00C86EAE">
          <w:rPr>
            <w:spacing w:val="-12"/>
          </w:rPr>
          <w:delText xml:space="preserve"> </w:delText>
        </w:r>
        <w:r w:rsidDel="00C86EAE">
          <w:delText>pipeline</w:delText>
        </w:r>
        <w:r w:rsidDel="00C86EAE">
          <w:rPr>
            <w:spacing w:val="-12"/>
          </w:rPr>
          <w:delText xml:space="preserve"> </w:delText>
        </w:r>
        <w:r w:rsidDel="00C86EAE">
          <w:delText>using</w:delText>
        </w:r>
        <w:r w:rsidDel="00C86EAE">
          <w:rPr>
            <w:spacing w:val="-12"/>
          </w:rPr>
          <w:delText xml:space="preserve"> </w:delText>
        </w:r>
        <w:r w:rsidDel="00C86EAE">
          <w:delText>the</w:delText>
        </w:r>
      </w:del>
      <w:ins w:id="329" w:author="Raj Kesarapalli" w:date="2023-07-28T15:42:00Z">
        <w:r w:rsidR="00C86EAE">
          <w:t>To use</w:t>
        </w:r>
      </w:ins>
      <w:r>
        <w:rPr>
          <w:spacing w:val="-12"/>
        </w:rPr>
        <w:t xml:space="preserve"> </w:t>
      </w:r>
      <w:r>
        <w:t>Synopsys</w:t>
      </w:r>
      <w:r>
        <w:rPr>
          <w:spacing w:val="-12"/>
        </w:rPr>
        <w:t xml:space="preserve"> </w:t>
      </w:r>
      <w:r>
        <w:t>GitLab</w:t>
      </w:r>
      <w:r>
        <w:rPr>
          <w:spacing w:val="-12"/>
        </w:rPr>
        <w:t xml:space="preserve"> </w:t>
      </w:r>
      <w:r>
        <w:t>Template</w:t>
      </w:r>
      <w:r>
        <w:rPr>
          <w:spacing w:val="-12"/>
        </w:rPr>
        <w:t xml:space="preserve"> </w:t>
      </w:r>
      <w:del w:id="330" w:author="Raj Kesarapalli" w:date="2023-07-28T15:42:00Z">
        <w:r w:rsidDel="00C86EAE">
          <w:delText>and</w:delText>
        </w:r>
        <w:r w:rsidDel="00C86EAE">
          <w:rPr>
            <w:spacing w:val="-12"/>
          </w:rPr>
          <w:delText xml:space="preserve"> </w:delText>
        </w:r>
      </w:del>
      <w:ins w:id="331" w:author="Raj Kesarapalli" w:date="2023-07-28T15:42:00Z">
        <w:r w:rsidR="00C86EAE">
          <w:t>with</w:t>
        </w:r>
        <w:r w:rsidR="00C86EAE">
          <w:rPr>
            <w:spacing w:val="-12"/>
          </w:rPr>
          <w:t xml:space="preserve"> </w:t>
        </w:r>
      </w:ins>
      <w:r>
        <w:t>Black</w:t>
      </w:r>
      <w:r>
        <w:rPr>
          <w:spacing w:val="-12"/>
        </w:rPr>
        <w:t xml:space="preserve"> </w:t>
      </w:r>
      <w:r>
        <w:t>Duck,</w:t>
      </w:r>
      <w:r>
        <w:rPr>
          <w:spacing w:val="-12"/>
        </w:rPr>
        <w:t xml:space="preserve"> </w:t>
      </w:r>
      <w:proofErr w:type="gramStart"/>
      <w:r>
        <w:t>add</w:t>
      </w:r>
      <w:r>
        <w:rPr>
          <w:spacing w:val="-12"/>
        </w:rPr>
        <w:t xml:space="preserve"> </w:t>
      </w:r>
      <w:r>
        <w:rPr>
          <w:rFonts w:ascii="Courier New"/>
          <w:sz w:val="16"/>
          <w:shd w:val="clear" w:color="auto" w:fill="EDEDED"/>
        </w:rPr>
        <w:t>.</w:t>
      </w:r>
      <w:proofErr w:type="spellStart"/>
      <w:proofErr w:type="gramEnd"/>
      <w:r>
        <w:rPr>
          <w:rFonts w:ascii="Courier New"/>
          <w:sz w:val="16"/>
          <w:shd w:val="clear" w:color="auto" w:fill="EDEDED"/>
        </w:rPr>
        <w:t>gitlab-ci.yml</w:t>
      </w:r>
      <w:proofErr w:type="spellEnd"/>
      <w:r>
        <w:rPr>
          <w:rFonts w:ascii="Courier New"/>
          <w:spacing w:val="-59"/>
          <w:sz w:val="16"/>
        </w:rPr>
        <w:t xml:space="preserve"> </w:t>
      </w:r>
      <w:r>
        <w:t xml:space="preserve">to your project </w:t>
      </w:r>
      <w:del w:id="332" w:author="Raj Kesarapalli" w:date="2023-07-28T15:42:00Z">
        <w:r w:rsidDel="00C86EAE">
          <w:delText>by adding</w:delText>
        </w:r>
      </w:del>
      <w:ins w:id="333" w:author="Raj Kesarapalli" w:date="2023-07-28T15:42:00Z">
        <w:r w:rsidR="00C86EAE">
          <w:t>using</w:t>
        </w:r>
      </w:ins>
      <w:r>
        <w:t xml:space="preserve"> an </w:t>
      </w:r>
      <w:r>
        <w:rPr>
          <w:rFonts w:ascii="Courier New"/>
          <w:sz w:val="16"/>
          <w:shd w:val="clear" w:color="auto" w:fill="EDEDED"/>
        </w:rPr>
        <w:t>include</w:t>
      </w:r>
      <w:r>
        <w:rPr>
          <w:rFonts w:ascii="Courier New"/>
          <w:spacing w:val="-67"/>
          <w:sz w:val="16"/>
        </w:rPr>
        <w:t xml:space="preserve"> </w:t>
      </w:r>
      <w:r>
        <w:rPr>
          <w:spacing w:val="-3"/>
        </w:rPr>
        <w:t>entry</w:t>
      </w:r>
      <w:ins w:id="334" w:author="Raj Kesarapalli" w:date="2023-07-28T15:42:00Z">
        <w:r w:rsidR="00C86EAE">
          <w:rPr>
            <w:spacing w:val="-3"/>
          </w:rPr>
          <w:t xml:space="preserve"> </w:t>
        </w:r>
      </w:ins>
      <w:del w:id="335" w:author="Raj Kesarapalli" w:date="2023-07-28T15:42:00Z">
        <w:r w:rsidDel="00C86EAE">
          <w:rPr>
            <w:spacing w:val="-3"/>
          </w:rPr>
          <w:delText xml:space="preserve">, </w:delText>
        </w:r>
      </w:del>
      <w:r>
        <w:t xml:space="preserve">as </w:t>
      </w:r>
      <w:ins w:id="336" w:author="Raj Kesarapalli" w:date="2023-07-28T15:42:00Z">
        <w:r w:rsidR="00C86EAE">
          <w:t>shown</w:t>
        </w:r>
      </w:ins>
      <w:del w:id="337" w:author="Raj Kesarapalli" w:date="2023-07-28T15:42:00Z">
        <w:r w:rsidDel="00C86EAE">
          <w:delText>in</w:delText>
        </w:r>
      </w:del>
      <w:r>
        <w:t xml:space="preserve"> the example </w:t>
      </w:r>
      <w:r>
        <w:rPr>
          <w:spacing w:val="-3"/>
        </w:rPr>
        <w:t>below.</w:t>
      </w:r>
    </w:p>
    <w:p w14:paraId="3A81A700" w14:textId="77777777" w:rsidR="00956473" w:rsidRDefault="00956473">
      <w:pPr>
        <w:spacing w:line="340" w:lineRule="auto"/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AF07495" w14:textId="77777777" w:rsidR="00956473" w:rsidRDefault="00000000">
      <w:pPr>
        <w:pStyle w:val="BodyText"/>
        <w:spacing w:before="85"/>
        <w:ind w:left="3761"/>
      </w:pPr>
      <w:r>
        <w:lastRenderedPageBreak/>
        <w:t>Synopsys Bridge CLI Guide | 5 - GitLab – Synopsys Template | 49</w:t>
      </w:r>
    </w:p>
    <w:p w14:paraId="15B539D8" w14:textId="77777777" w:rsidR="00956473" w:rsidRDefault="00956473">
      <w:pPr>
        <w:pStyle w:val="BodyText"/>
      </w:pPr>
    </w:p>
    <w:p w14:paraId="6478D268" w14:textId="77777777" w:rsidR="00956473" w:rsidRDefault="00956473">
      <w:pPr>
        <w:pStyle w:val="BodyText"/>
      </w:pPr>
    </w:p>
    <w:p w14:paraId="0A2CCFCD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058AE440" wp14:editId="3C631044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6064250"/>
                <wp:effectExtent l="0" t="0" r="0" b="0"/>
                <wp:wrapTopAndBottom/>
                <wp:docPr id="1156889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0642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0204F" w14:textId="77777777" w:rsidR="00956473" w:rsidRDefault="00000000">
                            <w:pPr>
                              <w:spacing w:before="102"/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DETECT_PROJECT_NAME: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$CI_PROJECT_NAME</w:t>
                            </w:r>
                          </w:p>
                          <w:p w14:paraId="7A6430D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70B2A682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1997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 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INCLUDE_DIAGNOSTICS: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10AAB38E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artifacts:</w:t>
                            </w:r>
                          </w:p>
                          <w:p w14:paraId="7FB6F87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967020A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783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always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paths:</w:t>
                            </w:r>
                          </w:p>
                          <w:p w14:paraId="6FC60994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806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>.bridge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rules:</w:t>
                            </w:r>
                          </w:p>
                          <w:p w14:paraId="1B6A6BB4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to run Black Duck full scan</w:t>
                            </w:r>
                          </w:p>
                          <w:p w14:paraId="5CB2927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9A989F0" w14:textId="77777777" w:rsidR="00956473" w:rsidRDefault="00000000">
                            <w:pPr>
                              <w:spacing w:line="554" w:lineRule="auto"/>
                              <w:ind w:left="520" w:right="1909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if: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$CI_COMMIT_BRANCH</w:t>
                            </w:r>
                            <w:r>
                              <w:rPr>
                                <w:rFonts w:ascii="Courier New"/>
                                <w:i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=~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$SCAN_BRANCHES</w:t>
                            </w:r>
                            <w:r>
                              <w:rPr>
                                <w:rFonts w:ascii="Courier New"/>
                                <w:i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$CI_PIPELINE_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i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merge_request_event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') variables:</w:t>
                            </w:r>
                          </w:p>
                          <w:p w14:paraId="081DAA90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BRIDGE_BLACKDUCK_SCAN_FULL: 'true'</w:t>
                            </w:r>
                          </w:p>
                          <w:p w14:paraId="7524F8C7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668D96A" w14:textId="77777777" w:rsidR="00956473" w:rsidRDefault="00000000">
                            <w:pPr>
                              <w:spacing w:line="554" w:lineRule="auto"/>
                              <w:ind w:left="674" w:right="397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### Accepts Multiple Values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BRIDGE_BLACKDUCK_SCAN_FAILURE_SEVERITIES: '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BLOCKER,CRITICAL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'</w:t>
                            </w:r>
                          </w:p>
                          <w:p w14:paraId="1F69795F" w14:textId="77777777" w:rsidR="00956473" w:rsidRDefault="00000000">
                            <w:pPr>
                              <w:spacing w:line="554" w:lineRule="auto"/>
                              <w:ind w:left="674" w:right="69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enable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automatic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fix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pull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request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creation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vulnerabilities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reported # BRIDGE_BLACKDUCK_AUTOMATION_FIXPR: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2C61FE64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BRIDGE_GITLAB_USER_TOKEN: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$GITLAB_USER_TOKEN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 Mandatory when BRIDGE_BLACKDUCK_AUTOMATION_FIXPR is set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proofErr w:type="gramEnd"/>
                          </w:p>
                          <w:p w14:paraId="466903B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5C15974" w14:textId="77777777" w:rsidR="00956473" w:rsidRDefault="00000000">
                            <w:pPr>
                              <w:ind w:left="13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2591914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C7F3E56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to run Black Duck PR scan</w:t>
                            </w:r>
                          </w:p>
                          <w:p w14:paraId="1887588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1B5B6951" w14:textId="77777777" w:rsidR="00956473" w:rsidRDefault="00000000">
                            <w:pPr>
                              <w:spacing w:line="554" w:lineRule="auto"/>
                              <w:ind w:left="520" w:right="458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if: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$CI_MERGE_REQUEST_TARGET_BRANCH_NAME</w:t>
                            </w:r>
                            <w:r>
                              <w:rPr>
                                <w:rFonts w:ascii="Courier New"/>
                                <w:i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=~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$SCAN_BRANCHES</w:t>
                            </w:r>
                            <w:r>
                              <w:rPr>
                                <w:rFonts w:ascii="Courier New"/>
                                <w:i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$CI_PIPELINE_SOURCE</w:t>
                            </w:r>
                            <w:r>
                              <w:rPr>
                                <w:rFonts w:ascii="Courier New"/>
                                <w:i/>
                                <w:spacing w:val="-1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merge_request_event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') variables:</w:t>
                            </w:r>
                          </w:p>
                          <w:p w14:paraId="1CE40618" w14:textId="77777777" w:rsidR="00956473" w:rsidRDefault="00000000">
                            <w:pPr>
                              <w:spacing w:line="554" w:lineRule="auto"/>
                              <w:ind w:left="674" w:right="3978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BRIDGE_BLACKDUCK_SCAN_FULL: 'false' BRIDGE_BLACKDUCK_AUTOMATION_PRCOMMENT:</w:t>
                            </w:r>
                            <w:r>
                              <w:rPr>
                                <w:rFonts w:ascii="Courier New"/>
                                <w:spacing w:val="-5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>'true'</w:t>
                            </w:r>
                          </w:p>
                          <w:p w14:paraId="72CA8D00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BRIDGE_GITLAB_USER_TOKEN: </w:t>
                            </w:r>
                            <w:r>
                              <w:rPr>
                                <w:rFonts w:ascii="Courier New"/>
                                <w:spacing w:val="4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$GITLAB_USER_TOKEN</w:t>
                            </w:r>
                          </w:p>
                          <w:p w14:paraId="5F90216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375D3AC4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tags:</w:t>
                            </w:r>
                          </w:p>
                          <w:p w14:paraId="0EA4315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C05C307" w14:textId="77777777" w:rsidR="00956473" w:rsidRDefault="00000000">
                            <w:pPr>
                              <w:spacing w:line="554" w:lineRule="auto"/>
                              <w:ind w:left="213" w:right="5605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Name of your Gitlab runner 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 # Used for</w:t>
                            </w:r>
                            <w:r>
                              <w:rPr>
                                <w:rFonts w:ascii="Courier New"/>
                                <w:spacing w:val="-5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>bash.</w:t>
                            </w:r>
                          </w:p>
                          <w:p w14:paraId="1417B704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Used for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AE440" id="Text Box 47" o:spid="_x0000_s1249" type="#_x0000_t202" style="position:absolute;margin-left:76pt;margin-top:8.15pt;width:464pt;height:477.5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" fillcolor="#ededed" stroked="f">
                <v:path arrowok="t"/>
                <v:textbox inset="0,0,0,0">
                  <w:txbxContent>
                    <w:p w14:paraId="1C80204F" w14:textId="77777777" w:rsidR="00956473" w:rsidRDefault="00000000">
                      <w:pPr>
                        <w:spacing w:before="102"/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DETECT_PROJECT_NAME: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$CI_PROJECT_NAME</w:t>
                      </w:r>
                    </w:p>
                    <w:p w14:paraId="7A6430D7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70B2A682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1997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 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INCLUDE_DIAGNOSTICS: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10AAB38E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artifacts:</w:t>
                      </w:r>
                    </w:p>
                    <w:p w14:paraId="7FB6F87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967020A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783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when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always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paths:</w:t>
                      </w:r>
                    </w:p>
                    <w:p w14:paraId="6FC60994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806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>.bridge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rules:</w:t>
                      </w:r>
                    </w:p>
                    <w:p w14:paraId="1B6A6BB4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to run Black Duck full scan</w:t>
                      </w:r>
                    </w:p>
                    <w:p w14:paraId="5CB2927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9A989F0" w14:textId="77777777" w:rsidR="00956473" w:rsidRDefault="00000000">
                      <w:pPr>
                        <w:spacing w:line="554" w:lineRule="auto"/>
                        <w:ind w:left="520" w:right="1909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if: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$CI_COMMIT_BRANCH</w:t>
                      </w:r>
                      <w:r>
                        <w:rPr>
                          <w:rFonts w:ascii="Courier New"/>
                          <w:i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=~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$SCAN_BRANCHES</w:t>
                      </w:r>
                      <w:r>
                        <w:rPr>
                          <w:rFonts w:ascii="Courier New"/>
                          <w:i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&amp;&amp;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$CI_PIPELINE_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SOURCE</w:t>
                      </w:r>
                      <w:r>
                        <w:rPr>
                          <w:rFonts w:ascii="Courier New"/>
                          <w:i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!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=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merge_request_event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') variables:</w:t>
                      </w:r>
                    </w:p>
                    <w:p w14:paraId="081DAA90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BRIDGE_BLACKDUCK_SCAN_FULL: 'true'</w:t>
                      </w:r>
                    </w:p>
                    <w:p w14:paraId="7524F8C7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668D96A" w14:textId="77777777" w:rsidR="00956473" w:rsidRDefault="00000000">
                      <w:pPr>
                        <w:spacing w:line="554" w:lineRule="auto"/>
                        <w:ind w:left="674" w:right="397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### Accepts Multiple Values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>BRIDGE_BLACKDUCK_SCAN_FAILURE_SEVERITIES: '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BLOCKER,CRITICAL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3"/>
                        </w:rPr>
                        <w:t>'</w:t>
                      </w:r>
                    </w:p>
                    <w:p w14:paraId="1F69795F" w14:textId="77777777" w:rsidR="00956473" w:rsidRDefault="00000000">
                      <w:pPr>
                        <w:spacing w:line="554" w:lineRule="auto"/>
                        <w:ind w:left="674" w:right="69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enable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automatic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fix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pull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request</w:t>
                      </w:r>
                      <w:r>
                        <w:rPr>
                          <w:rFonts w:ascii="Courier New"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creation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vulnerabilities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are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reported # BRIDGE_BLACKDUCK_AUTOMATION_FIXPR:</w:t>
                      </w:r>
                      <w:r>
                        <w:rPr>
                          <w:rFonts w:ascii="Courier New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2C61FE64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BRIDGE_GITLAB_USER_TOKEN: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$GITLAB_USER_TOKEN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# Mandatory when BRIDGE_BLACKDUCK_AUTOMATION_FIXPR is set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proofErr w:type="gramEnd"/>
                    </w:p>
                    <w:p w14:paraId="466903B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5C15974" w14:textId="77777777" w:rsidR="00956473" w:rsidRDefault="00000000">
                      <w:pPr>
                        <w:ind w:left="13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2591914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C7F3E56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to run Black Duck PR scan</w:t>
                      </w:r>
                    </w:p>
                    <w:p w14:paraId="1887588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1B5B6951" w14:textId="77777777" w:rsidR="00956473" w:rsidRDefault="00000000">
                      <w:pPr>
                        <w:spacing w:line="554" w:lineRule="auto"/>
                        <w:ind w:left="520" w:right="458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spacing w:val="-1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if:</w:t>
                      </w:r>
                      <w:r>
                        <w:rPr>
                          <w:rFonts w:ascii="Courier New"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$CI_MERGE_REQUEST_TARGET_BRANCH_NAME</w:t>
                      </w:r>
                      <w:r>
                        <w:rPr>
                          <w:rFonts w:ascii="Courier New"/>
                          <w:i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=~</w:t>
                      </w:r>
                      <w:r>
                        <w:rPr>
                          <w:rFonts w:ascii="Courier New"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$SCAN_BRANCHES</w:t>
                      </w:r>
                      <w:r>
                        <w:rPr>
                          <w:rFonts w:ascii="Courier New"/>
                          <w:i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&amp;&amp;</w:t>
                      </w:r>
                      <w:r>
                        <w:rPr>
                          <w:rFonts w:ascii="Courier New"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$CI_PIPELINE_SOURCE</w:t>
                      </w:r>
                      <w:r>
                        <w:rPr>
                          <w:rFonts w:ascii="Courier New"/>
                          <w:i/>
                          <w:spacing w:val="-1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==</w:t>
                      </w:r>
                      <w:r>
                        <w:rPr>
                          <w:rFonts w:ascii="Courier New"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merge_request_event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') variables:</w:t>
                      </w:r>
                    </w:p>
                    <w:p w14:paraId="1CE40618" w14:textId="77777777" w:rsidR="00956473" w:rsidRDefault="00000000">
                      <w:pPr>
                        <w:spacing w:line="554" w:lineRule="auto"/>
                        <w:ind w:left="674" w:right="3978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BRIDGE_BLACKDUCK_SCAN_FULL: 'false' BRIDGE_BLACKDUCK_AUTOMATION_PRCOMMENT:</w:t>
                      </w:r>
                      <w:r>
                        <w:rPr>
                          <w:rFonts w:ascii="Courier New"/>
                          <w:spacing w:val="-5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>'true'</w:t>
                      </w:r>
                    </w:p>
                    <w:p w14:paraId="72CA8D00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BRIDGE_GITLAB_USER_TOKEN: </w:t>
                      </w:r>
                      <w:r>
                        <w:rPr>
                          <w:rFonts w:ascii="Courier New"/>
                          <w:spacing w:val="4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>$GITLAB_USER_TOKEN</w:t>
                      </w:r>
                    </w:p>
                    <w:p w14:paraId="5F90216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375D3AC4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tags:</w:t>
                      </w:r>
                    </w:p>
                    <w:p w14:paraId="0EA4315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C05C307" w14:textId="77777777" w:rsidR="00956473" w:rsidRDefault="00000000">
                      <w:pPr>
                        <w:spacing w:line="554" w:lineRule="auto"/>
                        <w:ind w:left="213" w:right="5605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linux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Name of your Gitlab runner 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 # Used for</w:t>
                      </w:r>
                      <w:r>
                        <w:rPr>
                          <w:rFonts w:ascii="Courier New"/>
                          <w:spacing w:val="-5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>bash.</w:t>
                      </w:r>
                    </w:p>
                    <w:p w14:paraId="1417B704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Used for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2CB426" w14:textId="77777777" w:rsidR="00956473" w:rsidRDefault="00956473">
      <w:pPr>
        <w:pStyle w:val="BodyText"/>
        <w:spacing w:before="4"/>
      </w:pPr>
    </w:p>
    <w:p w14:paraId="72081D59" w14:textId="77777777" w:rsidR="00956473" w:rsidRDefault="00000000">
      <w:pPr>
        <w:pStyle w:val="Heading5"/>
        <w:spacing w:before="96" w:after="37"/>
      </w:pPr>
      <w:r>
        <w:t>Table 5. List of mandatory and optional parameters for Black Duck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662E4096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3C5ACFCD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2E2B7AE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4EAD3745" w14:textId="77777777" w:rsidR="00956473" w:rsidRDefault="00000000"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 w:rsidR="00956473" w14:paraId="1F2B633F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70A844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57F3F026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450CB87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CDF32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46F2B0A4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8B38CF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1E0F3DA2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BRIDGE_BLACKDUCK_TOKEN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9BC40EC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38C1A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6F8F3875" w14:textId="77777777">
        <w:trPr>
          <w:trHeight w:val="797"/>
        </w:trPr>
        <w:tc>
          <w:tcPr>
            <w:tcW w:w="3110" w:type="dxa"/>
            <w:tcBorders>
              <w:top w:val="single" w:sz="6" w:space="0" w:color="000000"/>
            </w:tcBorders>
          </w:tcPr>
          <w:p w14:paraId="676F4C55" w14:textId="77777777" w:rsidR="00956473" w:rsidRDefault="00000000">
            <w:pPr>
              <w:pStyle w:val="TableParagraph"/>
              <w:spacing w:before="13" w:line="340" w:lineRule="atLeast"/>
              <w:ind w:right="508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BRIDGE_BLACKDUCK_INSTALL_•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33D04108" w14:textId="77777777" w:rsidR="00956473" w:rsidRDefault="00000000">
            <w:pPr>
              <w:pStyle w:val="TableParagraph"/>
              <w:spacing w:before="15" w:line="340" w:lineRule="atLeast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575B95D0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 w14:paraId="6475CFEC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6B66E79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5 - GitLab – Synopsys Template | 50</w:t>
      </w:r>
    </w:p>
    <w:p w14:paraId="6FB8D459" w14:textId="77777777" w:rsidR="00956473" w:rsidRDefault="00956473">
      <w:pPr>
        <w:pStyle w:val="BodyText"/>
        <w:rPr>
          <w:sz w:val="22"/>
        </w:rPr>
      </w:pPr>
    </w:p>
    <w:p w14:paraId="20B7439C" w14:textId="77777777" w:rsidR="00956473" w:rsidRDefault="00956473">
      <w:pPr>
        <w:pStyle w:val="BodyText"/>
        <w:rPr>
          <w:ins w:id="338" w:author="Raj Kesarapalli" w:date="2023-07-28T15:42:00Z"/>
          <w:sz w:val="22"/>
        </w:rPr>
      </w:pPr>
    </w:p>
    <w:p w14:paraId="6ADD07D8" w14:textId="77777777" w:rsidR="00C86EAE" w:rsidRDefault="00C86EAE">
      <w:pPr>
        <w:pStyle w:val="BodyText"/>
        <w:rPr>
          <w:ins w:id="339" w:author="Raj Kesarapalli" w:date="2023-07-28T15:42:00Z"/>
          <w:sz w:val="22"/>
        </w:rPr>
      </w:pPr>
    </w:p>
    <w:p w14:paraId="0BA4C593" w14:textId="77777777" w:rsidR="00C86EAE" w:rsidRDefault="00C86EAE">
      <w:pPr>
        <w:pStyle w:val="BodyText"/>
        <w:rPr>
          <w:sz w:val="22"/>
        </w:rPr>
      </w:pPr>
    </w:p>
    <w:p w14:paraId="31A97317" w14:textId="77777777" w:rsidR="00956473" w:rsidRDefault="00956473">
      <w:pPr>
        <w:pStyle w:val="BodyText"/>
        <w:spacing w:before="5"/>
        <w:rPr>
          <w:sz w:val="22"/>
        </w:rPr>
      </w:pPr>
    </w:p>
    <w:p w14:paraId="4CB114C4" w14:textId="77777777" w:rsidR="00956473" w:rsidRDefault="00000000">
      <w:pPr>
        <w:pStyle w:val="Heading5"/>
        <w:spacing w:after="38"/>
      </w:pPr>
      <w:r>
        <w:t>Table 5. List of mandatory and optional parameters for Black Duck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360FC345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4076941F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01D38D6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1C1A3FD6" w14:textId="77777777" w:rsidR="00956473" w:rsidRDefault="00000000"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 w:rsidR="00956473" w14:paraId="48EBB407" w14:textId="77777777">
        <w:trPr>
          <w:trHeight w:val="232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C2EF55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72644B5F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CAC5DE5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59F0C7EA" w14:textId="77777777" w:rsidR="00C86EAE" w:rsidRDefault="00C86EAE" w:rsidP="00C86EAE">
            <w:pPr>
              <w:pStyle w:val="TableParagraph"/>
              <w:spacing w:before="1" w:line="340" w:lineRule="auto"/>
              <w:ind w:right="76"/>
              <w:rPr>
                <w:ins w:id="340" w:author="Raj Kesarapalli" w:date="2023-07-28T15:44:00Z"/>
                <w:sz w:val="20"/>
              </w:rPr>
            </w:pPr>
            <w:ins w:id="341" w:author="Raj Kesarapalli" w:date="2023-07-28T15:44:00Z">
              <w:r>
                <w:rPr>
                  <w:sz w:val="20"/>
                </w:rPr>
                <w:t>Specifies whether full scan is re­ quired or not.</w:t>
              </w:r>
            </w:ins>
          </w:p>
          <w:p w14:paraId="05324EE0" w14:textId="77777777" w:rsidR="00C86EAE" w:rsidRDefault="00C86EAE" w:rsidP="00C86EAE">
            <w:pPr>
              <w:pStyle w:val="TableParagraph"/>
              <w:spacing w:before="6"/>
              <w:ind w:left="0"/>
              <w:rPr>
                <w:ins w:id="342" w:author="Raj Kesarapalli" w:date="2023-07-28T15:44:00Z"/>
                <w:b/>
                <w:sz w:val="16"/>
              </w:rPr>
            </w:pPr>
          </w:p>
          <w:p w14:paraId="7608AC4E" w14:textId="77777777" w:rsidR="00C86EAE" w:rsidRDefault="00C86EAE" w:rsidP="00C86EAE">
            <w:pPr>
              <w:pStyle w:val="TableParagraph"/>
              <w:spacing w:before="0" w:line="340" w:lineRule="auto"/>
              <w:ind w:right="76"/>
              <w:rPr>
                <w:ins w:id="343" w:author="Raj Kesarapalli" w:date="2023-07-28T15:44:00Z"/>
                <w:sz w:val="20"/>
              </w:rPr>
            </w:pPr>
            <w:ins w:id="344" w:author="Raj Kesarapalli" w:date="2023-07-28T15:44:00Z">
              <w:r>
                <w:rPr>
                  <w:sz w:val="20"/>
                </w:rPr>
                <w:t>Must be set to true for push events and false for pull request events.</w:t>
              </w:r>
            </w:ins>
          </w:p>
          <w:p w14:paraId="3FFC4A85" w14:textId="77777777" w:rsidR="00C86EAE" w:rsidRDefault="00C86EAE" w:rsidP="00C86EAE">
            <w:pPr>
              <w:pStyle w:val="TableParagraph"/>
              <w:spacing w:before="0" w:line="340" w:lineRule="auto"/>
              <w:ind w:right="76"/>
              <w:rPr>
                <w:ins w:id="345" w:author="Raj Kesarapalli" w:date="2023-07-28T15:44:00Z"/>
                <w:sz w:val="20"/>
              </w:rPr>
            </w:pPr>
          </w:p>
          <w:p w14:paraId="4B9AE0B3" w14:textId="45C730BC" w:rsidR="00956473" w:rsidDel="00C86EAE" w:rsidRDefault="00C86EAE" w:rsidP="00C86EAE">
            <w:pPr>
              <w:pStyle w:val="TableParagraph"/>
              <w:spacing w:before="1" w:line="340" w:lineRule="auto"/>
              <w:ind w:right="76"/>
              <w:rPr>
                <w:del w:id="346" w:author="Raj Kesarapalli" w:date="2023-07-28T15:44:00Z"/>
                <w:sz w:val="20"/>
              </w:rPr>
            </w:pPr>
            <w:ins w:id="347" w:author="Raj Kesarapalli" w:date="2023-07-28T15:44:00Z">
              <w:r>
                <w:rPr>
                  <w:sz w:val="20"/>
                </w:rPr>
                <w:t>Default: false</w:t>
              </w:r>
            </w:ins>
            <w:del w:id="348" w:author="Raj Kesarapalli" w:date="2023-07-28T15:44:00Z">
              <w:r w:rsidDel="00C86EAE">
                <w:rPr>
                  <w:sz w:val="20"/>
                </w:rPr>
                <w:delText>Specifies whether full scan is re­ quired or not.</w:delText>
              </w:r>
            </w:del>
          </w:p>
          <w:p w14:paraId="0FAB09F3" w14:textId="62E3A9B4" w:rsidR="00956473" w:rsidDel="00C86EAE" w:rsidRDefault="00956473">
            <w:pPr>
              <w:pStyle w:val="TableParagraph"/>
              <w:spacing w:before="6"/>
              <w:ind w:left="0"/>
              <w:rPr>
                <w:del w:id="349" w:author="Raj Kesarapalli" w:date="2023-07-28T15:44:00Z"/>
                <w:b/>
                <w:sz w:val="16"/>
              </w:rPr>
            </w:pPr>
          </w:p>
          <w:p w14:paraId="2FA9575E" w14:textId="35F02CBB" w:rsidR="00956473" w:rsidRDefault="00000000">
            <w:pPr>
              <w:pStyle w:val="TableParagraph"/>
              <w:spacing w:before="0" w:line="340" w:lineRule="auto"/>
              <w:ind w:right="76"/>
              <w:rPr>
                <w:sz w:val="20"/>
              </w:rPr>
            </w:pPr>
            <w:del w:id="350" w:author="Raj Kesarapalli" w:date="2023-07-28T15:44:00Z">
              <w:r w:rsidDel="00C86EAE">
                <w:rPr>
                  <w:sz w:val="20"/>
                </w:rPr>
                <w:delText>Full "intelligent" scan is to be used for push events and rapid scan for pull request events.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96B72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04F52611" w14:textId="77777777">
        <w:trPr>
          <w:trHeight w:val="26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66528D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1179B52E" w14:textId="77777777" w:rsidR="00956473" w:rsidRDefault="00000000">
            <w:pPr>
              <w:pStyle w:val="TableParagraph"/>
              <w:spacing w:before="0" w:line="451" w:lineRule="auto"/>
              <w:ind w:left="68" w:right="79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BRIDGE_BLACKDUCK_SCAN_•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FAILURE_SEVERITIES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52863E8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402D9642" w14:textId="77777777" w:rsidR="00C86EAE" w:rsidRDefault="00C86EAE" w:rsidP="00C86EAE">
            <w:pPr>
              <w:pStyle w:val="TableParagraph"/>
              <w:spacing w:before="1" w:line="340" w:lineRule="auto"/>
              <w:ind w:right="232"/>
              <w:rPr>
                <w:ins w:id="351" w:author="Raj Kesarapalli" w:date="2023-07-28T15:45:00Z"/>
                <w:sz w:val="20"/>
              </w:rPr>
            </w:pPr>
            <w:ins w:id="352" w:author="Raj Kesarapalli" w:date="2023-07-28T15:45:00Z">
              <w:r>
                <w:rPr>
                  <w:sz w:val="20"/>
                </w:rPr>
                <w:t xml:space="preserve">Black Duck scan failure </w:t>
              </w:r>
              <w:proofErr w:type="spellStart"/>
              <w:r>
                <w:rPr>
                  <w:sz w:val="20"/>
                </w:rPr>
                <w:t>severi</w:t>
              </w:r>
              <w:proofErr w:type="spellEnd"/>
              <w:r>
                <w:rPr>
                  <w:sz w:val="20"/>
                </w:rPr>
                <w:t>­ ties used to decide if build should be broken.</w:t>
              </w:r>
            </w:ins>
          </w:p>
          <w:p w14:paraId="798D659D" w14:textId="1A300B48" w:rsidR="00956473" w:rsidDel="00C86EAE" w:rsidRDefault="00000000">
            <w:pPr>
              <w:pStyle w:val="TableParagraph"/>
              <w:spacing w:before="1" w:line="340" w:lineRule="auto"/>
              <w:ind w:right="232"/>
              <w:rPr>
                <w:del w:id="353" w:author="Raj Kesarapalli" w:date="2023-07-28T15:45:00Z"/>
                <w:sz w:val="20"/>
              </w:rPr>
            </w:pPr>
            <w:del w:id="354" w:author="Raj Kesarapalli" w:date="2023-07-28T15:45:00Z">
              <w:r w:rsidDel="00C86EAE">
                <w:rPr>
                  <w:sz w:val="20"/>
                </w:rPr>
                <w:delText>Black Duck scan failure severi­ ties.</w:delText>
              </w:r>
            </w:del>
          </w:p>
          <w:p w14:paraId="408029ED" w14:textId="77777777" w:rsidR="00956473" w:rsidRDefault="00956473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0FD54689" w14:textId="77777777" w:rsidR="00956473" w:rsidRDefault="00000000">
            <w:pPr>
              <w:pStyle w:val="TableParagraph"/>
              <w:spacing w:before="0" w:line="340" w:lineRule="auto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FBCA8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5C947EF8" w14:textId="77777777">
        <w:trPr>
          <w:trHeight w:val="252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21405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6F86E658" w14:textId="77777777" w:rsidR="00956473" w:rsidRDefault="00000000">
            <w:pPr>
              <w:pStyle w:val="TableParagraph"/>
              <w:spacing w:before="0"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FIXPR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E4DF3AD" w14:textId="24BD9D90" w:rsidR="00C86EAE" w:rsidRDefault="00C86EAE" w:rsidP="00C86EAE">
            <w:pPr>
              <w:pStyle w:val="TableParagraph"/>
              <w:spacing w:before="1" w:line="340" w:lineRule="auto"/>
              <w:ind w:right="52"/>
              <w:jc w:val="both"/>
              <w:rPr>
                <w:ins w:id="355" w:author="Raj Kesarapalli" w:date="2023-07-28T15:44:00Z"/>
                <w:sz w:val="20"/>
              </w:rPr>
            </w:pPr>
            <w:ins w:id="356" w:author="Raj Kesarapalli" w:date="2023-07-28T15:44:00Z">
              <w:r>
                <w:rPr>
                  <w:sz w:val="20"/>
                </w:rPr>
                <w:t>Option</w:t>
              </w:r>
              <w:r>
                <w:rPr>
                  <w:spacing w:val="-14"/>
                  <w:sz w:val="20"/>
                </w:rPr>
                <w:t xml:space="preserve"> </w:t>
              </w:r>
              <w:r>
                <w:rPr>
                  <w:sz w:val="20"/>
                </w:rPr>
                <w:t>to</w:t>
              </w:r>
              <w:r>
                <w:rPr>
                  <w:spacing w:val="-13"/>
                  <w:sz w:val="20"/>
                </w:rPr>
                <w:t xml:space="preserve"> </w:t>
              </w:r>
              <w:r>
                <w:rPr>
                  <w:sz w:val="20"/>
                </w:rPr>
                <w:t>enable</w:t>
              </w:r>
              <w:r>
                <w:rPr>
                  <w:spacing w:val="-13"/>
                  <w:sz w:val="20"/>
                </w:rPr>
                <w:t xml:space="preserve"> </w:t>
              </w:r>
              <w:r>
                <w:rPr>
                  <w:sz w:val="20"/>
                </w:rPr>
                <w:t>automatic</w:t>
              </w:r>
              <w:r>
                <w:rPr>
                  <w:spacing w:val="-13"/>
                  <w:sz w:val="20"/>
                </w:rPr>
                <w:t xml:space="preserve"> </w:t>
              </w:r>
              <w:r>
                <w:rPr>
                  <w:sz w:val="20"/>
                </w:rPr>
                <w:t>creation for</w:t>
              </w:r>
              <w:r>
                <w:rPr>
                  <w:spacing w:val="-13"/>
                  <w:sz w:val="20"/>
                </w:rPr>
                <w:t xml:space="preserve"> </w:t>
              </w:r>
              <w:r>
                <w:rPr>
                  <w:sz w:val="20"/>
                </w:rPr>
                <w:t>fix</w:t>
              </w:r>
              <w:r>
                <w:rPr>
                  <w:spacing w:val="-12"/>
                  <w:sz w:val="20"/>
                </w:rPr>
                <w:t xml:space="preserve"> </w:t>
              </w:r>
              <w:r>
                <w:rPr>
                  <w:sz w:val="20"/>
                </w:rPr>
                <w:t>pull</w:t>
              </w:r>
              <w:r>
                <w:rPr>
                  <w:spacing w:val="-12"/>
                  <w:sz w:val="20"/>
                </w:rPr>
                <w:t xml:space="preserve"> </w:t>
              </w:r>
              <w:r>
                <w:rPr>
                  <w:sz w:val="20"/>
                </w:rPr>
                <w:t>requests</w:t>
              </w:r>
              <w:r>
                <w:rPr>
                  <w:spacing w:val="-12"/>
                  <w:sz w:val="20"/>
                </w:rPr>
                <w:t xml:space="preserve"> </w:t>
              </w:r>
              <w:r>
                <w:rPr>
                  <w:sz w:val="20"/>
                </w:rPr>
                <w:t>for</w:t>
              </w:r>
              <w:r>
                <w:rPr>
                  <w:spacing w:val="-12"/>
                  <w:sz w:val="20"/>
                </w:rPr>
                <w:t xml:space="preserve"> </w:t>
              </w:r>
              <w:r>
                <w:rPr>
                  <w:sz w:val="20"/>
                </w:rPr>
                <w:t>vulnerable direct</w:t>
              </w:r>
              <w:r>
                <w:rPr>
                  <w:spacing w:val="-3"/>
                  <w:sz w:val="20"/>
                </w:rPr>
                <w:t xml:space="preserve"> </w:t>
              </w:r>
              <w:r>
                <w:rPr>
                  <w:sz w:val="20"/>
                </w:rPr>
                <w:t>dependencies.</w:t>
              </w:r>
            </w:ins>
          </w:p>
          <w:p w14:paraId="5F89FC4D" w14:textId="77777777" w:rsidR="00C86EAE" w:rsidRDefault="00C86EAE" w:rsidP="00C86EAE">
            <w:pPr>
              <w:pStyle w:val="TableParagraph"/>
              <w:spacing w:before="0"/>
              <w:ind w:left="0"/>
              <w:rPr>
                <w:ins w:id="357" w:author="Raj Kesarapalli" w:date="2023-07-28T15:44:00Z"/>
                <w:b/>
              </w:rPr>
            </w:pPr>
          </w:p>
          <w:p w14:paraId="253FB8B4" w14:textId="4BA1089D" w:rsidR="00956473" w:rsidDel="002C5F20" w:rsidRDefault="00C86EAE">
            <w:pPr>
              <w:pStyle w:val="TableParagraph"/>
              <w:spacing w:before="0"/>
              <w:rPr>
                <w:del w:id="358" w:author="Raj Kesarapalli" w:date="2023-07-28T15:44:00Z"/>
                <w:sz w:val="20"/>
              </w:rPr>
            </w:pPr>
            <w:ins w:id="359" w:author="Raj Kesarapalli" w:date="2023-07-28T15:44:00Z">
              <w:r>
                <w:rPr>
                  <w:sz w:val="20"/>
                </w:rPr>
                <w:t>Default: false</w:t>
              </w:r>
            </w:ins>
          </w:p>
          <w:p w14:paraId="613ADE46" w14:textId="77777777" w:rsidR="002C5F20" w:rsidRDefault="002C5F20" w:rsidP="00C86EAE">
            <w:pPr>
              <w:pStyle w:val="TableParagraph"/>
              <w:spacing w:before="2"/>
              <w:ind w:left="0"/>
              <w:rPr>
                <w:ins w:id="360" w:author="Raj Kesarapalli" w:date="2023-07-28T15:59:00Z"/>
                <w:sz w:val="20"/>
              </w:rPr>
            </w:pPr>
          </w:p>
          <w:p w14:paraId="432AF3A7" w14:textId="77777777" w:rsidR="002C5F20" w:rsidRDefault="002C5F20" w:rsidP="00C86EAE">
            <w:pPr>
              <w:pStyle w:val="TableParagraph"/>
              <w:spacing w:before="2"/>
              <w:ind w:left="0"/>
              <w:rPr>
                <w:ins w:id="361" w:author="Raj Kesarapalli" w:date="2023-07-28T15:59:00Z"/>
                <w:sz w:val="20"/>
              </w:rPr>
            </w:pPr>
          </w:p>
          <w:p w14:paraId="6BBC8521" w14:textId="0F28CF25" w:rsidR="002C5F20" w:rsidRDefault="002C5F20" w:rsidP="00C86EAE">
            <w:pPr>
              <w:pStyle w:val="TableParagraph"/>
              <w:spacing w:before="2"/>
              <w:ind w:left="0"/>
              <w:rPr>
                <w:ins w:id="362" w:author="Raj Kesarapalli" w:date="2023-07-28T15:59:00Z"/>
                <w:b/>
                <w:sz w:val="26"/>
              </w:rPr>
            </w:pPr>
            <w:ins w:id="363" w:author="Raj Kesarapalli" w:date="2023-07-28T16:01:00Z">
              <w:r>
                <w:rPr>
                  <w:bCs/>
                  <w:sz w:val="20"/>
                </w:rPr>
                <w:t xml:space="preserve">Note: </w:t>
              </w:r>
            </w:ins>
            <w:ins w:id="364" w:author="Raj Kesarapalli" w:date="2023-07-28T15:59:00Z">
              <w:r w:rsidRPr="00895C62">
                <w:rPr>
                  <w:bCs/>
                  <w:sz w:val="20"/>
                </w:rPr>
                <w:t>Black Duck automation fix</w:t>
              </w:r>
              <w:r w:rsidRPr="00895C62">
                <w:rPr>
                  <w:bCs/>
                  <w:spacing w:val="-27"/>
                  <w:sz w:val="20"/>
                </w:rPr>
                <w:t xml:space="preserve"> </w:t>
              </w:r>
              <w:r w:rsidRPr="00895C62">
                <w:rPr>
                  <w:bCs/>
                  <w:sz w:val="20"/>
                </w:rPr>
                <w:t>pull request is currently supported for NPM projects</w:t>
              </w:r>
              <w:r w:rsidRPr="00895C62">
                <w:rPr>
                  <w:bCs/>
                  <w:spacing w:val="-6"/>
                  <w:sz w:val="20"/>
                </w:rPr>
                <w:t xml:space="preserve"> </w:t>
              </w:r>
              <w:r w:rsidRPr="00895C62">
                <w:rPr>
                  <w:bCs/>
                  <w:sz w:val="20"/>
                </w:rPr>
                <w:t>only.</w:t>
              </w:r>
            </w:ins>
          </w:p>
          <w:p w14:paraId="189D9940" w14:textId="568E5B49" w:rsidR="00956473" w:rsidDel="00C86EAE" w:rsidRDefault="00000000">
            <w:pPr>
              <w:pStyle w:val="TableParagraph"/>
              <w:spacing w:before="1" w:line="340" w:lineRule="auto"/>
              <w:ind w:right="69"/>
              <w:rPr>
                <w:del w:id="365" w:author="Raj Kesarapalli" w:date="2023-07-28T15:44:00Z"/>
                <w:sz w:val="20"/>
              </w:rPr>
            </w:pPr>
            <w:del w:id="366" w:author="Raj Kesarapalli" w:date="2023-07-28T15:44:00Z">
              <w:r w:rsidDel="00C86EAE">
                <w:rPr>
                  <w:sz w:val="20"/>
                </w:rPr>
                <w:delText>Option to enable automatic cre­ ation for fix pull requests for vul­ nerable direct dependencies.</w:delText>
              </w:r>
            </w:del>
          </w:p>
          <w:p w14:paraId="710CE724" w14:textId="6F2B0A88" w:rsidR="00956473" w:rsidDel="00C86EAE" w:rsidRDefault="00000000">
            <w:pPr>
              <w:pStyle w:val="TableParagraph"/>
              <w:spacing w:before="197"/>
              <w:rPr>
                <w:del w:id="367" w:author="Raj Kesarapalli" w:date="2023-07-28T15:44:00Z"/>
                <w:sz w:val="20"/>
              </w:rPr>
            </w:pPr>
            <w:del w:id="368" w:author="Raj Kesarapalli" w:date="2023-07-28T15:44:00Z">
              <w:r w:rsidDel="00C86EAE">
                <w:rPr>
                  <w:sz w:val="20"/>
                </w:rPr>
                <w:delText>Default: false</w:delText>
              </w:r>
            </w:del>
          </w:p>
          <w:p w14:paraId="170C4771" w14:textId="613FEB68" w:rsidR="00956473" w:rsidDel="00C86EAE" w:rsidRDefault="00956473">
            <w:pPr>
              <w:pStyle w:val="TableParagraph"/>
              <w:spacing w:before="0"/>
              <w:ind w:left="0"/>
              <w:rPr>
                <w:del w:id="369" w:author="Raj Kesarapalli" w:date="2023-07-28T15:44:00Z"/>
                <w:b/>
                <w:sz w:val="25"/>
              </w:rPr>
            </w:pPr>
          </w:p>
          <w:p w14:paraId="4D1D7B2A" w14:textId="6C36D31D" w:rsidR="00956473" w:rsidRDefault="00000000">
            <w:pPr>
              <w:pStyle w:val="TableParagraph"/>
              <w:spacing w:before="0"/>
              <w:rPr>
                <w:sz w:val="20"/>
              </w:rPr>
            </w:pPr>
            <w:del w:id="370" w:author="Raj Kesarapalli" w:date="2023-07-28T15:44:00Z">
              <w:r w:rsidDel="00C86EAE">
                <w:rPr>
                  <w:sz w:val="20"/>
                </w:rPr>
                <w:delText>Supported values: true or false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ACE2D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1F655040" w14:textId="77777777">
        <w:trPr>
          <w:trHeight w:val="3877"/>
        </w:trPr>
        <w:tc>
          <w:tcPr>
            <w:tcW w:w="3110" w:type="dxa"/>
            <w:tcBorders>
              <w:top w:val="single" w:sz="6" w:space="0" w:color="000000"/>
            </w:tcBorders>
          </w:tcPr>
          <w:p w14:paraId="47D7DC37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3F2807F1" w14:textId="77777777" w:rsidR="00956473" w:rsidRDefault="00000000">
            <w:pPr>
              <w:pStyle w:val="TableParagraph"/>
              <w:spacing w:before="0" w:line="451" w:lineRule="auto"/>
              <w:ind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F806791" w14:textId="77777777" w:rsidR="00C86EAE" w:rsidRDefault="00C86EAE" w:rsidP="00C86EAE">
            <w:pPr>
              <w:pStyle w:val="TableParagraph"/>
              <w:spacing w:before="1" w:line="340" w:lineRule="auto"/>
              <w:rPr>
                <w:ins w:id="371" w:author="Raj Kesarapalli" w:date="2023-07-28T15:44:00Z"/>
                <w:sz w:val="20"/>
              </w:rPr>
            </w:pPr>
            <w:ins w:id="372" w:author="Raj Kesarapalli" w:date="2023-07-28T15:44:00Z">
              <w:r>
                <w:rPr>
                  <w:sz w:val="20"/>
                </w:rPr>
                <w:t xml:space="preserve">Option to enable automatic </w:t>
              </w:r>
              <w:proofErr w:type="spellStart"/>
              <w:r>
                <w:rPr>
                  <w:sz w:val="20"/>
                </w:rPr>
                <w:t>cre­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ation</w:t>
              </w:r>
              <w:proofErr w:type="spellEnd"/>
              <w:r>
                <w:rPr>
                  <w:sz w:val="20"/>
                </w:rPr>
                <w:t xml:space="preserve"> pull request comments for new issues found in the pull re­ quest.</w:t>
              </w:r>
            </w:ins>
          </w:p>
          <w:p w14:paraId="4C11E045" w14:textId="77777777" w:rsidR="00C86EAE" w:rsidRDefault="00C86EAE" w:rsidP="00C86EAE">
            <w:pPr>
              <w:pStyle w:val="TableParagraph"/>
              <w:spacing w:before="196" w:line="340" w:lineRule="auto"/>
              <w:ind w:right="325"/>
              <w:jc w:val="both"/>
              <w:rPr>
                <w:ins w:id="373" w:author="Raj Kesarapalli" w:date="2023-07-28T15:44:00Z"/>
                <w:sz w:val="20"/>
              </w:rPr>
            </w:pPr>
            <w:ins w:id="374" w:author="Raj Kesarapalli" w:date="2023-07-28T15:44:00Z">
              <w:r>
                <w:rPr>
                  <w:sz w:val="20"/>
                </w:rPr>
                <w:t>Baseline full scan results must exist on the server for this feature to work.</w:t>
              </w:r>
            </w:ins>
          </w:p>
          <w:p w14:paraId="7DC579D8" w14:textId="64D5928D" w:rsidR="00956473" w:rsidDel="00C86EAE" w:rsidRDefault="00C86EAE" w:rsidP="00C86EAE">
            <w:pPr>
              <w:pStyle w:val="TableParagraph"/>
              <w:spacing w:before="2"/>
              <w:ind w:left="0"/>
              <w:rPr>
                <w:del w:id="375" w:author="Raj Kesarapalli" w:date="2023-07-28T15:44:00Z"/>
                <w:b/>
                <w:sz w:val="26"/>
              </w:rPr>
            </w:pPr>
            <w:ins w:id="376" w:author="Raj Kesarapalli" w:date="2023-07-28T15:44:00Z">
              <w:r>
                <w:rPr>
                  <w:sz w:val="20"/>
                </w:rPr>
                <w:t>Default: false</w:t>
              </w:r>
            </w:ins>
          </w:p>
          <w:p w14:paraId="1BE056BF" w14:textId="05CE7600" w:rsidR="00956473" w:rsidDel="00C86EAE" w:rsidRDefault="00000000">
            <w:pPr>
              <w:pStyle w:val="TableParagraph"/>
              <w:spacing w:before="1" w:line="340" w:lineRule="auto"/>
              <w:rPr>
                <w:del w:id="377" w:author="Raj Kesarapalli" w:date="2023-07-28T15:44:00Z"/>
                <w:sz w:val="20"/>
              </w:rPr>
            </w:pPr>
            <w:del w:id="378" w:author="Raj Kesarapalli" w:date="2023-07-28T15:44:00Z">
              <w:r w:rsidDel="00C86EAE">
                <w:rPr>
                  <w:sz w:val="20"/>
                </w:rPr>
                <w:delText>Option to enable automatic cre­ ation pull request comments for new issues found in the pull re­ quest.</w:delText>
              </w:r>
            </w:del>
          </w:p>
          <w:p w14:paraId="086C99DC" w14:textId="06ECC2A8" w:rsidR="00956473" w:rsidDel="00C86EAE" w:rsidRDefault="00000000">
            <w:pPr>
              <w:pStyle w:val="TableParagraph"/>
              <w:spacing w:before="196" w:line="340" w:lineRule="auto"/>
              <w:ind w:right="325"/>
              <w:jc w:val="both"/>
              <w:rPr>
                <w:del w:id="379" w:author="Raj Kesarapalli" w:date="2023-07-28T15:44:00Z"/>
                <w:sz w:val="20"/>
              </w:rPr>
            </w:pPr>
            <w:del w:id="380" w:author="Raj Kesarapalli" w:date="2023-07-28T15:44:00Z">
              <w:r w:rsidDel="00C86EAE">
                <w:rPr>
                  <w:sz w:val="20"/>
                </w:rPr>
                <w:delText>Merge</w:delText>
              </w:r>
              <w:r w:rsidDel="00C86EAE">
                <w:rPr>
                  <w:spacing w:val="-16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Request</w:delText>
              </w:r>
              <w:r w:rsidDel="00C86EAE">
                <w:rPr>
                  <w:spacing w:val="-15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must</w:delText>
              </w:r>
              <w:r w:rsidDel="00C86EAE">
                <w:rPr>
                  <w:spacing w:val="-16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be</w:delText>
              </w:r>
              <w:r w:rsidDel="00C86EAE">
                <w:rPr>
                  <w:spacing w:val="-15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creat­ ed first from feature branch to main</w:delText>
              </w:r>
              <w:r w:rsidDel="00C86EAE">
                <w:rPr>
                  <w:spacing w:val="-14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branch</w:delText>
              </w:r>
              <w:r w:rsidDel="00C86EAE">
                <w:rPr>
                  <w:spacing w:val="-13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to</w:delText>
              </w:r>
              <w:r w:rsidDel="00C86EAE">
                <w:rPr>
                  <w:spacing w:val="-13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run</w:delText>
              </w:r>
              <w:r w:rsidDel="00C86EAE">
                <w:rPr>
                  <w:spacing w:val="-13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Black</w:delText>
              </w:r>
              <w:r w:rsidDel="00C86EAE">
                <w:rPr>
                  <w:spacing w:val="-13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Duck PR</w:delText>
              </w:r>
              <w:r w:rsidDel="00C86EAE">
                <w:rPr>
                  <w:spacing w:val="-2"/>
                  <w:sz w:val="20"/>
                </w:rPr>
                <w:delText xml:space="preserve"> </w:delText>
              </w:r>
              <w:r w:rsidDel="00C86EAE">
                <w:rPr>
                  <w:sz w:val="20"/>
                </w:rPr>
                <w:delText>Comment.</w:delText>
              </w:r>
            </w:del>
          </w:p>
          <w:p w14:paraId="49573070" w14:textId="43F4557D" w:rsidR="00956473" w:rsidRDefault="00000000">
            <w:pPr>
              <w:pStyle w:val="TableParagraph"/>
              <w:spacing w:before="197"/>
              <w:jc w:val="both"/>
              <w:rPr>
                <w:sz w:val="20"/>
              </w:rPr>
            </w:pPr>
            <w:del w:id="381" w:author="Raj Kesarapalli" w:date="2023-07-28T15:44:00Z">
              <w:r w:rsidDel="00C86EAE">
                <w:rPr>
                  <w:sz w:val="20"/>
                </w:rPr>
                <w:delText>Default: false</w:delText>
              </w:r>
            </w:del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30EA1646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 w14:paraId="0CC47268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765BA60" w14:textId="77777777" w:rsidR="00956473" w:rsidRDefault="00000000">
      <w:pPr>
        <w:pStyle w:val="BodyText"/>
        <w:spacing w:before="85"/>
        <w:ind w:left="3761"/>
      </w:pPr>
      <w:r>
        <w:lastRenderedPageBreak/>
        <w:t>Synopsys Bridge CLI Guide | 5 - GitLab – Synopsys Template | 51</w:t>
      </w:r>
    </w:p>
    <w:p w14:paraId="44ABD05D" w14:textId="77777777" w:rsidR="00956473" w:rsidRDefault="00956473">
      <w:pPr>
        <w:pStyle w:val="BodyText"/>
        <w:rPr>
          <w:sz w:val="22"/>
        </w:rPr>
      </w:pPr>
    </w:p>
    <w:p w14:paraId="0E65514F" w14:textId="77777777" w:rsidR="00956473" w:rsidRDefault="00956473">
      <w:pPr>
        <w:pStyle w:val="BodyText"/>
        <w:rPr>
          <w:sz w:val="22"/>
        </w:rPr>
      </w:pPr>
    </w:p>
    <w:p w14:paraId="5FED0F26" w14:textId="77777777" w:rsidR="00956473" w:rsidRDefault="00956473">
      <w:pPr>
        <w:pStyle w:val="BodyText"/>
        <w:spacing w:before="5"/>
        <w:rPr>
          <w:sz w:val="22"/>
        </w:rPr>
      </w:pPr>
    </w:p>
    <w:p w14:paraId="246B21A3" w14:textId="77777777" w:rsidR="00956473" w:rsidRDefault="00000000">
      <w:pPr>
        <w:pStyle w:val="Heading5"/>
        <w:spacing w:after="38"/>
      </w:pPr>
      <w:r>
        <w:t>Table 5. List of mandatory and optional parameters for Black Duck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1EAB77BA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3CF63538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C64785D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456A6B84" w14:textId="77777777" w:rsidR="00956473" w:rsidRDefault="00000000"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 w:rsidR="00956473" w14:paraId="25D05D2E" w14:textId="77777777">
        <w:trPr>
          <w:trHeight w:val="1637"/>
        </w:trPr>
        <w:tc>
          <w:tcPr>
            <w:tcW w:w="3110" w:type="dxa"/>
            <w:tcBorders>
              <w:top w:val="single" w:sz="6" w:space="0" w:color="000000"/>
            </w:tcBorders>
          </w:tcPr>
          <w:p w14:paraId="331CED11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77BF7E7D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8646F09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100455DC" w14:textId="77777777" w:rsidR="0095647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 w14:paraId="115E8522" w14:textId="77777777" w:rsidR="00956473" w:rsidRDefault="00956473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72262345" w14:textId="77777777" w:rsidR="00956473" w:rsidRDefault="00000000">
            <w:pPr>
              <w:pStyle w:val="TableParagraph"/>
              <w:spacing w:before="1" w:line="396" w:lineRule="auto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KEN: $GITLAB_ACCESS_TOKEN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3C23F791" w14:textId="77777777" w:rsidR="00956473" w:rsidRDefault="00000000">
            <w:pPr>
              <w:pStyle w:val="TableParagraph"/>
              <w:spacing w:before="33" w:line="340" w:lineRule="exact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Mandatory when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BRIDGE_BLACK•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DUCK_AUTOMATION_PRCOMMENT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BRIDGE_BLACKDUCK_AUTOMATION_•</w:t>
            </w:r>
          </w:p>
          <w:p w14:paraId="4ADD45EC" w14:textId="77777777" w:rsidR="00956473" w:rsidRDefault="00000000">
            <w:pPr>
              <w:pStyle w:val="TableParagraph"/>
              <w:spacing w:before="82"/>
              <w:rPr>
                <w:sz w:val="20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FIXPR</w:t>
            </w:r>
            <w:r>
              <w:rPr>
                <w:rFonts w:ascii="Courier New"/>
                <w:spacing w:val="-51"/>
                <w:sz w:val="16"/>
              </w:rPr>
              <w:t xml:space="preserve"> </w:t>
            </w:r>
            <w:r>
              <w:rPr>
                <w:sz w:val="20"/>
              </w:rPr>
              <w:t xml:space="preserve">is set as </w:t>
            </w:r>
            <w:r>
              <w:rPr>
                <w:rFonts w:ascii="Courier New"/>
                <w:sz w:val="16"/>
                <w:shd w:val="clear" w:color="auto" w:fill="EDEDED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 w14:paraId="45937D82" w14:textId="3B62BBFE" w:rsidR="00956473" w:rsidRDefault="00C11CAC">
      <w:pPr>
        <w:pStyle w:val="BodyText"/>
        <w:spacing w:before="11"/>
        <w:rPr>
          <w:b/>
          <w:sz w:val="13"/>
        </w:rPr>
      </w:pPr>
      <w:del w:id="382" w:author="Raj Kesarapalli" w:date="2023-07-28T15:59:00Z">
        <w:r w:rsidDel="002C5F20">
          <w:rPr>
            <w:noProof/>
          </w:rPr>
          <mc:AlternateContent>
            <mc:Choice Requires="wpg">
              <w:drawing>
                <wp:anchor distT="0" distB="0" distL="0" distR="0" simplePos="0" relativeHeight="251806720" behindDoc="1" locked="0" layoutInCell="1" allowOverlap="1" wp14:anchorId="3F73D034" wp14:editId="55D2DFB5">
                  <wp:simplePos x="0" y="0"/>
                  <wp:positionH relativeFrom="page">
                    <wp:posOffset>923925</wp:posOffset>
                  </wp:positionH>
                  <wp:positionV relativeFrom="paragraph">
                    <wp:posOffset>131445</wp:posOffset>
                  </wp:positionV>
                  <wp:extent cx="5924550" cy="622300"/>
                  <wp:effectExtent l="0" t="12700" r="0" b="0"/>
                  <wp:wrapTopAndBottom/>
                  <wp:docPr id="816103365" name="Group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622300"/>
                            <a:chOff x="1455" y="207"/>
                            <a:chExt cx="9330" cy="980"/>
                          </a:xfrm>
                        </wpg:grpSpPr>
                        <wps:wsp>
                          <wps:cNvPr id="764124863" name="Freeform 46"/>
                          <wps:cNvSpPr>
                            <a:spLocks/>
                          </wps:cNvSpPr>
                          <wps:spPr bwMode="auto">
                            <a:xfrm>
                              <a:off x="1455" y="206"/>
                              <a:ext cx="9330" cy="98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1187 207"/>
                                <a:gd name="T3" fmla="*/ 1187 h 980"/>
                                <a:gd name="T4" fmla="+- 0 1605 1455"/>
                                <a:gd name="T5" fmla="*/ T4 w 9330"/>
                                <a:gd name="T6" fmla="+- 0 1187 207"/>
                                <a:gd name="T7" fmla="*/ 1187 h 980"/>
                                <a:gd name="T8" fmla="+- 0 1547 1455"/>
                                <a:gd name="T9" fmla="*/ T8 w 9330"/>
                                <a:gd name="T10" fmla="+- 0 1175 207"/>
                                <a:gd name="T11" fmla="*/ 1175 h 980"/>
                                <a:gd name="T12" fmla="+- 0 1499 1455"/>
                                <a:gd name="T13" fmla="*/ T12 w 9330"/>
                                <a:gd name="T14" fmla="+- 0 1143 207"/>
                                <a:gd name="T15" fmla="*/ 1143 h 980"/>
                                <a:gd name="T16" fmla="+- 0 1467 1455"/>
                                <a:gd name="T17" fmla="*/ T16 w 9330"/>
                                <a:gd name="T18" fmla="+- 0 1095 207"/>
                                <a:gd name="T19" fmla="*/ 1095 h 980"/>
                                <a:gd name="T20" fmla="+- 0 1455 1455"/>
                                <a:gd name="T21" fmla="*/ T20 w 9330"/>
                                <a:gd name="T22" fmla="+- 0 1037 207"/>
                                <a:gd name="T23" fmla="*/ 1037 h 980"/>
                                <a:gd name="T24" fmla="+- 0 1455 1455"/>
                                <a:gd name="T25" fmla="*/ T24 w 9330"/>
                                <a:gd name="T26" fmla="+- 0 357 207"/>
                                <a:gd name="T27" fmla="*/ 357 h 980"/>
                                <a:gd name="T28" fmla="+- 0 1467 1455"/>
                                <a:gd name="T29" fmla="*/ T28 w 9330"/>
                                <a:gd name="T30" fmla="+- 0 299 207"/>
                                <a:gd name="T31" fmla="*/ 299 h 980"/>
                                <a:gd name="T32" fmla="+- 0 1499 1455"/>
                                <a:gd name="T33" fmla="*/ T32 w 9330"/>
                                <a:gd name="T34" fmla="+- 0 251 207"/>
                                <a:gd name="T35" fmla="*/ 251 h 980"/>
                                <a:gd name="T36" fmla="+- 0 1547 1455"/>
                                <a:gd name="T37" fmla="*/ T36 w 9330"/>
                                <a:gd name="T38" fmla="+- 0 219 207"/>
                                <a:gd name="T39" fmla="*/ 219 h 980"/>
                                <a:gd name="T40" fmla="+- 0 1605 1455"/>
                                <a:gd name="T41" fmla="*/ T40 w 9330"/>
                                <a:gd name="T42" fmla="+- 0 207 207"/>
                                <a:gd name="T43" fmla="*/ 207 h 980"/>
                                <a:gd name="T44" fmla="+- 0 10635 1455"/>
                                <a:gd name="T45" fmla="*/ T44 w 9330"/>
                                <a:gd name="T46" fmla="+- 0 207 207"/>
                                <a:gd name="T47" fmla="*/ 207 h 980"/>
                                <a:gd name="T48" fmla="+- 0 10693 1455"/>
                                <a:gd name="T49" fmla="*/ T48 w 9330"/>
                                <a:gd name="T50" fmla="+- 0 219 207"/>
                                <a:gd name="T51" fmla="*/ 219 h 980"/>
                                <a:gd name="T52" fmla="+- 0 10741 1455"/>
                                <a:gd name="T53" fmla="*/ T52 w 9330"/>
                                <a:gd name="T54" fmla="+- 0 251 207"/>
                                <a:gd name="T55" fmla="*/ 251 h 980"/>
                                <a:gd name="T56" fmla="+- 0 10773 1455"/>
                                <a:gd name="T57" fmla="*/ T56 w 9330"/>
                                <a:gd name="T58" fmla="+- 0 299 207"/>
                                <a:gd name="T59" fmla="*/ 299 h 980"/>
                                <a:gd name="T60" fmla="+- 0 10785 1455"/>
                                <a:gd name="T61" fmla="*/ T60 w 9330"/>
                                <a:gd name="T62" fmla="+- 0 357 207"/>
                                <a:gd name="T63" fmla="*/ 357 h 980"/>
                                <a:gd name="T64" fmla="+- 0 10785 1455"/>
                                <a:gd name="T65" fmla="*/ T64 w 9330"/>
                                <a:gd name="T66" fmla="+- 0 1037 207"/>
                                <a:gd name="T67" fmla="*/ 1037 h 980"/>
                                <a:gd name="T68" fmla="+- 0 10773 1455"/>
                                <a:gd name="T69" fmla="*/ T68 w 9330"/>
                                <a:gd name="T70" fmla="+- 0 1095 207"/>
                                <a:gd name="T71" fmla="*/ 1095 h 980"/>
                                <a:gd name="T72" fmla="+- 0 10741 1455"/>
                                <a:gd name="T73" fmla="*/ T72 w 9330"/>
                                <a:gd name="T74" fmla="+- 0 1143 207"/>
                                <a:gd name="T75" fmla="*/ 1143 h 980"/>
                                <a:gd name="T76" fmla="+- 0 10693 1455"/>
                                <a:gd name="T77" fmla="*/ T76 w 9330"/>
                                <a:gd name="T78" fmla="+- 0 1175 207"/>
                                <a:gd name="T79" fmla="*/ 1175 h 980"/>
                                <a:gd name="T80" fmla="+- 0 10635 1455"/>
                                <a:gd name="T81" fmla="*/ T80 w 9330"/>
                                <a:gd name="T82" fmla="+- 0 1187 207"/>
                                <a:gd name="T83" fmla="*/ 1187 h 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980">
                                  <a:moveTo>
                                    <a:pt x="9180" y="980"/>
                                  </a:moveTo>
                                  <a:lnTo>
                                    <a:pt x="150" y="980"/>
                                  </a:lnTo>
                                  <a:lnTo>
                                    <a:pt x="92" y="968"/>
                                  </a:lnTo>
                                  <a:lnTo>
                                    <a:pt x="44" y="936"/>
                                  </a:lnTo>
                                  <a:lnTo>
                                    <a:pt x="12" y="888"/>
                                  </a:lnTo>
                                  <a:lnTo>
                                    <a:pt x="0" y="83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830"/>
                                  </a:lnTo>
                                  <a:lnTo>
                                    <a:pt x="9318" y="888"/>
                                  </a:lnTo>
                                  <a:lnTo>
                                    <a:pt x="9286" y="936"/>
                                  </a:lnTo>
                                  <a:lnTo>
                                    <a:pt x="9238" y="968"/>
                                  </a:lnTo>
                                  <a:lnTo>
                                    <a:pt x="9180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50537212" name="Picture 45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317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96338294" name="Text Box 44"/>
                          <wps:cNvSpPr txBox="1">
                            <a:spLocks/>
                          </wps:cNvSpPr>
                          <wps:spPr bwMode="auto">
                            <a:xfrm>
                              <a:off x="1455" y="206"/>
                              <a:ext cx="933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06701D" w14:textId="77777777" w:rsidR="00956473" w:rsidRDefault="00956473">
                                <w:pPr>
                                  <w:rPr>
                                    <w:b/>
                                    <w:sz w:val="17"/>
                                  </w:rPr>
                                </w:pPr>
                              </w:p>
                              <w:p w14:paraId="5E07DD47" w14:textId="77777777" w:rsidR="00956473" w:rsidRDefault="0000000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6EC0D757" w14:textId="77777777" w:rsidR="00956473" w:rsidRDefault="00000000">
                                <w:pPr>
                                  <w:spacing w:before="100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Detect specific options can be passed to Synopsys Bridge thru Detect environment variables.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73D034" id="Group 43" o:spid="_x0000_s1254" style="position:absolute;margin-left:72.75pt;margin-top:10.35pt;width:466.5pt;height:49pt;z-index:-251509760;mso-wrap-distance-left:0;mso-wrap-distance-right:0;mso-position-horizontal-relative:page;mso-position-vertical-relative:text" coordorigin="1455,207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">
                  <v:shape id="Freeform 46" o:spid="_x0000_s1255" style="position:absolute;left:1455;top:206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" path="m9180,980r-9030,l92,968,44,936,12,888,,830,,150,12,92,44,44,92,12,150,,9180,r58,12l9286,44r32,48l9330,150r,680l9318,888r-32,48l9238,968r-58,12xe" fillcolor="#0078a0" stroked="f">
                    <v:fill opacity="5911f"/>
                    <v:path arrowok="t" o:connecttype="custom" o:connectlocs="9180,1187;150,1187;92,1175;44,1143;12,1095;0,1037;0,357;12,299;44,251;92,219;150,207;9180,207;9238,219;9286,251;9318,299;9330,357;9330,1037;9318,1095;9286,1143;9238,1175;9180,1187" o:connectangles="0,0,0,0,0,0,0,0,0,0,0,0,0,0,0,0,0,0,0,0,0"/>
                  </v:shape>
                  <v:shape id="Picture 45" o:spid="_x0000_s1256" type="#_x0000_t75" style="position:absolute;left:1570;top:317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">
                    <v:imagedata r:id="rId36" o:title=""/>
                    <v:path arrowok="t"/>
                    <o:lock v:ext="edit" aspectratio="f"/>
                  </v:shape>
                  <v:shape id="Text Box 44" o:spid="_x0000_s1257" type="#_x0000_t202" style="position:absolute;left:1455;top:206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3C06701D" w14:textId="77777777" w:rsidR="00956473" w:rsidRDefault="00956473">
                          <w:pPr>
                            <w:rPr>
                              <w:b/>
                              <w:sz w:val="17"/>
                            </w:rPr>
                          </w:pPr>
                        </w:p>
                        <w:p w14:paraId="5E07DD47" w14:textId="77777777" w:rsidR="00956473" w:rsidRDefault="0000000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6EC0D757" w14:textId="77777777" w:rsidR="00956473" w:rsidRDefault="00000000">
                          <w:pPr>
                            <w:spacing w:before="100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Detect specific options can be passed to Synopsys Bridge thru Detect environment variables.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del>
    </w:p>
    <w:p w14:paraId="4642CF39" w14:textId="77777777" w:rsidR="00956473" w:rsidRDefault="00956473">
      <w:pPr>
        <w:pStyle w:val="BodyText"/>
        <w:spacing w:before="7"/>
        <w:rPr>
          <w:b/>
          <w:sz w:val="29"/>
        </w:rPr>
      </w:pPr>
    </w:p>
    <w:p w14:paraId="0C14A63C" w14:textId="77777777" w:rsidR="00956473" w:rsidRDefault="00000000">
      <w:pPr>
        <w:pStyle w:val="Heading2"/>
        <w:spacing w:line="199" w:lineRule="auto"/>
      </w:pPr>
      <w:bookmarkStart w:id="383" w:name="Using_the_Synopsys_GitLab_Template_for_C"/>
      <w:bookmarkStart w:id="384" w:name="_bookmark37"/>
      <w:bookmarkEnd w:id="383"/>
      <w:bookmarkEnd w:id="384"/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Synopsys</w:t>
      </w:r>
      <w:r>
        <w:rPr>
          <w:spacing w:val="-20"/>
        </w:rPr>
        <w:t xml:space="preserve"> </w:t>
      </w:r>
      <w:r>
        <w:t>GitLab</w:t>
      </w:r>
      <w:r>
        <w:rPr>
          <w:spacing w:val="-21"/>
        </w:rPr>
        <w:t xml:space="preserve"> </w:t>
      </w:r>
      <w:r>
        <w:rPr>
          <w:spacing w:val="-3"/>
        </w:rPr>
        <w:t>Template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Coverity</w:t>
      </w:r>
      <w:r>
        <w:rPr>
          <w:spacing w:val="-20"/>
        </w:rPr>
        <w:t xml:space="preserve"> </w:t>
      </w:r>
      <w:r>
        <w:t>Cloud Deployment with Thin</w:t>
      </w:r>
      <w:r>
        <w:rPr>
          <w:spacing w:val="-8"/>
        </w:rPr>
        <w:t xml:space="preserve"> </w:t>
      </w:r>
      <w:r>
        <w:t>Client</w:t>
      </w:r>
    </w:p>
    <w:p w14:paraId="57EAE321" w14:textId="77777777" w:rsidR="00C86EAE" w:rsidRDefault="00C86EAE" w:rsidP="00C86EAE">
      <w:pPr>
        <w:pStyle w:val="BodyText"/>
        <w:spacing w:before="197" w:line="340" w:lineRule="auto"/>
        <w:ind w:left="100"/>
        <w:rPr>
          <w:ins w:id="385" w:author="Raj Kesarapalli" w:date="2023-07-28T15:47:00Z"/>
        </w:rPr>
      </w:pPr>
    </w:p>
    <w:p w14:paraId="61640F3F" w14:textId="2ABF04CD" w:rsidR="00C86EAE" w:rsidRDefault="00C86EAE" w:rsidP="00C86EAE">
      <w:pPr>
        <w:pStyle w:val="BodyText"/>
        <w:spacing w:before="228" w:line="340" w:lineRule="auto"/>
        <w:ind w:left="100" w:right="519"/>
        <w:jc w:val="both"/>
        <w:rPr>
          <w:ins w:id="386" w:author="Raj Kesarapalli" w:date="2023-07-28T15:47:00Z"/>
        </w:rPr>
      </w:pPr>
      <w:ins w:id="387" w:author="Raj Kesarapalli" w:date="2023-07-28T15:47:00Z">
        <w:r>
          <w:t>Synopsys</w:t>
        </w:r>
        <w:r>
          <w:rPr>
            <w:spacing w:val="-19"/>
          </w:rPr>
          <w:t xml:space="preserve"> </w:t>
        </w:r>
      </w:ins>
      <w:ins w:id="388" w:author="Raj Kesarapalli" w:date="2023-07-28T15:48:00Z">
        <w:r>
          <w:t>Template</w:t>
        </w:r>
      </w:ins>
      <w:ins w:id="389" w:author="Raj Kesarapalli" w:date="2023-07-28T15:47:00Z">
        <w:r>
          <w:rPr>
            <w:spacing w:val="-18"/>
          </w:rPr>
          <w:t xml:space="preserve"> </w:t>
        </w:r>
        <w:r>
          <w:t>only</w:t>
        </w:r>
        <w:r>
          <w:rPr>
            <w:spacing w:val="-19"/>
          </w:rPr>
          <w:t xml:space="preserve"> </w:t>
        </w:r>
        <w:r>
          <w:t>supports</w:t>
        </w:r>
        <w:r>
          <w:rPr>
            <w:spacing w:val="-18"/>
          </w:rPr>
          <w:t xml:space="preserve"> </w:t>
        </w:r>
        <w:r>
          <w:t>the</w:t>
        </w:r>
        <w:r>
          <w:rPr>
            <w:spacing w:val="-19"/>
          </w:rPr>
          <w:t xml:space="preserve"> </w:t>
        </w:r>
        <w:r>
          <w:t>Kubernetes-based</w:t>
        </w:r>
        <w:r>
          <w:rPr>
            <w:spacing w:val="-18"/>
          </w:rPr>
          <w:t xml:space="preserve"> </w:t>
        </w:r>
        <w:r>
          <w:t>Coverity</w:t>
        </w:r>
        <w:r>
          <w:rPr>
            <w:spacing w:val="-19"/>
          </w:rPr>
          <w:t xml:space="preserve"> </w:t>
        </w:r>
        <w:r>
          <w:t>cloud</w:t>
        </w:r>
        <w:r>
          <w:rPr>
            <w:spacing w:val="-18"/>
          </w:rPr>
          <w:t xml:space="preserve"> </w:t>
        </w:r>
        <w:r>
          <w:t>deployment</w:t>
        </w:r>
        <w:r>
          <w:rPr>
            <w:spacing w:val="-19"/>
          </w:rPr>
          <w:t xml:space="preserve"> </w:t>
        </w:r>
        <w:r>
          <w:t>model.</w:t>
        </w:r>
      </w:ins>
    </w:p>
    <w:p w14:paraId="0B510609" w14:textId="7CFBC06A" w:rsidR="00C86EAE" w:rsidRDefault="00C86EAE" w:rsidP="00C86EAE">
      <w:pPr>
        <w:pStyle w:val="BodyText"/>
        <w:spacing w:before="197" w:line="340" w:lineRule="auto"/>
        <w:ind w:left="100" w:right="379"/>
        <w:rPr>
          <w:ins w:id="390" w:author="Raj Kesarapalli" w:date="2023-07-28T15:48:00Z"/>
        </w:rPr>
      </w:pPr>
      <w:ins w:id="391" w:author="Raj Kesarapalli" w:date="2023-07-28T15:48:00Z">
        <w:r>
          <w:t>On</w:t>
        </w:r>
        <w:r>
          <w:rPr>
            <w:spacing w:val="-11"/>
          </w:rPr>
          <w:t xml:space="preserve"> </w:t>
        </w:r>
        <w:r>
          <w:t>push</w:t>
        </w:r>
        <w:r>
          <w:rPr>
            <w:spacing w:val="-10"/>
          </w:rPr>
          <w:t xml:space="preserve"> </w:t>
        </w:r>
        <w:r>
          <w:t>events,</w:t>
        </w:r>
        <w:r>
          <w:rPr>
            <w:spacing w:val="-11"/>
          </w:rPr>
          <w:t xml:space="preserve"> </w:t>
        </w:r>
        <w:r>
          <w:t>a</w:t>
        </w:r>
        <w:r>
          <w:rPr>
            <w:spacing w:val="-10"/>
          </w:rPr>
          <w:t xml:space="preserve"> </w:t>
        </w:r>
        <w:r>
          <w:t>full</w:t>
        </w:r>
        <w:r>
          <w:rPr>
            <w:spacing w:val="-10"/>
          </w:rPr>
          <w:t xml:space="preserve"> </w:t>
        </w:r>
        <w:r>
          <w:t>Coverity</w:t>
        </w:r>
        <w:r>
          <w:rPr>
            <w:spacing w:val="-11"/>
          </w:rPr>
          <w:t xml:space="preserve"> </w:t>
        </w:r>
        <w:r>
          <w:t>scan</w:t>
        </w:r>
        <w:r>
          <w:rPr>
            <w:spacing w:val="-10"/>
          </w:rPr>
          <w:t xml:space="preserve"> </w:t>
        </w:r>
        <w:r>
          <w:t>will</w:t>
        </w:r>
        <w:r>
          <w:rPr>
            <w:spacing w:val="-10"/>
          </w:rPr>
          <w:t xml:space="preserve"> </w:t>
        </w:r>
        <w:r>
          <w:t>be</w:t>
        </w:r>
        <w:r>
          <w:rPr>
            <w:spacing w:val="-11"/>
          </w:rPr>
          <w:t xml:space="preserve"> </w:t>
        </w:r>
        <w:proofErr w:type="gramStart"/>
        <w:r>
          <w:t>run</w:t>
        </w:r>
        <w:proofErr w:type="gramEnd"/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results</w:t>
        </w:r>
        <w:r>
          <w:rPr>
            <w:spacing w:val="-11"/>
          </w:rPr>
          <w:t xml:space="preserve"> </w:t>
        </w:r>
        <w:r>
          <w:t>are</w:t>
        </w:r>
        <w:r>
          <w:rPr>
            <w:spacing w:val="-10"/>
          </w:rPr>
          <w:t xml:space="preserve"> </w:t>
        </w:r>
        <w:r>
          <w:t>committed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Coverity</w:t>
        </w:r>
        <w:r>
          <w:rPr>
            <w:spacing w:val="-10"/>
          </w:rPr>
          <w:t xml:space="preserve"> </w:t>
        </w:r>
        <w:r>
          <w:t>server database.</w:t>
        </w:r>
      </w:ins>
    </w:p>
    <w:p w14:paraId="3E613161" w14:textId="77777777" w:rsidR="00C86EAE" w:rsidRDefault="00C86EAE" w:rsidP="00C86EAE">
      <w:pPr>
        <w:pStyle w:val="BodyText"/>
        <w:spacing w:before="6"/>
        <w:rPr>
          <w:ins w:id="392" w:author="Raj Kesarapalli" w:date="2023-07-28T15:48:00Z"/>
          <w:sz w:val="16"/>
        </w:rPr>
      </w:pPr>
    </w:p>
    <w:p w14:paraId="647D7D07" w14:textId="1FFFE6CC" w:rsidR="00C86EAE" w:rsidRDefault="00C86EAE">
      <w:pPr>
        <w:pStyle w:val="BodyText"/>
        <w:spacing w:before="1" w:line="340" w:lineRule="auto"/>
        <w:ind w:left="100"/>
        <w:rPr>
          <w:ins w:id="393" w:author="Raj Kesarapalli" w:date="2023-07-28T15:47:00Z"/>
        </w:rPr>
        <w:pPrChange w:id="394" w:author="Raj Kesarapalli" w:date="2023-07-28T15:48:00Z">
          <w:pPr>
            <w:pStyle w:val="BodyText"/>
            <w:spacing w:before="197" w:line="340" w:lineRule="auto"/>
            <w:ind w:left="100"/>
          </w:pPr>
        </w:pPrChange>
      </w:pPr>
      <w:ins w:id="395" w:author="Raj Kesarapalli" w:date="2023-07-28T15:48:00Z">
        <w:r>
          <w:t xml:space="preserve">On pull request events, comments are added to pull requests for new issues found by the scan if </w:t>
        </w:r>
      </w:ins>
      <w:ins w:id="396" w:author="Raj Kesarapalli" w:date="2023-07-28T16:04:00Z">
        <w:r w:rsidR="004A0651">
          <w:rPr>
            <w:rFonts w:ascii="Courier New" w:hAnsi="Courier New"/>
            <w:sz w:val="16"/>
            <w:shd w:val="clear" w:color="auto" w:fill="EDEDED"/>
          </w:rPr>
          <w:t xml:space="preserve">BRIDGE_COVERITY_AUTOMATION_PRCOMMENT </w:t>
        </w:r>
      </w:ins>
      <w:ins w:id="397" w:author="Raj Kesarapalli" w:date="2023-07-28T15:48:00Z">
        <w:r>
          <w:t xml:space="preserve">is set to </w:t>
        </w:r>
        <w:r>
          <w:rPr>
            <w:rFonts w:ascii="Courier New"/>
            <w:sz w:val="16"/>
            <w:shd w:val="clear" w:color="auto" w:fill="EDEDED"/>
          </w:rPr>
          <w:t>true</w:t>
        </w:r>
        <w:r>
          <w:rPr>
            <w:rFonts w:ascii="Courier New"/>
            <w:spacing w:val="-53"/>
            <w:sz w:val="16"/>
          </w:rPr>
          <w:t xml:space="preserve"> </w:t>
        </w:r>
        <w:r>
          <w:t>(see example below). Note that scan results are not committed to Coverity server database in this case.</w:t>
        </w:r>
      </w:ins>
    </w:p>
    <w:p w14:paraId="20E814C1" w14:textId="1C76D92A" w:rsidR="00C86EAE" w:rsidRDefault="00C86EAE" w:rsidP="00C86EAE">
      <w:pPr>
        <w:pStyle w:val="BodyText"/>
        <w:spacing w:before="197" w:line="340" w:lineRule="auto"/>
        <w:ind w:left="100"/>
        <w:rPr>
          <w:ins w:id="398" w:author="Raj Kesarapalli" w:date="2023-07-28T15:47:00Z"/>
        </w:rPr>
      </w:pPr>
      <w:ins w:id="399" w:author="Raj Kesarapalli" w:date="2023-07-28T15:47:00Z">
        <w:r>
          <w:t>Before</w:t>
        </w:r>
        <w:r>
          <w:rPr>
            <w:spacing w:val="-13"/>
          </w:rPr>
          <w:t xml:space="preserve"> </w:t>
        </w:r>
        <w:r>
          <w:t>running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pipeline</w:t>
        </w:r>
        <w:r>
          <w:rPr>
            <w:spacing w:val="-12"/>
          </w:rPr>
          <w:t xml:space="preserve"> </w:t>
        </w:r>
        <w:r>
          <w:t>with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2"/>
          </w:rPr>
          <w:t xml:space="preserve"> </w:t>
        </w:r>
      </w:ins>
      <w:proofErr w:type="gramStart"/>
      <w:ins w:id="400" w:author="Raj Kesarapalli" w:date="2023-07-28T16:22:00Z">
        <w:r w:rsidR="00F164E2">
          <w:t>Template</w:t>
        </w:r>
      </w:ins>
      <w:ins w:id="401" w:author="Raj Kesarapalli" w:date="2023-07-28T15:47:00Z">
        <w:r>
          <w:t>,</w:t>
        </w:r>
        <w:r>
          <w:rPr>
            <w:spacing w:val="-13"/>
          </w:rPr>
          <w:t xml:space="preserve"> </w:t>
        </w:r>
      </w:ins>
      <w:ins w:id="402" w:author="Raj Kesarapalli" w:date="2023-07-28T15:48:00Z">
        <w:r>
          <w:rPr>
            <w:spacing w:val="-13"/>
          </w:rPr>
          <w:t xml:space="preserve"> </w:t>
        </w:r>
      </w:ins>
      <w:ins w:id="403" w:author="Raj Kesarapalli" w:date="2023-07-28T15:47:00Z">
        <w:r>
          <w:t>make</w:t>
        </w:r>
        <w:proofErr w:type="gramEnd"/>
        <w:r>
          <w:rPr>
            <w:spacing w:val="-12"/>
          </w:rPr>
          <w:t xml:space="preserve"> </w:t>
        </w:r>
        <w:r>
          <w:t>sure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specified</w:t>
        </w:r>
        <w:r>
          <w:rPr>
            <w:spacing w:val="-12"/>
          </w:rPr>
          <w:t xml:space="preserve"> </w:t>
        </w:r>
        <w:r>
          <w:t>project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t>stream</w:t>
        </w:r>
        <w:r>
          <w:rPr>
            <w:spacing w:val="-13"/>
          </w:rPr>
          <w:t xml:space="preserve"> </w:t>
        </w:r>
        <w:r>
          <w:t>exist</w:t>
        </w:r>
        <w:r>
          <w:rPr>
            <w:spacing w:val="-12"/>
          </w:rPr>
          <w:t xml:space="preserve"> </w:t>
        </w:r>
        <w:r>
          <w:t>in</w:t>
        </w:r>
        <w:r>
          <w:rPr>
            <w:spacing w:val="-13"/>
          </w:rPr>
          <w:t xml:space="preserve"> </w:t>
        </w:r>
        <w:r>
          <w:t>your Coverity server.</w:t>
        </w:r>
      </w:ins>
    </w:p>
    <w:p w14:paraId="3AA72BBE" w14:textId="0048FDE8" w:rsidR="00C86EAE" w:rsidRDefault="00C86EAE">
      <w:pPr>
        <w:pStyle w:val="BodyText"/>
        <w:spacing w:before="228" w:line="340" w:lineRule="auto"/>
        <w:ind w:left="100" w:right="265"/>
      </w:pPr>
      <w:ins w:id="404" w:author="Raj Kesarapalli" w:date="2023-07-28T15:49:00Z">
        <w:r>
          <w:t>To use</w:t>
        </w:r>
        <w:r>
          <w:rPr>
            <w:spacing w:val="-12"/>
          </w:rPr>
          <w:t xml:space="preserve"> </w:t>
        </w:r>
        <w:r>
          <w:t>Synopsys</w:t>
        </w:r>
        <w:r>
          <w:rPr>
            <w:spacing w:val="-12"/>
          </w:rPr>
          <w:t xml:space="preserve"> </w:t>
        </w:r>
        <w:r>
          <w:t>GitLab</w:t>
        </w:r>
        <w:r>
          <w:rPr>
            <w:spacing w:val="-12"/>
          </w:rPr>
          <w:t xml:space="preserve"> </w:t>
        </w:r>
        <w:r>
          <w:t>Template</w:t>
        </w:r>
        <w:r>
          <w:rPr>
            <w:spacing w:val="-12"/>
          </w:rPr>
          <w:t xml:space="preserve"> </w:t>
        </w:r>
        <w:r>
          <w:t>with</w:t>
        </w:r>
        <w:r>
          <w:rPr>
            <w:spacing w:val="-12"/>
          </w:rPr>
          <w:t xml:space="preserve"> </w:t>
        </w:r>
        <w:r>
          <w:t>Coverity,</w:t>
        </w:r>
        <w:r>
          <w:rPr>
            <w:spacing w:val="-12"/>
          </w:rPr>
          <w:t xml:space="preserve"> </w:t>
        </w:r>
        <w:r>
          <w:t>add</w:t>
        </w:r>
        <w:r>
          <w:rPr>
            <w:spacing w:val="-12"/>
          </w:rPr>
          <w:t xml:space="preserve"> </w:t>
        </w:r>
        <w:r>
          <w:rPr>
            <w:rFonts w:ascii="Courier New"/>
            <w:sz w:val="16"/>
            <w:shd w:val="clear" w:color="auto" w:fill="EDEDED"/>
          </w:rPr>
          <w:t>.</w:t>
        </w:r>
        <w:proofErr w:type="spellStart"/>
        <w:r>
          <w:rPr>
            <w:rFonts w:ascii="Courier New"/>
            <w:sz w:val="16"/>
            <w:shd w:val="clear" w:color="auto" w:fill="EDEDED"/>
          </w:rPr>
          <w:t>gitlab-ci.yml</w:t>
        </w:r>
        <w:proofErr w:type="spellEnd"/>
        <w:r>
          <w:rPr>
            <w:rFonts w:ascii="Courier New"/>
            <w:spacing w:val="-59"/>
            <w:sz w:val="16"/>
          </w:rPr>
          <w:t xml:space="preserve"> </w:t>
        </w:r>
        <w:r>
          <w:t xml:space="preserve">to your project using an </w:t>
        </w:r>
        <w:r>
          <w:rPr>
            <w:rFonts w:ascii="Courier New"/>
            <w:sz w:val="16"/>
            <w:shd w:val="clear" w:color="auto" w:fill="EDEDED"/>
          </w:rPr>
          <w:t>include</w:t>
        </w:r>
        <w:r>
          <w:rPr>
            <w:rFonts w:ascii="Courier New"/>
            <w:spacing w:val="-67"/>
            <w:sz w:val="16"/>
          </w:rPr>
          <w:t xml:space="preserve"> </w:t>
        </w:r>
        <w:r>
          <w:rPr>
            <w:spacing w:val="-3"/>
          </w:rPr>
          <w:t xml:space="preserve">entry </w:t>
        </w:r>
        <w:r>
          <w:t xml:space="preserve">as shown the example </w:t>
        </w:r>
        <w:r>
          <w:rPr>
            <w:spacing w:val="-3"/>
          </w:rPr>
          <w:t>below</w:t>
        </w:r>
      </w:ins>
      <w:del w:id="405" w:author="Raj Kesarapalli" w:date="2023-07-28T15:47:00Z">
        <w:r w:rsidDel="00C86EAE">
          <w:delText>Before</w:delText>
        </w:r>
        <w:r w:rsidDel="00C86EAE">
          <w:rPr>
            <w:spacing w:val="-15"/>
          </w:rPr>
          <w:delText xml:space="preserve"> </w:delText>
        </w:r>
        <w:r w:rsidDel="00C86EAE">
          <w:delText>running</w:delText>
        </w:r>
        <w:r w:rsidDel="00C86EAE">
          <w:rPr>
            <w:spacing w:val="-14"/>
          </w:rPr>
          <w:delText xml:space="preserve"> </w:delText>
        </w:r>
        <w:r w:rsidDel="00C86EAE">
          <w:delText>Coverity</w:delText>
        </w:r>
        <w:r w:rsidDel="00C86EAE">
          <w:rPr>
            <w:spacing w:val="-15"/>
          </w:rPr>
          <w:delText xml:space="preserve"> </w:delText>
        </w:r>
        <w:r w:rsidDel="00C86EAE">
          <w:delText>using</w:delText>
        </w:r>
        <w:r w:rsidDel="00C86EAE">
          <w:rPr>
            <w:spacing w:val="-14"/>
          </w:rPr>
          <w:delText xml:space="preserve"> </w:delText>
        </w:r>
        <w:r w:rsidDel="00C86EAE">
          <w:delText>the</w:delText>
        </w:r>
        <w:r w:rsidDel="00C86EAE">
          <w:rPr>
            <w:spacing w:val="-14"/>
          </w:rPr>
          <w:delText xml:space="preserve"> </w:delText>
        </w:r>
        <w:r w:rsidDel="00C86EAE">
          <w:delText>Synopsys</w:delText>
        </w:r>
        <w:r w:rsidDel="00C86EAE">
          <w:rPr>
            <w:spacing w:val="-15"/>
          </w:rPr>
          <w:delText xml:space="preserve"> </w:delText>
        </w:r>
        <w:r w:rsidDel="00C86EAE">
          <w:delText>Template,</w:delText>
        </w:r>
        <w:r w:rsidDel="00C86EAE">
          <w:rPr>
            <w:spacing w:val="-14"/>
          </w:rPr>
          <w:delText xml:space="preserve"> </w:delText>
        </w:r>
        <w:r w:rsidDel="00C86EAE">
          <w:delText>ensure</w:delText>
        </w:r>
        <w:r w:rsidDel="00C86EAE">
          <w:rPr>
            <w:spacing w:val="-14"/>
          </w:rPr>
          <w:delText xml:space="preserve"> </w:delText>
        </w:r>
        <w:r w:rsidDel="00C86EAE">
          <w:delText>the</w:delText>
        </w:r>
        <w:r w:rsidDel="00C86EAE">
          <w:rPr>
            <w:spacing w:val="-15"/>
          </w:rPr>
          <w:delText xml:space="preserve"> </w:delText>
        </w:r>
        <w:r w:rsidDel="00C86EAE">
          <w:delText>appropriate</w:delText>
        </w:r>
        <w:r w:rsidDel="00C86EAE">
          <w:rPr>
            <w:spacing w:val="-14"/>
          </w:rPr>
          <w:delText xml:space="preserve"> </w:delText>
        </w:r>
        <w:r w:rsidDel="00C86EAE">
          <w:delText>project</w:delText>
        </w:r>
        <w:r w:rsidDel="00C86EAE">
          <w:rPr>
            <w:spacing w:val="-14"/>
          </w:rPr>
          <w:delText xml:space="preserve"> </w:delText>
        </w:r>
        <w:r w:rsidDel="00C86EAE">
          <w:delText>and</w:delText>
        </w:r>
        <w:r w:rsidDel="00C86EAE">
          <w:rPr>
            <w:spacing w:val="-15"/>
          </w:rPr>
          <w:delText xml:space="preserve"> </w:delText>
        </w:r>
        <w:r w:rsidDel="00C86EAE">
          <w:delText>stream</w:delText>
        </w:r>
        <w:r w:rsidDel="00C86EAE">
          <w:rPr>
            <w:spacing w:val="-14"/>
          </w:rPr>
          <w:delText xml:space="preserve"> </w:delText>
        </w:r>
        <w:r w:rsidDel="00C86EAE">
          <w:delText>are</w:delText>
        </w:r>
        <w:r w:rsidDel="00C86EAE">
          <w:rPr>
            <w:spacing w:val="-14"/>
          </w:rPr>
          <w:delText xml:space="preserve"> </w:delText>
        </w:r>
        <w:r w:rsidDel="00C86EAE">
          <w:delText xml:space="preserve">set in your Coverity </w:delText>
        </w:r>
      </w:del>
      <w:del w:id="406" w:author="Raj Kesarapalli" w:date="2023-07-28T15:46:00Z">
        <w:r w:rsidDel="00C86EAE">
          <w:delText xml:space="preserve">Connect server </w:delText>
        </w:r>
      </w:del>
      <w:del w:id="407" w:author="Raj Kesarapalli" w:date="2023-07-28T15:47:00Z">
        <w:r w:rsidDel="00C86EAE">
          <w:delText>environment, as in the example</w:delText>
        </w:r>
        <w:r w:rsidDel="00C86EAE">
          <w:rPr>
            <w:spacing w:val="-27"/>
          </w:rPr>
          <w:delText xml:space="preserve"> </w:delText>
        </w:r>
        <w:r w:rsidDel="00C86EAE">
          <w:rPr>
            <w:spacing w:val="-3"/>
          </w:rPr>
          <w:delText>below.</w:delText>
        </w:r>
      </w:del>
    </w:p>
    <w:p w14:paraId="413EF85E" w14:textId="607835FA" w:rsidR="00956473" w:rsidRDefault="00C11CAC">
      <w:pPr>
        <w:pStyle w:val="BodyText"/>
        <w:spacing w:before="11"/>
        <w:rPr>
          <w:sz w:val="9"/>
        </w:rPr>
      </w:pPr>
      <w:del w:id="408" w:author="Raj Kesarapalli" w:date="2023-07-28T15:48:00Z">
        <w:r w:rsidDel="00C86EAE">
          <w:rPr>
            <w:noProof/>
          </w:rPr>
          <w:lastRenderedPageBreak/>
          <mc:AlternateContent>
            <mc:Choice Requires="wpg">
              <w:drawing>
                <wp:anchor distT="0" distB="0" distL="0" distR="0" simplePos="0" relativeHeight="251808768" behindDoc="1" locked="0" layoutInCell="1" allowOverlap="1" wp14:anchorId="02E3AE1A" wp14:editId="7EBBA523">
                  <wp:simplePos x="0" y="0"/>
                  <wp:positionH relativeFrom="page">
                    <wp:posOffset>923925</wp:posOffset>
                  </wp:positionH>
                  <wp:positionV relativeFrom="paragraph">
                    <wp:posOffset>100965</wp:posOffset>
                  </wp:positionV>
                  <wp:extent cx="5924550" cy="622300"/>
                  <wp:effectExtent l="0" t="12700" r="0" b="0"/>
                  <wp:wrapTopAndBottom/>
                  <wp:docPr id="214468235" name="Group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622300"/>
                            <a:chOff x="1455" y="159"/>
                            <a:chExt cx="9330" cy="980"/>
                          </a:xfrm>
                        </wpg:grpSpPr>
                        <wps:wsp>
                          <wps:cNvPr id="1555951487" name="Freeform 42"/>
                          <wps:cNvSpPr>
                            <a:spLocks/>
                          </wps:cNvSpPr>
                          <wps:spPr bwMode="auto">
                            <a:xfrm>
                              <a:off x="1455" y="158"/>
                              <a:ext cx="9330" cy="98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1139 159"/>
                                <a:gd name="T3" fmla="*/ 1139 h 980"/>
                                <a:gd name="T4" fmla="+- 0 1605 1455"/>
                                <a:gd name="T5" fmla="*/ T4 w 9330"/>
                                <a:gd name="T6" fmla="+- 0 1139 159"/>
                                <a:gd name="T7" fmla="*/ 1139 h 980"/>
                                <a:gd name="T8" fmla="+- 0 1547 1455"/>
                                <a:gd name="T9" fmla="*/ T8 w 9330"/>
                                <a:gd name="T10" fmla="+- 0 1127 159"/>
                                <a:gd name="T11" fmla="*/ 1127 h 980"/>
                                <a:gd name="T12" fmla="+- 0 1499 1455"/>
                                <a:gd name="T13" fmla="*/ T12 w 9330"/>
                                <a:gd name="T14" fmla="+- 0 1095 159"/>
                                <a:gd name="T15" fmla="*/ 1095 h 980"/>
                                <a:gd name="T16" fmla="+- 0 1467 1455"/>
                                <a:gd name="T17" fmla="*/ T16 w 9330"/>
                                <a:gd name="T18" fmla="+- 0 1047 159"/>
                                <a:gd name="T19" fmla="*/ 1047 h 980"/>
                                <a:gd name="T20" fmla="+- 0 1455 1455"/>
                                <a:gd name="T21" fmla="*/ T20 w 9330"/>
                                <a:gd name="T22" fmla="+- 0 989 159"/>
                                <a:gd name="T23" fmla="*/ 989 h 980"/>
                                <a:gd name="T24" fmla="+- 0 1455 1455"/>
                                <a:gd name="T25" fmla="*/ T24 w 9330"/>
                                <a:gd name="T26" fmla="+- 0 309 159"/>
                                <a:gd name="T27" fmla="*/ 309 h 980"/>
                                <a:gd name="T28" fmla="+- 0 1467 1455"/>
                                <a:gd name="T29" fmla="*/ T28 w 9330"/>
                                <a:gd name="T30" fmla="+- 0 251 159"/>
                                <a:gd name="T31" fmla="*/ 251 h 980"/>
                                <a:gd name="T32" fmla="+- 0 1499 1455"/>
                                <a:gd name="T33" fmla="*/ T32 w 9330"/>
                                <a:gd name="T34" fmla="+- 0 203 159"/>
                                <a:gd name="T35" fmla="*/ 203 h 980"/>
                                <a:gd name="T36" fmla="+- 0 1547 1455"/>
                                <a:gd name="T37" fmla="*/ T36 w 9330"/>
                                <a:gd name="T38" fmla="+- 0 171 159"/>
                                <a:gd name="T39" fmla="*/ 171 h 980"/>
                                <a:gd name="T40" fmla="+- 0 1605 1455"/>
                                <a:gd name="T41" fmla="*/ T40 w 9330"/>
                                <a:gd name="T42" fmla="+- 0 159 159"/>
                                <a:gd name="T43" fmla="*/ 159 h 980"/>
                                <a:gd name="T44" fmla="+- 0 10635 1455"/>
                                <a:gd name="T45" fmla="*/ T44 w 9330"/>
                                <a:gd name="T46" fmla="+- 0 159 159"/>
                                <a:gd name="T47" fmla="*/ 159 h 980"/>
                                <a:gd name="T48" fmla="+- 0 10693 1455"/>
                                <a:gd name="T49" fmla="*/ T48 w 9330"/>
                                <a:gd name="T50" fmla="+- 0 171 159"/>
                                <a:gd name="T51" fmla="*/ 171 h 980"/>
                                <a:gd name="T52" fmla="+- 0 10741 1455"/>
                                <a:gd name="T53" fmla="*/ T52 w 9330"/>
                                <a:gd name="T54" fmla="+- 0 203 159"/>
                                <a:gd name="T55" fmla="*/ 203 h 980"/>
                                <a:gd name="T56" fmla="+- 0 10773 1455"/>
                                <a:gd name="T57" fmla="*/ T56 w 9330"/>
                                <a:gd name="T58" fmla="+- 0 251 159"/>
                                <a:gd name="T59" fmla="*/ 251 h 980"/>
                                <a:gd name="T60" fmla="+- 0 10785 1455"/>
                                <a:gd name="T61" fmla="*/ T60 w 9330"/>
                                <a:gd name="T62" fmla="+- 0 309 159"/>
                                <a:gd name="T63" fmla="*/ 309 h 980"/>
                                <a:gd name="T64" fmla="+- 0 10785 1455"/>
                                <a:gd name="T65" fmla="*/ T64 w 9330"/>
                                <a:gd name="T66" fmla="+- 0 989 159"/>
                                <a:gd name="T67" fmla="*/ 989 h 980"/>
                                <a:gd name="T68" fmla="+- 0 10773 1455"/>
                                <a:gd name="T69" fmla="*/ T68 w 9330"/>
                                <a:gd name="T70" fmla="+- 0 1047 159"/>
                                <a:gd name="T71" fmla="*/ 1047 h 980"/>
                                <a:gd name="T72" fmla="+- 0 10741 1455"/>
                                <a:gd name="T73" fmla="*/ T72 w 9330"/>
                                <a:gd name="T74" fmla="+- 0 1095 159"/>
                                <a:gd name="T75" fmla="*/ 1095 h 980"/>
                                <a:gd name="T76" fmla="+- 0 10693 1455"/>
                                <a:gd name="T77" fmla="*/ T76 w 9330"/>
                                <a:gd name="T78" fmla="+- 0 1127 159"/>
                                <a:gd name="T79" fmla="*/ 1127 h 980"/>
                                <a:gd name="T80" fmla="+- 0 10635 1455"/>
                                <a:gd name="T81" fmla="*/ T80 w 9330"/>
                                <a:gd name="T82" fmla="+- 0 1139 159"/>
                                <a:gd name="T83" fmla="*/ 1139 h 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980">
                                  <a:moveTo>
                                    <a:pt x="9180" y="980"/>
                                  </a:moveTo>
                                  <a:lnTo>
                                    <a:pt x="150" y="980"/>
                                  </a:lnTo>
                                  <a:lnTo>
                                    <a:pt x="92" y="968"/>
                                  </a:lnTo>
                                  <a:lnTo>
                                    <a:pt x="44" y="936"/>
                                  </a:lnTo>
                                  <a:lnTo>
                                    <a:pt x="12" y="888"/>
                                  </a:lnTo>
                                  <a:lnTo>
                                    <a:pt x="0" y="83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830"/>
                                  </a:lnTo>
                                  <a:lnTo>
                                    <a:pt x="9318" y="888"/>
                                  </a:lnTo>
                                  <a:lnTo>
                                    <a:pt x="9286" y="936"/>
                                  </a:lnTo>
                                  <a:lnTo>
                                    <a:pt x="9238" y="968"/>
                                  </a:lnTo>
                                  <a:lnTo>
                                    <a:pt x="9180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10328562" name="Picture 41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270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03654377" name="Text Box 40"/>
                          <wps:cNvSpPr txBox="1">
                            <a:spLocks/>
                          </wps:cNvSpPr>
                          <wps:spPr bwMode="auto">
                            <a:xfrm>
                              <a:off x="1455" y="158"/>
                              <a:ext cx="933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A59C4" w14:textId="77777777" w:rsidR="00956473" w:rsidRDefault="00956473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4A2269ED" w14:textId="77777777" w:rsidR="00956473" w:rsidRDefault="0000000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25468C01" w14:textId="5146C458" w:rsidR="00956473" w:rsidRDefault="00000000">
                                <w:pPr>
                                  <w:spacing w:before="100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Currently,</w:t>
                                </w:r>
                                <w:ins w:id="409" w:author="Raj Kesarapalli" w:date="2023-07-28T15:45:00Z">
                                  <w:r w:rsidR="00C86EAE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ins>
                                <w:r>
                                  <w:rPr>
                                    <w:sz w:val="20"/>
                                  </w:rPr>
                                  <w:t>Synopsys Template only supports the Coverity cloud deployment with Thin Client.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E3AE1A" id="Group 39" o:spid="_x0000_s1258" style="position:absolute;margin-left:72.75pt;margin-top:7.95pt;width:466.5pt;height:49pt;z-index:-251507712;mso-wrap-distance-left:0;mso-wrap-distance-right:0;mso-position-horizontal-relative:page;mso-position-vertical-relative:text" coordorigin="1455,159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">
                  <v:shape id="Freeform 42" o:spid="_x0000_s1259" style="position:absolute;left:1455;top:158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" path="m9180,980r-9030,l92,968,44,936,12,888,,830,,150,12,92,44,44,92,12,150,,9180,r58,12l9286,44r32,48l9330,150r,680l9318,888r-32,48l9238,968r-58,12xe" fillcolor="#0078a0" stroked="f">
                    <v:fill opacity="5911f"/>
                    <v:path arrowok="t" o:connecttype="custom" o:connectlocs="9180,1139;150,1139;92,1127;44,1095;12,1047;0,989;0,309;12,251;44,203;92,171;150,159;9180,159;9238,171;9286,203;9318,251;9330,309;9330,989;9318,1047;9286,1095;9238,1127;9180,1139" o:connectangles="0,0,0,0,0,0,0,0,0,0,0,0,0,0,0,0,0,0,0,0,0"/>
                  </v:shape>
                  <v:shape id="Picture 41" o:spid="_x0000_s1260" type="#_x0000_t75" style="position:absolute;left:1570;top:270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">
                    <v:imagedata r:id="rId36" o:title=""/>
                    <v:path arrowok="t"/>
                    <o:lock v:ext="edit" aspectratio="f"/>
                  </v:shape>
                  <v:shape id="Text Box 40" o:spid="_x0000_s1261" type="#_x0000_t202" style="position:absolute;left:1455;top:158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A0A59C4" w14:textId="77777777" w:rsidR="00956473" w:rsidRDefault="00956473">
                          <w:pPr>
                            <w:rPr>
                              <w:sz w:val="17"/>
                            </w:rPr>
                          </w:pPr>
                        </w:p>
                        <w:p w14:paraId="4A2269ED" w14:textId="77777777" w:rsidR="00956473" w:rsidRDefault="0000000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25468C01" w14:textId="5146C458" w:rsidR="00956473" w:rsidRDefault="00000000">
                          <w:pPr>
                            <w:spacing w:before="100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Currently,</w:t>
                          </w:r>
                          <w:ins w:id="389" w:author="Raj Kesarapalli" w:date="2023-07-28T15:45:00Z">
                            <w:r w:rsidR="00C86EAE">
                              <w:rPr>
                                <w:sz w:val="20"/>
                              </w:rPr>
                              <w:t xml:space="preserve"> </w:t>
                            </w:r>
                          </w:ins>
                          <w:r>
                            <w:rPr>
                              <w:sz w:val="20"/>
                            </w:rPr>
                            <w:t>Synopsys Template only supports the Coverity cloud deployment with Thin Client.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del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17038E43" wp14:editId="7E756199">
                <wp:simplePos x="0" y="0"/>
                <wp:positionH relativeFrom="page">
                  <wp:posOffset>965200</wp:posOffset>
                </wp:positionH>
                <wp:positionV relativeFrom="paragraph">
                  <wp:posOffset>859790</wp:posOffset>
                </wp:positionV>
                <wp:extent cx="5892800" cy="3473450"/>
                <wp:effectExtent l="0" t="0" r="0" b="0"/>
                <wp:wrapTopAndBottom/>
                <wp:docPr id="168866705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4734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49815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61BB32D2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include:</w:t>
                            </w:r>
                          </w:p>
                          <w:p w14:paraId="6599904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F410CDF" w14:textId="77777777" w:rsidR="00956473" w:rsidRDefault="00000000">
                            <w:pPr>
                              <w:spacing w:line="554" w:lineRule="auto"/>
                              <w:ind w:left="367" w:right="6215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project:</w:t>
                            </w:r>
                            <w:r>
                              <w:rPr>
                                <w:rFonts w:ascii="Courier New"/>
                                <w:spacing w:val="-5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synopsys/synopsys-template ref: v1.1.0</w:t>
                            </w:r>
                          </w:p>
                          <w:p w14:paraId="0D97A460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file: templates/synopsys-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template.yml</w:t>
                            </w:r>
                            <w:proofErr w:type="spellEnd"/>
                          </w:p>
                          <w:p w14:paraId="0D89B6C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7363AE5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Use below configuration for accessing synopsys-template in Gitlab self-managed</w:t>
                            </w:r>
                          </w:p>
                          <w:p w14:paraId="767E6963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A9DE117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- remote: 'https://gitlab.com/synopsys/synopsys-template/-/raw/v1.1.0/templates/synopsys-template.yml'</w:t>
                            </w:r>
                          </w:p>
                          <w:p w14:paraId="45D11F6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2AD6E8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52771EC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3EE43599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stages:</w:t>
                            </w:r>
                          </w:p>
                          <w:p w14:paraId="53E90AB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E4E04E6" w14:textId="77777777" w:rsidR="00956473" w:rsidRDefault="00000000">
                            <w:pPr>
                              <w:spacing w:before="1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coverity_scan</w:t>
                            </w:r>
                            <w:proofErr w:type="spellEnd"/>
                          </w:p>
                          <w:p w14:paraId="021EB84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F907BFE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4F1B75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812422B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  <w:p w14:paraId="0F8137C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B448934" w14:textId="77777777" w:rsidR="00956473" w:rsidRDefault="00000000">
                            <w:pPr>
                              <w:spacing w:line="554" w:lineRule="auto"/>
                              <w:ind w:left="136" w:right="67" w:firstLine="76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SCAN_BRANCHES: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"/^(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main|master|develop|stage|release|feature_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)$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/"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branches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Coverity scan</w:t>
                            </w:r>
                          </w:p>
                          <w:p w14:paraId="3F50828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3"/>
                              </w:rPr>
                            </w:pPr>
                          </w:p>
                          <w:p w14:paraId="0EAC71F4" w14:textId="77777777" w:rsidR="00956473" w:rsidRDefault="00000000">
                            <w:pPr>
                              <w:spacing w:line="340" w:lineRule="atLeast"/>
                              <w:ind w:left="213" w:right="6697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synopsys_template_execution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stage: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coverity_scan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38E43" id="Text Box 38" o:spid="_x0000_s1258" type="#_x0000_t202" style="position:absolute;margin-left:76pt;margin-top:67.7pt;width:464pt;height:273.5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" fillcolor="#ededed" stroked="f">
                <v:path arrowok="t"/>
                <v:textbox inset="0,0,0,0">
                  <w:txbxContent>
                    <w:p w14:paraId="29349815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61BB32D2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include:</w:t>
                      </w:r>
                    </w:p>
                    <w:p w14:paraId="6599904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F410CDF" w14:textId="77777777" w:rsidR="00956473" w:rsidRDefault="00000000">
                      <w:pPr>
                        <w:spacing w:line="554" w:lineRule="auto"/>
                        <w:ind w:left="367" w:right="6215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project:</w:t>
                      </w:r>
                      <w:r>
                        <w:rPr>
                          <w:rFonts w:ascii="Courier New"/>
                          <w:spacing w:val="-5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synopsys/synopsys-template ref: v1.1.0</w:t>
                      </w:r>
                    </w:p>
                    <w:p w14:paraId="0D97A460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file: templates/synopsys-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template.yml</w:t>
                      </w:r>
                      <w:proofErr w:type="spellEnd"/>
                    </w:p>
                    <w:p w14:paraId="0D89B6C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7363AE5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Use below configuration for accessing synopsys-template in Gitlab self-managed</w:t>
                      </w:r>
                    </w:p>
                    <w:p w14:paraId="767E6963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A9DE117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- remote: 'https://gitlab.com/synopsys/synopsys-template/-/raw/v1.1.0/templates/synopsys-template.yml'</w:t>
                      </w:r>
                    </w:p>
                    <w:p w14:paraId="45D11F6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02AD6E8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52771EC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3EE43599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stages:</w:t>
                      </w:r>
                    </w:p>
                    <w:p w14:paraId="53E90AB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2E4E04E6" w14:textId="77777777" w:rsidR="00956473" w:rsidRDefault="00000000">
                      <w:pPr>
                        <w:spacing w:before="1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coverity_scan</w:t>
                      </w:r>
                      <w:proofErr w:type="spellEnd"/>
                    </w:p>
                    <w:p w14:paraId="021EB84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F907BFE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4F1B75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1812422B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  <w:p w14:paraId="0F8137C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B448934" w14:textId="77777777" w:rsidR="00956473" w:rsidRDefault="00000000">
                      <w:pPr>
                        <w:spacing w:line="554" w:lineRule="auto"/>
                        <w:ind w:left="136" w:right="67" w:firstLine="76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SCAN_BRANCHES: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"/^(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main|master|develop|stage|release|feature_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branch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)$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/"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Add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branches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where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you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want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run</w:t>
                      </w:r>
                      <w:r>
                        <w:rPr>
                          <w:rFonts w:ascii="Courier New"/>
                          <w:spacing w:val="-15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Coverity scan</w:t>
                      </w:r>
                    </w:p>
                    <w:p w14:paraId="3F50828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3"/>
                        </w:rPr>
                      </w:pPr>
                    </w:p>
                    <w:p w14:paraId="0EAC71F4" w14:textId="77777777" w:rsidR="00956473" w:rsidRDefault="00000000">
                      <w:pPr>
                        <w:spacing w:line="340" w:lineRule="atLeast"/>
                        <w:ind w:left="213" w:right="6697" w:hanging="154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synopsys_template_execution</w:t>
                      </w:r>
                      <w:proofErr w:type="spellEnd"/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stage: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coverity_scan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CAF914" w14:textId="77777777" w:rsidR="00956473" w:rsidRDefault="00956473">
      <w:pPr>
        <w:pStyle w:val="BodyText"/>
        <w:spacing w:before="5"/>
        <w:rPr>
          <w:sz w:val="13"/>
        </w:rPr>
      </w:pPr>
    </w:p>
    <w:p w14:paraId="30C24052" w14:textId="77777777" w:rsidR="00956473" w:rsidRDefault="00956473">
      <w:pPr>
        <w:rPr>
          <w:sz w:val="13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72A4B47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5 - GitLab – Synopsys Template | 52</w:t>
      </w:r>
    </w:p>
    <w:p w14:paraId="1C96B332" w14:textId="77777777" w:rsidR="00956473" w:rsidRDefault="00956473">
      <w:pPr>
        <w:pStyle w:val="BodyText"/>
      </w:pPr>
    </w:p>
    <w:p w14:paraId="5C6534D1" w14:textId="77777777" w:rsidR="00956473" w:rsidRDefault="00956473">
      <w:pPr>
        <w:pStyle w:val="BodyText"/>
      </w:pPr>
    </w:p>
    <w:p w14:paraId="31A823D9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782E32CC" wp14:editId="1F5FC501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6064250"/>
                <wp:effectExtent l="0" t="0" r="0" b="0"/>
                <wp:wrapTopAndBottom/>
                <wp:docPr id="13551542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60642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2EB26" w14:textId="77777777" w:rsidR="00956473" w:rsidRDefault="00000000">
                            <w:pPr>
                              <w:spacing w:before="102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  <w:p w14:paraId="60F3F4E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A075BE6" w14:textId="77777777" w:rsidR="00956473" w:rsidRDefault="00000000">
                            <w:pPr>
                              <w:spacing w:line="554" w:lineRule="auto"/>
                              <w:ind w:left="367" w:right="3978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BRIDGE_COVERITY_CONNECT_URL: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$COVERITY_URL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BRIDGE_COVERITY_CONNECT_USER_NAME: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$COVERITY_USER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 xml:space="preserve">BRIDGE_COVERITY_CONNECT_USER_PASSWORD: </w:t>
                            </w:r>
                            <w:r>
                              <w:rPr>
                                <w:rFonts w:ascii="Courier New"/>
                                <w:i/>
                                <w:w w:val="95"/>
                                <w:sz w:val="13"/>
                              </w:rPr>
                              <w:t xml:space="preserve">$COVERITY_PASSWORD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BRIDGE_COVERITY_CONNECT_PROJECT_NAME: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$CI_PROJECT_NAME</w:t>
                            </w:r>
                          </w:p>
                          <w:p w14:paraId="575D4472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1997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Uncomment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Synopsys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Bridge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diagnostic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needs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 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INCLUDE_DIAGNOSTICS: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3017A49A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artifacts:</w:t>
                            </w:r>
                          </w:p>
                          <w:p w14:paraId="161283F6" w14:textId="77777777" w:rsidR="00956473" w:rsidRDefault="00956473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 w14:paraId="5F5D29F0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before="1" w:line="554" w:lineRule="auto"/>
                              <w:ind w:left="213" w:right="783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always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  <w:t>paths:</w:t>
                            </w:r>
                          </w:p>
                          <w:p w14:paraId="141ED786" w14:textId="77777777" w:rsidR="00956473" w:rsidRDefault="00000000">
                            <w:pPr>
                              <w:tabs>
                                <w:tab w:val="left" w:pos="520"/>
                              </w:tabs>
                              <w:spacing w:line="554" w:lineRule="auto"/>
                              <w:ind w:left="213" w:right="8065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>.bridge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rules:</w:t>
                            </w:r>
                          </w:p>
                          <w:p w14:paraId="7E3EE267" w14:textId="77777777" w:rsidR="00956473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1"/>
                              </w:tabs>
                              <w:spacing w:line="554" w:lineRule="auto"/>
                              <w:ind w:right="192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if: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$CI_COMMIT_BRANCH</w:t>
                            </w:r>
                            <w:r>
                              <w:rPr>
                                <w:rFonts w:ascii="Courier New"/>
                                <w:i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=~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$SCAN_BRANCHES</w:t>
                            </w:r>
                            <w:r>
                              <w:rPr>
                                <w:rFonts w:ascii="Courier New"/>
                                <w:i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$CI_PIPELINE_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i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merge_request_event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') variables:</w:t>
                            </w:r>
                          </w:p>
                          <w:p w14:paraId="4D80887F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BRIDGE_COVERITY_CONNECT_STREAM_NAME: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$CI_PROJECT_NAME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$CI_COMMIT_BRANCH</w:t>
                            </w:r>
                          </w:p>
                          <w:p w14:paraId="57014C5F" w14:textId="77777777" w:rsidR="00956473" w:rsidRDefault="00956473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i/>
                                <w:sz w:val="16"/>
                              </w:rPr>
                            </w:pPr>
                          </w:p>
                          <w:p w14:paraId="67DBC95A" w14:textId="77777777" w:rsidR="00956473" w:rsidRDefault="00000000">
                            <w:pPr>
                              <w:spacing w:line="554" w:lineRule="auto"/>
                              <w:ind w:left="367" w:right="4218" w:firstLine="30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BRIDGE_COVERITY_CONNECT_POLICY_VIEW: 'Outstanding</w:t>
                            </w:r>
                            <w:r>
                              <w:rPr>
                                <w:rFonts w:ascii="Courier New"/>
                                <w:spacing w:val="-5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Issues'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### Use below configuration to run Coverity PR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scan</w:t>
                            </w:r>
                            <w:proofErr w:type="gramEnd"/>
                          </w:p>
                          <w:p w14:paraId="75C870A9" w14:textId="77777777" w:rsidR="00956473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1"/>
                              </w:tabs>
                              <w:spacing w:line="554" w:lineRule="auto"/>
                              <w:ind w:right="462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if: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$CI_MERGE_REQUEST_TARGET_BRANCH_NAME</w:t>
                            </w:r>
                            <w:r>
                              <w:rPr>
                                <w:rFonts w:ascii="Courier New"/>
                                <w:i/>
                                <w:spacing w:val="-2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=~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$SCAN_BRANCHES</w:t>
                            </w:r>
                            <w:r>
                              <w:rPr>
                                <w:rFonts w:ascii="Courier New"/>
                                <w:i/>
                                <w:spacing w:val="-2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$CI_PIPELINE_SOURCE</w:t>
                            </w:r>
                            <w:r>
                              <w:rPr>
                                <w:rFonts w:ascii="Courier New"/>
                                <w:i/>
                                <w:spacing w:val="-2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merge_request_event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') variables:</w:t>
                            </w:r>
                          </w:p>
                          <w:p w14:paraId="259703F9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BRIDGE_COVERITY_CONNECT_STREAM_NAME: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$CI_PROJECT_NAME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$CI_MERGE_REQUEST_TARGET_BRANCH_NAME</w:t>
                            </w:r>
                          </w:p>
                          <w:p w14:paraId="2D80359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2A956675" w14:textId="77777777" w:rsidR="00956473" w:rsidRDefault="00000000">
                            <w:pPr>
                              <w:spacing w:line="554" w:lineRule="auto"/>
                              <w:ind w:left="674" w:right="531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used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enable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feedback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Coverity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security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testing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pull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request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comment BRIDGE_COVERITY_AUTOMATION_PRCOMMENT: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'true'</w:t>
                            </w:r>
                          </w:p>
                          <w:p w14:paraId="4088669A" w14:textId="77777777" w:rsidR="00956473" w:rsidRDefault="00000000">
                            <w:pPr>
                              <w:spacing w:line="147" w:lineRule="exact"/>
                              <w:ind w:left="67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BRIDGE_GITLAB_USER_TOKEN: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 xml:space="preserve">$GITLAB_USER_TOKEN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 Mandatory when BRIDGE_COVERITY_AUTOMATION_PRCOMMENT is set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to</w:t>
                            </w:r>
                            <w:proofErr w:type="gramEnd"/>
                          </w:p>
                          <w:p w14:paraId="4BD5027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5CBF42E" w14:textId="77777777" w:rsidR="00956473" w:rsidRDefault="00000000">
                            <w:pPr>
                              <w:spacing w:line="554" w:lineRule="auto"/>
                              <w:ind w:left="213" w:right="8676" w:hanging="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'true' tags:</w:t>
                            </w:r>
                          </w:p>
                          <w:p w14:paraId="3C6372F6" w14:textId="77777777" w:rsidR="00956473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1"/>
                              </w:tabs>
                              <w:spacing w:line="554" w:lineRule="auto"/>
                              <w:ind w:left="213" w:right="5607" w:firstLine="153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Name of your Gitlab runner 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 # Used for</w:t>
                            </w:r>
                            <w:r>
                              <w:rPr>
                                <w:rFonts w:ascii="Courier New"/>
                                <w:spacing w:val="-5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3"/>
                              </w:rPr>
                              <w:t>bash.</w:t>
                            </w:r>
                          </w:p>
                          <w:p w14:paraId="4E3E1092" w14:textId="77777777" w:rsidR="00956473" w:rsidRDefault="00000000">
                            <w:pPr>
                              <w:spacing w:line="147" w:lineRule="exact"/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#extends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3"/>
                              </w:rPr>
                              <w:t>: .run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3"/>
                              </w:rPr>
                              <w:t>-synopsys-tools-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# Used for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powershell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32CC" id="Text Box 37" o:spid="_x0000_s1259" type="#_x0000_t202" style="position:absolute;margin-left:76pt;margin-top:8.15pt;width:464pt;height:477.5pt;z-index:-25150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" fillcolor="#ededed" stroked="f">
                <v:path arrowok="t"/>
                <v:textbox inset="0,0,0,0">
                  <w:txbxContent>
                    <w:p w14:paraId="6EB2EB26" w14:textId="77777777" w:rsidR="00956473" w:rsidRDefault="00000000">
                      <w:pPr>
                        <w:spacing w:before="102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  <w:p w14:paraId="60F3F4E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A075BE6" w14:textId="77777777" w:rsidR="00956473" w:rsidRDefault="00000000">
                      <w:pPr>
                        <w:spacing w:line="554" w:lineRule="auto"/>
                        <w:ind w:left="367" w:right="3978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BRIDGE_COVERITY_CONNECT_URL: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$COVERITY_URL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BRIDGE_COVERITY_CONNECT_USER_NAME: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$COVERITY_USER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 xml:space="preserve">BRIDGE_COVERITY_CONNECT_USER_PASSWORD: </w:t>
                      </w:r>
                      <w:r>
                        <w:rPr>
                          <w:rFonts w:ascii="Courier New"/>
                          <w:i/>
                          <w:w w:val="95"/>
                          <w:sz w:val="13"/>
                        </w:rPr>
                        <w:t xml:space="preserve">$COVERITY_PASSWORD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BRIDGE_COVERITY_CONNECT_PROJECT_NAME: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$CI_PROJECT_NAME</w:t>
                      </w:r>
                    </w:p>
                    <w:p w14:paraId="575D4472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1997" w:firstLine="15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Uncomment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if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Synopsys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Bridge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diagnostic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files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needs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 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INCLUDE_DIAGNOSTICS: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3017A49A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artifacts:</w:t>
                      </w:r>
                    </w:p>
                    <w:p w14:paraId="161283F6" w14:textId="77777777" w:rsidR="00956473" w:rsidRDefault="00956473">
                      <w:pPr>
                        <w:pStyle w:val="BodyText"/>
                        <w:spacing w:before="10"/>
                        <w:rPr>
                          <w:rFonts w:ascii="Courier New"/>
                          <w:sz w:val="16"/>
                        </w:rPr>
                      </w:pPr>
                    </w:p>
                    <w:p w14:paraId="5F5D29F0" w14:textId="77777777" w:rsidR="00956473" w:rsidRDefault="00000000">
                      <w:pPr>
                        <w:tabs>
                          <w:tab w:val="left" w:pos="520"/>
                        </w:tabs>
                        <w:spacing w:before="1" w:line="554" w:lineRule="auto"/>
                        <w:ind w:left="213" w:right="783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when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always </w:t>
                      </w: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  <w:t>paths:</w:t>
                      </w:r>
                    </w:p>
                    <w:p w14:paraId="141ED786" w14:textId="77777777" w:rsidR="00956473" w:rsidRDefault="00000000">
                      <w:pPr>
                        <w:tabs>
                          <w:tab w:val="left" w:pos="520"/>
                        </w:tabs>
                        <w:spacing w:line="554" w:lineRule="auto"/>
                        <w:ind w:left="213" w:right="8065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</w:t>
                      </w:r>
                      <w:r>
                        <w:rPr>
                          <w:rFonts w:ascii="Courier New"/>
                          <w:sz w:val="13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 xml:space="preserve">-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>.bridge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rules:</w:t>
                      </w:r>
                    </w:p>
                    <w:p w14:paraId="7E3EE267" w14:textId="77777777" w:rsidR="00956473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21"/>
                        </w:tabs>
                        <w:spacing w:line="554" w:lineRule="auto"/>
                        <w:ind w:right="192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if:</w:t>
                      </w:r>
                      <w:r>
                        <w:rPr>
                          <w:rFonts w:ascii="Courier New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$CI_COMMIT_BRANCH</w:t>
                      </w:r>
                      <w:r>
                        <w:rPr>
                          <w:rFonts w:ascii="Courier New"/>
                          <w:i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=~</w:t>
                      </w:r>
                      <w:r>
                        <w:rPr>
                          <w:rFonts w:ascii="Courier New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$SCAN_BRANCHES</w:t>
                      </w:r>
                      <w:r>
                        <w:rPr>
                          <w:rFonts w:ascii="Courier New"/>
                          <w:i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&amp;&amp;</w:t>
                      </w:r>
                      <w:r>
                        <w:rPr>
                          <w:rFonts w:ascii="Courier New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$CI_PIPELINE_</w:t>
                      </w:r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SOURCE</w:t>
                      </w:r>
                      <w:r>
                        <w:rPr>
                          <w:rFonts w:ascii="Courier New"/>
                          <w:i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!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=</w:t>
                      </w:r>
                      <w:r>
                        <w:rPr>
                          <w:rFonts w:ascii="Courier New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merge_request_event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') variables:</w:t>
                      </w:r>
                    </w:p>
                    <w:p w14:paraId="4D80887F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BRIDGE_COVERITY_CONNECT_STREAM_NAME: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$CI_PROJECT_NAME</w:t>
                      </w:r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$CI_COMMIT_BRANCH</w:t>
                      </w:r>
                    </w:p>
                    <w:p w14:paraId="57014C5F" w14:textId="77777777" w:rsidR="00956473" w:rsidRDefault="00956473">
                      <w:pPr>
                        <w:pStyle w:val="BodyText"/>
                        <w:spacing w:before="10"/>
                        <w:rPr>
                          <w:rFonts w:ascii="Courier New"/>
                          <w:i/>
                          <w:sz w:val="16"/>
                        </w:rPr>
                      </w:pPr>
                    </w:p>
                    <w:p w14:paraId="67DBC95A" w14:textId="77777777" w:rsidR="00956473" w:rsidRDefault="00000000">
                      <w:pPr>
                        <w:spacing w:line="554" w:lineRule="auto"/>
                        <w:ind w:left="367" w:right="4218" w:firstLine="30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BRIDGE_COVERITY_CONNECT_POLICY_VIEW: 'Outstanding</w:t>
                      </w:r>
                      <w:r>
                        <w:rPr>
                          <w:rFonts w:ascii="Courier New"/>
                          <w:spacing w:val="-58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Issues'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### Use below configuration to run Coverity PR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scan</w:t>
                      </w:r>
                      <w:proofErr w:type="gramEnd"/>
                    </w:p>
                    <w:p w14:paraId="75C870A9" w14:textId="77777777" w:rsidR="00956473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21"/>
                        </w:tabs>
                        <w:spacing w:line="554" w:lineRule="auto"/>
                        <w:ind w:right="462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if:</w:t>
                      </w:r>
                      <w:r>
                        <w:rPr>
                          <w:rFonts w:ascii="Courier New"/>
                          <w:spacing w:val="-2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$CI_MERGE_REQUEST_TARGET_BRANCH_NAME</w:t>
                      </w:r>
                      <w:r>
                        <w:rPr>
                          <w:rFonts w:ascii="Courier New"/>
                          <w:i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=~</w:t>
                      </w:r>
                      <w:r>
                        <w:rPr>
                          <w:rFonts w:ascii="Courier New"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$SCAN_BRANCHES</w:t>
                      </w:r>
                      <w:r>
                        <w:rPr>
                          <w:rFonts w:ascii="Courier New"/>
                          <w:i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&amp;&amp;</w:t>
                      </w:r>
                      <w:r>
                        <w:rPr>
                          <w:rFonts w:ascii="Courier New"/>
                          <w:spacing w:val="-21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$CI_PIPELINE_SOURCE</w:t>
                      </w:r>
                      <w:r>
                        <w:rPr>
                          <w:rFonts w:ascii="Courier New"/>
                          <w:i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==</w:t>
                      </w:r>
                      <w:r>
                        <w:rPr>
                          <w:rFonts w:ascii="Courier New"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merge_request_event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') variables:</w:t>
                      </w:r>
                    </w:p>
                    <w:p w14:paraId="259703F9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BRIDGE_COVERITY_CONNECT_STREAM_NAME: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$CI_PROJECT_NAME</w:t>
                      </w:r>
                      <w:r>
                        <w:rPr>
                          <w:rFonts w:ascii="Courier New"/>
                          <w:sz w:val="13"/>
                        </w:rPr>
                        <w:t>-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$CI_MERGE_REQUEST_TARGET_BRANCH_NAME</w:t>
                      </w:r>
                    </w:p>
                    <w:p w14:paraId="2D80359C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2A956675" w14:textId="77777777" w:rsidR="00956473" w:rsidRDefault="00000000">
                      <w:pPr>
                        <w:spacing w:line="554" w:lineRule="auto"/>
                        <w:ind w:left="674" w:right="531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Below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configuration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used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enable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feedback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from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Coverity</w:t>
                      </w:r>
                      <w:r>
                        <w:rPr>
                          <w:rFonts w:ascii="Courier New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security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testing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as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pull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request</w:t>
                      </w:r>
                      <w:r>
                        <w:rPr>
                          <w:rFonts w:ascii="Courier New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comment BRIDGE_COVERITY_AUTOMATION_PRCOMMENT: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'true'</w:t>
                      </w:r>
                    </w:p>
                    <w:p w14:paraId="4088669A" w14:textId="77777777" w:rsidR="00956473" w:rsidRDefault="00000000">
                      <w:pPr>
                        <w:spacing w:line="147" w:lineRule="exact"/>
                        <w:ind w:left="67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BRIDGE_GITLAB_USER_TOKEN: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 xml:space="preserve">$GITLAB_USER_TOKEN </w:t>
                      </w:r>
                      <w:r>
                        <w:rPr>
                          <w:rFonts w:ascii="Courier New"/>
                          <w:sz w:val="13"/>
                        </w:rPr>
                        <w:t xml:space="preserve"># Mandatory when BRIDGE_COVERITY_AUTOMATION_PRCOMMENT is set 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to</w:t>
                      </w:r>
                      <w:proofErr w:type="gramEnd"/>
                    </w:p>
                    <w:p w14:paraId="4BD5027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5CBF42E" w14:textId="77777777" w:rsidR="00956473" w:rsidRDefault="00000000">
                      <w:pPr>
                        <w:spacing w:line="554" w:lineRule="auto"/>
                        <w:ind w:left="213" w:right="8676" w:hanging="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w w:val="95"/>
                          <w:sz w:val="13"/>
                        </w:rPr>
                        <w:t>'true' tags:</w:t>
                      </w:r>
                    </w:p>
                    <w:p w14:paraId="3C6372F6" w14:textId="77777777" w:rsidR="00956473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21"/>
                        </w:tabs>
                        <w:spacing w:line="554" w:lineRule="auto"/>
                        <w:ind w:left="213" w:right="5607" w:firstLine="153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linux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Name of your Gitlab runner 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 # Used for</w:t>
                      </w:r>
                      <w:r>
                        <w:rPr>
                          <w:rFonts w:ascii="Courier New"/>
                          <w:spacing w:val="-5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sz w:val="13"/>
                        </w:rPr>
                        <w:t>bash.</w:t>
                      </w:r>
                    </w:p>
                    <w:p w14:paraId="4E3E1092" w14:textId="77777777" w:rsidR="00956473" w:rsidRDefault="00000000">
                      <w:pPr>
                        <w:spacing w:line="147" w:lineRule="exact"/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#extends</w:t>
                      </w:r>
                      <w:proofErr w:type="gramStart"/>
                      <w:r>
                        <w:rPr>
                          <w:rFonts w:ascii="Courier New"/>
                          <w:sz w:val="13"/>
                        </w:rPr>
                        <w:t>: .run</w:t>
                      </w:r>
                      <w:proofErr w:type="gramEnd"/>
                      <w:r>
                        <w:rPr>
                          <w:rFonts w:ascii="Courier New"/>
                          <w:sz w:val="13"/>
                        </w:rPr>
                        <w:t>-synopsys-tools-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 xml:space="preserve"> # Used for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powershell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40138" w14:textId="77777777" w:rsidR="00956473" w:rsidRDefault="00956473">
      <w:pPr>
        <w:pStyle w:val="BodyText"/>
        <w:spacing w:before="4"/>
      </w:pPr>
    </w:p>
    <w:p w14:paraId="6F5F7C76" w14:textId="77777777" w:rsidR="00956473" w:rsidRDefault="00000000">
      <w:pPr>
        <w:pStyle w:val="Heading5"/>
        <w:spacing w:before="96" w:after="37"/>
      </w:pPr>
      <w:r>
        <w:t>Table 6. List of mandatory and optional parameters for Coverity cloud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4C98FBEE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3D36A0C5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73C2809A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07CC8863" w14:textId="77777777" w:rsidR="00956473" w:rsidRDefault="00000000"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 w:rsidR="00956473" w14:paraId="7BFD0D97" w14:textId="77777777">
        <w:trPr>
          <w:trHeight w:val="46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05BB9E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0AFB744B" w14:textId="77777777" w:rsidR="00956473" w:rsidRDefault="00000000"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BRIDGE_COVERITY_CONNECT_URL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6BA9173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BAA9C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0123CE90" w14:textId="77777777">
        <w:trPr>
          <w:trHeight w:val="799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FF61C7" w14:textId="77777777" w:rsidR="00956473" w:rsidRDefault="00000000">
            <w:pPr>
              <w:pStyle w:val="TableParagraph"/>
              <w:spacing w:before="13" w:line="340" w:lineRule="atLeast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156D5F4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AB022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2E5D113D" w14:textId="77777777">
        <w:trPr>
          <w:trHeight w:val="797"/>
        </w:trPr>
        <w:tc>
          <w:tcPr>
            <w:tcW w:w="3110" w:type="dxa"/>
            <w:tcBorders>
              <w:top w:val="single" w:sz="6" w:space="0" w:color="000000"/>
            </w:tcBorders>
          </w:tcPr>
          <w:p w14:paraId="55B8255B" w14:textId="77777777" w:rsidR="00956473" w:rsidRDefault="00000000">
            <w:pPr>
              <w:pStyle w:val="TableParagraph"/>
              <w:spacing w:before="13" w:line="340" w:lineRule="atLeast"/>
              <w:ind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PASSWORD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147DF2FF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3EDFE4E6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 w14:paraId="436B2827" w14:textId="77777777" w:rsidR="00956473" w:rsidRDefault="00956473">
      <w:pPr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0F03597" w14:textId="77777777" w:rsidR="00956473" w:rsidRDefault="00000000">
      <w:pPr>
        <w:pStyle w:val="BodyText"/>
        <w:spacing w:before="85"/>
        <w:ind w:left="3761"/>
      </w:pPr>
      <w:r>
        <w:lastRenderedPageBreak/>
        <w:t>Synopsys Bridge CLI Guide | 5 - GitLab – Synopsys Template | 53</w:t>
      </w:r>
    </w:p>
    <w:p w14:paraId="1A449808" w14:textId="77777777" w:rsidR="00956473" w:rsidRDefault="00956473">
      <w:pPr>
        <w:pStyle w:val="BodyText"/>
        <w:rPr>
          <w:sz w:val="22"/>
        </w:rPr>
      </w:pPr>
    </w:p>
    <w:p w14:paraId="54892AE5" w14:textId="77777777" w:rsidR="00956473" w:rsidRDefault="00956473">
      <w:pPr>
        <w:pStyle w:val="BodyText"/>
        <w:rPr>
          <w:sz w:val="22"/>
        </w:rPr>
      </w:pPr>
    </w:p>
    <w:p w14:paraId="2D3F7D2E" w14:textId="77777777" w:rsidR="00956473" w:rsidRDefault="00956473">
      <w:pPr>
        <w:pStyle w:val="BodyText"/>
        <w:spacing w:before="5"/>
        <w:rPr>
          <w:sz w:val="22"/>
        </w:rPr>
      </w:pPr>
    </w:p>
    <w:p w14:paraId="77B211BE" w14:textId="77777777" w:rsidR="00956473" w:rsidRDefault="00000000">
      <w:pPr>
        <w:pStyle w:val="Heading5"/>
        <w:spacing w:after="38"/>
      </w:pPr>
      <w:r>
        <w:t>Table 6. List of mandatory and optional parameters for Coverity cloud (continued)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56473" w14:paraId="5C41ED53" w14:textId="77777777">
        <w:trPr>
          <w:trHeight w:val="457"/>
        </w:trPr>
        <w:tc>
          <w:tcPr>
            <w:tcW w:w="3110" w:type="dxa"/>
            <w:tcBorders>
              <w:bottom w:val="single" w:sz="6" w:space="0" w:color="000000"/>
            </w:tcBorders>
          </w:tcPr>
          <w:p w14:paraId="055FA388" w14:textId="77777777" w:rsidR="00956473" w:rsidRDefault="00000000"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1115579" w14:textId="77777777" w:rsidR="00956473" w:rsidRDefault="00000000"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14:paraId="5108DE38" w14:textId="77777777" w:rsidR="00956473" w:rsidRDefault="00000000"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 w:rsidR="00956473" w14:paraId="22F52517" w14:textId="77777777">
        <w:trPr>
          <w:trHeight w:val="80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A60F7" w14:textId="77777777" w:rsidR="00956473" w:rsidRDefault="00000000">
            <w:pPr>
              <w:pStyle w:val="TableParagraph"/>
              <w:spacing w:before="13" w:line="340" w:lineRule="atLeast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22A6DF70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6A14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30EBC186" w14:textId="77777777">
        <w:trPr>
          <w:trHeight w:val="80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9C9B2E" w14:textId="77777777" w:rsidR="00956473" w:rsidRDefault="00000000">
            <w:pPr>
              <w:pStyle w:val="TableParagraph"/>
              <w:spacing w:before="13" w:line="340" w:lineRule="atLeast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5FF9F38C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Stream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138C6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 w:rsidR="00956473" w14:paraId="4761756B" w14:textId="77777777">
        <w:trPr>
          <w:trHeight w:val="80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6BF0FE" w14:textId="77777777" w:rsidR="00956473" w:rsidRDefault="00000000">
            <w:pPr>
              <w:pStyle w:val="TableParagraph"/>
              <w:spacing w:before="13" w:line="340" w:lineRule="atLeast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BRIDGE_COVERITY_INSTALL_DIREC•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4B092CC5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5C0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54E67258" w14:textId="77777777">
        <w:trPr>
          <w:trHeight w:val="354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E268A9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08D5C642" w14:textId="77777777" w:rsidR="00956473" w:rsidRDefault="00000000">
            <w:pPr>
              <w:pStyle w:val="TableParagraph"/>
              <w:spacing w:before="0" w:line="451" w:lineRule="auto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BRIDGE_COVERITY_CONNECT_POLI•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C238190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492E170A" w14:textId="77777777" w:rsidR="00956473" w:rsidRDefault="00000000">
            <w:pPr>
              <w:pStyle w:val="TableParagraph"/>
              <w:spacing w:before="1" w:line="340" w:lineRule="auto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policy.</w:t>
            </w:r>
          </w:p>
          <w:p w14:paraId="0836B2CA" w14:textId="77777777" w:rsidR="00956473" w:rsidRDefault="00000000">
            <w:pPr>
              <w:pStyle w:val="TableParagraph"/>
              <w:spacing w:before="197" w:line="340" w:lineRule="auto"/>
              <w:ind w:right="78"/>
              <w:rPr>
                <w:sz w:val="20"/>
              </w:rPr>
            </w:pPr>
            <w:r>
              <w:rPr>
                <w:sz w:val="20"/>
              </w:rPr>
              <w:t xml:space="preserve">If issues are found in the </w:t>
            </w:r>
            <w:proofErr w:type="spellStart"/>
            <w:r>
              <w:rPr>
                <w:sz w:val="20"/>
              </w:rPr>
              <w:t>speci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fied</w:t>
            </w:r>
            <w:proofErr w:type="spellEnd"/>
            <w:r>
              <w:rPr>
                <w:sz w:val="20"/>
              </w:rPr>
              <w:t xml:space="preserve"> this view, build will be failed.</w:t>
            </w:r>
          </w:p>
          <w:p w14:paraId="3575AA94" w14:textId="77777777" w:rsidR="00956473" w:rsidRDefault="00000000">
            <w:pPr>
              <w:pStyle w:val="TableParagraph"/>
              <w:spacing w:before="116" w:line="340" w:lineRule="exact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coverity_policy_view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: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'100001'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sz w:val="20"/>
              </w:rPr>
              <w:t xml:space="preserve">or </w:t>
            </w:r>
            <w:proofErr w:type="spellStart"/>
            <w:r>
              <w:rPr>
                <w:rFonts w:ascii="Courier New" w:hAnsi="Courier New"/>
                <w:sz w:val="16"/>
                <w:shd w:val="clear" w:color="auto" w:fill="EDEDED"/>
              </w:rPr>
              <w:t>coverity_policy</w:t>
            </w:r>
            <w:proofErr w:type="spellEnd"/>
            <w:r>
              <w:rPr>
                <w:rFonts w:ascii="Courier New" w:hAnsi="Courier New"/>
                <w:sz w:val="16"/>
                <w:shd w:val="clear" w:color="auto" w:fill="EDEDED"/>
              </w:rPr>
              <w:t>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DB645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2FC2BAB4" w14:textId="77777777">
        <w:trPr>
          <w:trHeight w:val="3880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BD8EC9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2E1B6F51" w14:textId="77777777" w:rsidR="00956473" w:rsidRDefault="00000000">
            <w:pPr>
              <w:pStyle w:val="TableParagraph"/>
              <w:spacing w:before="0" w:line="451" w:lineRule="auto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val="clear" w:color="auto" w:fill="EDEDED"/>
              </w:rPr>
              <w:t>BRIDGE_COVERITY_AUTOMATION_•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6D8A360A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6A47FFA3" w14:textId="77777777" w:rsidR="00956473" w:rsidRDefault="00000000">
            <w:pPr>
              <w:pStyle w:val="TableParagraph"/>
              <w:spacing w:before="1" w:line="340" w:lineRule="auto"/>
              <w:rPr>
                <w:sz w:val="20"/>
              </w:rPr>
            </w:pPr>
            <w:r>
              <w:rPr>
                <w:sz w:val="20"/>
              </w:rPr>
              <w:t xml:space="preserve">Option to enable automatic </w:t>
            </w:r>
            <w:proofErr w:type="spellStart"/>
            <w:r>
              <w:rPr>
                <w:sz w:val="20"/>
              </w:rPr>
              <w:t>cre­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ation</w:t>
            </w:r>
            <w:proofErr w:type="spellEnd"/>
            <w:r>
              <w:rPr>
                <w:sz w:val="20"/>
              </w:rPr>
              <w:t xml:space="preserve"> pull request comments for new issues found in the pull re­ quest.</w:t>
            </w:r>
          </w:p>
          <w:p w14:paraId="67270088" w14:textId="77777777" w:rsidR="00956473" w:rsidRDefault="00000000">
            <w:pPr>
              <w:pStyle w:val="TableParagraph"/>
              <w:spacing w:before="196" w:line="340" w:lineRule="auto"/>
              <w:rPr>
                <w:sz w:val="20"/>
              </w:rPr>
            </w:pPr>
            <w:r>
              <w:rPr>
                <w:sz w:val="20"/>
              </w:rPr>
              <w:t xml:space="preserve">Merge Request must be created first from feature branch to main branch to run Coverity PR Com­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>.</w:t>
            </w:r>
          </w:p>
          <w:p w14:paraId="5E4C45F5" w14:textId="77777777" w:rsidR="00956473" w:rsidRDefault="00000000"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4BF11" w14:textId="77777777" w:rsidR="0095647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956473" w14:paraId="79298FBB" w14:textId="77777777">
        <w:trPr>
          <w:trHeight w:val="1637"/>
        </w:trPr>
        <w:tc>
          <w:tcPr>
            <w:tcW w:w="3110" w:type="dxa"/>
            <w:tcBorders>
              <w:top w:val="single" w:sz="6" w:space="0" w:color="000000"/>
            </w:tcBorders>
          </w:tcPr>
          <w:p w14:paraId="5C8168D3" w14:textId="77777777" w:rsidR="00956473" w:rsidRDefault="00956473"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 w14:paraId="6B9F53E5" w14:textId="77777777" w:rsidR="00956473" w:rsidRDefault="00000000"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val="clear" w:color="auto" w:fill="EDEDED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5A6271F3" w14:textId="77777777" w:rsidR="00956473" w:rsidRDefault="00956473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0DBA5790" w14:textId="77777777" w:rsidR="0095647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 w14:paraId="40BDF273" w14:textId="77777777" w:rsidR="00956473" w:rsidRDefault="00956473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520AF606" w14:textId="77777777" w:rsidR="00956473" w:rsidRDefault="00000000">
            <w:pPr>
              <w:pStyle w:val="TableParagraph"/>
              <w:spacing w:before="1" w:line="396" w:lineRule="auto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 xml:space="preserve">Example: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KEN: $GITLAB_USER_TOKEN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14:paraId="098D32A1" w14:textId="77777777" w:rsidR="00956473" w:rsidRDefault="00000000">
            <w:pPr>
              <w:pStyle w:val="TableParagraph"/>
              <w:spacing w:line="340" w:lineRule="auto"/>
              <w:rPr>
                <w:sz w:val="20"/>
              </w:rPr>
            </w:pPr>
            <w:r>
              <w:rPr>
                <w:sz w:val="20"/>
              </w:rPr>
              <w:t xml:space="preserve">Mandatory when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BRIDGE_COVERI•</w:t>
            </w:r>
            <w:r>
              <w:rPr>
                <w:rFonts w:ascii="Courier New" w:hAnsi="Courier New"/>
                <w:sz w:val="16"/>
              </w:rPr>
              <w:t xml:space="preserve"> </w:t>
            </w:r>
            <w:r>
              <w:rPr>
                <w:rFonts w:ascii="Courier New" w:hAnsi="Courier New"/>
                <w:sz w:val="16"/>
                <w:shd w:val="clear" w:color="auto" w:fill="EDEDED"/>
              </w:rPr>
              <w:t>TY_AUTOMATION_PRCOMMENT</w:t>
            </w:r>
            <w:r>
              <w:rPr>
                <w:rFonts w:ascii="Courier New" w:hAnsi="Courier New"/>
                <w:spacing w:val="-52"/>
                <w:sz w:val="16"/>
              </w:rPr>
              <w:t xml:space="preserve"> </w:t>
            </w:r>
            <w:r>
              <w:rPr>
                <w:sz w:val="20"/>
              </w:rPr>
              <w:t xml:space="preserve">is </w:t>
            </w:r>
            <w:proofErr w:type="gramStart"/>
            <w:r>
              <w:rPr>
                <w:sz w:val="20"/>
              </w:rPr>
              <w:t>set</w:t>
            </w:r>
            <w:proofErr w:type="gramEnd"/>
          </w:p>
          <w:p w14:paraId="08DBF3ED" w14:textId="77777777" w:rsidR="00956473" w:rsidRDefault="00000000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r>
              <w:rPr>
                <w:rFonts w:ascii="Courier New"/>
                <w:sz w:val="16"/>
                <w:shd w:val="clear" w:color="auto" w:fill="EDEDED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 w14:paraId="4A7BE175" w14:textId="77777777" w:rsidR="00956473" w:rsidRDefault="00956473">
      <w:pPr>
        <w:spacing w:line="238" w:lineRule="exact"/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D852E5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5 - GitLab – Synopsys Template | 54</w:t>
      </w:r>
    </w:p>
    <w:p w14:paraId="494F2AC6" w14:textId="77777777" w:rsidR="00956473" w:rsidRDefault="00956473">
      <w:pPr>
        <w:pStyle w:val="BodyText"/>
        <w:rPr>
          <w:sz w:val="22"/>
        </w:rPr>
      </w:pPr>
    </w:p>
    <w:p w14:paraId="7D28DB19" w14:textId="77777777" w:rsidR="00956473" w:rsidRDefault="00956473">
      <w:pPr>
        <w:pStyle w:val="BodyText"/>
        <w:spacing w:before="5"/>
        <w:rPr>
          <w:sz w:val="29"/>
        </w:rPr>
      </w:pPr>
    </w:p>
    <w:p w14:paraId="236A40E0" w14:textId="77777777" w:rsidR="00956473" w:rsidRDefault="00000000">
      <w:pPr>
        <w:pStyle w:val="Heading2"/>
      </w:pPr>
      <w:bookmarkStart w:id="410" w:name="Additional_GitLab_Configuration"/>
      <w:bookmarkStart w:id="411" w:name="_bookmark38"/>
      <w:bookmarkEnd w:id="410"/>
      <w:bookmarkEnd w:id="411"/>
      <w:r>
        <w:t>Additional GitLab Configuration</w:t>
      </w:r>
    </w:p>
    <w:p w14:paraId="3E478F57" w14:textId="77777777" w:rsidR="00956473" w:rsidRDefault="00000000">
      <w:pPr>
        <w:pStyle w:val="BodyText"/>
        <w:spacing w:before="212"/>
        <w:ind w:left="100"/>
      </w:pPr>
      <w:r>
        <w:t>The following optional parameters can be used for Polaris, Black Duck or Coverity Connect.</w:t>
      </w:r>
    </w:p>
    <w:p w14:paraId="5A52DEC3" w14:textId="77777777" w:rsidR="00956473" w:rsidRDefault="00956473">
      <w:pPr>
        <w:pStyle w:val="BodyText"/>
        <w:spacing w:before="6"/>
        <w:rPr>
          <w:sz w:val="30"/>
        </w:rPr>
      </w:pPr>
    </w:p>
    <w:p w14:paraId="3838B6BB" w14:textId="2C0D2BF5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222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SYNOPSYS_BRIDGE_PATH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ins w:id="412" w:author="Raj Kesarapalli" w:date="2023-07-28T16:10:00Z">
        <w:r w:rsidR="004A0651">
          <w:rPr>
            <w:sz w:val="20"/>
          </w:rPr>
          <w:t>Use this to specify the path to Synopsys</w:t>
        </w:r>
        <w:r w:rsidR="004A0651">
          <w:rPr>
            <w:spacing w:val="-13"/>
            <w:sz w:val="20"/>
          </w:rPr>
          <w:t xml:space="preserve"> </w:t>
        </w:r>
        <w:r w:rsidR="004A0651">
          <w:rPr>
            <w:sz w:val="20"/>
          </w:rPr>
          <w:t>Bridge</w:t>
        </w:r>
        <w:r w:rsidR="004A0651" w:rsidDel="004A0651">
          <w:rPr>
            <w:sz w:val="20"/>
          </w:rPr>
          <w:t xml:space="preserve"> </w:t>
        </w:r>
      </w:ins>
      <w:del w:id="413" w:author="Raj Kesarapalli" w:date="2023-07-28T16:10:00Z">
        <w:r w:rsidDel="004A0651">
          <w:rPr>
            <w:sz w:val="20"/>
          </w:rPr>
          <w:delText>Provide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a</w:delText>
        </w:r>
        <w:r w:rsidDel="004A0651">
          <w:rPr>
            <w:spacing w:val="-13"/>
            <w:sz w:val="20"/>
          </w:rPr>
          <w:delText xml:space="preserve"> </w:delText>
        </w:r>
        <w:r w:rsidDel="004A0651">
          <w:rPr>
            <w:sz w:val="20"/>
          </w:rPr>
          <w:delText>path,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where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you</w:delText>
        </w:r>
        <w:r w:rsidDel="004A0651">
          <w:rPr>
            <w:spacing w:val="-13"/>
            <w:sz w:val="20"/>
          </w:rPr>
          <w:delText xml:space="preserve"> </w:delText>
        </w:r>
        <w:r w:rsidDel="004A0651">
          <w:rPr>
            <w:sz w:val="20"/>
          </w:rPr>
          <w:delText>want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to</w:delText>
        </w:r>
        <w:r w:rsidDel="004A0651">
          <w:rPr>
            <w:spacing w:val="-13"/>
            <w:sz w:val="20"/>
          </w:rPr>
          <w:delText xml:space="preserve"> </w:delText>
        </w:r>
        <w:r w:rsidDel="004A0651">
          <w:rPr>
            <w:sz w:val="20"/>
          </w:rPr>
          <w:delText>configure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or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already</w:delText>
        </w:r>
        <w:r w:rsidDel="004A0651">
          <w:rPr>
            <w:spacing w:val="-13"/>
            <w:sz w:val="20"/>
          </w:rPr>
          <w:delText xml:space="preserve"> </w:delText>
        </w:r>
        <w:r w:rsidDel="004A0651">
          <w:rPr>
            <w:sz w:val="20"/>
          </w:rPr>
          <w:delText>configured</w:delText>
        </w:r>
        <w:r w:rsidDel="004A0651">
          <w:rPr>
            <w:spacing w:val="-14"/>
            <w:sz w:val="20"/>
          </w:rPr>
          <w:delText xml:space="preserve"> </w:delText>
        </w:r>
        <w:r w:rsidDel="004A0651">
          <w:rPr>
            <w:sz w:val="20"/>
          </w:rPr>
          <w:delText>Synopsys Bridge</w:delText>
        </w:r>
      </w:del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Optional.</w:t>
      </w:r>
    </w:p>
    <w:p w14:paraId="72C7003E" w14:textId="77777777" w:rsidR="00956473" w:rsidRDefault="00C11CA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12864" behindDoc="1" locked="0" layoutInCell="1" allowOverlap="1" wp14:anchorId="38158BCF" wp14:editId="2DA152E0">
                <wp:simplePos x="0" y="0"/>
                <wp:positionH relativeFrom="page">
                  <wp:posOffset>1304925</wp:posOffset>
                </wp:positionH>
                <wp:positionV relativeFrom="paragraph">
                  <wp:posOffset>100965</wp:posOffset>
                </wp:positionV>
                <wp:extent cx="5543550" cy="1270000"/>
                <wp:effectExtent l="0" t="12700" r="0" b="0"/>
                <wp:wrapTopAndBottom/>
                <wp:docPr id="489713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270000"/>
                          <a:chOff x="2055" y="159"/>
                          <a:chExt cx="8730" cy="2000"/>
                        </a:xfrm>
                      </wpg:grpSpPr>
                      <wps:wsp>
                        <wps:cNvPr id="513482615" name="Freeform 36"/>
                        <wps:cNvSpPr>
                          <a:spLocks/>
                        </wps:cNvSpPr>
                        <wps:spPr bwMode="auto">
                          <a:xfrm>
                            <a:off x="2055" y="158"/>
                            <a:ext cx="8730" cy="200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2159 159"/>
                              <a:gd name="T3" fmla="*/ 2159 h 2000"/>
                              <a:gd name="T4" fmla="+- 0 2205 2055"/>
                              <a:gd name="T5" fmla="*/ T4 w 8730"/>
                              <a:gd name="T6" fmla="+- 0 2159 159"/>
                              <a:gd name="T7" fmla="*/ 2159 h 2000"/>
                              <a:gd name="T8" fmla="+- 0 2147 2055"/>
                              <a:gd name="T9" fmla="*/ T8 w 8730"/>
                              <a:gd name="T10" fmla="+- 0 2147 159"/>
                              <a:gd name="T11" fmla="*/ 2147 h 2000"/>
                              <a:gd name="T12" fmla="+- 0 2099 2055"/>
                              <a:gd name="T13" fmla="*/ T12 w 8730"/>
                              <a:gd name="T14" fmla="+- 0 2115 159"/>
                              <a:gd name="T15" fmla="*/ 2115 h 2000"/>
                              <a:gd name="T16" fmla="+- 0 2067 2055"/>
                              <a:gd name="T17" fmla="*/ T16 w 8730"/>
                              <a:gd name="T18" fmla="+- 0 2067 159"/>
                              <a:gd name="T19" fmla="*/ 2067 h 2000"/>
                              <a:gd name="T20" fmla="+- 0 2055 2055"/>
                              <a:gd name="T21" fmla="*/ T20 w 8730"/>
                              <a:gd name="T22" fmla="+- 0 2009 159"/>
                              <a:gd name="T23" fmla="*/ 2009 h 2000"/>
                              <a:gd name="T24" fmla="+- 0 2055 2055"/>
                              <a:gd name="T25" fmla="*/ T24 w 8730"/>
                              <a:gd name="T26" fmla="+- 0 309 159"/>
                              <a:gd name="T27" fmla="*/ 309 h 2000"/>
                              <a:gd name="T28" fmla="+- 0 2067 2055"/>
                              <a:gd name="T29" fmla="*/ T28 w 8730"/>
                              <a:gd name="T30" fmla="+- 0 251 159"/>
                              <a:gd name="T31" fmla="*/ 251 h 2000"/>
                              <a:gd name="T32" fmla="+- 0 2099 2055"/>
                              <a:gd name="T33" fmla="*/ T32 w 8730"/>
                              <a:gd name="T34" fmla="+- 0 203 159"/>
                              <a:gd name="T35" fmla="*/ 203 h 2000"/>
                              <a:gd name="T36" fmla="+- 0 2147 2055"/>
                              <a:gd name="T37" fmla="*/ T36 w 8730"/>
                              <a:gd name="T38" fmla="+- 0 171 159"/>
                              <a:gd name="T39" fmla="*/ 171 h 2000"/>
                              <a:gd name="T40" fmla="+- 0 2205 2055"/>
                              <a:gd name="T41" fmla="*/ T40 w 8730"/>
                              <a:gd name="T42" fmla="+- 0 159 159"/>
                              <a:gd name="T43" fmla="*/ 159 h 2000"/>
                              <a:gd name="T44" fmla="+- 0 10635 2055"/>
                              <a:gd name="T45" fmla="*/ T44 w 8730"/>
                              <a:gd name="T46" fmla="+- 0 159 159"/>
                              <a:gd name="T47" fmla="*/ 159 h 2000"/>
                              <a:gd name="T48" fmla="+- 0 10693 2055"/>
                              <a:gd name="T49" fmla="*/ T48 w 8730"/>
                              <a:gd name="T50" fmla="+- 0 171 159"/>
                              <a:gd name="T51" fmla="*/ 171 h 2000"/>
                              <a:gd name="T52" fmla="+- 0 10741 2055"/>
                              <a:gd name="T53" fmla="*/ T52 w 8730"/>
                              <a:gd name="T54" fmla="+- 0 203 159"/>
                              <a:gd name="T55" fmla="*/ 203 h 2000"/>
                              <a:gd name="T56" fmla="+- 0 10773 2055"/>
                              <a:gd name="T57" fmla="*/ T56 w 8730"/>
                              <a:gd name="T58" fmla="+- 0 251 159"/>
                              <a:gd name="T59" fmla="*/ 251 h 2000"/>
                              <a:gd name="T60" fmla="+- 0 10785 2055"/>
                              <a:gd name="T61" fmla="*/ T60 w 8730"/>
                              <a:gd name="T62" fmla="+- 0 309 159"/>
                              <a:gd name="T63" fmla="*/ 309 h 2000"/>
                              <a:gd name="T64" fmla="+- 0 10785 2055"/>
                              <a:gd name="T65" fmla="*/ T64 w 8730"/>
                              <a:gd name="T66" fmla="+- 0 2009 159"/>
                              <a:gd name="T67" fmla="*/ 2009 h 2000"/>
                              <a:gd name="T68" fmla="+- 0 10773 2055"/>
                              <a:gd name="T69" fmla="*/ T68 w 8730"/>
                              <a:gd name="T70" fmla="+- 0 2067 159"/>
                              <a:gd name="T71" fmla="*/ 2067 h 2000"/>
                              <a:gd name="T72" fmla="+- 0 10741 2055"/>
                              <a:gd name="T73" fmla="*/ T72 w 8730"/>
                              <a:gd name="T74" fmla="+- 0 2115 159"/>
                              <a:gd name="T75" fmla="*/ 2115 h 2000"/>
                              <a:gd name="T76" fmla="+- 0 10693 2055"/>
                              <a:gd name="T77" fmla="*/ T76 w 8730"/>
                              <a:gd name="T78" fmla="+- 0 2147 159"/>
                              <a:gd name="T79" fmla="*/ 2147 h 2000"/>
                              <a:gd name="T80" fmla="+- 0 10635 2055"/>
                              <a:gd name="T81" fmla="*/ T80 w 8730"/>
                              <a:gd name="T82" fmla="+- 0 2159 159"/>
                              <a:gd name="T83" fmla="*/ 2159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2000">
                                <a:moveTo>
                                  <a:pt x="8580" y="2000"/>
                                </a:moveTo>
                                <a:lnTo>
                                  <a:pt x="150" y="2000"/>
                                </a:lnTo>
                                <a:lnTo>
                                  <a:pt x="92" y="1988"/>
                                </a:lnTo>
                                <a:lnTo>
                                  <a:pt x="44" y="1956"/>
                                </a:lnTo>
                                <a:lnTo>
                                  <a:pt x="12" y="1908"/>
                                </a:lnTo>
                                <a:lnTo>
                                  <a:pt x="0" y="185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850"/>
                                </a:lnTo>
                                <a:lnTo>
                                  <a:pt x="8718" y="1908"/>
                                </a:lnTo>
                                <a:lnTo>
                                  <a:pt x="8686" y="1956"/>
                                </a:lnTo>
                                <a:lnTo>
                                  <a:pt x="8638" y="1988"/>
                                </a:lnTo>
                                <a:lnTo>
                                  <a:pt x="858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2135523" name="Picture 3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70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9164714" name="Text Box 34"/>
                        <wps:cNvSpPr txBox="1">
                          <a:spLocks/>
                        </wps:cNvSpPr>
                        <wps:spPr bwMode="auto">
                          <a:xfrm>
                            <a:off x="2055" y="158"/>
                            <a:ext cx="8730" cy="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BECC2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65D6BC9F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7A0EFA0C" w14:textId="77777777" w:rsidR="00956473" w:rsidRDefault="00000000">
                              <w:pPr>
                                <w:spacing w:before="100" w:line="340" w:lineRule="auto"/>
                                <w:ind w:left="600" w:right="4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explicitly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specified,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defaults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$HOME/synopsys-bridge</w:t>
                              </w:r>
                              <w:r>
                                <w:rPr>
                                  <w:sz w:val="20"/>
                                </w:rPr>
                                <w:t>. If the installed version of Synopsys Bridge is not the latest, then the latest version of Synopsys Bridge is downloaded unless you specify the version to use explicitly (as documented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below).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58BCF" id="Group 33" o:spid="_x0000_s1260" style="position:absolute;margin-left:102.75pt;margin-top:7.95pt;width:436.5pt;height:100pt;z-index:-251503616;mso-wrap-distance-left:0;mso-wrap-distance-right:0;mso-position-horizontal-relative:page;mso-position-vertical-relative:text" coordorigin="2055,159" coordsize="8730,20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">
                <v:shape id="Freeform 36" o:spid="_x0000_s1261" style="position:absolute;left:2055;top:158;width:8730;height:2000;visibility:visible;mso-wrap-style:square;v-text-anchor:top" coordsize="8730,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" path="m8580,2000r-8430,l92,1988,44,1956,12,1908,,1850,,150,12,92,44,44,92,12,150,,8580,r58,12l8686,44r32,48l8730,150r,1700l8718,1908r-32,48l8638,1988r-58,12xe" fillcolor="#0078a0" stroked="f">
                  <v:fill opacity="5911f"/>
                  <v:path arrowok="t" o:connecttype="custom" o:connectlocs="8580,2159;150,2159;92,2147;44,2115;12,2067;0,2009;0,309;12,251;44,203;92,171;150,159;8580,159;8638,171;8686,203;8718,251;8730,309;8730,2009;8718,2067;8686,2115;8638,2147;8580,2159" o:connectangles="0,0,0,0,0,0,0,0,0,0,0,0,0,0,0,0,0,0,0,0,0"/>
                </v:shape>
                <v:shape id="Picture 35" o:spid="_x0000_s1262" type="#_x0000_t75" style="position:absolute;left:2170;top:270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">
                  <v:imagedata r:id="rId14" o:title=""/>
                  <v:path arrowok="t"/>
                  <o:lock v:ext="edit" aspectratio="f"/>
                </v:shape>
                <v:shape id="Text Box 34" o:spid="_x0000_s1263" type="#_x0000_t202" style="position:absolute;left:2055;top:158;width:873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19BECC2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65D6BC9F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7A0EFA0C" w14:textId="77777777" w:rsidR="00956473" w:rsidRDefault="00000000">
                        <w:pPr>
                          <w:spacing w:before="100" w:line="340" w:lineRule="auto"/>
                          <w:ind w:left="600" w:right="4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explicitly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specified,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integration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defaults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$HOME/synopsys-bridge</w:t>
                        </w:r>
                        <w:r>
                          <w:rPr>
                            <w:sz w:val="20"/>
                          </w:rPr>
                          <w:t>. If the installed version of Synopsys Bridge is not the latest, then the latest version of Synopsys Bridge is downloaded unless you specify the version to use explicitly (as documented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below).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14255" w14:textId="77777777" w:rsidR="00956473" w:rsidRDefault="00956473">
      <w:pPr>
        <w:pStyle w:val="BodyText"/>
        <w:spacing w:before="1"/>
        <w:rPr>
          <w:sz w:val="12"/>
        </w:rPr>
      </w:pPr>
    </w:p>
    <w:p w14:paraId="493AA1CD" w14:textId="510FC957" w:rsidR="00956473" w:rsidRDefault="00C86EAE">
      <w:pPr>
        <w:pStyle w:val="ListParagraph"/>
        <w:numPr>
          <w:ilvl w:val="0"/>
          <w:numId w:val="5"/>
        </w:numPr>
        <w:tabs>
          <w:tab w:val="left" w:pos="700"/>
        </w:tabs>
        <w:spacing w:before="96" w:line="340" w:lineRule="auto"/>
        <w:ind w:right="29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14912" behindDoc="1" locked="0" layoutInCell="1" allowOverlap="1" wp14:anchorId="20F52A94" wp14:editId="11BDDBE0">
                <wp:simplePos x="0" y="0"/>
                <wp:positionH relativeFrom="page">
                  <wp:posOffset>1262380</wp:posOffset>
                </wp:positionH>
                <wp:positionV relativeFrom="paragraph">
                  <wp:posOffset>497205</wp:posOffset>
                </wp:positionV>
                <wp:extent cx="5543550" cy="838200"/>
                <wp:effectExtent l="0" t="12700" r="0" b="0"/>
                <wp:wrapTopAndBottom/>
                <wp:docPr id="2870861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838200"/>
                          <a:chOff x="2055" y="156"/>
                          <a:chExt cx="8730" cy="1320"/>
                        </a:xfrm>
                      </wpg:grpSpPr>
                      <wps:wsp>
                        <wps:cNvPr id="1043265597" name="Freeform 32"/>
                        <wps:cNvSpPr>
                          <a:spLocks/>
                        </wps:cNvSpPr>
                        <wps:spPr bwMode="auto">
                          <a:xfrm>
                            <a:off x="2055" y="155"/>
                            <a:ext cx="8730" cy="132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1476 156"/>
                              <a:gd name="T3" fmla="*/ 1476 h 1320"/>
                              <a:gd name="T4" fmla="+- 0 2205 2055"/>
                              <a:gd name="T5" fmla="*/ T4 w 8730"/>
                              <a:gd name="T6" fmla="+- 0 1476 156"/>
                              <a:gd name="T7" fmla="*/ 1476 h 1320"/>
                              <a:gd name="T8" fmla="+- 0 2147 2055"/>
                              <a:gd name="T9" fmla="*/ T8 w 8730"/>
                              <a:gd name="T10" fmla="+- 0 1464 156"/>
                              <a:gd name="T11" fmla="*/ 1464 h 1320"/>
                              <a:gd name="T12" fmla="+- 0 2099 2055"/>
                              <a:gd name="T13" fmla="*/ T12 w 8730"/>
                              <a:gd name="T14" fmla="+- 0 1432 156"/>
                              <a:gd name="T15" fmla="*/ 1432 h 1320"/>
                              <a:gd name="T16" fmla="+- 0 2067 2055"/>
                              <a:gd name="T17" fmla="*/ T16 w 8730"/>
                              <a:gd name="T18" fmla="+- 0 1384 156"/>
                              <a:gd name="T19" fmla="*/ 1384 h 1320"/>
                              <a:gd name="T20" fmla="+- 0 2055 2055"/>
                              <a:gd name="T21" fmla="*/ T20 w 8730"/>
                              <a:gd name="T22" fmla="+- 0 1326 156"/>
                              <a:gd name="T23" fmla="*/ 1326 h 1320"/>
                              <a:gd name="T24" fmla="+- 0 2055 2055"/>
                              <a:gd name="T25" fmla="*/ T24 w 8730"/>
                              <a:gd name="T26" fmla="+- 0 306 156"/>
                              <a:gd name="T27" fmla="*/ 306 h 1320"/>
                              <a:gd name="T28" fmla="+- 0 2067 2055"/>
                              <a:gd name="T29" fmla="*/ T28 w 8730"/>
                              <a:gd name="T30" fmla="+- 0 248 156"/>
                              <a:gd name="T31" fmla="*/ 248 h 1320"/>
                              <a:gd name="T32" fmla="+- 0 2099 2055"/>
                              <a:gd name="T33" fmla="*/ T32 w 8730"/>
                              <a:gd name="T34" fmla="+- 0 200 156"/>
                              <a:gd name="T35" fmla="*/ 200 h 1320"/>
                              <a:gd name="T36" fmla="+- 0 2147 2055"/>
                              <a:gd name="T37" fmla="*/ T36 w 8730"/>
                              <a:gd name="T38" fmla="+- 0 168 156"/>
                              <a:gd name="T39" fmla="*/ 168 h 1320"/>
                              <a:gd name="T40" fmla="+- 0 2205 2055"/>
                              <a:gd name="T41" fmla="*/ T40 w 8730"/>
                              <a:gd name="T42" fmla="+- 0 156 156"/>
                              <a:gd name="T43" fmla="*/ 156 h 1320"/>
                              <a:gd name="T44" fmla="+- 0 10635 2055"/>
                              <a:gd name="T45" fmla="*/ T44 w 8730"/>
                              <a:gd name="T46" fmla="+- 0 156 156"/>
                              <a:gd name="T47" fmla="*/ 156 h 1320"/>
                              <a:gd name="T48" fmla="+- 0 10693 2055"/>
                              <a:gd name="T49" fmla="*/ T48 w 8730"/>
                              <a:gd name="T50" fmla="+- 0 168 156"/>
                              <a:gd name="T51" fmla="*/ 168 h 1320"/>
                              <a:gd name="T52" fmla="+- 0 10741 2055"/>
                              <a:gd name="T53" fmla="*/ T52 w 8730"/>
                              <a:gd name="T54" fmla="+- 0 200 156"/>
                              <a:gd name="T55" fmla="*/ 200 h 1320"/>
                              <a:gd name="T56" fmla="+- 0 10773 2055"/>
                              <a:gd name="T57" fmla="*/ T56 w 8730"/>
                              <a:gd name="T58" fmla="+- 0 248 156"/>
                              <a:gd name="T59" fmla="*/ 248 h 1320"/>
                              <a:gd name="T60" fmla="+- 0 10785 2055"/>
                              <a:gd name="T61" fmla="*/ T60 w 8730"/>
                              <a:gd name="T62" fmla="+- 0 306 156"/>
                              <a:gd name="T63" fmla="*/ 306 h 1320"/>
                              <a:gd name="T64" fmla="+- 0 10785 2055"/>
                              <a:gd name="T65" fmla="*/ T64 w 8730"/>
                              <a:gd name="T66" fmla="+- 0 1326 156"/>
                              <a:gd name="T67" fmla="*/ 1326 h 1320"/>
                              <a:gd name="T68" fmla="+- 0 10773 2055"/>
                              <a:gd name="T69" fmla="*/ T68 w 8730"/>
                              <a:gd name="T70" fmla="+- 0 1384 156"/>
                              <a:gd name="T71" fmla="*/ 1384 h 1320"/>
                              <a:gd name="T72" fmla="+- 0 10741 2055"/>
                              <a:gd name="T73" fmla="*/ T72 w 8730"/>
                              <a:gd name="T74" fmla="+- 0 1432 156"/>
                              <a:gd name="T75" fmla="*/ 1432 h 1320"/>
                              <a:gd name="T76" fmla="+- 0 10693 2055"/>
                              <a:gd name="T77" fmla="*/ T76 w 8730"/>
                              <a:gd name="T78" fmla="+- 0 1464 156"/>
                              <a:gd name="T79" fmla="*/ 1464 h 1320"/>
                              <a:gd name="T80" fmla="+- 0 10635 2055"/>
                              <a:gd name="T81" fmla="*/ T80 w 8730"/>
                              <a:gd name="T82" fmla="+- 0 1476 156"/>
                              <a:gd name="T83" fmla="*/ 1476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1320">
                                <a:moveTo>
                                  <a:pt x="8580" y="1320"/>
                                </a:moveTo>
                                <a:lnTo>
                                  <a:pt x="150" y="1320"/>
                                </a:lnTo>
                                <a:lnTo>
                                  <a:pt x="92" y="1308"/>
                                </a:lnTo>
                                <a:lnTo>
                                  <a:pt x="44" y="1276"/>
                                </a:lnTo>
                                <a:lnTo>
                                  <a:pt x="12" y="1228"/>
                                </a:lnTo>
                                <a:lnTo>
                                  <a:pt x="0" y="11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170"/>
                                </a:lnTo>
                                <a:lnTo>
                                  <a:pt x="8718" y="1228"/>
                                </a:lnTo>
                                <a:lnTo>
                                  <a:pt x="8686" y="1276"/>
                                </a:lnTo>
                                <a:lnTo>
                                  <a:pt x="8638" y="1308"/>
                                </a:lnTo>
                                <a:lnTo>
                                  <a:pt x="8580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562931" name="Picture 3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66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8365809" name="Text Box 30"/>
                        <wps:cNvSpPr txBox="1">
                          <a:spLocks/>
                        </wps:cNvSpPr>
                        <wps:spPr bwMode="auto">
                          <a:xfrm>
                            <a:off x="2055" y="155"/>
                            <a:ext cx="873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9B423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71304CD2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50017A3" w14:textId="4546A4C6" w:rsidR="00956473" w:rsidRDefault="00000000">
                              <w:pPr>
                                <w:spacing w:before="100" w:line="340" w:lineRule="auto"/>
                                <w:ind w:left="600" w:right="5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DOWNLOAD_BRIDGE_URL</w:t>
                              </w:r>
                              <w:r>
                                <w:rPr>
                                  <w:rFonts w:ascii="Courier New"/>
                                  <w:spacing w:val="-5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is not provided, Synopsys </w:t>
                              </w:r>
                              <w:del w:id="414" w:author="Raj Kesarapalli" w:date="2023-07-28T16:10:00Z">
                                <w:r w:rsidDel="004A0651">
                                  <w:rPr>
                                    <w:sz w:val="20"/>
                                  </w:rPr>
                                  <w:delText xml:space="preserve">GitHub </w:delText>
                                </w:r>
                              </w:del>
                              <w:ins w:id="415" w:author="Raj Kesarapalli" w:date="2023-07-28T16:10:00Z">
                                <w:r w:rsidR="004A0651">
                                  <w:rPr>
                                    <w:sz w:val="20"/>
                                  </w:rPr>
                                  <w:t xml:space="preserve">GitLab </w:t>
                                </w:r>
                              </w:ins>
                              <w:del w:id="416" w:author="Raj Kesarapalli" w:date="2023-07-28T16:10:00Z">
                                <w:r w:rsidDel="004A0651">
                                  <w:rPr>
                                    <w:sz w:val="20"/>
                                  </w:rPr>
                                  <w:delText xml:space="preserve">Action </w:delText>
                                </w:r>
                              </w:del>
                              <w:proofErr w:type="spellStart"/>
                              <w:ins w:id="417" w:author="Raj Kesarapalli" w:date="2023-07-28T16:10:00Z">
                                <w:r w:rsidR="004A0651">
                                  <w:rPr>
                                    <w:sz w:val="20"/>
                                  </w:rPr>
                                  <w:t>Temp,</w:t>
                                </w:r>
                              </w:ins>
                              <w:ins w:id="418" w:author="Raj Kesarapalli" w:date="2023-07-28T16:11:00Z">
                                <w:r w:rsidR="004A0651">
                                  <w:rPr>
                                    <w:sz w:val="20"/>
                                  </w:rPr>
                                  <w:t>late</w:t>
                                </w:r>
                              </w:ins>
                              <w:proofErr w:type="spellEnd"/>
                              <w:ins w:id="419" w:author="Raj Kesarapalli" w:date="2023-07-28T16:10:00Z">
                                <w:r w:rsidR="004A0651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ins>
                              <w:r>
                                <w:rPr>
                                  <w:sz w:val="20"/>
                                </w:rPr>
                                <w:t xml:space="preserve">downloads the latest version of Synopsys Bridge </w:t>
                              </w:r>
                              <w:ins w:id="420" w:author="Raj Kesarapalli" w:date="2023-07-28T16:10:00Z">
                                <w:r w:rsidR="004A0651">
                                  <w:rPr>
                                    <w:sz w:val="20"/>
                                  </w:rPr>
                                  <w:t xml:space="preserve">from the </w:t>
                                </w:r>
                                <w:r w:rsidR="004A0651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="004A0651">
                                  <w:rPr>
                                    <w:sz w:val="20"/>
                                  </w:rPr>
                                  <w:instrText>HYPERLINK "https://sig-repo.synopsys.com/artifactory/bds-integrations-release/com/synopsys/integration/synopsys-bridge/"</w:instrText>
                                </w:r>
                                <w:r w:rsidR="004A0651">
                                  <w:rPr>
                                    <w:sz w:val="20"/>
                                  </w:rPr>
                                </w:r>
                                <w:r w:rsidR="004A0651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4A0651" w:rsidRPr="004A0651">
                                  <w:rPr>
                                    <w:rStyle w:val="Hyperlink"/>
                                    <w:sz w:val="20"/>
                                  </w:rPr>
                                  <w:t>Synopsys Artifactory</w:t>
                                </w:r>
                                <w:r w:rsidR="004A0651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="004A0651">
                                  <w:rPr>
                                    <w:sz w:val="20"/>
                                  </w:rPr>
                                  <w:t>.</w:t>
                                </w:r>
                              </w:ins>
                              <w:del w:id="421" w:author="Raj Kesarapalli" w:date="2023-07-28T16:10:00Z">
                                <w:r w:rsidDel="004A0651">
                                  <w:rPr>
                                    <w:sz w:val="20"/>
                                  </w:rPr>
                                  <w:delText>from the default SIG-REPO download location.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52A94" id="Group 29" o:spid="_x0000_s1268" style="position:absolute;left:0;text-align:left;margin-left:99.4pt;margin-top:39.15pt;width:436.5pt;height:66pt;z-index:-251501568;mso-wrap-distance-left:0;mso-wrap-distance-right:0;mso-position-horizontal-relative:page;mso-position-vertical-relative:text" coordorigin="2055,156" coordsize="873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">
                <v:shape id="Freeform 32" o:spid="_x0000_s1269" style="position:absolute;left:2055;top:155;width:8730;height:1320;visibility:visible;mso-wrap-style:square;v-text-anchor:top" coordsize="873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" path="m8580,1320r-8430,l92,1308,44,1276,12,1228,,1170,,150,12,92,44,44,92,12,150,,8580,r58,12l8686,44r32,48l8730,150r,1020l8718,1228r-32,48l8638,1308r-58,12xe" fillcolor="#0078a0" stroked="f">
                  <v:fill opacity="5911f"/>
                  <v:path arrowok="t" o:connecttype="custom" o:connectlocs="8580,1476;150,1476;92,1464;44,1432;12,1384;0,1326;0,306;12,248;44,200;92,168;150,156;8580,156;8638,168;8686,200;8718,248;8730,306;8730,1326;8718,1384;8686,1432;8638,1464;8580,1476" o:connectangles="0,0,0,0,0,0,0,0,0,0,0,0,0,0,0,0,0,0,0,0,0"/>
                </v:shape>
                <v:shape id="Picture 31" o:spid="_x0000_s1270" type="#_x0000_t75" style="position:absolute;left:2170;top:266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">
                  <v:imagedata r:id="rId36" o:title=""/>
                  <v:path arrowok="t"/>
                  <o:lock v:ext="edit" aspectratio="f"/>
                </v:shape>
                <v:shape id="Text Box 30" o:spid="_x0000_s1271" type="#_x0000_t202" style="position:absolute;left:2055;top:155;width:8730;height:1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B69B423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71304CD2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50017A3" w14:textId="4546A4C6" w:rsidR="00956473" w:rsidRDefault="00000000">
                        <w:pPr>
                          <w:spacing w:before="100" w:line="340" w:lineRule="auto"/>
                          <w:ind w:left="600" w:right="5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DOWNLOAD_BRIDGE_URL</w:t>
                        </w:r>
                        <w:r>
                          <w:rPr>
                            <w:rFonts w:ascii="Courier New"/>
                            <w:spacing w:val="-5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is not provided, Synopsys </w:t>
                        </w:r>
                        <w:del w:id="402" w:author="Raj Kesarapalli" w:date="2023-07-28T16:10:00Z">
                          <w:r w:rsidDel="004A0651">
                            <w:rPr>
                              <w:sz w:val="20"/>
                            </w:rPr>
                            <w:delText xml:space="preserve">GitHub </w:delText>
                          </w:r>
                        </w:del>
                        <w:ins w:id="403" w:author="Raj Kesarapalli" w:date="2023-07-28T16:10:00Z">
                          <w:r w:rsidR="004A0651">
                            <w:rPr>
                              <w:sz w:val="20"/>
                            </w:rPr>
                            <w:t>GitLab</w:t>
                          </w:r>
                          <w:r w:rsidR="004A0651">
                            <w:rPr>
                              <w:sz w:val="20"/>
                            </w:rPr>
                            <w:t xml:space="preserve"> </w:t>
                          </w:r>
                        </w:ins>
                        <w:del w:id="404" w:author="Raj Kesarapalli" w:date="2023-07-28T16:10:00Z">
                          <w:r w:rsidDel="004A0651">
                            <w:rPr>
                              <w:sz w:val="20"/>
                            </w:rPr>
                            <w:delText xml:space="preserve">Action </w:delText>
                          </w:r>
                        </w:del>
                        <w:proofErr w:type="spellStart"/>
                        <w:ins w:id="405" w:author="Raj Kesarapalli" w:date="2023-07-28T16:10:00Z">
                          <w:r w:rsidR="004A0651">
                            <w:rPr>
                              <w:sz w:val="20"/>
                            </w:rPr>
                            <w:t>Temp,</w:t>
                          </w:r>
                        </w:ins>
                        <w:ins w:id="406" w:author="Raj Kesarapalli" w:date="2023-07-28T16:11:00Z">
                          <w:r w:rsidR="004A0651">
                            <w:rPr>
                              <w:sz w:val="20"/>
                            </w:rPr>
                            <w:t>late</w:t>
                          </w:r>
                        </w:ins>
                        <w:proofErr w:type="spellEnd"/>
                        <w:ins w:id="407" w:author="Raj Kesarapalli" w:date="2023-07-28T16:10:00Z">
                          <w:r w:rsidR="004A0651">
                            <w:rPr>
                              <w:sz w:val="20"/>
                            </w:rPr>
                            <w:t xml:space="preserve"> </w:t>
                          </w:r>
                        </w:ins>
                        <w:r>
                          <w:rPr>
                            <w:sz w:val="20"/>
                          </w:rPr>
                          <w:t xml:space="preserve">downloads the latest version of Synopsys Bridge </w:t>
                        </w:r>
                        <w:ins w:id="408" w:author="Raj Kesarapalli" w:date="2023-07-28T16:10:00Z">
                          <w:r w:rsidR="004A0651">
                            <w:rPr>
                              <w:sz w:val="20"/>
                            </w:rPr>
                            <w:t xml:space="preserve">from the </w:t>
                          </w:r>
                          <w:r w:rsidR="004A0651">
                            <w:rPr>
                              <w:sz w:val="20"/>
                            </w:rPr>
                            <w:fldChar w:fldCharType="begin"/>
                          </w:r>
                          <w:r w:rsidR="004A0651">
                            <w:rPr>
                              <w:sz w:val="20"/>
                            </w:rPr>
                            <w:instrText>HYPERLINK "https://sig-repo.synopsys.com/artifactory/bds-integrations-release/com/synopsys/integration/synopsys-bridge/"</w:instrText>
                          </w:r>
                          <w:r w:rsidR="004A0651">
                            <w:rPr>
                              <w:sz w:val="20"/>
                            </w:rPr>
                          </w:r>
                          <w:r w:rsidR="004A0651">
                            <w:rPr>
                              <w:sz w:val="20"/>
                            </w:rPr>
                            <w:fldChar w:fldCharType="separate"/>
                          </w:r>
                          <w:r w:rsidR="004A0651" w:rsidRPr="004A0651">
                            <w:rPr>
                              <w:rStyle w:val="Hyperlink"/>
                              <w:sz w:val="20"/>
                            </w:rPr>
                            <w:t>Synopsys Artifactory</w:t>
                          </w:r>
                          <w:r w:rsidR="004A0651">
                            <w:rPr>
                              <w:sz w:val="20"/>
                            </w:rPr>
                            <w:fldChar w:fldCharType="end"/>
                          </w:r>
                          <w:r w:rsidR="004A0651">
                            <w:rPr>
                              <w:sz w:val="20"/>
                            </w:rPr>
                            <w:t>.</w:t>
                          </w:r>
                        </w:ins>
                        <w:del w:id="409" w:author="Raj Kesarapalli" w:date="2023-07-28T16:10:00Z">
                          <w:r w:rsidDel="004A0651">
                            <w:rPr>
                              <w:sz w:val="20"/>
                            </w:rPr>
                            <w:delText>from the default SIG-REPO download location.</w:delText>
                          </w:r>
                        </w:del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 w:hAnsi="Courier New"/>
          <w:sz w:val="16"/>
          <w:shd w:val="clear" w:color="auto" w:fill="EDEDED"/>
        </w:rPr>
        <w:t>DOWNLOAD_BRIDGE_URL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specify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URL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Synopsys</w:t>
      </w:r>
      <w:r>
        <w:rPr>
          <w:spacing w:val="-10"/>
          <w:sz w:val="20"/>
        </w:rPr>
        <w:t xml:space="preserve"> </w:t>
      </w:r>
      <w:r>
        <w:rPr>
          <w:sz w:val="20"/>
        </w:rPr>
        <w:t>Bridge</w:t>
      </w:r>
      <w:r>
        <w:rPr>
          <w:spacing w:val="-10"/>
          <w:sz w:val="20"/>
        </w:rPr>
        <w:t xml:space="preserve"> </w:t>
      </w:r>
      <w:r>
        <w:rPr>
          <w:sz w:val="20"/>
        </w:rPr>
        <w:t>zip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downloaded from and</w:t>
      </w:r>
      <w:r>
        <w:rPr>
          <w:spacing w:val="-3"/>
          <w:sz w:val="20"/>
        </w:rPr>
        <w:t xml:space="preserve"> </w:t>
      </w:r>
      <w:r>
        <w:rPr>
          <w:sz w:val="20"/>
        </w:rPr>
        <w:t>used.</w:t>
      </w:r>
    </w:p>
    <w:p w14:paraId="695E1707" w14:textId="02B3CEDB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40" w:lineRule="auto"/>
        <w:ind w:right="328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DOWNLOAD_BRIDGE_VERSION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specify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Synopsys</w:t>
      </w:r>
      <w:r>
        <w:rPr>
          <w:spacing w:val="-10"/>
          <w:sz w:val="20"/>
        </w:rPr>
        <w:t xml:space="preserve"> </w:t>
      </w:r>
      <w:r>
        <w:rPr>
          <w:sz w:val="20"/>
        </w:rPr>
        <w:t>Bridge</w:t>
      </w:r>
      <w:r>
        <w:rPr>
          <w:spacing w:val="-9"/>
          <w:sz w:val="20"/>
        </w:rPr>
        <w:t xml:space="preserve"> </w:t>
      </w:r>
      <w:r>
        <w:rPr>
          <w:sz w:val="20"/>
        </w:rPr>
        <w:t>version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use.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provided,</w:t>
      </w:r>
      <w:r>
        <w:rPr>
          <w:spacing w:val="-9"/>
          <w:sz w:val="20"/>
        </w:rPr>
        <w:t xml:space="preserve"> </w:t>
      </w:r>
      <w:r>
        <w:rPr>
          <w:sz w:val="20"/>
        </w:rPr>
        <w:t>the specified</w:t>
      </w:r>
      <w:r>
        <w:rPr>
          <w:spacing w:val="-13"/>
          <w:sz w:val="20"/>
        </w:rPr>
        <w:t xml:space="preserve"> </w:t>
      </w:r>
      <w:r>
        <w:rPr>
          <w:sz w:val="20"/>
        </w:rPr>
        <w:t>version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Bridge</w:t>
      </w:r>
      <w:r>
        <w:rPr>
          <w:spacing w:val="-13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3"/>
          <w:sz w:val="20"/>
        </w:rPr>
        <w:t xml:space="preserve"> </w:t>
      </w:r>
      <w:r>
        <w:rPr>
          <w:sz w:val="20"/>
        </w:rPr>
        <w:t>downloaded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used.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not,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latest version is downloaded and</w:t>
      </w:r>
      <w:r>
        <w:rPr>
          <w:spacing w:val="-6"/>
          <w:sz w:val="20"/>
        </w:rPr>
        <w:t xml:space="preserve"> </w:t>
      </w:r>
      <w:r>
        <w:rPr>
          <w:sz w:val="20"/>
        </w:rPr>
        <w:t>used.</w:t>
      </w:r>
    </w:p>
    <w:p w14:paraId="59A6546A" w14:textId="1034B4FB" w:rsidR="00956473" w:rsidRDefault="00956473">
      <w:pPr>
        <w:pStyle w:val="BodyText"/>
        <w:spacing w:before="8"/>
        <w:rPr>
          <w:sz w:val="9"/>
        </w:rPr>
      </w:pPr>
    </w:p>
    <w:p w14:paraId="5D013D6C" w14:textId="77777777" w:rsidR="00956473" w:rsidRDefault="00956473">
      <w:pPr>
        <w:pStyle w:val="BodyText"/>
        <w:spacing w:before="1"/>
        <w:rPr>
          <w:sz w:val="12"/>
        </w:rPr>
      </w:pPr>
    </w:p>
    <w:p w14:paraId="139E4D0D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96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INCLUDE_DIAGNOSTICS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true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Synopsys</w:t>
      </w:r>
      <w:r>
        <w:rPr>
          <w:spacing w:val="-3"/>
          <w:sz w:val="20"/>
        </w:rPr>
        <w:t xml:space="preserve"> </w:t>
      </w:r>
      <w:r>
        <w:rPr>
          <w:sz w:val="20"/>
        </w:rPr>
        <w:t>Bridge</w:t>
      </w:r>
      <w:r>
        <w:rPr>
          <w:spacing w:val="-4"/>
          <w:sz w:val="20"/>
        </w:rPr>
        <w:t xml:space="preserve"> </w:t>
      </w:r>
      <w:r>
        <w:rPr>
          <w:sz w:val="20"/>
        </w:rPr>
        <w:t>diagnostic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created.</w:t>
      </w:r>
    </w:p>
    <w:p w14:paraId="3AFEA604" w14:textId="77777777" w:rsidR="00956473" w:rsidRDefault="00C11CAC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16960" behindDoc="1" locked="0" layoutInCell="1" allowOverlap="1" wp14:anchorId="5A9F3395" wp14:editId="288AC0F5">
                <wp:simplePos x="0" y="0"/>
                <wp:positionH relativeFrom="page">
                  <wp:posOffset>1304925</wp:posOffset>
                </wp:positionH>
                <wp:positionV relativeFrom="paragraph">
                  <wp:posOffset>165100</wp:posOffset>
                </wp:positionV>
                <wp:extent cx="5543550" cy="1054100"/>
                <wp:effectExtent l="0" t="12700" r="0" b="0"/>
                <wp:wrapTopAndBottom/>
                <wp:docPr id="128535746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054100"/>
                          <a:chOff x="2055" y="260"/>
                          <a:chExt cx="8730" cy="1660"/>
                        </a:xfrm>
                      </wpg:grpSpPr>
                      <wps:wsp>
                        <wps:cNvPr id="706728952" name="Freeform 28"/>
                        <wps:cNvSpPr>
                          <a:spLocks/>
                        </wps:cNvSpPr>
                        <wps:spPr bwMode="auto">
                          <a:xfrm>
                            <a:off x="2055" y="259"/>
                            <a:ext cx="8730" cy="166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1920 260"/>
                              <a:gd name="T3" fmla="*/ 1920 h 1660"/>
                              <a:gd name="T4" fmla="+- 0 2205 2055"/>
                              <a:gd name="T5" fmla="*/ T4 w 8730"/>
                              <a:gd name="T6" fmla="+- 0 1920 260"/>
                              <a:gd name="T7" fmla="*/ 1920 h 1660"/>
                              <a:gd name="T8" fmla="+- 0 2147 2055"/>
                              <a:gd name="T9" fmla="*/ T8 w 8730"/>
                              <a:gd name="T10" fmla="+- 0 1908 260"/>
                              <a:gd name="T11" fmla="*/ 1908 h 1660"/>
                              <a:gd name="T12" fmla="+- 0 2099 2055"/>
                              <a:gd name="T13" fmla="*/ T12 w 8730"/>
                              <a:gd name="T14" fmla="+- 0 1876 260"/>
                              <a:gd name="T15" fmla="*/ 1876 h 1660"/>
                              <a:gd name="T16" fmla="+- 0 2067 2055"/>
                              <a:gd name="T17" fmla="*/ T16 w 8730"/>
                              <a:gd name="T18" fmla="+- 0 1828 260"/>
                              <a:gd name="T19" fmla="*/ 1828 h 1660"/>
                              <a:gd name="T20" fmla="+- 0 2055 2055"/>
                              <a:gd name="T21" fmla="*/ T20 w 8730"/>
                              <a:gd name="T22" fmla="+- 0 1770 260"/>
                              <a:gd name="T23" fmla="*/ 1770 h 1660"/>
                              <a:gd name="T24" fmla="+- 0 2055 2055"/>
                              <a:gd name="T25" fmla="*/ T24 w 8730"/>
                              <a:gd name="T26" fmla="+- 0 410 260"/>
                              <a:gd name="T27" fmla="*/ 410 h 1660"/>
                              <a:gd name="T28" fmla="+- 0 2067 2055"/>
                              <a:gd name="T29" fmla="*/ T28 w 8730"/>
                              <a:gd name="T30" fmla="+- 0 352 260"/>
                              <a:gd name="T31" fmla="*/ 352 h 1660"/>
                              <a:gd name="T32" fmla="+- 0 2099 2055"/>
                              <a:gd name="T33" fmla="*/ T32 w 8730"/>
                              <a:gd name="T34" fmla="+- 0 304 260"/>
                              <a:gd name="T35" fmla="*/ 304 h 1660"/>
                              <a:gd name="T36" fmla="+- 0 2147 2055"/>
                              <a:gd name="T37" fmla="*/ T36 w 8730"/>
                              <a:gd name="T38" fmla="+- 0 272 260"/>
                              <a:gd name="T39" fmla="*/ 272 h 1660"/>
                              <a:gd name="T40" fmla="+- 0 2205 2055"/>
                              <a:gd name="T41" fmla="*/ T40 w 8730"/>
                              <a:gd name="T42" fmla="+- 0 260 260"/>
                              <a:gd name="T43" fmla="*/ 260 h 1660"/>
                              <a:gd name="T44" fmla="+- 0 10635 2055"/>
                              <a:gd name="T45" fmla="*/ T44 w 8730"/>
                              <a:gd name="T46" fmla="+- 0 260 260"/>
                              <a:gd name="T47" fmla="*/ 260 h 1660"/>
                              <a:gd name="T48" fmla="+- 0 10693 2055"/>
                              <a:gd name="T49" fmla="*/ T48 w 8730"/>
                              <a:gd name="T50" fmla="+- 0 272 260"/>
                              <a:gd name="T51" fmla="*/ 272 h 1660"/>
                              <a:gd name="T52" fmla="+- 0 10741 2055"/>
                              <a:gd name="T53" fmla="*/ T52 w 8730"/>
                              <a:gd name="T54" fmla="+- 0 304 260"/>
                              <a:gd name="T55" fmla="*/ 304 h 1660"/>
                              <a:gd name="T56" fmla="+- 0 10773 2055"/>
                              <a:gd name="T57" fmla="*/ T56 w 8730"/>
                              <a:gd name="T58" fmla="+- 0 352 260"/>
                              <a:gd name="T59" fmla="*/ 352 h 1660"/>
                              <a:gd name="T60" fmla="+- 0 10785 2055"/>
                              <a:gd name="T61" fmla="*/ T60 w 8730"/>
                              <a:gd name="T62" fmla="+- 0 410 260"/>
                              <a:gd name="T63" fmla="*/ 410 h 1660"/>
                              <a:gd name="T64" fmla="+- 0 10785 2055"/>
                              <a:gd name="T65" fmla="*/ T64 w 8730"/>
                              <a:gd name="T66" fmla="+- 0 1770 260"/>
                              <a:gd name="T67" fmla="*/ 1770 h 1660"/>
                              <a:gd name="T68" fmla="+- 0 10773 2055"/>
                              <a:gd name="T69" fmla="*/ T68 w 8730"/>
                              <a:gd name="T70" fmla="+- 0 1828 260"/>
                              <a:gd name="T71" fmla="*/ 1828 h 1660"/>
                              <a:gd name="T72" fmla="+- 0 10741 2055"/>
                              <a:gd name="T73" fmla="*/ T72 w 8730"/>
                              <a:gd name="T74" fmla="+- 0 1876 260"/>
                              <a:gd name="T75" fmla="*/ 1876 h 1660"/>
                              <a:gd name="T76" fmla="+- 0 10693 2055"/>
                              <a:gd name="T77" fmla="*/ T76 w 8730"/>
                              <a:gd name="T78" fmla="+- 0 1908 260"/>
                              <a:gd name="T79" fmla="*/ 1908 h 1660"/>
                              <a:gd name="T80" fmla="+- 0 10635 2055"/>
                              <a:gd name="T81" fmla="*/ T80 w 8730"/>
                              <a:gd name="T82" fmla="+- 0 1920 260"/>
                              <a:gd name="T83" fmla="*/ 1920 h 1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1660">
                                <a:moveTo>
                                  <a:pt x="8580" y="1660"/>
                                </a:moveTo>
                                <a:lnTo>
                                  <a:pt x="150" y="1660"/>
                                </a:lnTo>
                                <a:lnTo>
                                  <a:pt x="92" y="1648"/>
                                </a:lnTo>
                                <a:lnTo>
                                  <a:pt x="44" y="1616"/>
                                </a:lnTo>
                                <a:lnTo>
                                  <a:pt x="12" y="1568"/>
                                </a:lnTo>
                                <a:lnTo>
                                  <a:pt x="0" y="151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510"/>
                                </a:lnTo>
                                <a:lnTo>
                                  <a:pt x="8718" y="1568"/>
                                </a:lnTo>
                                <a:lnTo>
                                  <a:pt x="8686" y="1616"/>
                                </a:lnTo>
                                <a:lnTo>
                                  <a:pt x="8638" y="1648"/>
                                </a:lnTo>
                                <a:lnTo>
                                  <a:pt x="8580" y="1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206538" name="Picture 2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37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3440355" name="Rectangle 26"/>
                        <wps:cNvSpPr>
                          <a:spLocks/>
                        </wps:cNvSpPr>
                        <wps:spPr bwMode="auto">
                          <a:xfrm>
                            <a:off x="7761" y="1134"/>
                            <a:ext cx="2687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418629" name="Rectangle 25"/>
                        <wps:cNvSpPr>
                          <a:spLocks/>
                        </wps:cNvSpPr>
                        <wps:spPr bwMode="auto">
                          <a:xfrm>
                            <a:off x="2655" y="1474"/>
                            <a:ext cx="2020" cy="250"/>
                          </a:xfrm>
                          <a:prstGeom prst="rect">
                            <a:avLst/>
                          </a:pr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079268" name="Text Box 24"/>
                        <wps:cNvSpPr txBox="1">
                          <a:spLocks/>
                        </wps:cNvSpPr>
                        <wps:spPr bwMode="auto">
                          <a:xfrm>
                            <a:off x="2055" y="259"/>
                            <a:ext cx="873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7E916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23D5A478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56136144" w14:textId="77777777" w:rsidR="00956473" w:rsidRDefault="00000000">
                              <w:pPr>
                                <w:spacing w:before="100" w:line="340" w:lineRule="auto"/>
                                <w:ind w:left="600" w:righ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Synopsys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Bridge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diagnostic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files,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default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uploaded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artifacts is 30 days. Refer to SCM documentation for more details :</w:t>
                              </w:r>
                              <w:hyperlink r:id="rId37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https://docs.gitlab.com/ee/ci/</w:t>
                                </w:r>
                              </w:hyperlink>
                              <w:r>
                                <w:rPr>
                                  <w:color w:val="337AB7"/>
                                  <w:sz w:val="20"/>
                                </w:rPr>
                                <w:t xml:space="preserve"> </w:t>
                              </w:r>
                              <w:hyperlink r:id="rId38">
                                <w:r>
                                  <w:rPr>
                                    <w:color w:val="337AB7"/>
                                    <w:sz w:val="20"/>
                                  </w:rPr>
                                  <w:t>jobs/job_artifacts.html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F3395" id="Group 23" o:spid="_x0000_s1268" style="position:absolute;margin-left:102.75pt;margin-top:13pt;width:436.5pt;height:83pt;z-index:-251499520;mso-wrap-distance-left:0;mso-wrap-distance-right:0;mso-position-horizontal-relative:page;mso-position-vertical-relative:text" coordorigin="2055,260" coordsize="8730,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">
                <v:shape id="Freeform 28" o:spid="_x0000_s1269" style="position:absolute;left:2055;top:259;width:8730;height:1660;visibility:visible;mso-wrap-style:square;v-text-anchor:top" coordsize="8730,1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" path="m8580,1660r-8430,l92,1648,44,1616,12,1568,,1510,,150,12,92,44,44,92,12,150,,8580,r58,12l8686,44r32,48l8730,150r,1360l8718,1568r-32,48l8638,1648r-58,12xe" fillcolor="#0078a0" stroked="f">
                  <v:fill opacity="5911f"/>
                  <v:path arrowok="t" o:connecttype="custom" o:connectlocs="8580,1920;150,1920;92,1908;44,1876;12,1828;0,1770;0,410;12,352;44,304;92,272;150,260;8580,260;8638,272;8686,304;8718,352;8730,410;8730,1770;8718,1828;8686,1876;8638,1908;8580,1920" o:connectangles="0,0,0,0,0,0,0,0,0,0,0,0,0,0,0,0,0,0,0,0,0"/>
                </v:shape>
                <v:shape id="Picture 27" o:spid="_x0000_s1270" type="#_x0000_t75" style="position:absolute;left:217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rect id="Rectangle 26" o:spid="_x0000_s1271" style="position:absolute;left:7761;top:1134;width:2687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" fillcolor="#0078a0" stroked="f">
                  <v:fill opacity="5911f"/>
                  <v:path arrowok="t"/>
                </v:rect>
                <v:rect id="Rectangle 25" o:spid="_x0000_s1272" style="position:absolute;left:2655;top:1474;width:2020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" fillcolor="#0078a0" stroked="f">
                  <v:fill opacity="5911f"/>
                  <v:path arrowok="t"/>
                </v:rect>
                <v:shape id="Text Box 24" o:spid="_x0000_s1273" type="#_x0000_t202" style="position:absolute;left:2055;top:259;width:8730;height:1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0997E916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23D5A478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56136144" w14:textId="77777777" w:rsidR="00956473" w:rsidRDefault="00000000">
                        <w:pPr>
                          <w:spacing w:before="100" w:line="340" w:lineRule="auto"/>
                          <w:ind w:left="600" w:righ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While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including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Synopsys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Bridge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diagnostic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files,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default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expiry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uploaded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artifacts is 30 days. Refer to SCM documentation for more details :</w:t>
                        </w:r>
                        <w:hyperlink r:id="rId39">
                          <w:r>
                            <w:rPr>
                              <w:color w:val="337AB7"/>
                              <w:sz w:val="20"/>
                            </w:rPr>
                            <w:t>https://docs.gitlab.com/ee/ci/</w:t>
                          </w:r>
                        </w:hyperlink>
                        <w:r>
                          <w:rPr>
                            <w:color w:val="337AB7"/>
                            <w:sz w:val="20"/>
                          </w:rPr>
                          <w:t xml:space="preserve"> </w:t>
                        </w:r>
                        <w:hyperlink r:id="rId40">
                          <w:r>
                            <w:rPr>
                              <w:color w:val="337AB7"/>
                              <w:sz w:val="20"/>
                            </w:rPr>
                            <w:t>jobs/job_artifacts.html</w:t>
                          </w:r>
                        </w:hyperlink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33CD6E" w14:textId="77777777" w:rsidR="00956473" w:rsidRDefault="00956473">
      <w:pPr>
        <w:rPr>
          <w:sz w:val="18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C5CD6F8" w14:textId="77777777" w:rsidR="00956473" w:rsidRDefault="00000000">
      <w:pPr>
        <w:pStyle w:val="Heading1"/>
      </w:pPr>
      <w:r>
        <w:lastRenderedPageBreak/>
        <w:t>Chapter 6. Azure DevOps - Synopsys Security Scan</w:t>
      </w:r>
    </w:p>
    <w:p w14:paraId="30AFB20D" w14:textId="6CA5829E" w:rsidR="00956473" w:rsidRDefault="00000000">
      <w:pPr>
        <w:pStyle w:val="BodyText"/>
        <w:spacing w:before="225" w:line="340" w:lineRule="auto"/>
        <w:ind w:left="100"/>
      </w:pPr>
      <w:r>
        <w:t>Synopsys</w:t>
      </w:r>
      <w:r>
        <w:rPr>
          <w:spacing w:val="-17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Scan</w:t>
      </w:r>
      <w:r>
        <w:rPr>
          <w:spacing w:val="-16"/>
        </w:rPr>
        <w:t xml:space="preserve"> </w:t>
      </w:r>
      <w:r>
        <w:t>Extension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Azure</w:t>
      </w:r>
      <w:r>
        <w:rPr>
          <w:spacing w:val="-16"/>
        </w:rPr>
        <w:t xml:space="preserve"> </w:t>
      </w:r>
      <w:r>
        <w:t>DevOps</w:t>
      </w:r>
      <w:r>
        <w:rPr>
          <w:spacing w:val="-16"/>
        </w:rPr>
        <w:t xml:space="preserve"> </w:t>
      </w:r>
      <w:r>
        <w:t>enables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integrate</w:t>
      </w:r>
      <w:r>
        <w:rPr>
          <w:spacing w:val="-16"/>
        </w:rPr>
        <w:t xml:space="preserve"> </w:t>
      </w:r>
      <w:r>
        <w:t>Synopsys</w:t>
      </w:r>
      <w:r>
        <w:rPr>
          <w:spacing w:val="-16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testing into</w:t>
      </w:r>
      <w:ins w:id="422" w:author="Raj Kesarapalli" w:date="2023-07-28T15:51:00Z">
        <w:r w:rsidR="00C86EAE">
          <w:t xml:space="preserve"> </w:t>
        </w:r>
      </w:ins>
      <w:r>
        <w:t>your Azure</w:t>
      </w:r>
      <w:r>
        <w:rPr>
          <w:spacing w:val="-3"/>
        </w:rPr>
        <w:t xml:space="preserve"> </w:t>
      </w:r>
      <w:r>
        <w:t>pipeline.</w:t>
      </w:r>
    </w:p>
    <w:p w14:paraId="5F4E5AE9" w14:textId="77777777" w:rsidR="00956473" w:rsidRDefault="00956473">
      <w:pPr>
        <w:pStyle w:val="BodyText"/>
        <w:spacing w:before="6"/>
        <w:rPr>
          <w:sz w:val="16"/>
        </w:rPr>
      </w:pPr>
    </w:p>
    <w:p w14:paraId="5C0293B4" w14:textId="2ED930D1" w:rsidR="00956473" w:rsidRDefault="00000000">
      <w:pPr>
        <w:pStyle w:val="BodyText"/>
        <w:spacing w:line="340" w:lineRule="auto"/>
        <w:ind w:left="100" w:right="892"/>
      </w:pPr>
      <w:del w:id="423" w:author="Raj Kesarapalli" w:date="2023-07-28T15:51:00Z">
        <w:r w:rsidDel="00C86EAE">
          <w:delText>The marketplace link for</w:delText>
        </w:r>
      </w:del>
      <w:ins w:id="424" w:author="Raj Kesarapalli" w:date="2023-07-28T15:51:00Z">
        <w:r w:rsidR="00C86EAE">
          <w:t>You can download</w:t>
        </w:r>
      </w:ins>
      <w:r>
        <w:t xml:space="preserve"> Synopsys Security Scan for Azure DevOps </w:t>
      </w:r>
      <w:del w:id="425" w:author="Raj Kesarapalli" w:date="2023-07-28T15:51:00Z">
        <w:r w:rsidDel="00C86EAE">
          <w:delText>Visual Studio is</w:delText>
        </w:r>
      </w:del>
      <w:ins w:id="426" w:author="Raj Kesarapalli" w:date="2023-07-28T15:51:00Z">
        <w:r w:rsidR="00C86EAE">
          <w:t>using the Azure Dev</w:t>
        </w:r>
      </w:ins>
      <w:ins w:id="427" w:author="Raj Kesarapalli" w:date="2023-07-28T15:52:00Z">
        <w:r w:rsidR="00C86EAE">
          <w:t xml:space="preserve">Ops marketplace link: </w:t>
        </w:r>
      </w:ins>
      <w:r>
        <w:t xml:space="preserve"> </w:t>
      </w:r>
      <w:hyperlink r:id="rId41">
        <w:r>
          <w:rPr>
            <w:color w:val="337AB7"/>
          </w:rPr>
          <w:t>https://</w:t>
        </w:r>
      </w:hyperlink>
      <w:r>
        <w:rPr>
          <w:color w:val="337AB7"/>
        </w:rPr>
        <w:t xml:space="preserve"> </w:t>
      </w:r>
      <w:hyperlink r:id="rId42">
        <w:r>
          <w:rPr>
            <w:color w:val="337AB7"/>
            <w:w w:val="95"/>
          </w:rPr>
          <w:t>marketplace.visualstudio.com/items?itemName=synopsys-security-scan.synopsys-security-scan</w:t>
        </w:r>
      </w:hyperlink>
      <w:r>
        <w:rPr>
          <w:w w:val="95"/>
        </w:rPr>
        <w:t>.</w:t>
      </w:r>
    </w:p>
    <w:p w14:paraId="69E95248" w14:textId="77777777" w:rsidR="00956473" w:rsidRDefault="00956473">
      <w:pPr>
        <w:pStyle w:val="BodyText"/>
        <w:rPr>
          <w:sz w:val="18"/>
        </w:rPr>
      </w:pPr>
    </w:p>
    <w:p w14:paraId="37067198" w14:textId="77777777" w:rsidR="00956473" w:rsidRDefault="00000000">
      <w:pPr>
        <w:pStyle w:val="Heading4"/>
      </w:pPr>
      <w:bookmarkStart w:id="428" w:name="Additional_Info"/>
      <w:bookmarkEnd w:id="428"/>
      <w:r>
        <w:t>Additional Info</w:t>
      </w:r>
    </w:p>
    <w:p w14:paraId="0D409B1B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028B07D8" w14:textId="77777777" w:rsidR="00956473" w:rsidRDefault="00000000">
      <w:pPr>
        <w:pStyle w:val="BodyText"/>
        <w:ind w:left="100"/>
      </w:pPr>
      <w:r>
        <w:t>For additional Azure integration information, see:</w:t>
      </w:r>
    </w:p>
    <w:p w14:paraId="2AB8A351" w14:textId="77777777" w:rsidR="00956473" w:rsidRDefault="00956473">
      <w:pPr>
        <w:pStyle w:val="BodyText"/>
        <w:spacing w:before="6"/>
        <w:rPr>
          <w:sz w:val="30"/>
        </w:rPr>
      </w:pPr>
    </w:p>
    <w:p w14:paraId="085E1699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rPr>
          <w:rFonts w:ascii="Arial" w:hAnsi="Arial"/>
          <w:i/>
          <w:sz w:val="20"/>
        </w:rPr>
      </w:pPr>
      <w:hyperlink w:anchor="_bookmark40" w:history="1">
        <w:r>
          <w:rPr>
            <w:color w:val="337AB7"/>
            <w:sz w:val="20"/>
          </w:rPr>
          <w:t xml:space="preserve">Azure Prerequisites </w:t>
        </w:r>
      </w:hyperlink>
      <w:hyperlink w:anchor="_bookmark40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40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 xml:space="preserve"> </w:t>
        </w:r>
      </w:hyperlink>
      <w:hyperlink w:anchor="_bookmark40" w:history="1">
        <w:r>
          <w:rPr>
            <w:rFonts w:ascii="Arial" w:hAnsi="Arial"/>
            <w:i/>
            <w:color w:val="337AB7"/>
            <w:sz w:val="20"/>
          </w:rPr>
          <w:t>55</w:t>
        </w:r>
      </w:hyperlink>
      <w:hyperlink w:anchor="_bookmark40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1C95B09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41" w:history="1">
        <w:r>
          <w:rPr>
            <w:color w:val="337AB7"/>
            <w:sz w:val="20"/>
          </w:rPr>
          <w:t xml:space="preserve">Using Azure DevOps Extension with Polaris </w:t>
        </w:r>
      </w:hyperlink>
      <w:hyperlink w:anchor="_bookmark41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41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 xml:space="preserve"> </w:t>
        </w:r>
      </w:hyperlink>
      <w:hyperlink w:anchor="_bookmark41" w:history="1">
        <w:r>
          <w:rPr>
            <w:rFonts w:ascii="Arial" w:hAnsi="Arial"/>
            <w:i/>
            <w:color w:val="337AB7"/>
            <w:sz w:val="20"/>
          </w:rPr>
          <w:t>56</w:t>
        </w:r>
      </w:hyperlink>
      <w:hyperlink w:anchor="_bookmark41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35A475DC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42" w:history="1">
        <w:r>
          <w:rPr>
            <w:color w:val="337AB7"/>
            <w:sz w:val="20"/>
          </w:rPr>
          <w:t xml:space="preserve">Using Azure DevOps Extension with Black Duck </w:t>
        </w:r>
      </w:hyperlink>
      <w:hyperlink w:anchor="_bookmark42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42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3"/>
            <w:sz w:val="20"/>
          </w:rPr>
          <w:t xml:space="preserve"> </w:t>
        </w:r>
      </w:hyperlink>
      <w:hyperlink w:anchor="_bookmark42" w:history="1">
        <w:r>
          <w:rPr>
            <w:rFonts w:ascii="Arial" w:hAnsi="Arial"/>
            <w:i/>
            <w:color w:val="337AB7"/>
            <w:sz w:val="20"/>
          </w:rPr>
          <w:t>57</w:t>
        </w:r>
      </w:hyperlink>
      <w:hyperlink w:anchor="_bookmark42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014A4D12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43" w:history="1">
        <w:r>
          <w:rPr>
            <w:color w:val="337AB7"/>
            <w:sz w:val="20"/>
          </w:rPr>
          <w:t xml:space="preserve">Using Azure DevOps Extension with Coverity Connect with Thin Client </w:t>
        </w:r>
      </w:hyperlink>
      <w:hyperlink w:anchor="_bookmark43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43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40"/>
            <w:sz w:val="20"/>
          </w:rPr>
          <w:t xml:space="preserve"> </w:t>
        </w:r>
      </w:hyperlink>
      <w:hyperlink w:anchor="_bookmark43" w:history="1">
        <w:r>
          <w:rPr>
            <w:rFonts w:ascii="Arial" w:hAnsi="Arial"/>
            <w:i/>
            <w:color w:val="337AB7"/>
            <w:sz w:val="20"/>
          </w:rPr>
          <w:t>60</w:t>
        </w:r>
      </w:hyperlink>
      <w:hyperlink w:anchor="_bookmark43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1A7B5E58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100"/>
        <w:rPr>
          <w:rFonts w:ascii="Arial" w:hAnsi="Arial"/>
          <w:i/>
          <w:sz w:val="20"/>
        </w:rPr>
      </w:pPr>
      <w:hyperlink w:anchor="_bookmark38" w:history="1">
        <w:r>
          <w:rPr>
            <w:color w:val="337AB7"/>
            <w:sz w:val="20"/>
          </w:rPr>
          <w:t xml:space="preserve">Additional Azure Configuration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 xml:space="preserve"> </w:t>
      </w:r>
      <w:hyperlink w:anchor="_bookmark38" w:history="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"/>
            <w:sz w:val="20"/>
          </w:rPr>
          <w:t xml:space="preserve"> 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54</w:t>
        </w:r>
      </w:hyperlink>
      <w:hyperlink w:anchor="_bookmark38" w:history="1">
        <w:r>
          <w:rPr>
            <w:rFonts w:ascii="Arial" w:hAnsi="Arial"/>
            <w:i/>
            <w:color w:val="337AB7"/>
            <w:sz w:val="20"/>
          </w:rPr>
          <w:t>)</w:t>
        </w:r>
      </w:hyperlink>
    </w:p>
    <w:p w14:paraId="09DF0F4B" w14:textId="77777777" w:rsidR="00956473" w:rsidRDefault="00956473">
      <w:pPr>
        <w:pStyle w:val="BodyText"/>
        <w:spacing w:before="3"/>
        <w:rPr>
          <w:rFonts w:ascii="Arial"/>
          <w:i/>
          <w:sz w:val="31"/>
        </w:rPr>
      </w:pPr>
    </w:p>
    <w:p w14:paraId="4D5A6D80" w14:textId="77777777" w:rsidR="00956473" w:rsidRDefault="00000000">
      <w:pPr>
        <w:pStyle w:val="Heading2"/>
      </w:pPr>
      <w:bookmarkStart w:id="429" w:name="Azure_Prerequisites"/>
      <w:bookmarkStart w:id="430" w:name="_bookmark40"/>
      <w:bookmarkEnd w:id="429"/>
      <w:bookmarkEnd w:id="430"/>
      <w:r>
        <w:t>Azure Prerequisites</w:t>
      </w:r>
    </w:p>
    <w:p w14:paraId="2127A101" w14:textId="7AA43216" w:rsidR="00956473" w:rsidRDefault="00000000">
      <w:pPr>
        <w:pStyle w:val="BodyText"/>
        <w:spacing w:before="212"/>
        <w:ind w:left="100"/>
      </w:pPr>
      <w:r>
        <w:t xml:space="preserve">Before adding Synopsys Security Scan in your azure pipeline, </w:t>
      </w:r>
      <w:ins w:id="431" w:author="Raj Kesarapalli" w:date="2023-07-28T15:52:00Z">
        <w:r w:rsidR="00C86EAE">
          <w:t>you must meet the following prerequisites</w:t>
        </w:r>
        <w:r w:rsidR="00C86EAE" w:rsidDel="00C86EAE">
          <w:t xml:space="preserve"> </w:t>
        </w:r>
      </w:ins>
      <w:del w:id="432" w:author="Raj Kesarapalli" w:date="2023-07-28T15:52:00Z">
        <w:r w:rsidDel="00C86EAE">
          <w:delText>note the following prerequisites</w:delText>
        </w:r>
      </w:del>
      <w:r>
        <w:t>:</w:t>
      </w:r>
    </w:p>
    <w:p w14:paraId="085868E7" w14:textId="77777777" w:rsidR="00956473" w:rsidRDefault="00956473">
      <w:pPr>
        <w:pStyle w:val="BodyText"/>
        <w:spacing w:before="6"/>
        <w:rPr>
          <w:sz w:val="26"/>
        </w:rPr>
      </w:pPr>
    </w:p>
    <w:p w14:paraId="42BD089C" w14:textId="77777777" w:rsidR="00956473" w:rsidRDefault="00000000">
      <w:pPr>
        <w:pStyle w:val="Heading4"/>
      </w:pPr>
      <w:bookmarkStart w:id="433" w:name="Azure_Agent_Setup"/>
      <w:bookmarkEnd w:id="433"/>
      <w:r>
        <w:t>Azure Agent Setup</w:t>
      </w:r>
    </w:p>
    <w:p w14:paraId="69002654" w14:textId="77777777" w:rsidR="00956473" w:rsidRDefault="00956473">
      <w:pPr>
        <w:pStyle w:val="BodyText"/>
        <w:spacing w:before="4"/>
        <w:rPr>
          <w:b/>
          <w:sz w:val="23"/>
        </w:rPr>
      </w:pPr>
    </w:p>
    <w:p w14:paraId="45CB66AB" w14:textId="77777777" w:rsidR="00956473" w:rsidRDefault="00000000">
      <w:pPr>
        <w:pStyle w:val="BodyText"/>
        <w:spacing w:line="340" w:lineRule="auto"/>
        <w:ind w:left="100" w:right="892"/>
      </w:pPr>
      <w:r>
        <w:t xml:space="preserve">Azure agents are required and can be installed and used on GNU/Linux, macOS, Windows and </w:t>
      </w:r>
      <w:r>
        <w:rPr>
          <w:w w:val="95"/>
        </w:rPr>
        <w:t xml:space="preserve">Docker. See </w:t>
      </w:r>
      <w:hyperlink r:id="rId43">
        <w:r>
          <w:rPr>
            <w:color w:val="337AB7"/>
            <w:w w:val="95"/>
          </w:rPr>
          <w:t>https://learn.microsoft.com/en-us/azure/devops/pipelines/agents/agents?view=azure-</w:t>
        </w:r>
      </w:hyperlink>
    </w:p>
    <w:p w14:paraId="272E7528" w14:textId="77777777" w:rsidR="00956473" w:rsidRDefault="00000000">
      <w:pPr>
        <w:pStyle w:val="BodyText"/>
        <w:spacing w:line="340" w:lineRule="auto"/>
        <w:ind w:left="100"/>
      </w:pPr>
      <w:hyperlink r:id="rId44">
        <w:proofErr w:type="spellStart"/>
        <w:r>
          <w:rPr>
            <w:color w:val="337AB7"/>
          </w:rPr>
          <w:t>devops&amp;tabs</w:t>
        </w:r>
        <w:proofErr w:type="spellEnd"/>
        <w:r>
          <w:rPr>
            <w:color w:val="337AB7"/>
          </w:rPr>
          <w:t>=browser</w:t>
        </w:r>
        <w:r>
          <w:rPr>
            <w:color w:val="337AB7"/>
            <w:spacing w:val="-15"/>
          </w:rPr>
          <w:t xml:space="preserve"> </w:t>
        </w:r>
      </w:hyperlink>
      <w:r>
        <w:t>for</w:t>
      </w:r>
      <w:r>
        <w:rPr>
          <w:spacing w:val="-14"/>
        </w:rPr>
        <w:t xml:space="preserve"> </w:t>
      </w:r>
      <w:r>
        <w:t>details.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Microsoft-hosted</w:t>
      </w:r>
      <w:r>
        <w:rPr>
          <w:spacing w:val="-14"/>
        </w:rPr>
        <w:t xml:space="preserve"> </w:t>
      </w:r>
      <w:r>
        <w:t>agents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scan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using Azure</w:t>
      </w:r>
      <w:r>
        <w:rPr>
          <w:spacing w:val="-2"/>
        </w:rPr>
        <w:t xml:space="preserve"> </w:t>
      </w:r>
      <w:r>
        <w:t>Pipelines.</w:t>
      </w:r>
    </w:p>
    <w:p w14:paraId="3C513A80" w14:textId="77777777" w:rsidR="00956473" w:rsidRDefault="00956473">
      <w:pPr>
        <w:pStyle w:val="BodyText"/>
        <w:spacing w:before="11"/>
        <w:rPr>
          <w:sz w:val="17"/>
        </w:rPr>
      </w:pPr>
    </w:p>
    <w:p w14:paraId="133E1878" w14:textId="77777777" w:rsidR="00956473" w:rsidRDefault="00000000">
      <w:pPr>
        <w:pStyle w:val="Heading4"/>
      </w:pPr>
      <w:bookmarkStart w:id="434" w:name="Configure_Variables"/>
      <w:bookmarkEnd w:id="434"/>
      <w:r>
        <w:t>Configure Variables</w:t>
      </w:r>
    </w:p>
    <w:p w14:paraId="503D7083" w14:textId="77777777" w:rsidR="00956473" w:rsidRDefault="00956473">
      <w:pPr>
        <w:pStyle w:val="BodyText"/>
        <w:spacing w:before="3"/>
        <w:rPr>
          <w:b/>
          <w:sz w:val="23"/>
        </w:rPr>
      </w:pPr>
    </w:p>
    <w:p w14:paraId="60121EEA" w14:textId="77777777" w:rsidR="00956473" w:rsidRDefault="00000000">
      <w:pPr>
        <w:spacing w:line="314" w:lineRule="auto"/>
        <w:ind w:left="100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access</w:t>
      </w:r>
      <w:r>
        <w:rPr>
          <w:spacing w:val="-13"/>
          <w:sz w:val="20"/>
        </w:rPr>
        <w:t xml:space="preserve"> </w:t>
      </w:r>
      <w:r>
        <w:rPr>
          <w:sz w:val="20"/>
        </w:rPr>
        <w:t>tokens,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names</w:t>
      </w:r>
      <w:proofErr w:type="gram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passwords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even</w:t>
      </w:r>
      <w:r>
        <w:rPr>
          <w:spacing w:val="-12"/>
          <w:sz w:val="20"/>
        </w:rPr>
        <w:t xml:space="preserve"> </w:t>
      </w:r>
      <w:r>
        <w:rPr>
          <w:sz w:val="20"/>
        </w:rPr>
        <w:t>URLs</w:t>
      </w:r>
      <w:r>
        <w:rPr>
          <w:spacing w:val="-13"/>
          <w:sz w:val="20"/>
        </w:rPr>
        <w:t xml:space="preserve"> </w:t>
      </w:r>
      <w:r>
        <w:rPr>
          <w:sz w:val="20"/>
        </w:rPr>
        <w:t>must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3"/>
          <w:sz w:val="20"/>
        </w:rPr>
        <w:t xml:space="preserve"> </w:t>
      </w:r>
      <w:r>
        <w:rPr>
          <w:sz w:val="20"/>
        </w:rPr>
        <w:t>using variable groups (</w:t>
      </w:r>
      <w:r>
        <w:rPr>
          <w:b/>
          <w:sz w:val="20"/>
        </w:rPr>
        <w:t xml:space="preserve">Project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Pipelines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Library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>New Variable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Group</w:t>
      </w:r>
      <w:r>
        <w:rPr>
          <w:sz w:val="20"/>
        </w:rPr>
        <w:t>).</w:t>
      </w:r>
    </w:p>
    <w:p w14:paraId="3238E23B" w14:textId="77777777" w:rsidR="00956473" w:rsidRDefault="00956473">
      <w:pPr>
        <w:pStyle w:val="BodyText"/>
        <w:spacing w:before="2"/>
        <w:rPr>
          <w:sz w:val="10"/>
        </w:rPr>
      </w:pPr>
    </w:p>
    <w:p w14:paraId="4B4BC880" w14:textId="77777777" w:rsidR="00956473" w:rsidRDefault="00000000">
      <w:pPr>
        <w:pStyle w:val="BodyText"/>
        <w:spacing w:before="95" w:line="340" w:lineRule="auto"/>
        <w:ind w:left="100" w:right="379"/>
      </w:pPr>
      <w:r>
        <w:rPr>
          <w:rFonts w:ascii="Courier New"/>
          <w:sz w:val="16"/>
          <w:shd w:val="clear" w:color="auto" w:fill="EDEDED"/>
        </w:rPr>
        <w:t>AZURE_TOKEN</w:t>
      </w:r>
      <w:r>
        <w:rPr>
          <w:rFonts w:ascii="Courier New"/>
          <w:spacing w:val="-59"/>
          <w:sz w:val="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Duck</w:t>
      </w:r>
      <w:r>
        <w:rPr>
          <w:spacing w:val="-12"/>
        </w:rPr>
        <w:t xml:space="preserve"> </w:t>
      </w:r>
      <w:r>
        <w:t>Fix</w:t>
      </w:r>
      <w:r>
        <w:rPr>
          <w:spacing w:val="-13"/>
        </w:rPr>
        <w:t xml:space="preserve"> </w:t>
      </w:r>
      <w:r>
        <w:t>PR,</w:t>
      </w:r>
      <w:r>
        <w:rPr>
          <w:spacing w:val="-12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Duck/Coverity</w:t>
      </w:r>
      <w:r>
        <w:rPr>
          <w:spacing w:val="-12"/>
        </w:rPr>
        <w:t xml:space="preserve"> </w:t>
      </w:r>
      <w:r>
        <w:t>PR</w:t>
      </w:r>
      <w:r>
        <w:rPr>
          <w:spacing w:val="-12"/>
        </w:rPr>
        <w:t xml:space="preserve"> </w:t>
      </w:r>
      <w:r>
        <w:t>Comment. There are two different types of tokens to pass to</w:t>
      </w:r>
      <w:r>
        <w:rPr>
          <w:spacing w:val="-20"/>
        </w:rPr>
        <w:t xml:space="preserve"> </w:t>
      </w:r>
      <w:r>
        <w:rPr>
          <w:rFonts w:ascii="Courier New"/>
          <w:sz w:val="16"/>
          <w:shd w:val="clear" w:color="auto" w:fill="EDEDED"/>
        </w:rPr>
        <w:t>AZURE_TOKEN</w:t>
      </w:r>
      <w:r>
        <w:t>:</w:t>
      </w:r>
    </w:p>
    <w:p w14:paraId="3557B2E3" w14:textId="77777777" w:rsidR="00956473" w:rsidRDefault="00956473">
      <w:pPr>
        <w:pStyle w:val="BodyText"/>
        <w:spacing w:before="1"/>
        <w:rPr>
          <w:sz w:val="22"/>
        </w:rPr>
      </w:pPr>
    </w:p>
    <w:p w14:paraId="007686E2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line="321" w:lineRule="auto"/>
        <w:ind w:right="520"/>
        <w:jc w:val="both"/>
        <w:rPr>
          <w:rFonts w:ascii="Courier New" w:hAnsi="Courier New"/>
          <w:sz w:val="16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AZURE_TOKEN:</w:t>
      </w:r>
      <w:r>
        <w:rPr>
          <w:rFonts w:ascii="Courier New" w:hAnsi="Courier New"/>
          <w:spacing w:val="-11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$(</w:t>
      </w:r>
      <w:proofErr w:type="spellStart"/>
      <w:r>
        <w:rPr>
          <w:rFonts w:ascii="Courier New" w:hAnsi="Courier New"/>
          <w:sz w:val="16"/>
          <w:shd w:val="clear" w:color="auto" w:fill="EDEDED"/>
        </w:rPr>
        <w:t>System.AccessToken</w:t>
      </w:r>
      <w:proofErr w:type="spellEnd"/>
      <w:r>
        <w:rPr>
          <w:rFonts w:ascii="Courier New" w:hAnsi="Courier New"/>
          <w:sz w:val="16"/>
          <w:shd w:val="clear" w:color="auto" w:fill="EDEDED"/>
        </w:rPr>
        <w:t>)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enable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interface.</w:t>
      </w:r>
      <w:r>
        <w:rPr>
          <w:spacing w:val="-6"/>
          <w:sz w:val="20"/>
        </w:rPr>
        <w:t xml:space="preserve"> </w:t>
      </w:r>
      <w:r>
        <w:rPr>
          <w:sz w:val="20"/>
        </w:rPr>
        <w:t>Go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to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 xml:space="preserve"> </w:t>
      </w:r>
      <w:r>
        <w:rPr>
          <w:b/>
          <w:sz w:val="20"/>
        </w:rPr>
        <w:t>Repository</w:t>
      </w:r>
      <w:r>
        <w:rPr>
          <w:b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Contribute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pull requests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Create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branch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disable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repository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Allow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Confirm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16"/>
          <w:shd w:val="clear" w:color="auto" w:fill="EDEDED"/>
        </w:rPr>
        <w:t>System.AccessToken</w:t>
      </w:r>
      <w:proofErr w:type="spellEnd"/>
    </w:p>
    <w:p w14:paraId="5E214C77" w14:textId="77777777" w:rsidR="00956473" w:rsidRDefault="00956473">
      <w:pPr>
        <w:spacing w:line="321" w:lineRule="auto"/>
        <w:jc w:val="both"/>
        <w:rPr>
          <w:rFonts w:ascii="Courier New" w:hAnsi="Courier New"/>
          <w:sz w:val="16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3E7F4C32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6 - Azure DevOps - Synopsys Security Scan | 56</w:t>
      </w:r>
    </w:p>
    <w:p w14:paraId="349AECBC" w14:textId="77777777" w:rsidR="00956473" w:rsidRDefault="00956473">
      <w:pPr>
        <w:pStyle w:val="BodyText"/>
        <w:rPr>
          <w:sz w:val="22"/>
        </w:rPr>
      </w:pPr>
    </w:p>
    <w:p w14:paraId="3678C895" w14:textId="77777777" w:rsidR="00956473" w:rsidRDefault="00956473">
      <w:pPr>
        <w:pStyle w:val="BodyText"/>
        <w:rPr>
          <w:sz w:val="22"/>
        </w:rPr>
      </w:pPr>
    </w:p>
    <w:p w14:paraId="52B3BF44" w14:textId="77777777" w:rsidR="00956473" w:rsidRDefault="00000000">
      <w:pPr>
        <w:spacing w:before="144" w:line="331" w:lineRule="auto"/>
        <w:ind w:left="700" w:right="229"/>
        <w:rPr>
          <w:sz w:val="20"/>
        </w:rPr>
      </w:pPr>
      <w:r>
        <w:rPr>
          <w:sz w:val="20"/>
        </w:rPr>
        <w:t xml:space="preserve">has </w:t>
      </w:r>
      <w:r>
        <w:rPr>
          <w:b/>
          <w:sz w:val="20"/>
        </w:rPr>
        <w:t xml:space="preserve">Contribute to PR </w:t>
      </w:r>
      <w:r>
        <w:rPr>
          <w:sz w:val="20"/>
        </w:rPr>
        <w:t>permissions (</w:t>
      </w:r>
      <w:r>
        <w:rPr>
          <w:b/>
          <w:sz w:val="20"/>
        </w:rPr>
        <w:t xml:space="preserve">Project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Project Settings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Repositories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 xml:space="preserve">Security </w:t>
      </w:r>
      <w:r>
        <w:rPr>
          <w:rFonts w:ascii="Segoe UI" w:hAnsi="Segoe UI"/>
          <w:sz w:val="20"/>
        </w:rPr>
        <w:t xml:space="preserve">→ </w:t>
      </w:r>
      <w:r>
        <w:rPr>
          <w:b/>
          <w:sz w:val="20"/>
        </w:rPr>
        <w:t>Build Service User</w:t>
      </w:r>
      <w:r>
        <w:rPr>
          <w:sz w:val="20"/>
        </w:rPr>
        <w:t>).</w:t>
      </w:r>
    </w:p>
    <w:p w14:paraId="54BD63F3" w14:textId="77777777" w:rsidR="00956473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7"/>
        <w:rPr>
          <w:sz w:val="20"/>
        </w:rPr>
      </w:pPr>
      <w:r>
        <w:rPr>
          <w:spacing w:val="-5"/>
          <w:sz w:val="20"/>
        </w:rPr>
        <w:t xml:space="preserve">To </w:t>
      </w:r>
      <w:r>
        <w:rPr>
          <w:sz w:val="20"/>
        </w:rPr>
        <w:t xml:space="preserve">use </w:t>
      </w:r>
      <w:r>
        <w:rPr>
          <w:rFonts w:ascii="Courier New" w:hAnsi="Courier New"/>
          <w:sz w:val="16"/>
          <w:shd w:val="clear" w:color="auto" w:fill="EDEDED"/>
        </w:rPr>
        <w:t>AZURE_TOKEN:</w:t>
      </w:r>
      <w:r>
        <w:rPr>
          <w:rFonts w:ascii="Courier New" w:hAnsi="Courier New"/>
          <w:spacing w:val="-59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$(PAT_TOKEN)</w:t>
      </w:r>
      <w:r>
        <w:rPr>
          <w:sz w:val="20"/>
        </w:rPr>
        <w:t xml:space="preserve">, </w:t>
      </w:r>
      <w:r>
        <w:rPr>
          <w:spacing w:val="-9"/>
          <w:sz w:val="20"/>
        </w:rPr>
        <w:t xml:space="preserve">PAT </w:t>
      </w:r>
      <w:r>
        <w:rPr>
          <w:sz w:val="20"/>
        </w:rPr>
        <w:t xml:space="preserve">token should have minimum permissions </w:t>
      </w:r>
      <w:r>
        <w:rPr>
          <w:b/>
          <w:sz w:val="20"/>
        </w:rPr>
        <w:t xml:space="preserve">Code - Full </w:t>
      </w:r>
      <w:r>
        <w:rPr>
          <w:sz w:val="20"/>
        </w:rPr>
        <w:t>and</w:t>
      </w:r>
    </w:p>
    <w:p w14:paraId="00B04FBA" w14:textId="77777777" w:rsidR="00956473" w:rsidRDefault="00000000">
      <w:pPr>
        <w:spacing w:before="100"/>
        <w:ind w:left="700"/>
        <w:rPr>
          <w:sz w:val="20"/>
        </w:rPr>
      </w:pPr>
      <w:r>
        <w:rPr>
          <w:b/>
          <w:sz w:val="20"/>
        </w:rPr>
        <w:t>Pull Request Threads - Read &amp; write</w:t>
      </w:r>
      <w:r>
        <w:rPr>
          <w:sz w:val="20"/>
        </w:rPr>
        <w:t xml:space="preserve">. See </w:t>
      </w:r>
      <w:hyperlink r:id="rId45">
        <w:r>
          <w:rPr>
            <w:color w:val="337AB7"/>
            <w:sz w:val="20"/>
          </w:rPr>
          <w:t xml:space="preserve">Use personal access tokens </w:t>
        </w:r>
      </w:hyperlink>
      <w:r>
        <w:rPr>
          <w:sz w:val="20"/>
        </w:rPr>
        <w:t>for more details.</w:t>
      </w:r>
    </w:p>
    <w:p w14:paraId="06EF3C02" w14:textId="77777777" w:rsidR="00956473" w:rsidRDefault="00956473">
      <w:pPr>
        <w:pStyle w:val="BodyText"/>
        <w:spacing w:before="6"/>
        <w:rPr>
          <w:sz w:val="30"/>
        </w:rPr>
      </w:pPr>
    </w:p>
    <w:p w14:paraId="22DDDD5D" w14:textId="58960DA3" w:rsidR="00956473" w:rsidRDefault="00447915">
      <w:pPr>
        <w:spacing w:line="328" w:lineRule="auto"/>
        <w:ind w:left="100" w:right="302"/>
        <w:rPr>
          <w:sz w:val="20"/>
        </w:rPr>
      </w:pPr>
      <w:ins w:id="435" w:author="Raj Kesarapalli" w:date="2023-07-28T16:26:00Z">
        <w:r>
          <w:rPr>
            <w:sz w:val="20"/>
          </w:rPr>
          <w:t>I</w:t>
        </w:r>
      </w:ins>
      <w:r w:rsidR="00000000">
        <w:rPr>
          <w:sz w:val="20"/>
        </w:rPr>
        <w:t xml:space="preserve">f you like Synopsys Security Scan to add comments to pull requests (supported </w:t>
      </w:r>
      <w:proofErr w:type="spellStart"/>
      <w:r w:rsidR="00000000">
        <w:rPr>
          <w:sz w:val="20"/>
        </w:rPr>
        <w:t>forBlack</w:t>
      </w:r>
      <w:proofErr w:type="spellEnd"/>
      <w:r w:rsidR="00000000">
        <w:rPr>
          <w:sz w:val="20"/>
        </w:rPr>
        <w:t xml:space="preserve"> Duck and Coverity), enable </w:t>
      </w:r>
      <w:proofErr w:type="spellStart"/>
      <w:r w:rsidR="00000000">
        <w:rPr>
          <w:b/>
          <w:sz w:val="20"/>
        </w:rPr>
        <w:t>Buildvalidation</w:t>
      </w:r>
      <w:proofErr w:type="spellEnd"/>
      <w:r w:rsidR="00000000">
        <w:rPr>
          <w:b/>
          <w:sz w:val="20"/>
        </w:rPr>
        <w:t xml:space="preserve"> policy </w:t>
      </w:r>
      <w:r w:rsidR="00000000">
        <w:rPr>
          <w:sz w:val="20"/>
        </w:rPr>
        <w:t>(</w:t>
      </w:r>
      <w:proofErr w:type="spellStart"/>
      <w:r w:rsidR="00000000">
        <w:rPr>
          <w:b/>
          <w:sz w:val="20"/>
        </w:rPr>
        <w:t>Project</w:t>
      </w:r>
      <w:r w:rsidR="00000000">
        <w:rPr>
          <w:rFonts w:ascii="Segoe UI" w:hAnsi="Segoe UI"/>
          <w:sz w:val="20"/>
        </w:rPr>
        <w:t>→</w:t>
      </w:r>
      <w:r w:rsidR="00000000">
        <w:rPr>
          <w:b/>
          <w:sz w:val="20"/>
        </w:rPr>
        <w:t>ProjectSettings</w:t>
      </w:r>
      <w:proofErr w:type="spellEnd"/>
      <w:r w:rsidR="00000000">
        <w:rPr>
          <w:b/>
          <w:sz w:val="20"/>
        </w:rPr>
        <w:t xml:space="preserve"> </w:t>
      </w:r>
      <w:r w:rsidR="00000000">
        <w:rPr>
          <w:rFonts w:ascii="Segoe UI" w:hAnsi="Segoe UI"/>
          <w:sz w:val="20"/>
        </w:rPr>
        <w:t xml:space="preserve">→ </w:t>
      </w:r>
      <w:proofErr w:type="spellStart"/>
      <w:r w:rsidR="00000000">
        <w:rPr>
          <w:b/>
          <w:sz w:val="20"/>
        </w:rPr>
        <w:t>Repositories</w:t>
      </w:r>
      <w:r w:rsidR="00000000">
        <w:rPr>
          <w:rFonts w:ascii="Segoe UI" w:hAnsi="Segoe UI"/>
          <w:sz w:val="20"/>
        </w:rPr>
        <w:t>→</w:t>
      </w:r>
      <w:r w:rsidR="00000000">
        <w:rPr>
          <w:b/>
          <w:sz w:val="20"/>
        </w:rPr>
        <w:t>Branch</w:t>
      </w:r>
      <w:proofErr w:type="spellEnd"/>
      <w:r w:rsidR="00000000">
        <w:rPr>
          <w:b/>
          <w:sz w:val="20"/>
        </w:rPr>
        <w:t xml:space="preserve"> Policy </w:t>
      </w:r>
      <w:r w:rsidR="00000000">
        <w:rPr>
          <w:rFonts w:ascii="Segoe UI" w:hAnsi="Segoe UI"/>
          <w:sz w:val="20"/>
        </w:rPr>
        <w:t>→</w:t>
      </w:r>
      <w:r w:rsidR="00000000">
        <w:rPr>
          <w:b/>
          <w:sz w:val="20"/>
        </w:rPr>
        <w:t>Add branch protection</w:t>
      </w:r>
      <w:r w:rsidR="00000000">
        <w:rPr>
          <w:sz w:val="20"/>
        </w:rPr>
        <w:t xml:space="preserve">) to trigger the pipeline on any PR or push event to a branch (usually main or master branch). See </w:t>
      </w:r>
      <w:hyperlink r:id="rId46">
        <w:r w:rsidR="00000000">
          <w:rPr>
            <w:color w:val="337AB7"/>
            <w:sz w:val="20"/>
          </w:rPr>
          <w:t xml:space="preserve">Build Validation </w:t>
        </w:r>
      </w:hyperlink>
      <w:r w:rsidR="00000000">
        <w:rPr>
          <w:sz w:val="20"/>
        </w:rPr>
        <w:t>for more details.</w:t>
      </w:r>
    </w:p>
    <w:p w14:paraId="34820673" w14:textId="77777777" w:rsidR="00956473" w:rsidRDefault="00956473">
      <w:pPr>
        <w:pStyle w:val="BodyText"/>
        <w:spacing w:before="11"/>
        <w:rPr>
          <w:sz w:val="18"/>
        </w:rPr>
      </w:pPr>
    </w:p>
    <w:p w14:paraId="7B3E3ACF" w14:textId="77777777" w:rsidR="00956473" w:rsidRDefault="00000000">
      <w:pPr>
        <w:pStyle w:val="Heading4"/>
      </w:pPr>
      <w:bookmarkStart w:id="436" w:name="Configure_Azure_Pipeline"/>
      <w:bookmarkEnd w:id="436"/>
      <w:r>
        <w:t>Configure Azure Pipeline</w:t>
      </w:r>
    </w:p>
    <w:p w14:paraId="1D631545" w14:textId="77777777" w:rsidR="00956473" w:rsidRDefault="00956473">
      <w:pPr>
        <w:pStyle w:val="BodyText"/>
        <w:spacing w:before="2"/>
        <w:rPr>
          <w:b/>
          <w:sz w:val="21"/>
        </w:rPr>
      </w:pPr>
    </w:p>
    <w:p w14:paraId="7D33AFE2" w14:textId="77777777" w:rsidR="00956473" w:rsidRDefault="00000000">
      <w:pPr>
        <w:pStyle w:val="BodyText"/>
        <w:spacing w:line="331" w:lineRule="auto"/>
        <w:ind w:left="100" w:right="37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(</w:t>
      </w: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 xml:space="preserve"> </w:t>
      </w:r>
      <w:r>
        <w:rPr>
          <w:b/>
        </w:rPr>
        <w:t>Pipelines</w:t>
      </w:r>
      <w:r>
        <w:rPr>
          <w:b/>
          <w:spacing w:val="-7"/>
        </w:rPr>
        <w:t xml:space="preserve"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 xml:space="preserve"> </w:t>
      </w:r>
      <w:r>
        <w:rPr>
          <w:b/>
        </w:rPr>
        <w:t>New</w:t>
      </w:r>
      <w:r>
        <w:rPr>
          <w:b/>
          <w:spacing w:val="-8"/>
        </w:rPr>
        <w:t xml:space="preserve"> </w:t>
      </w:r>
      <w:r>
        <w:rPr>
          <w:b/>
        </w:rPr>
        <w:t>Pipeline</w:t>
      </w:r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 required</w:t>
      </w:r>
      <w:r>
        <w:rPr>
          <w:spacing w:val="-7"/>
        </w:rPr>
        <w:t xml:space="preserve"> </w:t>
      </w:r>
      <w:r>
        <w:t>fields.</w:t>
      </w:r>
      <w:r>
        <w:rPr>
          <w:spacing w:val="-7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agent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initiate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pipeline.</w:t>
      </w:r>
    </w:p>
    <w:p w14:paraId="42EF7DAB" w14:textId="77777777" w:rsidR="00956473" w:rsidRDefault="00956473">
      <w:pPr>
        <w:pStyle w:val="BodyText"/>
        <w:spacing w:before="3"/>
        <w:rPr>
          <w:sz w:val="22"/>
        </w:rPr>
      </w:pPr>
    </w:p>
    <w:p w14:paraId="78B4D9AA" w14:textId="77777777" w:rsidR="00956473" w:rsidRDefault="00000000">
      <w:pPr>
        <w:pStyle w:val="Heading2"/>
      </w:pPr>
      <w:bookmarkStart w:id="437" w:name="Using_Azure_DevOps_Extension_with_Polari"/>
      <w:bookmarkStart w:id="438" w:name="_bookmark41"/>
      <w:bookmarkEnd w:id="437"/>
      <w:bookmarkEnd w:id="438"/>
      <w:r>
        <w:t>Using Azure DevOps Extension with Polaris</w:t>
      </w:r>
    </w:p>
    <w:p w14:paraId="41BBFBEA" w14:textId="77777777" w:rsidR="00C86EAE" w:rsidRDefault="00C86EAE">
      <w:pPr>
        <w:pStyle w:val="BodyText"/>
        <w:spacing w:before="212" w:line="340" w:lineRule="auto"/>
        <w:ind w:left="100" w:right="216"/>
        <w:rPr>
          <w:ins w:id="439" w:author="Raj Kesarapalli" w:date="2023-07-28T15:52:00Z"/>
        </w:rPr>
      </w:pPr>
    </w:p>
    <w:p w14:paraId="244E1360" w14:textId="768D6B37" w:rsidR="00C86EAE" w:rsidRDefault="00C86EAE" w:rsidP="00C86EAE">
      <w:pPr>
        <w:pStyle w:val="BodyText"/>
        <w:spacing w:before="212" w:line="340" w:lineRule="auto"/>
        <w:ind w:left="100"/>
        <w:rPr>
          <w:ins w:id="440" w:author="Raj Kesarapalli" w:date="2023-07-28T15:52:00Z"/>
        </w:rPr>
      </w:pPr>
      <w:ins w:id="441" w:author="Raj Kesarapalli" w:date="2023-07-28T15:52:00Z">
        <w:r>
          <w:t>Before</w:t>
        </w:r>
        <w:r>
          <w:rPr>
            <w:spacing w:val="-14"/>
          </w:rPr>
          <w:t xml:space="preserve"> </w:t>
        </w:r>
        <w:r>
          <w:t>running</w:t>
        </w:r>
        <w:r>
          <w:rPr>
            <w:spacing w:val="-13"/>
          </w:rPr>
          <w:t xml:space="preserve"> </w:t>
        </w:r>
        <w:r>
          <w:t>a</w:t>
        </w:r>
        <w:r>
          <w:rPr>
            <w:spacing w:val="-13"/>
          </w:rPr>
          <w:t xml:space="preserve"> </w:t>
        </w:r>
        <w:r>
          <w:t>pipeline</w:t>
        </w:r>
        <w:r>
          <w:rPr>
            <w:spacing w:val="-13"/>
          </w:rPr>
          <w:t xml:space="preserve"> </w:t>
        </w:r>
        <w:r>
          <w:t>using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3"/>
          </w:rPr>
          <w:t xml:space="preserve"> </w:t>
        </w:r>
      </w:ins>
      <w:ins w:id="442" w:author="Raj Kesarapalli" w:date="2023-07-28T15:53:00Z">
        <w:r>
          <w:t xml:space="preserve">Security Scan </w:t>
        </w:r>
      </w:ins>
      <w:ins w:id="443" w:author="Raj Kesarapalli" w:date="2023-07-28T15:52:00Z">
        <w:r>
          <w:t>with</w:t>
        </w:r>
        <w:r>
          <w:rPr>
            <w:spacing w:val="-13"/>
          </w:rPr>
          <w:t xml:space="preserve"> </w:t>
        </w:r>
        <w:r>
          <w:t>Polaris,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must</w:t>
        </w:r>
        <w:r>
          <w:rPr>
            <w:spacing w:val="-13"/>
          </w:rPr>
          <w:t xml:space="preserve"> </w:t>
        </w:r>
        <w:r>
          <w:t>set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appropriate applications and entitlements in your Polaris</w:t>
        </w:r>
        <w:r>
          <w:rPr>
            <w:spacing w:val="-15"/>
          </w:rPr>
          <w:t xml:space="preserve"> </w:t>
        </w:r>
        <w:r>
          <w:t>environment.</w:t>
        </w:r>
      </w:ins>
    </w:p>
    <w:p w14:paraId="66963160" w14:textId="77777777" w:rsidR="002C5F20" w:rsidRDefault="002C5F20" w:rsidP="002C5F20">
      <w:pPr>
        <w:pStyle w:val="BodyText"/>
        <w:spacing w:line="340" w:lineRule="auto"/>
        <w:ind w:left="100"/>
        <w:rPr>
          <w:ins w:id="444" w:author="Raj Kesarapalli" w:date="2023-07-28T15:53:00Z"/>
        </w:rPr>
      </w:pPr>
    </w:p>
    <w:p w14:paraId="4101F979" w14:textId="21C3CE05" w:rsidR="00C86EAE" w:rsidRDefault="002C5F20">
      <w:pPr>
        <w:pStyle w:val="BodyText"/>
        <w:spacing w:line="340" w:lineRule="auto"/>
        <w:ind w:left="100"/>
        <w:rPr>
          <w:ins w:id="445" w:author="Raj Kesarapalli" w:date="2023-07-28T15:52:00Z"/>
        </w:rPr>
        <w:pPrChange w:id="446" w:author="Raj Kesarapalli" w:date="2023-07-28T15:54:00Z">
          <w:pPr>
            <w:pStyle w:val="BodyText"/>
            <w:spacing w:before="212" w:line="340" w:lineRule="auto"/>
            <w:ind w:left="100" w:right="216"/>
          </w:pPr>
        </w:pPrChange>
      </w:pPr>
      <w:ins w:id="447" w:author="Raj Kesarapalli" w:date="2023-07-28T15:53:00Z">
        <w:r>
          <w:t>Using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3"/>
          </w:rPr>
          <w:t xml:space="preserve"> </w:t>
        </w:r>
        <w:r>
          <w:t>Security Scan,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can</w:t>
        </w:r>
        <w:r>
          <w:rPr>
            <w:spacing w:val="-13"/>
          </w:rPr>
          <w:t xml:space="preserve"> </w:t>
        </w:r>
        <w:r>
          <w:t>perform</w:t>
        </w:r>
        <w:r>
          <w:rPr>
            <w:spacing w:val="-13"/>
          </w:rPr>
          <w:t xml:space="preserve"> </w:t>
        </w:r>
        <w:r>
          <w:t>scans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push</w:t>
        </w:r>
        <w:r>
          <w:rPr>
            <w:spacing w:val="-13"/>
          </w:rPr>
          <w:t xml:space="preserve"> </w:t>
        </w:r>
        <w:r>
          <w:t>events</w:t>
        </w:r>
        <w:r>
          <w:rPr>
            <w:spacing w:val="-13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main</w:t>
        </w:r>
        <w:r>
          <w:rPr>
            <w:spacing w:val="-13"/>
          </w:rPr>
          <w:t xml:space="preserve"> </w:t>
        </w:r>
        <w:r>
          <w:t>branches.</w:t>
        </w:r>
        <w:r>
          <w:rPr>
            <w:spacing w:val="-13"/>
          </w:rPr>
          <w:t xml:space="preserve"> </w:t>
        </w:r>
        <w:r>
          <w:t>Pull</w:t>
        </w:r>
        <w:r>
          <w:rPr>
            <w:spacing w:val="-13"/>
          </w:rPr>
          <w:t xml:space="preserve"> </w:t>
        </w:r>
        <w:r>
          <w:t>request</w:t>
        </w:r>
        <w:r>
          <w:rPr>
            <w:spacing w:val="-13"/>
          </w:rPr>
          <w:t xml:space="preserve"> </w:t>
        </w:r>
        <w:r>
          <w:t>scanning</w:t>
        </w:r>
        <w:r>
          <w:rPr>
            <w:spacing w:val="-13"/>
          </w:rPr>
          <w:t xml:space="preserve"> </w:t>
        </w:r>
        <w:r>
          <w:t>is currently not supported for</w:t>
        </w:r>
        <w:r>
          <w:rPr>
            <w:spacing w:val="-7"/>
          </w:rPr>
          <w:t xml:space="preserve"> </w:t>
        </w:r>
        <w:r>
          <w:t>Polaris.</w:t>
        </w:r>
      </w:ins>
    </w:p>
    <w:p w14:paraId="59E9C70C" w14:textId="4ADE4823" w:rsidR="002C5F20" w:rsidRDefault="00C11CAC">
      <w:pPr>
        <w:pStyle w:val="BodyText"/>
        <w:spacing w:before="212" w:line="340" w:lineRule="auto"/>
        <w:ind w:left="100" w:right="216"/>
        <w:rPr>
          <w:ins w:id="448" w:author="Raj Kesarapalli" w:date="2023-07-28T15:53:00Z"/>
        </w:rPr>
      </w:pPr>
      <w:del w:id="449" w:author="Raj Kesarapalli" w:date="2023-07-28T15:53:00Z">
        <w:r w:rsidDel="002C5F20">
          <w:delText>Before running a pipeline using the Synopsys Security Scan and Polaris, add</w:delText>
        </w:r>
      </w:del>
      <w:ins w:id="450" w:author="Raj Kesarapalli" w:date="2023-07-28T15:53:00Z">
        <w:r w:rsidR="002C5F20">
          <w:t>To use Synopsys Security Scan:</w:t>
        </w:r>
      </w:ins>
    </w:p>
    <w:p w14:paraId="3D44EE7C" w14:textId="395F035C" w:rsidR="002C5F20" w:rsidRDefault="00C11CAC" w:rsidP="002C5F20">
      <w:pPr>
        <w:pStyle w:val="BodyText"/>
        <w:numPr>
          <w:ilvl w:val="0"/>
          <w:numId w:val="11"/>
        </w:numPr>
        <w:spacing w:before="212" w:line="340" w:lineRule="auto"/>
        <w:ind w:right="216"/>
        <w:rPr>
          <w:ins w:id="451" w:author="Raj Kesarapalli" w:date="2023-07-28T15:54:00Z"/>
        </w:rPr>
      </w:pPr>
      <w:del w:id="452" w:author="Raj Kesarapalli" w:date="2023-07-28T15:54:00Z">
        <w:r w:rsidDel="002C5F20">
          <w:delText xml:space="preserve"> </w:delText>
        </w:r>
        <w:r w:rsidDel="002C5F20">
          <w:rPr>
            <w:rFonts w:ascii="Courier New"/>
            <w:sz w:val="16"/>
            <w:shd w:val="clear" w:color="auto" w:fill="EDEDED"/>
          </w:rPr>
          <w:delText>azure-pipelines.yml</w:delText>
        </w:r>
        <w:r w:rsidDel="002C5F20">
          <w:rPr>
            <w:rFonts w:ascii="Courier New"/>
            <w:sz w:val="16"/>
          </w:rPr>
          <w:delText xml:space="preserve"> </w:delText>
        </w:r>
        <w:r w:rsidDel="002C5F20">
          <w:delText>to your</w:delText>
        </w:r>
        <w:r w:rsidDel="002C5F20">
          <w:rPr>
            <w:spacing w:val="-16"/>
          </w:rPr>
          <w:delText xml:space="preserve"> </w:delText>
        </w:r>
        <w:r w:rsidDel="002C5F20">
          <w:delText>project.</w:delText>
        </w:r>
      </w:del>
      <w:r>
        <w:rPr>
          <w:spacing w:val="-16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t>sensitive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usernames,</w:t>
      </w:r>
      <w:r>
        <w:rPr>
          <w:spacing w:val="-16"/>
        </w:rPr>
        <w:t xml:space="preserve"> </w:t>
      </w:r>
      <w:r>
        <w:t>passwords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URLs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pipeline</w:t>
      </w:r>
      <w:r>
        <w:rPr>
          <w:spacing w:val="-16"/>
        </w:rPr>
        <w:t xml:space="preserve"> </w:t>
      </w:r>
      <w:r>
        <w:t xml:space="preserve">variables. </w:t>
      </w:r>
    </w:p>
    <w:p w14:paraId="34D57B11" w14:textId="77777777" w:rsidR="002C5F20" w:rsidRDefault="002C5F20" w:rsidP="002C5F20">
      <w:pPr>
        <w:pStyle w:val="BodyText"/>
        <w:numPr>
          <w:ilvl w:val="0"/>
          <w:numId w:val="11"/>
        </w:numPr>
        <w:spacing w:before="212" w:line="340" w:lineRule="auto"/>
        <w:ind w:right="216"/>
        <w:rPr>
          <w:ins w:id="453" w:author="Raj Kesarapalli" w:date="2023-07-28T15:54:00Z"/>
        </w:rPr>
      </w:pPr>
      <w:proofErr w:type="gramStart"/>
      <w:ins w:id="454" w:author="Raj Kesarapalli" w:date="2023-07-28T15:54:00Z">
        <w:r>
          <w:t xml:space="preserve">Add  </w:t>
        </w:r>
        <w:r>
          <w:rPr>
            <w:rFonts w:ascii="Courier New"/>
            <w:sz w:val="16"/>
            <w:shd w:val="clear" w:color="auto" w:fill="EDEDED"/>
          </w:rPr>
          <w:t>azure-</w:t>
        </w:r>
        <w:proofErr w:type="spellStart"/>
        <w:r>
          <w:rPr>
            <w:rFonts w:ascii="Courier New"/>
            <w:sz w:val="16"/>
            <w:shd w:val="clear" w:color="auto" w:fill="EDEDED"/>
          </w:rPr>
          <w:t>pipelines.yml</w:t>
        </w:r>
        <w:proofErr w:type="spellEnd"/>
        <w:proofErr w:type="gramEnd"/>
        <w:r>
          <w:rPr>
            <w:rFonts w:ascii="Courier New"/>
            <w:sz w:val="16"/>
          </w:rPr>
          <w:t xml:space="preserve"> </w:t>
        </w:r>
        <w:r>
          <w:t>to your</w:t>
        </w:r>
        <w:r>
          <w:rPr>
            <w:spacing w:val="-16"/>
          </w:rPr>
          <w:t xml:space="preserve"> </w:t>
        </w:r>
        <w:r>
          <w:t>project.</w:t>
        </w:r>
      </w:ins>
    </w:p>
    <w:p w14:paraId="5540BD18" w14:textId="77777777" w:rsidR="002C5F20" w:rsidRDefault="00C11CAC" w:rsidP="002C5F20">
      <w:pPr>
        <w:pStyle w:val="BodyText"/>
        <w:numPr>
          <w:ilvl w:val="0"/>
          <w:numId w:val="11"/>
        </w:numPr>
        <w:spacing w:before="212" w:line="340" w:lineRule="auto"/>
        <w:ind w:right="216"/>
        <w:rPr>
          <w:ins w:id="455" w:author="Raj Kesarapalli" w:date="2023-07-28T15:54:00Z"/>
        </w:rPr>
      </w:pPr>
      <w:r>
        <w:t xml:space="preserve">Push the changes and an agent will pick up the job and initiate the pipeline. </w:t>
      </w:r>
    </w:p>
    <w:p w14:paraId="31B049A6" w14:textId="70CDF32C" w:rsidR="002C5F20" w:rsidRDefault="002C5F20">
      <w:pPr>
        <w:pStyle w:val="BodyText"/>
        <w:spacing w:before="212" w:line="340" w:lineRule="auto"/>
        <w:ind w:left="1080" w:right="216"/>
        <w:rPr>
          <w:ins w:id="456" w:author="Raj Kesarapalli" w:date="2023-07-28T15:54:00Z"/>
        </w:rPr>
        <w:pPrChange w:id="457" w:author="Raj Kesarapalli" w:date="2023-07-28T15:54:00Z">
          <w:pPr>
            <w:pStyle w:val="BodyText"/>
            <w:numPr>
              <w:numId w:val="11"/>
            </w:numPr>
            <w:spacing w:before="212" w:line="340" w:lineRule="auto"/>
            <w:ind w:left="1440" w:right="216" w:hanging="360"/>
          </w:pPr>
        </w:pPrChange>
      </w:pPr>
    </w:p>
    <w:p w14:paraId="4D0F5913" w14:textId="0D10BC36" w:rsidR="00956473" w:rsidRDefault="002C5F20">
      <w:pPr>
        <w:pStyle w:val="BodyText"/>
        <w:spacing w:before="212" w:line="340" w:lineRule="auto"/>
        <w:ind w:right="216"/>
        <w:pPrChange w:id="458" w:author="Raj Kesarapalli" w:date="2023-07-28T15:54:00Z">
          <w:pPr>
            <w:pStyle w:val="BodyText"/>
            <w:spacing w:before="212" w:line="340" w:lineRule="auto"/>
            <w:ind w:left="100" w:right="216"/>
          </w:pPr>
        </w:pPrChange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17984" behindDoc="1" locked="0" layoutInCell="1" allowOverlap="1" wp14:anchorId="6E194B12" wp14:editId="266E0290">
                <wp:simplePos x="0" y="0"/>
                <wp:positionH relativeFrom="page">
                  <wp:posOffset>915670</wp:posOffset>
                </wp:positionH>
                <wp:positionV relativeFrom="paragraph">
                  <wp:posOffset>525780</wp:posOffset>
                </wp:positionV>
                <wp:extent cx="5892800" cy="3689350"/>
                <wp:effectExtent l="0" t="0" r="0" b="0"/>
                <wp:wrapTopAndBottom/>
                <wp:docPr id="137610370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3689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F31F2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61EBDCAA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trigger:</w:t>
                            </w:r>
                          </w:p>
                          <w:p w14:paraId="307D581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53A997F7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main</w:t>
                            </w:r>
                          </w:p>
                          <w:p w14:paraId="2C37B340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FE473E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A3EE34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49A1A834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pool:</w:t>
                            </w:r>
                          </w:p>
                          <w:p w14:paraId="59BEC06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5E95199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vmImage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ubuntu-latest</w:t>
                            </w:r>
                          </w:p>
                          <w:p w14:paraId="62EC03F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360189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89BD26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3CE3EE85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  <w:p w14:paraId="0F423F22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7B7CB485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- group: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polaris</w:t>
                            </w:r>
                            <w:proofErr w:type="spellEnd"/>
                          </w:p>
                          <w:p w14:paraId="7A2642D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8DFC52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B9BD4F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445F979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steps:</w:t>
                            </w:r>
                          </w:p>
                          <w:p w14:paraId="5B80667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67E765A0" w14:textId="77777777" w:rsidR="00956473" w:rsidRDefault="00000000">
                            <w:pPr>
                              <w:spacing w:line="554" w:lineRule="auto"/>
                              <w:ind w:left="213" w:right="6600" w:hanging="154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task:</w:t>
                            </w:r>
                            <w:r>
                              <w:rPr>
                                <w:rFonts w:ascii="Courier New"/>
                                <w:spacing w:val="-52"/>
                                <w:sz w:val="13"/>
                              </w:rPr>
                              <w:t xml:space="preserve"> </w:t>
                            </w:r>
                            <w:hyperlink r:id="rId47">
                              <w:r>
                                <w:rPr>
                                  <w:rFonts w:ascii="Courier New"/>
                                  <w:sz w:val="13"/>
                                </w:rPr>
                                <w:t>SynopsysSecurityScan@1.0.0</w:t>
                              </w:r>
                            </w:hyperlink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displayName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'Polaris Scan' inputs:</w:t>
                            </w:r>
                          </w:p>
                          <w:p w14:paraId="3332A423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BRIDGE_POLARIS_SERVERURL: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$(POLARIS_SERVER_URL)</w:t>
                            </w:r>
                          </w:p>
                          <w:p w14:paraId="38CF939A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0E5E6054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BRIDGE_POLARIS_ACCESSTOKEN: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$(POLARIS_ACCESS_TOKEN)</w:t>
                            </w:r>
                          </w:p>
                          <w:p w14:paraId="55A220C6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47D036DA" w14:textId="77777777" w:rsidR="00956473" w:rsidRDefault="00000000">
                            <w:pPr>
                              <w:spacing w:before="1"/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BRIDGE_POLARIS_APPLICATION_NAME: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Build.Repository.Name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)</w:t>
                            </w:r>
                          </w:p>
                          <w:p w14:paraId="19D52AC1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17"/>
                              </w:rPr>
                            </w:pPr>
                          </w:p>
                          <w:p w14:paraId="21D5F49F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BRIDGE_POLARIS_PROJECT_NAME: </w:t>
                            </w:r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$(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Build.Repository.Name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i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4B12" id="Text Box 22" o:spid="_x0000_s1278" type="#_x0000_t202" style="position:absolute;margin-left:72.1pt;margin-top:41.4pt;width:464pt;height:290.5pt;z-index:-25149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" fillcolor="#ededed" stroked="f">
                <v:path arrowok="t"/>
                <v:textbox inset="0,0,0,0">
                  <w:txbxContent>
                    <w:p w14:paraId="20BF31F2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61EBDCAA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trigger:</w:t>
                      </w:r>
                    </w:p>
                    <w:p w14:paraId="307D581A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53A997F7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main</w:t>
                      </w:r>
                    </w:p>
                    <w:p w14:paraId="2C37B340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FE473E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A3EE34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49A1A834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pool:</w:t>
                      </w:r>
                    </w:p>
                    <w:p w14:paraId="59BEC06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5E95199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vmImage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ubuntu-latest</w:t>
                      </w:r>
                    </w:p>
                    <w:p w14:paraId="62EC03F1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360189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89BD26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3CE3EE85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  <w:p w14:paraId="0F423F22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7B7CB485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- group: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polaris</w:t>
                      </w:r>
                      <w:proofErr w:type="spellEnd"/>
                    </w:p>
                    <w:p w14:paraId="7A2642D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8DFC52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2B9BD4F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1445F979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steps:</w:t>
                      </w:r>
                    </w:p>
                    <w:p w14:paraId="5B80667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67E765A0" w14:textId="77777777" w:rsidR="00956473" w:rsidRDefault="00000000">
                      <w:pPr>
                        <w:spacing w:line="554" w:lineRule="auto"/>
                        <w:ind w:left="213" w:right="6600" w:hanging="154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task:</w:t>
                      </w:r>
                      <w:r>
                        <w:rPr>
                          <w:rFonts w:ascii="Courier New"/>
                          <w:spacing w:val="-52"/>
                          <w:sz w:val="13"/>
                        </w:rPr>
                        <w:t xml:space="preserve"> </w:t>
                      </w:r>
                      <w:hyperlink r:id="rId48">
                        <w:r>
                          <w:rPr>
                            <w:rFonts w:ascii="Courier New"/>
                            <w:sz w:val="13"/>
                          </w:rPr>
                          <w:t>SynopsysSecurityScan@1.0.0</w:t>
                        </w:r>
                      </w:hyperlink>
                      <w:r>
                        <w:rPr>
                          <w:rFonts w:ascii="Courier New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displayName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'Polaris Scan' inputs:</w:t>
                      </w:r>
                    </w:p>
                    <w:p w14:paraId="3332A423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BRIDGE_POLARIS_SERVERURL: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$(POLARIS_SERVER_URL)</w:t>
                      </w:r>
                    </w:p>
                    <w:p w14:paraId="38CF939A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0E5E6054" w14:textId="77777777" w:rsidR="00956473" w:rsidRDefault="00000000">
                      <w:pPr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BRIDGE_POLARIS_ACCESSTOKEN: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$(POLARIS_ACCESS_TOKEN)</w:t>
                      </w:r>
                    </w:p>
                    <w:p w14:paraId="55A220C6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47D036DA" w14:textId="77777777" w:rsidR="00956473" w:rsidRDefault="00000000">
                      <w:pPr>
                        <w:spacing w:before="1"/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BRIDGE_POLARIS_APPLICATION_NAME: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$(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Build.Repository.Name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)</w:t>
                      </w:r>
                    </w:p>
                    <w:p w14:paraId="19D52AC1" w14:textId="77777777" w:rsidR="00956473" w:rsidRDefault="00956473">
                      <w:pPr>
                        <w:pStyle w:val="BodyText"/>
                        <w:rPr>
                          <w:rFonts w:ascii="Courier New"/>
                          <w:i/>
                          <w:sz w:val="17"/>
                        </w:rPr>
                      </w:pPr>
                    </w:p>
                    <w:p w14:paraId="21D5F49F" w14:textId="77777777" w:rsidR="00956473" w:rsidRDefault="00000000">
                      <w:pPr>
                        <w:ind w:left="367"/>
                        <w:rPr>
                          <w:rFonts w:ascii="Courier New"/>
                          <w:i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BRIDGE_POLARIS_PROJECT_NAME: </w:t>
                      </w:r>
                      <w:r>
                        <w:rPr>
                          <w:rFonts w:ascii="Courier New"/>
                          <w:i/>
                          <w:sz w:val="13"/>
                        </w:rPr>
                        <w:t>$(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i/>
                          <w:sz w:val="13"/>
                        </w:rPr>
                        <w:t>Build.Repository.Name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i/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11CAC">
        <w:t xml:space="preserve">Here is an example </w:t>
      </w:r>
      <w:r w:rsidR="00C11CAC">
        <w:rPr>
          <w:rFonts w:ascii="Courier New"/>
          <w:sz w:val="16"/>
          <w:shd w:val="clear" w:color="auto" w:fill="EDEDED"/>
        </w:rPr>
        <w:t>azure-</w:t>
      </w:r>
      <w:r w:rsidR="00C11CAC">
        <w:rPr>
          <w:rFonts w:ascii="Courier New"/>
          <w:sz w:val="16"/>
        </w:rPr>
        <w:t xml:space="preserve"> </w:t>
      </w:r>
      <w:proofErr w:type="spellStart"/>
      <w:r w:rsidR="00C11CAC">
        <w:rPr>
          <w:rFonts w:ascii="Courier New"/>
          <w:sz w:val="16"/>
          <w:shd w:val="clear" w:color="auto" w:fill="EDEDED"/>
        </w:rPr>
        <w:t>pipelines.yml</w:t>
      </w:r>
      <w:proofErr w:type="spellEnd"/>
      <w:r w:rsidR="00C11CAC">
        <w:rPr>
          <w:rFonts w:ascii="Courier New"/>
          <w:spacing w:val="-56"/>
          <w:sz w:val="16"/>
        </w:rPr>
        <w:t xml:space="preserve"> </w:t>
      </w:r>
      <w:r w:rsidR="00C11CAC">
        <w:t>that you can use with Polaris:</w:t>
      </w:r>
    </w:p>
    <w:p w14:paraId="60D913BA" w14:textId="77777777" w:rsidR="00956473" w:rsidRDefault="00956473">
      <w:pPr>
        <w:spacing w:line="340" w:lineRule="auto"/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2D6C102" w14:textId="77777777" w:rsidR="00956473" w:rsidRDefault="00000000">
      <w:pPr>
        <w:pStyle w:val="BodyText"/>
        <w:spacing w:before="85"/>
        <w:ind w:left="2793"/>
      </w:pPr>
      <w:r>
        <w:lastRenderedPageBreak/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CLI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Scan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57</w:t>
      </w:r>
    </w:p>
    <w:p w14:paraId="03B71590" w14:textId="77777777" w:rsidR="00956473" w:rsidRDefault="00956473">
      <w:pPr>
        <w:pStyle w:val="BodyText"/>
      </w:pPr>
    </w:p>
    <w:p w14:paraId="21C2F2C2" w14:textId="77777777" w:rsidR="00956473" w:rsidRDefault="00956473">
      <w:pPr>
        <w:pStyle w:val="BodyText"/>
      </w:pPr>
    </w:p>
    <w:p w14:paraId="4EE7C4D9" w14:textId="77777777" w:rsidR="00956473" w:rsidRDefault="00C11CA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9008" behindDoc="1" locked="0" layoutInCell="1" allowOverlap="1" wp14:anchorId="565EA4F6" wp14:editId="07EB5015">
                <wp:simplePos x="0" y="0"/>
                <wp:positionH relativeFrom="page">
                  <wp:posOffset>965200</wp:posOffset>
                </wp:positionH>
                <wp:positionV relativeFrom="paragraph">
                  <wp:posOffset>103505</wp:posOffset>
                </wp:positionV>
                <wp:extent cx="5892800" cy="882650"/>
                <wp:effectExtent l="0" t="0" r="0" b="0"/>
                <wp:wrapTopAndBottom/>
                <wp:docPr id="60131724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8826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537A8" w14:textId="77777777" w:rsidR="00956473" w:rsidRDefault="00000000">
                            <w:pPr>
                              <w:spacing w:before="102" w:line="554" w:lineRule="auto"/>
                              <w:ind w:left="367" w:right="537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 xml:space="preserve">### Accepts Multiple Values </w:t>
                            </w:r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BRIDGE_POLARIS_ASSESSMENT_TYPES: '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SCA,SAST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3"/>
                              </w:rPr>
                              <w:t>'</w:t>
                            </w:r>
                          </w:p>
                          <w:p w14:paraId="60C52F0D" w14:textId="77777777" w:rsidR="00956473" w:rsidRDefault="00000000">
                            <w:pPr>
                              <w:spacing w:line="147" w:lineRule="exact"/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### Uncomment below configuration if Synopsys Bridge diagnostic files needs to be</w:t>
                            </w:r>
                            <w:r>
                              <w:rPr>
                                <w:rFonts w:ascii="Courier New"/>
                                <w:spacing w:val="-5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3"/>
                              </w:rPr>
                              <w:t>uploaded</w:t>
                            </w:r>
                          </w:p>
                          <w:p w14:paraId="07AAEBDB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4326D3C6" w14:textId="77777777" w:rsidR="00956473" w:rsidRDefault="00000000">
                            <w:pPr>
                              <w:ind w:left="367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# INCLUDE_DIAGNOSTICS: 'true'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EA4F6" id="Text Box 21" o:spid="_x0000_s1275" type="#_x0000_t202" style="position:absolute;margin-left:76pt;margin-top:8.15pt;width:464pt;height:69.5pt;z-index:-25149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" fillcolor="#ededed" stroked="f">
                <v:path arrowok="t"/>
                <v:textbox inset="0,0,0,0">
                  <w:txbxContent>
                    <w:p w14:paraId="7AD537A8" w14:textId="77777777" w:rsidR="00956473" w:rsidRDefault="00000000">
                      <w:pPr>
                        <w:spacing w:before="102" w:line="554" w:lineRule="auto"/>
                        <w:ind w:left="367" w:right="537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 xml:space="preserve">### Accepts Multiple Values </w:t>
                      </w:r>
                      <w:r>
                        <w:rPr>
                          <w:rFonts w:ascii="Courier New"/>
                          <w:w w:val="95"/>
                          <w:sz w:val="13"/>
                        </w:rPr>
                        <w:t>BRIDGE_POLARIS_ASSESSMENT_TYPES: '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3"/>
                        </w:rPr>
                        <w:t>SCA,SAST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3"/>
                        </w:rPr>
                        <w:t>'</w:t>
                      </w:r>
                    </w:p>
                    <w:p w14:paraId="60C52F0D" w14:textId="77777777" w:rsidR="00956473" w:rsidRDefault="00000000">
                      <w:pPr>
                        <w:spacing w:line="147" w:lineRule="exact"/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### Uncomment below configuration if Synopsys Bridge diagnostic files needs to be</w:t>
                      </w:r>
                      <w:r>
                        <w:rPr>
                          <w:rFonts w:ascii="Courier New"/>
                          <w:spacing w:val="-54"/>
                          <w:sz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3"/>
                        </w:rPr>
                        <w:t>uploaded</w:t>
                      </w:r>
                    </w:p>
                    <w:p w14:paraId="07AAEBDB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4326D3C6" w14:textId="77777777" w:rsidR="00956473" w:rsidRDefault="00000000">
                      <w:pPr>
                        <w:ind w:left="367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# INCLUDE_DIAGNOSTICS: 'true'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779542" w14:textId="77777777" w:rsidR="00956473" w:rsidRDefault="00956473">
      <w:pPr>
        <w:pStyle w:val="BodyText"/>
        <w:spacing w:before="4"/>
      </w:pPr>
    </w:p>
    <w:p w14:paraId="02A5CDA9" w14:textId="77777777" w:rsidR="00956473" w:rsidRDefault="00956473">
      <w:p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2DCF8737" w14:textId="77777777" w:rsidR="00956473" w:rsidRDefault="00000000">
      <w:pPr>
        <w:pStyle w:val="Heading5"/>
        <w:tabs>
          <w:tab w:val="left" w:pos="4804"/>
        </w:tabs>
        <w:spacing w:before="96" w:line="568" w:lineRule="auto"/>
        <w:ind w:left="916" w:right="38" w:hanging="817"/>
      </w:pPr>
      <w:r>
        <w:rPr>
          <w:spacing w:val="-4"/>
        </w:rPr>
        <w:t>Table</w:t>
      </w:r>
      <w:r>
        <w:rPr>
          <w:spacing w:val="-6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Polaris</w:t>
      </w:r>
      <w:r>
        <w:rPr>
          <w:spacing w:val="-5"/>
        </w:rPr>
        <w:t xml:space="preserve"> </w:t>
      </w:r>
      <w:r>
        <w:t>below: Input</w:t>
      </w:r>
      <w:r>
        <w:rPr>
          <w:spacing w:val="-3"/>
        </w:rPr>
        <w:t xml:space="preserve"> </w:t>
      </w:r>
      <w:r>
        <w:t>Parameter</w:t>
      </w:r>
      <w:r>
        <w:tab/>
        <w:t>Description</w:t>
      </w:r>
    </w:p>
    <w:p w14:paraId="0D831304" w14:textId="77777777" w:rsidR="00956473" w:rsidRDefault="00000000">
      <w:pPr>
        <w:pStyle w:val="BodyText"/>
        <w:rPr>
          <w:b/>
          <w:sz w:val="22"/>
        </w:rPr>
      </w:pPr>
      <w:r>
        <w:br w:type="column"/>
      </w:r>
    </w:p>
    <w:p w14:paraId="787D3640" w14:textId="77777777" w:rsidR="00956473" w:rsidRDefault="00956473">
      <w:pPr>
        <w:pStyle w:val="BodyText"/>
        <w:spacing w:before="3"/>
        <w:rPr>
          <w:b/>
          <w:sz w:val="19"/>
        </w:rPr>
      </w:pPr>
    </w:p>
    <w:p w14:paraId="76971F1F" w14:textId="77777777" w:rsidR="00956473" w:rsidRDefault="00000000">
      <w:pPr>
        <w:spacing w:before="1" w:line="340" w:lineRule="auto"/>
        <w:ind w:left="100" w:right="593" w:firstLine="115"/>
        <w:rPr>
          <w:b/>
          <w:sz w:val="20"/>
        </w:rPr>
      </w:pPr>
      <w:proofErr w:type="spellStart"/>
      <w:r>
        <w:rPr>
          <w:b/>
          <w:sz w:val="20"/>
        </w:rPr>
        <w:t>Mandato</w:t>
      </w:r>
      <w:proofErr w:type="spellEnd"/>
      <w:r>
        <w:rPr>
          <w:b/>
          <w:sz w:val="20"/>
        </w:rPr>
        <w:t xml:space="preserve">­ </w:t>
      </w:r>
      <w:proofErr w:type="spellStart"/>
      <w:r>
        <w:rPr>
          <w:b/>
          <w:sz w:val="20"/>
        </w:rPr>
        <w:t>ry</w:t>
      </w:r>
      <w:proofErr w:type="spellEnd"/>
      <w:r>
        <w:rPr>
          <w:b/>
          <w:sz w:val="20"/>
        </w:rPr>
        <w:t xml:space="preserve"> / Optional</w:t>
      </w:r>
    </w:p>
    <w:p w14:paraId="1E91DB6E" w14:textId="77777777" w:rsidR="00956473" w:rsidRDefault="00956473">
      <w:pPr>
        <w:spacing w:line="340" w:lineRule="auto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6347" w:space="1455"/>
            <w:col w:w="1818"/>
          </w:cols>
        </w:sectPr>
      </w:pPr>
    </w:p>
    <w:p w14:paraId="5C9BC57B" w14:textId="77777777" w:rsidR="00956473" w:rsidRDefault="00000000">
      <w:pPr>
        <w:tabs>
          <w:tab w:val="left" w:pos="3250"/>
          <w:tab w:val="left" w:pos="7507"/>
        </w:tabs>
        <w:spacing w:before="62"/>
        <w:ind w:left="160"/>
        <w:rPr>
          <w:sz w:val="20"/>
        </w:rPr>
      </w:pPr>
      <w:r>
        <w:rPr>
          <w:rFonts w:ascii="Courier New"/>
          <w:sz w:val="16"/>
          <w:shd w:val="clear" w:color="auto" w:fill="EDEDED"/>
        </w:rPr>
        <w:t>BRIDGE_POLARIS_SERVERURL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 xml:space="preserve"> </w:t>
      </w:r>
      <w:r>
        <w:rPr>
          <w:sz w:val="20"/>
        </w:rPr>
        <w:t>URL</w:t>
      </w:r>
      <w:r>
        <w:rPr>
          <w:sz w:val="20"/>
        </w:rPr>
        <w:tab/>
        <w:t>Mandatory</w:t>
      </w:r>
    </w:p>
    <w:p w14:paraId="5EF3D433" w14:textId="77777777" w:rsidR="00956473" w:rsidRDefault="00956473">
      <w:pPr>
        <w:pStyle w:val="BodyText"/>
        <w:spacing w:before="4"/>
        <w:rPr>
          <w:sz w:val="18"/>
        </w:rPr>
      </w:pPr>
    </w:p>
    <w:p w14:paraId="4B20A489" w14:textId="77777777" w:rsidR="00956473" w:rsidRDefault="00000000">
      <w:pPr>
        <w:tabs>
          <w:tab w:val="left" w:pos="3250"/>
          <w:tab w:val="left" w:pos="7507"/>
        </w:tabs>
        <w:ind w:left="160"/>
        <w:rPr>
          <w:sz w:val="20"/>
        </w:rPr>
      </w:pPr>
      <w:r>
        <w:rPr>
          <w:rFonts w:ascii="Courier New"/>
          <w:sz w:val="16"/>
          <w:shd w:val="clear" w:color="auto" w:fill="EDEDED"/>
        </w:rPr>
        <w:t>BRIDGE_POLARIS_ACCESSTOKEN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token</w:t>
      </w:r>
      <w:r>
        <w:rPr>
          <w:sz w:val="20"/>
        </w:rPr>
        <w:tab/>
        <w:t>Mandatory</w:t>
      </w:r>
    </w:p>
    <w:p w14:paraId="3E54E6D9" w14:textId="77777777" w:rsidR="00956473" w:rsidRDefault="00956473">
      <w:pPr>
        <w:pStyle w:val="BodyText"/>
        <w:spacing w:before="4"/>
        <w:rPr>
          <w:sz w:val="10"/>
        </w:rPr>
      </w:pPr>
    </w:p>
    <w:p w14:paraId="5A28ECD2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6F1213E5" w14:textId="77777777" w:rsidR="00956473" w:rsidRDefault="00000000">
      <w:pPr>
        <w:spacing w:before="153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BRIDGE_POLARIS_APPLICATION_•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NAME</w:t>
      </w:r>
    </w:p>
    <w:p w14:paraId="23922FB4" w14:textId="77777777" w:rsidR="00956473" w:rsidRDefault="00000000">
      <w:pPr>
        <w:pStyle w:val="BodyText"/>
        <w:tabs>
          <w:tab w:val="left" w:pos="4416"/>
        </w:tabs>
        <w:spacing w:before="96"/>
        <w:ind w:left="160"/>
      </w:pPr>
      <w:r>
        <w:br w:type="column"/>
      </w:r>
      <w:r>
        <w:t>Polaris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name</w:t>
      </w:r>
      <w:r>
        <w:tab/>
        <w:t>Mandatory</w:t>
      </w:r>
    </w:p>
    <w:p w14:paraId="3A3CDB71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2889" w:space="201"/>
            <w:col w:w="6530"/>
          </w:cols>
        </w:sectPr>
      </w:pPr>
    </w:p>
    <w:p w14:paraId="4BBB49BA" w14:textId="77777777" w:rsidR="00956473" w:rsidRDefault="00000000">
      <w:pPr>
        <w:tabs>
          <w:tab w:val="left" w:pos="3250"/>
          <w:tab w:val="left" w:pos="7507"/>
        </w:tabs>
        <w:spacing w:before="61"/>
        <w:ind w:left="160"/>
        <w:rPr>
          <w:sz w:val="20"/>
        </w:rPr>
      </w:pPr>
      <w:r>
        <w:rPr>
          <w:rFonts w:ascii="Courier New"/>
          <w:sz w:val="16"/>
          <w:shd w:val="clear" w:color="auto" w:fill="EDEDED"/>
        </w:rPr>
        <w:t>BRIDGE_POLARIS_PROJECT_NAME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Mandatory</w:t>
      </w:r>
    </w:p>
    <w:p w14:paraId="6B084FF1" w14:textId="77777777" w:rsidR="00956473" w:rsidRDefault="00956473">
      <w:pPr>
        <w:pStyle w:val="BodyText"/>
        <w:spacing w:before="4"/>
        <w:rPr>
          <w:sz w:val="10"/>
        </w:rPr>
      </w:pPr>
    </w:p>
    <w:p w14:paraId="38EFB58E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F14DCBB" w14:textId="77777777" w:rsidR="00956473" w:rsidRDefault="00000000">
      <w:pPr>
        <w:spacing w:before="153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BRIDGE_POLARIS_ASSESSMENT_•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TYPES</w:t>
      </w:r>
    </w:p>
    <w:p w14:paraId="3E64CB19" w14:textId="353D52A5" w:rsidR="00956473" w:rsidDel="002C5F20" w:rsidRDefault="00000000">
      <w:pPr>
        <w:pStyle w:val="BodyText"/>
        <w:spacing w:before="96" w:line="340" w:lineRule="auto"/>
        <w:ind w:left="160" w:right="33"/>
        <w:rPr>
          <w:del w:id="459" w:author="Raj Kesarapalli" w:date="2023-07-28T15:55:00Z"/>
        </w:rPr>
      </w:pPr>
      <w:r>
        <w:br w:type="column"/>
      </w:r>
      <w:del w:id="460" w:author="Raj Kesarapalli" w:date="2023-07-28T15:55:00Z">
        <w:r w:rsidDel="002C5F20">
          <w:delText>Polaris</w:delText>
        </w:r>
        <w:r w:rsidDel="002C5F20">
          <w:rPr>
            <w:spacing w:val="-19"/>
          </w:rPr>
          <w:delText xml:space="preserve"> </w:delText>
        </w:r>
        <w:r w:rsidDel="002C5F20">
          <w:delText>assessment</w:delText>
        </w:r>
        <w:r w:rsidDel="002C5F20">
          <w:rPr>
            <w:spacing w:val="-18"/>
          </w:rPr>
          <w:delText xml:space="preserve"> </w:delText>
        </w:r>
        <w:r w:rsidDel="002C5F20">
          <w:delText>types.</w:delText>
        </w:r>
        <w:r w:rsidDel="002C5F20">
          <w:rPr>
            <w:spacing w:val="-18"/>
          </w:rPr>
          <w:delText xml:space="preserve"> </w:delText>
        </w:r>
        <w:r w:rsidDel="002C5F20">
          <w:delText>Example: SCA,SAST</w:delText>
        </w:r>
      </w:del>
    </w:p>
    <w:p w14:paraId="39F25862" w14:textId="77777777" w:rsidR="002C5F20" w:rsidRDefault="002C5F20" w:rsidP="002C5F20">
      <w:pPr>
        <w:pStyle w:val="BodyText"/>
        <w:spacing w:before="96" w:line="340" w:lineRule="auto"/>
        <w:ind w:left="160" w:right="33"/>
        <w:rPr>
          <w:ins w:id="461" w:author="Raj Kesarapalli" w:date="2023-07-28T15:55:00Z"/>
        </w:rPr>
      </w:pPr>
    </w:p>
    <w:p w14:paraId="0D7FEDCC" w14:textId="77777777" w:rsidR="002C5F20" w:rsidRDefault="002C5F20" w:rsidP="002C5F20">
      <w:pPr>
        <w:pStyle w:val="BodyText"/>
        <w:spacing w:line="340" w:lineRule="auto"/>
        <w:ind w:left="160" w:right="-11"/>
        <w:rPr>
          <w:ins w:id="462" w:author="Raj Kesarapalli" w:date="2023-07-28T15:55:00Z"/>
          <w:spacing w:val="-27"/>
        </w:rPr>
      </w:pPr>
      <w:ins w:id="463" w:author="Raj Kesarapalli" w:date="2023-07-28T15:55:00Z">
        <w:r>
          <w:t>Polaris</w:t>
        </w:r>
        <w:r>
          <w:rPr>
            <w:spacing w:val="-27"/>
          </w:rPr>
          <w:t xml:space="preserve"> </w:t>
        </w:r>
        <w:r>
          <w:t>assessment</w:t>
        </w:r>
        <w:r>
          <w:rPr>
            <w:spacing w:val="-27"/>
          </w:rPr>
          <w:t xml:space="preserve"> </w:t>
        </w:r>
        <w:r>
          <w:t>types.</w:t>
        </w:r>
        <w:r>
          <w:rPr>
            <w:spacing w:val="-27"/>
          </w:rPr>
          <w:t xml:space="preserve"> </w:t>
        </w:r>
      </w:ins>
    </w:p>
    <w:p w14:paraId="213577B4" w14:textId="420323C4" w:rsidR="002C5F20" w:rsidRDefault="002C5F20" w:rsidP="002C5F20">
      <w:pPr>
        <w:pStyle w:val="BodyText"/>
        <w:spacing w:line="340" w:lineRule="auto"/>
        <w:ind w:left="160" w:right="-11"/>
        <w:rPr>
          <w:ins w:id="464" w:author="Raj Kesarapalli" w:date="2023-07-28T15:55:00Z"/>
        </w:rPr>
      </w:pPr>
      <w:ins w:id="465" w:author="Raj Kesarapalli" w:date="2023-07-28T15:55:00Z">
        <w:r>
          <w:t>Accepted values: SCA or SAST or</w:t>
        </w:r>
        <w:r>
          <w:rPr>
            <w:spacing w:val="-18"/>
          </w:rPr>
          <w:t xml:space="preserve"> </w:t>
        </w:r>
        <w:proofErr w:type="gramStart"/>
        <w:r>
          <w:t>SAST,SCA</w:t>
        </w:r>
        <w:proofErr w:type="gramEnd"/>
      </w:ins>
    </w:p>
    <w:p w14:paraId="3BD05DC4" w14:textId="7370657D" w:rsidR="00956473" w:rsidRDefault="00000000">
      <w:pPr>
        <w:pStyle w:val="BodyText"/>
        <w:spacing w:before="96" w:line="340" w:lineRule="auto"/>
        <w:ind w:left="160" w:right="33"/>
        <w:pPrChange w:id="466" w:author="Raj Kesarapalli" w:date="2023-07-28T15:55:00Z">
          <w:pPr>
            <w:pStyle w:val="BodyText"/>
            <w:spacing w:before="96"/>
            <w:ind w:left="160"/>
          </w:pPr>
        </w:pPrChange>
      </w:pPr>
      <w:r>
        <w:br w:type="column"/>
      </w:r>
      <w:r>
        <w:t>Mandatory</w:t>
      </w:r>
    </w:p>
    <w:p w14:paraId="43AA0052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2793" w:space="297"/>
            <w:col w:w="3387" w:space="871"/>
            <w:col w:w="2272"/>
          </w:cols>
        </w:sectPr>
      </w:pPr>
    </w:p>
    <w:p w14:paraId="6BDB14A4" w14:textId="77777777" w:rsidR="00956473" w:rsidRDefault="00956473">
      <w:pPr>
        <w:pStyle w:val="BodyText"/>
        <w:spacing w:before="10"/>
        <w:rPr>
          <w:sz w:val="8"/>
        </w:rPr>
      </w:pPr>
    </w:p>
    <w:p w14:paraId="4EB3C306" w14:textId="4E095F74" w:rsidR="00956473" w:rsidDel="002C5F20" w:rsidRDefault="00000000">
      <w:pPr>
        <w:pStyle w:val="BodyText"/>
        <w:spacing w:before="96" w:line="340" w:lineRule="auto"/>
        <w:ind w:left="100"/>
        <w:rPr>
          <w:del w:id="467" w:author="Raj Kesarapalli" w:date="2023-07-28T15:55:00Z"/>
        </w:rPr>
      </w:pPr>
      <w:del w:id="468" w:author="Raj Kesarapalli" w:date="2023-07-28T15:55:00Z">
        <w:r w:rsidDel="002C5F20">
          <w:delText>Descriptions</w:delText>
        </w:r>
        <w:r w:rsidDel="002C5F20">
          <w:rPr>
            <w:spacing w:val="-11"/>
          </w:rPr>
          <w:delText xml:space="preserve"> </w:delText>
        </w:r>
        <w:r w:rsidDel="002C5F20">
          <w:delText>of</w:delText>
        </w:r>
        <w:r w:rsidDel="002C5F20">
          <w:rPr>
            <w:spacing w:val="-10"/>
          </w:rPr>
          <w:delText xml:space="preserve"> </w:delText>
        </w:r>
        <w:r w:rsidDel="002C5F20">
          <w:delText>these</w:delText>
        </w:r>
        <w:r w:rsidDel="002C5F20">
          <w:rPr>
            <w:spacing w:val="-11"/>
          </w:rPr>
          <w:delText xml:space="preserve"> </w:delText>
        </w:r>
        <w:r w:rsidDel="002C5F20">
          <w:delText>arguments</w:delText>
        </w:r>
        <w:r w:rsidDel="002C5F20">
          <w:rPr>
            <w:spacing w:val="-10"/>
          </w:rPr>
          <w:delText xml:space="preserve"> </w:delText>
        </w:r>
        <w:r w:rsidDel="002C5F20">
          <w:delText>are</w:delText>
        </w:r>
        <w:r w:rsidDel="002C5F20">
          <w:rPr>
            <w:spacing w:val="-11"/>
          </w:rPr>
          <w:delText xml:space="preserve"> </w:delText>
        </w:r>
        <w:r w:rsidDel="002C5F20">
          <w:delText>shown</w:delText>
        </w:r>
        <w:r w:rsidDel="002C5F20">
          <w:rPr>
            <w:spacing w:val="-10"/>
          </w:rPr>
          <w:delText xml:space="preserve"> </w:delText>
        </w:r>
        <w:r w:rsidDel="002C5F20">
          <w:delText>in</w:delText>
        </w:r>
        <w:r w:rsidDel="002C5F20">
          <w:rPr>
            <w:spacing w:val="-10"/>
          </w:rPr>
          <w:delText xml:space="preserve"> </w:delText>
        </w:r>
        <w:r w:rsidDel="002C5F20">
          <w:delText>the</w:delText>
        </w:r>
        <w:r w:rsidDel="002C5F20">
          <w:rPr>
            <w:spacing w:val="-11"/>
          </w:rPr>
          <w:delText xml:space="preserve"> </w:delText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color w:val="337AB7"/>
          </w:rPr>
          <w:delText>Complete</w:delText>
        </w:r>
        <w:r w:rsidDel="002C5F20">
          <w:rPr>
            <w:color w:val="337AB7"/>
            <w:spacing w:val="-10"/>
          </w:rPr>
          <w:delText xml:space="preserve"> </w:delText>
        </w:r>
        <w:r w:rsidDel="002C5F20">
          <w:rPr>
            <w:color w:val="337AB7"/>
          </w:rPr>
          <w:delText>List</w:delText>
        </w:r>
        <w:r w:rsidDel="002C5F20">
          <w:rPr>
            <w:color w:val="337AB7"/>
            <w:spacing w:val="-11"/>
          </w:rPr>
          <w:delText xml:space="preserve"> </w:delText>
        </w:r>
        <w:r w:rsidDel="002C5F20">
          <w:rPr>
            <w:color w:val="337AB7"/>
          </w:rPr>
          <w:delText>of</w:delText>
        </w:r>
        <w:r w:rsidDel="002C5F20">
          <w:rPr>
            <w:color w:val="337AB7"/>
            <w:spacing w:val="-10"/>
          </w:rPr>
          <w:delText xml:space="preserve"> </w:delText>
        </w:r>
        <w:r w:rsidDel="002C5F20">
          <w:rPr>
            <w:color w:val="337AB7"/>
          </w:rPr>
          <w:delText>Synopsys</w:delText>
        </w:r>
        <w:r w:rsidDel="002C5F20">
          <w:rPr>
            <w:color w:val="337AB7"/>
            <w:spacing w:val="-11"/>
          </w:rPr>
          <w:delText xml:space="preserve"> </w:delText>
        </w:r>
        <w:r w:rsidDel="002C5F20">
          <w:rPr>
            <w:color w:val="337AB7"/>
          </w:rPr>
          <w:delText>Bridge</w:delText>
        </w:r>
        <w:r w:rsidDel="002C5F20">
          <w:rPr>
            <w:color w:val="337AB7"/>
            <w:spacing w:val="-10"/>
          </w:rPr>
          <w:delText xml:space="preserve"> </w:delText>
        </w:r>
        <w:r w:rsidDel="002C5F20">
          <w:rPr>
            <w:color w:val="337AB7"/>
          </w:rPr>
          <w:delText>Arguments</w:delText>
        </w:r>
        <w:r w:rsidDel="002C5F20">
          <w:rPr>
            <w:color w:val="337AB7"/>
            <w:spacing w:val="-6"/>
          </w:rPr>
          <w:delText xml:space="preserve"> </w:delText>
        </w:r>
        <w:r w:rsidDel="002C5F20">
          <w:rPr>
            <w:color w:val="337AB7"/>
            <w:spacing w:val="-6"/>
          </w:rPr>
          <w:fldChar w:fldCharType="end"/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(on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rPr>
            <w:rFonts w:ascii="Arial"/>
            <w:i/>
            <w:color w:val="337AB7"/>
            <w:spacing w:val="-10"/>
          </w:rPr>
          <w:delText xml:space="preserve"> </w:delText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page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rPr>
            <w:rFonts w:ascii="Arial"/>
            <w:i/>
            <w:color w:val="337AB7"/>
          </w:rPr>
          <w:delText xml:space="preserve"> </w:delText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19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)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delText>.</w:delText>
        </w:r>
      </w:del>
    </w:p>
    <w:p w14:paraId="614DA94D" w14:textId="77777777" w:rsidR="00956473" w:rsidRDefault="00956473">
      <w:pPr>
        <w:pStyle w:val="BodyText"/>
        <w:spacing w:before="5"/>
        <w:rPr>
          <w:sz w:val="21"/>
        </w:rPr>
      </w:pPr>
    </w:p>
    <w:p w14:paraId="7B64CCEE" w14:textId="77777777" w:rsidR="00956473" w:rsidRDefault="00000000">
      <w:pPr>
        <w:pStyle w:val="Heading2"/>
      </w:pPr>
      <w:bookmarkStart w:id="469" w:name="Using_Azure_DevOps_Extension_with_Black_"/>
      <w:bookmarkStart w:id="470" w:name="_bookmark42"/>
      <w:bookmarkEnd w:id="469"/>
      <w:bookmarkEnd w:id="470"/>
      <w:r>
        <w:t>Using Azure DevOps Extension with Black Duck</w:t>
      </w:r>
    </w:p>
    <w:p w14:paraId="6516BE1F" w14:textId="77777777" w:rsidR="00956473" w:rsidRDefault="00000000">
      <w:pPr>
        <w:pStyle w:val="BodyText"/>
        <w:spacing w:before="213" w:line="340" w:lineRule="auto"/>
        <w:ind w:left="100"/>
      </w:pPr>
      <w:r>
        <w:t>Synopsys</w:t>
      </w:r>
      <w:r>
        <w:rPr>
          <w:spacing w:val="-24"/>
        </w:rPr>
        <w:t xml:space="preserve"> </w:t>
      </w:r>
      <w:r>
        <w:t>Security</w:t>
      </w:r>
      <w:r>
        <w:rPr>
          <w:spacing w:val="-23"/>
        </w:rPr>
        <w:t xml:space="preserve"> </w:t>
      </w:r>
      <w:r>
        <w:t>Scan</w:t>
      </w:r>
      <w:r>
        <w:rPr>
          <w:spacing w:val="-23"/>
        </w:rPr>
        <w:t xml:space="preserve"> </w:t>
      </w:r>
      <w:r>
        <w:t>supports</w:t>
      </w:r>
      <w:r>
        <w:rPr>
          <w:spacing w:val="-23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self-hosted</w:t>
      </w:r>
      <w:r>
        <w:rPr>
          <w:spacing w:val="-24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3"/>
        </w:rPr>
        <w:t xml:space="preserve"> </w:t>
      </w:r>
      <w:r>
        <w:t>on-prem)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Synopsys-hosted</w:t>
      </w:r>
      <w:r>
        <w:rPr>
          <w:spacing w:val="-23"/>
        </w:rPr>
        <w:t xml:space="preserve"> </w:t>
      </w:r>
      <w:r>
        <w:t>Black</w:t>
      </w:r>
      <w:r>
        <w:rPr>
          <w:spacing w:val="-24"/>
        </w:rPr>
        <w:t xml:space="preserve"> </w:t>
      </w:r>
      <w:r>
        <w:t>Duck</w:t>
      </w:r>
      <w:r>
        <w:rPr>
          <w:spacing w:val="-23"/>
        </w:rPr>
        <w:t xml:space="preserve"> </w:t>
      </w:r>
      <w:r>
        <w:t>Hub instances.</w:t>
      </w:r>
    </w:p>
    <w:p w14:paraId="34888840" w14:textId="77777777" w:rsidR="00956473" w:rsidRDefault="00956473">
      <w:pPr>
        <w:pStyle w:val="BodyText"/>
        <w:spacing w:before="6"/>
        <w:rPr>
          <w:sz w:val="16"/>
        </w:rPr>
      </w:pPr>
    </w:p>
    <w:p w14:paraId="74DFC2AF" w14:textId="77777777" w:rsidR="00956473" w:rsidRDefault="00000000">
      <w:pPr>
        <w:pStyle w:val="BodyText"/>
        <w:spacing w:line="340" w:lineRule="auto"/>
        <w:ind w:left="100" w:right="324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Duck</w:t>
      </w:r>
      <w:r>
        <w:rPr>
          <w:spacing w:val="-11"/>
        </w:rPr>
        <w:t xml:space="preserve"> </w:t>
      </w:r>
      <w:r>
        <w:t>Hub</w:t>
      </w:r>
      <w:r>
        <w:rPr>
          <w:spacing w:val="-11"/>
        </w:rPr>
        <w:t xml:space="preserve"> </w:t>
      </w:r>
      <w:r>
        <w:t>permission</w:t>
      </w:r>
      <w:r>
        <w:rPr>
          <w:spacing w:val="-11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fly</w:t>
      </w:r>
      <w:r>
        <w:rPr>
          <w:spacing w:val="-11"/>
        </w:rPr>
        <w:t xml:space="preserve"> </w:t>
      </w:r>
      <w:r>
        <w:t>and as</w:t>
      </w:r>
      <w:r>
        <w:rPr>
          <w:spacing w:val="-12"/>
        </w:rPr>
        <w:t xml:space="preserve"> </w:t>
      </w:r>
      <w:r>
        <w:t>needed.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granted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Black Duck</w:t>
      </w:r>
      <w:r>
        <w:rPr>
          <w:spacing w:val="-2"/>
        </w:rPr>
        <w:t xml:space="preserve"> </w:t>
      </w:r>
      <w:r>
        <w:t>Hub.</w:t>
      </w:r>
    </w:p>
    <w:p w14:paraId="6E6614EE" w14:textId="02D46F8C" w:rsidR="002C5F20" w:rsidRDefault="002C5F20">
      <w:pPr>
        <w:pStyle w:val="BodyText"/>
        <w:spacing w:before="198" w:line="340" w:lineRule="auto"/>
        <w:ind w:left="100" w:right="379"/>
        <w:rPr>
          <w:ins w:id="471" w:author="Raj Kesarapalli" w:date="2023-07-28T15:56:00Z"/>
          <w:spacing w:val="-14"/>
        </w:rPr>
      </w:pPr>
      <w:ins w:id="472" w:author="Raj Kesarapalli" w:date="2023-07-28T15:56:00Z">
        <w:r>
          <w:rPr>
            <w:noProof/>
          </w:rPr>
          <mc:AlternateContent>
            <mc:Choice Requires="wpg">
              <w:drawing>
                <wp:anchor distT="0" distB="0" distL="0" distR="0" simplePos="0" relativeHeight="251834368" behindDoc="1" locked="0" layoutInCell="1" allowOverlap="1" wp14:anchorId="1E55A847" wp14:editId="2D6E1700">
                  <wp:simplePos x="0" y="0"/>
                  <wp:positionH relativeFrom="page">
                    <wp:posOffset>850900</wp:posOffset>
                  </wp:positionH>
                  <wp:positionV relativeFrom="paragraph">
                    <wp:posOffset>485775</wp:posOffset>
                  </wp:positionV>
                  <wp:extent cx="5924550" cy="622300"/>
                  <wp:effectExtent l="0" t="12700" r="0" b="0"/>
                  <wp:wrapTopAndBottom/>
                  <wp:docPr id="1499643981" name="Group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622300"/>
                            <a:chOff x="1455" y="178"/>
                            <a:chExt cx="9330" cy="980"/>
                          </a:xfrm>
                        </wpg:grpSpPr>
                        <wps:wsp>
                          <wps:cNvPr id="112389182" name="Freeform 70"/>
                          <wps:cNvSpPr>
                            <a:spLocks/>
                          </wps:cNvSpPr>
                          <wps:spPr bwMode="auto">
                            <a:xfrm>
                              <a:off x="1455" y="177"/>
                              <a:ext cx="9330" cy="980"/>
                            </a:xfrm>
                            <a:custGeom>
                              <a:avLst/>
                              <a:gdLst>
                                <a:gd name="T0" fmla="+- 0 10635 1455"/>
                                <a:gd name="T1" fmla="*/ T0 w 9330"/>
                                <a:gd name="T2" fmla="+- 0 1158 178"/>
                                <a:gd name="T3" fmla="*/ 1158 h 980"/>
                                <a:gd name="T4" fmla="+- 0 1605 1455"/>
                                <a:gd name="T5" fmla="*/ T4 w 9330"/>
                                <a:gd name="T6" fmla="+- 0 1158 178"/>
                                <a:gd name="T7" fmla="*/ 1158 h 980"/>
                                <a:gd name="T8" fmla="+- 0 1547 1455"/>
                                <a:gd name="T9" fmla="*/ T8 w 9330"/>
                                <a:gd name="T10" fmla="+- 0 1146 178"/>
                                <a:gd name="T11" fmla="*/ 1146 h 980"/>
                                <a:gd name="T12" fmla="+- 0 1499 1455"/>
                                <a:gd name="T13" fmla="*/ T12 w 9330"/>
                                <a:gd name="T14" fmla="+- 0 1114 178"/>
                                <a:gd name="T15" fmla="*/ 1114 h 980"/>
                                <a:gd name="T16" fmla="+- 0 1467 1455"/>
                                <a:gd name="T17" fmla="*/ T16 w 9330"/>
                                <a:gd name="T18" fmla="+- 0 1066 178"/>
                                <a:gd name="T19" fmla="*/ 1066 h 980"/>
                                <a:gd name="T20" fmla="+- 0 1455 1455"/>
                                <a:gd name="T21" fmla="*/ T20 w 9330"/>
                                <a:gd name="T22" fmla="+- 0 1008 178"/>
                                <a:gd name="T23" fmla="*/ 1008 h 980"/>
                                <a:gd name="T24" fmla="+- 0 1455 1455"/>
                                <a:gd name="T25" fmla="*/ T24 w 9330"/>
                                <a:gd name="T26" fmla="+- 0 328 178"/>
                                <a:gd name="T27" fmla="*/ 328 h 980"/>
                                <a:gd name="T28" fmla="+- 0 1467 1455"/>
                                <a:gd name="T29" fmla="*/ T28 w 9330"/>
                                <a:gd name="T30" fmla="+- 0 270 178"/>
                                <a:gd name="T31" fmla="*/ 270 h 980"/>
                                <a:gd name="T32" fmla="+- 0 1499 1455"/>
                                <a:gd name="T33" fmla="*/ T32 w 9330"/>
                                <a:gd name="T34" fmla="+- 0 222 178"/>
                                <a:gd name="T35" fmla="*/ 222 h 980"/>
                                <a:gd name="T36" fmla="+- 0 1547 1455"/>
                                <a:gd name="T37" fmla="*/ T36 w 9330"/>
                                <a:gd name="T38" fmla="+- 0 190 178"/>
                                <a:gd name="T39" fmla="*/ 190 h 980"/>
                                <a:gd name="T40" fmla="+- 0 1605 1455"/>
                                <a:gd name="T41" fmla="*/ T40 w 9330"/>
                                <a:gd name="T42" fmla="+- 0 178 178"/>
                                <a:gd name="T43" fmla="*/ 178 h 980"/>
                                <a:gd name="T44" fmla="+- 0 10635 1455"/>
                                <a:gd name="T45" fmla="*/ T44 w 9330"/>
                                <a:gd name="T46" fmla="+- 0 178 178"/>
                                <a:gd name="T47" fmla="*/ 178 h 980"/>
                                <a:gd name="T48" fmla="+- 0 10693 1455"/>
                                <a:gd name="T49" fmla="*/ T48 w 9330"/>
                                <a:gd name="T50" fmla="+- 0 190 178"/>
                                <a:gd name="T51" fmla="*/ 190 h 980"/>
                                <a:gd name="T52" fmla="+- 0 10741 1455"/>
                                <a:gd name="T53" fmla="*/ T52 w 9330"/>
                                <a:gd name="T54" fmla="+- 0 222 178"/>
                                <a:gd name="T55" fmla="*/ 222 h 980"/>
                                <a:gd name="T56" fmla="+- 0 10773 1455"/>
                                <a:gd name="T57" fmla="*/ T56 w 9330"/>
                                <a:gd name="T58" fmla="+- 0 270 178"/>
                                <a:gd name="T59" fmla="*/ 270 h 980"/>
                                <a:gd name="T60" fmla="+- 0 10785 1455"/>
                                <a:gd name="T61" fmla="*/ T60 w 9330"/>
                                <a:gd name="T62" fmla="+- 0 328 178"/>
                                <a:gd name="T63" fmla="*/ 328 h 980"/>
                                <a:gd name="T64" fmla="+- 0 10785 1455"/>
                                <a:gd name="T65" fmla="*/ T64 w 9330"/>
                                <a:gd name="T66" fmla="+- 0 1008 178"/>
                                <a:gd name="T67" fmla="*/ 1008 h 980"/>
                                <a:gd name="T68" fmla="+- 0 10773 1455"/>
                                <a:gd name="T69" fmla="*/ T68 w 9330"/>
                                <a:gd name="T70" fmla="+- 0 1066 178"/>
                                <a:gd name="T71" fmla="*/ 1066 h 980"/>
                                <a:gd name="T72" fmla="+- 0 10741 1455"/>
                                <a:gd name="T73" fmla="*/ T72 w 9330"/>
                                <a:gd name="T74" fmla="+- 0 1114 178"/>
                                <a:gd name="T75" fmla="*/ 1114 h 980"/>
                                <a:gd name="T76" fmla="+- 0 10693 1455"/>
                                <a:gd name="T77" fmla="*/ T76 w 9330"/>
                                <a:gd name="T78" fmla="+- 0 1146 178"/>
                                <a:gd name="T79" fmla="*/ 1146 h 980"/>
                                <a:gd name="T80" fmla="+- 0 10635 1455"/>
                                <a:gd name="T81" fmla="*/ T80 w 9330"/>
                                <a:gd name="T82" fmla="+- 0 1158 178"/>
                                <a:gd name="T83" fmla="*/ 1158 h 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330" h="980">
                                  <a:moveTo>
                                    <a:pt x="9180" y="980"/>
                                  </a:moveTo>
                                  <a:lnTo>
                                    <a:pt x="150" y="980"/>
                                  </a:lnTo>
                                  <a:lnTo>
                                    <a:pt x="92" y="968"/>
                                  </a:lnTo>
                                  <a:lnTo>
                                    <a:pt x="44" y="936"/>
                                  </a:lnTo>
                                  <a:lnTo>
                                    <a:pt x="12" y="888"/>
                                  </a:lnTo>
                                  <a:lnTo>
                                    <a:pt x="0" y="83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830"/>
                                  </a:lnTo>
                                  <a:lnTo>
                                    <a:pt x="9318" y="888"/>
                                  </a:lnTo>
                                  <a:lnTo>
                                    <a:pt x="9286" y="936"/>
                                  </a:lnTo>
                                  <a:lnTo>
                                    <a:pt x="9238" y="968"/>
                                  </a:lnTo>
                                  <a:lnTo>
                                    <a:pt x="9180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5207889" name="Picture 69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0" y="289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7507856" name="Text Box 68"/>
                          <wps:cNvSpPr txBox="1">
                            <a:spLocks/>
                          </wps:cNvSpPr>
                          <wps:spPr bwMode="auto">
                            <a:xfrm>
                              <a:off x="1455" y="177"/>
                              <a:ext cx="933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44F199" w14:textId="77777777" w:rsidR="002C5F20" w:rsidRDefault="002C5F20" w:rsidP="002C5F20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6DF54159" w14:textId="77777777" w:rsidR="002C5F20" w:rsidRDefault="002C5F20" w:rsidP="002C5F2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74D8F5D1" w14:textId="77777777" w:rsidR="002C5F20" w:rsidRDefault="002C5F20" w:rsidP="002C5F20">
                                <w:pPr>
                                  <w:spacing w:before="100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Detect specific options can be passed to Synopsys Bridge thru Detect environment variables.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E55A847" id="_x0000_s1280" style="position:absolute;left:0;text-align:left;margin-left:67pt;margin-top:38.25pt;width:466.5pt;height:49pt;z-index:-251482112;mso-wrap-distance-left:0;mso-wrap-distance-right:0;mso-position-horizontal-relative:page;mso-position-vertical-relative:text" coordorigin="1455,178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">
                  <v:shape id="Freeform 70" o:spid="_x0000_s1281" style="position:absolute;left:1455;top:177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" path="m9180,980r-9030,l92,968,44,936,12,888,,830,,150,12,92,44,44,92,12,150,,9180,r58,12l9286,44r32,48l9330,150r,680l9318,888r-32,48l9238,968r-58,12xe" fillcolor="#0078a0" stroked="f">
                    <v:fill opacity="5911f"/>
                    <v:path arrowok="t" o:connecttype="custom" o:connectlocs="9180,1158;150,1158;92,1146;44,1114;12,1066;0,1008;0,328;12,270;44,222;92,190;150,178;9180,178;9238,190;9286,222;9318,270;9330,328;9330,1008;9318,1066;9286,1114;9238,1146;9180,1158" o:connectangles="0,0,0,0,0,0,0,0,0,0,0,0,0,0,0,0,0,0,0,0,0"/>
                  </v:shape>
                  <v:shape id="Picture 69" o:spid="_x0000_s1282" type="#_x0000_t75" style="position:absolute;left:1570;top:289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">
                    <v:imagedata r:id="rId36" o:title=""/>
                    <v:path arrowok="t"/>
                    <o:lock v:ext="edit" aspectratio="f"/>
                  </v:shape>
                  <v:shape id="Text Box 68" o:spid="_x0000_s1283" type="#_x0000_t202" style="position:absolute;left:1455;top:177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" filled="f" stroked="f">
                    <v:path arrowok="t"/>
                    <v:textbox inset="0,0,0,0">
                      <w:txbxContent>
                        <w:p w14:paraId="1644F199" w14:textId="77777777" w:rsidR="002C5F20" w:rsidRDefault="002C5F20" w:rsidP="002C5F20">
                          <w:pPr>
                            <w:rPr>
                              <w:sz w:val="17"/>
                            </w:rPr>
                          </w:pPr>
                        </w:p>
                        <w:p w14:paraId="6DF54159" w14:textId="77777777" w:rsidR="002C5F20" w:rsidRDefault="002C5F20" w:rsidP="002C5F2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74D8F5D1" w14:textId="77777777" w:rsidR="002C5F20" w:rsidRDefault="002C5F20" w:rsidP="002C5F20">
                          <w:pPr>
                            <w:spacing w:before="100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Detect specific options can be passed to Synopsys Bridge thru Detect environment variables.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mc:Fallback>
          </mc:AlternateContent>
        </w:r>
      </w:ins>
      <w:r w:rsidR="00C11CAC">
        <w:t>Configure</w:t>
      </w:r>
      <w:r w:rsidR="00C11CAC">
        <w:rPr>
          <w:spacing w:val="-14"/>
        </w:rPr>
        <w:t xml:space="preserve"> </w:t>
      </w:r>
      <w:r w:rsidR="00C11CAC">
        <w:t>sensitive</w:t>
      </w:r>
      <w:r w:rsidR="00C11CAC">
        <w:rPr>
          <w:spacing w:val="-14"/>
        </w:rPr>
        <w:t xml:space="preserve"> </w:t>
      </w:r>
      <w:r w:rsidR="00C11CAC">
        <w:t>data</w:t>
      </w:r>
      <w:r w:rsidR="00C11CAC">
        <w:rPr>
          <w:spacing w:val="-14"/>
        </w:rPr>
        <w:t xml:space="preserve"> </w:t>
      </w:r>
      <w:r w:rsidR="00C11CAC">
        <w:t>like</w:t>
      </w:r>
      <w:r w:rsidR="00C11CAC">
        <w:rPr>
          <w:spacing w:val="-14"/>
        </w:rPr>
        <w:t xml:space="preserve"> </w:t>
      </w:r>
      <w:r w:rsidR="00C11CAC">
        <w:t>usernames,</w:t>
      </w:r>
      <w:r w:rsidR="00C11CAC">
        <w:rPr>
          <w:spacing w:val="-14"/>
        </w:rPr>
        <w:t xml:space="preserve"> </w:t>
      </w:r>
      <w:r w:rsidR="00C11CAC">
        <w:t>passwords</w:t>
      </w:r>
      <w:r w:rsidR="00C11CAC">
        <w:rPr>
          <w:spacing w:val="-14"/>
        </w:rPr>
        <w:t xml:space="preserve"> </w:t>
      </w:r>
      <w:r w:rsidR="00C11CAC">
        <w:t>and</w:t>
      </w:r>
      <w:r w:rsidR="00C11CAC">
        <w:rPr>
          <w:spacing w:val="-14"/>
        </w:rPr>
        <w:t xml:space="preserve"> </w:t>
      </w:r>
      <w:r w:rsidR="00C11CAC">
        <w:t>URLs</w:t>
      </w:r>
      <w:r w:rsidR="00C11CAC">
        <w:rPr>
          <w:spacing w:val="-13"/>
        </w:rPr>
        <w:t xml:space="preserve"> </w:t>
      </w:r>
      <w:r w:rsidR="00C11CAC">
        <w:t>using</w:t>
      </w:r>
      <w:r w:rsidR="00C11CAC">
        <w:rPr>
          <w:spacing w:val="-14"/>
        </w:rPr>
        <w:t xml:space="preserve"> </w:t>
      </w:r>
      <w:r w:rsidR="00C11CAC">
        <w:t>pipeline</w:t>
      </w:r>
      <w:r w:rsidR="00C11CAC">
        <w:rPr>
          <w:spacing w:val="-14"/>
        </w:rPr>
        <w:t xml:space="preserve"> </w:t>
      </w:r>
      <w:r w:rsidR="00C11CAC">
        <w:t>variables.</w:t>
      </w:r>
      <w:r w:rsidR="00C11CAC">
        <w:rPr>
          <w:spacing w:val="-14"/>
        </w:rPr>
        <w:t xml:space="preserve"> </w:t>
      </w:r>
    </w:p>
    <w:p w14:paraId="2C94FA86" w14:textId="75381040" w:rsidR="002C5F20" w:rsidRDefault="002C5F20">
      <w:pPr>
        <w:pStyle w:val="BodyText"/>
        <w:spacing w:before="198" w:line="340" w:lineRule="auto"/>
        <w:ind w:left="100" w:right="379"/>
        <w:rPr>
          <w:ins w:id="473" w:author="Raj Kesarapalli" w:date="2023-07-28T15:56:00Z"/>
          <w:spacing w:val="-14"/>
        </w:rPr>
      </w:pPr>
    </w:p>
    <w:p w14:paraId="473C9FB2" w14:textId="36E47523" w:rsidR="00956473" w:rsidRPr="002C5F20" w:rsidRDefault="002C5F20" w:rsidP="002C5F20">
      <w:pPr>
        <w:pStyle w:val="BodyText"/>
        <w:spacing w:before="198" w:line="340" w:lineRule="auto"/>
        <w:ind w:left="100" w:right="379"/>
        <w:rPr>
          <w:spacing w:val="-14"/>
          <w:rPrChange w:id="474" w:author="Raj Kesarapalli" w:date="2023-07-28T15:56:00Z">
            <w:rPr/>
          </w:rPrChang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20032" behindDoc="1" locked="0" layoutInCell="1" allowOverlap="1" wp14:anchorId="696BD984" wp14:editId="2970EEC5">
                <wp:simplePos x="0" y="0"/>
                <wp:positionH relativeFrom="page">
                  <wp:posOffset>964565</wp:posOffset>
                </wp:positionH>
                <wp:positionV relativeFrom="paragraph">
                  <wp:posOffset>392430</wp:posOffset>
                </wp:positionV>
                <wp:extent cx="5892800" cy="1530350"/>
                <wp:effectExtent l="0" t="0" r="0" b="0"/>
                <wp:wrapTopAndBottom/>
                <wp:docPr id="109998608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2800" cy="15303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7AAB" w14:textId="77777777" w:rsidR="00956473" w:rsidRDefault="0095647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1BD1BBC7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trigger:</w:t>
                            </w:r>
                          </w:p>
                          <w:p w14:paraId="581D89F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042F6A5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- main</w:t>
                            </w:r>
                          </w:p>
                          <w:p w14:paraId="23FCBB9C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1B614D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314A0A58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007B9914" w14:textId="77777777" w:rsidR="00956473" w:rsidRDefault="00000000">
                            <w:pPr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pool:</w:t>
                            </w:r>
                          </w:p>
                          <w:p w14:paraId="20AC5634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0E73DCBD" w14:textId="77777777" w:rsidR="00956473" w:rsidRDefault="00000000">
                            <w:pPr>
                              <w:ind w:left="213"/>
                              <w:rPr>
                                <w:rFonts w:ascii="Courier New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3"/>
                              </w:rPr>
                              <w:t>vmImage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3"/>
                              </w:rPr>
                              <w:t>: ubuntu-latest</w:t>
                            </w:r>
                          </w:p>
                          <w:p w14:paraId="0DE80775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1972C599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3132F3F" w14:textId="77777777" w:rsidR="00956473" w:rsidRDefault="00956473">
                            <w:pPr>
                              <w:pStyle w:val="BodyText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72086FF8" w14:textId="77777777" w:rsidR="00956473" w:rsidRDefault="00000000">
                            <w:pPr>
                              <w:spacing w:before="1"/>
                              <w:ind w:left="60"/>
                              <w:rPr>
                                <w:rFonts w:ascii="Courier New"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sz w:val="13"/>
                              </w:rPr>
                              <w:t>variables: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D984" id="Text Box 20" o:spid="_x0000_s1284" type="#_x0000_t202" style="position:absolute;left:0;text-align:left;margin-left:75.95pt;margin-top:30.9pt;width:464pt;height:120.5pt;z-index:-25149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" fillcolor="#ededed" stroked="f">
                <v:path arrowok="t"/>
                <v:textbox inset="0,0,0,0">
                  <w:txbxContent>
                    <w:p w14:paraId="1BBF7AAB" w14:textId="77777777" w:rsidR="00956473" w:rsidRDefault="0095647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1BD1BBC7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trigger:</w:t>
                      </w:r>
                    </w:p>
                    <w:p w14:paraId="581D89F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042F6A5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- main</w:t>
                      </w:r>
                    </w:p>
                    <w:p w14:paraId="23FCBB9C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31B614D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314A0A58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007B9914" w14:textId="77777777" w:rsidR="00956473" w:rsidRDefault="00000000">
                      <w:pPr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pool:</w:t>
                      </w:r>
                    </w:p>
                    <w:p w14:paraId="20AC5634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7"/>
                        </w:rPr>
                      </w:pPr>
                    </w:p>
                    <w:p w14:paraId="0E73DCBD" w14:textId="77777777" w:rsidR="00956473" w:rsidRDefault="00000000">
                      <w:pPr>
                        <w:ind w:left="213"/>
                        <w:rPr>
                          <w:rFonts w:ascii="Courier New"/>
                          <w:sz w:val="1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13"/>
                        </w:rPr>
                        <w:t>vmImage</w:t>
                      </w:r>
                      <w:proofErr w:type="spellEnd"/>
                      <w:r>
                        <w:rPr>
                          <w:rFonts w:ascii="Courier New"/>
                          <w:sz w:val="13"/>
                        </w:rPr>
                        <w:t>: ubuntu-latest</w:t>
                      </w:r>
                    </w:p>
                    <w:p w14:paraId="0DE80775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1972C599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4"/>
                        </w:rPr>
                      </w:pPr>
                    </w:p>
                    <w:p w14:paraId="63132F3F" w14:textId="77777777" w:rsidR="00956473" w:rsidRDefault="00956473">
                      <w:pPr>
                        <w:pStyle w:val="BodyText"/>
                        <w:rPr>
                          <w:rFonts w:ascii="Courier New"/>
                          <w:sz w:val="19"/>
                        </w:rPr>
                      </w:pPr>
                    </w:p>
                    <w:p w14:paraId="72086FF8" w14:textId="77777777" w:rsidR="00956473" w:rsidRDefault="00000000">
                      <w:pPr>
                        <w:spacing w:before="1"/>
                        <w:ind w:left="60"/>
                        <w:rPr>
                          <w:rFonts w:ascii="Courier New"/>
                          <w:sz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variables: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11CAC">
        <w:t>Here</w:t>
      </w:r>
      <w:r w:rsidR="00C11CAC">
        <w:rPr>
          <w:spacing w:val="-14"/>
        </w:rPr>
        <w:t xml:space="preserve"> </w:t>
      </w:r>
      <w:r w:rsidR="00C11CAC">
        <w:t>is</w:t>
      </w:r>
      <w:r w:rsidR="00C11CAC">
        <w:rPr>
          <w:spacing w:val="-14"/>
        </w:rPr>
        <w:t xml:space="preserve"> </w:t>
      </w:r>
      <w:r w:rsidR="00C11CAC">
        <w:t xml:space="preserve">an example </w:t>
      </w:r>
      <w:r w:rsidR="00C11CAC">
        <w:rPr>
          <w:rFonts w:ascii="Courier New"/>
          <w:sz w:val="16"/>
          <w:shd w:val="clear" w:color="auto" w:fill="EDEDED"/>
        </w:rPr>
        <w:t>azure-</w:t>
      </w:r>
      <w:proofErr w:type="spellStart"/>
      <w:r w:rsidR="00C11CAC">
        <w:rPr>
          <w:rFonts w:ascii="Courier New"/>
          <w:sz w:val="16"/>
          <w:shd w:val="clear" w:color="auto" w:fill="EDEDED"/>
        </w:rPr>
        <w:t>pipelines.yml</w:t>
      </w:r>
      <w:proofErr w:type="spellEnd"/>
      <w:r w:rsidR="00C11CAC">
        <w:rPr>
          <w:rFonts w:ascii="Courier New"/>
          <w:spacing w:val="-63"/>
          <w:sz w:val="16"/>
        </w:rPr>
        <w:t xml:space="preserve"> </w:t>
      </w:r>
      <w:r w:rsidR="00C11CAC">
        <w:t>that you can use with Black Duck:</w:t>
      </w:r>
    </w:p>
    <w:p w14:paraId="7BC74DB2" w14:textId="77777777" w:rsidR="00956473" w:rsidRDefault="00956473">
      <w:pPr>
        <w:spacing w:line="340" w:lineRule="auto"/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27FCA44B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6 - Azure DevOps - Synopsys Security Scan | 58</w:t>
      </w:r>
    </w:p>
    <w:p w14:paraId="2237AA30" w14:textId="77777777" w:rsidR="00956473" w:rsidRDefault="00956473">
      <w:pPr>
        <w:pStyle w:val="BodyText"/>
      </w:pPr>
    </w:p>
    <w:p w14:paraId="4C88BE37" w14:textId="77777777" w:rsidR="00956473" w:rsidRDefault="00956473">
      <w:pPr>
        <w:pStyle w:val="BodyText"/>
      </w:pPr>
    </w:p>
    <w:p w14:paraId="34F62876" w14:textId="77777777" w:rsidR="00956473" w:rsidRDefault="00956473">
      <w:pPr>
        <w:pStyle w:val="BodyText"/>
        <w:rPr>
          <w:sz w:val="14"/>
        </w:rPr>
      </w:pPr>
    </w:p>
    <w:p w14:paraId="627B0098" w14:textId="04A8276E" w:rsidR="00956473" w:rsidRDefault="002C5F20">
      <w:pPr>
        <w:spacing w:before="97"/>
        <w:ind w:left="393"/>
        <w:rPr>
          <w:rFonts w:ascii="Courier New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6375424" behindDoc="1" locked="0" layoutInCell="1" allowOverlap="1" wp14:anchorId="1F9678D1" wp14:editId="700DD220">
                <wp:simplePos x="0" y="0"/>
                <wp:positionH relativeFrom="page">
                  <wp:posOffset>965200</wp:posOffset>
                </wp:positionH>
                <wp:positionV relativeFrom="paragraph">
                  <wp:posOffset>-3175</wp:posOffset>
                </wp:positionV>
                <wp:extent cx="5892800" cy="7791450"/>
                <wp:effectExtent l="0" t="0" r="0" b="0"/>
                <wp:wrapNone/>
                <wp:docPr id="3871430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2800" cy="7791450"/>
                        </a:xfrm>
                        <a:custGeom>
                          <a:avLst/>
                          <a:gdLst>
                            <a:gd name="T0" fmla="+- 0 10800 1520"/>
                            <a:gd name="T1" fmla="*/ T0 w 9280"/>
                            <a:gd name="T2" fmla="+- 0 -5 -5"/>
                            <a:gd name="T3" fmla="*/ -5 h 12270"/>
                            <a:gd name="T4" fmla="+- 0 10740 1520"/>
                            <a:gd name="T5" fmla="*/ T4 w 9280"/>
                            <a:gd name="T6" fmla="+- 0 -5 -5"/>
                            <a:gd name="T7" fmla="*/ -5 h 12270"/>
                            <a:gd name="T8" fmla="+- 0 1580 1520"/>
                            <a:gd name="T9" fmla="*/ T8 w 9280"/>
                            <a:gd name="T10" fmla="+- 0 -5 -5"/>
                            <a:gd name="T11" fmla="*/ -5 h 12270"/>
                            <a:gd name="T12" fmla="+- 0 1520 1520"/>
                            <a:gd name="T13" fmla="*/ T12 w 9280"/>
                            <a:gd name="T14" fmla="+- 0 -5 -5"/>
                            <a:gd name="T15" fmla="*/ -5 h 12270"/>
                            <a:gd name="T16" fmla="+- 0 1520 1520"/>
                            <a:gd name="T17" fmla="*/ T16 w 9280"/>
                            <a:gd name="T18" fmla="+- 0 12265 -5"/>
                            <a:gd name="T19" fmla="*/ 12265 h 12270"/>
                            <a:gd name="T20" fmla="+- 0 10800 1520"/>
                            <a:gd name="T21" fmla="*/ T20 w 9280"/>
                            <a:gd name="T22" fmla="+- 0 12265 -5"/>
                            <a:gd name="T23" fmla="*/ 12265 h 12270"/>
                            <a:gd name="T24" fmla="+- 0 10800 1520"/>
                            <a:gd name="T25" fmla="*/ T24 w 9280"/>
                            <a:gd name="T26" fmla="+- 0 -5 -5"/>
                            <a:gd name="T27" fmla="*/ -5 h 122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280" h="12270">
                              <a:moveTo>
                                <a:pt x="9280" y="0"/>
                              </a:moveTo>
                              <a:lnTo>
                                <a:pt x="9220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2270"/>
                              </a:lnTo>
                              <a:lnTo>
                                <a:pt x="9280" y="12270"/>
                              </a:lnTo>
                              <a:lnTo>
                                <a:pt x="9280" y="0"/>
                              </a:lnTo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E4476C" id="Freeform 19" o:spid="_x0000_s1026" style="position:absolute;z-index:-25694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pt,-.25pt,537pt,-.25pt,79pt,-.25pt,76pt,-.25pt,76pt,613.25pt,540pt,613.25pt,540pt,-.25pt" coordsize="9280,12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" fillcolor="#ededed" stroked="f">
                <v:path arrowok="t" o:connecttype="custom" o:connectlocs="5892800,-3175;5854700,-3175;38100,-3175;0,-3175;0,7788275;5892800,7788275;5892800,-3175" o:connectangles="0,0,0,0,0,0,0"/>
                <w10:wrap anchorx="page"/>
              </v:polyline>
            </w:pict>
          </mc:Fallback>
        </mc:AlternateContent>
      </w:r>
      <w:r w:rsidR="00C11CAC">
        <w:rPr>
          <w:rFonts w:ascii="Courier New"/>
          <w:sz w:val="13"/>
        </w:rPr>
        <w:t xml:space="preserve">- group: </w:t>
      </w:r>
      <w:proofErr w:type="spellStart"/>
      <w:r w:rsidR="00C11CAC">
        <w:rPr>
          <w:rFonts w:ascii="Courier New"/>
          <w:sz w:val="13"/>
        </w:rPr>
        <w:t>blackduck</w:t>
      </w:r>
      <w:proofErr w:type="spellEnd"/>
    </w:p>
    <w:p w14:paraId="23D2BD3C" w14:textId="22CDF47B" w:rsidR="00956473" w:rsidRDefault="00956473">
      <w:pPr>
        <w:pStyle w:val="BodyText"/>
        <w:rPr>
          <w:rFonts w:ascii="Courier New"/>
        </w:rPr>
      </w:pPr>
    </w:p>
    <w:p w14:paraId="66B25D7E" w14:textId="5BAA29A3" w:rsidR="00956473" w:rsidRDefault="00956473">
      <w:pPr>
        <w:pStyle w:val="BodyText"/>
        <w:spacing w:before="3"/>
        <w:rPr>
          <w:rFonts w:ascii="Courier New"/>
          <w:sz w:val="18"/>
        </w:rPr>
      </w:pPr>
    </w:p>
    <w:p w14:paraId="63B99B8A" w14:textId="628E3585" w:rsidR="00956473" w:rsidRDefault="00000000">
      <w:pPr>
        <w:spacing w:before="99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 w14:paraId="6290E522" w14:textId="77777777" w:rsidR="00956473" w:rsidRDefault="00956473">
      <w:pPr>
        <w:pStyle w:val="BodyText"/>
        <w:rPr>
          <w:rFonts w:ascii="Courier New"/>
          <w:sz w:val="17"/>
        </w:rPr>
      </w:pPr>
    </w:p>
    <w:p w14:paraId="6BB327AF" w14:textId="77777777" w:rsidR="00956473" w:rsidRDefault="00000000">
      <w:pPr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 xml:space="preserve">- task: </w:t>
      </w:r>
      <w:hyperlink r:id="rId49">
        <w:r>
          <w:rPr>
            <w:rFonts w:ascii="Courier New"/>
            <w:sz w:val="13"/>
          </w:rPr>
          <w:t>SynopsysSecurityScan@1.0.0</w:t>
        </w:r>
      </w:hyperlink>
    </w:p>
    <w:p w14:paraId="530658B6" w14:textId="77777777" w:rsidR="00956473" w:rsidRDefault="00956473">
      <w:pPr>
        <w:pStyle w:val="BodyText"/>
        <w:rPr>
          <w:rFonts w:ascii="Courier New"/>
          <w:sz w:val="17"/>
        </w:rPr>
      </w:pPr>
    </w:p>
    <w:p w14:paraId="35862CF0" w14:textId="77777777" w:rsidR="00956473" w:rsidRDefault="00000000">
      <w:pPr>
        <w:ind w:left="393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displayName</w:t>
      </w:r>
      <w:proofErr w:type="spellEnd"/>
      <w:r>
        <w:rPr>
          <w:rFonts w:ascii="Courier New"/>
          <w:sz w:val="13"/>
        </w:rPr>
        <w:t>: 'Black Duck Full Scan'</w:t>
      </w:r>
    </w:p>
    <w:p w14:paraId="7776BF76" w14:textId="77777777" w:rsidR="00956473" w:rsidRDefault="00956473">
      <w:pPr>
        <w:pStyle w:val="BodyText"/>
        <w:rPr>
          <w:rFonts w:ascii="Courier New"/>
          <w:sz w:val="17"/>
        </w:rPr>
      </w:pPr>
    </w:p>
    <w:p w14:paraId="219C0EA0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condition: not(eq(</w:t>
      </w:r>
      <w:proofErr w:type="gramStart"/>
      <w:r>
        <w:rPr>
          <w:rFonts w:ascii="Courier New"/>
          <w:sz w:val="13"/>
        </w:rPr>
        <w:t>variables[</w:t>
      </w:r>
      <w:proofErr w:type="gramEnd"/>
      <w:r>
        <w:rPr>
          <w:rFonts w:ascii="Courier New"/>
          <w:sz w:val="13"/>
        </w:rPr>
        <w:t>'</w:t>
      </w:r>
      <w:proofErr w:type="spellStart"/>
      <w:r>
        <w:rPr>
          <w:rFonts w:ascii="Courier New"/>
          <w:sz w:val="13"/>
        </w:rPr>
        <w:t>Build.Reason</w:t>
      </w:r>
      <w:proofErr w:type="spellEnd"/>
      <w:r>
        <w:rPr>
          <w:rFonts w:ascii="Courier New"/>
          <w:sz w:val="13"/>
        </w:rPr>
        <w:t>'], '</w:t>
      </w:r>
      <w:proofErr w:type="spellStart"/>
      <w:r>
        <w:rPr>
          <w:rFonts w:ascii="Courier New"/>
          <w:sz w:val="13"/>
        </w:rPr>
        <w:t>PullRequest</w:t>
      </w:r>
      <w:proofErr w:type="spellEnd"/>
      <w:r>
        <w:rPr>
          <w:rFonts w:ascii="Courier New"/>
          <w:sz w:val="13"/>
        </w:rPr>
        <w:t>'))</w:t>
      </w:r>
    </w:p>
    <w:p w14:paraId="7AE9D43B" w14:textId="77777777" w:rsidR="00956473" w:rsidRDefault="00956473">
      <w:pPr>
        <w:pStyle w:val="BodyText"/>
        <w:rPr>
          <w:rFonts w:ascii="Courier New"/>
          <w:sz w:val="17"/>
        </w:rPr>
      </w:pPr>
    </w:p>
    <w:p w14:paraId="777FDFE7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 w14:paraId="7FBDA683" w14:textId="77777777" w:rsidR="00956473" w:rsidRDefault="00956473">
      <w:pPr>
        <w:pStyle w:val="BodyText"/>
        <w:rPr>
          <w:rFonts w:ascii="Courier New"/>
          <w:sz w:val="17"/>
        </w:rPr>
      </w:pPr>
    </w:p>
    <w:p w14:paraId="29A9EAB3" w14:textId="77777777" w:rsidR="00956473" w:rsidRDefault="00000000">
      <w:pPr>
        <w:spacing w:before="1"/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 w14:paraId="769D9949" w14:textId="77777777" w:rsidR="00956473" w:rsidRDefault="00956473">
      <w:pPr>
        <w:pStyle w:val="BodyText"/>
        <w:rPr>
          <w:rFonts w:ascii="Courier New"/>
          <w:sz w:val="17"/>
        </w:rPr>
      </w:pPr>
    </w:p>
    <w:p w14:paraId="170E7192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DETECT_PROJECT_NAME: </w:t>
      </w:r>
      <w:r>
        <w:rPr>
          <w:rFonts w:ascii="Courier New"/>
          <w:i/>
          <w:sz w:val="13"/>
        </w:rPr>
        <w:t>$(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</w:p>
    <w:p w14:paraId="20279ED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2B049B48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 w14:paraId="6AC5ED73" w14:textId="77777777" w:rsidR="00956473" w:rsidRDefault="00956473">
      <w:pPr>
        <w:pStyle w:val="BodyText"/>
        <w:rPr>
          <w:rFonts w:ascii="Courier New"/>
          <w:sz w:val="17"/>
        </w:rPr>
      </w:pPr>
    </w:p>
    <w:p w14:paraId="46333BE1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BRIDGE_BLACKDUCK_URL: </w:t>
      </w:r>
      <w:r>
        <w:rPr>
          <w:rFonts w:ascii="Courier New"/>
          <w:i/>
          <w:sz w:val="13"/>
        </w:rPr>
        <w:t>$(BLACKDUCK_URL)</w:t>
      </w:r>
    </w:p>
    <w:p w14:paraId="368CFE2E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5A000393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$</w:t>
      </w:r>
      <w:r>
        <w:rPr>
          <w:rFonts w:ascii="Courier New"/>
          <w:i/>
          <w:sz w:val="13"/>
        </w:rPr>
        <w:t>(BLACKDUCK_TOKEN)</w:t>
      </w:r>
    </w:p>
    <w:p w14:paraId="4D960893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0FD3D801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true</w:t>
      </w:r>
    </w:p>
    <w:p w14:paraId="4D1267B8" w14:textId="77777777" w:rsidR="00956473" w:rsidRDefault="00956473">
      <w:pPr>
        <w:pStyle w:val="BodyText"/>
        <w:rPr>
          <w:rFonts w:ascii="Courier New"/>
          <w:sz w:val="17"/>
        </w:rPr>
      </w:pPr>
    </w:p>
    <w:p w14:paraId="5621D103" w14:textId="77777777" w:rsidR="00956473" w:rsidRDefault="00000000">
      <w:pPr>
        <w:spacing w:before="1"/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Accepts Multiple Values</w:t>
      </w:r>
    </w:p>
    <w:p w14:paraId="6A5C51C1" w14:textId="77777777" w:rsidR="00956473" w:rsidRDefault="00956473">
      <w:pPr>
        <w:pStyle w:val="BodyText"/>
        <w:rPr>
          <w:rFonts w:ascii="Courier New"/>
          <w:sz w:val="17"/>
        </w:rPr>
      </w:pPr>
    </w:p>
    <w:p w14:paraId="72B94801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BRIDGE_BLACKDUCK_SCAN_FAILURE_SEVERITIES: '</w:t>
      </w:r>
      <w:proofErr w:type="gramStart"/>
      <w:r>
        <w:rPr>
          <w:rFonts w:ascii="Courier New"/>
          <w:sz w:val="13"/>
        </w:rPr>
        <w:t>BLOCKER,CRITICAL</w:t>
      </w:r>
      <w:proofErr w:type="gramEnd"/>
      <w:r>
        <w:rPr>
          <w:rFonts w:ascii="Courier New"/>
          <w:sz w:val="13"/>
        </w:rPr>
        <w:t>'</w:t>
      </w:r>
    </w:p>
    <w:p w14:paraId="490C47F9" w14:textId="77777777" w:rsidR="00956473" w:rsidRDefault="00956473">
      <w:pPr>
        <w:pStyle w:val="BodyText"/>
        <w:rPr>
          <w:rFonts w:ascii="Courier New"/>
          <w:sz w:val="17"/>
        </w:rPr>
      </w:pPr>
    </w:p>
    <w:p w14:paraId="7731EDCD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to enable automatic fix pull request creation if vulnerabilities are reported</w:t>
      </w:r>
    </w:p>
    <w:p w14:paraId="517CC337" w14:textId="77777777" w:rsidR="00956473" w:rsidRDefault="00956473">
      <w:pPr>
        <w:pStyle w:val="BodyText"/>
        <w:rPr>
          <w:rFonts w:ascii="Courier New"/>
          <w:sz w:val="17"/>
        </w:rPr>
      </w:pPr>
    </w:p>
    <w:p w14:paraId="3A59E4A1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 BRIDGE_BLACKDUCK_AUTOMATION_FIXPR: true</w:t>
      </w:r>
    </w:p>
    <w:p w14:paraId="25A4D18D" w14:textId="77777777" w:rsidR="00956473" w:rsidRDefault="00956473">
      <w:pPr>
        <w:pStyle w:val="BodyText"/>
        <w:rPr>
          <w:rFonts w:ascii="Courier New"/>
          <w:sz w:val="17"/>
        </w:rPr>
      </w:pPr>
    </w:p>
    <w:p w14:paraId="3F07D8A0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 xml:space="preserve"># AZURE_TOKEN: </w:t>
      </w:r>
      <w:r>
        <w:rPr>
          <w:rFonts w:ascii="Courier New"/>
          <w:i/>
          <w:sz w:val="13"/>
        </w:rPr>
        <w:t>$(</w:t>
      </w:r>
      <w:proofErr w:type="spellStart"/>
      <w:r>
        <w:rPr>
          <w:rFonts w:ascii="Courier New"/>
          <w:i/>
          <w:sz w:val="13"/>
        </w:rPr>
        <w:t>System.AccessToken</w:t>
      </w:r>
      <w:proofErr w:type="spellEnd"/>
      <w:r>
        <w:rPr>
          <w:rFonts w:ascii="Courier New"/>
          <w:i/>
          <w:sz w:val="13"/>
        </w:rPr>
        <w:t xml:space="preserve">) </w:t>
      </w:r>
      <w:r>
        <w:rPr>
          <w:rFonts w:ascii="Courier New"/>
          <w:sz w:val="13"/>
        </w:rPr>
        <w:t># Mandatory when BRIDGE_BLACKDUCK_AUTOMATION_FIXPR is set to 'true'</w:t>
      </w:r>
    </w:p>
    <w:p w14:paraId="2B0E5A21" w14:textId="77777777" w:rsidR="00956473" w:rsidRDefault="00956473">
      <w:pPr>
        <w:pStyle w:val="BodyText"/>
        <w:rPr>
          <w:rFonts w:ascii="Courier New"/>
          <w:sz w:val="17"/>
        </w:rPr>
      </w:pPr>
    </w:p>
    <w:p w14:paraId="60A45BF5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 xml:space="preserve"> </w:t>
      </w:r>
      <w:r>
        <w:rPr>
          <w:rFonts w:ascii="Courier New"/>
          <w:sz w:val="13"/>
        </w:rPr>
        <w:t>uploaded</w:t>
      </w:r>
    </w:p>
    <w:p w14:paraId="1C68BA25" w14:textId="77777777" w:rsidR="00956473" w:rsidRDefault="00956473">
      <w:pPr>
        <w:pStyle w:val="BodyText"/>
        <w:rPr>
          <w:rFonts w:ascii="Courier New"/>
          <w:sz w:val="17"/>
        </w:rPr>
      </w:pPr>
    </w:p>
    <w:p w14:paraId="78B9E5BE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 w14:paraId="0EAFB518" w14:textId="77777777" w:rsidR="00956473" w:rsidRDefault="00956473">
      <w:pPr>
        <w:pStyle w:val="BodyText"/>
        <w:rPr>
          <w:rFonts w:ascii="Courier New"/>
        </w:rPr>
      </w:pPr>
    </w:p>
    <w:p w14:paraId="05C311FE" w14:textId="77777777" w:rsidR="00956473" w:rsidRDefault="00956473">
      <w:pPr>
        <w:pStyle w:val="BodyText"/>
        <w:spacing w:before="4"/>
        <w:rPr>
          <w:rFonts w:ascii="Courier New"/>
          <w:sz w:val="18"/>
        </w:rPr>
      </w:pPr>
    </w:p>
    <w:p w14:paraId="27960090" w14:textId="77777777" w:rsidR="00956473" w:rsidRDefault="00000000">
      <w:pPr>
        <w:spacing w:before="99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 xml:space="preserve">- task: </w:t>
      </w:r>
      <w:hyperlink r:id="rId50">
        <w:r>
          <w:rPr>
            <w:rFonts w:ascii="Courier New"/>
            <w:sz w:val="13"/>
          </w:rPr>
          <w:t>SynopsysSecurityScan@1.0.0</w:t>
        </w:r>
      </w:hyperlink>
    </w:p>
    <w:p w14:paraId="40A04C22" w14:textId="77777777" w:rsidR="00956473" w:rsidRDefault="00956473">
      <w:pPr>
        <w:pStyle w:val="BodyText"/>
        <w:rPr>
          <w:rFonts w:ascii="Courier New"/>
          <w:sz w:val="17"/>
        </w:rPr>
      </w:pPr>
    </w:p>
    <w:p w14:paraId="60959A8D" w14:textId="77777777" w:rsidR="00956473" w:rsidRDefault="00000000">
      <w:pPr>
        <w:ind w:left="393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displayName</w:t>
      </w:r>
      <w:proofErr w:type="spellEnd"/>
      <w:r>
        <w:rPr>
          <w:rFonts w:ascii="Courier New"/>
          <w:sz w:val="13"/>
        </w:rPr>
        <w:t>: 'Black Duck PR Scan'</w:t>
      </w:r>
    </w:p>
    <w:p w14:paraId="66570A22" w14:textId="77777777" w:rsidR="00956473" w:rsidRDefault="00956473">
      <w:pPr>
        <w:pStyle w:val="BodyText"/>
        <w:rPr>
          <w:rFonts w:ascii="Courier New"/>
          <w:sz w:val="17"/>
        </w:rPr>
      </w:pPr>
    </w:p>
    <w:p w14:paraId="342C9E4F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condition: eq(</w:t>
      </w:r>
      <w:proofErr w:type="gramStart"/>
      <w:r>
        <w:rPr>
          <w:rFonts w:ascii="Courier New"/>
          <w:sz w:val="13"/>
        </w:rPr>
        <w:t>variables[</w:t>
      </w:r>
      <w:proofErr w:type="gramEnd"/>
      <w:r>
        <w:rPr>
          <w:rFonts w:ascii="Courier New"/>
          <w:sz w:val="13"/>
        </w:rPr>
        <w:t>'</w:t>
      </w:r>
      <w:proofErr w:type="spellStart"/>
      <w:r>
        <w:rPr>
          <w:rFonts w:ascii="Courier New"/>
          <w:sz w:val="13"/>
        </w:rPr>
        <w:t>Build.Reason</w:t>
      </w:r>
      <w:proofErr w:type="spellEnd"/>
      <w:r>
        <w:rPr>
          <w:rFonts w:ascii="Courier New"/>
          <w:sz w:val="13"/>
        </w:rPr>
        <w:t>'], '</w:t>
      </w:r>
      <w:proofErr w:type="spellStart"/>
      <w:r>
        <w:rPr>
          <w:rFonts w:ascii="Courier New"/>
          <w:sz w:val="13"/>
        </w:rPr>
        <w:t>PullRequest</w:t>
      </w:r>
      <w:proofErr w:type="spellEnd"/>
      <w:r>
        <w:rPr>
          <w:rFonts w:ascii="Courier New"/>
          <w:sz w:val="13"/>
        </w:rPr>
        <w:t>')</w:t>
      </w:r>
    </w:p>
    <w:p w14:paraId="2EC1FC04" w14:textId="77777777" w:rsidR="00956473" w:rsidRDefault="00956473">
      <w:pPr>
        <w:pStyle w:val="BodyText"/>
        <w:rPr>
          <w:rFonts w:ascii="Courier New"/>
          <w:sz w:val="17"/>
        </w:rPr>
      </w:pPr>
    </w:p>
    <w:p w14:paraId="62EDEB96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 w14:paraId="5C73B3EE" w14:textId="77777777" w:rsidR="00956473" w:rsidRDefault="00956473">
      <w:pPr>
        <w:pStyle w:val="BodyText"/>
        <w:rPr>
          <w:rFonts w:ascii="Courier New"/>
          <w:sz w:val="17"/>
        </w:rPr>
      </w:pPr>
    </w:p>
    <w:p w14:paraId="5DCA9484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 w14:paraId="3FB06ABD" w14:textId="77777777" w:rsidR="00956473" w:rsidRDefault="00956473">
      <w:pPr>
        <w:pStyle w:val="BodyText"/>
        <w:rPr>
          <w:rFonts w:ascii="Courier New"/>
          <w:sz w:val="17"/>
        </w:rPr>
      </w:pPr>
    </w:p>
    <w:p w14:paraId="6DFBA5E1" w14:textId="77777777" w:rsidR="00956473" w:rsidRDefault="00000000">
      <w:pPr>
        <w:spacing w:before="1"/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$</w:t>
      </w:r>
      <w:r>
        <w:rPr>
          <w:rFonts w:ascii="Courier New"/>
          <w:i/>
          <w:sz w:val="13"/>
        </w:rPr>
        <w:t>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</w:p>
    <w:p w14:paraId="6A17A50B" w14:textId="77777777" w:rsidR="00956473" w:rsidRDefault="00956473">
      <w:pPr>
        <w:pStyle w:val="BodyText"/>
        <w:spacing w:before="11"/>
        <w:rPr>
          <w:rFonts w:ascii="Courier New"/>
          <w:i/>
          <w:sz w:val="16"/>
        </w:rPr>
      </w:pPr>
    </w:p>
    <w:p w14:paraId="28237E06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 w14:paraId="74A67CA6" w14:textId="77777777" w:rsidR="00956473" w:rsidRDefault="00956473">
      <w:pPr>
        <w:pStyle w:val="BodyText"/>
        <w:rPr>
          <w:rFonts w:ascii="Courier New"/>
          <w:sz w:val="17"/>
        </w:rPr>
      </w:pPr>
    </w:p>
    <w:p w14:paraId="3208EFA8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BRIDGE_BLACKDUCK_URL: </w:t>
      </w:r>
      <w:r>
        <w:rPr>
          <w:rFonts w:ascii="Courier New"/>
          <w:i/>
          <w:sz w:val="13"/>
        </w:rPr>
        <w:t>$(BLACKDUCK_URL)</w:t>
      </w:r>
    </w:p>
    <w:p w14:paraId="1BDEC38B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4C007839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BRIDGE_BLACKDUCK_TOKEN: </w:t>
      </w:r>
      <w:r>
        <w:rPr>
          <w:rFonts w:ascii="Courier New"/>
          <w:i/>
          <w:sz w:val="13"/>
        </w:rPr>
        <w:t>$(BLACKDUCK_API_TOKEN)</w:t>
      </w:r>
    </w:p>
    <w:p w14:paraId="4910FC8C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2BB55888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false</w:t>
      </w:r>
    </w:p>
    <w:p w14:paraId="671232CB" w14:textId="77777777" w:rsidR="00956473" w:rsidRDefault="00956473">
      <w:pPr>
        <w:pStyle w:val="BodyText"/>
        <w:rPr>
          <w:rFonts w:ascii="Courier New"/>
          <w:sz w:val="17"/>
        </w:rPr>
      </w:pPr>
    </w:p>
    <w:p w14:paraId="40338A56" w14:textId="77777777" w:rsidR="00956473" w:rsidRDefault="00000000">
      <w:pPr>
        <w:spacing w:before="1"/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automatic pull request comment based on Black Duck scan result</w:t>
      </w:r>
    </w:p>
    <w:p w14:paraId="144ED0FF" w14:textId="77777777" w:rsidR="00956473" w:rsidRDefault="00956473">
      <w:pPr>
        <w:pStyle w:val="BodyText"/>
        <w:rPr>
          <w:rFonts w:ascii="Courier New"/>
          <w:sz w:val="17"/>
        </w:rPr>
      </w:pPr>
    </w:p>
    <w:p w14:paraId="2EB4929E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BRIDGE_BLACKDUCK_AUTOMATION_PRCOMMENT: true</w:t>
      </w:r>
    </w:p>
    <w:p w14:paraId="606971EA" w14:textId="77777777" w:rsidR="00956473" w:rsidRDefault="00956473">
      <w:pPr>
        <w:pStyle w:val="BodyText"/>
        <w:rPr>
          <w:rFonts w:ascii="Courier New"/>
          <w:sz w:val="17"/>
        </w:rPr>
      </w:pPr>
    </w:p>
    <w:p w14:paraId="484418E4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 xml:space="preserve">AZURE_TOKEN: </w:t>
      </w:r>
      <w:r>
        <w:rPr>
          <w:rFonts w:ascii="Courier New"/>
          <w:i/>
          <w:sz w:val="13"/>
        </w:rPr>
        <w:t>$(</w:t>
      </w:r>
      <w:proofErr w:type="spellStart"/>
      <w:r>
        <w:rPr>
          <w:rFonts w:ascii="Courier New"/>
          <w:i/>
          <w:sz w:val="13"/>
        </w:rPr>
        <w:t>System.AccessToken</w:t>
      </w:r>
      <w:proofErr w:type="spellEnd"/>
      <w:r>
        <w:rPr>
          <w:rFonts w:ascii="Courier New"/>
          <w:i/>
          <w:sz w:val="13"/>
        </w:rPr>
        <w:t xml:space="preserve">) </w:t>
      </w:r>
      <w:r>
        <w:rPr>
          <w:rFonts w:ascii="Courier New"/>
          <w:sz w:val="13"/>
        </w:rPr>
        <w:t># Mandatory when BRIDGE_BLACKDUCK_AUTOMATION_PRCOMMENT is set to '</w:t>
      </w:r>
      <w:proofErr w:type="gramStart"/>
      <w:r>
        <w:rPr>
          <w:rFonts w:ascii="Courier New"/>
          <w:sz w:val="13"/>
        </w:rPr>
        <w:t>true</w:t>
      </w:r>
      <w:proofErr w:type="gramEnd"/>
      <w:r>
        <w:rPr>
          <w:rFonts w:ascii="Courier New"/>
          <w:sz w:val="13"/>
        </w:rPr>
        <w:t>'</w:t>
      </w:r>
    </w:p>
    <w:p w14:paraId="777BB878" w14:textId="77777777" w:rsidR="00956473" w:rsidRDefault="00956473">
      <w:pPr>
        <w:pStyle w:val="BodyText"/>
        <w:rPr>
          <w:rFonts w:ascii="Courier New"/>
          <w:sz w:val="17"/>
        </w:rPr>
      </w:pPr>
    </w:p>
    <w:p w14:paraId="6060C509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 xml:space="preserve"> </w:t>
      </w:r>
      <w:r>
        <w:rPr>
          <w:rFonts w:ascii="Courier New"/>
          <w:sz w:val="13"/>
        </w:rPr>
        <w:t>uploaded</w:t>
      </w:r>
    </w:p>
    <w:p w14:paraId="7B73C468" w14:textId="77777777" w:rsidR="00956473" w:rsidRDefault="00956473">
      <w:pPr>
        <w:pStyle w:val="BodyText"/>
        <w:rPr>
          <w:rFonts w:ascii="Courier New"/>
          <w:sz w:val="17"/>
        </w:rPr>
      </w:pPr>
    </w:p>
    <w:p w14:paraId="2342B754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 w14:paraId="517FDA92" w14:textId="77777777" w:rsidR="00956473" w:rsidRDefault="00956473">
      <w:pPr>
        <w:rPr>
          <w:rFonts w:ascii="Courier New"/>
          <w:sz w:val="13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0F0F0B3" w14:textId="77777777" w:rsidR="00956473" w:rsidRDefault="00000000">
      <w:pPr>
        <w:pStyle w:val="BodyText"/>
        <w:spacing w:before="85"/>
        <w:ind w:left="2793"/>
      </w:pPr>
      <w:r>
        <w:lastRenderedPageBreak/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CLI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Scan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59</w:t>
      </w:r>
    </w:p>
    <w:p w14:paraId="264EDED1" w14:textId="77777777" w:rsidR="00956473" w:rsidRDefault="00956473">
      <w:pPr>
        <w:pStyle w:val="BodyText"/>
        <w:rPr>
          <w:sz w:val="22"/>
        </w:rPr>
      </w:pPr>
    </w:p>
    <w:p w14:paraId="3AC6BEF5" w14:textId="77777777" w:rsidR="00956473" w:rsidRDefault="00956473">
      <w:pPr>
        <w:pStyle w:val="BodyText"/>
        <w:rPr>
          <w:sz w:val="22"/>
        </w:rPr>
      </w:pPr>
    </w:p>
    <w:p w14:paraId="75989E55" w14:textId="77777777" w:rsidR="00956473" w:rsidRDefault="00956473">
      <w:pPr>
        <w:pStyle w:val="BodyText"/>
        <w:spacing w:before="5"/>
        <w:rPr>
          <w:sz w:val="22"/>
        </w:rPr>
      </w:pPr>
    </w:p>
    <w:p w14:paraId="7AFF2134" w14:textId="77777777" w:rsidR="00956473" w:rsidRDefault="00000000">
      <w:pPr>
        <w:pStyle w:val="Heading5"/>
      </w:pPr>
      <w:r>
        <w:t>Table 8. List of mandatory and optional parameters for Black Duck below:</w:t>
      </w:r>
    </w:p>
    <w:p w14:paraId="28A9D1AF" w14:textId="77777777" w:rsidR="00956473" w:rsidRDefault="00000000">
      <w:pPr>
        <w:tabs>
          <w:tab w:val="left" w:pos="3079"/>
          <w:tab w:val="left" w:pos="6526"/>
        </w:tabs>
        <w:spacing w:before="160"/>
        <w:ind w:left="17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Parameter</w:t>
      </w:r>
      <w:r>
        <w:rPr>
          <w:b/>
          <w:sz w:val="20"/>
        </w:rPr>
        <w:tab/>
        <w:t>Description</w:t>
      </w:r>
      <w:r>
        <w:rPr>
          <w:b/>
          <w:sz w:val="20"/>
        </w:rPr>
        <w:tab/>
        <w:t>Mandatory 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Optional</w:t>
      </w:r>
    </w:p>
    <w:p w14:paraId="15DE01EA" w14:textId="77777777" w:rsidR="00956473" w:rsidRDefault="00956473">
      <w:pPr>
        <w:pStyle w:val="BodyText"/>
        <w:spacing w:before="5"/>
        <w:rPr>
          <w:b/>
          <w:sz w:val="10"/>
        </w:rPr>
      </w:pPr>
    </w:p>
    <w:p w14:paraId="00FC3199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660767E9" w14:textId="77777777" w:rsidR="00956473" w:rsidRDefault="00000000">
      <w:pPr>
        <w:spacing w:before="152" w:line="451" w:lineRule="auto"/>
        <w:ind w:left="160" w:right="11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DUCK_URL</w:t>
      </w:r>
    </w:p>
    <w:p w14:paraId="452A51BA" w14:textId="77777777" w:rsidR="00956473" w:rsidRDefault="00000000">
      <w:pPr>
        <w:spacing w:before="119" w:line="451" w:lineRule="auto"/>
        <w:ind w:left="160" w:right="11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DUCK_TOKEN</w:t>
      </w:r>
    </w:p>
    <w:p w14:paraId="038E2A16" w14:textId="77777777" w:rsidR="00956473" w:rsidRDefault="00000000">
      <w:pPr>
        <w:spacing w:before="118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DUCK_INSTALL_•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DIRECTORY</w:t>
      </w:r>
    </w:p>
    <w:p w14:paraId="7FF1357A" w14:textId="77777777" w:rsidR="00956473" w:rsidRDefault="00000000">
      <w:pPr>
        <w:spacing w:before="118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DUCK_SCAN_FULL</w:t>
      </w:r>
    </w:p>
    <w:p w14:paraId="639D7EF5" w14:textId="77777777" w:rsidR="00956473" w:rsidRDefault="00000000">
      <w:pPr>
        <w:pStyle w:val="BodyText"/>
        <w:tabs>
          <w:tab w:val="left" w:pos="3953"/>
        </w:tabs>
        <w:spacing w:before="95"/>
        <w:ind w:left="160"/>
      </w:pPr>
      <w:r>
        <w:br w:type="column"/>
      </w:r>
      <w:r>
        <w:t>Black</w:t>
      </w:r>
      <w:r>
        <w:rPr>
          <w:spacing w:val="-10"/>
        </w:rPr>
        <w:t xml:space="preserve"> </w:t>
      </w:r>
      <w:r>
        <w:t>Duck</w:t>
      </w:r>
      <w:r>
        <w:rPr>
          <w:spacing w:val="-9"/>
        </w:rPr>
        <w:t xml:space="preserve"> </w:t>
      </w:r>
      <w:r>
        <w:t>URL</w:t>
      </w:r>
      <w:r>
        <w:tab/>
        <w:t>Mandatory</w:t>
      </w:r>
    </w:p>
    <w:p w14:paraId="2C1C5DBD" w14:textId="77777777" w:rsidR="00956473" w:rsidRDefault="00956473">
      <w:pPr>
        <w:pStyle w:val="BodyText"/>
        <w:rPr>
          <w:sz w:val="22"/>
        </w:rPr>
      </w:pPr>
    </w:p>
    <w:p w14:paraId="5744E23E" w14:textId="77777777" w:rsidR="00956473" w:rsidRDefault="00956473">
      <w:pPr>
        <w:pStyle w:val="BodyText"/>
        <w:spacing w:before="8"/>
        <w:rPr>
          <w:sz w:val="24"/>
        </w:rPr>
      </w:pPr>
    </w:p>
    <w:p w14:paraId="08A8426A" w14:textId="77777777" w:rsidR="00956473" w:rsidRDefault="00000000">
      <w:pPr>
        <w:pStyle w:val="BodyText"/>
        <w:tabs>
          <w:tab w:val="left" w:pos="3953"/>
        </w:tabs>
        <w:ind w:left="160"/>
      </w:pPr>
      <w:r>
        <w:t>Black Duck</w:t>
      </w:r>
      <w:r>
        <w:rPr>
          <w:spacing w:val="-14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token</w:t>
      </w:r>
      <w:r>
        <w:tab/>
        <w:t>Mandatory</w:t>
      </w:r>
    </w:p>
    <w:p w14:paraId="3A088079" w14:textId="77777777" w:rsidR="00956473" w:rsidRDefault="00956473">
      <w:pPr>
        <w:pStyle w:val="BodyText"/>
        <w:rPr>
          <w:sz w:val="22"/>
        </w:rPr>
      </w:pPr>
    </w:p>
    <w:p w14:paraId="733582FD" w14:textId="77777777" w:rsidR="00956473" w:rsidRDefault="00956473">
      <w:pPr>
        <w:pStyle w:val="BodyText"/>
        <w:spacing w:before="8"/>
        <w:rPr>
          <w:sz w:val="24"/>
        </w:rPr>
      </w:pPr>
    </w:p>
    <w:p w14:paraId="66EF065D" w14:textId="77777777" w:rsidR="00956473" w:rsidRDefault="00000000">
      <w:pPr>
        <w:pStyle w:val="BodyText"/>
        <w:tabs>
          <w:tab w:val="left" w:pos="3953"/>
        </w:tabs>
        <w:ind w:left="160"/>
      </w:pPr>
      <w:r>
        <w:t>Installation</w:t>
      </w:r>
      <w:r>
        <w:rPr>
          <w:spacing w:val="-1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Black</w:t>
      </w:r>
      <w:r>
        <w:rPr>
          <w:spacing w:val="-13"/>
        </w:rPr>
        <w:t xml:space="preserve"> </w:t>
      </w:r>
      <w:r>
        <w:t>Duck</w:t>
      </w:r>
      <w:r>
        <w:tab/>
        <w:t>Optional</w:t>
      </w:r>
    </w:p>
    <w:p w14:paraId="7AD411B2" w14:textId="77777777" w:rsidR="00956473" w:rsidRDefault="00956473">
      <w:pPr>
        <w:pStyle w:val="BodyText"/>
        <w:rPr>
          <w:sz w:val="22"/>
        </w:rPr>
      </w:pPr>
    </w:p>
    <w:p w14:paraId="34B7D9CB" w14:textId="77777777" w:rsidR="00956473" w:rsidRDefault="00956473">
      <w:pPr>
        <w:pStyle w:val="BodyText"/>
        <w:rPr>
          <w:sz w:val="22"/>
        </w:rPr>
      </w:pPr>
    </w:p>
    <w:p w14:paraId="0C2B0B9A" w14:textId="77777777" w:rsidR="00956473" w:rsidRDefault="00956473">
      <w:pPr>
        <w:pStyle w:val="BodyText"/>
        <w:rPr>
          <w:sz w:val="31"/>
        </w:rPr>
      </w:pPr>
    </w:p>
    <w:p w14:paraId="6A68D807" w14:textId="77777777" w:rsidR="00956473" w:rsidRDefault="00000000">
      <w:pPr>
        <w:pStyle w:val="BodyText"/>
        <w:spacing w:line="220" w:lineRule="exact"/>
        <w:ind w:left="3953"/>
      </w:pPr>
      <w:r>
        <w:t>Optional</w:t>
      </w:r>
    </w:p>
    <w:p w14:paraId="405175D5" w14:textId="77777777" w:rsidR="002C5F20" w:rsidRDefault="002C5F20" w:rsidP="002C5F20">
      <w:pPr>
        <w:pStyle w:val="TableParagraph"/>
        <w:spacing w:before="1" w:line="340" w:lineRule="auto"/>
        <w:ind w:right="76"/>
        <w:rPr>
          <w:ins w:id="475" w:author="Raj Kesarapalli" w:date="2023-07-28T15:57:00Z"/>
          <w:sz w:val="20"/>
        </w:rPr>
      </w:pPr>
      <w:ins w:id="476" w:author="Raj Kesarapalli" w:date="2023-07-28T15:57:00Z">
        <w:r>
          <w:rPr>
            <w:sz w:val="20"/>
          </w:rPr>
          <w:t>Specifies whether full scan is re­ quired or not.</w:t>
        </w:r>
      </w:ins>
    </w:p>
    <w:p w14:paraId="10224865" w14:textId="77777777" w:rsidR="002C5F20" w:rsidRDefault="002C5F20" w:rsidP="002C5F20">
      <w:pPr>
        <w:pStyle w:val="TableParagraph"/>
        <w:spacing w:before="6"/>
        <w:ind w:left="0"/>
        <w:rPr>
          <w:ins w:id="477" w:author="Raj Kesarapalli" w:date="2023-07-28T15:57:00Z"/>
          <w:b/>
          <w:sz w:val="16"/>
        </w:rPr>
      </w:pPr>
    </w:p>
    <w:p w14:paraId="0E400045" w14:textId="77777777" w:rsidR="002C5F20" w:rsidRDefault="002C5F20" w:rsidP="002C5F20">
      <w:pPr>
        <w:pStyle w:val="TableParagraph"/>
        <w:spacing w:before="0" w:line="340" w:lineRule="auto"/>
        <w:ind w:right="76"/>
        <w:rPr>
          <w:ins w:id="478" w:author="Raj Kesarapalli" w:date="2023-07-28T15:57:00Z"/>
          <w:sz w:val="20"/>
        </w:rPr>
      </w:pPr>
      <w:ins w:id="479" w:author="Raj Kesarapalli" w:date="2023-07-28T15:57:00Z">
        <w:r>
          <w:rPr>
            <w:sz w:val="20"/>
          </w:rPr>
          <w:t>Must be set to true for push events and false for pull request events.</w:t>
        </w:r>
      </w:ins>
    </w:p>
    <w:p w14:paraId="209F34EB" w14:textId="77777777" w:rsidR="002C5F20" w:rsidRDefault="002C5F20" w:rsidP="002C5F20">
      <w:pPr>
        <w:pStyle w:val="BodyText"/>
        <w:spacing w:line="220" w:lineRule="exact"/>
        <w:ind w:left="160"/>
        <w:rPr>
          <w:ins w:id="480" w:author="Raj Kesarapalli" w:date="2023-07-28T15:57:00Z"/>
        </w:rPr>
      </w:pPr>
      <w:ins w:id="481" w:author="Raj Kesarapalli" w:date="2023-07-28T15:57:00Z">
        <w:r>
          <w:t>Default: false</w:t>
        </w:r>
      </w:ins>
    </w:p>
    <w:p w14:paraId="48A0B330" w14:textId="77777777" w:rsidR="002C5F20" w:rsidRDefault="002C5F20" w:rsidP="002C5F20">
      <w:pPr>
        <w:pStyle w:val="BodyText"/>
        <w:spacing w:line="220" w:lineRule="exact"/>
        <w:ind w:left="160"/>
        <w:rPr>
          <w:ins w:id="482" w:author="Raj Kesarapalli" w:date="2023-07-28T15:57:00Z"/>
        </w:rPr>
      </w:pPr>
    </w:p>
    <w:p w14:paraId="53347084" w14:textId="120DCCA1" w:rsidR="00956473" w:rsidDel="002C5F20" w:rsidRDefault="00000000" w:rsidP="002C5F20">
      <w:pPr>
        <w:pStyle w:val="BodyText"/>
        <w:spacing w:line="220" w:lineRule="exact"/>
        <w:ind w:left="160"/>
        <w:rPr>
          <w:del w:id="483" w:author="Raj Kesarapalli" w:date="2023-07-28T15:57:00Z"/>
        </w:rPr>
      </w:pPr>
      <w:del w:id="484" w:author="Raj Kesarapalli" w:date="2023-07-28T15:57:00Z">
        <w:r w:rsidDel="002C5F20">
          <w:delText>Specifies whether full scan is required or</w:delText>
        </w:r>
      </w:del>
    </w:p>
    <w:p w14:paraId="1DCD47FB" w14:textId="0243E6A7" w:rsidR="00956473" w:rsidDel="002C5F20" w:rsidRDefault="00000000">
      <w:pPr>
        <w:pStyle w:val="BodyText"/>
        <w:spacing w:before="100"/>
        <w:ind w:left="160"/>
        <w:rPr>
          <w:del w:id="485" w:author="Raj Kesarapalli" w:date="2023-07-28T15:57:00Z"/>
        </w:rPr>
      </w:pPr>
      <w:del w:id="486" w:author="Raj Kesarapalli" w:date="2023-07-28T15:57:00Z">
        <w:r w:rsidDel="002C5F20">
          <w:delText>not.</w:delText>
        </w:r>
      </w:del>
    </w:p>
    <w:p w14:paraId="674F1B5C" w14:textId="01F44646" w:rsidR="00956473" w:rsidDel="002C5F20" w:rsidRDefault="00956473">
      <w:pPr>
        <w:pStyle w:val="BodyText"/>
        <w:rPr>
          <w:del w:id="487" w:author="Raj Kesarapalli" w:date="2023-07-28T15:57:00Z"/>
          <w:sz w:val="22"/>
        </w:rPr>
      </w:pPr>
    </w:p>
    <w:p w14:paraId="60D97495" w14:textId="1338A85A" w:rsidR="00956473" w:rsidDel="002C5F20" w:rsidRDefault="00956473">
      <w:pPr>
        <w:pStyle w:val="BodyText"/>
        <w:spacing w:before="8"/>
        <w:rPr>
          <w:del w:id="488" w:author="Raj Kesarapalli" w:date="2023-07-28T15:57:00Z"/>
          <w:sz w:val="19"/>
        </w:rPr>
      </w:pPr>
    </w:p>
    <w:p w14:paraId="115A6201" w14:textId="214123F0" w:rsidR="00956473" w:rsidDel="002C5F20" w:rsidRDefault="00000000">
      <w:pPr>
        <w:pStyle w:val="BodyText"/>
        <w:spacing w:line="340" w:lineRule="auto"/>
        <w:ind w:left="160" w:right="4493"/>
        <w:jc w:val="both"/>
        <w:rPr>
          <w:del w:id="489" w:author="Raj Kesarapalli" w:date="2023-07-28T15:57:00Z"/>
        </w:rPr>
      </w:pPr>
      <w:del w:id="490" w:author="Raj Kesarapalli" w:date="2023-07-28T15:57:00Z">
        <w:r w:rsidDel="002C5F20">
          <w:delText>Full</w:delText>
        </w:r>
        <w:r w:rsidDel="002C5F20">
          <w:rPr>
            <w:spacing w:val="-11"/>
          </w:rPr>
          <w:delText xml:space="preserve"> </w:delText>
        </w:r>
        <w:r w:rsidDel="002C5F20">
          <w:delText>"intelligent"</w:delText>
        </w:r>
        <w:r w:rsidDel="002C5F20">
          <w:rPr>
            <w:spacing w:val="-10"/>
          </w:rPr>
          <w:delText xml:space="preserve"> </w:delText>
        </w:r>
        <w:r w:rsidDel="002C5F20">
          <w:delText>scan</w:delText>
        </w:r>
        <w:r w:rsidDel="002C5F20">
          <w:rPr>
            <w:spacing w:val="-10"/>
          </w:rPr>
          <w:delText xml:space="preserve"> </w:delText>
        </w:r>
        <w:r w:rsidDel="002C5F20">
          <w:delText>is</w:delText>
        </w:r>
        <w:r w:rsidDel="002C5F20">
          <w:rPr>
            <w:spacing w:val="-11"/>
          </w:rPr>
          <w:delText xml:space="preserve"> </w:delText>
        </w:r>
        <w:r w:rsidDel="002C5F20">
          <w:delText>to</w:delText>
        </w:r>
        <w:r w:rsidDel="002C5F20">
          <w:rPr>
            <w:spacing w:val="-10"/>
          </w:rPr>
          <w:delText xml:space="preserve"> </w:delText>
        </w:r>
        <w:r w:rsidDel="002C5F20">
          <w:delText>be</w:delText>
        </w:r>
        <w:r w:rsidDel="002C5F20">
          <w:rPr>
            <w:spacing w:val="-10"/>
          </w:rPr>
          <w:delText xml:space="preserve"> </w:delText>
        </w:r>
        <w:r w:rsidDel="002C5F20">
          <w:delText>used</w:delText>
        </w:r>
        <w:r w:rsidDel="002C5F20">
          <w:rPr>
            <w:spacing w:val="-10"/>
          </w:rPr>
          <w:delText xml:space="preserve"> </w:delText>
        </w:r>
        <w:r w:rsidDel="002C5F20">
          <w:delText>for push</w:delText>
        </w:r>
        <w:r w:rsidDel="002C5F20">
          <w:rPr>
            <w:spacing w:val="-16"/>
          </w:rPr>
          <w:delText xml:space="preserve"> </w:delText>
        </w:r>
        <w:r w:rsidDel="002C5F20">
          <w:delText>events</w:delText>
        </w:r>
        <w:r w:rsidDel="002C5F20">
          <w:rPr>
            <w:spacing w:val="-15"/>
          </w:rPr>
          <w:delText xml:space="preserve"> </w:delText>
        </w:r>
        <w:r w:rsidDel="002C5F20">
          <w:delText>and</w:delText>
        </w:r>
        <w:r w:rsidDel="002C5F20">
          <w:rPr>
            <w:spacing w:val="-15"/>
          </w:rPr>
          <w:delText xml:space="preserve"> </w:delText>
        </w:r>
        <w:r w:rsidDel="002C5F20">
          <w:delText>rapid</w:delText>
        </w:r>
        <w:r w:rsidDel="002C5F20">
          <w:rPr>
            <w:spacing w:val="-15"/>
          </w:rPr>
          <w:delText xml:space="preserve"> </w:delText>
        </w:r>
        <w:r w:rsidDel="002C5F20">
          <w:delText>scan</w:delText>
        </w:r>
        <w:r w:rsidDel="002C5F20">
          <w:rPr>
            <w:spacing w:val="-15"/>
          </w:rPr>
          <w:delText xml:space="preserve"> </w:delText>
        </w:r>
        <w:r w:rsidDel="002C5F20">
          <w:delText>for</w:delText>
        </w:r>
        <w:r w:rsidDel="002C5F20">
          <w:rPr>
            <w:spacing w:val="-15"/>
          </w:rPr>
          <w:delText xml:space="preserve"> </w:delText>
        </w:r>
        <w:r w:rsidDel="002C5F20">
          <w:delText>pull</w:delText>
        </w:r>
        <w:r w:rsidDel="002C5F20">
          <w:rPr>
            <w:spacing w:val="-16"/>
          </w:rPr>
          <w:delText xml:space="preserve"> </w:delText>
        </w:r>
        <w:r w:rsidDel="002C5F20">
          <w:delText>re­ quest</w:delText>
        </w:r>
        <w:r w:rsidDel="002C5F20">
          <w:rPr>
            <w:spacing w:val="-2"/>
          </w:rPr>
          <w:delText xml:space="preserve"> </w:delText>
        </w:r>
        <w:r w:rsidDel="002C5F20">
          <w:delText>events.</w:delText>
        </w:r>
      </w:del>
    </w:p>
    <w:p w14:paraId="536E8D17" w14:textId="5B0C7EBC" w:rsidR="00956473" w:rsidDel="002C5F20" w:rsidRDefault="00956473">
      <w:pPr>
        <w:pStyle w:val="BodyText"/>
        <w:rPr>
          <w:del w:id="491" w:author="Raj Kesarapalli" w:date="2023-07-28T15:57:00Z"/>
          <w:sz w:val="22"/>
        </w:rPr>
      </w:pPr>
    </w:p>
    <w:p w14:paraId="53278532" w14:textId="6027EDED" w:rsidR="00956473" w:rsidDel="002C5F20" w:rsidRDefault="00000000">
      <w:pPr>
        <w:spacing w:before="133"/>
        <w:ind w:left="160"/>
        <w:rPr>
          <w:del w:id="492" w:author="Raj Kesarapalli" w:date="2023-07-28T15:57:00Z"/>
          <w:rFonts w:ascii="Courier New"/>
          <w:sz w:val="16"/>
        </w:rPr>
      </w:pPr>
      <w:del w:id="493" w:author="Raj Kesarapalli" w:date="2023-07-28T15:57:00Z">
        <w:r w:rsidDel="002C5F20">
          <w:rPr>
            <w:sz w:val="20"/>
          </w:rPr>
          <w:delText xml:space="preserve">Supported values: </w:delText>
        </w:r>
        <w:r w:rsidDel="002C5F20">
          <w:rPr>
            <w:rFonts w:ascii="Courier New"/>
            <w:sz w:val="16"/>
            <w:shd w:val="clear" w:color="auto" w:fill="EDEDED"/>
          </w:rPr>
          <w:delText>true</w:delText>
        </w:r>
        <w:r w:rsidDel="002C5F20">
          <w:rPr>
            <w:rFonts w:ascii="Courier New"/>
            <w:spacing w:val="-51"/>
            <w:sz w:val="16"/>
          </w:rPr>
          <w:delText xml:space="preserve"> </w:delText>
        </w:r>
        <w:r w:rsidDel="002C5F20">
          <w:rPr>
            <w:sz w:val="20"/>
          </w:rPr>
          <w:delText xml:space="preserve">or </w:delText>
        </w:r>
        <w:r w:rsidDel="002C5F20">
          <w:rPr>
            <w:rFonts w:ascii="Courier New"/>
            <w:sz w:val="16"/>
            <w:shd w:val="clear" w:color="auto" w:fill="EDEDED"/>
          </w:rPr>
          <w:delText>false</w:delText>
        </w:r>
      </w:del>
    </w:p>
    <w:p w14:paraId="2E2DA0D6" w14:textId="77777777" w:rsidR="00956473" w:rsidRDefault="00956473">
      <w:pPr>
        <w:rPr>
          <w:rFonts w:ascii="Courier New"/>
          <w:sz w:val="16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1545" w:space="52"/>
            <w:col w:w="8023"/>
          </w:cols>
        </w:sectPr>
      </w:pPr>
    </w:p>
    <w:p w14:paraId="27800B22" w14:textId="77777777" w:rsidR="00956473" w:rsidRDefault="00956473">
      <w:pPr>
        <w:pStyle w:val="BodyText"/>
        <w:spacing w:before="9"/>
        <w:rPr>
          <w:rFonts w:ascii="Courier New"/>
          <w:sz w:val="19"/>
        </w:rPr>
      </w:pPr>
    </w:p>
    <w:p w14:paraId="7637E593" w14:textId="77777777" w:rsidR="00956473" w:rsidRDefault="00956473">
      <w:pPr>
        <w:rPr>
          <w:rFonts w:ascii="Courier New"/>
          <w:sz w:val="19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96F2A84" w14:textId="77777777" w:rsidR="00956473" w:rsidRDefault="00000000">
      <w:pPr>
        <w:spacing w:before="153" w:line="451" w:lineRule="auto"/>
        <w:ind w:left="160" w:right="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BRIDGE_BLACK•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DUCK_SCAN_•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FAILURE_SEV•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ERITIES</w:t>
      </w:r>
    </w:p>
    <w:p w14:paraId="18BEFC5F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10BC5969" w14:textId="77777777" w:rsidR="002C5F20" w:rsidRDefault="002C5F20" w:rsidP="002C5F20">
      <w:pPr>
        <w:pStyle w:val="TableParagraph"/>
        <w:spacing w:before="1" w:line="340" w:lineRule="auto"/>
        <w:ind w:right="232"/>
        <w:rPr>
          <w:ins w:id="494" w:author="Raj Kesarapalli" w:date="2023-07-28T15:57:00Z"/>
          <w:sz w:val="20"/>
        </w:rPr>
      </w:pPr>
      <w:ins w:id="495" w:author="Raj Kesarapalli" w:date="2023-07-28T15:57:00Z">
        <w:r>
          <w:rPr>
            <w:sz w:val="20"/>
          </w:rPr>
          <w:t xml:space="preserve">Black Duck scan failure </w:t>
        </w:r>
        <w:proofErr w:type="spellStart"/>
        <w:r>
          <w:rPr>
            <w:sz w:val="20"/>
          </w:rPr>
          <w:t>severi</w:t>
        </w:r>
        <w:proofErr w:type="spellEnd"/>
        <w:r>
          <w:rPr>
            <w:sz w:val="20"/>
          </w:rPr>
          <w:t>­ ties used to decide if build should be broken.</w:t>
        </w:r>
      </w:ins>
    </w:p>
    <w:p w14:paraId="71E489FF" w14:textId="48C38B1B" w:rsidR="00956473" w:rsidDel="002C5F20" w:rsidRDefault="00000000">
      <w:pPr>
        <w:pStyle w:val="BodyText"/>
        <w:ind w:left="160"/>
        <w:jc w:val="both"/>
        <w:rPr>
          <w:del w:id="496" w:author="Raj Kesarapalli" w:date="2023-07-28T15:57:00Z"/>
        </w:rPr>
      </w:pPr>
      <w:del w:id="497" w:author="Raj Kesarapalli" w:date="2023-07-28T15:57:00Z">
        <w:r w:rsidDel="002C5F20">
          <w:delText>Black Duck scan failure severities.</w:delText>
        </w:r>
      </w:del>
    </w:p>
    <w:p w14:paraId="678EF265" w14:textId="77777777" w:rsidR="00956473" w:rsidRDefault="00956473">
      <w:pPr>
        <w:pStyle w:val="BodyText"/>
        <w:spacing w:before="2"/>
        <w:rPr>
          <w:sz w:val="18"/>
        </w:rPr>
      </w:pPr>
    </w:p>
    <w:p w14:paraId="71F60925" w14:textId="77777777" w:rsidR="00956473" w:rsidRDefault="00000000">
      <w:pPr>
        <w:spacing w:line="340" w:lineRule="exact"/>
        <w:ind w:left="160" w:right="38"/>
        <w:jc w:val="both"/>
        <w:rPr>
          <w:rFonts w:ascii="Courier New"/>
          <w:sz w:val="16"/>
        </w:rPr>
      </w:pPr>
      <w:r>
        <w:rPr>
          <w:sz w:val="20"/>
        </w:rPr>
        <w:t xml:space="preserve">Supported values: </w:t>
      </w:r>
      <w:r>
        <w:rPr>
          <w:rFonts w:ascii="Courier New"/>
          <w:sz w:val="16"/>
          <w:shd w:val="clear" w:color="auto" w:fill="EDEDED"/>
        </w:rPr>
        <w:t>ALL, NONE,</w:t>
      </w:r>
      <w:r>
        <w:rPr>
          <w:rFonts w:ascii="Courier New"/>
          <w:spacing w:val="-39"/>
          <w:sz w:val="16"/>
          <w:shd w:val="clear" w:color="auto" w:fill="EDEDED"/>
        </w:rPr>
        <w:t xml:space="preserve"> </w:t>
      </w:r>
      <w:r>
        <w:rPr>
          <w:rFonts w:ascii="Courier New"/>
          <w:sz w:val="16"/>
          <w:shd w:val="clear" w:color="auto" w:fill="EDEDED"/>
        </w:rPr>
        <w:t>BLOCKER,</w:t>
      </w:r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CRITICAL, MAJOR, MINOR, OK, TRIVIAL,</w:t>
      </w:r>
      <w:r>
        <w:rPr>
          <w:rFonts w:ascii="Courier New"/>
          <w:sz w:val="16"/>
        </w:rPr>
        <w:t xml:space="preserve"> </w:t>
      </w:r>
      <w:r>
        <w:rPr>
          <w:rFonts w:ascii="Courier New"/>
          <w:sz w:val="16"/>
          <w:shd w:val="clear" w:color="auto" w:fill="EDEDED"/>
        </w:rPr>
        <w:t>UNSPECIFIED</w:t>
      </w:r>
    </w:p>
    <w:p w14:paraId="06C9C555" w14:textId="77777777" w:rsidR="00956473" w:rsidRDefault="00000000">
      <w:pPr>
        <w:pStyle w:val="BodyText"/>
        <w:spacing w:before="96"/>
        <w:ind w:left="160"/>
      </w:pPr>
      <w:r>
        <w:br w:type="column"/>
      </w:r>
      <w:r>
        <w:t>Optional</w:t>
      </w:r>
    </w:p>
    <w:p w14:paraId="05A40F25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449" w:space="148"/>
            <w:col w:w="3663" w:space="131"/>
            <w:col w:w="4229"/>
          </w:cols>
        </w:sectPr>
      </w:pPr>
    </w:p>
    <w:p w14:paraId="01E5B9F0" w14:textId="77777777" w:rsidR="00956473" w:rsidRDefault="00956473">
      <w:pPr>
        <w:pStyle w:val="BodyText"/>
        <w:spacing w:before="3"/>
        <w:rPr>
          <w:sz w:val="17"/>
        </w:rPr>
      </w:pPr>
    </w:p>
    <w:p w14:paraId="651AE834" w14:textId="77777777" w:rsidR="00956473" w:rsidRDefault="00956473">
      <w:pPr>
        <w:rPr>
          <w:sz w:val="17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544AFFB0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BLACKDUCK_AU•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TOMATION_PRCOM•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MENT</w:t>
      </w:r>
    </w:p>
    <w:p w14:paraId="5C3FE9E3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5A47A74E" w14:textId="77777777" w:rsidR="002C5F20" w:rsidRDefault="002C5F20" w:rsidP="002C5F20">
      <w:pPr>
        <w:pStyle w:val="TableParagraph"/>
        <w:spacing w:before="1" w:line="340" w:lineRule="auto"/>
        <w:rPr>
          <w:ins w:id="498" w:author="Raj Kesarapalli" w:date="2023-07-28T15:58:00Z"/>
          <w:sz w:val="20"/>
        </w:rPr>
      </w:pPr>
      <w:ins w:id="499" w:author="Raj Kesarapalli" w:date="2023-07-28T15:58:00Z">
        <w:r>
          <w:rPr>
            <w:sz w:val="20"/>
          </w:rPr>
          <w:t xml:space="preserve">Option to enable automatic </w:t>
        </w:r>
        <w:proofErr w:type="spellStart"/>
        <w:r>
          <w:rPr>
            <w:sz w:val="20"/>
          </w:rPr>
          <w:t>cre­</w:t>
        </w:r>
        <w:proofErr w:type="spellEnd"/>
        <w:r>
          <w:rPr>
            <w:sz w:val="20"/>
          </w:rPr>
          <w:t xml:space="preserve"> </w:t>
        </w:r>
        <w:proofErr w:type="spellStart"/>
        <w:r>
          <w:rPr>
            <w:sz w:val="20"/>
          </w:rPr>
          <w:t>ation</w:t>
        </w:r>
        <w:proofErr w:type="spellEnd"/>
        <w:r>
          <w:rPr>
            <w:sz w:val="20"/>
          </w:rPr>
          <w:t xml:space="preserve"> pull request comments for new issues found in the pull re­ quest.</w:t>
        </w:r>
      </w:ins>
    </w:p>
    <w:p w14:paraId="09EA44B0" w14:textId="77777777" w:rsidR="002C5F20" w:rsidRDefault="002C5F20" w:rsidP="002C5F20">
      <w:pPr>
        <w:pStyle w:val="TableParagraph"/>
        <w:spacing w:before="196" w:line="340" w:lineRule="auto"/>
        <w:ind w:right="325"/>
        <w:jc w:val="both"/>
        <w:rPr>
          <w:ins w:id="500" w:author="Raj Kesarapalli" w:date="2023-07-28T15:58:00Z"/>
          <w:sz w:val="20"/>
        </w:rPr>
      </w:pPr>
      <w:ins w:id="501" w:author="Raj Kesarapalli" w:date="2023-07-28T15:58:00Z">
        <w:r>
          <w:rPr>
            <w:sz w:val="20"/>
          </w:rPr>
          <w:t>Baseline full scan results must exist on the server for this feature to work.</w:t>
        </w:r>
      </w:ins>
    </w:p>
    <w:p w14:paraId="1AFC9956" w14:textId="7B59D63F" w:rsidR="00956473" w:rsidDel="002C5F20" w:rsidRDefault="002C5F20">
      <w:pPr>
        <w:pStyle w:val="BodyText"/>
        <w:rPr>
          <w:del w:id="502" w:author="Raj Kesarapalli" w:date="2023-07-28T15:58:00Z"/>
        </w:rPr>
      </w:pPr>
      <w:ins w:id="503" w:author="Raj Kesarapalli" w:date="2023-07-28T15:58:00Z">
        <w:r>
          <w:t>Default: false</w:t>
        </w:r>
      </w:ins>
      <w:del w:id="504" w:author="Raj Kesarapalli" w:date="2023-07-28T15:58:00Z">
        <w:r w:rsidDel="002C5F20">
          <w:delText>Option</w:delText>
        </w:r>
        <w:r w:rsidDel="002C5F20">
          <w:rPr>
            <w:spacing w:val="-13"/>
          </w:rPr>
          <w:delText xml:space="preserve"> </w:delText>
        </w:r>
        <w:r w:rsidDel="002C5F20">
          <w:delText>to</w:delText>
        </w:r>
        <w:r w:rsidDel="002C5F20">
          <w:rPr>
            <w:spacing w:val="-12"/>
          </w:rPr>
          <w:delText xml:space="preserve"> </w:delText>
        </w:r>
        <w:r w:rsidDel="002C5F20">
          <w:delText>enable</w:delText>
        </w:r>
        <w:r w:rsidDel="002C5F20">
          <w:rPr>
            <w:spacing w:val="-12"/>
          </w:rPr>
          <w:delText xml:space="preserve"> </w:delText>
        </w:r>
        <w:r w:rsidDel="002C5F20">
          <w:delText>automatic</w:delText>
        </w:r>
        <w:r w:rsidDel="002C5F20">
          <w:rPr>
            <w:spacing w:val="-13"/>
          </w:rPr>
          <w:delText xml:space="preserve"> </w:delText>
        </w:r>
        <w:r w:rsidDel="002C5F20">
          <w:delText>creation</w:delText>
        </w:r>
        <w:r w:rsidDel="002C5F20">
          <w:rPr>
            <w:spacing w:val="-12"/>
          </w:rPr>
          <w:delText xml:space="preserve"> </w:delText>
        </w:r>
        <w:r w:rsidDel="002C5F20">
          <w:delText>pull request</w:delText>
        </w:r>
        <w:r w:rsidDel="002C5F20">
          <w:rPr>
            <w:spacing w:val="-11"/>
          </w:rPr>
          <w:delText xml:space="preserve"> </w:delText>
        </w:r>
        <w:r w:rsidDel="002C5F20">
          <w:delText>comments</w:delText>
        </w:r>
        <w:r w:rsidDel="002C5F20">
          <w:rPr>
            <w:spacing w:val="-10"/>
          </w:rPr>
          <w:delText xml:space="preserve"> </w:delText>
        </w:r>
        <w:r w:rsidDel="002C5F20">
          <w:delText>for</w:delText>
        </w:r>
        <w:r w:rsidDel="002C5F20">
          <w:rPr>
            <w:spacing w:val="-10"/>
          </w:rPr>
          <w:delText xml:space="preserve"> </w:delText>
        </w:r>
        <w:r w:rsidDel="002C5F20">
          <w:delText>new</w:delText>
        </w:r>
        <w:r w:rsidDel="002C5F20">
          <w:rPr>
            <w:spacing w:val="-11"/>
          </w:rPr>
          <w:delText xml:space="preserve"> </w:delText>
        </w:r>
        <w:r w:rsidDel="002C5F20">
          <w:delText>issues</w:delText>
        </w:r>
        <w:r w:rsidDel="002C5F20">
          <w:rPr>
            <w:spacing w:val="-10"/>
          </w:rPr>
          <w:delText xml:space="preserve"> </w:delText>
        </w:r>
        <w:r w:rsidDel="002C5F20">
          <w:delText>found in the pull</w:delText>
        </w:r>
        <w:r w:rsidDel="002C5F20">
          <w:rPr>
            <w:spacing w:val="-6"/>
          </w:rPr>
          <w:delText xml:space="preserve"> </w:delText>
        </w:r>
        <w:r w:rsidDel="002C5F20">
          <w:delText>request.</w:delText>
        </w:r>
      </w:del>
    </w:p>
    <w:p w14:paraId="1D8C4B29" w14:textId="77777777" w:rsidR="002C5F20" w:rsidRDefault="002C5F20" w:rsidP="002C5F20">
      <w:pPr>
        <w:pStyle w:val="BodyText"/>
        <w:spacing w:line="340" w:lineRule="auto"/>
        <w:ind w:left="116"/>
        <w:jc w:val="both"/>
        <w:rPr>
          <w:ins w:id="505" w:author="Raj Kesarapalli" w:date="2023-07-28T15:58:00Z"/>
        </w:rPr>
      </w:pPr>
    </w:p>
    <w:p w14:paraId="679332FC" w14:textId="5ABECC78" w:rsidR="00956473" w:rsidDel="002C5F20" w:rsidRDefault="00956473">
      <w:pPr>
        <w:pStyle w:val="BodyText"/>
        <w:rPr>
          <w:del w:id="506" w:author="Raj Kesarapalli" w:date="2023-07-28T15:58:00Z"/>
          <w:sz w:val="22"/>
        </w:rPr>
      </w:pPr>
    </w:p>
    <w:p w14:paraId="1517D6F9" w14:textId="5902C4E0" w:rsidR="00956473" w:rsidDel="002C5F20" w:rsidRDefault="00000000">
      <w:pPr>
        <w:pStyle w:val="BodyText"/>
        <w:spacing w:before="133" w:line="340" w:lineRule="auto"/>
        <w:ind w:left="116" w:right="136"/>
        <w:rPr>
          <w:del w:id="507" w:author="Raj Kesarapalli" w:date="2023-07-28T15:58:00Z"/>
        </w:rPr>
      </w:pPr>
      <w:del w:id="508" w:author="Raj Kesarapalli" w:date="2023-07-28T15:58:00Z">
        <w:r w:rsidDel="002C5F20">
          <w:delText>Merge Request must be created first from feature branch to main branch to run Black Duck PR Comment.</w:delText>
        </w:r>
      </w:del>
    </w:p>
    <w:p w14:paraId="4E9ED7BD" w14:textId="77777777" w:rsidR="00956473" w:rsidRDefault="00956473">
      <w:pPr>
        <w:pStyle w:val="BodyText"/>
        <w:rPr>
          <w:sz w:val="22"/>
        </w:rPr>
      </w:pPr>
    </w:p>
    <w:p w14:paraId="3EC739DD" w14:textId="77777777" w:rsidR="00956473" w:rsidRDefault="00000000">
      <w:pPr>
        <w:pStyle w:val="BodyText"/>
        <w:spacing w:before="134" w:line="340" w:lineRule="auto"/>
        <w:ind w:left="116" w:right="9"/>
      </w:pPr>
      <w:r>
        <w:rPr>
          <w:b/>
        </w:rPr>
        <w:t>Note</w:t>
      </w:r>
      <w:r>
        <w:rPr>
          <w:b/>
          <w:spacing w:val="-18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Feature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supported</w:t>
      </w:r>
      <w:r>
        <w:rPr>
          <w:spacing w:val="-17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 xml:space="preserve">through </w:t>
      </w:r>
      <w:proofErr w:type="spellStart"/>
      <w:r>
        <w:t>yaml</w:t>
      </w:r>
      <w:proofErr w:type="spellEnd"/>
      <w:r>
        <w:rPr>
          <w:spacing w:val="-2"/>
        </w:rPr>
        <w:t xml:space="preserve"> </w:t>
      </w:r>
      <w:proofErr w:type="gramStart"/>
      <w:r>
        <w:t>configuration</w:t>
      </w:r>
      <w:proofErr w:type="gramEnd"/>
    </w:p>
    <w:p w14:paraId="7C03A2B5" w14:textId="77777777" w:rsidR="00956473" w:rsidRDefault="00000000">
      <w:pPr>
        <w:pStyle w:val="BodyText"/>
        <w:spacing w:before="95"/>
        <w:ind w:left="160"/>
      </w:pPr>
      <w:r>
        <w:br w:type="column"/>
      </w:r>
      <w:r>
        <w:t>Optional</w:t>
      </w:r>
    </w:p>
    <w:p w14:paraId="3285E846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601" w:space="40"/>
            <w:col w:w="3694" w:space="56"/>
            <w:col w:w="4229"/>
          </w:cols>
        </w:sectPr>
      </w:pPr>
    </w:p>
    <w:p w14:paraId="562C9C45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6 - Azure DevOps - Synopsys Security Scan | 60</w:t>
      </w:r>
    </w:p>
    <w:p w14:paraId="0873F0EA" w14:textId="77777777" w:rsidR="00956473" w:rsidRDefault="00956473">
      <w:pPr>
        <w:pStyle w:val="BodyText"/>
        <w:rPr>
          <w:sz w:val="22"/>
        </w:rPr>
      </w:pPr>
    </w:p>
    <w:p w14:paraId="62EDFF6C" w14:textId="77777777" w:rsidR="00956473" w:rsidRDefault="00956473">
      <w:pPr>
        <w:pStyle w:val="BodyText"/>
        <w:rPr>
          <w:sz w:val="22"/>
        </w:rPr>
      </w:pPr>
    </w:p>
    <w:p w14:paraId="5F6CB7D6" w14:textId="77777777" w:rsidR="00956473" w:rsidRDefault="00956473">
      <w:pPr>
        <w:pStyle w:val="BodyText"/>
        <w:spacing w:before="5"/>
        <w:rPr>
          <w:sz w:val="22"/>
        </w:rPr>
      </w:pPr>
    </w:p>
    <w:p w14:paraId="68D57245" w14:textId="77777777" w:rsidR="00956473" w:rsidRDefault="00000000">
      <w:pPr>
        <w:pStyle w:val="Heading5"/>
      </w:pPr>
      <w:r>
        <w:t>Table 8. List of mandatory and optional parameters for Black Duck below: (continued)</w:t>
      </w:r>
    </w:p>
    <w:p w14:paraId="5F8D9FA0" w14:textId="77777777" w:rsidR="00956473" w:rsidRDefault="00000000">
      <w:pPr>
        <w:tabs>
          <w:tab w:val="left" w:pos="3079"/>
          <w:tab w:val="left" w:pos="6526"/>
        </w:tabs>
        <w:spacing w:before="160"/>
        <w:ind w:left="17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Parameter</w:t>
      </w:r>
      <w:r>
        <w:rPr>
          <w:b/>
          <w:sz w:val="20"/>
        </w:rPr>
        <w:tab/>
        <w:t>Description</w:t>
      </w:r>
      <w:r>
        <w:rPr>
          <w:b/>
          <w:sz w:val="20"/>
        </w:rPr>
        <w:tab/>
        <w:t>Mandatory 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Optional</w:t>
      </w:r>
    </w:p>
    <w:p w14:paraId="57319FCE" w14:textId="77777777" w:rsidR="00956473" w:rsidRDefault="00956473">
      <w:pPr>
        <w:pStyle w:val="BodyText"/>
        <w:spacing w:before="5"/>
        <w:rPr>
          <w:b/>
          <w:sz w:val="10"/>
        </w:rPr>
      </w:pPr>
    </w:p>
    <w:p w14:paraId="25CC8425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1F63EE8" w14:textId="77777777" w:rsidR="00956473" w:rsidRDefault="00000000">
      <w:pPr>
        <w:spacing w:before="152"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BRIDGE_BRIDGE_•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BLACKDUCK_AU•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TOMATION_FIXPR</w:t>
      </w:r>
    </w:p>
    <w:p w14:paraId="4ED81E5A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541134E4" w14:textId="77777777" w:rsidR="00956473" w:rsidRDefault="00000000">
      <w:pPr>
        <w:pStyle w:val="BodyText"/>
        <w:spacing w:line="340" w:lineRule="auto"/>
        <w:ind w:left="116"/>
      </w:pPr>
      <w:r>
        <w:t>Option to enable automatic creation for fix</w:t>
      </w:r>
      <w:r>
        <w:rPr>
          <w:spacing w:val="-18"/>
        </w:rPr>
        <w:t xml:space="preserve"> </w:t>
      </w:r>
      <w:r>
        <w:t>pull</w:t>
      </w:r>
      <w:r>
        <w:rPr>
          <w:spacing w:val="-17"/>
        </w:rPr>
        <w:t xml:space="preserve"> </w:t>
      </w:r>
      <w:r>
        <w:t>requests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vulnerable</w:t>
      </w:r>
      <w:r>
        <w:rPr>
          <w:spacing w:val="-18"/>
        </w:rPr>
        <w:t xml:space="preserve"> </w:t>
      </w:r>
      <w:r>
        <w:t>direct</w:t>
      </w:r>
      <w:r>
        <w:rPr>
          <w:spacing w:val="-17"/>
        </w:rPr>
        <w:t xml:space="preserve"> </w:t>
      </w:r>
      <w:r>
        <w:t xml:space="preserve">de­ </w:t>
      </w:r>
      <w:proofErr w:type="spellStart"/>
      <w:r>
        <w:t>pendencies</w:t>
      </w:r>
      <w:proofErr w:type="spellEnd"/>
      <w:r>
        <w:t>.</w:t>
      </w:r>
    </w:p>
    <w:p w14:paraId="3326F2A2" w14:textId="77777777" w:rsidR="00956473" w:rsidRDefault="00956473">
      <w:pPr>
        <w:pStyle w:val="BodyText"/>
        <w:rPr>
          <w:sz w:val="22"/>
        </w:rPr>
      </w:pPr>
    </w:p>
    <w:p w14:paraId="78370897" w14:textId="77777777" w:rsidR="00956473" w:rsidRDefault="00000000">
      <w:pPr>
        <w:pStyle w:val="BodyText"/>
        <w:spacing w:before="133"/>
        <w:ind w:left="116"/>
      </w:pPr>
      <w:r>
        <w:t>Default: false</w:t>
      </w:r>
    </w:p>
    <w:p w14:paraId="72517D97" w14:textId="77777777" w:rsidR="00956473" w:rsidRDefault="00956473">
      <w:pPr>
        <w:pStyle w:val="BodyText"/>
        <w:rPr>
          <w:sz w:val="25"/>
        </w:rPr>
      </w:pPr>
    </w:p>
    <w:p w14:paraId="3B4C0A0F" w14:textId="77777777" w:rsidR="00956473" w:rsidRPr="002C5F20" w:rsidRDefault="00000000">
      <w:pPr>
        <w:pStyle w:val="Heading5"/>
        <w:spacing w:line="340" w:lineRule="auto"/>
        <w:ind w:left="116"/>
        <w:rPr>
          <w:b w:val="0"/>
          <w:bCs w:val="0"/>
          <w:rPrChange w:id="509" w:author="Raj Kesarapalli" w:date="2023-07-28T15:58:00Z">
            <w:rPr/>
          </w:rPrChange>
        </w:rPr>
      </w:pPr>
      <w:r w:rsidRPr="002C5F20">
        <w:rPr>
          <w:b w:val="0"/>
          <w:bCs w:val="0"/>
          <w:rPrChange w:id="510" w:author="Raj Kesarapalli" w:date="2023-07-28T15:58:00Z">
            <w:rPr/>
          </w:rPrChange>
        </w:rPr>
        <w:t xml:space="preserve">Note - Black Duck automation fix pull request is currently supported for </w:t>
      </w:r>
      <w:proofErr w:type="spellStart"/>
      <w:r w:rsidRPr="002C5F20">
        <w:rPr>
          <w:b w:val="0"/>
          <w:bCs w:val="0"/>
          <w:rPrChange w:id="511" w:author="Raj Kesarapalli" w:date="2023-07-28T15:58:00Z">
            <w:rPr/>
          </w:rPrChange>
        </w:rPr>
        <w:t>npm</w:t>
      </w:r>
      <w:proofErr w:type="spellEnd"/>
      <w:r w:rsidRPr="002C5F20">
        <w:rPr>
          <w:b w:val="0"/>
          <w:bCs w:val="0"/>
          <w:rPrChange w:id="512" w:author="Raj Kesarapalli" w:date="2023-07-28T15:58:00Z">
            <w:rPr/>
          </w:rPrChange>
        </w:rPr>
        <w:t xml:space="preserve"> projects only.</w:t>
      </w:r>
    </w:p>
    <w:p w14:paraId="6F2AB332" w14:textId="77777777" w:rsidR="00956473" w:rsidRDefault="00956473">
      <w:pPr>
        <w:pStyle w:val="BodyText"/>
        <w:rPr>
          <w:b/>
          <w:sz w:val="22"/>
        </w:rPr>
      </w:pPr>
    </w:p>
    <w:p w14:paraId="54296585" w14:textId="77777777" w:rsidR="00956473" w:rsidRDefault="00000000">
      <w:pPr>
        <w:pStyle w:val="BodyText"/>
        <w:spacing w:before="134" w:line="340" w:lineRule="auto"/>
        <w:ind w:left="116" w:right="-3"/>
      </w:pPr>
      <w:r>
        <w:rPr>
          <w:b/>
        </w:rPr>
        <w:t>Note</w:t>
      </w:r>
      <w:r>
        <w:rPr>
          <w:b/>
          <w:spacing w:val="-18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Feature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supported</w:t>
      </w:r>
      <w:r>
        <w:rPr>
          <w:spacing w:val="-17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 xml:space="preserve">through </w:t>
      </w:r>
      <w:proofErr w:type="spellStart"/>
      <w:r>
        <w:t>yaml</w:t>
      </w:r>
      <w:proofErr w:type="spellEnd"/>
      <w:r>
        <w:rPr>
          <w:spacing w:val="-2"/>
        </w:rPr>
        <w:t xml:space="preserve"> </w:t>
      </w:r>
      <w:proofErr w:type="gramStart"/>
      <w:r>
        <w:t>configuration</w:t>
      </w:r>
      <w:proofErr w:type="gramEnd"/>
    </w:p>
    <w:p w14:paraId="53288FEF" w14:textId="77777777" w:rsidR="00956473" w:rsidRDefault="00000000">
      <w:pPr>
        <w:pStyle w:val="BodyText"/>
        <w:spacing w:before="95"/>
        <w:ind w:left="160"/>
      </w:pPr>
      <w:r>
        <w:br w:type="column"/>
      </w:r>
      <w:r>
        <w:t>Optional</w:t>
      </w:r>
    </w:p>
    <w:p w14:paraId="56269DE3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601" w:space="40"/>
            <w:col w:w="3681" w:space="69"/>
            <w:col w:w="4229"/>
          </w:cols>
        </w:sectPr>
      </w:pPr>
    </w:p>
    <w:p w14:paraId="2283F40B" w14:textId="77777777" w:rsidR="00956473" w:rsidRDefault="00956473">
      <w:pPr>
        <w:pStyle w:val="BodyText"/>
        <w:spacing w:before="2"/>
        <w:rPr>
          <w:sz w:val="10"/>
        </w:rPr>
      </w:pPr>
    </w:p>
    <w:p w14:paraId="3B361706" w14:textId="77777777" w:rsidR="00956473" w:rsidRDefault="00956473">
      <w:pPr>
        <w:rPr>
          <w:sz w:val="1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251E1088" w14:textId="77777777" w:rsidR="00956473" w:rsidRDefault="00000000">
      <w:pPr>
        <w:spacing w:before="153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AZURE_TOKEN</w:t>
      </w:r>
    </w:p>
    <w:p w14:paraId="0D6CF299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27A38C1C" w14:textId="77777777" w:rsidR="00956473" w:rsidRDefault="00000000">
      <w:pPr>
        <w:pStyle w:val="BodyText"/>
        <w:ind w:left="160"/>
      </w:pPr>
      <w:r>
        <w:t>Azure Access Token</w:t>
      </w:r>
    </w:p>
    <w:p w14:paraId="4842CE4F" w14:textId="77777777" w:rsidR="00956473" w:rsidRDefault="00956473">
      <w:pPr>
        <w:pStyle w:val="BodyText"/>
        <w:rPr>
          <w:sz w:val="25"/>
        </w:rPr>
      </w:pPr>
    </w:p>
    <w:p w14:paraId="45F1991F" w14:textId="77777777" w:rsidR="00956473" w:rsidRDefault="00000000">
      <w:pPr>
        <w:spacing w:line="340" w:lineRule="auto"/>
        <w:ind w:left="160" w:right="-2"/>
        <w:rPr>
          <w:rFonts w:ascii="Courier New" w:hAnsi="Courier New"/>
          <w:sz w:val="16"/>
        </w:rPr>
      </w:pPr>
      <w:r>
        <w:rPr>
          <w:sz w:val="20"/>
        </w:rPr>
        <w:t xml:space="preserve">Example: </w:t>
      </w:r>
      <w:r>
        <w:rPr>
          <w:rFonts w:ascii="Courier New" w:hAnsi="Courier New"/>
          <w:sz w:val="16"/>
          <w:shd w:val="clear" w:color="auto" w:fill="EDEDED"/>
        </w:rPr>
        <w:t>AZURE_TOKEN:</w:t>
      </w:r>
      <w:r>
        <w:rPr>
          <w:rFonts w:ascii="Courier New" w:hAnsi="Courier New"/>
          <w:spacing w:val="-22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$(</w:t>
      </w:r>
      <w:proofErr w:type="spellStart"/>
      <w:r>
        <w:rPr>
          <w:rFonts w:ascii="Courier New" w:hAnsi="Courier New"/>
          <w:sz w:val="16"/>
          <w:shd w:val="clear" w:color="auto" w:fill="EDEDED"/>
        </w:rPr>
        <w:t>System.Access</w:t>
      </w:r>
      <w:proofErr w:type="spellEnd"/>
      <w:r>
        <w:rPr>
          <w:rFonts w:ascii="Courier New" w:hAnsi="Courier New"/>
          <w:sz w:val="16"/>
          <w:shd w:val="clear" w:color="auto" w:fill="EDEDED"/>
        </w:rPr>
        <w:t>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Token)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 xml:space="preserve">or </w:t>
      </w:r>
      <w:r>
        <w:rPr>
          <w:rFonts w:ascii="Courier New" w:hAnsi="Courier New"/>
          <w:sz w:val="16"/>
          <w:shd w:val="clear" w:color="auto" w:fill="EDEDED"/>
        </w:rPr>
        <w:t>AZURE_TOKEN:</w:t>
      </w:r>
      <w:r>
        <w:rPr>
          <w:rFonts w:ascii="Courier New" w:hAnsi="Courier New"/>
          <w:spacing w:val="-49"/>
          <w:sz w:val="16"/>
          <w:shd w:val="clear" w:color="auto" w:fill="EDEDED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$(PAT_TOKEN)</w:t>
      </w:r>
    </w:p>
    <w:p w14:paraId="608C0DBB" w14:textId="77777777" w:rsidR="00956473" w:rsidRDefault="00000000">
      <w:pPr>
        <w:spacing w:before="96" w:line="340" w:lineRule="auto"/>
        <w:ind w:left="108"/>
        <w:rPr>
          <w:rFonts w:ascii="Courier New" w:hAnsi="Courier New"/>
          <w:sz w:val="16"/>
        </w:rPr>
      </w:pPr>
      <w:r>
        <w:br w:type="column"/>
      </w:r>
      <w:r>
        <w:rPr>
          <w:sz w:val="20"/>
        </w:rPr>
        <w:t xml:space="preserve">Mandatory if </w:t>
      </w:r>
      <w:r>
        <w:rPr>
          <w:rFonts w:ascii="Courier New" w:hAnsi="Courier New"/>
          <w:sz w:val="16"/>
          <w:shd w:val="clear" w:color="auto" w:fill="EDEDED"/>
        </w:rPr>
        <w:t>BRIDGE_BLACKDUCK_AU•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  <w:shd w:val="clear" w:color="auto" w:fill="EDEDED"/>
        </w:rPr>
        <w:t>TOMATION_PRCOMMENT</w:t>
      </w:r>
      <w:r>
        <w:rPr>
          <w:w w:val="95"/>
          <w:sz w:val="20"/>
        </w:rPr>
        <w:t>or</w:t>
      </w:r>
      <w:r>
        <w:rPr>
          <w:rFonts w:ascii="Courier New" w:hAnsi="Courier New"/>
          <w:w w:val="95"/>
          <w:sz w:val="16"/>
          <w:shd w:val="clear" w:color="auto" w:fill="EDEDED"/>
        </w:rPr>
        <w:t>BRIDGE_BRIDGE_BLACK</w:t>
      </w:r>
      <w:proofErr w:type="spellEnd"/>
      <w:r>
        <w:rPr>
          <w:rFonts w:ascii="Courier New" w:hAnsi="Courier New"/>
          <w:w w:val="95"/>
          <w:sz w:val="16"/>
          <w:shd w:val="clear" w:color="auto" w:fill="EDEDED"/>
        </w:rPr>
        <w:t>•</w:t>
      </w:r>
    </w:p>
    <w:p w14:paraId="77F7A61B" w14:textId="77777777" w:rsidR="00956473" w:rsidRDefault="00000000">
      <w:pPr>
        <w:spacing w:line="238" w:lineRule="exact"/>
        <w:ind w:left="108"/>
        <w:rPr>
          <w:sz w:val="20"/>
        </w:rPr>
      </w:pPr>
      <w:r>
        <w:rPr>
          <w:rFonts w:ascii="Courier New"/>
          <w:sz w:val="16"/>
          <w:shd w:val="clear" w:color="auto" w:fill="EDEDED"/>
        </w:rPr>
        <w:t>DUCK_AUTOMATION_FIXPR</w:t>
      </w:r>
      <w:r>
        <w:rPr>
          <w:rFonts w:ascii="Courier New"/>
          <w:spacing w:val="-52"/>
          <w:sz w:val="16"/>
        </w:rPr>
        <w:t xml:space="preserve"> </w:t>
      </w:r>
      <w:r>
        <w:rPr>
          <w:sz w:val="20"/>
        </w:rPr>
        <w:t>is set true.</w:t>
      </w:r>
    </w:p>
    <w:p w14:paraId="72AC5E94" w14:textId="77777777" w:rsidR="00956473" w:rsidRDefault="00956473">
      <w:pPr>
        <w:spacing w:line="238" w:lineRule="exact"/>
        <w:rPr>
          <w:sz w:val="20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257" w:space="341"/>
            <w:col w:w="3806" w:space="39"/>
            <w:col w:w="4177"/>
          </w:cols>
        </w:sectPr>
      </w:pPr>
    </w:p>
    <w:p w14:paraId="59B54EDF" w14:textId="76A94749" w:rsidR="00956473" w:rsidDel="002C5F20" w:rsidRDefault="00956473">
      <w:pPr>
        <w:pStyle w:val="BodyText"/>
        <w:spacing w:before="6"/>
        <w:rPr>
          <w:del w:id="513" w:author="Raj Kesarapalli" w:date="2023-07-28T15:58:00Z"/>
          <w:sz w:val="26"/>
        </w:rPr>
      </w:pPr>
    </w:p>
    <w:p w14:paraId="1B9FABA3" w14:textId="2A126F0B" w:rsidR="00956473" w:rsidDel="002C5F20" w:rsidRDefault="00C11CAC">
      <w:pPr>
        <w:pStyle w:val="BodyText"/>
        <w:ind w:left="115"/>
        <w:rPr>
          <w:del w:id="514" w:author="Raj Kesarapalli" w:date="2023-07-28T15:58:00Z"/>
        </w:rPr>
      </w:pPr>
      <w:del w:id="515" w:author="Raj Kesarapalli" w:date="2023-07-28T15:58:00Z">
        <w:r w:rsidDel="002C5F20">
          <w:rPr>
            <w:noProof/>
          </w:rPr>
          <mc:AlternateContent>
            <mc:Choice Requires="wpg">
              <w:drawing>
                <wp:inline distT="0" distB="0" distL="0" distR="0" wp14:anchorId="72687DFD" wp14:editId="203AD4F0">
                  <wp:extent cx="5924550" cy="622300"/>
                  <wp:effectExtent l="0" t="0" r="0" b="0"/>
                  <wp:docPr id="186867124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4550" cy="622300"/>
                            <a:chOff x="0" y="0"/>
                            <a:chExt cx="9330" cy="980"/>
                          </a:xfrm>
                        </wpg:grpSpPr>
                        <wps:wsp>
                          <wps:cNvPr id="575007606" name="Freeform 1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330" cy="980"/>
                            </a:xfrm>
                            <a:custGeom>
                              <a:avLst/>
                              <a:gdLst>
                                <a:gd name="T0" fmla="*/ 9180 w 9330"/>
                                <a:gd name="T1" fmla="*/ 980 h 980"/>
                                <a:gd name="T2" fmla="*/ 150 w 9330"/>
                                <a:gd name="T3" fmla="*/ 980 h 980"/>
                                <a:gd name="T4" fmla="*/ 92 w 9330"/>
                                <a:gd name="T5" fmla="*/ 968 h 980"/>
                                <a:gd name="T6" fmla="*/ 44 w 9330"/>
                                <a:gd name="T7" fmla="*/ 936 h 980"/>
                                <a:gd name="T8" fmla="*/ 12 w 9330"/>
                                <a:gd name="T9" fmla="*/ 888 h 980"/>
                                <a:gd name="T10" fmla="*/ 0 w 9330"/>
                                <a:gd name="T11" fmla="*/ 830 h 980"/>
                                <a:gd name="T12" fmla="*/ 0 w 9330"/>
                                <a:gd name="T13" fmla="*/ 150 h 980"/>
                                <a:gd name="T14" fmla="*/ 12 w 9330"/>
                                <a:gd name="T15" fmla="*/ 92 h 980"/>
                                <a:gd name="T16" fmla="*/ 44 w 9330"/>
                                <a:gd name="T17" fmla="*/ 44 h 980"/>
                                <a:gd name="T18" fmla="*/ 92 w 9330"/>
                                <a:gd name="T19" fmla="*/ 12 h 980"/>
                                <a:gd name="T20" fmla="*/ 150 w 9330"/>
                                <a:gd name="T21" fmla="*/ 0 h 980"/>
                                <a:gd name="T22" fmla="*/ 9180 w 9330"/>
                                <a:gd name="T23" fmla="*/ 0 h 980"/>
                                <a:gd name="T24" fmla="*/ 9238 w 9330"/>
                                <a:gd name="T25" fmla="*/ 12 h 980"/>
                                <a:gd name="T26" fmla="*/ 9286 w 9330"/>
                                <a:gd name="T27" fmla="*/ 44 h 980"/>
                                <a:gd name="T28" fmla="*/ 9318 w 9330"/>
                                <a:gd name="T29" fmla="*/ 92 h 980"/>
                                <a:gd name="T30" fmla="*/ 9330 w 9330"/>
                                <a:gd name="T31" fmla="*/ 150 h 980"/>
                                <a:gd name="T32" fmla="*/ 9330 w 9330"/>
                                <a:gd name="T33" fmla="*/ 830 h 980"/>
                                <a:gd name="T34" fmla="*/ 9318 w 9330"/>
                                <a:gd name="T35" fmla="*/ 888 h 980"/>
                                <a:gd name="T36" fmla="*/ 9286 w 9330"/>
                                <a:gd name="T37" fmla="*/ 936 h 980"/>
                                <a:gd name="T38" fmla="*/ 9238 w 9330"/>
                                <a:gd name="T39" fmla="*/ 968 h 980"/>
                                <a:gd name="T40" fmla="*/ 9180 w 9330"/>
                                <a:gd name="T41" fmla="*/ 980 h 9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9330" h="980">
                                  <a:moveTo>
                                    <a:pt x="9180" y="980"/>
                                  </a:moveTo>
                                  <a:lnTo>
                                    <a:pt x="150" y="980"/>
                                  </a:lnTo>
                                  <a:lnTo>
                                    <a:pt x="92" y="968"/>
                                  </a:lnTo>
                                  <a:lnTo>
                                    <a:pt x="44" y="936"/>
                                  </a:lnTo>
                                  <a:lnTo>
                                    <a:pt x="12" y="888"/>
                                  </a:lnTo>
                                  <a:lnTo>
                                    <a:pt x="0" y="83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92" y="12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9238" y="12"/>
                                  </a:lnTo>
                                  <a:lnTo>
                                    <a:pt x="9286" y="44"/>
                                  </a:lnTo>
                                  <a:lnTo>
                                    <a:pt x="9318" y="92"/>
                                  </a:lnTo>
                                  <a:lnTo>
                                    <a:pt x="9330" y="150"/>
                                  </a:lnTo>
                                  <a:lnTo>
                                    <a:pt x="9330" y="830"/>
                                  </a:lnTo>
                                  <a:lnTo>
                                    <a:pt x="9318" y="888"/>
                                  </a:lnTo>
                                  <a:lnTo>
                                    <a:pt x="9286" y="936"/>
                                  </a:lnTo>
                                  <a:lnTo>
                                    <a:pt x="9238" y="968"/>
                                  </a:lnTo>
                                  <a:lnTo>
                                    <a:pt x="9180" y="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A0">
                                <a:alpha val="901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79714700" name="Picture 17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5" y="111"/>
                              <a:ext cx="32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56125885" name="Text Box 16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9330" cy="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99E39" w14:textId="77777777" w:rsidR="00956473" w:rsidRDefault="00956473">
                                <w:pPr>
                                  <w:rPr>
                                    <w:sz w:val="17"/>
                                  </w:rPr>
                                </w:pPr>
                              </w:p>
                              <w:p w14:paraId="2C17DE8E" w14:textId="77777777" w:rsidR="00956473" w:rsidRDefault="00000000">
                                <w:pPr>
                                  <w:spacing w:before="1"/>
                                  <w:ind w:left="60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Note:</w:t>
                                </w:r>
                              </w:p>
                              <w:p w14:paraId="2AC1AC27" w14:textId="77777777" w:rsidR="00956473" w:rsidRDefault="00000000">
                                <w:pPr>
                                  <w:spacing w:before="100"/>
                                  <w:ind w:left="6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Detect specific options can be passed to Synopsys Bridge thru Detect environment variables.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2687DFD" id="Group 15" o:spid="_x0000_s1285" style="width:466.5pt;height:49pt;mso-position-horizontal-relative:char;mso-position-vertical-relative:line" coordsize="9330,9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">
                  <v:shape id="Freeform 18" o:spid="_x0000_s1286" style="position:absolute;width:9330;height:980;visibility:visible;mso-wrap-style:square;v-text-anchor:top" coordsize="9330,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" path="m9180,980r-9030,l92,968,44,936,12,888,,830,,150,12,92,44,44,92,12,150,,9180,r58,12l9286,44r32,48l9330,150r,680l9318,888r-32,48l9238,968r-58,12xe" fillcolor="#0078a0" stroked="f">
                    <v:fill opacity="5911f"/>
                    <v:path arrowok="t" o:connecttype="custom" o:connectlocs="9180,980;150,980;92,968;44,936;12,888;0,830;0,150;12,92;44,44;92,12;150,0;9180,0;9238,12;9286,44;9318,92;9330,150;9330,830;9318,888;9286,936;9238,968;9180,980" o:connectangles="0,0,0,0,0,0,0,0,0,0,0,0,0,0,0,0,0,0,0,0,0"/>
                  </v:shape>
                  <v:shape id="Picture 17" o:spid="_x0000_s1287" type="#_x0000_t75" style="position:absolute;left:115;top:11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">
                    <v:imagedata r:id="rId36" o:title=""/>
                    <v:path arrowok="t"/>
                    <o:lock v:ext="edit" aspectratio="f"/>
                  </v:shape>
                  <v:shape id="Text Box 16" o:spid="_x0000_s1288" type="#_x0000_t202" style="position:absolute;width:9330;height: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" filled="f" stroked="f">
                    <v:path arrowok="t"/>
                    <v:textbox inset="0,0,0,0">
                      <w:txbxContent>
                        <w:p w14:paraId="7F599E39" w14:textId="77777777" w:rsidR="00956473" w:rsidRDefault="00956473">
                          <w:pPr>
                            <w:rPr>
                              <w:sz w:val="17"/>
                            </w:rPr>
                          </w:pPr>
                        </w:p>
                        <w:p w14:paraId="2C17DE8E" w14:textId="77777777" w:rsidR="00956473" w:rsidRDefault="00000000">
                          <w:pPr>
                            <w:spacing w:before="1"/>
                            <w:ind w:left="60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Note:</w:t>
                          </w:r>
                        </w:p>
                        <w:p w14:paraId="2AC1AC27" w14:textId="77777777" w:rsidR="00956473" w:rsidRDefault="00000000">
                          <w:pPr>
                            <w:spacing w:before="100"/>
                            <w:ind w:left="60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Detect specific options can be passed to Synopsys Bridge thru Detect environment variables.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del>
    </w:p>
    <w:p w14:paraId="578851E6" w14:textId="77777777" w:rsidR="00956473" w:rsidDel="002C5F20" w:rsidRDefault="00956473">
      <w:pPr>
        <w:pStyle w:val="BodyText"/>
        <w:spacing w:before="7"/>
        <w:rPr>
          <w:del w:id="516" w:author="Raj Kesarapalli" w:date="2023-07-28T15:58:00Z"/>
          <w:sz w:val="11"/>
        </w:rPr>
      </w:pPr>
    </w:p>
    <w:p w14:paraId="23BABB8C" w14:textId="01C3F6C2" w:rsidR="00956473" w:rsidDel="002C5F20" w:rsidRDefault="00000000">
      <w:pPr>
        <w:pStyle w:val="BodyText"/>
        <w:spacing w:before="96"/>
        <w:ind w:left="100"/>
        <w:rPr>
          <w:del w:id="517" w:author="Raj Kesarapalli" w:date="2023-07-28T15:58:00Z"/>
        </w:rPr>
      </w:pPr>
      <w:del w:id="518" w:author="Raj Kesarapalli" w:date="2023-07-28T15:58:00Z">
        <w:r w:rsidDel="002C5F20">
          <w:delText xml:space="preserve">See the </w:delText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color w:val="337AB7"/>
          </w:rPr>
          <w:delText xml:space="preserve">Complete List of Synopsys Bridge Arguments </w:delText>
        </w:r>
        <w:r w:rsidDel="002C5F20">
          <w:rPr>
            <w:color w:val="337AB7"/>
          </w:rPr>
          <w:fldChar w:fldCharType="end"/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(on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rPr>
            <w:rFonts w:ascii="Arial"/>
            <w:i/>
            <w:color w:val="337AB7"/>
          </w:rPr>
          <w:delText xml:space="preserve"> </w:delText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 xml:space="preserve">page 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>19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fldChar w:fldCharType="begin"/>
        </w:r>
        <w:r w:rsidDel="002C5F20">
          <w:delInstrText>HYPERLINK \l "_bookmark20"</w:delInstrText>
        </w:r>
        <w:r w:rsidDel="002C5F20">
          <w:fldChar w:fldCharType="separate"/>
        </w:r>
        <w:r w:rsidDel="002C5F20">
          <w:rPr>
            <w:rFonts w:ascii="Arial"/>
            <w:i/>
            <w:color w:val="337AB7"/>
          </w:rPr>
          <w:delText xml:space="preserve">) </w:delText>
        </w:r>
        <w:r w:rsidDel="002C5F20">
          <w:rPr>
            <w:rFonts w:ascii="Arial"/>
            <w:i/>
            <w:color w:val="337AB7"/>
          </w:rPr>
          <w:fldChar w:fldCharType="end"/>
        </w:r>
        <w:r w:rsidDel="002C5F20">
          <w:delText>for details of Black Duck arguments.</w:delText>
        </w:r>
      </w:del>
    </w:p>
    <w:p w14:paraId="4DB9BF47" w14:textId="5720B102" w:rsidR="00956473" w:rsidDel="002C5F20" w:rsidRDefault="00956473">
      <w:pPr>
        <w:pStyle w:val="BodyText"/>
        <w:ind w:left="115"/>
        <w:rPr>
          <w:del w:id="519" w:author="Raj Kesarapalli" w:date="2023-07-28T15:58:00Z"/>
          <w:sz w:val="22"/>
        </w:rPr>
        <w:pPrChange w:id="520" w:author="Raj Kesarapalli" w:date="2023-07-28T15:58:00Z">
          <w:pPr>
            <w:pStyle w:val="BodyText"/>
          </w:pPr>
        </w:pPrChange>
      </w:pPr>
    </w:p>
    <w:p w14:paraId="69EBE354" w14:textId="77777777" w:rsidR="00956473" w:rsidRDefault="00000000">
      <w:pPr>
        <w:pStyle w:val="Heading2"/>
        <w:spacing w:before="150" w:line="199" w:lineRule="auto"/>
        <w:ind w:right="379"/>
      </w:pPr>
      <w:bookmarkStart w:id="521" w:name="Using_Azure_DevOps_Extension_with_Coveri"/>
      <w:bookmarkStart w:id="522" w:name="_bookmark43"/>
      <w:bookmarkEnd w:id="521"/>
      <w:bookmarkEnd w:id="522"/>
      <w:r>
        <w:t>Using</w:t>
      </w:r>
      <w:r>
        <w:rPr>
          <w:spacing w:val="-22"/>
        </w:rPr>
        <w:t xml:space="preserve"> </w:t>
      </w:r>
      <w:r>
        <w:t>Azure</w:t>
      </w:r>
      <w:r>
        <w:rPr>
          <w:spacing w:val="-22"/>
        </w:rPr>
        <w:t xml:space="preserve"> </w:t>
      </w:r>
      <w:r>
        <w:t>DevOps</w:t>
      </w:r>
      <w:r>
        <w:rPr>
          <w:spacing w:val="-22"/>
        </w:rPr>
        <w:t xml:space="preserve"> </w:t>
      </w:r>
      <w:r>
        <w:t>Extension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Coverity</w:t>
      </w:r>
      <w:r>
        <w:rPr>
          <w:spacing w:val="-22"/>
        </w:rPr>
        <w:t xml:space="preserve"> </w:t>
      </w:r>
      <w:r>
        <w:t>Connect</w:t>
      </w:r>
      <w:r>
        <w:rPr>
          <w:spacing w:val="-22"/>
        </w:rPr>
        <w:t xml:space="preserve"> </w:t>
      </w:r>
      <w:r>
        <w:t>with Thin</w:t>
      </w:r>
      <w:r>
        <w:rPr>
          <w:spacing w:val="-2"/>
        </w:rPr>
        <w:t xml:space="preserve"> </w:t>
      </w:r>
      <w:r>
        <w:t>Client</w:t>
      </w:r>
    </w:p>
    <w:p w14:paraId="197CF3DF" w14:textId="77777777" w:rsidR="00956473" w:rsidRDefault="00000000">
      <w:pPr>
        <w:pStyle w:val="BodyText"/>
        <w:spacing w:before="228"/>
        <w:ind w:left="100"/>
      </w:pPr>
      <w:del w:id="523" w:author="Raj Kesarapalli" w:date="2023-07-28T16:01:00Z">
        <w:r w:rsidDel="002C5F20">
          <w:delText xml:space="preserve">Currently, </w:delText>
        </w:r>
      </w:del>
      <w:r>
        <w:t>Synopsys Security Scan only supports the Coverity Connect with thin client deployment model.</w:t>
      </w:r>
    </w:p>
    <w:p w14:paraId="69A46A21" w14:textId="77777777" w:rsidR="00956473" w:rsidRDefault="00956473">
      <w:pPr>
        <w:pStyle w:val="BodyText"/>
        <w:rPr>
          <w:sz w:val="25"/>
        </w:rPr>
      </w:pPr>
    </w:p>
    <w:p w14:paraId="4B8610C9" w14:textId="77777777" w:rsidR="002C5F20" w:rsidRDefault="002C5F20" w:rsidP="002C5F20">
      <w:pPr>
        <w:pStyle w:val="BodyText"/>
        <w:spacing w:before="197" w:line="340" w:lineRule="auto"/>
        <w:ind w:left="100" w:right="379"/>
        <w:rPr>
          <w:ins w:id="524" w:author="Raj Kesarapalli" w:date="2023-07-28T16:03:00Z"/>
        </w:rPr>
      </w:pPr>
      <w:ins w:id="525" w:author="Raj Kesarapalli" w:date="2023-07-28T16:03:00Z">
        <w:r>
          <w:t>On</w:t>
        </w:r>
        <w:r>
          <w:rPr>
            <w:spacing w:val="-11"/>
          </w:rPr>
          <w:t xml:space="preserve"> </w:t>
        </w:r>
        <w:r>
          <w:t>push</w:t>
        </w:r>
        <w:r>
          <w:rPr>
            <w:spacing w:val="-10"/>
          </w:rPr>
          <w:t xml:space="preserve"> </w:t>
        </w:r>
        <w:r>
          <w:t>events,</w:t>
        </w:r>
        <w:r>
          <w:rPr>
            <w:spacing w:val="-11"/>
          </w:rPr>
          <w:t xml:space="preserve"> </w:t>
        </w:r>
        <w:r>
          <w:t>a</w:t>
        </w:r>
        <w:r>
          <w:rPr>
            <w:spacing w:val="-10"/>
          </w:rPr>
          <w:t xml:space="preserve"> </w:t>
        </w:r>
        <w:r>
          <w:t>full</w:t>
        </w:r>
        <w:r>
          <w:rPr>
            <w:spacing w:val="-10"/>
          </w:rPr>
          <w:t xml:space="preserve"> </w:t>
        </w:r>
        <w:r>
          <w:t>Coverity</w:t>
        </w:r>
        <w:r>
          <w:rPr>
            <w:spacing w:val="-11"/>
          </w:rPr>
          <w:t xml:space="preserve"> </w:t>
        </w:r>
        <w:r>
          <w:t>scan</w:t>
        </w:r>
        <w:r>
          <w:rPr>
            <w:spacing w:val="-10"/>
          </w:rPr>
          <w:t xml:space="preserve"> </w:t>
        </w:r>
        <w:r>
          <w:t>will</w:t>
        </w:r>
        <w:r>
          <w:rPr>
            <w:spacing w:val="-10"/>
          </w:rPr>
          <w:t xml:space="preserve"> </w:t>
        </w:r>
        <w:r>
          <w:t>be</w:t>
        </w:r>
        <w:r>
          <w:rPr>
            <w:spacing w:val="-11"/>
          </w:rPr>
          <w:t xml:space="preserve"> </w:t>
        </w:r>
        <w:proofErr w:type="gramStart"/>
        <w:r>
          <w:t>run</w:t>
        </w:r>
        <w:proofErr w:type="gramEnd"/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results</w:t>
        </w:r>
        <w:r>
          <w:rPr>
            <w:spacing w:val="-11"/>
          </w:rPr>
          <w:t xml:space="preserve"> </w:t>
        </w:r>
        <w:r>
          <w:t>are</w:t>
        </w:r>
        <w:r>
          <w:rPr>
            <w:spacing w:val="-10"/>
          </w:rPr>
          <w:t xml:space="preserve"> </w:t>
        </w:r>
        <w:r>
          <w:t>committed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Coverity</w:t>
        </w:r>
        <w:r>
          <w:rPr>
            <w:spacing w:val="-10"/>
          </w:rPr>
          <w:t xml:space="preserve"> </w:t>
        </w:r>
        <w:r>
          <w:t>server database.</w:t>
        </w:r>
      </w:ins>
    </w:p>
    <w:p w14:paraId="76324E6D" w14:textId="77777777" w:rsidR="002C5F20" w:rsidRDefault="002C5F20" w:rsidP="002C5F20">
      <w:pPr>
        <w:pStyle w:val="BodyText"/>
        <w:spacing w:before="197" w:line="340" w:lineRule="auto"/>
        <w:ind w:left="100" w:right="379"/>
        <w:rPr>
          <w:ins w:id="526" w:author="Raj Kesarapalli" w:date="2023-07-28T16:03:00Z"/>
        </w:rPr>
      </w:pPr>
    </w:p>
    <w:p w14:paraId="698705C6" w14:textId="479B2893" w:rsidR="002C5F20" w:rsidRPr="004A0651" w:rsidRDefault="002C5F20">
      <w:pPr>
        <w:spacing w:before="153" w:line="451" w:lineRule="auto"/>
        <w:ind w:left="160"/>
        <w:jc w:val="both"/>
        <w:rPr>
          <w:ins w:id="527" w:author="Raj Kesarapalli" w:date="2023-07-28T16:03:00Z"/>
          <w:rFonts w:ascii="Courier New" w:hAnsi="Courier New"/>
          <w:sz w:val="16"/>
          <w:rPrChange w:id="528" w:author="Raj Kesarapalli" w:date="2023-07-28T16:04:00Z">
            <w:rPr>
              <w:ins w:id="529" w:author="Raj Kesarapalli" w:date="2023-07-28T16:03:00Z"/>
            </w:rPr>
          </w:rPrChange>
        </w:rPr>
        <w:pPrChange w:id="530" w:author="Raj Kesarapalli" w:date="2023-07-28T16:04:00Z">
          <w:pPr>
            <w:pStyle w:val="BodyText"/>
            <w:spacing w:before="1" w:line="340" w:lineRule="auto"/>
            <w:ind w:left="100"/>
          </w:pPr>
        </w:pPrChange>
      </w:pPr>
      <w:ins w:id="531" w:author="Raj Kesarapalli" w:date="2023-07-28T16:03:00Z">
        <w:r>
          <w:t xml:space="preserve">On pull request events, comments are added to pull requests for new issues found by the scan if </w:t>
        </w:r>
        <w:r w:rsidR="004A0651">
          <w:rPr>
            <w:rFonts w:ascii="Courier New" w:hAnsi="Courier New"/>
            <w:sz w:val="16"/>
            <w:shd w:val="clear" w:color="auto" w:fill="EDEDED"/>
          </w:rPr>
          <w:t>BRIDGE_COVERITY_AUTOMATION_PRCOMMENT</w:t>
        </w:r>
      </w:ins>
      <w:ins w:id="532" w:author="Raj Kesarapalli" w:date="2023-07-28T16:04:00Z">
        <w:r w:rsidR="004A0651">
          <w:rPr>
            <w:rFonts w:ascii="Courier New" w:hAnsi="Courier New"/>
            <w:sz w:val="16"/>
            <w:shd w:val="clear" w:color="auto" w:fill="EDEDED"/>
          </w:rPr>
          <w:t xml:space="preserve"> </w:t>
        </w:r>
      </w:ins>
      <w:ins w:id="533" w:author="Raj Kesarapalli" w:date="2023-07-28T16:03:00Z">
        <w:r>
          <w:t xml:space="preserve">is set to </w:t>
        </w:r>
        <w:r>
          <w:rPr>
            <w:rFonts w:ascii="Courier New"/>
            <w:sz w:val="16"/>
            <w:shd w:val="clear" w:color="auto" w:fill="EDEDED"/>
          </w:rPr>
          <w:t>true</w:t>
        </w:r>
        <w:r>
          <w:rPr>
            <w:rFonts w:ascii="Courier New"/>
            <w:spacing w:val="-53"/>
            <w:sz w:val="16"/>
          </w:rPr>
          <w:t xml:space="preserve"> </w:t>
        </w:r>
        <w:r>
          <w:t>(see example below). Note that scan results are not committed to Coverity server database in this case.</w:t>
        </w:r>
      </w:ins>
    </w:p>
    <w:p w14:paraId="63887610" w14:textId="242770CF" w:rsidR="00956473" w:rsidDel="002C5F20" w:rsidRDefault="00000000">
      <w:pPr>
        <w:pStyle w:val="BodyText"/>
        <w:spacing w:line="340" w:lineRule="auto"/>
        <w:ind w:left="100" w:right="379"/>
        <w:rPr>
          <w:del w:id="534" w:author="Raj Kesarapalli" w:date="2023-07-28T16:03:00Z"/>
        </w:rPr>
      </w:pPr>
      <w:del w:id="535" w:author="Raj Kesarapalli" w:date="2023-07-28T16:03:00Z">
        <w:r w:rsidDel="002C5F20">
          <w:delText>Before</w:delText>
        </w:r>
        <w:r w:rsidDel="002C5F20">
          <w:rPr>
            <w:spacing w:val="-15"/>
          </w:rPr>
          <w:delText xml:space="preserve"> </w:delText>
        </w:r>
        <w:r w:rsidDel="002C5F20">
          <w:delText>running</w:delText>
        </w:r>
        <w:r w:rsidDel="002C5F20">
          <w:rPr>
            <w:spacing w:val="-15"/>
          </w:rPr>
          <w:delText xml:space="preserve"> </w:delText>
        </w:r>
        <w:r w:rsidDel="002C5F20">
          <w:delText>Coverity</w:delText>
        </w:r>
        <w:r w:rsidDel="002C5F20">
          <w:rPr>
            <w:spacing w:val="-14"/>
          </w:rPr>
          <w:delText xml:space="preserve"> </w:delText>
        </w:r>
        <w:r w:rsidDel="002C5F20">
          <w:delText>Connect</w:delText>
        </w:r>
        <w:r w:rsidDel="002C5F20">
          <w:rPr>
            <w:spacing w:val="-15"/>
          </w:rPr>
          <w:delText xml:space="preserve"> </w:delText>
        </w:r>
        <w:r w:rsidDel="002C5F20">
          <w:delText>using</w:delText>
        </w:r>
        <w:r w:rsidDel="002C5F20">
          <w:rPr>
            <w:spacing w:val="-15"/>
          </w:rPr>
          <w:delText xml:space="preserve"> </w:delText>
        </w:r>
        <w:r w:rsidDel="002C5F20">
          <w:delText>the</w:delText>
        </w:r>
        <w:r w:rsidDel="002C5F20">
          <w:rPr>
            <w:spacing w:val="-14"/>
          </w:rPr>
          <w:delText xml:space="preserve"> </w:delText>
        </w:r>
        <w:r w:rsidDel="002C5F20">
          <w:delText>Synopsys</w:delText>
        </w:r>
        <w:r w:rsidDel="002C5F20">
          <w:rPr>
            <w:spacing w:val="-15"/>
          </w:rPr>
          <w:delText xml:space="preserve"> </w:delText>
        </w:r>
        <w:r w:rsidDel="002C5F20">
          <w:delText>Security</w:delText>
        </w:r>
        <w:r w:rsidDel="002C5F20">
          <w:rPr>
            <w:spacing w:val="-15"/>
          </w:rPr>
          <w:delText xml:space="preserve"> </w:delText>
        </w:r>
        <w:r w:rsidDel="002C5F20">
          <w:delText>Scan</w:delText>
        </w:r>
        <w:r w:rsidDel="002C5F20">
          <w:rPr>
            <w:spacing w:val="-14"/>
          </w:rPr>
          <w:delText xml:space="preserve"> </w:delText>
        </w:r>
        <w:r w:rsidDel="002C5F20">
          <w:delText>for</w:delText>
        </w:r>
        <w:r w:rsidDel="002C5F20">
          <w:rPr>
            <w:spacing w:val="-15"/>
          </w:rPr>
          <w:delText xml:space="preserve"> </w:delText>
        </w:r>
        <w:r w:rsidDel="002C5F20">
          <w:delText>Azure</w:delText>
        </w:r>
        <w:r w:rsidDel="002C5F20">
          <w:rPr>
            <w:spacing w:val="-15"/>
          </w:rPr>
          <w:delText xml:space="preserve"> </w:delText>
        </w:r>
        <w:r w:rsidDel="002C5F20">
          <w:delText>DevOps</w:delText>
        </w:r>
        <w:r w:rsidDel="002C5F20">
          <w:rPr>
            <w:spacing w:val="-14"/>
          </w:rPr>
          <w:delText xml:space="preserve"> </w:delText>
        </w:r>
        <w:r w:rsidDel="002C5F20">
          <w:delText>Extension,</w:delText>
        </w:r>
        <w:r w:rsidDel="002C5F20">
          <w:rPr>
            <w:spacing w:val="-15"/>
          </w:rPr>
          <w:delText xml:space="preserve"> </w:delText>
        </w:r>
        <w:r w:rsidDel="002C5F20">
          <w:delText>ensure the appropriate project and stream are set in your Coverity Connect server environment. Configure sensitive data like usernames, passwords and URLs using pipeline</w:delText>
        </w:r>
        <w:r w:rsidDel="002C5F20">
          <w:rPr>
            <w:spacing w:val="-33"/>
          </w:rPr>
          <w:delText xml:space="preserve"> </w:delText>
        </w:r>
        <w:r w:rsidDel="002C5F20">
          <w:delText>variables.</w:delText>
        </w:r>
      </w:del>
    </w:p>
    <w:p w14:paraId="72288A20" w14:textId="77777777" w:rsidR="002C5F20" w:rsidRDefault="002C5F20">
      <w:pPr>
        <w:pStyle w:val="BodyText"/>
        <w:spacing w:before="198"/>
        <w:ind w:left="100"/>
        <w:rPr>
          <w:ins w:id="536" w:author="Raj Kesarapalli" w:date="2023-07-28T16:02:00Z"/>
        </w:rPr>
      </w:pPr>
    </w:p>
    <w:p w14:paraId="3F6A80A1" w14:textId="5B6D7998" w:rsidR="002C5F20" w:rsidRDefault="002C5F20" w:rsidP="002C5F20">
      <w:pPr>
        <w:pStyle w:val="BodyText"/>
        <w:spacing w:before="197" w:line="340" w:lineRule="auto"/>
        <w:ind w:left="100"/>
        <w:rPr>
          <w:ins w:id="537" w:author="Raj Kesarapalli" w:date="2023-07-28T16:02:00Z"/>
        </w:rPr>
      </w:pPr>
      <w:ins w:id="538" w:author="Raj Kesarapalli" w:date="2023-07-28T16:02:00Z">
        <w:r>
          <w:t>Before</w:t>
        </w:r>
        <w:r>
          <w:rPr>
            <w:spacing w:val="-13"/>
          </w:rPr>
          <w:t xml:space="preserve"> </w:t>
        </w:r>
        <w:r>
          <w:t>running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pipeline</w:t>
        </w:r>
        <w:r>
          <w:rPr>
            <w:spacing w:val="-12"/>
          </w:rPr>
          <w:t xml:space="preserve"> </w:t>
        </w:r>
        <w:r>
          <w:t>with</w:t>
        </w:r>
        <w:r>
          <w:rPr>
            <w:spacing w:val="-13"/>
          </w:rPr>
          <w:t xml:space="preserve"> </w:t>
        </w:r>
        <w:r>
          <w:t>Synopsys</w:t>
        </w:r>
        <w:r>
          <w:rPr>
            <w:spacing w:val="-12"/>
          </w:rPr>
          <w:t xml:space="preserve"> </w:t>
        </w:r>
        <w:r>
          <w:t>Security Scan,</w:t>
        </w:r>
        <w:r>
          <w:rPr>
            <w:spacing w:val="-13"/>
          </w:rPr>
          <w:t xml:space="preserve"> </w:t>
        </w:r>
        <w:r>
          <w:t>make</w:t>
        </w:r>
        <w:r>
          <w:rPr>
            <w:spacing w:val="-12"/>
          </w:rPr>
          <w:t xml:space="preserve"> </w:t>
        </w:r>
        <w:r>
          <w:t>sure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specified</w:t>
        </w:r>
        <w:r>
          <w:rPr>
            <w:spacing w:val="-12"/>
          </w:rPr>
          <w:t xml:space="preserve"> </w:t>
        </w:r>
        <w:r>
          <w:t>project</w:t>
        </w:r>
        <w:r>
          <w:rPr>
            <w:spacing w:val="-13"/>
          </w:rPr>
          <w:t xml:space="preserve"> </w:t>
        </w:r>
        <w:r>
          <w:t>and</w:t>
        </w:r>
        <w:r>
          <w:rPr>
            <w:spacing w:val="-12"/>
          </w:rPr>
          <w:t xml:space="preserve"> </w:t>
        </w:r>
        <w:r>
          <w:t>stream</w:t>
        </w:r>
        <w:r>
          <w:rPr>
            <w:spacing w:val="-13"/>
          </w:rPr>
          <w:t xml:space="preserve"> </w:t>
        </w:r>
        <w:r>
          <w:t>exist</w:t>
        </w:r>
        <w:r>
          <w:rPr>
            <w:spacing w:val="-12"/>
          </w:rPr>
          <w:t xml:space="preserve"> </w:t>
        </w:r>
        <w:r>
          <w:t>in</w:t>
        </w:r>
        <w:r>
          <w:rPr>
            <w:spacing w:val="-13"/>
          </w:rPr>
          <w:t xml:space="preserve"> </w:t>
        </w:r>
        <w:r>
          <w:t xml:space="preserve">your Coverity server. Configure sensitive data </w:t>
        </w:r>
      </w:ins>
      <w:ins w:id="539" w:author="Raj Kesarapalli" w:date="2023-07-28T16:03:00Z">
        <w:r>
          <w:t>such as</w:t>
        </w:r>
      </w:ins>
      <w:ins w:id="540" w:author="Raj Kesarapalli" w:date="2023-07-28T16:02:00Z">
        <w:r>
          <w:t xml:space="preserve"> usernames</w:t>
        </w:r>
      </w:ins>
      <w:ins w:id="541" w:author="Raj Kesarapalli" w:date="2023-07-28T16:03:00Z">
        <w:r>
          <w:t xml:space="preserve"> and</w:t>
        </w:r>
      </w:ins>
      <w:ins w:id="542" w:author="Raj Kesarapalli" w:date="2023-07-28T16:02:00Z">
        <w:r>
          <w:t xml:space="preserve"> passwords using pipeline</w:t>
        </w:r>
        <w:r>
          <w:rPr>
            <w:spacing w:val="-33"/>
          </w:rPr>
          <w:t xml:space="preserve"> </w:t>
        </w:r>
        <w:r>
          <w:t>variables.</w:t>
        </w:r>
      </w:ins>
    </w:p>
    <w:p w14:paraId="19A13998" w14:textId="77777777" w:rsidR="002C5F20" w:rsidRDefault="002C5F20">
      <w:pPr>
        <w:pStyle w:val="BodyText"/>
        <w:spacing w:before="198"/>
        <w:ind w:left="100"/>
        <w:rPr>
          <w:ins w:id="543" w:author="Raj Kesarapalli" w:date="2023-07-28T16:02:00Z"/>
        </w:rPr>
      </w:pPr>
    </w:p>
    <w:p w14:paraId="05262A3E" w14:textId="63B258DA" w:rsidR="00956473" w:rsidRDefault="00000000">
      <w:pPr>
        <w:pStyle w:val="BodyText"/>
        <w:spacing w:before="198"/>
        <w:ind w:left="100"/>
      </w:pPr>
      <w:r>
        <w:t xml:space="preserve">Here is an example </w:t>
      </w:r>
      <w:r>
        <w:rPr>
          <w:rFonts w:ascii="Courier New"/>
          <w:sz w:val="16"/>
          <w:shd w:val="clear" w:color="auto" w:fill="EDEDED"/>
        </w:rPr>
        <w:t>azure-</w:t>
      </w:r>
      <w:proofErr w:type="spellStart"/>
      <w:r>
        <w:rPr>
          <w:rFonts w:ascii="Courier New"/>
          <w:sz w:val="16"/>
          <w:shd w:val="clear" w:color="auto" w:fill="EDEDED"/>
        </w:rPr>
        <w:t>pipelines.yml</w:t>
      </w:r>
      <w:proofErr w:type="spellEnd"/>
      <w:r>
        <w:rPr>
          <w:rFonts w:ascii="Courier New"/>
          <w:spacing w:val="-54"/>
          <w:sz w:val="16"/>
        </w:rPr>
        <w:t xml:space="preserve"> </w:t>
      </w:r>
      <w:r>
        <w:t>that you can use to integrat</w:t>
      </w:r>
      <w:ins w:id="544" w:author="Raj Kesarapalli" w:date="2023-07-28T16:05:00Z">
        <w:r w:rsidR="004A0651">
          <w:t>e</w:t>
        </w:r>
      </w:ins>
      <w:del w:id="545" w:author="Raj Kesarapalli" w:date="2023-07-28T16:05:00Z">
        <w:r w:rsidDel="004A0651">
          <w:delText>ion</w:delText>
        </w:r>
      </w:del>
      <w:r>
        <w:t xml:space="preserve"> Coverity into your Azure pipeline:</w:t>
      </w:r>
    </w:p>
    <w:p w14:paraId="242F4B9D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45749DA0" w14:textId="77777777" w:rsidR="00956473" w:rsidRDefault="00C11CAC">
      <w:pPr>
        <w:pStyle w:val="BodyText"/>
        <w:spacing w:before="85"/>
        <w:ind w:left="279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6378496" behindDoc="1" locked="0" layoutInCell="1" allowOverlap="1" wp14:anchorId="42ED9BE8" wp14:editId="3082E15C">
                <wp:simplePos x="0" y="0"/>
                <wp:positionH relativeFrom="page">
                  <wp:posOffset>965200</wp:posOffset>
                </wp:positionH>
                <wp:positionV relativeFrom="page">
                  <wp:posOffset>944880</wp:posOffset>
                </wp:positionV>
                <wp:extent cx="5892800" cy="8026400"/>
                <wp:effectExtent l="0" t="0" r="0" b="0"/>
                <wp:wrapNone/>
                <wp:docPr id="7281733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2800" cy="80264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38E40" id="Rectangle 14" o:spid="_x0000_s1026" style="position:absolute;margin-left:76pt;margin-top:74.4pt;width:464pt;height:632pt;z-index:-25693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" fillcolor="#ededed" stroked="f">
                <v:path arrowok="t"/>
                <w10:wrap anchorx="page" anchory="page"/>
              </v:rect>
            </w:pict>
          </mc:Fallback>
        </mc:AlternateContent>
      </w:r>
      <w:r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CLI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Scan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61</w:t>
      </w:r>
    </w:p>
    <w:p w14:paraId="25CFE9EE" w14:textId="77777777" w:rsidR="00956473" w:rsidRDefault="00956473">
      <w:pPr>
        <w:pStyle w:val="BodyText"/>
      </w:pPr>
    </w:p>
    <w:p w14:paraId="344E0B08" w14:textId="77777777" w:rsidR="00956473" w:rsidRDefault="00956473">
      <w:pPr>
        <w:pStyle w:val="BodyText"/>
      </w:pPr>
    </w:p>
    <w:p w14:paraId="3109F4E5" w14:textId="77777777" w:rsidR="00956473" w:rsidRDefault="00956473">
      <w:pPr>
        <w:pStyle w:val="BodyText"/>
        <w:spacing w:before="4"/>
        <w:rPr>
          <w:sz w:val="16"/>
        </w:rPr>
      </w:pPr>
    </w:p>
    <w:p w14:paraId="6604B780" w14:textId="77777777" w:rsidR="00956473" w:rsidRDefault="00000000">
      <w:pPr>
        <w:spacing w:before="99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>trigger:</w:t>
      </w:r>
    </w:p>
    <w:p w14:paraId="5E00A02F" w14:textId="77777777" w:rsidR="00956473" w:rsidRDefault="00956473">
      <w:pPr>
        <w:pStyle w:val="BodyText"/>
        <w:rPr>
          <w:rFonts w:ascii="Courier New"/>
          <w:sz w:val="17"/>
        </w:rPr>
      </w:pPr>
    </w:p>
    <w:p w14:paraId="590E207C" w14:textId="77777777" w:rsidR="00956473" w:rsidRDefault="00000000">
      <w:pPr>
        <w:pStyle w:val="ListParagraph"/>
        <w:numPr>
          <w:ilvl w:val="0"/>
          <w:numId w:val="1"/>
        </w:numPr>
        <w:tabs>
          <w:tab w:val="left" w:pos="394"/>
        </w:tabs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main</w:t>
      </w:r>
    </w:p>
    <w:p w14:paraId="0E012717" w14:textId="77777777" w:rsidR="00956473" w:rsidRDefault="00956473">
      <w:pPr>
        <w:pStyle w:val="BodyText"/>
        <w:rPr>
          <w:rFonts w:ascii="Courier New"/>
        </w:rPr>
      </w:pPr>
    </w:p>
    <w:p w14:paraId="5D45625D" w14:textId="77777777" w:rsidR="00956473" w:rsidRDefault="00956473">
      <w:pPr>
        <w:pStyle w:val="BodyText"/>
        <w:spacing w:before="3"/>
        <w:rPr>
          <w:rFonts w:ascii="Courier New"/>
          <w:sz w:val="18"/>
        </w:rPr>
      </w:pPr>
    </w:p>
    <w:p w14:paraId="49DB6ECA" w14:textId="77777777" w:rsidR="00956473" w:rsidRDefault="00000000">
      <w:pPr>
        <w:spacing w:before="99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>pool:</w:t>
      </w:r>
    </w:p>
    <w:p w14:paraId="02360F88" w14:textId="77777777" w:rsidR="00956473" w:rsidRDefault="00956473">
      <w:pPr>
        <w:pStyle w:val="BodyText"/>
        <w:rPr>
          <w:rFonts w:ascii="Courier New"/>
          <w:sz w:val="17"/>
        </w:rPr>
      </w:pPr>
    </w:p>
    <w:p w14:paraId="6EFE8735" w14:textId="77777777" w:rsidR="00956473" w:rsidRDefault="00000000">
      <w:pPr>
        <w:ind w:left="393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vmImage</w:t>
      </w:r>
      <w:proofErr w:type="spellEnd"/>
      <w:r>
        <w:rPr>
          <w:rFonts w:ascii="Courier New"/>
          <w:sz w:val="13"/>
        </w:rPr>
        <w:t>: ubuntu-latest</w:t>
      </w:r>
    </w:p>
    <w:p w14:paraId="3595DBF1" w14:textId="77777777" w:rsidR="00956473" w:rsidRDefault="00956473">
      <w:pPr>
        <w:pStyle w:val="BodyText"/>
        <w:rPr>
          <w:rFonts w:ascii="Courier New"/>
        </w:rPr>
      </w:pPr>
    </w:p>
    <w:p w14:paraId="5123754E" w14:textId="77777777" w:rsidR="00956473" w:rsidRDefault="00956473">
      <w:pPr>
        <w:pStyle w:val="BodyText"/>
        <w:spacing w:before="4"/>
        <w:rPr>
          <w:rFonts w:ascii="Courier New"/>
          <w:sz w:val="18"/>
        </w:rPr>
      </w:pPr>
    </w:p>
    <w:p w14:paraId="5858197C" w14:textId="77777777" w:rsidR="00956473" w:rsidRDefault="00000000">
      <w:pPr>
        <w:spacing w:before="98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 w14:paraId="46D69651" w14:textId="77777777" w:rsidR="00956473" w:rsidRDefault="00956473">
      <w:pPr>
        <w:pStyle w:val="BodyText"/>
        <w:rPr>
          <w:rFonts w:ascii="Courier New"/>
          <w:sz w:val="17"/>
        </w:rPr>
      </w:pPr>
    </w:p>
    <w:p w14:paraId="31518D53" w14:textId="77777777" w:rsidR="00956473" w:rsidRDefault="00000000">
      <w:pPr>
        <w:spacing w:before="1"/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 xml:space="preserve">- group: </w:t>
      </w:r>
      <w:proofErr w:type="spellStart"/>
      <w:r>
        <w:rPr>
          <w:rFonts w:ascii="Courier New"/>
          <w:sz w:val="13"/>
        </w:rPr>
        <w:t>coverity</w:t>
      </w:r>
      <w:proofErr w:type="spellEnd"/>
    </w:p>
    <w:p w14:paraId="20A77236" w14:textId="77777777" w:rsidR="00956473" w:rsidRDefault="00956473">
      <w:pPr>
        <w:pStyle w:val="BodyText"/>
        <w:rPr>
          <w:rFonts w:ascii="Courier New"/>
        </w:rPr>
      </w:pPr>
    </w:p>
    <w:p w14:paraId="52D538EA" w14:textId="77777777" w:rsidR="00956473" w:rsidRDefault="00956473">
      <w:pPr>
        <w:pStyle w:val="BodyText"/>
        <w:spacing w:before="3"/>
        <w:rPr>
          <w:rFonts w:ascii="Courier New"/>
          <w:sz w:val="18"/>
        </w:rPr>
      </w:pPr>
    </w:p>
    <w:p w14:paraId="58F544CB" w14:textId="77777777" w:rsidR="00956473" w:rsidRDefault="00000000">
      <w:pPr>
        <w:spacing w:before="99"/>
        <w:ind w:left="240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 w14:paraId="545D0D24" w14:textId="77777777" w:rsidR="00956473" w:rsidRDefault="00956473">
      <w:pPr>
        <w:pStyle w:val="BodyText"/>
        <w:rPr>
          <w:rFonts w:ascii="Courier New"/>
          <w:sz w:val="17"/>
        </w:rPr>
      </w:pPr>
    </w:p>
    <w:p w14:paraId="10CDFF6A" w14:textId="77777777" w:rsidR="00956473" w:rsidRDefault="00000000">
      <w:pPr>
        <w:pStyle w:val="ListParagraph"/>
        <w:numPr>
          <w:ilvl w:val="0"/>
          <w:numId w:val="1"/>
        </w:numPr>
        <w:tabs>
          <w:tab w:val="left" w:pos="394"/>
        </w:tabs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 xml:space="preserve"> </w:t>
      </w:r>
      <w:hyperlink r:id="rId51">
        <w:r>
          <w:rPr>
            <w:rFonts w:ascii="Courier New" w:hAnsi="Courier New"/>
            <w:sz w:val="13"/>
          </w:rPr>
          <w:t>SynopsysSecurityScan@1.0.0</w:t>
        </w:r>
      </w:hyperlink>
    </w:p>
    <w:p w14:paraId="49CC371C" w14:textId="77777777" w:rsidR="00956473" w:rsidRDefault="00956473">
      <w:pPr>
        <w:pStyle w:val="BodyText"/>
        <w:rPr>
          <w:rFonts w:ascii="Courier New"/>
          <w:sz w:val="17"/>
        </w:rPr>
      </w:pPr>
    </w:p>
    <w:p w14:paraId="3A6B1074" w14:textId="77777777" w:rsidR="00956473" w:rsidRDefault="00000000">
      <w:pPr>
        <w:ind w:left="393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displayName</w:t>
      </w:r>
      <w:proofErr w:type="spellEnd"/>
      <w:r>
        <w:rPr>
          <w:rFonts w:ascii="Courier New"/>
          <w:sz w:val="13"/>
        </w:rPr>
        <w:t>: 'Coverity Full Scan'</w:t>
      </w:r>
    </w:p>
    <w:p w14:paraId="3862FF78" w14:textId="77777777" w:rsidR="00956473" w:rsidRDefault="00956473">
      <w:pPr>
        <w:pStyle w:val="BodyText"/>
        <w:rPr>
          <w:rFonts w:ascii="Courier New"/>
          <w:sz w:val="17"/>
        </w:rPr>
      </w:pPr>
    </w:p>
    <w:p w14:paraId="48EF6374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condition: not(eq(</w:t>
      </w:r>
      <w:proofErr w:type="gramStart"/>
      <w:r>
        <w:rPr>
          <w:rFonts w:ascii="Courier New"/>
          <w:sz w:val="13"/>
        </w:rPr>
        <w:t>variables[</w:t>
      </w:r>
      <w:proofErr w:type="gramEnd"/>
      <w:r>
        <w:rPr>
          <w:rFonts w:ascii="Courier New"/>
          <w:sz w:val="13"/>
        </w:rPr>
        <w:t>'</w:t>
      </w:r>
      <w:proofErr w:type="spellStart"/>
      <w:r>
        <w:rPr>
          <w:rFonts w:ascii="Courier New"/>
          <w:sz w:val="13"/>
        </w:rPr>
        <w:t>Build.Reason</w:t>
      </w:r>
      <w:proofErr w:type="spellEnd"/>
      <w:r>
        <w:rPr>
          <w:rFonts w:ascii="Courier New"/>
          <w:sz w:val="13"/>
        </w:rPr>
        <w:t>'], '</w:t>
      </w:r>
      <w:proofErr w:type="spellStart"/>
      <w:r>
        <w:rPr>
          <w:rFonts w:ascii="Courier New"/>
          <w:sz w:val="13"/>
        </w:rPr>
        <w:t>PullRequest</w:t>
      </w:r>
      <w:proofErr w:type="spellEnd"/>
      <w:r>
        <w:rPr>
          <w:rFonts w:ascii="Courier New"/>
          <w:sz w:val="13"/>
        </w:rPr>
        <w:t>'))</w:t>
      </w:r>
    </w:p>
    <w:p w14:paraId="22C73036" w14:textId="77777777" w:rsidR="00956473" w:rsidRDefault="00956473">
      <w:pPr>
        <w:pStyle w:val="BodyText"/>
        <w:rPr>
          <w:rFonts w:ascii="Courier New"/>
          <w:sz w:val="17"/>
        </w:rPr>
      </w:pPr>
    </w:p>
    <w:p w14:paraId="4E913DA4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 w14:paraId="34F694FF" w14:textId="77777777" w:rsidR="00956473" w:rsidRDefault="00956473">
      <w:pPr>
        <w:pStyle w:val="BodyText"/>
        <w:rPr>
          <w:rFonts w:ascii="Courier New"/>
          <w:sz w:val="17"/>
        </w:rPr>
      </w:pPr>
    </w:p>
    <w:p w14:paraId="72BEBAFF" w14:textId="77777777" w:rsidR="00956473" w:rsidRDefault="00000000">
      <w:pPr>
        <w:spacing w:before="1"/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BRIDGE_COVERITY_CONNECT_URL: </w:t>
      </w:r>
      <w:r>
        <w:rPr>
          <w:rFonts w:ascii="Courier New"/>
          <w:i/>
          <w:sz w:val="13"/>
        </w:rPr>
        <w:t>$(COVERITY_URL)</w:t>
      </w:r>
    </w:p>
    <w:p w14:paraId="1A18C9F7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4408CFFD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BRIDGE_COVERITY_CONNECT_USER_NAME: </w:t>
      </w:r>
      <w:r>
        <w:rPr>
          <w:rFonts w:ascii="Courier New"/>
          <w:i/>
          <w:sz w:val="13"/>
        </w:rPr>
        <w:t>$(COVERITY_USER)</w:t>
      </w:r>
    </w:p>
    <w:p w14:paraId="211FECC9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60CBA69F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BRIDGE_COVERITY_CONNECT_USER_PASSWORD: </w:t>
      </w:r>
      <w:r>
        <w:rPr>
          <w:rFonts w:ascii="Courier New"/>
          <w:i/>
          <w:sz w:val="13"/>
        </w:rPr>
        <w:t>$(COVERITY_PASSPHRASE)</w:t>
      </w:r>
    </w:p>
    <w:p w14:paraId="7FC40629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1E2D6262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BRIDGE_COVERITY_CONNECT_PROJECT_NAME: </w:t>
      </w:r>
      <w:r>
        <w:rPr>
          <w:rFonts w:ascii="Courier New"/>
          <w:i/>
          <w:sz w:val="13"/>
        </w:rPr>
        <w:t>$(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</w:p>
    <w:p w14:paraId="4E241D7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5A8A8211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BRIDGE_COVERITY_CONNECT_STREAM_NAME: </w:t>
      </w:r>
      <w:r>
        <w:rPr>
          <w:rFonts w:ascii="Courier New"/>
          <w:i/>
          <w:sz w:val="13"/>
        </w:rPr>
        <w:t>$(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$(</w:t>
      </w:r>
      <w:proofErr w:type="spellStart"/>
      <w:r>
        <w:rPr>
          <w:rFonts w:ascii="Courier New"/>
          <w:i/>
          <w:sz w:val="13"/>
        </w:rPr>
        <w:t>Build.SourceBranchName</w:t>
      </w:r>
      <w:proofErr w:type="spellEnd"/>
      <w:r>
        <w:rPr>
          <w:rFonts w:ascii="Courier New"/>
          <w:i/>
          <w:sz w:val="13"/>
        </w:rPr>
        <w:t>)</w:t>
      </w:r>
    </w:p>
    <w:p w14:paraId="0EACB659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12DC2497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BRIDGE_COVERITY_CONNECT_POLICY_VIEW: 'Outstanding Issues'</w:t>
      </w:r>
    </w:p>
    <w:p w14:paraId="2274676F" w14:textId="77777777" w:rsidR="00956473" w:rsidRDefault="00956473">
      <w:pPr>
        <w:pStyle w:val="BodyText"/>
        <w:rPr>
          <w:rFonts w:ascii="Courier New"/>
          <w:sz w:val="17"/>
        </w:rPr>
      </w:pPr>
    </w:p>
    <w:p w14:paraId="66B0D81A" w14:textId="77777777" w:rsidR="00956473" w:rsidRDefault="00000000">
      <w:pPr>
        <w:spacing w:before="1"/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 xml:space="preserve"> </w:t>
      </w:r>
      <w:r>
        <w:rPr>
          <w:rFonts w:ascii="Courier New"/>
          <w:sz w:val="13"/>
        </w:rPr>
        <w:t>uploaded</w:t>
      </w:r>
    </w:p>
    <w:p w14:paraId="295F41ED" w14:textId="77777777" w:rsidR="00956473" w:rsidRDefault="00956473">
      <w:pPr>
        <w:pStyle w:val="BodyText"/>
        <w:rPr>
          <w:rFonts w:ascii="Courier New"/>
          <w:sz w:val="17"/>
        </w:rPr>
      </w:pPr>
    </w:p>
    <w:p w14:paraId="4670EAD4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 xml:space="preserve"># </w:t>
      </w:r>
      <w:proofErr w:type="spellStart"/>
      <w:r>
        <w:rPr>
          <w:rFonts w:ascii="Courier New"/>
          <w:sz w:val="13"/>
        </w:rPr>
        <w:t>include_diagnostics</w:t>
      </w:r>
      <w:proofErr w:type="spellEnd"/>
      <w:r>
        <w:rPr>
          <w:rFonts w:ascii="Courier New"/>
          <w:sz w:val="13"/>
        </w:rPr>
        <w:t>: true</w:t>
      </w:r>
    </w:p>
    <w:p w14:paraId="74ED96A9" w14:textId="77777777" w:rsidR="00956473" w:rsidRDefault="00956473">
      <w:pPr>
        <w:pStyle w:val="BodyText"/>
        <w:rPr>
          <w:rFonts w:ascii="Courier New"/>
        </w:rPr>
      </w:pPr>
    </w:p>
    <w:p w14:paraId="59B9D4D1" w14:textId="77777777" w:rsidR="00956473" w:rsidRDefault="00956473">
      <w:pPr>
        <w:pStyle w:val="BodyText"/>
        <w:spacing w:before="3"/>
        <w:rPr>
          <w:rFonts w:ascii="Courier New"/>
          <w:sz w:val="18"/>
        </w:rPr>
      </w:pPr>
    </w:p>
    <w:p w14:paraId="492646D8" w14:textId="77777777" w:rsidR="00956473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99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 xml:space="preserve"> </w:t>
      </w:r>
      <w:hyperlink r:id="rId52">
        <w:r>
          <w:rPr>
            <w:rFonts w:ascii="Courier New" w:hAnsi="Courier New"/>
            <w:sz w:val="13"/>
          </w:rPr>
          <w:t>SynopsysSecurityScan@1.0.0</w:t>
        </w:r>
      </w:hyperlink>
    </w:p>
    <w:p w14:paraId="5C789C0B" w14:textId="77777777" w:rsidR="00956473" w:rsidRDefault="00956473">
      <w:pPr>
        <w:pStyle w:val="BodyText"/>
        <w:rPr>
          <w:rFonts w:ascii="Courier New"/>
          <w:sz w:val="17"/>
        </w:rPr>
      </w:pPr>
    </w:p>
    <w:p w14:paraId="1A072817" w14:textId="77777777" w:rsidR="00956473" w:rsidRDefault="00000000">
      <w:pPr>
        <w:ind w:left="393"/>
        <w:rPr>
          <w:rFonts w:ascii="Courier New"/>
          <w:sz w:val="13"/>
        </w:rPr>
      </w:pPr>
      <w:proofErr w:type="spellStart"/>
      <w:r>
        <w:rPr>
          <w:rFonts w:ascii="Courier New"/>
          <w:sz w:val="13"/>
        </w:rPr>
        <w:t>displayName</w:t>
      </w:r>
      <w:proofErr w:type="spellEnd"/>
      <w:r>
        <w:rPr>
          <w:rFonts w:ascii="Courier New"/>
          <w:sz w:val="13"/>
        </w:rPr>
        <w:t>: 'Coverity PR Scan'</w:t>
      </w:r>
    </w:p>
    <w:p w14:paraId="1F99C8E2" w14:textId="77777777" w:rsidR="00956473" w:rsidRDefault="00956473">
      <w:pPr>
        <w:pStyle w:val="BodyText"/>
        <w:rPr>
          <w:rFonts w:ascii="Courier New"/>
          <w:sz w:val="17"/>
        </w:rPr>
      </w:pPr>
    </w:p>
    <w:p w14:paraId="69BC475D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condition: eq(</w:t>
      </w:r>
      <w:proofErr w:type="gramStart"/>
      <w:r>
        <w:rPr>
          <w:rFonts w:ascii="Courier New"/>
          <w:sz w:val="13"/>
        </w:rPr>
        <w:t>variables[</w:t>
      </w:r>
      <w:proofErr w:type="gramEnd"/>
      <w:r>
        <w:rPr>
          <w:rFonts w:ascii="Courier New"/>
          <w:sz w:val="13"/>
        </w:rPr>
        <w:t>'</w:t>
      </w:r>
      <w:proofErr w:type="spellStart"/>
      <w:r>
        <w:rPr>
          <w:rFonts w:ascii="Courier New"/>
          <w:sz w:val="13"/>
        </w:rPr>
        <w:t>Build.Reason</w:t>
      </w:r>
      <w:proofErr w:type="spellEnd"/>
      <w:r>
        <w:rPr>
          <w:rFonts w:ascii="Courier New"/>
          <w:sz w:val="13"/>
        </w:rPr>
        <w:t>'], '</w:t>
      </w:r>
      <w:proofErr w:type="spellStart"/>
      <w:r>
        <w:rPr>
          <w:rFonts w:ascii="Courier New"/>
          <w:sz w:val="13"/>
        </w:rPr>
        <w:t>PullRequest</w:t>
      </w:r>
      <w:proofErr w:type="spellEnd"/>
      <w:r>
        <w:rPr>
          <w:rFonts w:ascii="Courier New"/>
          <w:sz w:val="13"/>
        </w:rPr>
        <w:t>')</w:t>
      </w:r>
    </w:p>
    <w:p w14:paraId="770A9CA3" w14:textId="77777777" w:rsidR="00956473" w:rsidRDefault="00956473">
      <w:pPr>
        <w:pStyle w:val="BodyText"/>
        <w:rPr>
          <w:rFonts w:ascii="Courier New"/>
          <w:sz w:val="17"/>
        </w:rPr>
      </w:pPr>
    </w:p>
    <w:p w14:paraId="6D2821F5" w14:textId="77777777" w:rsidR="00956473" w:rsidRDefault="00000000">
      <w:pPr>
        <w:ind w:left="393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 w14:paraId="37ABA0E0" w14:textId="77777777" w:rsidR="00956473" w:rsidRDefault="00956473">
      <w:pPr>
        <w:pStyle w:val="BodyText"/>
        <w:rPr>
          <w:rFonts w:ascii="Courier New"/>
          <w:sz w:val="17"/>
        </w:rPr>
      </w:pPr>
    </w:p>
    <w:p w14:paraId="4E47885E" w14:textId="77777777" w:rsidR="00956473" w:rsidRDefault="00000000">
      <w:pPr>
        <w:spacing w:before="1"/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BRIDGE_COVERITY_CONNECT_URL: </w:t>
      </w:r>
      <w:r>
        <w:rPr>
          <w:rFonts w:ascii="Courier New"/>
          <w:i/>
          <w:sz w:val="13"/>
        </w:rPr>
        <w:t>$(COVERITY_URL)</w:t>
      </w:r>
    </w:p>
    <w:p w14:paraId="29475392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305DBE37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BRIDGE_COVERITY_CONNECT_USER_NAME: </w:t>
      </w:r>
      <w:r>
        <w:rPr>
          <w:rFonts w:ascii="Courier New"/>
          <w:i/>
          <w:sz w:val="13"/>
        </w:rPr>
        <w:t>$(COVERITY_USER)</w:t>
      </w:r>
    </w:p>
    <w:p w14:paraId="175703F9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00401F95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BRIDGE_COVERITY_CONNECT_USER_PASSWORD: </w:t>
      </w:r>
      <w:r>
        <w:rPr>
          <w:rFonts w:ascii="Courier New"/>
          <w:i/>
          <w:sz w:val="13"/>
        </w:rPr>
        <w:t>$(COVERITY_PASSPHRASE)</w:t>
      </w:r>
    </w:p>
    <w:p w14:paraId="37084C7B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546ACABF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BRIDGE_COVERITY_CONNECT_PROJECT_NAME: </w:t>
      </w:r>
      <w:r>
        <w:rPr>
          <w:rFonts w:ascii="Courier New"/>
          <w:i/>
          <w:sz w:val="13"/>
        </w:rPr>
        <w:t>$(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</w:p>
    <w:p w14:paraId="1FF0F53A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79FC84DD" w14:textId="77777777" w:rsidR="00956473" w:rsidRDefault="00000000">
      <w:pPr>
        <w:ind w:left="547"/>
        <w:rPr>
          <w:rFonts w:ascii="Courier New"/>
          <w:i/>
          <w:sz w:val="13"/>
        </w:rPr>
      </w:pPr>
      <w:r>
        <w:rPr>
          <w:rFonts w:ascii="Courier New"/>
          <w:sz w:val="13"/>
        </w:rPr>
        <w:t xml:space="preserve">BRIDGE_COVERITY_CONNECT_STREAM_NAME: </w:t>
      </w:r>
      <w:r>
        <w:rPr>
          <w:rFonts w:ascii="Courier New"/>
          <w:i/>
          <w:sz w:val="13"/>
        </w:rPr>
        <w:t>$(</w:t>
      </w:r>
      <w:proofErr w:type="spellStart"/>
      <w:proofErr w:type="gramStart"/>
      <w:r>
        <w:rPr>
          <w:rFonts w:ascii="Courier New"/>
          <w:i/>
          <w:sz w:val="13"/>
        </w:rPr>
        <w:t>Build.Repository.Name</w:t>
      </w:r>
      <w:proofErr w:type="spellEnd"/>
      <w:proofErr w:type="gramEnd"/>
      <w:r>
        <w:rPr>
          <w:rFonts w:ascii="Courier New"/>
          <w:i/>
          <w:sz w:val="13"/>
        </w:rPr>
        <w:t>)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$(</w:t>
      </w:r>
      <w:proofErr w:type="spellStart"/>
      <w:r>
        <w:rPr>
          <w:rFonts w:ascii="Courier New"/>
          <w:i/>
          <w:sz w:val="13"/>
        </w:rPr>
        <w:t>Build.targetBranchName</w:t>
      </w:r>
      <w:proofErr w:type="spellEnd"/>
      <w:r>
        <w:rPr>
          <w:rFonts w:ascii="Courier New"/>
          <w:i/>
          <w:sz w:val="13"/>
        </w:rPr>
        <w:t>)</w:t>
      </w:r>
    </w:p>
    <w:p w14:paraId="67820779" w14:textId="77777777" w:rsidR="00956473" w:rsidRDefault="00956473">
      <w:pPr>
        <w:pStyle w:val="BodyText"/>
        <w:rPr>
          <w:rFonts w:ascii="Courier New"/>
          <w:i/>
          <w:sz w:val="17"/>
        </w:rPr>
      </w:pPr>
    </w:p>
    <w:p w14:paraId="02658A19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 w14:paraId="0C6F8C18" w14:textId="77777777" w:rsidR="00956473" w:rsidRDefault="00956473">
      <w:pPr>
        <w:pStyle w:val="BodyText"/>
        <w:rPr>
          <w:rFonts w:ascii="Courier New"/>
          <w:sz w:val="17"/>
        </w:rPr>
      </w:pPr>
    </w:p>
    <w:p w14:paraId="2E5E323D" w14:textId="77777777" w:rsidR="00956473" w:rsidRDefault="00000000">
      <w:pPr>
        <w:spacing w:before="1"/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BRIDGE_COVERITY_AUTOMATION_PRCOMMENT: true</w:t>
      </w:r>
    </w:p>
    <w:p w14:paraId="6EBA1D7F" w14:textId="77777777" w:rsidR="00956473" w:rsidRDefault="00956473">
      <w:pPr>
        <w:pStyle w:val="BodyText"/>
        <w:spacing w:before="11"/>
        <w:rPr>
          <w:rFonts w:ascii="Courier New"/>
          <w:sz w:val="16"/>
        </w:rPr>
      </w:pPr>
    </w:p>
    <w:p w14:paraId="750A8FCD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AZURE_TOKEN: $(</w:t>
      </w:r>
      <w:proofErr w:type="spellStart"/>
      <w:r>
        <w:rPr>
          <w:rFonts w:ascii="Courier New"/>
          <w:sz w:val="13"/>
        </w:rPr>
        <w:t>System.AccessToken</w:t>
      </w:r>
      <w:proofErr w:type="spellEnd"/>
      <w:r>
        <w:rPr>
          <w:rFonts w:ascii="Courier New"/>
          <w:sz w:val="13"/>
        </w:rPr>
        <w:t>) # Mandatory when BRIDGE_COVERITY_AUTOMATION_PRCOMMENT is set to '</w:t>
      </w:r>
      <w:proofErr w:type="gramStart"/>
      <w:r>
        <w:rPr>
          <w:rFonts w:ascii="Courier New"/>
          <w:sz w:val="13"/>
        </w:rPr>
        <w:t>true</w:t>
      </w:r>
      <w:proofErr w:type="gramEnd"/>
      <w:r>
        <w:rPr>
          <w:rFonts w:ascii="Courier New"/>
          <w:sz w:val="13"/>
        </w:rPr>
        <w:t>'</w:t>
      </w:r>
    </w:p>
    <w:p w14:paraId="313B9B0B" w14:textId="77777777" w:rsidR="00956473" w:rsidRDefault="00956473">
      <w:pPr>
        <w:pStyle w:val="BodyText"/>
        <w:rPr>
          <w:rFonts w:ascii="Courier New"/>
          <w:sz w:val="17"/>
        </w:rPr>
      </w:pPr>
    </w:p>
    <w:p w14:paraId="56B7BA4E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 xml:space="preserve"> </w:t>
      </w:r>
      <w:r>
        <w:rPr>
          <w:rFonts w:ascii="Courier New"/>
          <w:sz w:val="13"/>
        </w:rPr>
        <w:t>uploaded</w:t>
      </w:r>
    </w:p>
    <w:p w14:paraId="61731CD9" w14:textId="77777777" w:rsidR="00956473" w:rsidRDefault="00956473">
      <w:pPr>
        <w:pStyle w:val="BodyText"/>
        <w:rPr>
          <w:rFonts w:ascii="Courier New"/>
          <w:sz w:val="17"/>
        </w:rPr>
      </w:pPr>
    </w:p>
    <w:p w14:paraId="18269ADC" w14:textId="77777777" w:rsidR="00956473" w:rsidRDefault="00000000">
      <w:pPr>
        <w:ind w:left="547"/>
        <w:rPr>
          <w:rFonts w:ascii="Courier New"/>
          <w:sz w:val="13"/>
        </w:rPr>
      </w:pPr>
      <w:r>
        <w:rPr>
          <w:rFonts w:ascii="Courier New"/>
          <w:sz w:val="13"/>
        </w:rPr>
        <w:t xml:space="preserve"># </w:t>
      </w:r>
      <w:proofErr w:type="spellStart"/>
      <w:r>
        <w:rPr>
          <w:rFonts w:ascii="Courier New"/>
          <w:sz w:val="13"/>
        </w:rPr>
        <w:t>include_diagnostics</w:t>
      </w:r>
      <w:proofErr w:type="spellEnd"/>
      <w:r>
        <w:rPr>
          <w:rFonts w:ascii="Courier New"/>
          <w:sz w:val="13"/>
        </w:rPr>
        <w:t>: true</w:t>
      </w:r>
    </w:p>
    <w:p w14:paraId="1C0F9E39" w14:textId="77777777" w:rsidR="00956473" w:rsidRDefault="00956473">
      <w:pPr>
        <w:rPr>
          <w:rFonts w:ascii="Courier New"/>
          <w:sz w:val="13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1E35C24E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6 - Azure DevOps - Synopsys Security Scan | 62</w:t>
      </w:r>
    </w:p>
    <w:p w14:paraId="0F6BFCC3" w14:textId="77777777" w:rsidR="00956473" w:rsidRDefault="00956473">
      <w:pPr>
        <w:pStyle w:val="BodyText"/>
        <w:rPr>
          <w:sz w:val="22"/>
        </w:rPr>
      </w:pPr>
    </w:p>
    <w:p w14:paraId="3CCC70D3" w14:textId="77777777" w:rsidR="00956473" w:rsidRDefault="00956473">
      <w:pPr>
        <w:pStyle w:val="BodyText"/>
        <w:rPr>
          <w:sz w:val="22"/>
        </w:rPr>
      </w:pPr>
    </w:p>
    <w:p w14:paraId="0A111A09" w14:textId="77777777" w:rsidR="00956473" w:rsidRDefault="00956473">
      <w:pPr>
        <w:pStyle w:val="BodyText"/>
        <w:spacing w:before="5"/>
        <w:rPr>
          <w:sz w:val="22"/>
        </w:rPr>
      </w:pPr>
    </w:p>
    <w:p w14:paraId="4D207468" w14:textId="77777777" w:rsidR="00956473" w:rsidRDefault="00000000">
      <w:pPr>
        <w:pStyle w:val="Heading5"/>
      </w:pPr>
      <w:r>
        <w:t>Table 9. List of mandatory and optional parameters for Coverity below:</w:t>
      </w:r>
    </w:p>
    <w:p w14:paraId="711E88E7" w14:textId="77777777" w:rsidR="00956473" w:rsidRDefault="00000000">
      <w:pPr>
        <w:tabs>
          <w:tab w:val="left" w:pos="3747"/>
          <w:tab w:val="left" w:pos="7066"/>
        </w:tabs>
        <w:spacing w:before="160"/>
        <w:ind w:left="298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Parameter</w:t>
      </w:r>
      <w:r>
        <w:rPr>
          <w:b/>
          <w:sz w:val="20"/>
        </w:rPr>
        <w:tab/>
        <w:t>Description</w:t>
      </w:r>
      <w:r>
        <w:rPr>
          <w:b/>
          <w:sz w:val="20"/>
        </w:rPr>
        <w:tab/>
        <w:t>Mandatory 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Optional</w:t>
      </w:r>
    </w:p>
    <w:p w14:paraId="3B76FEEE" w14:textId="77777777" w:rsidR="00956473" w:rsidRDefault="00956473">
      <w:pPr>
        <w:pStyle w:val="BodyText"/>
        <w:spacing w:before="5"/>
        <w:rPr>
          <w:b/>
          <w:sz w:val="10"/>
        </w:rPr>
      </w:pPr>
    </w:p>
    <w:p w14:paraId="5F1EB16C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7896895" w14:textId="77777777" w:rsidR="00956473" w:rsidRDefault="00000000">
      <w:pPr>
        <w:spacing w:before="152" w:line="451" w:lineRule="auto"/>
        <w:ind w:left="160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CONNECT_URL</w:t>
      </w:r>
    </w:p>
    <w:p w14:paraId="2D7DE8A2" w14:textId="77777777" w:rsidR="00956473" w:rsidRDefault="00000000">
      <w:pPr>
        <w:spacing w:before="119" w:line="451" w:lineRule="auto"/>
        <w:ind w:left="160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CONNECT_USER_NAME</w:t>
      </w:r>
    </w:p>
    <w:p w14:paraId="525253C9" w14:textId="77777777" w:rsidR="00956473" w:rsidRDefault="00000000">
      <w:pPr>
        <w:spacing w:before="118" w:line="451" w:lineRule="auto"/>
        <w:ind w:left="160" w:right="-20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CONNECT_USER_PASS•</w:t>
      </w:r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WORD</w:t>
      </w:r>
      <w:proofErr w:type="gramEnd"/>
    </w:p>
    <w:p w14:paraId="3B65240E" w14:textId="77777777" w:rsidR="00956473" w:rsidRDefault="00000000">
      <w:pPr>
        <w:spacing w:before="118" w:line="451" w:lineRule="auto"/>
        <w:ind w:left="160" w:right="94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CONNECT_PROJECT_•</w:t>
      </w:r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NAME</w:t>
      </w:r>
      <w:proofErr w:type="gramEnd"/>
    </w:p>
    <w:p w14:paraId="3225055A" w14:textId="77777777" w:rsidR="00956473" w:rsidRDefault="00000000">
      <w:pPr>
        <w:spacing w:before="118" w:line="451" w:lineRule="auto"/>
        <w:ind w:left="160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CONNECT_STREAM_•</w:t>
      </w:r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NAME</w:t>
      </w:r>
      <w:proofErr w:type="gramEnd"/>
    </w:p>
    <w:p w14:paraId="514B267C" w14:textId="77777777" w:rsidR="00956473" w:rsidRDefault="00000000">
      <w:pPr>
        <w:spacing w:before="117" w:line="451" w:lineRule="auto"/>
        <w:ind w:left="160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INSTALL_DIRECTORY</w:t>
      </w:r>
    </w:p>
    <w:p w14:paraId="4B104640" w14:textId="77777777" w:rsidR="00956473" w:rsidRDefault="00000000">
      <w:pPr>
        <w:spacing w:before="119" w:line="451" w:lineRule="auto"/>
        <w:ind w:left="160" w:right="76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CONNECT_POLICY_•</w:t>
      </w:r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  <w:shd w:val="clear" w:color="auto" w:fill="EDEDED"/>
        </w:rPr>
        <w:t>VIEW</w:t>
      </w:r>
      <w:proofErr w:type="gramEnd"/>
    </w:p>
    <w:p w14:paraId="4A63F1F8" w14:textId="77777777" w:rsidR="00956473" w:rsidRDefault="00000000">
      <w:pPr>
        <w:pStyle w:val="BodyText"/>
        <w:tabs>
          <w:tab w:val="left" w:pos="4701"/>
        </w:tabs>
        <w:spacing w:before="95"/>
        <w:ind w:left="85"/>
      </w:pPr>
      <w:r>
        <w:br w:type="column"/>
      </w:r>
      <w:r>
        <w:t>Coverity</w:t>
      </w:r>
      <w:r>
        <w:rPr>
          <w:spacing w:val="-11"/>
        </w:rPr>
        <w:t xml:space="preserve"> </w:t>
      </w:r>
      <w:r>
        <w:t>URL</w:t>
      </w:r>
      <w:r>
        <w:tab/>
        <w:t>Mandatory</w:t>
      </w:r>
    </w:p>
    <w:p w14:paraId="7746A66F" w14:textId="77777777" w:rsidR="00956473" w:rsidRDefault="00956473">
      <w:pPr>
        <w:pStyle w:val="BodyText"/>
        <w:rPr>
          <w:sz w:val="22"/>
        </w:rPr>
      </w:pPr>
    </w:p>
    <w:p w14:paraId="6C6BED61" w14:textId="77777777" w:rsidR="00956473" w:rsidRDefault="00956473">
      <w:pPr>
        <w:pStyle w:val="BodyText"/>
        <w:spacing w:before="8"/>
        <w:rPr>
          <w:sz w:val="24"/>
        </w:rPr>
      </w:pPr>
    </w:p>
    <w:p w14:paraId="037E823A" w14:textId="77777777" w:rsidR="00956473" w:rsidRDefault="00000000">
      <w:pPr>
        <w:pStyle w:val="BodyText"/>
        <w:tabs>
          <w:tab w:val="left" w:pos="4701"/>
        </w:tabs>
        <w:ind w:left="85"/>
      </w:pPr>
      <w:r>
        <w:t>Coverity</w:t>
      </w:r>
      <w:r>
        <w:rPr>
          <w:spacing w:val="-12"/>
        </w:rPr>
        <w:t xml:space="preserve"> </w:t>
      </w:r>
      <w:r>
        <w:t>Username</w:t>
      </w:r>
      <w:r>
        <w:tab/>
        <w:t>Mandatory</w:t>
      </w:r>
    </w:p>
    <w:p w14:paraId="27569269" w14:textId="77777777" w:rsidR="00956473" w:rsidRDefault="00956473">
      <w:pPr>
        <w:pStyle w:val="BodyText"/>
        <w:rPr>
          <w:sz w:val="22"/>
        </w:rPr>
      </w:pPr>
    </w:p>
    <w:p w14:paraId="3F3B877B" w14:textId="77777777" w:rsidR="00956473" w:rsidRDefault="00956473">
      <w:pPr>
        <w:pStyle w:val="BodyText"/>
        <w:spacing w:before="8"/>
        <w:rPr>
          <w:sz w:val="24"/>
        </w:rPr>
      </w:pPr>
    </w:p>
    <w:p w14:paraId="69C96282" w14:textId="77777777" w:rsidR="00956473" w:rsidRDefault="00000000">
      <w:pPr>
        <w:pStyle w:val="BodyText"/>
        <w:tabs>
          <w:tab w:val="left" w:pos="4701"/>
        </w:tabs>
        <w:ind w:left="85"/>
      </w:pPr>
      <w:r>
        <w:t>Coverity</w:t>
      </w:r>
      <w:r>
        <w:rPr>
          <w:spacing w:val="-11"/>
        </w:rPr>
        <w:t xml:space="preserve"> </w:t>
      </w:r>
      <w:r>
        <w:t>Password</w:t>
      </w:r>
      <w:r>
        <w:tab/>
        <w:t>Mandatory</w:t>
      </w:r>
    </w:p>
    <w:p w14:paraId="6DD4F37C" w14:textId="77777777" w:rsidR="00956473" w:rsidRDefault="00956473">
      <w:pPr>
        <w:pStyle w:val="BodyText"/>
        <w:rPr>
          <w:sz w:val="22"/>
        </w:rPr>
      </w:pPr>
    </w:p>
    <w:p w14:paraId="1D8DC938" w14:textId="77777777" w:rsidR="00956473" w:rsidRDefault="00956473">
      <w:pPr>
        <w:pStyle w:val="BodyText"/>
        <w:rPr>
          <w:sz w:val="22"/>
        </w:rPr>
      </w:pPr>
    </w:p>
    <w:p w14:paraId="636D35D8" w14:textId="77777777" w:rsidR="00956473" w:rsidRDefault="00956473">
      <w:pPr>
        <w:pStyle w:val="BodyText"/>
        <w:rPr>
          <w:sz w:val="31"/>
        </w:rPr>
      </w:pPr>
    </w:p>
    <w:p w14:paraId="6FB78AC3" w14:textId="77777777" w:rsidR="00956473" w:rsidRDefault="00000000">
      <w:pPr>
        <w:pStyle w:val="BodyText"/>
        <w:tabs>
          <w:tab w:val="left" w:pos="4701"/>
        </w:tabs>
        <w:ind w:left="85"/>
      </w:pPr>
      <w:r>
        <w:t>Coverity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Name</w:t>
      </w:r>
      <w:r>
        <w:tab/>
        <w:t>Mandatory</w:t>
      </w:r>
    </w:p>
    <w:p w14:paraId="6F535F3C" w14:textId="77777777" w:rsidR="00956473" w:rsidRDefault="00956473">
      <w:pPr>
        <w:pStyle w:val="BodyText"/>
        <w:rPr>
          <w:sz w:val="22"/>
        </w:rPr>
      </w:pPr>
    </w:p>
    <w:p w14:paraId="6C797F80" w14:textId="77777777" w:rsidR="00956473" w:rsidRDefault="00956473">
      <w:pPr>
        <w:pStyle w:val="BodyText"/>
        <w:rPr>
          <w:sz w:val="22"/>
        </w:rPr>
      </w:pPr>
    </w:p>
    <w:p w14:paraId="0C1D3156" w14:textId="77777777" w:rsidR="00956473" w:rsidRDefault="00956473">
      <w:pPr>
        <w:pStyle w:val="BodyText"/>
        <w:rPr>
          <w:sz w:val="31"/>
        </w:rPr>
      </w:pPr>
    </w:p>
    <w:p w14:paraId="56FA7001" w14:textId="77777777" w:rsidR="00956473" w:rsidRDefault="00000000">
      <w:pPr>
        <w:pStyle w:val="BodyText"/>
        <w:tabs>
          <w:tab w:val="left" w:pos="4701"/>
        </w:tabs>
        <w:ind w:left="85"/>
      </w:pPr>
      <w:r>
        <w:t>Coverity</w:t>
      </w:r>
      <w:r>
        <w:rPr>
          <w:spacing w:val="-10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name</w:t>
      </w:r>
      <w:r>
        <w:tab/>
        <w:t>Mandatory</w:t>
      </w:r>
    </w:p>
    <w:p w14:paraId="60A7C64E" w14:textId="77777777" w:rsidR="00956473" w:rsidRDefault="00956473">
      <w:pPr>
        <w:pStyle w:val="BodyText"/>
        <w:rPr>
          <w:sz w:val="22"/>
        </w:rPr>
      </w:pPr>
    </w:p>
    <w:p w14:paraId="1F6F866A" w14:textId="77777777" w:rsidR="00956473" w:rsidRDefault="00956473">
      <w:pPr>
        <w:pStyle w:val="BodyText"/>
        <w:rPr>
          <w:sz w:val="22"/>
        </w:rPr>
      </w:pPr>
    </w:p>
    <w:p w14:paraId="14844F73" w14:textId="77777777" w:rsidR="00956473" w:rsidRDefault="00956473">
      <w:pPr>
        <w:pStyle w:val="BodyText"/>
        <w:spacing w:before="11"/>
        <w:rPr>
          <w:sz w:val="30"/>
        </w:rPr>
      </w:pPr>
    </w:p>
    <w:p w14:paraId="32E8B86F" w14:textId="77777777" w:rsidR="00956473" w:rsidRDefault="00000000">
      <w:pPr>
        <w:pStyle w:val="BodyText"/>
        <w:tabs>
          <w:tab w:val="left" w:pos="4701"/>
        </w:tabs>
        <w:spacing w:before="1"/>
        <w:ind w:left="85"/>
      </w:pPr>
      <w:r>
        <w:t>Installation directory</w:t>
      </w:r>
      <w:r>
        <w:rPr>
          <w:spacing w:val="-2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Coverity</w:t>
      </w:r>
      <w:r>
        <w:tab/>
        <w:t>Optional</w:t>
      </w:r>
    </w:p>
    <w:p w14:paraId="24F84302" w14:textId="77777777" w:rsidR="00956473" w:rsidRDefault="00956473">
      <w:pPr>
        <w:pStyle w:val="BodyText"/>
        <w:rPr>
          <w:sz w:val="22"/>
        </w:rPr>
      </w:pPr>
    </w:p>
    <w:p w14:paraId="632F5E8B" w14:textId="77777777" w:rsidR="00956473" w:rsidRDefault="00956473">
      <w:pPr>
        <w:pStyle w:val="BodyText"/>
        <w:spacing w:before="7"/>
        <w:rPr>
          <w:sz w:val="24"/>
        </w:rPr>
      </w:pPr>
    </w:p>
    <w:p w14:paraId="2B4AEAE4" w14:textId="77777777" w:rsidR="00956473" w:rsidRDefault="00000000">
      <w:pPr>
        <w:pStyle w:val="BodyText"/>
        <w:spacing w:line="220" w:lineRule="exact"/>
        <w:ind w:left="4701"/>
      </w:pPr>
      <w:r>
        <w:t>Optional</w:t>
      </w:r>
    </w:p>
    <w:p w14:paraId="7421F1FC" w14:textId="77777777" w:rsidR="00956473" w:rsidRDefault="00000000">
      <w:pPr>
        <w:pStyle w:val="BodyText"/>
        <w:spacing w:line="220" w:lineRule="exact"/>
        <w:ind w:left="85"/>
      </w:pPr>
      <w:r>
        <w:t>ID or name of policy view to be used to enforce the</w:t>
      </w:r>
    </w:p>
    <w:p w14:paraId="554D437C" w14:textId="77777777" w:rsidR="00956473" w:rsidRDefault="00000000">
      <w:pPr>
        <w:pStyle w:val="BodyText"/>
        <w:spacing w:before="100"/>
        <w:ind w:left="85"/>
      </w:pPr>
      <w:r>
        <w:t>“</w:t>
      </w:r>
      <w:proofErr w:type="gramStart"/>
      <w:r>
        <w:t>break</w:t>
      </w:r>
      <w:proofErr w:type="gramEnd"/>
      <w:r>
        <w:t xml:space="preserve"> the build” policy.</w:t>
      </w:r>
    </w:p>
    <w:p w14:paraId="1022DE77" w14:textId="77777777" w:rsidR="00956473" w:rsidRDefault="00956473">
      <w:pPr>
        <w:pStyle w:val="BodyText"/>
        <w:rPr>
          <w:sz w:val="22"/>
        </w:rPr>
      </w:pPr>
    </w:p>
    <w:p w14:paraId="24BD3CB8" w14:textId="77777777" w:rsidR="00956473" w:rsidRDefault="00956473">
      <w:pPr>
        <w:pStyle w:val="BodyText"/>
        <w:spacing w:before="8"/>
        <w:rPr>
          <w:sz w:val="19"/>
        </w:rPr>
      </w:pPr>
    </w:p>
    <w:p w14:paraId="0ACF2F3F" w14:textId="77777777" w:rsidR="00956473" w:rsidRDefault="00000000">
      <w:pPr>
        <w:pStyle w:val="BodyText"/>
        <w:spacing w:line="340" w:lineRule="auto"/>
        <w:ind w:left="85" w:right="3141"/>
      </w:pPr>
      <w:r>
        <w:t>If issues are found in the specified this view, build will be failed.</w:t>
      </w:r>
    </w:p>
    <w:p w14:paraId="4954338A" w14:textId="77777777" w:rsidR="00956473" w:rsidRDefault="00956473">
      <w:pPr>
        <w:pStyle w:val="BodyText"/>
        <w:spacing w:before="6"/>
        <w:rPr>
          <w:sz w:val="16"/>
        </w:rPr>
      </w:pPr>
    </w:p>
    <w:p w14:paraId="3E4A230E" w14:textId="77777777" w:rsidR="00956473" w:rsidRDefault="00000000">
      <w:pPr>
        <w:spacing w:before="1"/>
        <w:ind w:left="85"/>
        <w:rPr>
          <w:sz w:val="20"/>
        </w:rPr>
      </w:pPr>
      <w:r>
        <w:rPr>
          <w:sz w:val="20"/>
        </w:rPr>
        <w:t xml:space="preserve">Example: </w:t>
      </w:r>
      <w:proofErr w:type="spellStart"/>
      <w:r>
        <w:rPr>
          <w:rFonts w:ascii="Courier New"/>
          <w:sz w:val="16"/>
          <w:shd w:val="clear" w:color="auto" w:fill="EDEDED"/>
        </w:rPr>
        <w:t>coverity_policy_view</w:t>
      </w:r>
      <w:proofErr w:type="spellEnd"/>
      <w:r>
        <w:rPr>
          <w:rFonts w:ascii="Courier New"/>
          <w:sz w:val="16"/>
          <w:shd w:val="clear" w:color="auto" w:fill="EDEDED"/>
        </w:rPr>
        <w:t>: '100001'</w:t>
      </w:r>
      <w:r>
        <w:rPr>
          <w:rFonts w:ascii="Courier New"/>
          <w:spacing w:val="-63"/>
          <w:sz w:val="16"/>
        </w:rPr>
        <w:t xml:space="preserve"> </w:t>
      </w:r>
      <w:r>
        <w:rPr>
          <w:sz w:val="20"/>
        </w:rPr>
        <w:t>or</w:t>
      </w:r>
    </w:p>
    <w:p w14:paraId="3D2F9578" w14:textId="77777777" w:rsidR="00956473" w:rsidRDefault="00000000">
      <w:pPr>
        <w:spacing w:before="156"/>
        <w:ind w:left="85"/>
        <w:rPr>
          <w:rFonts w:ascii="Courier New"/>
          <w:sz w:val="16"/>
        </w:rPr>
      </w:pPr>
      <w:proofErr w:type="spellStart"/>
      <w:r>
        <w:rPr>
          <w:rFonts w:ascii="Courier New"/>
          <w:sz w:val="16"/>
          <w:shd w:val="clear" w:color="auto" w:fill="EDEDED"/>
        </w:rPr>
        <w:t>coverity_policy_view</w:t>
      </w:r>
      <w:proofErr w:type="spellEnd"/>
      <w:r>
        <w:rPr>
          <w:rFonts w:ascii="Courier New"/>
          <w:sz w:val="16"/>
          <w:shd w:val="clear" w:color="auto" w:fill="EDEDED"/>
        </w:rPr>
        <w:t>: 'Outstanding Issues'</w:t>
      </w:r>
    </w:p>
    <w:p w14:paraId="6585FE13" w14:textId="77777777" w:rsidR="00956473" w:rsidRDefault="00956473">
      <w:pPr>
        <w:rPr>
          <w:rFonts w:ascii="Courier New"/>
          <w:sz w:val="16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num="2" w:space="720" w:equalWidth="0">
            <w:col w:w="1889" w:space="40"/>
            <w:col w:w="7691"/>
          </w:cols>
        </w:sectPr>
      </w:pPr>
    </w:p>
    <w:p w14:paraId="607104CE" w14:textId="77777777" w:rsidR="00956473" w:rsidRDefault="00956473">
      <w:pPr>
        <w:pStyle w:val="BodyText"/>
        <w:rPr>
          <w:rFonts w:ascii="Courier New"/>
        </w:rPr>
      </w:pPr>
    </w:p>
    <w:p w14:paraId="6AD22DDF" w14:textId="77777777" w:rsidR="00956473" w:rsidRDefault="00956473">
      <w:pPr>
        <w:rPr>
          <w:rFonts w:ascii="Courier New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1C36B874" w14:textId="77777777" w:rsidR="00956473" w:rsidRDefault="00000000">
      <w:pPr>
        <w:spacing w:before="153" w:line="451" w:lineRule="auto"/>
        <w:ind w:left="16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val="clear" w:color="auto" w:fill="EDEDED"/>
        </w:rPr>
        <w:t>BRIDGE_COVERITY_•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AUTOMATION_PRCOM•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MENT</w:t>
      </w:r>
    </w:p>
    <w:p w14:paraId="7A4EF81A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3AB832EE" w14:textId="77777777" w:rsidR="004A0651" w:rsidRDefault="004A0651" w:rsidP="004A0651">
      <w:pPr>
        <w:pStyle w:val="TableParagraph"/>
        <w:spacing w:before="1" w:line="340" w:lineRule="auto"/>
        <w:rPr>
          <w:ins w:id="546" w:author="Raj Kesarapalli" w:date="2023-07-28T16:05:00Z"/>
          <w:sz w:val="20"/>
        </w:rPr>
      </w:pPr>
      <w:ins w:id="547" w:author="Raj Kesarapalli" w:date="2023-07-28T16:05:00Z">
        <w:r>
          <w:rPr>
            <w:sz w:val="20"/>
          </w:rPr>
          <w:t xml:space="preserve">Option to enable automatic </w:t>
        </w:r>
        <w:proofErr w:type="spellStart"/>
        <w:r>
          <w:rPr>
            <w:sz w:val="20"/>
          </w:rPr>
          <w:t>cre­</w:t>
        </w:r>
        <w:proofErr w:type="spellEnd"/>
        <w:r>
          <w:rPr>
            <w:sz w:val="20"/>
          </w:rPr>
          <w:t xml:space="preserve"> </w:t>
        </w:r>
        <w:proofErr w:type="spellStart"/>
        <w:r>
          <w:rPr>
            <w:sz w:val="20"/>
          </w:rPr>
          <w:t>ation</w:t>
        </w:r>
        <w:proofErr w:type="spellEnd"/>
        <w:r>
          <w:rPr>
            <w:sz w:val="20"/>
          </w:rPr>
          <w:t xml:space="preserve"> pull request comments for new issues found in the pull re­ quest.</w:t>
        </w:r>
      </w:ins>
    </w:p>
    <w:p w14:paraId="478695A6" w14:textId="77777777" w:rsidR="004A0651" w:rsidRDefault="004A0651" w:rsidP="004A0651">
      <w:pPr>
        <w:pStyle w:val="TableParagraph"/>
        <w:spacing w:before="96" w:line="340" w:lineRule="atLeast"/>
        <w:rPr>
          <w:ins w:id="548" w:author="Raj Kesarapalli" w:date="2023-07-28T16:05:00Z"/>
          <w:sz w:val="20"/>
        </w:rPr>
      </w:pPr>
      <w:ins w:id="549" w:author="Raj Kesarapalli" w:date="2023-07-28T16:05:00Z">
        <w:r>
          <w:rPr>
            <w:sz w:val="20"/>
          </w:rPr>
          <w:t xml:space="preserve">Merge Request must be created first from feature branch to main branch to run Coverity PR Com­ </w:t>
        </w:r>
        <w:proofErr w:type="spellStart"/>
        <w:r>
          <w:rPr>
            <w:sz w:val="20"/>
          </w:rPr>
          <w:t>ment</w:t>
        </w:r>
        <w:proofErr w:type="spellEnd"/>
        <w:r>
          <w:rPr>
            <w:sz w:val="20"/>
          </w:rPr>
          <w:t>.</w:t>
        </w:r>
      </w:ins>
    </w:p>
    <w:p w14:paraId="1127DC32" w14:textId="77777777" w:rsidR="004A0651" w:rsidRDefault="004A0651" w:rsidP="004A0651">
      <w:pPr>
        <w:pStyle w:val="TableParagraph"/>
        <w:spacing w:before="96" w:line="340" w:lineRule="atLeast"/>
        <w:rPr>
          <w:ins w:id="550" w:author="Raj Kesarapalli" w:date="2023-07-28T16:05:00Z"/>
          <w:sz w:val="20"/>
        </w:rPr>
      </w:pPr>
    </w:p>
    <w:p w14:paraId="429105F7" w14:textId="41372A4E" w:rsidR="00956473" w:rsidDel="004A0651" w:rsidRDefault="004A0651" w:rsidP="004A0651">
      <w:pPr>
        <w:pStyle w:val="BodyText"/>
        <w:spacing w:line="340" w:lineRule="auto"/>
        <w:ind w:left="160" w:right="37"/>
        <w:rPr>
          <w:del w:id="551" w:author="Raj Kesarapalli" w:date="2023-07-28T16:05:00Z"/>
        </w:rPr>
      </w:pPr>
      <w:ins w:id="552" w:author="Raj Kesarapalli" w:date="2023-07-28T16:05:00Z">
        <w:r>
          <w:t>Default: false</w:t>
        </w:r>
      </w:ins>
      <w:del w:id="553" w:author="Raj Kesarapalli" w:date="2023-07-28T16:05:00Z">
        <w:r w:rsidDel="004A0651">
          <w:delText>Option to enable automatic creation pull request comments for new issues found in the pull re­ quest.</w:delText>
        </w:r>
      </w:del>
    </w:p>
    <w:p w14:paraId="509EACC5" w14:textId="6801F5F7" w:rsidR="00956473" w:rsidDel="004A0651" w:rsidRDefault="00956473">
      <w:pPr>
        <w:pStyle w:val="BodyText"/>
        <w:rPr>
          <w:del w:id="554" w:author="Raj Kesarapalli" w:date="2023-07-28T16:05:00Z"/>
          <w:sz w:val="22"/>
        </w:rPr>
      </w:pPr>
    </w:p>
    <w:p w14:paraId="7256EBD0" w14:textId="451110A4" w:rsidR="00956473" w:rsidDel="004A0651" w:rsidRDefault="00000000">
      <w:pPr>
        <w:pStyle w:val="BodyText"/>
        <w:spacing w:before="134" w:line="340" w:lineRule="auto"/>
        <w:ind w:left="160"/>
        <w:rPr>
          <w:del w:id="555" w:author="Raj Kesarapalli" w:date="2023-07-28T16:05:00Z"/>
        </w:rPr>
      </w:pPr>
      <w:del w:id="556" w:author="Raj Kesarapalli" w:date="2023-07-28T16:05:00Z">
        <w:r w:rsidDel="004A0651">
          <w:delText>Merge</w:delText>
        </w:r>
        <w:r w:rsidDel="004A0651">
          <w:rPr>
            <w:spacing w:val="-10"/>
          </w:rPr>
          <w:delText xml:space="preserve"> </w:delText>
        </w:r>
        <w:r w:rsidDel="004A0651">
          <w:delText>Request</w:delText>
        </w:r>
        <w:r w:rsidDel="004A0651">
          <w:rPr>
            <w:spacing w:val="-9"/>
          </w:rPr>
          <w:delText xml:space="preserve"> </w:delText>
        </w:r>
        <w:r w:rsidDel="004A0651">
          <w:delText>must</w:delText>
        </w:r>
        <w:r w:rsidDel="004A0651">
          <w:rPr>
            <w:spacing w:val="-9"/>
          </w:rPr>
          <w:delText xml:space="preserve"> </w:delText>
        </w:r>
        <w:r w:rsidDel="004A0651">
          <w:delText>be</w:delText>
        </w:r>
        <w:r w:rsidDel="004A0651">
          <w:rPr>
            <w:spacing w:val="-9"/>
          </w:rPr>
          <w:delText xml:space="preserve"> </w:delText>
        </w:r>
        <w:r w:rsidDel="004A0651">
          <w:delText>created</w:delText>
        </w:r>
        <w:r w:rsidDel="004A0651">
          <w:rPr>
            <w:spacing w:val="-10"/>
          </w:rPr>
          <w:delText xml:space="preserve"> </w:delText>
        </w:r>
        <w:r w:rsidDel="004A0651">
          <w:delText>first</w:delText>
        </w:r>
        <w:r w:rsidDel="004A0651">
          <w:rPr>
            <w:spacing w:val="-9"/>
          </w:rPr>
          <w:delText xml:space="preserve"> </w:delText>
        </w:r>
        <w:r w:rsidDel="004A0651">
          <w:delText>from</w:delText>
        </w:r>
        <w:r w:rsidDel="004A0651">
          <w:rPr>
            <w:spacing w:val="-9"/>
          </w:rPr>
          <w:delText xml:space="preserve"> </w:delText>
        </w:r>
        <w:r w:rsidDel="004A0651">
          <w:delText>feature branch to main branch to run Coverity PR Com­ ment.</w:delText>
        </w:r>
      </w:del>
    </w:p>
    <w:p w14:paraId="0BA17A22" w14:textId="77777777" w:rsidR="00956473" w:rsidRDefault="00000000">
      <w:pPr>
        <w:pStyle w:val="BodyText"/>
        <w:spacing w:before="96"/>
        <w:ind w:left="160"/>
      </w:pPr>
      <w:r>
        <w:br w:type="column"/>
      </w:r>
      <w:r>
        <w:t>Optional</w:t>
      </w:r>
    </w:p>
    <w:p w14:paraId="4CD72FA9" w14:textId="77777777" w:rsidR="00956473" w:rsidRDefault="00956473">
      <w:pPr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793" w:space="61"/>
            <w:col w:w="4542" w:space="74"/>
            <w:col w:w="3150"/>
          </w:cols>
        </w:sectPr>
      </w:pPr>
    </w:p>
    <w:p w14:paraId="764C40E8" w14:textId="77777777" w:rsidR="00956473" w:rsidRDefault="00000000">
      <w:pPr>
        <w:pStyle w:val="BodyText"/>
        <w:spacing w:before="85"/>
        <w:ind w:left="2793"/>
      </w:pPr>
      <w:r>
        <w:lastRenderedPageBreak/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CLI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Scan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63</w:t>
      </w:r>
    </w:p>
    <w:p w14:paraId="6662EE4E" w14:textId="77777777" w:rsidR="00956473" w:rsidRDefault="00956473">
      <w:pPr>
        <w:pStyle w:val="BodyText"/>
        <w:rPr>
          <w:sz w:val="22"/>
        </w:rPr>
      </w:pPr>
    </w:p>
    <w:p w14:paraId="7C5D0112" w14:textId="77777777" w:rsidR="00956473" w:rsidRDefault="00956473">
      <w:pPr>
        <w:pStyle w:val="BodyText"/>
        <w:rPr>
          <w:sz w:val="22"/>
        </w:rPr>
      </w:pPr>
    </w:p>
    <w:p w14:paraId="16FF0E78" w14:textId="77777777" w:rsidR="00956473" w:rsidRDefault="00956473">
      <w:pPr>
        <w:pStyle w:val="BodyText"/>
        <w:spacing w:before="5"/>
        <w:rPr>
          <w:sz w:val="22"/>
        </w:rPr>
      </w:pPr>
    </w:p>
    <w:p w14:paraId="51DAE00B" w14:textId="77777777" w:rsidR="00956473" w:rsidRDefault="00000000">
      <w:pPr>
        <w:pStyle w:val="Heading5"/>
      </w:pPr>
      <w:r>
        <w:t>Table 9. List of mandatory and optional parameters for Coverity below: (continued)</w:t>
      </w:r>
    </w:p>
    <w:p w14:paraId="54D1E6A7" w14:textId="77777777" w:rsidR="00956473" w:rsidRDefault="00000000">
      <w:pPr>
        <w:tabs>
          <w:tab w:val="left" w:pos="3747"/>
          <w:tab w:val="left" w:pos="7066"/>
        </w:tabs>
        <w:spacing w:before="160"/>
        <w:ind w:left="298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Parameter</w:t>
      </w:r>
      <w:r>
        <w:rPr>
          <w:b/>
          <w:sz w:val="20"/>
        </w:rPr>
        <w:tab/>
        <w:t>Description</w:t>
      </w:r>
      <w:r>
        <w:rPr>
          <w:b/>
          <w:sz w:val="20"/>
        </w:rPr>
        <w:tab/>
        <w:t>Mandatory 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Optional</w:t>
      </w:r>
    </w:p>
    <w:p w14:paraId="138A7AA6" w14:textId="77777777" w:rsidR="00956473" w:rsidRDefault="00000000">
      <w:pPr>
        <w:pStyle w:val="BodyText"/>
        <w:spacing w:before="160"/>
        <w:ind w:left="2014"/>
      </w:pPr>
      <w:r>
        <w:t>Default: false</w:t>
      </w:r>
    </w:p>
    <w:p w14:paraId="428FEDF3" w14:textId="77777777" w:rsidR="00956473" w:rsidRDefault="00956473">
      <w:pPr>
        <w:pStyle w:val="BodyText"/>
        <w:rPr>
          <w:sz w:val="25"/>
        </w:rPr>
      </w:pPr>
    </w:p>
    <w:p w14:paraId="26A84D3C" w14:textId="77777777" w:rsidR="00956473" w:rsidRDefault="00000000">
      <w:pPr>
        <w:pStyle w:val="BodyText"/>
        <w:spacing w:line="340" w:lineRule="auto"/>
        <w:ind w:left="2014" w:right="2303"/>
      </w:pPr>
      <w:r>
        <w:rPr>
          <w:b/>
        </w:rPr>
        <w:t>Note</w:t>
      </w:r>
      <w:r>
        <w:rPr>
          <w:b/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Feature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supported</w:t>
      </w:r>
      <w:r>
        <w:rPr>
          <w:spacing w:val="-19"/>
        </w:rPr>
        <w:t xml:space="preserve"> </w:t>
      </w:r>
      <w:r>
        <w:t>only</w:t>
      </w:r>
      <w:r>
        <w:rPr>
          <w:spacing w:val="-20"/>
        </w:rPr>
        <w:t xml:space="preserve"> </w:t>
      </w:r>
      <w:r>
        <w:t>through</w:t>
      </w:r>
      <w:r>
        <w:rPr>
          <w:spacing w:val="-20"/>
        </w:rPr>
        <w:t xml:space="preserve"> </w:t>
      </w:r>
      <w:proofErr w:type="spellStart"/>
      <w:r>
        <w:t>yaml</w:t>
      </w:r>
      <w:proofErr w:type="spellEnd"/>
      <w:r>
        <w:rPr>
          <w:spacing w:val="-19"/>
        </w:rPr>
        <w:t xml:space="preserve"> </w:t>
      </w:r>
      <w:r>
        <w:t xml:space="preserve">con­ </w:t>
      </w:r>
      <w:proofErr w:type="gramStart"/>
      <w:r>
        <w:t>figuration</w:t>
      </w:r>
      <w:proofErr w:type="gramEnd"/>
    </w:p>
    <w:p w14:paraId="21A7B4FD" w14:textId="77777777" w:rsidR="00956473" w:rsidRDefault="00956473">
      <w:pPr>
        <w:pStyle w:val="BodyText"/>
        <w:spacing w:before="3"/>
        <w:rPr>
          <w:sz w:val="10"/>
        </w:rPr>
      </w:pPr>
    </w:p>
    <w:p w14:paraId="39D71E9C" w14:textId="77777777" w:rsidR="00956473" w:rsidRDefault="00956473">
      <w:pPr>
        <w:rPr>
          <w:sz w:val="1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0CBE1234" w14:textId="77777777" w:rsidR="00956473" w:rsidRDefault="00000000">
      <w:pPr>
        <w:spacing w:before="152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AZURE_TOKEN</w:t>
      </w:r>
    </w:p>
    <w:p w14:paraId="72CD0BF6" w14:textId="77777777" w:rsidR="00956473" w:rsidRDefault="00000000">
      <w:pPr>
        <w:pStyle w:val="BodyText"/>
        <w:spacing w:before="1"/>
        <w:rPr>
          <w:rFonts w:ascii="Courier New"/>
          <w:sz w:val="26"/>
        </w:rPr>
      </w:pPr>
      <w:r>
        <w:br w:type="column"/>
      </w:r>
    </w:p>
    <w:p w14:paraId="3F50C99D" w14:textId="77777777" w:rsidR="00956473" w:rsidRDefault="00000000">
      <w:pPr>
        <w:pStyle w:val="BodyText"/>
        <w:ind w:left="160"/>
      </w:pPr>
      <w:r>
        <w:t>Azure Access Token</w:t>
      </w:r>
    </w:p>
    <w:p w14:paraId="19535F95" w14:textId="77777777" w:rsidR="00956473" w:rsidRDefault="00956473">
      <w:pPr>
        <w:pStyle w:val="BodyText"/>
        <w:rPr>
          <w:sz w:val="25"/>
        </w:rPr>
      </w:pPr>
    </w:p>
    <w:p w14:paraId="2E869EE9" w14:textId="77777777" w:rsidR="00956473" w:rsidRDefault="00000000">
      <w:pPr>
        <w:ind w:left="160"/>
        <w:rPr>
          <w:sz w:val="20"/>
        </w:rPr>
      </w:pPr>
      <w:r>
        <w:rPr>
          <w:sz w:val="20"/>
        </w:rPr>
        <w:t xml:space="preserve">Example: </w:t>
      </w:r>
      <w:r>
        <w:rPr>
          <w:rFonts w:ascii="Courier New"/>
          <w:sz w:val="16"/>
          <w:shd w:val="clear" w:color="auto" w:fill="EDEDED"/>
        </w:rPr>
        <w:t>AZURE_TOKEN: $(</w:t>
      </w:r>
      <w:proofErr w:type="spellStart"/>
      <w:r>
        <w:rPr>
          <w:rFonts w:ascii="Courier New"/>
          <w:sz w:val="16"/>
          <w:shd w:val="clear" w:color="auto" w:fill="EDEDED"/>
        </w:rPr>
        <w:t>System.AccessToken</w:t>
      </w:r>
      <w:proofErr w:type="spellEnd"/>
      <w:r>
        <w:rPr>
          <w:rFonts w:ascii="Courier New"/>
          <w:sz w:val="16"/>
          <w:shd w:val="clear" w:color="auto" w:fill="EDEDED"/>
        </w:rPr>
        <w:t>)</w:t>
      </w:r>
      <w:r>
        <w:rPr>
          <w:rFonts w:ascii="Courier New"/>
          <w:spacing w:val="-61"/>
          <w:sz w:val="16"/>
        </w:rPr>
        <w:t xml:space="preserve"> </w:t>
      </w:r>
      <w:r>
        <w:rPr>
          <w:sz w:val="20"/>
        </w:rPr>
        <w:t>or</w:t>
      </w:r>
    </w:p>
    <w:p w14:paraId="7D8B2AEE" w14:textId="77777777" w:rsidR="00956473" w:rsidRDefault="00000000">
      <w:pPr>
        <w:spacing w:before="157"/>
        <w:ind w:left="16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EDEDED"/>
        </w:rPr>
        <w:t>AZURE_TOKEN: $(PAT_TOKEN)</w:t>
      </w:r>
    </w:p>
    <w:p w14:paraId="5EFAE7F1" w14:textId="77777777" w:rsidR="00956473" w:rsidRDefault="00000000">
      <w:pPr>
        <w:spacing w:before="96" w:line="340" w:lineRule="auto"/>
        <w:ind w:left="160" w:right="255"/>
        <w:rPr>
          <w:sz w:val="20"/>
        </w:rPr>
      </w:pPr>
      <w:r>
        <w:br w:type="column"/>
      </w:r>
      <w:r>
        <w:rPr>
          <w:sz w:val="20"/>
        </w:rPr>
        <w:t xml:space="preserve">Mandatory if </w:t>
      </w:r>
      <w:r>
        <w:rPr>
          <w:rFonts w:ascii="Courier New" w:hAnsi="Courier New"/>
          <w:sz w:val="16"/>
          <w:shd w:val="clear" w:color="auto" w:fill="EDEDED"/>
        </w:rPr>
        <w:t>BRIDGE_COVERI•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  <w:shd w:val="clear" w:color="auto" w:fill="EDEDED"/>
        </w:rPr>
        <w:t>TY_AUTOMATION_PRCOMMENT</w:t>
      </w:r>
      <w:r>
        <w:rPr>
          <w:rFonts w:ascii="Courier New" w:hAnsi="Courier New"/>
          <w:spacing w:val="-53"/>
          <w:sz w:val="16"/>
        </w:rPr>
        <w:t xml:space="preserve"> </w:t>
      </w:r>
      <w:r>
        <w:rPr>
          <w:sz w:val="20"/>
        </w:rPr>
        <w:t xml:space="preserve">is </w:t>
      </w:r>
      <w:proofErr w:type="gramStart"/>
      <w:r>
        <w:rPr>
          <w:spacing w:val="-6"/>
          <w:sz w:val="20"/>
        </w:rPr>
        <w:t>set</w:t>
      </w:r>
      <w:proofErr w:type="gramEnd"/>
    </w:p>
    <w:p w14:paraId="5AA0EF93" w14:textId="77777777" w:rsidR="00956473" w:rsidRDefault="00000000">
      <w:pPr>
        <w:pStyle w:val="BodyText"/>
        <w:spacing w:line="238" w:lineRule="exact"/>
        <w:ind w:left="160"/>
      </w:pPr>
      <w:r>
        <w:t>true.</w:t>
      </w:r>
    </w:p>
    <w:p w14:paraId="6B13D13C" w14:textId="77777777" w:rsidR="00956473" w:rsidRDefault="00956473">
      <w:pPr>
        <w:spacing w:line="238" w:lineRule="exact"/>
        <w:sectPr w:rsidR="00956473">
          <w:type w:val="continuous"/>
          <w:pgSz w:w="12240" w:h="15840"/>
          <w:pgMar w:top="1500" w:right="1280" w:bottom="280" w:left="1340" w:header="720" w:footer="720" w:gutter="0"/>
          <w:cols w:num="3" w:space="720" w:equalWidth="0">
            <w:col w:w="1257" w:space="597"/>
            <w:col w:w="4556" w:space="60"/>
            <w:col w:w="3150"/>
          </w:cols>
        </w:sectPr>
      </w:pPr>
    </w:p>
    <w:p w14:paraId="724EEE25" w14:textId="77777777" w:rsidR="00956473" w:rsidRDefault="00956473">
      <w:pPr>
        <w:pStyle w:val="BodyText"/>
      </w:pPr>
    </w:p>
    <w:p w14:paraId="5912EB50" w14:textId="77777777" w:rsidR="00956473" w:rsidDel="00852DAE" w:rsidRDefault="00956473">
      <w:pPr>
        <w:pStyle w:val="BodyText"/>
        <w:spacing w:before="5"/>
        <w:rPr>
          <w:del w:id="557" w:author="Raj Kesarapalli" w:date="2023-07-28T16:16:00Z"/>
          <w:sz w:val="18"/>
        </w:rPr>
      </w:pPr>
    </w:p>
    <w:p w14:paraId="45DA4F3A" w14:textId="3EF930CF" w:rsidR="00956473" w:rsidDel="00852DAE" w:rsidRDefault="00000000">
      <w:pPr>
        <w:pStyle w:val="BodyText"/>
        <w:spacing w:before="1" w:line="340" w:lineRule="auto"/>
        <w:ind w:left="100" w:right="777"/>
        <w:rPr>
          <w:del w:id="558" w:author="Raj Kesarapalli" w:date="2023-07-28T16:16:00Z"/>
        </w:rPr>
      </w:pPr>
      <w:del w:id="559" w:author="Raj Kesarapalli" w:date="2023-07-28T16:16:00Z">
        <w:r w:rsidDel="00852DAE">
          <w:delText xml:space="preserve">See the </w:delText>
        </w:r>
        <w:r w:rsidDel="00852DAE">
          <w:fldChar w:fldCharType="begin"/>
        </w:r>
        <w:r w:rsidDel="00852DAE">
          <w:delInstrText>HYPERLINK \l "_bookmark20"</w:delInstrText>
        </w:r>
        <w:r w:rsidDel="00852DAE">
          <w:fldChar w:fldCharType="separate"/>
        </w:r>
        <w:r w:rsidDel="00852DAE">
          <w:rPr>
            <w:color w:val="337AB7"/>
          </w:rPr>
          <w:delText xml:space="preserve">Complete List of Synopsys Bridge Arguments </w:delText>
        </w:r>
        <w:r w:rsidDel="00852DAE">
          <w:rPr>
            <w:color w:val="337AB7"/>
          </w:rPr>
          <w:fldChar w:fldCharType="end"/>
        </w:r>
        <w:r w:rsidDel="00852DAE">
          <w:fldChar w:fldCharType="begin"/>
        </w:r>
        <w:r w:rsidDel="00852DAE">
          <w:delInstrText>HYPERLINK \l "_bookmark20"</w:delInstrText>
        </w:r>
        <w:r w:rsidDel="00852DAE">
          <w:fldChar w:fldCharType="separate"/>
        </w:r>
        <w:r w:rsidDel="00852DAE">
          <w:rPr>
            <w:rFonts w:ascii="Arial"/>
            <w:i/>
            <w:color w:val="337AB7"/>
          </w:rPr>
          <w:delText>(on</w:delText>
        </w:r>
        <w:r w:rsidDel="00852DAE">
          <w:rPr>
            <w:rFonts w:ascii="Arial"/>
            <w:i/>
            <w:color w:val="337AB7"/>
          </w:rPr>
          <w:fldChar w:fldCharType="end"/>
        </w:r>
        <w:r w:rsidDel="00852DAE">
          <w:rPr>
            <w:rFonts w:ascii="Arial"/>
            <w:i/>
            <w:color w:val="337AB7"/>
          </w:rPr>
          <w:delText xml:space="preserve"> </w:delText>
        </w:r>
        <w:r w:rsidDel="00852DAE">
          <w:fldChar w:fldCharType="begin"/>
        </w:r>
        <w:r w:rsidDel="00852DAE">
          <w:delInstrText>HYPERLINK \l "_bookmark20"</w:delInstrText>
        </w:r>
        <w:r w:rsidDel="00852DAE">
          <w:fldChar w:fldCharType="separate"/>
        </w:r>
        <w:r w:rsidDel="00852DAE">
          <w:rPr>
            <w:rFonts w:ascii="Arial"/>
            <w:i/>
            <w:color w:val="337AB7"/>
          </w:rPr>
          <w:delText xml:space="preserve">page </w:delText>
        </w:r>
        <w:r w:rsidDel="00852DAE">
          <w:rPr>
            <w:rFonts w:ascii="Arial"/>
            <w:i/>
            <w:color w:val="337AB7"/>
          </w:rPr>
          <w:fldChar w:fldCharType="end"/>
        </w:r>
        <w:r w:rsidDel="00852DAE">
          <w:fldChar w:fldCharType="begin"/>
        </w:r>
        <w:r w:rsidDel="00852DAE">
          <w:delInstrText>HYPERLINK \l "_bookmark20"</w:delInstrText>
        </w:r>
        <w:r w:rsidDel="00852DAE">
          <w:fldChar w:fldCharType="separate"/>
        </w:r>
        <w:r w:rsidDel="00852DAE">
          <w:rPr>
            <w:rFonts w:ascii="Arial"/>
            <w:i/>
            <w:color w:val="337AB7"/>
          </w:rPr>
          <w:delText>19</w:delText>
        </w:r>
        <w:r w:rsidDel="00852DAE">
          <w:rPr>
            <w:rFonts w:ascii="Arial"/>
            <w:i/>
            <w:color w:val="337AB7"/>
          </w:rPr>
          <w:fldChar w:fldCharType="end"/>
        </w:r>
        <w:r w:rsidDel="00852DAE">
          <w:fldChar w:fldCharType="begin"/>
        </w:r>
        <w:r w:rsidDel="00852DAE">
          <w:delInstrText>HYPERLINK \l "_bookmark20"</w:delInstrText>
        </w:r>
        <w:r w:rsidDel="00852DAE">
          <w:fldChar w:fldCharType="separate"/>
        </w:r>
        <w:r w:rsidDel="00852DAE">
          <w:rPr>
            <w:rFonts w:ascii="Arial"/>
            <w:i/>
            <w:color w:val="337AB7"/>
          </w:rPr>
          <w:delText xml:space="preserve">) </w:delText>
        </w:r>
        <w:r w:rsidDel="00852DAE">
          <w:rPr>
            <w:rFonts w:ascii="Arial"/>
            <w:i/>
            <w:color w:val="337AB7"/>
          </w:rPr>
          <w:fldChar w:fldCharType="end"/>
        </w:r>
        <w:r w:rsidDel="00852DAE">
          <w:delText>for details of Coverity Connect arguments.</w:delText>
        </w:r>
      </w:del>
    </w:p>
    <w:p w14:paraId="631E44E0" w14:textId="77777777" w:rsidR="00956473" w:rsidRDefault="00956473">
      <w:pPr>
        <w:pStyle w:val="BodyText"/>
        <w:spacing w:before="5"/>
        <w:rPr>
          <w:sz w:val="21"/>
        </w:rPr>
      </w:pPr>
    </w:p>
    <w:p w14:paraId="1B45394B" w14:textId="77777777" w:rsidR="00956473" w:rsidRDefault="00000000">
      <w:pPr>
        <w:pStyle w:val="Heading2"/>
      </w:pPr>
      <w:bookmarkStart w:id="560" w:name="Additional_Azure_Configuration"/>
      <w:bookmarkStart w:id="561" w:name="_bookmark44"/>
      <w:bookmarkEnd w:id="560"/>
      <w:bookmarkEnd w:id="561"/>
      <w:r>
        <w:t>Additional Azure Configuration</w:t>
      </w:r>
    </w:p>
    <w:p w14:paraId="49B3A5A6" w14:textId="77777777" w:rsidR="00956473" w:rsidRDefault="00000000">
      <w:pPr>
        <w:pStyle w:val="BodyText"/>
        <w:spacing w:before="213"/>
        <w:ind w:left="100"/>
      </w:pPr>
      <w:r>
        <w:t>The following optional parameters can be used for Polaris, Black Duck or Coverity Connect.</w:t>
      </w:r>
    </w:p>
    <w:p w14:paraId="0BE69C03" w14:textId="77777777" w:rsidR="00956473" w:rsidRDefault="00956473">
      <w:pPr>
        <w:pStyle w:val="BodyText"/>
        <w:spacing w:before="6"/>
        <w:rPr>
          <w:sz w:val="30"/>
        </w:rPr>
      </w:pPr>
    </w:p>
    <w:p w14:paraId="357D4FDD" w14:textId="77777777" w:rsidR="004A0651" w:rsidRDefault="004A0651" w:rsidP="004A0651">
      <w:pPr>
        <w:pStyle w:val="ListParagraph"/>
        <w:numPr>
          <w:ilvl w:val="1"/>
          <w:numId w:val="1"/>
        </w:numPr>
        <w:tabs>
          <w:tab w:val="left" w:pos="700"/>
        </w:tabs>
        <w:spacing w:before="96"/>
        <w:rPr>
          <w:ins w:id="562" w:author="Raj Kesarapalli" w:date="2023-07-28T16:09:00Z"/>
          <w:sz w:val="20"/>
        </w:rPr>
      </w:pPr>
      <w:ins w:id="563" w:author="Raj Kesarapalli" w:date="2023-07-28T16:09:00Z">
        <w:r>
          <w:rPr>
            <w:rFonts w:ascii="Courier New" w:hAnsi="Courier New"/>
            <w:sz w:val="16"/>
            <w:shd w:val="clear" w:color="auto" w:fill="EDEDED"/>
          </w:rPr>
          <w:t>SYNOPSYS_BRIDGE_PATH</w:t>
        </w:r>
        <w:r>
          <w:rPr>
            <w:sz w:val="20"/>
          </w:rPr>
          <w:t>: Use this to specify the path to Synopsys Bridge.</w:t>
        </w:r>
        <w:r>
          <w:rPr>
            <w:spacing w:val="-31"/>
            <w:sz w:val="20"/>
          </w:rPr>
          <w:t xml:space="preserve"> </w:t>
        </w:r>
        <w:r>
          <w:rPr>
            <w:sz w:val="20"/>
          </w:rPr>
          <w:t>Optional.</w:t>
        </w:r>
      </w:ins>
    </w:p>
    <w:p w14:paraId="3F8A5079" w14:textId="5A813979" w:rsidR="004A0651" w:rsidRDefault="004A0651" w:rsidP="004A0651">
      <w:pPr>
        <w:pStyle w:val="ListParagraph"/>
        <w:tabs>
          <w:tab w:val="left" w:pos="700"/>
        </w:tabs>
        <w:spacing w:line="340" w:lineRule="auto"/>
        <w:ind w:right="244" w:firstLine="0"/>
        <w:rPr>
          <w:ins w:id="564" w:author="Raj Kesarapalli" w:date="2023-07-28T16:09:00Z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28224" behindDoc="1" locked="0" layoutInCell="1" allowOverlap="1" wp14:anchorId="70BBE55E" wp14:editId="6810158B">
                <wp:simplePos x="0" y="0"/>
                <wp:positionH relativeFrom="page">
                  <wp:posOffset>1213485</wp:posOffset>
                </wp:positionH>
                <wp:positionV relativeFrom="paragraph">
                  <wp:posOffset>247015</wp:posOffset>
                </wp:positionV>
                <wp:extent cx="5543550" cy="1301750"/>
                <wp:effectExtent l="0" t="12700" r="0" b="0"/>
                <wp:wrapTopAndBottom/>
                <wp:docPr id="24280026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301750"/>
                          <a:chOff x="2055" y="260"/>
                          <a:chExt cx="8730" cy="2050"/>
                        </a:xfrm>
                      </wpg:grpSpPr>
                      <wps:wsp>
                        <wps:cNvPr id="1921539231" name="Freeform 9"/>
                        <wps:cNvSpPr>
                          <a:spLocks/>
                        </wps:cNvSpPr>
                        <wps:spPr bwMode="auto">
                          <a:xfrm>
                            <a:off x="2055" y="259"/>
                            <a:ext cx="8730" cy="2050"/>
                          </a:xfrm>
                          <a:custGeom>
                            <a:avLst/>
                            <a:gdLst>
                              <a:gd name="T0" fmla="+- 0 10785 2055"/>
                              <a:gd name="T1" fmla="*/ T0 w 8730"/>
                              <a:gd name="T2" fmla="+- 0 2310 260"/>
                              <a:gd name="T3" fmla="*/ 2310 h 2050"/>
                              <a:gd name="T4" fmla="+- 0 2055 2055"/>
                              <a:gd name="T5" fmla="*/ T4 w 8730"/>
                              <a:gd name="T6" fmla="+- 0 2310 260"/>
                              <a:gd name="T7" fmla="*/ 2310 h 2050"/>
                              <a:gd name="T8" fmla="+- 0 2055 2055"/>
                              <a:gd name="T9" fmla="*/ T8 w 8730"/>
                              <a:gd name="T10" fmla="+- 0 410 260"/>
                              <a:gd name="T11" fmla="*/ 410 h 2050"/>
                              <a:gd name="T12" fmla="+- 0 2067 2055"/>
                              <a:gd name="T13" fmla="*/ T12 w 8730"/>
                              <a:gd name="T14" fmla="+- 0 352 260"/>
                              <a:gd name="T15" fmla="*/ 352 h 2050"/>
                              <a:gd name="T16" fmla="+- 0 2099 2055"/>
                              <a:gd name="T17" fmla="*/ T16 w 8730"/>
                              <a:gd name="T18" fmla="+- 0 304 260"/>
                              <a:gd name="T19" fmla="*/ 304 h 2050"/>
                              <a:gd name="T20" fmla="+- 0 2147 2055"/>
                              <a:gd name="T21" fmla="*/ T20 w 8730"/>
                              <a:gd name="T22" fmla="+- 0 272 260"/>
                              <a:gd name="T23" fmla="*/ 272 h 2050"/>
                              <a:gd name="T24" fmla="+- 0 2205 2055"/>
                              <a:gd name="T25" fmla="*/ T24 w 8730"/>
                              <a:gd name="T26" fmla="+- 0 260 260"/>
                              <a:gd name="T27" fmla="*/ 260 h 2050"/>
                              <a:gd name="T28" fmla="+- 0 10635 2055"/>
                              <a:gd name="T29" fmla="*/ T28 w 8730"/>
                              <a:gd name="T30" fmla="+- 0 260 260"/>
                              <a:gd name="T31" fmla="*/ 260 h 2050"/>
                              <a:gd name="T32" fmla="+- 0 10693 2055"/>
                              <a:gd name="T33" fmla="*/ T32 w 8730"/>
                              <a:gd name="T34" fmla="+- 0 272 260"/>
                              <a:gd name="T35" fmla="*/ 272 h 2050"/>
                              <a:gd name="T36" fmla="+- 0 10741 2055"/>
                              <a:gd name="T37" fmla="*/ T36 w 8730"/>
                              <a:gd name="T38" fmla="+- 0 304 260"/>
                              <a:gd name="T39" fmla="*/ 304 h 2050"/>
                              <a:gd name="T40" fmla="+- 0 10773 2055"/>
                              <a:gd name="T41" fmla="*/ T40 w 8730"/>
                              <a:gd name="T42" fmla="+- 0 352 260"/>
                              <a:gd name="T43" fmla="*/ 352 h 2050"/>
                              <a:gd name="T44" fmla="+- 0 10785 2055"/>
                              <a:gd name="T45" fmla="*/ T44 w 8730"/>
                              <a:gd name="T46" fmla="+- 0 410 260"/>
                              <a:gd name="T47" fmla="*/ 410 h 2050"/>
                              <a:gd name="T48" fmla="+- 0 10785 2055"/>
                              <a:gd name="T49" fmla="*/ T48 w 8730"/>
                              <a:gd name="T50" fmla="+- 0 2310 260"/>
                              <a:gd name="T51" fmla="*/ 2310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730" h="2050">
                                <a:moveTo>
                                  <a:pt x="8730" y="2050"/>
                                </a:moveTo>
                                <a:lnTo>
                                  <a:pt x="0" y="205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2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112128" name="Picture 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371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9124595" name="Text Box 7"/>
                        <wps:cNvSpPr txBox="1">
                          <a:spLocks/>
                        </wps:cNvSpPr>
                        <wps:spPr bwMode="auto">
                          <a:xfrm>
                            <a:off x="2055" y="259"/>
                            <a:ext cx="873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C0C15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12883D5A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0FA65042" w14:textId="77777777" w:rsidR="00956473" w:rsidRDefault="00956473">
                              <w:pPr>
                                <w:spacing w:before="7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A61AE0B" w14:textId="77777777" w:rsidR="00956473" w:rsidRDefault="00000000">
                              <w:pPr>
                                <w:spacing w:before="1" w:line="340" w:lineRule="atLeast"/>
                                <w:ind w:left="600" w:right="4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explicitly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specified,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defaults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$HOME/synopsys-bridge</w:t>
                              </w:r>
                              <w:r>
                                <w:rPr>
                                  <w:sz w:val="20"/>
                                </w:rPr>
                                <w:t>. If the installed version of Synopsys Bridge is not the latest, then the latest version of Synopsys Bridge is downloaded unless you specify the version to use explicitly (as documented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below).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E55E" id="Group 6" o:spid="_x0000_s1289" style="position:absolute;left:0;text-align:left;margin-left:95.55pt;margin-top:19.45pt;width:436.5pt;height:102.5pt;z-index:-251488256;mso-wrap-distance-left:0;mso-wrap-distance-right:0;mso-position-horizontal-relative:page;mso-position-vertical-relative:text" coordorigin="2055,260" coordsize="8730,2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">
                <v:shape id="Freeform 9" o:spid="_x0000_s1290" style="position:absolute;left:2055;top:259;width:8730;height:2050;visibility:visible;mso-wrap-style:square;v-text-anchor:top" coordsize="8730,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" path="m8730,2050l,2050,,150,12,92,44,44,92,12,150,,8580,r58,12l8686,44r32,48l8730,150r,1900xe" fillcolor="#0078a0" stroked="f">
                  <v:fill opacity="5911f"/>
                  <v:path arrowok="t" o:connecttype="custom" o:connectlocs="8730,2310;0,2310;0,410;12,352;44,304;92,272;150,260;8580,260;8638,272;8686,304;8718,352;8730,410;8730,2310" o:connectangles="0,0,0,0,0,0,0,0,0,0,0,0,0"/>
                </v:shape>
                <v:shape id="Picture 8" o:spid="_x0000_s1291" type="#_x0000_t75" style="position:absolute;left:2170;top:371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">
                  <v:imagedata r:id="rId36" o:title=""/>
                  <v:path arrowok="t"/>
                  <o:lock v:ext="edit" aspectratio="f"/>
                </v:shape>
                <v:shape id="Text Box 7" o:spid="_x0000_s1292" type="#_x0000_t202" style="position:absolute;left:2055;top:259;width:8730;height:2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99C0C15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12883D5A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0FA65042" w14:textId="77777777" w:rsidR="00956473" w:rsidRDefault="00956473">
                        <w:pPr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14:paraId="7A61AE0B" w14:textId="77777777" w:rsidR="00956473" w:rsidRDefault="00000000">
                        <w:pPr>
                          <w:spacing w:before="1" w:line="340" w:lineRule="atLeast"/>
                          <w:ind w:left="600" w:right="4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explicitly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specified,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integration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defaults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$HOME/synopsys-bridge</w:t>
                        </w:r>
                        <w:r>
                          <w:rPr>
                            <w:sz w:val="20"/>
                          </w:rPr>
                          <w:t>. If the installed version of Synopsys Bridge is not the latest, then the latest version of Synopsys Bridge is downloaded unless you specify the version to use explicitly (as documented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below).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454275" w14:textId="610D20B3" w:rsidR="004A0651" w:rsidRDefault="004A0651" w:rsidP="004A0651">
      <w:pPr>
        <w:pStyle w:val="ListParagraph"/>
        <w:tabs>
          <w:tab w:val="left" w:pos="700"/>
        </w:tabs>
        <w:spacing w:line="340" w:lineRule="auto"/>
        <w:ind w:right="244" w:firstLine="0"/>
        <w:rPr>
          <w:ins w:id="565" w:author="Raj Kesarapalli" w:date="2023-07-28T16:09:00Z"/>
          <w:sz w:val="20"/>
        </w:rPr>
      </w:pPr>
    </w:p>
    <w:p w14:paraId="5F6529B3" w14:textId="77777777" w:rsidR="004A0651" w:rsidRPr="004A0651" w:rsidRDefault="004A0651">
      <w:pPr>
        <w:pStyle w:val="ListParagraph"/>
        <w:tabs>
          <w:tab w:val="left" w:pos="700"/>
        </w:tabs>
        <w:spacing w:line="340" w:lineRule="auto"/>
        <w:ind w:right="244" w:firstLine="0"/>
        <w:rPr>
          <w:ins w:id="566" w:author="Raj Kesarapalli" w:date="2023-07-28T16:09:00Z"/>
          <w:sz w:val="20"/>
          <w:rPrChange w:id="567" w:author="Raj Kesarapalli" w:date="2023-07-28T16:09:00Z">
            <w:rPr>
              <w:ins w:id="568" w:author="Raj Kesarapalli" w:date="2023-07-28T16:09:00Z"/>
              <w:rFonts w:ascii="Courier New" w:hAnsi="Courier New"/>
              <w:sz w:val="16"/>
              <w:shd w:val="clear" w:color="auto" w:fill="EDEDED"/>
            </w:rPr>
          </w:rPrChange>
        </w:rPr>
        <w:pPrChange w:id="569" w:author="Raj Kesarapalli" w:date="2023-07-28T16:09:00Z">
          <w:pPr>
            <w:pStyle w:val="ListParagraph"/>
            <w:numPr>
              <w:ilvl w:val="1"/>
              <w:numId w:val="1"/>
            </w:numPr>
            <w:tabs>
              <w:tab w:val="left" w:pos="700"/>
            </w:tabs>
            <w:spacing w:line="340" w:lineRule="auto"/>
            <w:ind w:right="244"/>
          </w:pPr>
        </w:pPrChange>
      </w:pPr>
    </w:p>
    <w:p w14:paraId="28FBD63D" w14:textId="53BC598D" w:rsidR="00956473" w:rsidRDefault="004A0651">
      <w:pPr>
        <w:pStyle w:val="ListParagraph"/>
        <w:numPr>
          <w:ilvl w:val="1"/>
          <w:numId w:val="1"/>
        </w:numPr>
        <w:tabs>
          <w:tab w:val="left" w:pos="700"/>
        </w:tabs>
        <w:spacing w:line="340" w:lineRule="auto"/>
        <w:ind w:right="2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26176" behindDoc="1" locked="0" layoutInCell="1" allowOverlap="1" wp14:anchorId="280C443D" wp14:editId="4C5506B1">
                <wp:simplePos x="0" y="0"/>
                <wp:positionH relativeFrom="page">
                  <wp:posOffset>1262380</wp:posOffset>
                </wp:positionH>
                <wp:positionV relativeFrom="paragraph">
                  <wp:posOffset>408305</wp:posOffset>
                </wp:positionV>
                <wp:extent cx="5543550" cy="1028700"/>
                <wp:effectExtent l="0" t="12700" r="0" b="0"/>
                <wp:wrapTopAndBottom/>
                <wp:docPr id="16236968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028700"/>
                          <a:chOff x="2055" y="156"/>
                          <a:chExt cx="8730" cy="1620"/>
                        </a:xfrm>
                      </wpg:grpSpPr>
                      <wps:wsp>
                        <wps:cNvPr id="100211939" name="Freeform 13"/>
                        <wps:cNvSpPr>
                          <a:spLocks/>
                        </wps:cNvSpPr>
                        <wps:spPr bwMode="auto">
                          <a:xfrm>
                            <a:off x="2055" y="155"/>
                            <a:ext cx="8730" cy="162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1776 156"/>
                              <a:gd name="T3" fmla="*/ 1776 h 1620"/>
                              <a:gd name="T4" fmla="+- 0 2205 2055"/>
                              <a:gd name="T5" fmla="*/ T4 w 8730"/>
                              <a:gd name="T6" fmla="+- 0 1776 156"/>
                              <a:gd name="T7" fmla="*/ 1776 h 1620"/>
                              <a:gd name="T8" fmla="+- 0 2147 2055"/>
                              <a:gd name="T9" fmla="*/ T8 w 8730"/>
                              <a:gd name="T10" fmla="+- 0 1764 156"/>
                              <a:gd name="T11" fmla="*/ 1764 h 1620"/>
                              <a:gd name="T12" fmla="+- 0 2099 2055"/>
                              <a:gd name="T13" fmla="*/ T12 w 8730"/>
                              <a:gd name="T14" fmla="+- 0 1732 156"/>
                              <a:gd name="T15" fmla="*/ 1732 h 1620"/>
                              <a:gd name="T16" fmla="+- 0 2067 2055"/>
                              <a:gd name="T17" fmla="*/ T16 w 8730"/>
                              <a:gd name="T18" fmla="+- 0 1684 156"/>
                              <a:gd name="T19" fmla="*/ 1684 h 1620"/>
                              <a:gd name="T20" fmla="+- 0 2055 2055"/>
                              <a:gd name="T21" fmla="*/ T20 w 8730"/>
                              <a:gd name="T22" fmla="+- 0 1626 156"/>
                              <a:gd name="T23" fmla="*/ 1626 h 1620"/>
                              <a:gd name="T24" fmla="+- 0 2055 2055"/>
                              <a:gd name="T25" fmla="*/ T24 w 8730"/>
                              <a:gd name="T26" fmla="+- 0 306 156"/>
                              <a:gd name="T27" fmla="*/ 306 h 1620"/>
                              <a:gd name="T28" fmla="+- 0 2067 2055"/>
                              <a:gd name="T29" fmla="*/ T28 w 8730"/>
                              <a:gd name="T30" fmla="+- 0 248 156"/>
                              <a:gd name="T31" fmla="*/ 248 h 1620"/>
                              <a:gd name="T32" fmla="+- 0 2099 2055"/>
                              <a:gd name="T33" fmla="*/ T32 w 8730"/>
                              <a:gd name="T34" fmla="+- 0 200 156"/>
                              <a:gd name="T35" fmla="*/ 200 h 1620"/>
                              <a:gd name="T36" fmla="+- 0 2147 2055"/>
                              <a:gd name="T37" fmla="*/ T36 w 8730"/>
                              <a:gd name="T38" fmla="+- 0 168 156"/>
                              <a:gd name="T39" fmla="*/ 168 h 1620"/>
                              <a:gd name="T40" fmla="+- 0 2205 2055"/>
                              <a:gd name="T41" fmla="*/ T40 w 8730"/>
                              <a:gd name="T42" fmla="+- 0 156 156"/>
                              <a:gd name="T43" fmla="*/ 156 h 1620"/>
                              <a:gd name="T44" fmla="+- 0 10635 2055"/>
                              <a:gd name="T45" fmla="*/ T44 w 8730"/>
                              <a:gd name="T46" fmla="+- 0 156 156"/>
                              <a:gd name="T47" fmla="*/ 156 h 1620"/>
                              <a:gd name="T48" fmla="+- 0 10693 2055"/>
                              <a:gd name="T49" fmla="*/ T48 w 8730"/>
                              <a:gd name="T50" fmla="+- 0 168 156"/>
                              <a:gd name="T51" fmla="*/ 168 h 1620"/>
                              <a:gd name="T52" fmla="+- 0 10741 2055"/>
                              <a:gd name="T53" fmla="*/ T52 w 8730"/>
                              <a:gd name="T54" fmla="+- 0 200 156"/>
                              <a:gd name="T55" fmla="*/ 200 h 1620"/>
                              <a:gd name="T56" fmla="+- 0 10773 2055"/>
                              <a:gd name="T57" fmla="*/ T56 w 8730"/>
                              <a:gd name="T58" fmla="+- 0 248 156"/>
                              <a:gd name="T59" fmla="*/ 248 h 1620"/>
                              <a:gd name="T60" fmla="+- 0 10785 2055"/>
                              <a:gd name="T61" fmla="*/ T60 w 8730"/>
                              <a:gd name="T62" fmla="+- 0 306 156"/>
                              <a:gd name="T63" fmla="*/ 306 h 1620"/>
                              <a:gd name="T64" fmla="+- 0 10785 2055"/>
                              <a:gd name="T65" fmla="*/ T64 w 8730"/>
                              <a:gd name="T66" fmla="+- 0 1626 156"/>
                              <a:gd name="T67" fmla="*/ 1626 h 1620"/>
                              <a:gd name="T68" fmla="+- 0 10773 2055"/>
                              <a:gd name="T69" fmla="*/ T68 w 8730"/>
                              <a:gd name="T70" fmla="+- 0 1684 156"/>
                              <a:gd name="T71" fmla="*/ 1684 h 1620"/>
                              <a:gd name="T72" fmla="+- 0 10741 2055"/>
                              <a:gd name="T73" fmla="*/ T72 w 8730"/>
                              <a:gd name="T74" fmla="+- 0 1732 156"/>
                              <a:gd name="T75" fmla="*/ 1732 h 1620"/>
                              <a:gd name="T76" fmla="+- 0 10693 2055"/>
                              <a:gd name="T77" fmla="*/ T76 w 8730"/>
                              <a:gd name="T78" fmla="+- 0 1764 156"/>
                              <a:gd name="T79" fmla="*/ 1764 h 1620"/>
                              <a:gd name="T80" fmla="+- 0 10635 2055"/>
                              <a:gd name="T81" fmla="*/ T80 w 8730"/>
                              <a:gd name="T82" fmla="+- 0 1776 156"/>
                              <a:gd name="T83" fmla="*/ 1776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0" h="1620">
                                <a:moveTo>
                                  <a:pt x="8580" y="1620"/>
                                </a:moveTo>
                                <a:lnTo>
                                  <a:pt x="150" y="1620"/>
                                </a:lnTo>
                                <a:lnTo>
                                  <a:pt x="92" y="1608"/>
                                </a:lnTo>
                                <a:lnTo>
                                  <a:pt x="44" y="1576"/>
                                </a:lnTo>
                                <a:lnTo>
                                  <a:pt x="12" y="1528"/>
                                </a:lnTo>
                                <a:lnTo>
                                  <a:pt x="0" y="1470"/>
                                </a:lnTo>
                                <a:lnTo>
                                  <a:pt x="0" y="150"/>
                                </a:lnTo>
                                <a:lnTo>
                                  <a:pt x="12" y="92"/>
                                </a:lnTo>
                                <a:lnTo>
                                  <a:pt x="44" y="44"/>
                                </a:lnTo>
                                <a:lnTo>
                                  <a:pt x="92" y="12"/>
                                </a:lnTo>
                                <a:lnTo>
                                  <a:pt x="150" y="0"/>
                                </a:lnTo>
                                <a:lnTo>
                                  <a:pt x="8580" y="0"/>
                                </a:lnTo>
                                <a:lnTo>
                                  <a:pt x="8638" y="12"/>
                                </a:lnTo>
                                <a:lnTo>
                                  <a:pt x="8686" y="44"/>
                                </a:lnTo>
                                <a:lnTo>
                                  <a:pt x="8718" y="92"/>
                                </a:lnTo>
                                <a:lnTo>
                                  <a:pt x="8730" y="150"/>
                                </a:lnTo>
                                <a:lnTo>
                                  <a:pt x="8730" y="1470"/>
                                </a:lnTo>
                                <a:lnTo>
                                  <a:pt x="8718" y="1528"/>
                                </a:lnTo>
                                <a:lnTo>
                                  <a:pt x="8686" y="1576"/>
                                </a:lnTo>
                                <a:lnTo>
                                  <a:pt x="8638" y="1608"/>
                                </a:lnTo>
                                <a:lnTo>
                                  <a:pt x="8580" y="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079292" name="Picture 1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66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6366433" name="Text Box 11"/>
                        <wps:cNvSpPr txBox="1">
                          <a:spLocks/>
                        </wps:cNvSpPr>
                        <wps:spPr bwMode="auto">
                          <a:xfrm>
                            <a:off x="2055" y="155"/>
                            <a:ext cx="873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A0A42" w14:textId="77777777" w:rsidR="00956473" w:rsidRDefault="00956473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5A183EEC" w14:textId="77777777" w:rsidR="00956473" w:rsidRDefault="00000000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Note:</w:t>
                              </w:r>
                            </w:p>
                            <w:p w14:paraId="6F32BF5E" w14:textId="77777777" w:rsidR="00956473" w:rsidRDefault="00956473">
                              <w:pPr>
                                <w:spacing w:before="1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8E47EF9" w14:textId="0C592349" w:rsidR="00956473" w:rsidRDefault="00000000">
                              <w:pPr>
                                <w:spacing w:before="1" w:line="340" w:lineRule="auto"/>
                                <w:ind w:left="600" w:right="5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  <w:shd w:val="clear" w:color="auto" w:fill="EDEDED"/>
                                </w:rPr>
                                <w:t>bridge_download_url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is not provided, Synopsys </w:t>
                              </w:r>
                              <w:del w:id="570" w:author="Raj Kesarapalli" w:date="2023-07-28T16:07:00Z">
                                <w:r w:rsidDel="004A0651">
                                  <w:rPr>
                                    <w:sz w:val="20"/>
                                  </w:rPr>
                                  <w:delText xml:space="preserve">GitHub </w:delText>
                                </w:r>
                              </w:del>
                              <w:ins w:id="571" w:author="Raj Kesarapalli" w:date="2023-07-28T16:07:00Z">
                                <w:r w:rsidR="004A0651">
                                  <w:rPr>
                                    <w:sz w:val="20"/>
                                  </w:rPr>
                                  <w:t xml:space="preserve">Security </w:t>
                                </w:r>
                              </w:ins>
                              <w:del w:id="572" w:author="Raj Kesarapalli" w:date="2023-07-28T16:07:00Z">
                                <w:r w:rsidDel="004A0651">
                                  <w:rPr>
                                    <w:sz w:val="20"/>
                                  </w:rPr>
                                  <w:delText xml:space="preserve">Action </w:delText>
                                </w:r>
                              </w:del>
                              <w:ins w:id="573" w:author="Raj Kesarapalli" w:date="2023-07-28T16:07:00Z">
                                <w:r w:rsidR="004A0651">
                                  <w:rPr>
                                    <w:sz w:val="20"/>
                                  </w:rPr>
                                  <w:t xml:space="preserve">Scan </w:t>
                                </w:r>
                              </w:ins>
                              <w:del w:id="574" w:author="Raj Kesarapalli" w:date="2023-07-28T16:09:00Z">
                                <w:r w:rsidDel="004A0651">
                                  <w:rPr>
                                    <w:sz w:val="20"/>
                                  </w:rPr>
                                  <w:delText xml:space="preserve">downloads </w:delText>
                                </w:r>
                              </w:del>
                              <w:ins w:id="575" w:author="Raj Kesarapalli" w:date="2023-07-28T16:09:00Z">
                                <w:r w:rsidR="004A0651">
                                  <w:rPr>
                                    <w:sz w:val="20"/>
                                  </w:rPr>
                                  <w:t xml:space="preserve">will download </w:t>
                                </w:r>
                              </w:ins>
                              <w:r>
                                <w:rPr>
                                  <w:sz w:val="20"/>
                                </w:rPr>
                                <w:t xml:space="preserve">the latest version of Synopsys Bridge from the </w:t>
                              </w:r>
                              <w:del w:id="576" w:author="Raj Kesarapalli" w:date="2023-07-28T16:07:00Z">
                                <w:r w:rsidDel="004A0651">
                                  <w:rPr>
                                    <w:sz w:val="20"/>
                                  </w:rPr>
                                  <w:delText xml:space="preserve">default </w:delText>
                                </w:r>
                              </w:del>
                              <w:ins w:id="577" w:author="Raj Kesarapalli" w:date="2023-07-28T16:06:00Z">
                                <w:r w:rsidR="004A0651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="004A0651">
                                  <w:rPr>
                                    <w:sz w:val="20"/>
                                  </w:rPr>
                                  <w:instrText>HYPERLINK "https://sig-repo.synopsys.com/artifactory/bds-integrations-release/com/synopsys/integration/synopsys-bridge/"</w:instrText>
                                </w:r>
                                <w:r w:rsidR="004A0651">
                                  <w:rPr>
                                    <w:sz w:val="20"/>
                                  </w:rPr>
                                </w:r>
                                <w:r w:rsidR="004A0651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4A0651" w:rsidRPr="004A0651">
                                  <w:rPr>
                                    <w:rStyle w:val="Hyperlink"/>
                                    <w:sz w:val="20"/>
                                  </w:rPr>
                                  <w:t>Synopsys Artifactory</w:t>
                                </w:r>
                                <w:r w:rsidR="004A0651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ins>
                              <w:del w:id="578" w:author="Raj Kesarapalli" w:date="2023-07-28T16:07:00Z">
                                <w:r w:rsidDel="004A0651">
                                  <w:rPr>
                                    <w:sz w:val="20"/>
                                  </w:rPr>
                                  <w:delText>download location</w:delText>
                                </w:r>
                              </w:del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C443D" id="Group 10" o:spid="_x0000_s1293" style="position:absolute;left:0;text-align:left;margin-left:99.4pt;margin-top:32.15pt;width:436.5pt;height:81pt;z-index:-251490304;mso-wrap-distance-left:0;mso-wrap-distance-right:0;mso-position-horizontal-relative:page;mso-position-vertical-relative:text" coordorigin="2055,156" coordsize="8730,1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">
                <v:shape id="Freeform 13" o:spid="_x0000_s1294" style="position:absolute;left:2055;top:155;width:8730;height:1620;visibility:visible;mso-wrap-style:square;v-text-anchor:top" coordsize="8730,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" path="m8580,1620r-8430,l92,1608,44,1576,12,1528,,1470,,150,12,92,44,44,92,12,150,,8580,r58,12l8686,44r32,48l8730,150r,1320l8718,1528r-32,48l8638,1608r-58,12xe" fillcolor="#0078a0" stroked="f">
                  <v:fill opacity="5911f"/>
                  <v:path arrowok="t" o:connecttype="custom" o:connectlocs="8580,1776;150,1776;92,1764;44,1732;12,1684;0,1626;0,306;12,248;44,200;92,168;150,156;8580,156;8638,168;8686,200;8718,248;8730,306;8730,1626;8718,1684;8686,1732;8638,1764;8580,1776" o:connectangles="0,0,0,0,0,0,0,0,0,0,0,0,0,0,0,0,0,0,0,0,0"/>
                </v:shape>
                <v:shape id="Picture 12" o:spid="_x0000_s1295" type="#_x0000_t75" style="position:absolute;left:2170;top:266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">
                  <v:imagedata r:id="rId36" o:title=""/>
                  <v:path arrowok="t"/>
                  <o:lock v:ext="edit" aspectratio="f"/>
                </v:shape>
                <v:shape id="Text Box 11" o:spid="_x0000_s1296" type="#_x0000_t202" style="position:absolute;left:2055;top:155;width:873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176A0A42" w14:textId="77777777" w:rsidR="00956473" w:rsidRDefault="00956473">
                        <w:pPr>
                          <w:rPr>
                            <w:sz w:val="17"/>
                          </w:rPr>
                        </w:pPr>
                      </w:p>
                      <w:p w14:paraId="5A183EEC" w14:textId="77777777" w:rsidR="00956473" w:rsidRDefault="00000000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Note:</w:t>
                        </w:r>
                      </w:p>
                      <w:p w14:paraId="6F32BF5E" w14:textId="77777777" w:rsidR="00956473" w:rsidRDefault="00956473">
                        <w:pPr>
                          <w:spacing w:before="11"/>
                          <w:rPr>
                            <w:b/>
                            <w:sz w:val="24"/>
                          </w:rPr>
                        </w:pPr>
                      </w:p>
                      <w:p w14:paraId="08E47EF9" w14:textId="0C592349" w:rsidR="00956473" w:rsidRDefault="00000000">
                        <w:pPr>
                          <w:spacing w:before="1" w:line="340" w:lineRule="auto"/>
                          <w:ind w:left="600" w:right="5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  <w:shd w:val="clear" w:color="auto" w:fill="EDEDED"/>
                          </w:rPr>
                          <w:t>bridge_download_url</w:t>
                        </w:r>
                        <w:proofErr w:type="spellEnd"/>
                        <w:r>
                          <w:rPr>
                            <w:rFonts w:ascii="Courier New"/>
                            <w:spacing w:val="-5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is not provided, Synopsys </w:t>
                        </w:r>
                        <w:del w:id="568" w:author="Raj Kesarapalli" w:date="2023-07-28T16:07:00Z">
                          <w:r w:rsidDel="004A0651">
                            <w:rPr>
                              <w:sz w:val="20"/>
                            </w:rPr>
                            <w:delText xml:space="preserve">GitHub </w:delText>
                          </w:r>
                        </w:del>
                        <w:ins w:id="569" w:author="Raj Kesarapalli" w:date="2023-07-28T16:07:00Z">
                          <w:r w:rsidR="004A0651">
                            <w:rPr>
                              <w:sz w:val="20"/>
                            </w:rPr>
                            <w:t>Security</w:t>
                          </w:r>
                          <w:r w:rsidR="004A0651">
                            <w:rPr>
                              <w:sz w:val="20"/>
                            </w:rPr>
                            <w:t xml:space="preserve"> </w:t>
                          </w:r>
                        </w:ins>
                        <w:del w:id="570" w:author="Raj Kesarapalli" w:date="2023-07-28T16:07:00Z">
                          <w:r w:rsidDel="004A0651">
                            <w:rPr>
                              <w:sz w:val="20"/>
                            </w:rPr>
                            <w:delText xml:space="preserve">Action </w:delText>
                          </w:r>
                        </w:del>
                        <w:ins w:id="571" w:author="Raj Kesarapalli" w:date="2023-07-28T16:07:00Z">
                          <w:r w:rsidR="004A0651">
                            <w:rPr>
                              <w:sz w:val="20"/>
                            </w:rPr>
                            <w:t>Scan</w:t>
                          </w:r>
                          <w:r w:rsidR="004A0651">
                            <w:rPr>
                              <w:sz w:val="20"/>
                            </w:rPr>
                            <w:t xml:space="preserve"> </w:t>
                          </w:r>
                        </w:ins>
                        <w:del w:id="572" w:author="Raj Kesarapalli" w:date="2023-07-28T16:09:00Z">
                          <w:r w:rsidDel="004A0651">
                            <w:rPr>
                              <w:sz w:val="20"/>
                            </w:rPr>
                            <w:delText xml:space="preserve">downloads </w:delText>
                          </w:r>
                        </w:del>
                        <w:ins w:id="573" w:author="Raj Kesarapalli" w:date="2023-07-28T16:09:00Z">
                          <w:r w:rsidR="004A0651">
                            <w:rPr>
                              <w:sz w:val="20"/>
                            </w:rPr>
                            <w:t>will download</w:t>
                          </w:r>
                          <w:r w:rsidR="004A0651">
                            <w:rPr>
                              <w:sz w:val="20"/>
                            </w:rPr>
                            <w:t xml:space="preserve"> </w:t>
                          </w:r>
                        </w:ins>
                        <w:r>
                          <w:rPr>
                            <w:sz w:val="20"/>
                          </w:rPr>
                          <w:t xml:space="preserve">the latest version of Synopsys Bridge from the </w:t>
                        </w:r>
                        <w:del w:id="574" w:author="Raj Kesarapalli" w:date="2023-07-28T16:07:00Z">
                          <w:r w:rsidDel="004A0651">
                            <w:rPr>
                              <w:sz w:val="20"/>
                            </w:rPr>
                            <w:delText xml:space="preserve">default </w:delText>
                          </w:r>
                        </w:del>
                        <w:ins w:id="575" w:author="Raj Kesarapalli" w:date="2023-07-28T16:06:00Z">
                          <w:r w:rsidR="004A0651">
                            <w:rPr>
                              <w:sz w:val="20"/>
                            </w:rPr>
                            <w:fldChar w:fldCharType="begin"/>
                          </w:r>
                          <w:r w:rsidR="004A0651">
                            <w:rPr>
                              <w:sz w:val="20"/>
                            </w:rPr>
                            <w:instrText>HYPERLINK "https://sig-repo.synopsys.com/artifactory/bds-integrations-release/com/synopsys/integration/synopsys-bridge/"</w:instrText>
                          </w:r>
                          <w:r w:rsidR="004A0651">
                            <w:rPr>
                              <w:sz w:val="20"/>
                            </w:rPr>
                          </w:r>
                          <w:r w:rsidR="004A0651">
                            <w:rPr>
                              <w:sz w:val="20"/>
                            </w:rPr>
                            <w:fldChar w:fldCharType="separate"/>
                          </w:r>
                          <w:r w:rsidR="004A0651" w:rsidRPr="004A0651">
                            <w:rPr>
                              <w:rStyle w:val="Hyperlink"/>
                              <w:sz w:val="20"/>
                            </w:rPr>
                            <w:t>Synopsys Artifactory</w:t>
                          </w:r>
                          <w:r w:rsidR="004A0651">
                            <w:rPr>
                              <w:sz w:val="20"/>
                            </w:rPr>
                            <w:fldChar w:fldCharType="end"/>
                          </w:r>
                        </w:ins>
                        <w:del w:id="576" w:author="Raj Kesarapalli" w:date="2023-07-28T16:07:00Z">
                          <w:r w:rsidDel="004A0651">
                            <w:rPr>
                              <w:sz w:val="20"/>
                            </w:rPr>
                            <w:delText>download location</w:delText>
                          </w:r>
                        </w:del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ourier New" w:hAnsi="Courier New"/>
          <w:sz w:val="16"/>
          <w:shd w:val="clear" w:color="auto" w:fill="EDEDED"/>
        </w:rPr>
        <w:t>BRIDGE_DOWNLOAD_URL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specify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URL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Synopsys</w:t>
      </w:r>
      <w:r>
        <w:rPr>
          <w:spacing w:val="-10"/>
          <w:sz w:val="20"/>
        </w:rPr>
        <w:t xml:space="preserve"> </w:t>
      </w:r>
      <w:r>
        <w:rPr>
          <w:sz w:val="20"/>
        </w:rPr>
        <w:t>Bridge</w:t>
      </w:r>
      <w:r>
        <w:rPr>
          <w:spacing w:val="-11"/>
          <w:sz w:val="20"/>
        </w:rPr>
        <w:t xml:space="preserve"> </w:t>
      </w:r>
      <w:r>
        <w:rPr>
          <w:sz w:val="20"/>
        </w:rPr>
        <w:t>zip</w:t>
      </w:r>
      <w:r>
        <w:rPr>
          <w:spacing w:val="-10"/>
          <w:sz w:val="20"/>
        </w:rPr>
        <w:t xml:space="preserve"> </w:t>
      </w: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downloaded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6056B002" w14:textId="7EC13265" w:rsidR="00956473" w:rsidRDefault="00000000">
      <w:pPr>
        <w:pStyle w:val="ListParagraph"/>
        <w:numPr>
          <w:ilvl w:val="1"/>
          <w:numId w:val="1"/>
        </w:numPr>
        <w:tabs>
          <w:tab w:val="left" w:pos="700"/>
        </w:tabs>
        <w:spacing w:line="340" w:lineRule="auto"/>
        <w:ind w:right="328"/>
        <w:rPr>
          <w:sz w:val="20"/>
        </w:rPr>
      </w:pPr>
      <w:r>
        <w:rPr>
          <w:rFonts w:ascii="Courier New" w:hAnsi="Courier New"/>
          <w:sz w:val="16"/>
          <w:shd w:val="clear" w:color="auto" w:fill="EDEDED"/>
        </w:rPr>
        <w:t>BRIDGE_DOWNLOAD_VERSION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specify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Synopsys</w:t>
      </w:r>
      <w:r>
        <w:rPr>
          <w:spacing w:val="-10"/>
          <w:sz w:val="20"/>
        </w:rPr>
        <w:t xml:space="preserve"> </w:t>
      </w:r>
      <w:r>
        <w:rPr>
          <w:sz w:val="20"/>
        </w:rPr>
        <w:t>Bridge</w:t>
      </w:r>
      <w:r>
        <w:rPr>
          <w:spacing w:val="-9"/>
          <w:sz w:val="20"/>
        </w:rPr>
        <w:t xml:space="preserve"> </w:t>
      </w:r>
      <w:r>
        <w:rPr>
          <w:sz w:val="20"/>
        </w:rPr>
        <w:t>version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use.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provided,</w:t>
      </w:r>
      <w:r>
        <w:rPr>
          <w:spacing w:val="-9"/>
          <w:sz w:val="20"/>
        </w:rPr>
        <w:t xml:space="preserve"> </w:t>
      </w:r>
      <w:r>
        <w:rPr>
          <w:sz w:val="20"/>
        </w:rPr>
        <w:t>the specified</w:t>
      </w:r>
      <w:r>
        <w:rPr>
          <w:spacing w:val="-13"/>
          <w:sz w:val="20"/>
        </w:rPr>
        <w:t xml:space="preserve"> </w:t>
      </w:r>
      <w:r>
        <w:rPr>
          <w:sz w:val="20"/>
        </w:rPr>
        <w:t>version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Synopsys</w:t>
      </w:r>
      <w:r>
        <w:rPr>
          <w:spacing w:val="-12"/>
          <w:sz w:val="20"/>
        </w:rPr>
        <w:t xml:space="preserve"> </w:t>
      </w:r>
      <w:r>
        <w:rPr>
          <w:sz w:val="20"/>
        </w:rPr>
        <w:t>Bridge</w:t>
      </w:r>
      <w:r>
        <w:rPr>
          <w:spacing w:val="-13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3"/>
          <w:sz w:val="20"/>
        </w:rPr>
        <w:t xml:space="preserve"> </w:t>
      </w:r>
      <w:r>
        <w:rPr>
          <w:sz w:val="20"/>
        </w:rPr>
        <w:t>downloaded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used.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not,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latest version is downloaded and </w:t>
      </w:r>
      <w:proofErr w:type="gramStart"/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78AB325C" w14:textId="656B0E10" w:rsidR="00956473" w:rsidRDefault="00956473">
      <w:pPr>
        <w:pStyle w:val="BodyText"/>
        <w:spacing w:before="8"/>
        <w:rPr>
          <w:sz w:val="9"/>
        </w:rPr>
      </w:pPr>
    </w:p>
    <w:p w14:paraId="5AB7FA5E" w14:textId="77777777" w:rsidR="00956473" w:rsidRDefault="00956473">
      <w:pPr>
        <w:pStyle w:val="BodyText"/>
        <w:spacing w:before="1"/>
        <w:rPr>
          <w:sz w:val="12"/>
        </w:rPr>
      </w:pPr>
    </w:p>
    <w:p w14:paraId="5F0CC73B" w14:textId="46839292" w:rsidR="00956473" w:rsidDel="004A0651" w:rsidRDefault="00000000">
      <w:pPr>
        <w:pStyle w:val="ListParagraph"/>
        <w:numPr>
          <w:ilvl w:val="1"/>
          <w:numId w:val="1"/>
        </w:numPr>
        <w:tabs>
          <w:tab w:val="left" w:pos="700"/>
        </w:tabs>
        <w:spacing w:before="96"/>
        <w:rPr>
          <w:del w:id="579" w:author="Raj Kesarapalli" w:date="2023-07-28T16:09:00Z"/>
          <w:sz w:val="20"/>
        </w:rPr>
      </w:pPr>
      <w:del w:id="580" w:author="Raj Kesarapalli" w:date="2023-07-28T16:09:00Z">
        <w:r w:rsidDel="004A0651">
          <w:rPr>
            <w:rFonts w:ascii="Courier New" w:hAnsi="Courier New"/>
            <w:sz w:val="16"/>
            <w:shd w:val="clear" w:color="auto" w:fill="EDEDED"/>
          </w:rPr>
          <w:delText>SYNOPSYS_BRIDGE_PATH</w:delText>
        </w:r>
        <w:r w:rsidDel="004A0651">
          <w:rPr>
            <w:sz w:val="20"/>
          </w:rPr>
          <w:delText>: Use this to specify the path to SynopsysBridge.</w:delText>
        </w:r>
        <w:r w:rsidDel="004A0651">
          <w:rPr>
            <w:spacing w:val="-31"/>
            <w:sz w:val="20"/>
          </w:rPr>
          <w:delText xml:space="preserve"> </w:delText>
        </w:r>
        <w:r w:rsidDel="004A0651">
          <w:rPr>
            <w:sz w:val="20"/>
          </w:rPr>
          <w:delText>Optional.</w:delText>
        </w:r>
      </w:del>
    </w:p>
    <w:p w14:paraId="08440F88" w14:textId="2252B89E" w:rsidR="00956473" w:rsidRDefault="00956473">
      <w:pPr>
        <w:pStyle w:val="BodyText"/>
        <w:spacing w:before="4"/>
        <w:rPr>
          <w:sz w:val="18"/>
        </w:rPr>
      </w:pPr>
    </w:p>
    <w:p w14:paraId="361499DE" w14:textId="77777777" w:rsidR="00956473" w:rsidRDefault="00956473">
      <w:pPr>
        <w:rPr>
          <w:sz w:val="18"/>
        </w:rPr>
        <w:sectPr w:rsidR="00956473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4F5F9BBC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6 - Azure DevOps - Synopsys Security Scan | 64</w:t>
      </w:r>
    </w:p>
    <w:p w14:paraId="21E65D15" w14:textId="77777777" w:rsidR="00956473" w:rsidRDefault="00956473">
      <w:pPr>
        <w:pStyle w:val="BodyText"/>
      </w:pPr>
    </w:p>
    <w:p w14:paraId="1D8DA3AE" w14:textId="77777777" w:rsidR="00956473" w:rsidRDefault="00956473">
      <w:pPr>
        <w:pStyle w:val="BodyText"/>
      </w:pPr>
    </w:p>
    <w:p w14:paraId="5DCD14C3" w14:textId="77777777" w:rsidR="00956473" w:rsidRDefault="00C11CA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30272" behindDoc="1" locked="0" layoutInCell="1" allowOverlap="1" wp14:anchorId="10121657" wp14:editId="20EFD1DD">
                <wp:simplePos x="0" y="0"/>
                <wp:positionH relativeFrom="page">
                  <wp:posOffset>1304925</wp:posOffset>
                </wp:positionH>
                <wp:positionV relativeFrom="paragraph">
                  <wp:posOffset>103505</wp:posOffset>
                </wp:positionV>
                <wp:extent cx="5543550" cy="311150"/>
                <wp:effectExtent l="0" t="0" r="0" b="0"/>
                <wp:wrapTopAndBottom/>
                <wp:docPr id="20806755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311150"/>
                          <a:chOff x="2055" y="163"/>
                          <a:chExt cx="8730" cy="490"/>
                        </a:xfrm>
                      </wpg:grpSpPr>
                      <wps:wsp>
                        <wps:cNvPr id="942763975" name="Freeform 5"/>
                        <wps:cNvSpPr>
                          <a:spLocks/>
                        </wps:cNvSpPr>
                        <wps:spPr bwMode="auto">
                          <a:xfrm>
                            <a:off x="2055" y="162"/>
                            <a:ext cx="8730" cy="490"/>
                          </a:xfrm>
                          <a:custGeom>
                            <a:avLst/>
                            <a:gdLst>
                              <a:gd name="T0" fmla="+- 0 10635 2055"/>
                              <a:gd name="T1" fmla="*/ T0 w 8730"/>
                              <a:gd name="T2" fmla="+- 0 653 163"/>
                              <a:gd name="T3" fmla="*/ 653 h 490"/>
                              <a:gd name="T4" fmla="+- 0 2205 2055"/>
                              <a:gd name="T5" fmla="*/ T4 w 8730"/>
                              <a:gd name="T6" fmla="+- 0 653 163"/>
                              <a:gd name="T7" fmla="*/ 653 h 490"/>
                              <a:gd name="T8" fmla="+- 0 2147 2055"/>
                              <a:gd name="T9" fmla="*/ T8 w 8730"/>
                              <a:gd name="T10" fmla="+- 0 641 163"/>
                              <a:gd name="T11" fmla="*/ 641 h 490"/>
                              <a:gd name="T12" fmla="+- 0 2099 2055"/>
                              <a:gd name="T13" fmla="*/ T12 w 8730"/>
                              <a:gd name="T14" fmla="+- 0 609 163"/>
                              <a:gd name="T15" fmla="*/ 609 h 490"/>
                              <a:gd name="T16" fmla="+- 0 2067 2055"/>
                              <a:gd name="T17" fmla="*/ T16 w 8730"/>
                              <a:gd name="T18" fmla="+- 0 561 163"/>
                              <a:gd name="T19" fmla="*/ 561 h 490"/>
                              <a:gd name="T20" fmla="+- 0 2055 2055"/>
                              <a:gd name="T21" fmla="*/ T20 w 8730"/>
                              <a:gd name="T22" fmla="+- 0 503 163"/>
                              <a:gd name="T23" fmla="*/ 503 h 490"/>
                              <a:gd name="T24" fmla="+- 0 2055 2055"/>
                              <a:gd name="T25" fmla="*/ T24 w 8730"/>
                              <a:gd name="T26" fmla="+- 0 163 163"/>
                              <a:gd name="T27" fmla="*/ 163 h 490"/>
                              <a:gd name="T28" fmla="+- 0 10785 2055"/>
                              <a:gd name="T29" fmla="*/ T28 w 8730"/>
                              <a:gd name="T30" fmla="+- 0 163 163"/>
                              <a:gd name="T31" fmla="*/ 163 h 490"/>
                              <a:gd name="T32" fmla="+- 0 10785 2055"/>
                              <a:gd name="T33" fmla="*/ T32 w 8730"/>
                              <a:gd name="T34" fmla="+- 0 503 163"/>
                              <a:gd name="T35" fmla="*/ 503 h 490"/>
                              <a:gd name="T36" fmla="+- 0 10773 2055"/>
                              <a:gd name="T37" fmla="*/ T36 w 8730"/>
                              <a:gd name="T38" fmla="+- 0 561 163"/>
                              <a:gd name="T39" fmla="*/ 561 h 490"/>
                              <a:gd name="T40" fmla="+- 0 10741 2055"/>
                              <a:gd name="T41" fmla="*/ T40 w 8730"/>
                              <a:gd name="T42" fmla="+- 0 609 163"/>
                              <a:gd name="T43" fmla="*/ 609 h 490"/>
                              <a:gd name="T44" fmla="+- 0 10693 2055"/>
                              <a:gd name="T45" fmla="*/ T44 w 8730"/>
                              <a:gd name="T46" fmla="+- 0 641 163"/>
                              <a:gd name="T47" fmla="*/ 641 h 490"/>
                              <a:gd name="T48" fmla="+- 0 10635 2055"/>
                              <a:gd name="T49" fmla="*/ T48 w 8730"/>
                              <a:gd name="T50" fmla="+- 0 653 163"/>
                              <a:gd name="T51" fmla="*/ 653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730" h="490">
                                <a:moveTo>
                                  <a:pt x="8580" y="490"/>
                                </a:moveTo>
                                <a:lnTo>
                                  <a:pt x="150" y="490"/>
                                </a:lnTo>
                                <a:lnTo>
                                  <a:pt x="92" y="478"/>
                                </a:lnTo>
                                <a:lnTo>
                                  <a:pt x="44" y="446"/>
                                </a:lnTo>
                                <a:lnTo>
                                  <a:pt x="12" y="398"/>
                                </a:lnTo>
                                <a:lnTo>
                                  <a:pt x="0" y="340"/>
                                </a:lnTo>
                                <a:lnTo>
                                  <a:pt x="0" y="0"/>
                                </a:lnTo>
                                <a:lnTo>
                                  <a:pt x="8730" y="0"/>
                                </a:lnTo>
                                <a:lnTo>
                                  <a:pt x="8730" y="340"/>
                                </a:lnTo>
                                <a:lnTo>
                                  <a:pt x="8718" y="398"/>
                                </a:lnTo>
                                <a:lnTo>
                                  <a:pt x="8686" y="446"/>
                                </a:lnTo>
                                <a:lnTo>
                                  <a:pt x="8638" y="478"/>
                                </a:lnTo>
                                <a:lnTo>
                                  <a:pt x="858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A0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870672" name="Picture 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74"/>
                            <a:ext cx="32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0485129" name="Text Box 3"/>
                        <wps:cNvSpPr txBox="1">
                          <a:spLocks/>
                        </wps:cNvSpPr>
                        <wps:spPr bwMode="auto">
                          <a:xfrm>
                            <a:off x="2655" y="222"/>
                            <a:ext cx="7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2117B" w14:textId="77777777" w:rsidR="00956473" w:rsidRDefault="00000000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8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21657" id="Group 2" o:spid="_x0000_s1289" style="position:absolute;margin-left:102.75pt;margin-top:8.15pt;width:436.5pt;height:24.5pt;z-index:-251486208;mso-wrap-distance-left:0;mso-wrap-distance-right:0;mso-position-horizontal-relative:page;mso-position-vertical-relative:text" coordorigin="2055,163" coordsize="8730,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">
                <v:shape id="Freeform 5" o:spid="_x0000_s1290" style="position:absolute;left:2055;top:162;width:8730;height:490;visibility:visible;mso-wrap-style:square;v-text-anchor:top" coordsize="8730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" path="m8580,490r-8430,l92,478,44,446,12,398,,340,,,8730,r,340l8718,398r-32,48l8638,478r-58,12xe" fillcolor="#0078a0" stroked="f">
                  <v:fill opacity="5911f"/>
                  <v:path arrowok="t" o:connecttype="custom" o:connectlocs="8580,653;150,653;92,641;44,609;12,561;0,503;0,163;8730,163;8730,503;8718,561;8686,609;8638,641;8580,653" o:connectangles="0,0,0,0,0,0,0,0,0,0,0,0,0"/>
                </v:shape>
                <v:shape id="Picture 4" o:spid="_x0000_s1291" type="#_x0000_t75" style="position:absolute;left:2170;top:274;width:326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">
                  <v:imagedata r:id="rId14" o:title=""/>
                  <v:path arrowok="t"/>
                  <o:lock v:ext="edit" aspectratio="f"/>
                </v:shape>
                <v:shape id="Text Box 3" o:spid="_x0000_s1292" type="#_x0000_t202" style="position:absolute;left:2655;top:222;width:73;height:2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0E2117B" w14:textId="77777777" w:rsidR="00956473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A272C7" w14:textId="77777777" w:rsidR="00956473" w:rsidRDefault="00956473">
      <w:pPr>
        <w:pStyle w:val="BodyText"/>
        <w:spacing w:before="1"/>
        <w:rPr>
          <w:sz w:val="12"/>
        </w:rPr>
      </w:pPr>
    </w:p>
    <w:p w14:paraId="361A1263" w14:textId="77777777" w:rsidR="00956473" w:rsidRDefault="00000000">
      <w:pPr>
        <w:pStyle w:val="ListParagraph"/>
        <w:numPr>
          <w:ilvl w:val="1"/>
          <w:numId w:val="1"/>
        </w:numPr>
        <w:tabs>
          <w:tab w:val="left" w:pos="700"/>
        </w:tabs>
        <w:spacing w:before="96" w:line="340" w:lineRule="auto"/>
        <w:ind w:right="165"/>
        <w:rPr>
          <w:sz w:val="20"/>
        </w:rPr>
      </w:pPr>
      <w:proofErr w:type="spellStart"/>
      <w:r>
        <w:rPr>
          <w:rFonts w:ascii="Courier New" w:hAnsi="Courier New"/>
          <w:sz w:val="16"/>
          <w:shd w:val="clear" w:color="auto" w:fill="EDEDED"/>
        </w:rPr>
        <w:t>include_diagnostics</w:t>
      </w:r>
      <w:proofErr w:type="spellEnd"/>
      <w:r>
        <w:rPr>
          <w:sz w:val="20"/>
        </w:rPr>
        <w:t xml:space="preserve">: When set to </w:t>
      </w:r>
      <w:r>
        <w:rPr>
          <w:rFonts w:ascii="Courier New" w:hAnsi="Courier New"/>
          <w:sz w:val="16"/>
          <w:shd w:val="clear" w:color="auto" w:fill="EDEDED"/>
        </w:rPr>
        <w:t>true,</w:t>
      </w:r>
      <w:r>
        <w:rPr>
          <w:rFonts w:ascii="Courier New" w:hAnsi="Courier New"/>
          <w:sz w:val="16"/>
        </w:rPr>
        <w:t xml:space="preserve"> </w:t>
      </w:r>
      <w:r>
        <w:rPr>
          <w:sz w:val="20"/>
        </w:rPr>
        <w:t>Synopsys Bridge diagnostic files are created. Azure DevOps</w:t>
      </w:r>
      <w:r>
        <w:rPr>
          <w:spacing w:val="-17"/>
          <w:sz w:val="20"/>
        </w:rPr>
        <w:t xml:space="preserve"> </w:t>
      </w:r>
      <w:r>
        <w:rPr>
          <w:sz w:val="20"/>
        </w:rPr>
        <w:t>no</w:t>
      </w:r>
      <w:r>
        <w:rPr>
          <w:spacing w:val="-16"/>
          <w:sz w:val="20"/>
        </w:rPr>
        <w:t xml:space="preserve"> </w:t>
      </w:r>
      <w:r>
        <w:rPr>
          <w:sz w:val="20"/>
        </w:rPr>
        <w:t>longer</w:t>
      </w:r>
      <w:r>
        <w:rPr>
          <w:spacing w:val="-17"/>
          <w:sz w:val="20"/>
        </w:rPr>
        <w:t xml:space="preserve"> </w:t>
      </w:r>
      <w:r>
        <w:rPr>
          <w:sz w:val="20"/>
        </w:rPr>
        <w:t>supports</w:t>
      </w:r>
      <w:r>
        <w:rPr>
          <w:spacing w:val="-16"/>
          <w:sz w:val="20"/>
        </w:rPr>
        <w:t xml:space="preserve"> </w:t>
      </w:r>
      <w:r>
        <w:rPr>
          <w:sz w:val="20"/>
        </w:rPr>
        <w:t>per-pipeline</w:t>
      </w:r>
      <w:r>
        <w:rPr>
          <w:spacing w:val="-17"/>
          <w:sz w:val="20"/>
        </w:rPr>
        <w:t xml:space="preserve"> </w:t>
      </w:r>
      <w:r>
        <w:rPr>
          <w:sz w:val="20"/>
        </w:rPr>
        <w:t>retention</w:t>
      </w:r>
      <w:r>
        <w:rPr>
          <w:spacing w:val="-16"/>
          <w:sz w:val="20"/>
        </w:rPr>
        <w:t xml:space="preserve"> </w:t>
      </w:r>
      <w:r>
        <w:rPr>
          <w:sz w:val="20"/>
        </w:rPr>
        <w:t>rules.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only</w:t>
      </w:r>
      <w:r>
        <w:rPr>
          <w:spacing w:val="-16"/>
          <w:sz w:val="20"/>
        </w:rPr>
        <w:t xml:space="preserve"> </w:t>
      </w:r>
      <w:r>
        <w:rPr>
          <w:sz w:val="20"/>
        </w:rPr>
        <w:t>way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configure</w:t>
      </w:r>
      <w:r>
        <w:rPr>
          <w:spacing w:val="-16"/>
          <w:sz w:val="20"/>
        </w:rPr>
        <w:t xml:space="preserve"> </w:t>
      </w:r>
      <w:r>
        <w:rPr>
          <w:sz w:val="20"/>
        </w:rPr>
        <w:t>retention</w:t>
      </w:r>
      <w:r>
        <w:rPr>
          <w:spacing w:val="-17"/>
          <w:sz w:val="20"/>
        </w:rPr>
        <w:t xml:space="preserve"> </w:t>
      </w:r>
      <w:r>
        <w:rPr>
          <w:sz w:val="20"/>
        </w:rPr>
        <w:t xml:space="preserve">policies for </w:t>
      </w:r>
      <w:r>
        <w:rPr>
          <w:spacing w:val="-3"/>
          <w:sz w:val="20"/>
        </w:rPr>
        <w:t xml:space="preserve">YAML </w:t>
      </w:r>
      <w:r>
        <w:rPr>
          <w:sz w:val="20"/>
        </w:rPr>
        <w:t xml:space="preserve">and classic pipelines is through the project settings. For more details, see </w:t>
      </w:r>
      <w:hyperlink r:id="rId53">
        <w:r>
          <w:rPr>
            <w:color w:val="337AB7"/>
            <w:sz w:val="20"/>
          </w:rPr>
          <w:t>Set run</w:t>
        </w:r>
      </w:hyperlink>
      <w:hyperlink r:id="rId54">
        <w:r>
          <w:rPr>
            <w:color w:val="337AB7"/>
            <w:sz w:val="20"/>
          </w:rPr>
          <w:t xml:space="preserve"> retention</w:t>
        </w:r>
        <w:r>
          <w:rPr>
            <w:color w:val="337AB7"/>
            <w:spacing w:val="-2"/>
            <w:sz w:val="20"/>
          </w:rPr>
          <w:t xml:space="preserve"> </w:t>
        </w:r>
        <w:r>
          <w:rPr>
            <w:color w:val="337AB7"/>
            <w:sz w:val="20"/>
          </w:rPr>
          <w:t>policies</w:t>
        </w:r>
      </w:hyperlink>
      <w:r>
        <w:rPr>
          <w:sz w:val="20"/>
        </w:rPr>
        <w:t>.</w:t>
      </w:r>
    </w:p>
    <w:p w14:paraId="21402E7E" w14:textId="77777777" w:rsidR="00956473" w:rsidRDefault="00956473">
      <w:pPr>
        <w:spacing w:line="340" w:lineRule="auto"/>
        <w:rPr>
          <w:sz w:val="20"/>
        </w:rPr>
        <w:sectPr w:rsidR="00956473">
          <w:pgSz w:w="12240" w:h="15840"/>
          <w:pgMar w:top="520" w:right="1280" w:bottom="280" w:left="1340" w:header="720" w:footer="720" w:gutter="0"/>
          <w:cols w:space="720"/>
        </w:sectPr>
      </w:pPr>
    </w:p>
    <w:p w14:paraId="36445909" w14:textId="77777777" w:rsidR="00956473" w:rsidRDefault="00000000">
      <w:pPr>
        <w:pStyle w:val="Heading1"/>
      </w:pPr>
      <w:bookmarkStart w:id="581" w:name="Chapter_7._Glossary"/>
      <w:bookmarkStart w:id="582" w:name="_bookmark45"/>
      <w:bookmarkEnd w:id="581"/>
      <w:bookmarkEnd w:id="582"/>
      <w:r>
        <w:lastRenderedPageBreak/>
        <w:t>Chapter 7. Glossary</w:t>
      </w:r>
    </w:p>
    <w:p w14:paraId="7718901F" w14:textId="77777777" w:rsidR="00956473" w:rsidRDefault="00000000">
      <w:pPr>
        <w:pStyle w:val="BodyText"/>
        <w:spacing w:before="225" w:line="340" w:lineRule="auto"/>
        <w:ind w:left="100"/>
      </w:pPr>
      <w:r>
        <w:t>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terms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concepts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Bridge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Synopsys</w:t>
      </w:r>
      <w:r>
        <w:rPr>
          <w:spacing w:val="-13"/>
        </w:rPr>
        <w:t xml:space="preserve"> </w:t>
      </w:r>
      <w:r>
        <w:t>programs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it interfaces.</w:t>
      </w:r>
    </w:p>
    <w:p w14:paraId="045DFE03" w14:textId="77777777" w:rsidR="00956473" w:rsidRDefault="00956473">
      <w:pPr>
        <w:pStyle w:val="BodyText"/>
        <w:spacing w:before="3"/>
        <w:rPr>
          <w:sz w:val="11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251"/>
      </w:tblGrid>
      <w:tr w:rsidR="00956473" w14:paraId="1F1F1FEF" w14:textId="77777777">
        <w:trPr>
          <w:trHeight w:val="457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 w14:paraId="24E6593C" w14:textId="77777777" w:rsidR="00956473" w:rsidRDefault="00000000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A29B7" w14:textId="77777777" w:rsidR="00956473" w:rsidRDefault="00000000"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 w:rsidR="00956473" w14:paraId="62E78561" w14:textId="77777777">
        <w:trPr>
          <w:trHeight w:val="46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8CE1F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3AE0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The software security tool used to scan code.</w:t>
            </w:r>
          </w:p>
        </w:tc>
      </w:tr>
      <w:tr w:rsidR="00956473" w14:paraId="4E58CBC6" w14:textId="77777777">
        <w:trPr>
          <w:trHeight w:val="182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4CA8E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Security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B8E23" w14:textId="77777777" w:rsidR="00956473" w:rsidRDefault="00000000">
            <w:pPr>
              <w:pStyle w:val="TableParagraph"/>
              <w:spacing w:before="15" w:line="340" w:lineRule="atLeast"/>
              <w:ind w:left="68" w:right="194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functionality 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threats.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denial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attacks, unauthorized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access,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privilege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attacks,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 xml:space="preserve">Applica­ </w:t>
            </w:r>
            <w:proofErr w:type="spellStart"/>
            <w:r>
              <w:rPr>
                <w:sz w:val="20"/>
              </w:rPr>
              <w:t>tion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protect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sys­ </w:t>
            </w:r>
            <w:proofErr w:type="spellStart"/>
            <w:r>
              <w:rPr>
                <w:sz w:val="20"/>
              </w:rPr>
              <w:t>tems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56473" w14:paraId="3393C374" w14:textId="77777777">
        <w:trPr>
          <w:trHeight w:val="114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E5CD2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BDSA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C1B9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Duck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Advisory,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vulnerabil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ity</w:t>
            </w:r>
            <w:proofErr w:type="spellEnd"/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hand-crafted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Cybersecurity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Re­ search Center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CyRC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56473" w14:paraId="39B2305A" w14:textId="77777777">
        <w:trPr>
          <w:trHeight w:val="148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0C89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Black Duck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C3FB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Software composition analysis (SCA) security scanning tool. Helps manage the security, quality, and license compliance risks of open source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containers.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 xml:space="preserve">in­ </w:t>
            </w:r>
            <w:proofErr w:type="spellStart"/>
            <w:r>
              <w:rPr>
                <w:sz w:val="20"/>
              </w:rPr>
              <w:t>tegrates</w:t>
            </w:r>
            <w:proofErr w:type="spellEnd"/>
            <w:r>
              <w:rPr>
                <w:sz w:val="20"/>
              </w:rPr>
              <w:t xml:space="preserve"> with Black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Duck.</w:t>
            </w:r>
          </w:p>
        </w:tc>
      </w:tr>
      <w:tr w:rsidR="00956473" w14:paraId="4083616C" w14:textId="77777777">
        <w:trPr>
          <w:trHeight w:val="114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5C112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CI/CD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70E3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Continuous Integration/Continuous Deployment, the process by which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checked-in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automatically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built,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securi</w:t>
            </w:r>
            <w:proofErr w:type="spellEnd"/>
            <w:r>
              <w:rPr>
                <w:sz w:val="20"/>
              </w:rPr>
              <w:t>­ ty issues, and packaged 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deployment.</w:t>
            </w:r>
          </w:p>
        </w:tc>
      </w:tr>
      <w:tr w:rsidR="00956473" w14:paraId="1AA649AB" w14:textId="77777777">
        <w:trPr>
          <w:trHeight w:val="46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D457A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CLI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199C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Command Line Interface</w:t>
            </w:r>
          </w:p>
        </w:tc>
      </w:tr>
      <w:tr w:rsidR="00956473" w14:paraId="7543B16A" w14:textId="77777777">
        <w:trPr>
          <w:trHeight w:val="148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4F059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56E42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Static analysis scanning tool (SAST), which scans source code for security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flaws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compliance.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in­ </w:t>
            </w:r>
            <w:proofErr w:type="spellStart"/>
            <w:r>
              <w:rPr>
                <w:sz w:val="20"/>
              </w:rPr>
              <w:t>tegrate</w:t>
            </w:r>
            <w:proofErr w:type="spellEnd"/>
            <w:r>
              <w:rPr>
                <w:sz w:val="20"/>
              </w:rPr>
              <w:t xml:space="preserve"> with </w:t>
            </w:r>
            <w:proofErr w:type="gramStart"/>
            <w:r>
              <w:rPr>
                <w:sz w:val="20"/>
              </w:rPr>
              <w:t>Coverity, but</w:t>
            </w:r>
            <w:proofErr w:type="gramEnd"/>
            <w:r>
              <w:rPr>
                <w:sz w:val="20"/>
              </w:rPr>
              <w:t xml:space="preserve"> does integrate with Coverity Connect and CNC.</w:t>
            </w:r>
          </w:p>
        </w:tc>
      </w:tr>
      <w:tr w:rsidR="00956473" w14:paraId="1CB9BFF0" w14:textId="77777777">
        <w:trPr>
          <w:trHeight w:val="80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A2EBD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 Connect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FCC9E" w14:textId="77777777" w:rsidR="00956473" w:rsidRDefault="00000000">
            <w:pPr>
              <w:pStyle w:val="TableParagraph"/>
              <w:spacing w:before="15" w:line="340" w:lineRule="atLeast"/>
              <w:ind w:left="68" w:right="37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web-based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Coverity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Con­ </w:t>
            </w:r>
            <w:proofErr w:type="spellStart"/>
            <w:r>
              <w:rPr>
                <w:sz w:val="20"/>
              </w:rPr>
              <w:t>nect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56473" w14:paraId="43C81174" w14:textId="77777777">
        <w:trPr>
          <w:trHeight w:val="1137"/>
        </w:trPr>
        <w:tc>
          <w:tcPr>
            <w:tcW w:w="3079" w:type="dxa"/>
            <w:tcBorders>
              <w:top w:val="single" w:sz="6" w:space="0" w:color="000000"/>
              <w:right w:val="single" w:sz="6" w:space="0" w:color="000000"/>
            </w:tcBorders>
          </w:tcPr>
          <w:p w14:paraId="1D051B4D" w14:textId="77777777" w:rsidR="0095647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Coverity cloud deployment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 w14:paraId="67F52CE4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cloud-native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Coverity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 xml:space="preserve">de­ </w:t>
            </w:r>
            <w:proofErr w:type="spellStart"/>
            <w:r>
              <w:rPr>
                <w:sz w:val="20"/>
              </w:rPr>
              <w:t>ployment</w:t>
            </w:r>
            <w:proofErr w:type="spellEnd"/>
            <w:r>
              <w:rPr>
                <w:sz w:val="20"/>
              </w:rPr>
              <w:t>, and every place in this manual that references "Coverity Connect" also applies to Coverity cloud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deployment.</w:t>
            </w:r>
          </w:p>
        </w:tc>
      </w:tr>
    </w:tbl>
    <w:p w14:paraId="6D5254D2" w14:textId="77777777" w:rsidR="00956473" w:rsidRDefault="00956473">
      <w:pPr>
        <w:spacing w:line="340" w:lineRule="atLeast"/>
        <w:rPr>
          <w:sz w:val="20"/>
        </w:rPr>
        <w:sectPr w:rsidR="00956473">
          <w:pgSz w:w="12240" w:h="15840"/>
          <w:pgMar w:top="1400" w:right="1280" w:bottom="280" w:left="1340" w:header="720" w:footer="720" w:gutter="0"/>
          <w:cols w:space="720"/>
        </w:sectPr>
      </w:pPr>
    </w:p>
    <w:p w14:paraId="0A8CF9A6" w14:textId="77777777" w:rsidR="00956473" w:rsidRDefault="00000000">
      <w:pPr>
        <w:pStyle w:val="BodyText"/>
        <w:spacing w:before="85"/>
        <w:ind w:left="100"/>
      </w:pPr>
      <w:r>
        <w:lastRenderedPageBreak/>
        <w:t>Synopsys Bridge CLI Guide | 7 - Glossary | 66</w:t>
      </w:r>
    </w:p>
    <w:p w14:paraId="5D52046F" w14:textId="77777777" w:rsidR="00956473" w:rsidRDefault="00956473">
      <w:pPr>
        <w:pStyle w:val="BodyText"/>
      </w:pPr>
    </w:p>
    <w:p w14:paraId="2E80F9D5" w14:textId="77777777" w:rsidR="00956473" w:rsidRDefault="00956473">
      <w:pPr>
        <w:pStyle w:val="BodyText"/>
      </w:pPr>
    </w:p>
    <w:p w14:paraId="24FD1C40" w14:textId="77777777" w:rsidR="00956473" w:rsidRDefault="00956473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251"/>
      </w:tblGrid>
      <w:tr w:rsidR="00956473" w14:paraId="5985CD96" w14:textId="77777777">
        <w:trPr>
          <w:trHeight w:val="457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 w14:paraId="1D317BC0" w14:textId="77777777" w:rsidR="00956473" w:rsidRDefault="00000000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2695" w14:textId="77777777" w:rsidR="00956473" w:rsidRDefault="00000000"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 w:rsidR="00956473" w14:paraId="1686FA16" w14:textId="77777777">
        <w:trPr>
          <w:trHeight w:val="80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CDAD1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CVE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37046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Vulnerabilities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Exposures.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publicly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tified</w:t>
            </w:r>
            <w:proofErr w:type="spellEnd"/>
            <w:r>
              <w:rPr>
                <w:sz w:val="20"/>
              </w:rPr>
              <w:t>, defined, and cataloged cybersecurity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vulnerabilities.</w:t>
            </w:r>
          </w:p>
        </w:tc>
      </w:tr>
      <w:tr w:rsidR="00956473" w14:paraId="39E62443" w14:textId="77777777">
        <w:trPr>
          <w:trHeight w:val="46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CA80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EULM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9664B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End User License Management agreement</w:t>
            </w:r>
          </w:p>
        </w:tc>
      </w:tr>
      <w:tr w:rsidR="00956473" w14:paraId="397FB2CD" w14:textId="77777777">
        <w:trPr>
          <w:trHeight w:val="46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F016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GUI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C5C5A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Graphic User Interface</w:t>
            </w:r>
          </w:p>
        </w:tc>
      </w:tr>
      <w:tr w:rsidR="00956473" w14:paraId="769973ED" w14:textId="77777777">
        <w:trPr>
          <w:trHeight w:val="212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B2E99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IAST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79267" w14:textId="77777777" w:rsidR="00956473" w:rsidRDefault="00956473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53F845C5" w14:textId="77777777" w:rsidR="00956473" w:rsidRDefault="00000000">
            <w:pPr>
              <w:pStyle w:val="TableParagraph"/>
              <w:spacing w:before="1" w:line="340" w:lineRule="auto"/>
              <w:ind w:left="68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(IAST)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zations</w:t>
            </w:r>
            <w:proofErr w:type="spellEnd"/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risks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vulnera</w:t>
            </w:r>
            <w:proofErr w:type="spellEnd"/>
            <w:r>
              <w:rPr>
                <w:sz w:val="20"/>
              </w:rPr>
              <w:t xml:space="preserve">­ </w:t>
            </w:r>
            <w:proofErr w:type="spellStart"/>
            <w:r>
              <w:rPr>
                <w:sz w:val="20"/>
              </w:rPr>
              <w:t>bilities</w:t>
            </w:r>
            <w:proofErr w:type="spellEnd"/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discovered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continuously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an­ </w:t>
            </w:r>
            <w:proofErr w:type="spellStart"/>
            <w:r>
              <w:rPr>
                <w:sz w:val="20"/>
              </w:rPr>
              <w:t>alyzing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interactions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initiated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auto­ mated tests to identify vulnerabilities in real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</w:tr>
      <w:tr w:rsidR="00956473" w14:paraId="27BB471C" w14:textId="77777777">
        <w:trPr>
          <w:trHeight w:val="114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315F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Polaris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00777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cloud-native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pro­ vides both best-in-class SAST and SCA, making it easier to manage application security testing. Bridge integrates with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Polaris.</w:t>
            </w:r>
          </w:p>
        </w:tc>
      </w:tr>
      <w:tr w:rsidR="00956473" w14:paraId="54E7F13B" w14:textId="77777777">
        <w:trPr>
          <w:trHeight w:val="80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3BFB5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Rapid Scan Static (Sigma)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67FB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Rapid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headless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</w:t>
            </w:r>
            <w:proofErr w:type="spellEnd"/>
            <w:r>
              <w:rPr>
                <w:sz w:val="20"/>
              </w:rPr>
              <w:t>­ cation Security Testing (SAST)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scanner.</w:t>
            </w:r>
          </w:p>
        </w:tc>
      </w:tr>
      <w:tr w:rsidR="00956473" w14:paraId="57BEEEE1" w14:textId="77777777">
        <w:trPr>
          <w:trHeight w:val="46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E5799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RSQL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6963" w14:textId="77777777" w:rsidR="00956473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REST Query Language</w:t>
            </w:r>
          </w:p>
        </w:tc>
      </w:tr>
      <w:tr w:rsidR="00956473" w14:paraId="2CAF5A30" w14:textId="77777777">
        <w:trPr>
          <w:trHeight w:val="80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F0780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Runner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FAA91" w14:textId="77777777" w:rsidR="00956473" w:rsidRDefault="00000000">
            <w:pPr>
              <w:pStyle w:val="TableParagraph"/>
              <w:spacing w:before="15" w:line="340" w:lineRule="atLeast"/>
              <w:ind w:left="68" w:right="375"/>
              <w:rPr>
                <w:sz w:val="20"/>
              </w:rPr>
            </w:pPr>
            <w:r>
              <w:rPr>
                <w:sz w:val="20"/>
              </w:rPr>
              <w:t>An application that runs a pipeline job from a CI/CD platform like GitHub or GitLab.</w:t>
            </w:r>
          </w:p>
        </w:tc>
      </w:tr>
      <w:tr w:rsidR="00956473" w14:paraId="5198661D" w14:textId="77777777">
        <w:trPr>
          <w:trHeight w:val="148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3B149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53329" w14:textId="77777777" w:rsidR="00956473" w:rsidRDefault="00000000">
            <w:pPr>
              <w:pStyle w:val="TableParagraph"/>
              <w:spacing w:before="15" w:line="340" w:lineRule="atLeast"/>
              <w:ind w:left="68" w:right="21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(SAST),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analysis,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testing methodology that analyzes source code to find security </w:t>
            </w:r>
            <w:proofErr w:type="spellStart"/>
            <w:r>
              <w:rPr>
                <w:sz w:val="20"/>
              </w:rPr>
              <w:t>vulnerabili</w:t>
            </w:r>
            <w:proofErr w:type="spellEnd"/>
            <w:r>
              <w:rPr>
                <w:sz w:val="20"/>
              </w:rPr>
              <w:t>­ ties.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compiled.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Coveri</w:t>
            </w:r>
            <w:proofErr w:type="spellEnd"/>
            <w:r>
              <w:rPr>
                <w:sz w:val="20"/>
              </w:rPr>
              <w:t>­ ty is a SAST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tool.</w:t>
            </w:r>
          </w:p>
        </w:tc>
      </w:tr>
      <w:tr w:rsidR="00956473" w14:paraId="30CA82B5" w14:textId="77777777">
        <w:trPr>
          <w:trHeight w:val="1140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2458B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CBA0" w14:textId="77777777" w:rsidR="00956473" w:rsidRDefault="00000000">
            <w:pPr>
              <w:pStyle w:val="TableParagraph"/>
              <w:spacing w:before="15" w:line="340" w:lineRule="atLeast"/>
              <w:ind w:left="6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Composition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(SCA)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tifying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open source</w:t>
            </w:r>
            <w:proofErr w:type="gramEnd"/>
            <w:r>
              <w:rPr>
                <w:sz w:val="20"/>
              </w:rPr>
              <w:t xml:space="preserve"> software in a codebase to evaluate security, li­ cense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compliance,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quality.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tool.</w:t>
            </w:r>
          </w:p>
        </w:tc>
      </w:tr>
      <w:tr w:rsidR="00956473" w14:paraId="76D8166C" w14:textId="77777777">
        <w:trPr>
          <w:trHeight w:val="1137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051B77" w14:textId="77777777" w:rsidR="00956473" w:rsidRDefault="00000000"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 w14:paraId="32FB8989" w14:textId="77777777" w:rsidR="00956473" w:rsidRDefault="00000000">
            <w:pPr>
              <w:pStyle w:val="TableParagraph"/>
              <w:spacing w:before="15" w:line="340" w:lineRule="atLeast"/>
              <w:ind w:left="68" w:right="157"/>
              <w:rPr>
                <w:sz w:val="20"/>
              </w:rPr>
            </w:pPr>
            <w:r>
              <w:rPr>
                <w:sz w:val="20"/>
              </w:rPr>
              <w:t xml:space="preserve">Source Code Management. This usually refers to an online CI/CD SCM repo like GitHub, GitLab or Azure, </w:t>
            </w:r>
            <w:proofErr w:type="gramStart"/>
            <w:r>
              <w:rPr>
                <w:sz w:val="20"/>
              </w:rPr>
              <w:t>all of</w:t>
            </w:r>
            <w:proofErr w:type="gramEnd"/>
            <w:r>
              <w:rPr>
                <w:sz w:val="20"/>
              </w:rPr>
              <w:t xml:space="preserve"> which Synopsys offers integrations adaptors for.</w:t>
            </w:r>
          </w:p>
        </w:tc>
      </w:tr>
    </w:tbl>
    <w:p w14:paraId="5AE11C47" w14:textId="77777777" w:rsidR="002D3408" w:rsidRDefault="002D3408"/>
    <w:sectPr w:rsidR="002D3408">
      <w:pgSz w:w="12240" w:h="15840"/>
      <w:pgMar w:top="520" w:right="128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Raj Kesarapalli" w:date="2023-07-28T12:19:00Z" w:initials="RK">
    <w:p w14:paraId="36CFD493" w14:textId="77777777" w:rsidR="00C11CAC" w:rsidRDefault="00C11CAC" w:rsidP="00C32D3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These should be links.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CFD4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30EF" w16cex:dateUtc="2023-07-28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CFD493" w16cid:durableId="286E30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938"/>
    <w:multiLevelType w:val="hybridMultilevel"/>
    <w:tmpl w:val="3CE6B42E"/>
    <w:lvl w:ilvl="0" w:tplc="C868C29E">
      <w:numFmt w:val="bullet"/>
      <w:lvlText w:val="-"/>
      <w:lvlJc w:val="left"/>
      <w:pPr>
        <w:ind w:left="520" w:hanging="154"/>
      </w:pPr>
      <w:rPr>
        <w:rFonts w:ascii="Courier New" w:eastAsia="Courier New" w:hAnsi="Courier New" w:cs="Courier New" w:hint="default"/>
        <w:w w:val="98"/>
        <w:sz w:val="13"/>
        <w:szCs w:val="13"/>
        <w:lang w:val="en-US" w:eastAsia="en-US" w:bidi="en-US"/>
      </w:rPr>
    </w:lvl>
    <w:lvl w:ilvl="1" w:tplc="B12C8678">
      <w:numFmt w:val="bullet"/>
      <w:lvlText w:val="•"/>
      <w:lvlJc w:val="left"/>
      <w:pPr>
        <w:ind w:left="1396" w:hanging="154"/>
      </w:pPr>
      <w:rPr>
        <w:rFonts w:hint="default"/>
        <w:lang w:val="en-US" w:eastAsia="en-US" w:bidi="en-US"/>
      </w:rPr>
    </w:lvl>
    <w:lvl w:ilvl="2" w:tplc="12826E46">
      <w:numFmt w:val="bullet"/>
      <w:lvlText w:val="•"/>
      <w:lvlJc w:val="left"/>
      <w:pPr>
        <w:ind w:left="2272" w:hanging="154"/>
      </w:pPr>
      <w:rPr>
        <w:rFonts w:hint="default"/>
        <w:lang w:val="en-US" w:eastAsia="en-US" w:bidi="en-US"/>
      </w:rPr>
    </w:lvl>
    <w:lvl w:ilvl="3" w:tplc="06FE77D2">
      <w:numFmt w:val="bullet"/>
      <w:lvlText w:val="•"/>
      <w:lvlJc w:val="left"/>
      <w:pPr>
        <w:ind w:left="3148" w:hanging="154"/>
      </w:pPr>
      <w:rPr>
        <w:rFonts w:hint="default"/>
        <w:lang w:val="en-US" w:eastAsia="en-US" w:bidi="en-US"/>
      </w:rPr>
    </w:lvl>
    <w:lvl w:ilvl="4" w:tplc="28F0DD20">
      <w:numFmt w:val="bullet"/>
      <w:lvlText w:val="•"/>
      <w:lvlJc w:val="left"/>
      <w:pPr>
        <w:ind w:left="4024" w:hanging="154"/>
      </w:pPr>
      <w:rPr>
        <w:rFonts w:hint="default"/>
        <w:lang w:val="en-US" w:eastAsia="en-US" w:bidi="en-US"/>
      </w:rPr>
    </w:lvl>
    <w:lvl w:ilvl="5" w:tplc="C5248CC2">
      <w:numFmt w:val="bullet"/>
      <w:lvlText w:val="•"/>
      <w:lvlJc w:val="left"/>
      <w:pPr>
        <w:ind w:left="4900" w:hanging="154"/>
      </w:pPr>
      <w:rPr>
        <w:rFonts w:hint="default"/>
        <w:lang w:val="en-US" w:eastAsia="en-US" w:bidi="en-US"/>
      </w:rPr>
    </w:lvl>
    <w:lvl w:ilvl="6" w:tplc="59DE0262">
      <w:numFmt w:val="bullet"/>
      <w:lvlText w:val="•"/>
      <w:lvlJc w:val="left"/>
      <w:pPr>
        <w:ind w:left="5776" w:hanging="154"/>
      </w:pPr>
      <w:rPr>
        <w:rFonts w:hint="default"/>
        <w:lang w:val="en-US" w:eastAsia="en-US" w:bidi="en-US"/>
      </w:rPr>
    </w:lvl>
    <w:lvl w:ilvl="7" w:tplc="A6349ED8">
      <w:numFmt w:val="bullet"/>
      <w:lvlText w:val="•"/>
      <w:lvlJc w:val="left"/>
      <w:pPr>
        <w:ind w:left="6652" w:hanging="154"/>
      </w:pPr>
      <w:rPr>
        <w:rFonts w:hint="default"/>
        <w:lang w:val="en-US" w:eastAsia="en-US" w:bidi="en-US"/>
      </w:rPr>
    </w:lvl>
    <w:lvl w:ilvl="8" w:tplc="53D20F10">
      <w:numFmt w:val="bullet"/>
      <w:lvlText w:val="•"/>
      <w:lvlJc w:val="left"/>
      <w:pPr>
        <w:ind w:left="7528" w:hanging="154"/>
      </w:pPr>
      <w:rPr>
        <w:rFonts w:hint="default"/>
        <w:lang w:val="en-US" w:eastAsia="en-US" w:bidi="en-US"/>
      </w:rPr>
    </w:lvl>
  </w:abstractNum>
  <w:abstractNum w:abstractNumId="1" w15:restartNumberingAfterBreak="0">
    <w:nsid w:val="1E240C5D"/>
    <w:multiLevelType w:val="hybridMultilevel"/>
    <w:tmpl w:val="E078F354"/>
    <w:lvl w:ilvl="0" w:tplc="A70ACCBE">
      <w:numFmt w:val="bullet"/>
      <w:lvlText w:val="-"/>
      <w:lvlJc w:val="left"/>
      <w:pPr>
        <w:ind w:left="854" w:hanging="154"/>
      </w:pPr>
      <w:rPr>
        <w:rFonts w:ascii="Courier New" w:eastAsia="Courier New" w:hAnsi="Courier New" w:cs="Courier New" w:hint="default"/>
        <w:w w:val="98"/>
        <w:sz w:val="13"/>
        <w:szCs w:val="13"/>
        <w:lang w:val="en-US" w:eastAsia="en-US" w:bidi="en-US"/>
      </w:rPr>
    </w:lvl>
    <w:lvl w:ilvl="1" w:tplc="49D8367E">
      <w:numFmt w:val="bullet"/>
      <w:lvlText w:val="•"/>
      <w:lvlJc w:val="left"/>
      <w:pPr>
        <w:ind w:left="1736" w:hanging="154"/>
      </w:pPr>
      <w:rPr>
        <w:rFonts w:hint="default"/>
        <w:lang w:val="en-US" w:eastAsia="en-US" w:bidi="en-US"/>
      </w:rPr>
    </w:lvl>
    <w:lvl w:ilvl="2" w:tplc="D7DE0606">
      <w:numFmt w:val="bullet"/>
      <w:lvlText w:val="•"/>
      <w:lvlJc w:val="left"/>
      <w:pPr>
        <w:ind w:left="2612" w:hanging="154"/>
      </w:pPr>
      <w:rPr>
        <w:rFonts w:hint="default"/>
        <w:lang w:val="en-US" w:eastAsia="en-US" w:bidi="en-US"/>
      </w:rPr>
    </w:lvl>
    <w:lvl w:ilvl="3" w:tplc="564ADCA0">
      <w:numFmt w:val="bullet"/>
      <w:lvlText w:val="•"/>
      <w:lvlJc w:val="left"/>
      <w:pPr>
        <w:ind w:left="3488" w:hanging="154"/>
      </w:pPr>
      <w:rPr>
        <w:rFonts w:hint="default"/>
        <w:lang w:val="en-US" w:eastAsia="en-US" w:bidi="en-US"/>
      </w:rPr>
    </w:lvl>
    <w:lvl w:ilvl="4" w:tplc="8946B00A">
      <w:numFmt w:val="bullet"/>
      <w:lvlText w:val="•"/>
      <w:lvlJc w:val="left"/>
      <w:pPr>
        <w:ind w:left="4364" w:hanging="154"/>
      </w:pPr>
      <w:rPr>
        <w:rFonts w:hint="default"/>
        <w:lang w:val="en-US" w:eastAsia="en-US" w:bidi="en-US"/>
      </w:rPr>
    </w:lvl>
    <w:lvl w:ilvl="5" w:tplc="E2D6B1BE">
      <w:numFmt w:val="bullet"/>
      <w:lvlText w:val="•"/>
      <w:lvlJc w:val="left"/>
      <w:pPr>
        <w:ind w:left="5240" w:hanging="154"/>
      </w:pPr>
      <w:rPr>
        <w:rFonts w:hint="default"/>
        <w:lang w:val="en-US" w:eastAsia="en-US" w:bidi="en-US"/>
      </w:rPr>
    </w:lvl>
    <w:lvl w:ilvl="6" w:tplc="69E876CA">
      <w:numFmt w:val="bullet"/>
      <w:lvlText w:val="•"/>
      <w:lvlJc w:val="left"/>
      <w:pPr>
        <w:ind w:left="6116" w:hanging="154"/>
      </w:pPr>
      <w:rPr>
        <w:rFonts w:hint="default"/>
        <w:lang w:val="en-US" w:eastAsia="en-US" w:bidi="en-US"/>
      </w:rPr>
    </w:lvl>
    <w:lvl w:ilvl="7" w:tplc="B6568140">
      <w:numFmt w:val="bullet"/>
      <w:lvlText w:val="•"/>
      <w:lvlJc w:val="left"/>
      <w:pPr>
        <w:ind w:left="6992" w:hanging="154"/>
      </w:pPr>
      <w:rPr>
        <w:rFonts w:hint="default"/>
        <w:lang w:val="en-US" w:eastAsia="en-US" w:bidi="en-US"/>
      </w:rPr>
    </w:lvl>
    <w:lvl w:ilvl="8" w:tplc="1D1C2A16">
      <w:numFmt w:val="bullet"/>
      <w:lvlText w:val="•"/>
      <w:lvlJc w:val="left"/>
      <w:pPr>
        <w:ind w:left="7868" w:hanging="154"/>
      </w:pPr>
      <w:rPr>
        <w:rFonts w:hint="default"/>
        <w:lang w:val="en-US" w:eastAsia="en-US" w:bidi="en-US"/>
      </w:rPr>
    </w:lvl>
  </w:abstractNum>
  <w:abstractNum w:abstractNumId="2" w15:restartNumberingAfterBreak="0">
    <w:nsid w:val="26401674"/>
    <w:multiLevelType w:val="hybridMultilevel"/>
    <w:tmpl w:val="211ED138"/>
    <w:lvl w:ilvl="0" w:tplc="0B1A29CE">
      <w:numFmt w:val="bullet"/>
      <w:lvlText w:val="•"/>
      <w:lvlJc w:val="left"/>
      <w:pPr>
        <w:ind w:left="700" w:hanging="13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23DE3F3C"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 w:tplc="35045CB0"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 w:tplc="23A85FBA"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 w:tplc="EC3E9808"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 w:tplc="07663388"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 w:tplc="3490CAD4"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 w:tplc="E2821B48"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 w:tplc="DC507436"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3" w15:restartNumberingAfterBreak="0">
    <w:nsid w:val="308D48B4"/>
    <w:multiLevelType w:val="hybridMultilevel"/>
    <w:tmpl w:val="D3FC2866"/>
    <w:lvl w:ilvl="0" w:tplc="2236E9A8">
      <w:numFmt w:val="bullet"/>
      <w:lvlText w:val="•"/>
      <w:lvlJc w:val="left"/>
      <w:pPr>
        <w:ind w:left="700" w:hanging="13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7234D0BA"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 w:tplc="214A90A2"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 w:tplc="2AE64208"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 w:tplc="B2DE91D0"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 w:tplc="67ACB1AE"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 w:tplc="0DB66246"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 w:tplc="8DCEA278"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 w:tplc="712C061A"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4" w15:restartNumberingAfterBreak="0">
    <w:nsid w:val="326801BB"/>
    <w:multiLevelType w:val="hybridMultilevel"/>
    <w:tmpl w:val="1FEE3440"/>
    <w:lvl w:ilvl="0" w:tplc="D63EC68C">
      <w:numFmt w:val="bullet"/>
      <w:lvlText w:val="-"/>
      <w:lvlJc w:val="left"/>
      <w:pPr>
        <w:ind w:left="674" w:hanging="154"/>
      </w:pPr>
      <w:rPr>
        <w:rFonts w:ascii="Courier New" w:eastAsia="Courier New" w:hAnsi="Courier New" w:cs="Courier New" w:hint="default"/>
        <w:w w:val="98"/>
        <w:sz w:val="13"/>
        <w:szCs w:val="13"/>
        <w:lang w:val="en-US" w:eastAsia="en-US" w:bidi="en-US"/>
      </w:rPr>
    </w:lvl>
    <w:lvl w:ilvl="1" w:tplc="5AD2A56E">
      <w:numFmt w:val="bullet"/>
      <w:lvlText w:val="•"/>
      <w:lvlJc w:val="left"/>
      <w:pPr>
        <w:ind w:left="1540" w:hanging="154"/>
      </w:pPr>
      <w:rPr>
        <w:rFonts w:hint="default"/>
        <w:lang w:val="en-US" w:eastAsia="en-US" w:bidi="en-US"/>
      </w:rPr>
    </w:lvl>
    <w:lvl w:ilvl="2" w:tplc="14E05C8E">
      <w:numFmt w:val="bullet"/>
      <w:lvlText w:val="•"/>
      <w:lvlJc w:val="left"/>
      <w:pPr>
        <w:ind w:left="2400" w:hanging="154"/>
      </w:pPr>
      <w:rPr>
        <w:rFonts w:hint="default"/>
        <w:lang w:val="en-US" w:eastAsia="en-US" w:bidi="en-US"/>
      </w:rPr>
    </w:lvl>
    <w:lvl w:ilvl="3" w:tplc="48C047E8">
      <w:numFmt w:val="bullet"/>
      <w:lvlText w:val="•"/>
      <w:lvlJc w:val="left"/>
      <w:pPr>
        <w:ind w:left="3260" w:hanging="154"/>
      </w:pPr>
      <w:rPr>
        <w:rFonts w:hint="default"/>
        <w:lang w:val="en-US" w:eastAsia="en-US" w:bidi="en-US"/>
      </w:rPr>
    </w:lvl>
    <w:lvl w:ilvl="4" w:tplc="E35AA42C">
      <w:numFmt w:val="bullet"/>
      <w:lvlText w:val="•"/>
      <w:lvlJc w:val="left"/>
      <w:pPr>
        <w:ind w:left="4120" w:hanging="154"/>
      </w:pPr>
      <w:rPr>
        <w:rFonts w:hint="default"/>
        <w:lang w:val="en-US" w:eastAsia="en-US" w:bidi="en-US"/>
      </w:rPr>
    </w:lvl>
    <w:lvl w:ilvl="5" w:tplc="BD84158E">
      <w:numFmt w:val="bullet"/>
      <w:lvlText w:val="•"/>
      <w:lvlJc w:val="left"/>
      <w:pPr>
        <w:ind w:left="4980" w:hanging="154"/>
      </w:pPr>
      <w:rPr>
        <w:rFonts w:hint="default"/>
        <w:lang w:val="en-US" w:eastAsia="en-US" w:bidi="en-US"/>
      </w:rPr>
    </w:lvl>
    <w:lvl w:ilvl="6" w:tplc="5C5C881E">
      <w:numFmt w:val="bullet"/>
      <w:lvlText w:val="•"/>
      <w:lvlJc w:val="left"/>
      <w:pPr>
        <w:ind w:left="5840" w:hanging="154"/>
      </w:pPr>
      <w:rPr>
        <w:rFonts w:hint="default"/>
        <w:lang w:val="en-US" w:eastAsia="en-US" w:bidi="en-US"/>
      </w:rPr>
    </w:lvl>
    <w:lvl w:ilvl="7" w:tplc="53AA0610">
      <w:numFmt w:val="bullet"/>
      <w:lvlText w:val="•"/>
      <w:lvlJc w:val="left"/>
      <w:pPr>
        <w:ind w:left="6700" w:hanging="154"/>
      </w:pPr>
      <w:rPr>
        <w:rFonts w:hint="default"/>
        <w:lang w:val="en-US" w:eastAsia="en-US" w:bidi="en-US"/>
      </w:rPr>
    </w:lvl>
    <w:lvl w:ilvl="8" w:tplc="DDFCCE76"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en-US"/>
      </w:rPr>
    </w:lvl>
  </w:abstractNum>
  <w:abstractNum w:abstractNumId="5" w15:restartNumberingAfterBreak="0">
    <w:nsid w:val="423111F0"/>
    <w:multiLevelType w:val="hybridMultilevel"/>
    <w:tmpl w:val="CAE4FFDC"/>
    <w:lvl w:ilvl="0" w:tplc="3CF6FDF0">
      <w:numFmt w:val="bullet"/>
      <w:lvlText w:val="•"/>
      <w:lvlJc w:val="left"/>
      <w:pPr>
        <w:ind w:left="100" w:hanging="13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859C1F8A">
      <w:numFmt w:val="bullet"/>
      <w:lvlText w:val="•"/>
      <w:lvlJc w:val="left"/>
      <w:pPr>
        <w:ind w:left="1052" w:hanging="130"/>
      </w:pPr>
      <w:rPr>
        <w:rFonts w:hint="default"/>
        <w:lang w:val="en-US" w:eastAsia="en-US" w:bidi="en-US"/>
      </w:rPr>
    </w:lvl>
    <w:lvl w:ilvl="2" w:tplc="3C76D5D8">
      <w:numFmt w:val="bullet"/>
      <w:lvlText w:val="•"/>
      <w:lvlJc w:val="left"/>
      <w:pPr>
        <w:ind w:left="2004" w:hanging="130"/>
      </w:pPr>
      <w:rPr>
        <w:rFonts w:hint="default"/>
        <w:lang w:val="en-US" w:eastAsia="en-US" w:bidi="en-US"/>
      </w:rPr>
    </w:lvl>
    <w:lvl w:ilvl="3" w:tplc="5F5CBEC0">
      <w:numFmt w:val="bullet"/>
      <w:lvlText w:val="•"/>
      <w:lvlJc w:val="left"/>
      <w:pPr>
        <w:ind w:left="2956" w:hanging="130"/>
      </w:pPr>
      <w:rPr>
        <w:rFonts w:hint="default"/>
        <w:lang w:val="en-US" w:eastAsia="en-US" w:bidi="en-US"/>
      </w:rPr>
    </w:lvl>
    <w:lvl w:ilvl="4" w:tplc="6F9625D6">
      <w:numFmt w:val="bullet"/>
      <w:lvlText w:val="•"/>
      <w:lvlJc w:val="left"/>
      <w:pPr>
        <w:ind w:left="3908" w:hanging="130"/>
      </w:pPr>
      <w:rPr>
        <w:rFonts w:hint="default"/>
        <w:lang w:val="en-US" w:eastAsia="en-US" w:bidi="en-US"/>
      </w:rPr>
    </w:lvl>
    <w:lvl w:ilvl="5" w:tplc="1018BAA2">
      <w:numFmt w:val="bullet"/>
      <w:lvlText w:val="•"/>
      <w:lvlJc w:val="left"/>
      <w:pPr>
        <w:ind w:left="4860" w:hanging="130"/>
      </w:pPr>
      <w:rPr>
        <w:rFonts w:hint="default"/>
        <w:lang w:val="en-US" w:eastAsia="en-US" w:bidi="en-US"/>
      </w:rPr>
    </w:lvl>
    <w:lvl w:ilvl="6" w:tplc="7DEA0274">
      <w:numFmt w:val="bullet"/>
      <w:lvlText w:val="•"/>
      <w:lvlJc w:val="left"/>
      <w:pPr>
        <w:ind w:left="5812" w:hanging="130"/>
      </w:pPr>
      <w:rPr>
        <w:rFonts w:hint="default"/>
        <w:lang w:val="en-US" w:eastAsia="en-US" w:bidi="en-US"/>
      </w:rPr>
    </w:lvl>
    <w:lvl w:ilvl="7" w:tplc="7E46BD2A"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en-US"/>
      </w:rPr>
    </w:lvl>
    <w:lvl w:ilvl="8" w:tplc="8AC62E04">
      <w:numFmt w:val="bullet"/>
      <w:lvlText w:val="•"/>
      <w:lvlJc w:val="left"/>
      <w:pPr>
        <w:ind w:left="7716" w:hanging="130"/>
      </w:pPr>
      <w:rPr>
        <w:rFonts w:hint="default"/>
        <w:lang w:val="en-US" w:eastAsia="en-US" w:bidi="en-US"/>
      </w:rPr>
    </w:lvl>
  </w:abstractNum>
  <w:abstractNum w:abstractNumId="6" w15:restartNumberingAfterBreak="0">
    <w:nsid w:val="458D0869"/>
    <w:multiLevelType w:val="hybridMultilevel"/>
    <w:tmpl w:val="BE682E4C"/>
    <w:lvl w:ilvl="0" w:tplc="8794C992">
      <w:start w:val="1"/>
      <w:numFmt w:val="decimal"/>
      <w:lvlText w:val="%1."/>
      <w:lvlJc w:val="left"/>
      <w:pPr>
        <w:ind w:left="700" w:hanging="225"/>
        <w:jc w:val="left"/>
      </w:pPr>
      <w:rPr>
        <w:rFonts w:ascii="Roboto" w:eastAsia="Roboto" w:hAnsi="Roboto" w:cs="Roboto" w:hint="default"/>
        <w:spacing w:val="-1"/>
        <w:w w:val="99"/>
        <w:sz w:val="20"/>
        <w:szCs w:val="20"/>
        <w:lang w:val="en-US" w:eastAsia="en-US" w:bidi="en-US"/>
      </w:rPr>
    </w:lvl>
    <w:lvl w:ilvl="1" w:tplc="A0D81066">
      <w:numFmt w:val="bullet"/>
      <w:lvlText w:val="◦"/>
      <w:lvlJc w:val="left"/>
      <w:pPr>
        <w:ind w:left="1300" w:hanging="13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65748D4E"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 w:tplc="86504514"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 w:tplc="69927136"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 w:tplc="9AB463A4"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 w:tplc="F8267208"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 w:tplc="0AEA2D6E"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 w:tplc="4C887B50"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7" w15:restartNumberingAfterBreak="0">
    <w:nsid w:val="56D55FC7"/>
    <w:multiLevelType w:val="hybridMultilevel"/>
    <w:tmpl w:val="1BA02330"/>
    <w:lvl w:ilvl="0" w:tplc="63368C90">
      <w:numFmt w:val="bullet"/>
      <w:lvlText w:val="-"/>
      <w:lvlJc w:val="left"/>
      <w:pPr>
        <w:ind w:left="393" w:hanging="154"/>
      </w:pPr>
      <w:rPr>
        <w:rFonts w:ascii="Courier New" w:eastAsia="Courier New" w:hAnsi="Courier New" w:cs="Courier New" w:hint="default"/>
        <w:w w:val="98"/>
        <w:sz w:val="13"/>
        <w:szCs w:val="13"/>
        <w:lang w:val="en-US" w:eastAsia="en-US" w:bidi="en-US"/>
      </w:rPr>
    </w:lvl>
    <w:lvl w:ilvl="1" w:tplc="0624F5C8">
      <w:numFmt w:val="bullet"/>
      <w:lvlText w:val="•"/>
      <w:lvlJc w:val="left"/>
      <w:pPr>
        <w:ind w:left="700" w:hanging="13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A1F84D4C">
      <w:numFmt w:val="bullet"/>
      <w:lvlText w:val="•"/>
      <w:lvlJc w:val="left"/>
      <w:pPr>
        <w:ind w:left="1691" w:hanging="130"/>
      </w:pPr>
      <w:rPr>
        <w:rFonts w:hint="default"/>
        <w:lang w:val="en-US" w:eastAsia="en-US" w:bidi="en-US"/>
      </w:rPr>
    </w:lvl>
    <w:lvl w:ilvl="3" w:tplc="E780E140">
      <w:numFmt w:val="bullet"/>
      <w:lvlText w:val="•"/>
      <w:lvlJc w:val="left"/>
      <w:pPr>
        <w:ind w:left="2682" w:hanging="130"/>
      </w:pPr>
      <w:rPr>
        <w:rFonts w:hint="default"/>
        <w:lang w:val="en-US" w:eastAsia="en-US" w:bidi="en-US"/>
      </w:rPr>
    </w:lvl>
    <w:lvl w:ilvl="4" w:tplc="E9085AEA">
      <w:numFmt w:val="bullet"/>
      <w:lvlText w:val="•"/>
      <w:lvlJc w:val="left"/>
      <w:pPr>
        <w:ind w:left="3673" w:hanging="130"/>
      </w:pPr>
      <w:rPr>
        <w:rFonts w:hint="default"/>
        <w:lang w:val="en-US" w:eastAsia="en-US" w:bidi="en-US"/>
      </w:rPr>
    </w:lvl>
    <w:lvl w:ilvl="5" w:tplc="5C84B152">
      <w:numFmt w:val="bullet"/>
      <w:lvlText w:val="•"/>
      <w:lvlJc w:val="left"/>
      <w:pPr>
        <w:ind w:left="4664" w:hanging="130"/>
      </w:pPr>
      <w:rPr>
        <w:rFonts w:hint="default"/>
        <w:lang w:val="en-US" w:eastAsia="en-US" w:bidi="en-US"/>
      </w:rPr>
    </w:lvl>
    <w:lvl w:ilvl="6" w:tplc="289656F6">
      <w:numFmt w:val="bullet"/>
      <w:lvlText w:val="•"/>
      <w:lvlJc w:val="left"/>
      <w:pPr>
        <w:ind w:left="5655" w:hanging="130"/>
      </w:pPr>
      <w:rPr>
        <w:rFonts w:hint="default"/>
        <w:lang w:val="en-US" w:eastAsia="en-US" w:bidi="en-US"/>
      </w:rPr>
    </w:lvl>
    <w:lvl w:ilvl="7" w:tplc="71E4BF9A">
      <w:numFmt w:val="bullet"/>
      <w:lvlText w:val="•"/>
      <w:lvlJc w:val="left"/>
      <w:pPr>
        <w:ind w:left="6646" w:hanging="130"/>
      </w:pPr>
      <w:rPr>
        <w:rFonts w:hint="default"/>
        <w:lang w:val="en-US" w:eastAsia="en-US" w:bidi="en-US"/>
      </w:rPr>
    </w:lvl>
    <w:lvl w:ilvl="8" w:tplc="04E2D19A">
      <w:numFmt w:val="bullet"/>
      <w:lvlText w:val="•"/>
      <w:lvlJc w:val="left"/>
      <w:pPr>
        <w:ind w:left="7637" w:hanging="130"/>
      </w:pPr>
      <w:rPr>
        <w:rFonts w:hint="default"/>
        <w:lang w:val="en-US" w:eastAsia="en-US" w:bidi="en-US"/>
      </w:rPr>
    </w:lvl>
  </w:abstractNum>
  <w:abstractNum w:abstractNumId="8" w15:restartNumberingAfterBreak="0">
    <w:nsid w:val="635D3E73"/>
    <w:multiLevelType w:val="hybridMultilevel"/>
    <w:tmpl w:val="E6B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C230B"/>
    <w:multiLevelType w:val="hybridMultilevel"/>
    <w:tmpl w:val="0F744412"/>
    <w:lvl w:ilvl="0" w:tplc="E4B0DB5A">
      <w:start w:val="1"/>
      <w:numFmt w:val="decimal"/>
      <w:lvlText w:val="%1."/>
      <w:lvlJc w:val="left"/>
      <w:pPr>
        <w:ind w:left="700" w:hanging="225"/>
        <w:jc w:val="left"/>
      </w:pPr>
      <w:rPr>
        <w:rFonts w:ascii="Roboto" w:eastAsia="Roboto" w:hAnsi="Roboto" w:cs="Roboto" w:hint="default"/>
        <w:spacing w:val="-1"/>
        <w:w w:val="99"/>
        <w:sz w:val="20"/>
        <w:szCs w:val="20"/>
        <w:lang w:val="en-US" w:eastAsia="en-US" w:bidi="en-US"/>
      </w:rPr>
    </w:lvl>
    <w:lvl w:ilvl="1" w:tplc="AFE0C7E0">
      <w:numFmt w:val="bullet"/>
      <w:lvlText w:val="◦"/>
      <w:lvlJc w:val="left"/>
      <w:pPr>
        <w:ind w:left="1300" w:hanging="13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55D89AC6"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 w:tplc="0562E1E2"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 w:tplc="3CEA4230"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 w:tplc="AC107E9A"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 w:tplc="55BEBB46"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 w:tplc="221AB486"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 w:tplc="EBA834D4"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10" w15:restartNumberingAfterBreak="0">
    <w:nsid w:val="76404A23"/>
    <w:multiLevelType w:val="hybridMultilevel"/>
    <w:tmpl w:val="D6FC17D8"/>
    <w:lvl w:ilvl="0" w:tplc="01D6D67C">
      <w:start w:val="1"/>
      <w:numFmt w:val="decimal"/>
      <w:lvlText w:val="%1."/>
      <w:lvlJc w:val="left"/>
      <w:pPr>
        <w:ind w:left="700" w:hanging="225"/>
        <w:jc w:val="left"/>
      </w:pPr>
      <w:rPr>
        <w:rFonts w:ascii="Roboto" w:eastAsia="Roboto" w:hAnsi="Roboto" w:cs="Roboto" w:hint="default"/>
        <w:spacing w:val="-1"/>
        <w:w w:val="99"/>
        <w:sz w:val="20"/>
        <w:szCs w:val="20"/>
        <w:lang w:val="en-US" w:eastAsia="en-US" w:bidi="en-US"/>
      </w:rPr>
    </w:lvl>
    <w:lvl w:ilvl="1" w:tplc="055ACE2C"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 w:tplc="0C8A564E"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 w:tplc="5FCCA878"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 w:tplc="A5486CE2"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 w:tplc="9544EA54"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 w:tplc="22D806D4"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 w:tplc="44E2F04C"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 w:tplc="5B5A10B4"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num w:numId="1" w16cid:durableId="390273161">
    <w:abstractNumId w:val="7"/>
  </w:num>
  <w:num w:numId="2" w16cid:durableId="202595869">
    <w:abstractNumId w:val="0"/>
  </w:num>
  <w:num w:numId="3" w16cid:durableId="383871703">
    <w:abstractNumId w:val="1"/>
  </w:num>
  <w:num w:numId="4" w16cid:durableId="84498925">
    <w:abstractNumId w:val="4"/>
  </w:num>
  <w:num w:numId="5" w16cid:durableId="531307526">
    <w:abstractNumId w:val="2"/>
  </w:num>
  <w:num w:numId="6" w16cid:durableId="317850590">
    <w:abstractNumId w:val="9"/>
  </w:num>
  <w:num w:numId="7" w16cid:durableId="957416153">
    <w:abstractNumId w:val="3"/>
  </w:num>
  <w:num w:numId="8" w16cid:durableId="1016999623">
    <w:abstractNumId w:val="6"/>
  </w:num>
  <w:num w:numId="9" w16cid:durableId="976184565">
    <w:abstractNumId w:val="10"/>
  </w:num>
  <w:num w:numId="10" w16cid:durableId="495801198">
    <w:abstractNumId w:val="5"/>
  </w:num>
  <w:num w:numId="11" w16cid:durableId="36838584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 Kesarapalli">
    <w15:presenceInfo w15:providerId="AD" w15:userId="S::rajsk@synopsys.com::8b830555-66dd-46f7-a141-28e92d3c8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73"/>
    <w:rsid w:val="000539B8"/>
    <w:rsid w:val="002045BC"/>
    <w:rsid w:val="002556B1"/>
    <w:rsid w:val="002C5F20"/>
    <w:rsid w:val="002D3408"/>
    <w:rsid w:val="00447915"/>
    <w:rsid w:val="004641F5"/>
    <w:rsid w:val="004A0651"/>
    <w:rsid w:val="004C4E0E"/>
    <w:rsid w:val="00500688"/>
    <w:rsid w:val="00622AB9"/>
    <w:rsid w:val="006F615E"/>
    <w:rsid w:val="00852DAE"/>
    <w:rsid w:val="00864218"/>
    <w:rsid w:val="00885746"/>
    <w:rsid w:val="008B6CB2"/>
    <w:rsid w:val="008F1797"/>
    <w:rsid w:val="00904F23"/>
    <w:rsid w:val="00944526"/>
    <w:rsid w:val="00956473"/>
    <w:rsid w:val="009F78BE"/>
    <w:rsid w:val="00A26615"/>
    <w:rsid w:val="00AB2C57"/>
    <w:rsid w:val="00B051A5"/>
    <w:rsid w:val="00B2685E"/>
    <w:rsid w:val="00BB4548"/>
    <w:rsid w:val="00C11CAC"/>
    <w:rsid w:val="00C15C66"/>
    <w:rsid w:val="00C51D4D"/>
    <w:rsid w:val="00C86EAE"/>
    <w:rsid w:val="00C951CB"/>
    <w:rsid w:val="00D05332"/>
    <w:rsid w:val="00E37503"/>
    <w:rsid w:val="00EE7B9F"/>
    <w:rsid w:val="00F164E2"/>
    <w:rsid w:val="00F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5EE8"/>
  <w15:docId w15:val="{1E8A9E3B-4C6C-B14B-BECE-C2958135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bidi="en-US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5"/>
      <w:ind w:right="158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200"/>
      <w:ind w:left="10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200"/>
      <w:ind w:left="500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200"/>
      <w:ind w:left="90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00" w:hanging="130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65"/>
    </w:pPr>
  </w:style>
  <w:style w:type="paragraph" w:styleId="Revision">
    <w:name w:val="Revision"/>
    <w:hidden/>
    <w:uiPriority w:val="99"/>
    <w:semiHidden/>
    <w:rsid w:val="00C11CAC"/>
    <w:pPr>
      <w:widowControl/>
      <w:autoSpaceDE/>
      <w:autoSpaceDN/>
    </w:pPr>
    <w:rPr>
      <w:rFonts w:ascii="Roboto" w:eastAsia="Roboto" w:hAnsi="Roboto" w:cs="Roboto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1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C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CAC"/>
    <w:rPr>
      <w:rFonts w:ascii="Roboto" w:eastAsia="Roboto" w:hAnsi="Roboto" w:cs="Roboto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CAC"/>
    <w:rPr>
      <w:rFonts w:ascii="Roboto" w:eastAsia="Roboto" w:hAnsi="Roboto" w:cs="Roboto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4A0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github.com/en/actions/hosting-your-own-runners" TargetMode="External"/><Relationship Id="rId26" Type="http://schemas.openxmlformats.org/officeDocument/2006/relationships/hyperlink" Target="mailto:synopsys-sig/synopsys-action@v1.2.0" TargetMode="External"/><Relationship Id="rId39" Type="http://schemas.openxmlformats.org/officeDocument/2006/relationships/hyperlink" Target="https://docs.gitlab.com/ee/ci/jobs/job_artifacts.html" TargetMode="External"/><Relationship Id="rId21" Type="http://schemas.openxmlformats.org/officeDocument/2006/relationships/hyperlink" Target="https://docs.github.com/en/actions/security-guides/automatic-token-authentication" TargetMode="External"/><Relationship Id="rId34" Type="http://schemas.openxmlformats.org/officeDocument/2006/relationships/hyperlink" Target="https://docs.gitlab.com/ee/ci/variables" TargetMode="External"/><Relationship Id="rId42" Type="http://schemas.openxmlformats.org/officeDocument/2006/relationships/hyperlink" Target="https://marketplace.visualstudio.com/items?itemName=synopsys-security-scan.synopsys-security-scan" TargetMode="External"/><Relationship Id="rId47" Type="http://schemas.openxmlformats.org/officeDocument/2006/relationships/hyperlink" Target="mailto:SynopsysSecurityScan@1.0.0" TargetMode="External"/><Relationship Id="rId50" Type="http://schemas.openxmlformats.org/officeDocument/2006/relationships/hyperlink" Target="mailto:SynopsysSecurityScan@1.0.0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sig-product-docs.synopsys.com/bundle/coverity-docs/page/deploy-install-guide/topics/minimum_requirem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etplace/actions/synopsys-action" TargetMode="External"/><Relationship Id="rId29" Type="http://schemas.openxmlformats.org/officeDocument/2006/relationships/hyperlink" Target="https://docs.github.com/en/actions/security-guides/automatic-token-authentication" TargetMode="External"/><Relationship Id="rId11" Type="http://schemas.microsoft.com/office/2016/09/relationships/commentsIds" Target="commentsIds.xml"/><Relationship Id="rId24" Type="http://schemas.openxmlformats.org/officeDocument/2006/relationships/hyperlink" Target="mailto:synopsys-sig/synopsys-action@v1.2.0" TargetMode="External"/><Relationship Id="rId32" Type="http://schemas.openxmlformats.org/officeDocument/2006/relationships/hyperlink" Target="https://gitlab.com/synopsys/synopsys-template" TargetMode="External"/><Relationship Id="rId37" Type="http://schemas.openxmlformats.org/officeDocument/2006/relationships/hyperlink" Target="https://docs.gitlab.com/ee/ci/jobs/job_artifacts.html" TargetMode="External"/><Relationship Id="rId40" Type="http://schemas.openxmlformats.org/officeDocument/2006/relationships/hyperlink" Target="https://docs.gitlab.com/ee/ci/jobs/job_artifacts.html" TargetMode="External"/><Relationship Id="rId45" Type="http://schemas.openxmlformats.org/officeDocument/2006/relationships/hyperlink" Target="https://learn.microsoft.com/en-us/azure/devops/organizations/accounts/use-personal-access-tokens-to-authenticate?view=azure-devops&amp;tabs=Windows" TargetMode="External"/><Relationship Id="rId53" Type="http://schemas.openxmlformats.org/officeDocument/2006/relationships/hyperlink" Target="https://learn.microsoft.com/en-us/azure/devops/pipelines/policies/retention?view=azure-devops&amp;tabs=yaml&amp;set-run-retention-policies" TargetMode="External"/><Relationship Id="rId5" Type="http://schemas.openxmlformats.org/officeDocument/2006/relationships/hyperlink" Target="https://sig-product-docs.synopsys.com/bundle/coverity-docs/page/deploy-install-guide/topics/minimum_requirements.html" TargetMode="External"/><Relationship Id="rId19" Type="http://schemas.openxmlformats.org/officeDocument/2006/relationships/hyperlink" Target="https://docs.github.com/en/actions/hosting-your-own-runners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yperlink" Target="https://docs.github.com/en/actions/security-guides/automatic-token-authentication" TargetMode="External"/><Relationship Id="rId27" Type="http://schemas.openxmlformats.org/officeDocument/2006/relationships/hyperlink" Target="mailto:synopsys-sig/synopsys-action@v1.2.0" TargetMode="External"/><Relationship Id="rId30" Type="http://schemas.openxmlformats.org/officeDocument/2006/relationships/hyperlink" Target="mailto:synopsys-sig/synopsys-action@v1.2.0" TargetMode="External"/><Relationship Id="rId35" Type="http://schemas.openxmlformats.org/officeDocument/2006/relationships/hyperlink" Target="https://docs.gitlab.com/ee/user/profile/personal_access_tokens.html" TargetMode="External"/><Relationship Id="rId43" Type="http://schemas.openxmlformats.org/officeDocument/2006/relationships/hyperlink" Target="https://learn.microsoft.com/en-us/azure/devops/pipelines/agents/agents?view=azure-devops&amp;tabs=browser" TargetMode="External"/><Relationship Id="rId48" Type="http://schemas.openxmlformats.org/officeDocument/2006/relationships/hyperlink" Target="mailto:SynopsysSecurityScan@1.0.0" TargetMode="External"/><Relationship Id="rId56" Type="http://schemas.microsoft.com/office/2011/relationships/people" Target="people.xml"/><Relationship Id="rId8" Type="http://schemas.openxmlformats.org/officeDocument/2006/relationships/hyperlink" Target="https://sig-repo.synopsys.com/artifactory/bds-integrations-release/com/synopsys/integration/synopsys-bridge/" TargetMode="External"/><Relationship Id="rId51" Type="http://schemas.openxmlformats.org/officeDocument/2006/relationships/hyperlink" Target="mailto:SynopsysSecurityScan@1.0.0" TargetMode="External"/><Relationship Id="rId3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github.com/marketplace/actions/synopsys-action" TargetMode="External"/><Relationship Id="rId25" Type="http://schemas.openxmlformats.org/officeDocument/2006/relationships/hyperlink" Target="mailto:synopsys-sig/synopsys-action@v1.2.0" TargetMode="External"/><Relationship Id="rId33" Type="http://schemas.openxmlformats.org/officeDocument/2006/relationships/hyperlink" Target="https://docs.gitlab.com/runner/install/" TargetMode="External"/><Relationship Id="rId38" Type="http://schemas.openxmlformats.org/officeDocument/2006/relationships/hyperlink" Target="https://docs.gitlab.com/ee/ci/jobs/job_artifacts.html" TargetMode="External"/><Relationship Id="rId46" Type="http://schemas.openxmlformats.org/officeDocument/2006/relationships/hyperlink" Target="https://learn.microsoft.com/en-us/azure/devops/repos/git/branch-policies?view=azure-devops&amp;tabs=browser&amp;build-validation" TargetMode="External"/><Relationship Id="rId20" Type="http://schemas.openxmlformats.org/officeDocument/2006/relationships/hyperlink" Target="https://docs.github.com/en/actions/using-github-hosted-runners/about-github-hosted-runners" TargetMode="External"/><Relationship Id="rId41" Type="http://schemas.openxmlformats.org/officeDocument/2006/relationships/hyperlink" Target="https://marketplace.visualstudio.com/items?itemName=synopsys-security-scan.synopsys-security-scan" TargetMode="External"/><Relationship Id="rId54" Type="http://schemas.openxmlformats.org/officeDocument/2006/relationships/hyperlink" Target="https://learn.microsoft.com/en-us/azure/devops/pipelines/policies/retention?view=azure-devops&amp;tabs=yaml&amp;set-run-retention-polic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g-product-docs.synopsys.com/bundle/coverity-docs/page/deploy-install-guide/topics/minimum_requirements.html" TargetMode="External"/><Relationship Id="rId15" Type="http://schemas.openxmlformats.org/officeDocument/2006/relationships/hyperlink" Target="https://polaris.synopsys.com/developer/default/documentation/t_cov-thin-client" TargetMode="External"/><Relationship Id="rId23" Type="http://schemas.openxmlformats.org/officeDocument/2006/relationships/hyperlink" Target="mailto:synopsys-sig/synopsys-action@v1.2.0" TargetMode="External"/><Relationship Id="rId28" Type="http://schemas.openxmlformats.org/officeDocument/2006/relationships/hyperlink" Target="mailto:synopsys-sig/synopsys-action@v1.2.0" TargetMode="External"/><Relationship Id="rId36" Type="http://schemas.openxmlformats.org/officeDocument/2006/relationships/image" Target="media/image3.png"/><Relationship Id="rId49" Type="http://schemas.openxmlformats.org/officeDocument/2006/relationships/hyperlink" Target="mailto:SynopsysSecurityScan@1.0.0" TargetMode="External"/><Relationship Id="rId57" Type="http://schemas.openxmlformats.org/officeDocument/2006/relationships/theme" Target="theme/theme1.xml"/><Relationship Id="rId10" Type="http://schemas.microsoft.com/office/2011/relationships/commentsExtended" Target="commentsExtended.xml"/><Relationship Id="rId31" Type="http://schemas.openxmlformats.org/officeDocument/2006/relationships/hyperlink" Target="mailto:synopsys-sig/synopsys-action@v1.2.0" TargetMode="External"/><Relationship Id="rId44" Type="http://schemas.openxmlformats.org/officeDocument/2006/relationships/hyperlink" Target="https://learn.microsoft.com/en-us/azure/devops/pipelines/agents/agents?view=azure-devops&amp;tabs=browser" TargetMode="External"/><Relationship Id="rId52" Type="http://schemas.openxmlformats.org/officeDocument/2006/relationships/hyperlink" Target="mailto:SynopsysSecurityScan@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13153</Words>
  <Characters>74978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Synopsys Bridge CLI Guide</vt:lpstr>
    </vt:vector>
  </TitlesOfParts>
  <Company/>
  <LinksUpToDate>false</LinksUpToDate>
  <CharactersWithSpaces>87956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Synopsys Bridge CLI Guide</dc:title>
  <cp:lastModifiedBy>Raj Kesarapalli</cp:lastModifiedBy>
  <cp:revision>2</cp:revision>
  <dcterms:created xsi:type="dcterms:W3CDTF">2023-07-28T23:27:00Z</dcterms:created>
  <dcterms:modified xsi:type="dcterms:W3CDTF">2023-07-28T23:27:00Z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oXygen PDF Chemistry Version 25.1 Build 2023-06-30T23:12:56Z</vt:lpwstr>
  </property>
  <property fmtid="{D5CDD505-2E9C-101B-9397-08002B2CF9AE}" pid="4" name="LastSaved">
    <vt:filetime>2023-07-28T00:00:00Z</vt:filetime>
  </property>
</Properties>
</file>