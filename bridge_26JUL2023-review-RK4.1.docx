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41C3" w14:textId="77777777" w:rsidR="00D64DB2" w:rsidRDefault="00D64DB2">
      <w:pPr>
        <w:pStyle w:val="BodyText"/>
        <w:rPr>
          <w:rFonts w:ascii="Times New Roman"/>
        </w:rPr>
      </w:pPr>
    </w:p>
    <w:p w14:paraId="35FB8712" w14:textId="77777777" w:rsidR="00D64DB2" w:rsidRDefault="00D64DB2">
      <w:pPr>
        <w:pStyle w:val="BodyText"/>
        <w:rPr>
          <w:rFonts w:ascii="Times New Roman"/>
        </w:rPr>
      </w:pPr>
    </w:p>
    <w:p w14:paraId="0D797DFB" w14:textId="77777777" w:rsidR="00D64DB2" w:rsidRDefault="00D64DB2">
      <w:pPr>
        <w:pStyle w:val="BodyText"/>
        <w:rPr>
          <w:rFonts w:ascii="Times New Roman"/>
        </w:rPr>
      </w:pPr>
    </w:p>
    <w:p w14:paraId="08E2C1C1" w14:textId="77777777" w:rsidR="00D64DB2" w:rsidRDefault="00D64DB2">
      <w:pPr>
        <w:pStyle w:val="BodyText"/>
        <w:rPr>
          <w:rFonts w:ascii="Times New Roman"/>
        </w:rPr>
      </w:pPr>
    </w:p>
    <w:p w14:paraId="7E2FCC19" w14:textId="77777777" w:rsidR="00D64DB2" w:rsidRDefault="00D64DB2">
      <w:pPr>
        <w:pStyle w:val="BodyText"/>
        <w:rPr>
          <w:rFonts w:ascii="Times New Roman"/>
        </w:rPr>
      </w:pPr>
    </w:p>
    <w:p w14:paraId="0AB5C3C3" w14:textId="77777777" w:rsidR="00D64DB2" w:rsidRDefault="00D64DB2">
      <w:pPr>
        <w:pStyle w:val="BodyText"/>
        <w:rPr>
          <w:rFonts w:ascii="Times New Roman"/>
        </w:rPr>
      </w:pPr>
    </w:p>
    <w:p w14:paraId="7A23B9DF" w14:textId="77777777" w:rsidR="00D64DB2" w:rsidRDefault="00D64DB2">
      <w:pPr>
        <w:pStyle w:val="BodyText"/>
        <w:rPr>
          <w:rFonts w:ascii="Times New Roman"/>
        </w:rPr>
      </w:pPr>
    </w:p>
    <w:p w14:paraId="479E9C64" w14:textId="77777777" w:rsidR="00D64DB2" w:rsidRDefault="00D64DB2">
      <w:pPr>
        <w:pStyle w:val="BodyText"/>
        <w:rPr>
          <w:rFonts w:ascii="Times New Roman"/>
        </w:rPr>
      </w:pPr>
    </w:p>
    <w:p w14:paraId="2AE29640" w14:textId="77777777" w:rsidR="00D64DB2" w:rsidRDefault="00D64DB2">
      <w:pPr>
        <w:pStyle w:val="BodyText"/>
        <w:rPr>
          <w:rFonts w:ascii="Times New Roman"/>
        </w:rPr>
      </w:pPr>
    </w:p>
    <w:p w14:paraId="51AADAA2" w14:textId="77777777" w:rsidR="00D64DB2" w:rsidRDefault="00D64DB2">
      <w:pPr>
        <w:pStyle w:val="BodyText"/>
        <w:rPr>
          <w:rFonts w:ascii="Times New Roman"/>
        </w:rPr>
      </w:pPr>
    </w:p>
    <w:p w14:paraId="22925A56" w14:textId="77777777" w:rsidR="00D64DB2" w:rsidRDefault="00D64DB2">
      <w:pPr>
        <w:pStyle w:val="BodyText"/>
        <w:rPr>
          <w:rFonts w:ascii="Times New Roman"/>
        </w:rPr>
      </w:pPr>
    </w:p>
    <w:p w14:paraId="63A054C8" w14:textId="77777777" w:rsidR="00D64DB2" w:rsidRDefault="00D64DB2">
      <w:pPr>
        <w:pStyle w:val="BodyText"/>
        <w:rPr>
          <w:rFonts w:ascii="Times New Roman"/>
        </w:rPr>
      </w:pPr>
    </w:p>
    <w:p w14:paraId="18E157B2" w14:textId="77777777" w:rsidR="00D64DB2" w:rsidRDefault="00D64DB2">
      <w:pPr>
        <w:pStyle w:val="BodyText"/>
        <w:rPr>
          <w:rFonts w:ascii="Times New Roman"/>
        </w:rPr>
      </w:pPr>
    </w:p>
    <w:p w14:paraId="17EE15BE" w14:textId="77777777" w:rsidR="00D64DB2" w:rsidRDefault="00D64DB2">
      <w:pPr>
        <w:pStyle w:val="BodyText"/>
        <w:rPr>
          <w:rFonts w:ascii="Times New Roman"/>
        </w:rPr>
      </w:pPr>
    </w:p>
    <w:p w14:paraId="23C4D7D7" w14:textId="77777777" w:rsidR="00D64DB2" w:rsidRDefault="00D64DB2">
      <w:pPr>
        <w:pStyle w:val="BodyText"/>
        <w:rPr>
          <w:rFonts w:ascii="Times New Roman"/>
        </w:rPr>
      </w:pPr>
    </w:p>
    <w:p w14:paraId="51992753" w14:textId="77777777" w:rsidR="00D64DB2" w:rsidRDefault="00D64DB2">
      <w:pPr>
        <w:pStyle w:val="BodyText"/>
        <w:rPr>
          <w:rFonts w:ascii="Times New Roman"/>
        </w:rPr>
      </w:pPr>
    </w:p>
    <w:p w14:paraId="7B867B48" w14:textId="77777777" w:rsidR="00D64DB2" w:rsidRDefault="00D64DB2">
      <w:pPr>
        <w:pStyle w:val="BodyText"/>
        <w:rPr>
          <w:rFonts w:ascii="Times New Roman"/>
        </w:rPr>
      </w:pPr>
    </w:p>
    <w:p w14:paraId="71347B14" w14:textId="77777777" w:rsidR="00D64DB2" w:rsidRDefault="00D64DB2">
      <w:pPr>
        <w:pStyle w:val="BodyText"/>
        <w:rPr>
          <w:rFonts w:ascii="Times New Roman"/>
        </w:rPr>
      </w:pPr>
    </w:p>
    <w:p w14:paraId="0562AD46" w14:textId="77777777" w:rsidR="00D64DB2" w:rsidRDefault="0022516B">
      <w:pPr>
        <w:spacing w:before="239"/>
        <w:ind w:left="2335" w:right="2355"/>
        <w:jc w:val="center"/>
        <w:rPr>
          <w:b/>
          <w:sz w:val="40"/>
        </w:rPr>
      </w:pPr>
      <w:bookmarkStart w:id="0" w:name="Synopsys_Bridge_CLI_Guide"/>
      <w:bookmarkEnd w:id="0"/>
      <w:r>
        <w:rPr>
          <w:b/>
          <w:sz w:val="40"/>
        </w:rPr>
        <w:t>Synopsys Bridge CLI Guide</w:t>
      </w:r>
    </w:p>
    <w:p w14:paraId="6D36E477" w14:textId="77777777" w:rsidR="00D64DB2" w:rsidRDefault="00D64DB2">
      <w:pPr>
        <w:jc w:val="center"/>
        <w:rPr>
          <w:sz w:val="40"/>
        </w:rPr>
      </w:pPr>
    </w:p>
    <w:p w14:paraId="25935F05" w14:textId="77777777" w:rsidR="00B4744A" w:rsidRDefault="00B4744A">
      <w:pPr>
        <w:jc w:val="center"/>
        <w:rPr>
          <w:sz w:val="40"/>
        </w:rPr>
      </w:pPr>
    </w:p>
    <w:p w14:paraId="11A48F88" w14:textId="74C2E0F3" w:rsidR="00B4744A" w:rsidRDefault="00B4744A">
      <w:pPr>
        <w:jc w:val="center"/>
        <w:rPr>
          <w:sz w:val="40"/>
        </w:rPr>
      </w:pPr>
      <w:r>
        <w:rPr>
          <w:sz w:val="40"/>
        </w:rPr>
        <w:t>Suggested Workflow:</w:t>
      </w:r>
    </w:p>
    <w:p w14:paraId="4B7E24F4" w14:textId="4DD45D7D" w:rsidR="00B4744A" w:rsidRPr="00FA1708" w:rsidRDefault="00B4744A" w:rsidP="00FA1708">
      <w:pPr>
        <w:pStyle w:val="ListParagraph"/>
        <w:numPr>
          <w:ilvl w:val="0"/>
          <w:numId w:val="8"/>
        </w:numPr>
        <w:jc w:val="center"/>
        <w:rPr>
          <w:sz w:val="28"/>
          <w:szCs w:val="28"/>
        </w:rPr>
      </w:pPr>
      <w:r w:rsidRPr="00FA1708">
        <w:rPr>
          <w:sz w:val="28"/>
          <w:szCs w:val="28"/>
        </w:rPr>
        <w:t xml:space="preserve">Raj </w:t>
      </w:r>
      <w:r w:rsidR="00A92506">
        <w:rPr>
          <w:sz w:val="28"/>
          <w:szCs w:val="28"/>
        </w:rPr>
        <w:t>e</w:t>
      </w:r>
      <w:r w:rsidRPr="00FA1708">
        <w:rPr>
          <w:sz w:val="28"/>
          <w:szCs w:val="28"/>
        </w:rPr>
        <w:t>dit/</w:t>
      </w:r>
      <w:r w:rsidR="00A92506">
        <w:rPr>
          <w:sz w:val="28"/>
          <w:szCs w:val="28"/>
        </w:rPr>
        <w:t>s</w:t>
      </w:r>
      <w:r w:rsidRPr="00FA1708">
        <w:rPr>
          <w:sz w:val="28"/>
          <w:szCs w:val="28"/>
        </w:rPr>
        <w:t>ave Word doc</w:t>
      </w:r>
    </w:p>
    <w:p w14:paraId="02514FEF" w14:textId="1B277F81" w:rsidR="00B4744A" w:rsidRPr="00FA1708" w:rsidRDefault="00B4744A" w:rsidP="00FA1708">
      <w:pPr>
        <w:pStyle w:val="ListParagraph"/>
        <w:numPr>
          <w:ilvl w:val="0"/>
          <w:numId w:val="8"/>
        </w:numPr>
        <w:jc w:val="center"/>
        <w:rPr>
          <w:sz w:val="28"/>
          <w:szCs w:val="28"/>
        </w:rPr>
      </w:pPr>
      <w:r w:rsidRPr="00FA1708">
        <w:rPr>
          <w:sz w:val="28"/>
          <w:szCs w:val="28"/>
        </w:rPr>
        <w:t>R</w:t>
      </w:r>
      <w:r w:rsidR="00A92506">
        <w:rPr>
          <w:sz w:val="28"/>
          <w:szCs w:val="28"/>
        </w:rPr>
        <w:t>aj r</w:t>
      </w:r>
      <w:r w:rsidRPr="00FA1708">
        <w:rPr>
          <w:sz w:val="28"/>
          <w:szCs w:val="28"/>
        </w:rPr>
        <w:t>eturn updated doc to Robert</w:t>
      </w:r>
    </w:p>
    <w:p w14:paraId="6C6F570D" w14:textId="14C5BABB" w:rsidR="00B4744A" w:rsidRPr="00FA1708" w:rsidRDefault="00B4744A" w:rsidP="00FA1708">
      <w:pPr>
        <w:pStyle w:val="ListParagraph"/>
        <w:numPr>
          <w:ilvl w:val="0"/>
          <w:numId w:val="8"/>
        </w:numPr>
        <w:jc w:val="center"/>
        <w:rPr>
          <w:sz w:val="28"/>
          <w:szCs w:val="28"/>
        </w:rPr>
      </w:pPr>
      <w:r w:rsidRPr="00FA1708">
        <w:rPr>
          <w:sz w:val="28"/>
          <w:szCs w:val="28"/>
        </w:rPr>
        <w:t xml:space="preserve">Robert port </w:t>
      </w:r>
      <w:r w:rsidR="00A92506">
        <w:rPr>
          <w:sz w:val="28"/>
          <w:szCs w:val="28"/>
        </w:rPr>
        <w:t xml:space="preserve">changes </w:t>
      </w:r>
      <w:r w:rsidRPr="00FA1708">
        <w:rPr>
          <w:sz w:val="28"/>
          <w:szCs w:val="28"/>
        </w:rPr>
        <w:t>to Dita</w:t>
      </w:r>
    </w:p>
    <w:p w14:paraId="590B04FE" w14:textId="3FABB417" w:rsidR="00B4744A" w:rsidRPr="00FA1708" w:rsidRDefault="00B4744A" w:rsidP="00FA1708">
      <w:pPr>
        <w:pStyle w:val="ListParagraph"/>
        <w:numPr>
          <w:ilvl w:val="0"/>
          <w:numId w:val="8"/>
        </w:numPr>
        <w:jc w:val="center"/>
        <w:rPr>
          <w:sz w:val="28"/>
          <w:szCs w:val="28"/>
        </w:rPr>
      </w:pPr>
      <w:r w:rsidRPr="00FA1708">
        <w:rPr>
          <w:sz w:val="28"/>
          <w:szCs w:val="28"/>
        </w:rPr>
        <w:t>Robert / Raj review updates – live session</w:t>
      </w:r>
    </w:p>
    <w:p w14:paraId="5EBAE345" w14:textId="16E928A9" w:rsidR="00B4744A" w:rsidRPr="00FA1708" w:rsidRDefault="00B4744A" w:rsidP="00FA1708">
      <w:pPr>
        <w:pStyle w:val="ListParagraph"/>
        <w:numPr>
          <w:ilvl w:val="0"/>
          <w:numId w:val="8"/>
        </w:numPr>
        <w:jc w:val="center"/>
        <w:rPr>
          <w:sz w:val="28"/>
          <w:szCs w:val="28"/>
        </w:rPr>
      </w:pPr>
      <w:r w:rsidRPr="00FA1708">
        <w:rPr>
          <w:sz w:val="28"/>
          <w:szCs w:val="28"/>
        </w:rPr>
        <w:t>Robert port final changes to Dita</w:t>
      </w:r>
    </w:p>
    <w:p w14:paraId="359E0569" w14:textId="2082DB15" w:rsidR="008A78E3" w:rsidRPr="00FA1708" w:rsidRDefault="006246E6" w:rsidP="00FA1708">
      <w:pPr>
        <w:pStyle w:val="ListParagraph"/>
        <w:numPr>
          <w:ilvl w:val="0"/>
          <w:numId w:val="8"/>
        </w:numPr>
        <w:jc w:val="center"/>
        <w:rPr>
          <w:sz w:val="28"/>
          <w:szCs w:val="28"/>
        </w:rPr>
        <w:sectPr w:rsidR="008A78E3" w:rsidRPr="00FA1708">
          <w:type w:val="continuous"/>
          <w:pgSz w:w="12240" w:h="15840"/>
          <w:pgMar w:top="1500" w:right="1320" w:bottom="280" w:left="1340" w:header="720" w:footer="720" w:gutter="0"/>
          <w:cols w:space="720"/>
        </w:sectPr>
      </w:pPr>
      <w:r w:rsidRPr="00FA1708">
        <w:rPr>
          <w:sz w:val="28"/>
          <w:szCs w:val="28"/>
        </w:rPr>
        <w:t>Deploy</w:t>
      </w:r>
    </w:p>
    <w:p w14:paraId="0A4262B7" w14:textId="77777777" w:rsidR="00D64DB2" w:rsidRDefault="0022516B">
      <w:pPr>
        <w:pStyle w:val="Heading1"/>
        <w:spacing w:before="68"/>
      </w:pPr>
      <w:bookmarkStart w:id="1" w:name="Contents"/>
      <w:bookmarkEnd w:id="1"/>
      <w:r>
        <w:lastRenderedPageBreak/>
        <w:t>Contents</w:t>
      </w:r>
    </w:p>
    <w:p w14:paraId="2FD1CA97" w14:textId="77777777" w:rsidR="00D64DB2" w:rsidRDefault="00D64DB2">
      <w:pPr>
        <w:sectPr w:rsidR="00D64DB2">
          <w:pgSz w:w="12240" w:h="15840"/>
          <w:pgMar w:top="1360" w:right="1320" w:bottom="1857" w:left="1340" w:header="720" w:footer="720" w:gutter="0"/>
          <w:cols w:space="720"/>
        </w:sectPr>
      </w:pPr>
    </w:p>
    <w:sdt>
      <w:sdtPr>
        <w:id w:val="-121232868"/>
        <w:docPartObj>
          <w:docPartGallery w:val="Table of Contents"/>
          <w:docPartUnique/>
        </w:docPartObj>
      </w:sdtPr>
      <w:sdtContent>
        <w:p w14:paraId="1E55E0F8" w14:textId="77777777" w:rsidR="00D64DB2" w:rsidRDefault="00000000">
          <w:pPr>
            <w:pStyle w:val="TOC2"/>
            <w:tabs>
              <w:tab w:val="right" w:leader="dot" w:pos="9459"/>
            </w:tabs>
            <w:spacing w:before="375"/>
          </w:pPr>
          <w:hyperlink w:anchor="_bookmark0" w:history="1">
            <w:r w:rsidR="0022516B">
              <w:t>Chapter</w:t>
            </w:r>
            <w:r w:rsidR="0022516B">
              <w:rPr>
                <w:spacing w:val="18"/>
              </w:rPr>
              <w:t xml:space="preserve"> </w:t>
            </w:r>
          </w:hyperlink>
          <w:hyperlink w:anchor="_bookmark0" w:history="1">
            <w:r w:rsidR="0022516B">
              <w:t>1</w:t>
            </w:r>
          </w:hyperlink>
          <w:hyperlink w:anchor="_bookmark0" w:history="1">
            <w:r w:rsidR="0022516B">
              <w:t>.</w:t>
            </w:r>
            <w:r w:rsidR="0022516B">
              <w:rPr>
                <w:spacing w:val="19"/>
              </w:rPr>
              <w:t xml:space="preserve"> </w:t>
            </w:r>
          </w:hyperlink>
          <w:hyperlink w:anchor="_bookmark0" w:history="1">
            <w:r w:rsidR="0022516B">
              <w:t>Overview</w:t>
            </w:r>
          </w:hyperlink>
          <w:r w:rsidR="0022516B">
            <w:tab/>
          </w:r>
          <w:hyperlink w:anchor="_bookmark0" w:history="1">
            <w:r w:rsidR="0022516B">
              <w:t>4</w:t>
            </w:r>
          </w:hyperlink>
        </w:p>
        <w:p w14:paraId="5FA442F6" w14:textId="77777777" w:rsidR="00D64DB2" w:rsidRDefault="00000000">
          <w:pPr>
            <w:pStyle w:val="TOC3"/>
            <w:tabs>
              <w:tab w:val="right" w:leader="dot" w:pos="9459"/>
            </w:tabs>
          </w:pPr>
          <w:hyperlink w:anchor="_bookmark1" w:history="1">
            <w:r w:rsidR="0022516B">
              <w:t>Overview</w:t>
            </w:r>
          </w:hyperlink>
          <w:r w:rsidR="0022516B">
            <w:tab/>
          </w:r>
          <w:hyperlink w:anchor="_bookmark1" w:history="1">
            <w:r w:rsidR="0022516B">
              <w:t>4</w:t>
            </w:r>
          </w:hyperlink>
        </w:p>
        <w:p w14:paraId="3BA9D266" w14:textId="77777777" w:rsidR="00D64DB2" w:rsidRDefault="00000000">
          <w:pPr>
            <w:pStyle w:val="TOC3"/>
            <w:tabs>
              <w:tab w:val="right" w:leader="dot" w:pos="9459"/>
            </w:tabs>
          </w:pPr>
          <w:hyperlink w:anchor="_bookmark2" w:history="1">
            <w:r w:rsidR="0022516B">
              <w:t>Support</w:t>
            </w:r>
            <w:r w:rsidR="0022516B">
              <w:rPr>
                <w:spacing w:val="19"/>
              </w:rPr>
              <w:t xml:space="preserve"> </w:t>
            </w:r>
            <w:r w:rsidR="0022516B">
              <w:t>Matrix</w:t>
            </w:r>
          </w:hyperlink>
          <w:r w:rsidR="0022516B">
            <w:tab/>
          </w:r>
          <w:hyperlink w:anchor="_bookmark2" w:history="1">
            <w:r w:rsidR="0022516B">
              <w:t>4</w:t>
            </w:r>
          </w:hyperlink>
        </w:p>
        <w:p w14:paraId="7CF976A2" w14:textId="77777777" w:rsidR="00D64DB2" w:rsidRDefault="00000000">
          <w:pPr>
            <w:pStyle w:val="TOC3"/>
            <w:tabs>
              <w:tab w:val="right" w:leader="dot" w:pos="9459"/>
            </w:tabs>
            <w:spacing w:before="199"/>
          </w:pPr>
          <w:hyperlink w:anchor="_bookmark3" w:history="1">
            <w:r w:rsidR="0022516B">
              <w:t>Files</w:t>
            </w:r>
            <w:r w:rsidR="0022516B">
              <w:rPr>
                <w:spacing w:val="17"/>
              </w:rPr>
              <w:t xml:space="preserve"> </w:t>
            </w:r>
            <w:r w:rsidR="0022516B">
              <w:t>and</w:t>
            </w:r>
            <w:r w:rsidR="0022516B">
              <w:rPr>
                <w:spacing w:val="18"/>
              </w:rPr>
              <w:t xml:space="preserve"> </w:t>
            </w:r>
            <w:r w:rsidR="0022516B">
              <w:t>Directories</w:t>
            </w:r>
          </w:hyperlink>
          <w:r w:rsidR="0022516B">
            <w:tab/>
          </w:r>
          <w:hyperlink w:anchor="_bookmark3" w:history="1">
            <w:r w:rsidR="0022516B">
              <w:t>5</w:t>
            </w:r>
          </w:hyperlink>
        </w:p>
        <w:p w14:paraId="09490E0E" w14:textId="77777777" w:rsidR="00D64DB2" w:rsidRDefault="00000000">
          <w:pPr>
            <w:pStyle w:val="TOC3"/>
            <w:tabs>
              <w:tab w:val="right" w:leader="dot" w:pos="9459"/>
            </w:tabs>
          </w:pPr>
          <w:hyperlink w:anchor="_bookmark4" w:history="1">
            <w:r w:rsidR="0022516B">
              <w:t>Download</w:t>
            </w:r>
            <w:r w:rsidR="0022516B">
              <w:rPr>
                <w:spacing w:val="15"/>
              </w:rPr>
              <w:t xml:space="preserve"> </w:t>
            </w:r>
            <w:r w:rsidR="0022516B">
              <w:t>Synopsys</w:t>
            </w:r>
            <w:r w:rsidR="0022516B">
              <w:rPr>
                <w:spacing w:val="16"/>
              </w:rPr>
              <w:t xml:space="preserve"> </w:t>
            </w:r>
            <w:r w:rsidR="0022516B">
              <w:t>Bridge</w:t>
            </w:r>
          </w:hyperlink>
          <w:r w:rsidR="0022516B">
            <w:tab/>
          </w:r>
          <w:hyperlink w:anchor="_bookmark4" w:history="1">
            <w:r w:rsidR="0022516B">
              <w:t>6</w:t>
            </w:r>
          </w:hyperlink>
        </w:p>
        <w:p w14:paraId="52ACE376" w14:textId="77777777" w:rsidR="00D64DB2" w:rsidRDefault="00000000">
          <w:pPr>
            <w:pStyle w:val="TOC2"/>
            <w:tabs>
              <w:tab w:val="right" w:leader="dot" w:pos="9459"/>
            </w:tabs>
          </w:pPr>
          <w:hyperlink w:anchor="_bookmark5" w:history="1">
            <w:r w:rsidR="0022516B">
              <w:t xml:space="preserve">Chapter </w:t>
            </w:r>
          </w:hyperlink>
          <w:hyperlink w:anchor="_bookmark5" w:history="1">
            <w:r w:rsidR="0022516B">
              <w:t>2</w:t>
            </w:r>
          </w:hyperlink>
          <w:hyperlink w:anchor="_bookmark5" w:history="1">
            <w:r w:rsidR="0022516B">
              <w:t xml:space="preserve">. </w:t>
            </w:r>
          </w:hyperlink>
          <w:hyperlink w:anchor="_bookmark5" w:history="1">
            <w:r w:rsidR="0022516B">
              <w:t>Synopsys</w:t>
            </w:r>
            <w:r w:rsidR="0022516B">
              <w:rPr>
                <w:spacing w:val="47"/>
              </w:rPr>
              <w:t xml:space="preserve"> </w:t>
            </w:r>
            <w:r w:rsidR="0022516B">
              <w:t>Bridge</w:t>
            </w:r>
            <w:r w:rsidR="0022516B">
              <w:rPr>
                <w:spacing w:val="16"/>
              </w:rPr>
              <w:t xml:space="preserve"> </w:t>
            </w:r>
            <w:r w:rsidR="0022516B">
              <w:t>CLI</w:t>
            </w:r>
          </w:hyperlink>
          <w:r w:rsidR="0022516B">
            <w:tab/>
          </w:r>
          <w:hyperlink w:anchor="_bookmark5" w:history="1">
            <w:r w:rsidR="0022516B">
              <w:t>7</w:t>
            </w:r>
          </w:hyperlink>
        </w:p>
        <w:p w14:paraId="4D9EFE6F" w14:textId="77777777" w:rsidR="00D64DB2" w:rsidRDefault="00000000">
          <w:pPr>
            <w:pStyle w:val="TOC3"/>
            <w:tabs>
              <w:tab w:val="right" w:leader="dot" w:pos="9459"/>
            </w:tabs>
          </w:pPr>
          <w:hyperlink w:anchor="_bookmark6" w:history="1">
            <w:r w:rsidR="0022516B">
              <w:t>Using  Synopsys</w:t>
            </w:r>
            <w:r w:rsidR="0022516B">
              <w:rPr>
                <w:spacing w:val="-17"/>
              </w:rPr>
              <w:t xml:space="preserve"> </w:t>
            </w:r>
            <w:r w:rsidR="0022516B">
              <w:t>Bridge</w:t>
            </w:r>
            <w:r w:rsidR="0022516B">
              <w:rPr>
                <w:spacing w:val="15"/>
              </w:rPr>
              <w:t xml:space="preserve"> </w:t>
            </w:r>
            <w:r w:rsidR="0022516B">
              <w:t>CLI</w:t>
            </w:r>
          </w:hyperlink>
          <w:r w:rsidR="0022516B">
            <w:tab/>
          </w:r>
          <w:hyperlink w:anchor="_bookmark6" w:history="1">
            <w:r w:rsidR="0022516B">
              <w:t>7</w:t>
            </w:r>
          </w:hyperlink>
        </w:p>
        <w:p w14:paraId="6793B69F" w14:textId="77777777" w:rsidR="00D64DB2" w:rsidRDefault="00000000">
          <w:pPr>
            <w:pStyle w:val="TOC4"/>
            <w:tabs>
              <w:tab w:val="right" w:leader="dot" w:pos="9459"/>
            </w:tabs>
          </w:pPr>
          <w:hyperlink w:anchor="_bookmark7" w:history="1">
            <w:r w:rsidR="0022516B">
              <w:t xml:space="preserve">Passing Arguments using a </w:t>
            </w:r>
            <w:r w:rsidR="0022516B">
              <w:rPr>
                <w:spacing w:val="1"/>
              </w:rPr>
              <w:t xml:space="preserve"> </w:t>
            </w:r>
            <w:r w:rsidR="0022516B">
              <w:t>JSON</w:t>
            </w:r>
            <w:r w:rsidR="0022516B">
              <w:rPr>
                <w:spacing w:val="12"/>
              </w:rPr>
              <w:t xml:space="preserve"> </w:t>
            </w:r>
            <w:r w:rsidR="0022516B">
              <w:t>file</w:t>
            </w:r>
          </w:hyperlink>
          <w:r w:rsidR="0022516B">
            <w:tab/>
          </w:r>
          <w:hyperlink w:anchor="_bookmark7" w:history="1">
            <w:r w:rsidR="0022516B">
              <w:t>7</w:t>
            </w:r>
          </w:hyperlink>
        </w:p>
        <w:p w14:paraId="28D1EAD9" w14:textId="77777777" w:rsidR="00D64DB2" w:rsidRDefault="00000000">
          <w:pPr>
            <w:pStyle w:val="TOC4"/>
            <w:tabs>
              <w:tab w:val="right" w:leader="dot" w:pos="9459"/>
            </w:tabs>
          </w:pPr>
          <w:hyperlink w:anchor="_bookmark8" w:history="1">
            <w:r w:rsidR="0022516B">
              <w:t>Passing Arguments using</w:t>
            </w:r>
            <w:r w:rsidR="0022516B">
              <w:rPr>
                <w:spacing w:val="41"/>
              </w:rPr>
              <w:t xml:space="preserve"> </w:t>
            </w:r>
            <w:r w:rsidR="0022516B">
              <w:t>the</w:t>
            </w:r>
            <w:r w:rsidR="0022516B">
              <w:rPr>
                <w:spacing w:val="14"/>
              </w:rPr>
              <w:t xml:space="preserve"> </w:t>
            </w:r>
            <w:r w:rsidR="0022516B">
              <w:t>CLI</w:t>
            </w:r>
          </w:hyperlink>
          <w:r w:rsidR="0022516B">
            <w:tab/>
          </w:r>
          <w:hyperlink w:anchor="_bookmark8" w:history="1">
            <w:r w:rsidR="0022516B">
              <w:t>8</w:t>
            </w:r>
          </w:hyperlink>
        </w:p>
        <w:p w14:paraId="182B4EB1" w14:textId="77777777" w:rsidR="00D64DB2" w:rsidRDefault="00000000">
          <w:pPr>
            <w:pStyle w:val="TOC3"/>
            <w:tabs>
              <w:tab w:val="right" w:leader="dot" w:pos="9459"/>
            </w:tabs>
          </w:pPr>
          <w:hyperlink w:anchor="_bookmark9" w:history="1">
            <w:r w:rsidR="0022516B">
              <w:t>Using Synopsys Bridge CLI</w:t>
            </w:r>
            <w:r w:rsidR="0022516B">
              <w:rPr>
                <w:spacing w:val="47"/>
              </w:rPr>
              <w:t xml:space="preserve"> </w:t>
            </w:r>
            <w:r w:rsidR="0022516B">
              <w:t>with</w:t>
            </w:r>
            <w:r w:rsidR="0022516B">
              <w:rPr>
                <w:spacing w:val="12"/>
              </w:rPr>
              <w:t xml:space="preserve"> </w:t>
            </w:r>
            <w:r w:rsidR="0022516B">
              <w:t>Polaris</w:t>
            </w:r>
          </w:hyperlink>
          <w:r w:rsidR="0022516B">
            <w:tab/>
          </w:r>
          <w:hyperlink w:anchor="_bookmark9" w:history="1">
            <w:r w:rsidR="0022516B">
              <w:t>10</w:t>
            </w:r>
          </w:hyperlink>
        </w:p>
        <w:p w14:paraId="50769732" w14:textId="77777777" w:rsidR="00D64DB2" w:rsidRDefault="00000000">
          <w:pPr>
            <w:pStyle w:val="TOC3"/>
            <w:tabs>
              <w:tab w:val="right" w:leader="dot" w:pos="9459"/>
            </w:tabs>
          </w:pPr>
          <w:hyperlink w:anchor="_bookmark13" w:history="1">
            <w:r w:rsidR="0022516B">
              <w:t xml:space="preserve">Using Synopsys Bridge CLI with </w:t>
            </w:r>
            <w:r w:rsidR="0022516B">
              <w:rPr>
                <w:spacing w:val="4"/>
              </w:rPr>
              <w:t xml:space="preserve"> </w:t>
            </w:r>
            <w:r w:rsidR="0022516B">
              <w:t>Black</w:t>
            </w:r>
            <w:r w:rsidR="0022516B">
              <w:rPr>
                <w:spacing w:val="11"/>
              </w:rPr>
              <w:t xml:space="preserve"> </w:t>
            </w:r>
            <w:r w:rsidR="0022516B">
              <w:t>Duck</w:t>
            </w:r>
          </w:hyperlink>
          <w:r w:rsidR="0022516B">
            <w:tab/>
          </w:r>
          <w:hyperlink w:anchor="_bookmark13" w:history="1">
            <w:r w:rsidR="0022516B">
              <w:t>12</w:t>
            </w:r>
          </w:hyperlink>
        </w:p>
        <w:p w14:paraId="70932A29" w14:textId="77777777" w:rsidR="00D64DB2" w:rsidRDefault="00000000">
          <w:pPr>
            <w:pStyle w:val="TOC3"/>
            <w:tabs>
              <w:tab w:val="right" w:leader="dot" w:pos="9459"/>
            </w:tabs>
          </w:pPr>
          <w:hyperlink w:anchor="_bookmark14" w:history="1">
            <w:r w:rsidR="0022516B">
              <w:t>Using Synopsys Bridge CLI with</w:t>
            </w:r>
            <w:r w:rsidR="0022516B">
              <w:rPr>
                <w:spacing w:val="48"/>
              </w:rPr>
              <w:t xml:space="preserve"> </w:t>
            </w:r>
            <w:r w:rsidR="0022516B">
              <w:t>Coverity</w:t>
            </w:r>
            <w:r w:rsidR="0022516B">
              <w:rPr>
                <w:spacing w:val="9"/>
              </w:rPr>
              <w:t xml:space="preserve"> </w:t>
            </w:r>
            <w:r w:rsidR="0022516B">
              <w:t>Connect</w:t>
            </w:r>
          </w:hyperlink>
          <w:r w:rsidR="0022516B">
            <w:tab/>
          </w:r>
          <w:hyperlink w:anchor="_bookmark14" w:history="1">
            <w:r w:rsidR="0022516B">
              <w:t>14</w:t>
            </w:r>
          </w:hyperlink>
        </w:p>
        <w:p w14:paraId="58C54E4B" w14:textId="77777777" w:rsidR="00D64DB2" w:rsidRDefault="00000000">
          <w:pPr>
            <w:pStyle w:val="TOC2"/>
            <w:tabs>
              <w:tab w:val="right" w:leader="dot" w:pos="9459"/>
            </w:tabs>
          </w:pPr>
          <w:hyperlink w:anchor="_bookmark15" w:history="1">
            <w:r w:rsidR="0022516B">
              <w:t xml:space="preserve">Chapter </w:t>
            </w:r>
          </w:hyperlink>
          <w:hyperlink w:anchor="_bookmark15" w:history="1">
            <w:r w:rsidR="0022516B">
              <w:t>3</w:t>
            </w:r>
          </w:hyperlink>
          <w:hyperlink w:anchor="_bookmark15" w:history="1">
            <w:r w:rsidR="0022516B">
              <w:t xml:space="preserve">. </w:t>
            </w:r>
          </w:hyperlink>
          <w:hyperlink w:anchor="_bookmark15" w:history="1">
            <w:r w:rsidR="0022516B">
              <w:t>Synopsys Bridge  CLI</w:t>
            </w:r>
            <w:r w:rsidR="0022516B">
              <w:rPr>
                <w:spacing w:val="13"/>
              </w:rPr>
              <w:t xml:space="preserve"> </w:t>
            </w:r>
            <w:r w:rsidR="0022516B">
              <w:t>Reference</w:t>
            </w:r>
          </w:hyperlink>
          <w:r w:rsidR="0022516B">
            <w:tab/>
          </w:r>
          <w:hyperlink w:anchor="_bookmark15" w:history="1">
            <w:r w:rsidR="0022516B">
              <w:t>18</w:t>
            </w:r>
          </w:hyperlink>
        </w:p>
        <w:p w14:paraId="24598690" w14:textId="77777777" w:rsidR="00D64DB2" w:rsidRDefault="00000000">
          <w:pPr>
            <w:pStyle w:val="TOC3"/>
            <w:tabs>
              <w:tab w:val="right" w:leader="dot" w:pos="9459"/>
            </w:tabs>
          </w:pPr>
          <w:hyperlink w:anchor="_bookmark16" w:history="1">
            <w:r w:rsidR="0022516B">
              <w:t>Complete List of Synopsys</w:t>
            </w:r>
            <w:r w:rsidR="0022516B">
              <w:rPr>
                <w:spacing w:val="44"/>
              </w:rPr>
              <w:t xml:space="preserve"> </w:t>
            </w:r>
            <w:r w:rsidR="0022516B">
              <w:t>Bridge</w:t>
            </w:r>
            <w:r w:rsidR="0022516B">
              <w:rPr>
                <w:spacing w:val="11"/>
              </w:rPr>
              <w:t xml:space="preserve"> </w:t>
            </w:r>
            <w:r w:rsidR="0022516B">
              <w:t>Arguments</w:t>
            </w:r>
          </w:hyperlink>
          <w:r w:rsidR="0022516B">
            <w:tab/>
          </w:r>
          <w:hyperlink w:anchor="_bookmark16" w:history="1">
            <w:r w:rsidR="0022516B">
              <w:t>18</w:t>
            </w:r>
          </w:hyperlink>
        </w:p>
        <w:p w14:paraId="198C0AB2" w14:textId="77777777" w:rsidR="00D64DB2" w:rsidRDefault="00000000">
          <w:pPr>
            <w:pStyle w:val="TOC3"/>
            <w:tabs>
              <w:tab w:val="right" w:leader="dot" w:pos="9459"/>
            </w:tabs>
          </w:pPr>
          <w:hyperlink w:anchor="_bookmark17" w:history="1">
            <w:r w:rsidR="0022516B">
              <w:t>Exit</w:t>
            </w:r>
            <w:r w:rsidR="0022516B">
              <w:rPr>
                <w:spacing w:val="19"/>
              </w:rPr>
              <w:t xml:space="preserve"> </w:t>
            </w:r>
            <w:r w:rsidR="0022516B">
              <w:t>Codes</w:t>
            </w:r>
          </w:hyperlink>
          <w:r w:rsidR="0022516B">
            <w:tab/>
          </w:r>
          <w:hyperlink w:anchor="_bookmark17" w:history="1">
            <w:r w:rsidR="0022516B">
              <w:t>33</w:t>
            </w:r>
          </w:hyperlink>
        </w:p>
        <w:p w14:paraId="2C8313F9" w14:textId="77777777" w:rsidR="00D64DB2" w:rsidRDefault="00000000">
          <w:pPr>
            <w:pStyle w:val="TOC3"/>
            <w:tabs>
              <w:tab w:val="right" w:leader="dot" w:pos="9459"/>
            </w:tabs>
          </w:pPr>
          <w:hyperlink w:anchor="_bookmark18" w:history="1">
            <w:r w:rsidR="0022516B">
              <w:t>Logging</w:t>
            </w:r>
            <w:r w:rsidR="0022516B">
              <w:rPr>
                <w:spacing w:val="16"/>
              </w:rPr>
              <w:t xml:space="preserve"> </w:t>
            </w:r>
            <w:r w:rsidR="0022516B">
              <w:t>and</w:t>
            </w:r>
            <w:r w:rsidR="0022516B">
              <w:rPr>
                <w:spacing w:val="16"/>
              </w:rPr>
              <w:t xml:space="preserve"> </w:t>
            </w:r>
            <w:r w:rsidR="0022516B">
              <w:t>Diagnostics</w:t>
            </w:r>
          </w:hyperlink>
          <w:r w:rsidR="0022516B">
            <w:tab/>
          </w:r>
          <w:hyperlink w:anchor="_bookmark18" w:history="1">
            <w:r w:rsidR="0022516B">
              <w:t>33</w:t>
            </w:r>
          </w:hyperlink>
        </w:p>
        <w:p w14:paraId="3BA211F9" w14:textId="77777777" w:rsidR="00D64DB2" w:rsidRDefault="00000000">
          <w:pPr>
            <w:pStyle w:val="TOC2"/>
            <w:tabs>
              <w:tab w:val="right" w:leader="dot" w:pos="9459"/>
            </w:tabs>
          </w:pPr>
          <w:hyperlink w:anchor="_bookmark19" w:history="1">
            <w:r w:rsidR="0022516B">
              <w:t xml:space="preserve">Chapter </w:t>
            </w:r>
          </w:hyperlink>
          <w:hyperlink w:anchor="_bookmark19" w:history="1">
            <w:r w:rsidR="0022516B">
              <w:t>4</w:t>
            </w:r>
          </w:hyperlink>
          <w:hyperlink w:anchor="_bookmark19" w:history="1">
            <w:r w:rsidR="0022516B">
              <w:t xml:space="preserve">. </w:t>
            </w:r>
          </w:hyperlink>
          <w:hyperlink w:anchor="_bookmark19" w:history="1">
            <w:r w:rsidR="0022516B">
              <w:t xml:space="preserve">GitHub - </w:t>
            </w:r>
            <w:r w:rsidR="0022516B">
              <w:rPr>
                <w:spacing w:val="6"/>
              </w:rPr>
              <w:t xml:space="preserve"> </w:t>
            </w:r>
            <w:r w:rsidR="0022516B">
              <w:t>Synopsys</w:t>
            </w:r>
            <w:r w:rsidR="0022516B">
              <w:rPr>
                <w:spacing w:val="13"/>
              </w:rPr>
              <w:t xml:space="preserve"> </w:t>
            </w:r>
            <w:r w:rsidR="0022516B">
              <w:t>Action</w:t>
            </w:r>
          </w:hyperlink>
          <w:r w:rsidR="0022516B">
            <w:tab/>
          </w:r>
          <w:hyperlink w:anchor="_bookmark19" w:history="1">
            <w:r w:rsidR="0022516B">
              <w:t>35</w:t>
            </w:r>
          </w:hyperlink>
        </w:p>
        <w:p w14:paraId="5398411E" w14:textId="77777777" w:rsidR="00D64DB2" w:rsidRDefault="00000000">
          <w:pPr>
            <w:pStyle w:val="TOC3"/>
            <w:tabs>
              <w:tab w:val="right" w:leader="dot" w:pos="9459"/>
            </w:tabs>
          </w:pPr>
          <w:hyperlink w:anchor="_bookmark20" w:history="1">
            <w:r w:rsidR="0022516B">
              <w:t>GitHub</w:t>
            </w:r>
            <w:r w:rsidR="0022516B">
              <w:rPr>
                <w:spacing w:val="17"/>
              </w:rPr>
              <w:t xml:space="preserve"> </w:t>
            </w:r>
            <w:r w:rsidR="0022516B">
              <w:t>Prerequisites</w:t>
            </w:r>
          </w:hyperlink>
          <w:r w:rsidR="0022516B">
            <w:tab/>
          </w:r>
          <w:hyperlink w:anchor="_bookmark20" w:history="1">
            <w:r w:rsidR="0022516B">
              <w:t>35</w:t>
            </w:r>
          </w:hyperlink>
        </w:p>
        <w:p w14:paraId="1306F691" w14:textId="77777777" w:rsidR="00D64DB2" w:rsidRDefault="00000000">
          <w:pPr>
            <w:pStyle w:val="TOC3"/>
            <w:tabs>
              <w:tab w:val="right" w:leader="dot" w:pos="9459"/>
            </w:tabs>
          </w:pPr>
          <w:hyperlink w:anchor="_bookmark21" w:history="1">
            <w:r w:rsidR="0022516B">
              <w:t>Using Synopsys GitHub Action</w:t>
            </w:r>
            <w:r w:rsidR="0022516B">
              <w:rPr>
                <w:spacing w:val="48"/>
              </w:rPr>
              <w:t xml:space="preserve"> </w:t>
            </w:r>
            <w:r w:rsidR="0022516B">
              <w:t>for</w:t>
            </w:r>
            <w:r w:rsidR="0022516B">
              <w:rPr>
                <w:spacing w:val="12"/>
              </w:rPr>
              <w:t xml:space="preserve"> </w:t>
            </w:r>
            <w:r w:rsidR="0022516B">
              <w:t>Polaris</w:t>
            </w:r>
          </w:hyperlink>
          <w:r w:rsidR="0022516B">
            <w:tab/>
          </w:r>
          <w:hyperlink w:anchor="_bookmark21" w:history="1">
            <w:r w:rsidR="0022516B">
              <w:t>36</w:t>
            </w:r>
          </w:hyperlink>
        </w:p>
        <w:p w14:paraId="0D2DC3EA" w14:textId="77777777" w:rsidR="00D64DB2" w:rsidRDefault="00000000">
          <w:pPr>
            <w:pStyle w:val="TOC3"/>
            <w:tabs>
              <w:tab w:val="right" w:leader="dot" w:pos="9459"/>
            </w:tabs>
          </w:pPr>
          <w:hyperlink w:anchor="_bookmark22" w:history="1">
            <w:r w:rsidR="0022516B">
              <w:t xml:space="preserve">Using Synopsys GitHub Action for </w:t>
            </w:r>
            <w:r w:rsidR="0022516B">
              <w:rPr>
                <w:spacing w:val="3"/>
              </w:rPr>
              <w:t xml:space="preserve"> </w:t>
            </w:r>
            <w:r w:rsidR="0022516B">
              <w:t>Black</w:t>
            </w:r>
            <w:r w:rsidR="0022516B">
              <w:rPr>
                <w:spacing w:val="10"/>
              </w:rPr>
              <w:t xml:space="preserve"> </w:t>
            </w:r>
            <w:r w:rsidR="0022516B">
              <w:t>Duck</w:t>
            </w:r>
          </w:hyperlink>
          <w:r w:rsidR="0022516B">
            <w:tab/>
          </w:r>
          <w:hyperlink w:anchor="_bookmark22" w:history="1">
            <w:r w:rsidR="0022516B">
              <w:t>37</w:t>
            </w:r>
          </w:hyperlink>
        </w:p>
        <w:p w14:paraId="2FC19411" w14:textId="77777777" w:rsidR="00D64DB2" w:rsidRDefault="00000000">
          <w:pPr>
            <w:pStyle w:val="TOC3"/>
            <w:tabs>
              <w:tab w:val="right" w:leader="dot" w:pos="9459"/>
            </w:tabs>
          </w:pPr>
          <w:hyperlink w:anchor="_bookmark23" w:history="1">
            <w:r w:rsidR="0022516B">
              <w:t>Using Synopsys GitHub Action for Coverity Cloud Deployment with</w:t>
            </w:r>
            <w:r w:rsidR="0022516B">
              <w:rPr>
                <w:spacing w:val="5"/>
              </w:rPr>
              <w:t xml:space="preserve"> </w:t>
            </w:r>
            <w:r w:rsidR="0022516B">
              <w:t>Thin</w:t>
            </w:r>
            <w:r w:rsidR="0022516B">
              <w:rPr>
                <w:spacing w:val="1"/>
              </w:rPr>
              <w:t xml:space="preserve"> </w:t>
            </w:r>
            <w:r w:rsidR="0022516B">
              <w:t>Client</w:t>
            </w:r>
          </w:hyperlink>
          <w:r w:rsidR="0022516B">
            <w:tab/>
          </w:r>
          <w:hyperlink w:anchor="_bookmark23" w:history="1">
            <w:r w:rsidR="0022516B">
              <w:t>39</w:t>
            </w:r>
          </w:hyperlink>
        </w:p>
        <w:p w14:paraId="305A2286" w14:textId="77777777" w:rsidR="00D64DB2" w:rsidRDefault="00000000">
          <w:pPr>
            <w:pStyle w:val="TOC3"/>
            <w:tabs>
              <w:tab w:val="right" w:leader="dot" w:pos="9459"/>
            </w:tabs>
          </w:pPr>
          <w:hyperlink w:anchor="_bookmark24" w:history="1">
            <w:r w:rsidR="0022516B">
              <w:t>Additional</w:t>
            </w:r>
            <w:r w:rsidR="0022516B">
              <w:rPr>
                <w:spacing w:val="14"/>
              </w:rPr>
              <w:t xml:space="preserve"> </w:t>
            </w:r>
            <w:r w:rsidR="0022516B">
              <w:t>GitHub</w:t>
            </w:r>
            <w:r w:rsidR="0022516B">
              <w:rPr>
                <w:spacing w:val="14"/>
              </w:rPr>
              <w:t xml:space="preserve"> </w:t>
            </w:r>
            <w:r w:rsidR="0022516B">
              <w:t>Configuration</w:t>
            </w:r>
          </w:hyperlink>
          <w:r w:rsidR="0022516B">
            <w:tab/>
          </w:r>
          <w:hyperlink w:anchor="_bookmark24" w:history="1">
            <w:r w:rsidR="0022516B">
              <w:t>41</w:t>
            </w:r>
          </w:hyperlink>
        </w:p>
        <w:p w14:paraId="0CEB3A10" w14:textId="77777777" w:rsidR="00D64DB2" w:rsidRDefault="00000000">
          <w:pPr>
            <w:pStyle w:val="TOC2"/>
            <w:tabs>
              <w:tab w:val="right" w:leader="dot" w:pos="9459"/>
            </w:tabs>
          </w:pPr>
          <w:hyperlink w:anchor="_bookmark25" w:history="1">
            <w:r w:rsidR="0022516B">
              <w:t xml:space="preserve">Chapter </w:t>
            </w:r>
          </w:hyperlink>
          <w:hyperlink w:anchor="_bookmark25" w:history="1">
            <w:r w:rsidR="0022516B">
              <w:t>5</w:t>
            </w:r>
          </w:hyperlink>
          <w:hyperlink w:anchor="_bookmark25" w:history="1">
            <w:r w:rsidR="0022516B">
              <w:t xml:space="preserve">. </w:t>
            </w:r>
          </w:hyperlink>
          <w:hyperlink w:anchor="_bookmark25" w:history="1">
            <w:r w:rsidR="0022516B">
              <w:t xml:space="preserve">GitLab – </w:t>
            </w:r>
            <w:r w:rsidR="0022516B">
              <w:rPr>
                <w:spacing w:val="3"/>
              </w:rPr>
              <w:t xml:space="preserve"> </w:t>
            </w:r>
            <w:r w:rsidR="0022516B">
              <w:t>Synopsys</w:t>
            </w:r>
            <w:r w:rsidR="0022516B">
              <w:rPr>
                <w:spacing w:val="14"/>
              </w:rPr>
              <w:t xml:space="preserve"> </w:t>
            </w:r>
            <w:r w:rsidR="0022516B">
              <w:t>Template</w:t>
            </w:r>
          </w:hyperlink>
          <w:r w:rsidR="0022516B">
            <w:tab/>
          </w:r>
          <w:hyperlink w:anchor="_bookmark25" w:history="1">
            <w:r w:rsidR="0022516B">
              <w:t>42</w:t>
            </w:r>
          </w:hyperlink>
        </w:p>
        <w:p w14:paraId="371F20F3" w14:textId="77777777" w:rsidR="00D64DB2" w:rsidRDefault="00000000">
          <w:pPr>
            <w:pStyle w:val="TOC3"/>
            <w:tabs>
              <w:tab w:val="right" w:leader="dot" w:pos="9459"/>
            </w:tabs>
          </w:pPr>
          <w:hyperlink w:anchor="_bookmark26" w:history="1">
            <w:r w:rsidR="0022516B">
              <w:t>GitLab</w:t>
            </w:r>
            <w:r w:rsidR="0022516B">
              <w:rPr>
                <w:spacing w:val="17"/>
              </w:rPr>
              <w:t xml:space="preserve"> </w:t>
            </w:r>
            <w:r w:rsidR="0022516B">
              <w:t>Prerequisites</w:t>
            </w:r>
          </w:hyperlink>
          <w:r w:rsidR="0022516B">
            <w:tab/>
          </w:r>
          <w:hyperlink w:anchor="_bookmark26" w:history="1">
            <w:r w:rsidR="0022516B">
              <w:t>42</w:t>
            </w:r>
          </w:hyperlink>
        </w:p>
        <w:p w14:paraId="403FD967" w14:textId="77777777" w:rsidR="00D64DB2" w:rsidRDefault="00000000">
          <w:pPr>
            <w:pStyle w:val="TOC3"/>
            <w:tabs>
              <w:tab w:val="right" w:leader="dot" w:pos="9459"/>
            </w:tabs>
          </w:pPr>
          <w:hyperlink w:anchor="_bookmark27" w:history="1">
            <w:r w:rsidR="0022516B">
              <w:t>Using the Synopsys GitLab Template</w:t>
            </w:r>
            <w:r w:rsidR="0022516B">
              <w:rPr>
                <w:spacing w:val="44"/>
              </w:rPr>
              <w:t xml:space="preserve"> </w:t>
            </w:r>
            <w:r w:rsidR="0022516B">
              <w:t>with</w:t>
            </w:r>
            <w:r w:rsidR="0022516B">
              <w:rPr>
                <w:spacing w:val="9"/>
              </w:rPr>
              <w:t xml:space="preserve"> </w:t>
            </w:r>
            <w:r w:rsidR="0022516B">
              <w:t>Polaris</w:t>
            </w:r>
          </w:hyperlink>
          <w:r w:rsidR="0022516B">
            <w:tab/>
          </w:r>
          <w:hyperlink w:anchor="_bookmark27" w:history="1">
            <w:r w:rsidR="0022516B">
              <w:t>43</w:t>
            </w:r>
          </w:hyperlink>
        </w:p>
        <w:p w14:paraId="6C841710" w14:textId="77777777" w:rsidR="00D64DB2" w:rsidRDefault="00000000">
          <w:pPr>
            <w:pStyle w:val="TOC3"/>
            <w:tabs>
              <w:tab w:val="right" w:leader="dot" w:pos="9459"/>
            </w:tabs>
          </w:pPr>
          <w:hyperlink w:anchor="_bookmark28" w:history="1">
            <w:r w:rsidR="0022516B">
              <w:t>Using the Synopsys GitLab Template with  Black</w:t>
            </w:r>
            <w:r w:rsidR="0022516B">
              <w:rPr>
                <w:spacing w:val="8"/>
              </w:rPr>
              <w:t xml:space="preserve"> </w:t>
            </w:r>
            <w:r w:rsidR="0022516B">
              <w:t>Duck</w:t>
            </w:r>
          </w:hyperlink>
          <w:r w:rsidR="0022516B">
            <w:tab/>
          </w:r>
          <w:hyperlink w:anchor="_bookmark28" w:history="1">
            <w:r w:rsidR="0022516B">
              <w:t>44</w:t>
            </w:r>
          </w:hyperlink>
        </w:p>
        <w:p w14:paraId="2275A811" w14:textId="77777777" w:rsidR="00D64DB2" w:rsidRDefault="00000000">
          <w:pPr>
            <w:pStyle w:val="TOC3"/>
            <w:tabs>
              <w:tab w:val="right" w:leader="dot" w:pos="9459"/>
            </w:tabs>
            <w:spacing w:after="20"/>
          </w:pPr>
          <w:hyperlink w:anchor="_bookmark29" w:history="1">
            <w:r w:rsidR="0022516B">
              <w:t>Using the Synopsys GitLab Template for Coverity Cloud Deployment with</w:t>
            </w:r>
            <w:r w:rsidR="0022516B">
              <w:rPr>
                <w:spacing w:val="-27"/>
              </w:rPr>
              <w:t xml:space="preserve"> </w:t>
            </w:r>
            <w:r w:rsidR="0022516B">
              <w:t>Thin</w:t>
            </w:r>
            <w:r w:rsidR="0022516B">
              <w:rPr>
                <w:spacing w:val="-2"/>
              </w:rPr>
              <w:t xml:space="preserve"> </w:t>
            </w:r>
            <w:r w:rsidR="0022516B">
              <w:t>Client</w:t>
            </w:r>
          </w:hyperlink>
          <w:r w:rsidR="0022516B">
            <w:tab/>
          </w:r>
          <w:hyperlink w:anchor="_bookmark29" w:history="1">
            <w:r w:rsidR="0022516B">
              <w:t>47</w:t>
            </w:r>
          </w:hyperlink>
        </w:p>
        <w:p w14:paraId="16BD5358" w14:textId="77777777" w:rsidR="00D64DB2" w:rsidRDefault="0022516B">
          <w:pPr>
            <w:pStyle w:val="TOC1"/>
          </w:pPr>
          <w:r>
            <w:lastRenderedPageBreak/>
            <w:t>Contents |</w:t>
          </w:r>
          <w:r>
            <w:rPr>
              <w:spacing w:val="-24"/>
            </w:rPr>
            <w:t xml:space="preserve"> </w:t>
          </w:r>
          <w:r>
            <w:t>iii</w:t>
          </w:r>
        </w:p>
        <w:p w14:paraId="78330F29" w14:textId="77777777" w:rsidR="00D64DB2" w:rsidRDefault="00000000">
          <w:pPr>
            <w:pStyle w:val="TOC3"/>
            <w:tabs>
              <w:tab w:val="left" w:leader="dot" w:pos="9235"/>
            </w:tabs>
            <w:spacing w:before="698"/>
          </w:pPr>
          <w:hyperlink w:anchor="_bookmark30" w:history="1">
            <w:r w:rsidR="0022516B">
              <w:t>Additional</w:t>
            </w:r>
            <w:r w:rsidR="0022516B">
              <w:rPr>
                <w:spacing w:val="-2"/>
              </w:rPr>
              <w:t xml:space="preserve"> </w:t>
            </w:r>
            <w:r w:rsidR="0022516B">
              <w:t>GitLab</w:t>
            </w:r>
            <w:r w:rsidR="0022516B">
              <w:rPr>
                <w:spacing w:val="-2"/>
              </w:rPr>
              <w:t xml:space="preserve"> </w:t>
            </w:r>
            <w:r w:rsidR="0022516B">
              <w:t>Configuration</w:t>
            </w:r>
          </w:hyperlink>
          <w:r w:rsidR="0022516B">
            <w:tab/>
          </w:r>
          <w:hyperlink w:anchor="_bookmark30" w:history="1">
            <w:r w:rsidR="0022516B">
              <w:t>48</w:t>
            </w:r>
          </w:hyperlink>
        </w:p>
        <w:p w14:paraId="59D9A0F0" w14:textId="77777777" w:rsidR="00D64DB2" w:rsidRDefault="00000000">
          <w:pPr>
            <w:pStyle w:val="TOC2"/>
            <w:tabs>
              <w:tab w:val="left" w:leader="dot" w:pos="9230"/>
            </w:tabs>
          </w:pPr>
          <w:hyperlink w:anchor="_bookmark31" w:history="1">
            <w:r w:rsidR="0022516B">
              <w:t xml:space="preserve">Chapter </w:t>
            </w:r>
          </w:hyperlink>
          <w:hyperlink w:anchor="_bookmark31" w:history="1">
            <w:r w:rsidR="0022516B">
              <w:t>6</w:t>
            </w:r>
          </w:hyperlink>
          <w:hyperlink w:anchor="_bookmark31" w:history="1">
            <w:r w:rsidR="0022516B">
              <w:t xml:space="preserve">. </w:t>
            </w:r>
          </w:hyperlink>
          <w:hyperlink w:anchor="_bookmark31" w:history="1">
            <w:r w:rsidR="0022516B">
              <w:t>Azure DevOps - Synopsys</w:t>
            </w:r>
            <w:r w:rsidR="0022516B">
              <w:rPr>
                <w:spacing w:val="43"/>
              </w:rPr>
              <w:t xml:space="preserve"> </w:t>
            </w:r>
            <w:r w:rsidR="0022516B">
              <w:t>Security</w:t>
            </w:r>
            <w:r w:rsidR="0022516B">
              <w:rPr>
                <w:spacing w:val="7"/>
              </w:rPr>
              <w:t xml:space="preserve"> </w:t>
            </w:r>
            <w:r w:rsidR="0022516B">
              <w:t>Scan</w:t>
            </w:r>
          </w:hyperlink>
          <w:r w:rsidR="0022516B">
            <w:tab/>
          </w:r>
          <w:hyperlink w:anchor="_bookmark31" w:history="1">
            <w:r w:rsidR="0022516B">
              <w:t>50</w:t>
            </w:r>
          </w:hyperlink>
        </w:p>
        <w:p w14:paraId="0CFFF992" w14:textId="77777777" w:rsidR="00D64DB2" w:rsidRDefault="00000000">
          <w:pPr>
            <w:pStyle w:val="TOC3"/>
            <w:tabs>
              <w:tab w:val="left" w:leader="dot" w:pos="9235"/>
            </w:tabs>
          </w:pPr>
          <w:hyperlink w:anchor="_bookmark32" w:history="1">
            <w:r w:rsidR="0022516B">
              <w:t>Azure</w:t>
            </w:r>
            <w:r w:rsidR="0022516B">
              <w:rPr>
                <w:spacing w:val="5"/>
              </w:rPr>
              <w:t xml:space="preserve"> </w:t>
            </w:r>
            <w:r w:rsidR="0022516B">
              <w:t>Prerequisites</w:t>
            </w:r>
          </w:hyperlink>
          <w:r w:rsidR="0022516B">
            <w:tab/>
          </w:r>
          <w:hyperlink w:anchor="_bookmark32" w:history="1">
            <w:r w:rsidR="0022516B">
              <w:t>50</w:t>
            </w:r>
          </w:hyperlink>
        </w:p>
        <w:p w14:paraId="53161C79" w14:textId="77777777" w:rsidR="00D64DB2" w:rsidRDefault="00000000">
          <w:pPr>
            <w:pStyle w:val="TOC3"/>
            <w:tabs>
              <w:tab w:val="left" w:leader="dot" w:pos="9235"/>
            </w:tabs>
          </w:pPr>
          <w:hyperlink w:anchor="_bookmark33" w:history="1">
            <w:r w:rsidR="0022516B">
              <w:t>Using Azure DevOps Extension</w:t>
            </w:r>
            <w:r w:rsidR="0022516B">
              <w:rPr>
                <w:spacing w:val="1"/>
              </w:rPr>
              <w:t xml:space="preserve"> </w:t>
            </w:r>
            <w:r w:rsidR="0022516B">
              <w:t>with Polaris</w:t>
            </w:r>
          </w:hyperlink>
          <w:r w:rsidR="0022516B">
            <w:tab/>
          </w:r>
          <w:hyperlink w:anchor="_bookmark33" w:history="1">
            <w:r w:rsidR="0022516B">
              <w:t>51</w:t>
            </w:r>
          </w:hyperlink>
        </w:p>
        <w:p w14:paraId="124F1DE9" w14:textId="77777777" w:rsidR="00D64DB2" w:rsidRDefault="00000000">
          <w:pPr>
            <w:pStyle w:val="TOC3"/>
            <w:tabs>
              <w:tab w:val="left" w:leader="dot" w:pos="9235"/>
            </w:tabs>
            <w:spacing w:before="199"/>
          </w:pPr>
          <w:hyperlink w:anchor="_bookmark34" w:history="1">
            <w:r w:rsidR="0022516B">
              <w:t>Using Azure DevOps Extension with Black Duck</w:t>
            </w:r>
          </w:hyperlink>
          <w:r w:rsidR="0022516B">
            <w:tab/>
          </w:r>
          <w:hyperlink w:anchor="_bookmark34" w:history="1">
            <w:r w:rsidR="0022516B">
              <w:t>52</w:t>
            </w:r>
          </w:hyperlink>
        </w:p>
        <w:p w14:paraId="003B1FDB" w14:textId="77777777" w:rsidR="00D64DB2" w:rsidRDefault="00000000">
          <w:pPr>
            <w:pStyle w:val="TOC3"/>
            <w:tabs>
              <w:tab w:val="left" w:leader="dot" w:pos="9235"/>
            </w:tabs>
          </w:pPr>
          <w:hyperlink w:anchor="_bookmark35" w:history="1">
            <w:r w:rsidR="0022516B">
              <w:t>Using</w:t>
            </w:r>
            <w:r w:rsidR="0022516B">
              <w:rPr>
                <w:spacing w:val="-6"/>
              </w:rPr>
              <w:t xml:space="preserve"> </w:t>
            </w:r>
            <w:r w:rsidR="0022516B">
              <w:t>Azure</w:t>
            </w:r>
            <w:r w:rsidR="0022516B">
              <w:rPr>
                <w:spacing w:val="-5"/>
              </w:rPr>
              <w:t xml:space="preserve"> </w:t>
            </w:r>
            <w:r w:rsidR="0022516B">
              <w:t>DevOps</w:t>
            </w:r>
            <w:r w:rsidR="0022516B">
              <w:rPr>
                <w:spacing w:val="-6"/>
              </w:rPr>
              <w:t xml:space="preserve"> </w:t>
            </w:r>
            <w:r w:rsidR="0022516B">
              <w:t>Extension</w:t>
            </w:r>
            <w:r w:rsidR="0022516B">
              <w:rPr>
                <w:spacing w:val="-5"/>
              </w:rPr>
              <w:t xml:space="preserve"> </w:t>
            </w:r>
            <w:r w:rsidR="0022516B">
              <w:t>with</w:t>
            </w:r>
            <w:r w:rsidR="0022516B">
              <w:rPr>
                <w:spacing w:val="-5"/>
              </w:rPr>
              <w:t xml:space="preserve"> </w:t>
            </w:r>
            <w:r w:rsidR="0022516B">
              <w:t>Coverity</w:t>
            </w:r>
            <w:r w:rsidR="0022516B">
              <w:rPr>
                <w:spacing w:val="-6"/>
              </w:rPr>
              <w:t xml:space="preserve"> </w:t>
            </w:r>
            <w:r w:rsidR="0022516B">
              <w:t>Connect</w:t>
            </w:r>
            <w:r w:rsidR="0022516B">
              <w:rPr>
                <w:spacing w:val="-5"/>
              </w:rPr>
              <w:t xml:space="preserve"> </w:t>
            </w:r>
            <w:r w:rsidR="0022516B">
              <w:t>with</w:t>
            </w:r>
            <w:r w:rsidR="0022516B">
              <w:rPr>
                <w:spacing w:val="-6"/>
              </w:rPr>
              <w:t xml:space="preserve"> </w:t>
            </w:r>
            <w:r w:rsidR="0022516B">
              <w:t>Thin</w:t>
            </w:r>
            <w:r w:rsidR="0022516B">
              <w:rPr>
                <w:spacing w:val="-5"/>
              </w:rPr>
              <w:t xml:space="preserve"> </w:t>
            </w:r>
            <w:r w:rsidR="0022516B">
              <w:t>Client</w:t>
            </w:r>
          </w:hyperlink>
          <w:r w:rsidR="0022516B">
            <w:tab/>
          </w:r>
          <w:hyperlink w:anchor="_bookmark35" w:history="1">
            <w:r w:rsidR="0022516B">
              <w:t>54</w:t>
            </w:r>
          </w:hyperlink>
        </w:p>
        <w:p w14:paraId="7741CE7A" w14:textId="77777777" w:rsidR="00D64DB2" w:rsidRDefault="00000000">
          <w:pPr>
            <w:pStyle w:val="TOC3"/>
            <w:tabs>
              <w:tab w:val="left" w:leader="dot" w:pos="9235"/>
            </w:tabs>
          </w:pPr>
          <w:hyperlink w:anchor="_bookmark36" w:history="1">
            <w:r w:rsidR="0022516B">
              <w:t>Additional Azure Configuration</w:t>
            </w:r>
          </w:hyperlink>
          <w:r w:rsidR="0022516B">
            <w:tab/>
          </w:r>
          <w:hyperlink w:anchor="_bookmark36" w:history="1">
            <w:r w:rsidR="0022516B">
              <w:t>55</w:t>
            </w:r>
          </w:hyperlink>
        </w:p>
        <w:p w14:paraId="329B07D2" w14:textId="77777777" w:rsidR="00D64DB2" w:rsidRDefault="00000000">
          <w:pPr>
            <w:pStyle w:val="TOC2"/>
            <w:tabs>
              <w:tab w:val="left" w:leader="dot" w:pos="9230"/>
            </w:tabs>
          </w:pPr>
          <w:hyperlink w:anchor="_bookmark37" w:history="1">
            <w:r w:rsidR="0022516B">
              <w:t>Chapter</w:t>
            </w:r>
            <w:r w:rsidR="0022516B">
              <w:rPr>
                <w:spacing w:val="15"/>
              </w:rPr>
              <w:t xml:space="preserve"> </w:t>
            </w:r>
          </w:hyperlink>
          <w:hyperlink w:anchor="_bookmark37" w:history="1">
            <w:r w:rsidR="0022516B">
              <w:t>7</w:t>
            </w:r>
          </w:hyperlink>
          <w:hyperlink w:anchor="_bookmark37" w:history="1">
            <w:r w:rsidR="0022516B">
              <w:t>.</w:t>
            </w:r>
            <w:r w:rsidR="0022516B">
              <w:rPr>
                <w:spacing w:val="16"/>
              </w:rPr>
              <w:t xml:space="preserve"> </w:t>
            </w:r>
          </w:hyperlink>
          <w:hyperlink w:anchor="_bookmark37" w:history="1">
            <w:r w:rsidR="0022516B">
              <w:t>Glossary</w:t>
            </w:r>
          </w:hyperlink>
          <w:r w:rsidR="0022516B">
            <w:tab/>
          </w:r>
          <w:hyperlink w:anchor="_bookmark37" w:history="1">
            <w:r w:rsidR="0022516B">
              <w:t>57</w:t>
            </w:r>
          </w:hyperlink>
        </w:p>
      </w:sdtContent>
    </w:sdt>
    <w:p w14:paraId="0087E1ED" w14:textId="77777777" w:rsidR="00D64DB2" w:rsidRDefault="00D64DB2">
      <w:pPr>
        <w:sectPr w:rsidR="00D64DB2">
          <w:type w:val="continuous"/>
          <w:pgSz w:w="12240" w:h="15840"/>
          <w:pgMar w:top="519" w:right="1320" w:bottom="1857" w:left="1340" w:header="720" w:footer="720" w:gutter="0"/>
          <w:cols w:space="720"/>
        </w:sectPr>
      </w:pPr>
    </w:p>
    <w:p w14:paraId="77F30461" w14:textId="77777777" w:rsidR="00D64DB2" w:rsidRDefault="0022516B">
      <w:pPr>
        <w:pStyle w:val="Heading1"/>
      </w:pPr>
      <w:bookmarkStart w:id="2" w:name="Chapter_1._Overview"/>
      <w:bookmarkStart w:id="3" w:name="_bookmark0"/>
      <w:bookmarkStart w:id="4" w:name="_bookmark1"/>
      <w:bookmarkEnd w:id="2"/>
      <w:bookmarkEnd w:id="3"/>
      <w:bookmarkEnd w:id="4"/>
      <w:r>
        <w:lastRenderedPageBreak/>
        <w:t>Chapter 1. Overview</w:t>
      </w:r>
    </w:p>
    <w:p w14:paraId="40FC01CA" w14:textId="77777777" w:rsidR="00D64DB2" w:rsidRDefault="0022516B">
      <w:pPr>
        <w:pStyle w:val="Heading2"/>
        <w:spacing w:before="284"/>
      </w:pPr>
      <w:bookmarkStart w:id="5" w:name="Overview"/>
      <w:bookmarkEnd w:id="5"/>
      <w:r>
        <w:t>Overview</w:t>
      </w:r>
    </w:p>
    <w:p w14:paraId="1EDD6DD7" w14:textId="77777777" w:rsidR="00D64DB2" w:rsidRDefault="0022516B">
      <w:pPr>
        <w:pStyle w:val="BodyText"/>
        <w:spacing w:before="213" w:line="340" w:lineRule="auto"/>
        <w:ind w:left="100"/>
      </w:pPr>
      <w:r>
        <w:t>Use</w:t>
      </w:r>
      <w:r>
        <w:rPr>
          <w:spacing w:val="-13"/>
        </w:rPr>
        <w:t xml:space="preserve"> </w:t>
      </w:r>
      <w:r>
        <w:t>any</w:t>
      </w:r>
      <w:r>
        <w:rPr>
          <w:spacing w:val="-12"/>
        </w:rPr>
        <w:t xml:space="preserve"> </w:t>
      </w:r>
      <w:r>
        <w:t>of</w:t>
      </w:r>
      <w:r>
        <w:rPr>
          <w:spacing w:val="-13"/>
        </w:rPr>
        <w:t xml:space="preserve"> </w:t>
      </w:r>
      <w:r>
        <w:t>these</w:t>
      </w:r>
      <w:r>
        <w:rPr>
          <w:spacing w:val="-12"/>
        </w:rPr>
        <w:t xml:space="preserve"> </w:t>
      </w:r>
      <w:r>
        <w:t>to</w:t>
      </w:r>
      <w:r>
        <w:rPr>
          <w:spacing w:val="-12"/>
        </w:rPr>
        <w:t xml:space="preserve"> </w:t>
      </w:r>
      <w:r>
        <w:t>integrate</w:t>
      </w:r>
      <w:r>
        <w:rPr>
          <w:spacing w:val="-13"/>
        </w:rPr>
        <w:t xml:space="preserve"> </w:t>
      </w:r>
      <w:r>
        <w:t>Static</w:t>
      </w:r>
      <w:r>
        <w:rPr>
          <w:spacing w:val="-12"/>
        </w:rPr>
        <w:t xml:space="preserve"> </w:t>
      </w:r>
      <w:r>
        <w:t>Analysis</w:t>
      </w:r>
      <w:r>
        <w:rPr>
          <w:spacing w:val="-12"/>
        </w:rPr>
        <w:t xml:space="preserve"> </w:t>
      </w:r>
      <w:r>
        <w:t>Security</w:t>
      </w:r>
      <w:r>
        <w:rPr>
          <w:spacing w:val="-13"/>
        </w:rPr>
        <w:t xml:space="preserve"> </w:t>
      </w:r>
      <w:r>
        <w:rPr>
          <w:spacing w:val="-3"/>
        </w:rPr>
        <w:t>Testing</w:t>
      </w:r>
      <w:r>
        <w:rPr>
          <w:spacing w:val="-12"/>
        </w:rPr>
        <w:t xml:space="preserve"> </w:t>
      </w:r>
      <w:r>
        <w:t>(SAST)</w:t>
      </w:r>
      <w:r>
        <w:rPr>
          <w:spacing w:val="-12"/>
        </w:rPr>
        <w:t xml:space="preserve"> </w:t>
      </w:r>
      <w:r>
        <w:t>and</w:t>
      </w:r>
      <w:r>
        <w:rPr>
          <w:spacing w:val="-13"/>
        </w:rPr>
        <w:t xml:space="preserve"> </w:t>
      </w:r>
      <w:r>
        <w:t>Software</w:t>
      </w:r>
      <w:r>
        <w:rPr>
          <w:spacing w:val="-12"/>
        </w:rPr>
        <w:t xml:space="preserve"> </w:t>
      </w:r>
      <w:r>
        <w:t>Composition</w:t>
      </w:r>
      <w:r>
        <w:rPr>
          <w:spacing w:val="-12"/>
        </w:rPr>
        <w:t xml:space="preserve"> </w:t>
      </w:r>
      <w:r>
        <w:t>Analysis (SCA) into your CI/CD</w:t>
      </w:r>
      <w:r>
        <w:rPr>
          <w:spacing w:val="-6"/>
        </w:rPr>
        <w:t xml:space="preserve"> </w:t>
      </w:r>
      <w:r>
        <w:t>pipelines:</w:t>
      </w:r>
    </w:p>
    <w:p w14:paraId="2FCB8136" w14:textId="77777777" w:rsidR="00D64DB2" w:rsidRDefault="00D64DB2">
      <w:pPr>
        <w:pStyle w:val="BodyText"/>
        <w:rPr>
          <w:sz w:val="22"/>
        </w:rPr>
      </w:pPr>
    </w:p>
    <w:p w14:paraId="2D28BF9F" w14:textId="77777777" w:rsidR="00D64DB2" w:rsidRDefault="0022516B">
      <w:pPr>
        <w:pStyle w:val="ListParagraph"/>
        <w:numPr>
          <w:ilvl w:val="0"/>
          <w:numId w:val="7"/>
        </w:numPr>
        <w:tabs>
          <w:tab w:val="left" w:pos="700"/>
        </w:tabs>
        <w:ind w:left="700"/>
        <w:rPr>
          <w:sz w:val="20"/>
        </w:rPr>
      </w:pPr>
      <w:r>
        <w:rPr>
          <w:sz w:val="20"/>
        </w:rPr>
        <w:t>Synopsys Bridge</w:t>
      </w:r>
      <w:r>
        <w:rPr>
          <w:spacing w:val="-3"/>
          <w:sz w:val="20"/>
        </w:rPr>
        <w:t xml:space="preserve"> </w:t>
      </w:r>
      <w:r>
        <w:rPr>
          <w:sz w:val="20"/>
        </w:rPr>
        <w:t>CLI</w:t>
      </w:r>
    </w:p>
    <w:p w14:paraId="0F4C09C9" w14:textId="77777777" w:rsidR="00D64DB2" w:rsidRDefault="0022516B">
      <w:pPr>
        <w:pStyle w:val="ListParagraph"/>
        <w:numPr>
          <w:ilvl w:val="0"/>
          <w:numId w:val="7"/>
        </w:numPr>
        <w:tabs>
          <w:tab w:val="left" w:pos="700"/>
        </w:tabs>
        <w:spacing w:before="100"/>
        <w:ind w:left="700"/>
        <w:rPr>
          <w:sz w:val="20"/>
        </w:rPr>
      </w:pPr>
      <w:r>
        <w:rPr>
          <w:sz w:val="20"/>
        </w:rPr>
        <w:t>Synopsys Action for</w:t>
      </w:r>
      <w:r>
        <w:rPr>
          <w:spacing w:val="-5"/>
          <w:sz w:val="20"/>
        </w:rPr>
        <w:t xml:space="preserve"> </w:t>
      </w:r>
      <w:r>
        <w:rPr>
          <w:sz w:val="20"/>
        </w:rPr>
        <w:t>GitHub</w:t>
      </w:r>
    </w:p>
    <w:p w14:paraId="73202162" w14:textId="77777777" w:rsidR="00D64DB2" w:rsidRDefault="0022516B">
      <w:pPr>
        <w:pStyle w:val="ListParagraph"/>
        <w:numPr>
          <w:ilvl w:val="0"/>
          <w:numId w:val="7"/>
        </w:numPr>
        <w:tabs>
          <w:tab w:val="left" w:pos="700"/>
        </w:tabs>
        <w:spacing w:before="100"/>
        <w:ind w:left="700"/>
        <w:rPr>
          <w:sz w:val="20"/>
        </w:rPr>
      </w:pPr>
      <w:r>
        <w:rPr>
          <w:sz w:val="20"/>
        </w:rPr>
        <w:t>Synopsys Template for</w:t>
      </w:r>
      <w:r>
        <w:rPr>
          <w:spacing w:val="-5"/>
          <w:sz w:val="20"/>
        </w:rPr>
        <w:t xml:space="preserve"> </w:t>
      </w:r>
      <w:r>
        <w:rPr>
          <w:sz w:val="20"/>
        </w:rPr>
        <w:t>GitLab</w:t>
      </w:r>
    </w:p>
    <w:p w14:paraId="32ADA3BD" w14:textId="77777777" w:rsidR="00D64DB2" w:rsidRDefault="0022516B">
      <w:pPr>
        <w:pStyle w:val="ListParagraph"/>
        <w:numPr>
          <w:ilvl w:val="0"/>
          <w:numId w:val="7"/>
        </w:numPr>
        <w:tabs>
          <w:tab w:val="left" w:pos="700"/>
        </w:tabs>
        <w:spacing w:before="100" w:line="604" w:lineRule="auto"/>
        <w:ind w:right="5175" w:firstLine="470"/>
        <w:rPr>
          <w:sz w:val="20"/>
        </w:rPr>
      </w:pPr>
      <w:r>
        <w:rPr>
          <w:sz w:val="20"/>
        </w:rPr>
        <w:t>Synopsys</w:t>
      </w:r>
      <w:r>
        <w:rPr>
          <w:spacing w:val="-17"/>
          <w:sz w:val="20"/>
        </w:rPr>
        <w:t xml:space="preserve"> </w:t>
      </w:r>
      <w:r>
        <w:rPr>
          <w:sz w:val="20"/>
        </w:rPr>
        <w:t>Security</w:t>
      </w:r>
      <w:r>
        <w:rPr>
          <w:spacing w:val="-16"/>
          <w:sz w:val="20"/>
        </w:rPr>
        <w:t xml:space="preserve"> </w:t>
      </w:r>
      <w:r>
        <w:rPr>
          <w:sz w:val="20"/>
        </w:rPr>
        <w:t>Scan</w:t>
      </w:r>
      <w:r>
        <w:rPr>
          <w:spacing w:val="-16"/>
          <w:sz w:val="20"/>
        </w:rPr>
        <w:t xml:space="preserve"> </w:t>
      </w:r>
      <w:r>
        <w:rPr>
          <w:sz w:val="20"/>
        </w:rPr>
        <w:t>for</w:t>
      </w:r>
      <w:r>
        <w:rPr>
          <w:spacing w:val="-16"/>
          <w:sz w:val="20"/>
        </w:rPr>
        <w:t xml:space="preserve"> </w:t>
      </w:r>
      <w:r>
        <w:rPr>
          <w:sz w:val="20"/>
        </w:rPr>
        <w:t>Azure</w:t>
      </w:r>
      <w:r>
        <w:rPr>
          <w:spacing w:val="-16"/>
          <w:sz w:val="20"/>
        </w:rPr>
        <w:t xml:space="preserve"> </w:t>
      </w:r>
      <w:r>
        <w:rPr>
          <w:sz w:val="20"/>
        </w:rPr>
        <w:t>DevOps With</w:t>
      </w:r>
      <w:r>
        <w:rPr>
          <w:spacing w:val="-6"/>
          <w:sz w:val="20"/>
        </w:rPr>
        <w:t xml:space="preserve"> </w:t>
      </w:r>
      <w:r>
        <w:rPr>
          <w:sz w:val="20"/>
        </w:rPr>
        <w:t>any</w:t>
      </w:r>
      <w:r>
        <w:rPr>
          <w:spacing w:val="-6"/>
          <w:sz w:val="20"/>
        </w:rPr>
        <w:t xml:space="preserve"> </w:t>
      </w:r>
      <w:r>
        <w:rPr>
          <w:sz w:val="20"/>
        </w:rPr>
        <w:t>of</w:t>
      </w:r>
      <w:r>
        <w:rPr>
          <w:spacing w:val="-6"/>
          <w:sz w:val="20"/>
        </w:rPr>
        <w:t xml:space="preserve"> </w:t>
      </w:r>
      <w:r>
        <w:rPr>
          <w:sz w:val="20"/>
        </w:rPr>
        <w:t>the</w:t>
      </w:r>
      <w:r>
        <w:rPr>
          <w:spacing w:val="-5"/>
          <w:sz w:val="20"/>
        </w:rPr>
        <w:t xml:space="preserve"> </w:t>
      </w:r>
      <w:r>
        <w:rPr>
          <w:sz w:val="20"/>
        </w:rPr>
        <w:t>integrations</w:t>
      </w:r>
      <w:r>
        <w:rPr>
          <w:spacing w:val="-6"/>
          <w:sz w:val="20"/>
        </w:rPr>
        <w:t xml:space="preserve"> </w:t>
      </w:r>
      <w:r>
        <w:rPr>
          <w:sz w:val="20"/>
        </w:rPr>
        <w:t>above</w:t>
      </w:r>
      <w:r>
        <w:rPr>
          <w:spacing w:val="-6"/>
          <w:sz w:val="20"/>
        </w:rPr>
        <w:t xml:space="preserve"> </w:t>
      </w:r>
      <w:r>
        <w:rPr>
          <w:sz w:val="20"/>
        </w:rPr>
        <w:t>you</w:t>
      </w:r>
      <w:r>
        <w:rPr>
          <w:spacing w:val="-6"/>
          <w:sz w:val="20"/>
        </w:rPr>
        <w:t xml:space="preserve"> </w:t>
      </w:r>
      <w:r>
        <w:rPr>
          <w:sz w:val="20"/>
        </w:rPr>
        <w:t>can:</w:t>
      </w:r>
    </w:p>
    <w:p w14:paraId="4A6F5C4E" w14:textId="77777777" w:rsidR="00D64DB2" w:rsidRDefault="0022516B">
      <w:pPr>
        <w:pStyle w:val="ListParagraph"/>
        <w:numPr>
          <w:ilvl w:val="0"/>
          <w:numId w:val="7"/>
        </w:numPr>
        <w:tabs>
          <w:tab w:val="left" w:pos="700"/>
        </w:tabs>
        <w:spacing w:before="2"/>
        <w:ind w:left="700"/>
        <w:rPr>
          <w:sz w:val="20"/>
        </w:rPr>
      </w:pPr>
      <w:r>
        <w:rPr>
          <w:sz w:val="20"/>
        </w:rPr>
        <w:t>Scan when you merge code or on a pull</w:t>
      </w:r>
      <w:r>
        <w:rPr>
          <w:spacing w:val="-16"/>
          <w:sz w:val="20"/>
        </w:rPr>
        <w:t xml:space="preserve"> </w:t>
      </w:r>
      <w:r>
        <w:rPr>
          <w:sz w:val="20"/>
        </w:rPr>
        <w:t>request.</w:t>
      </w:r>
    </w:p>
    <w:p w14:paraId="2D350397" w14:textId="77777777" w:rsidR="00D64DB2" w:rsidRDefault="0022516B">
      <w:pPr>
        <w:pStyle w:val="ListParagraph"/>
        <w:numPr>
          <w:ilvl w:val="0"/>
          <w:numId w:val="7"/>
        </w:numPr>
        <w:tabs>
          <w:tab w:val="left" w:pos="700"/>
        </w:tabs>
        <w:spacing w:before="100"/>
        <w:ind w:left="700"/>
        <w:rPr>
          <w:sz w:val="20"/>
        </w:rPr>
      </w:pPr>
      <w:r>
        <w:rPr>
          <w:sz w:val="20"/>
        </w:rPr>
        <w:t>Optionally create pull request comments when new issues are</w:t>
      </w:r>
      <w:r>
        <w:rPr>
          <w:spacing w:val="-25"/>
          <w:sz w:val="20"/>
        </w:rPr>
        <w:t xml:space="preserve"> </w:t>
      </w:r>
      <w:r>
        <w:rPr>
          <w:sz w:val="20"/>
        </w:rPr>
        <w:t>found.</w:t>
      </w:r>
    </w:p>
    <w:p w14:paraId="65D776DE" w14:textId="77777777" w:rsidR="00D64DB2" w:rsidRDefault="0022516B">
      <w:pPr>
        <w:pStyle w:val="ListParagraph"/>
        <w:numPr>
          <w:ilvl w:val="0"/>
          <w:numId w:val="7"/>
        </w:numPr>
        <w:tabs>
          <w:tab w:val="left" w:pos="700"/>
        </w:tabs>
        <w:spacing w:before="100"/>
        <w:ind w:left="700"/>
        <w:rPr>
          <w:sz w:val="20"/>
        </w:rPr>
      </w:pPr>
      <w:r>
        <w:rPr>
          <w:sz w:val="20"/>
        </w:rPr>
        <w:t>Optionally</w:t>
      </w:r>
      <w:r>
        <w:rPr>
          <w:spacing w:val="-6"/>
          <w:sz w:val="20"/>
        </w:rPr>
        <w:t xml:space="preserve"> </w:t>
      </w:r>
      <w:r>
        <w:rPr>
          <w:sz w:val="20"/>
        </w:rPr>
        <w:t>create</w:t>
      </w:r>
      <w:r>
        <w:rPr>
          <w:spacing w:val="-5"/>
          <w:sz w:val="20"/>
        </w:rPr>
        <w:t xml:space="preserve"> </w:t>
      </w:r>
      <w:r>
        <w:rPr>
          <w:sz w:val="20"/>
        </w:rPr>
        <w:t>a</w:t>
      </w:r>
      <w:r>
        <w:rPr>
          <w:spacing w:val="-5"/>
          <w:sz w:val="20"/>
        </w:rPr>
        <w:t xml:space="preserve"> </w:t>
      </w:r>
      <w:r>
        <w:rPr>
          <w:sz w:val="20"/>
        </w:rPr>
        <w:t>new</w:t>
      </w:r>
      <w:r>
        <w:rPr>
          <w:spacing w:val="-5"/>
          <w:sz w:val="20"/>
        </w:rPr>
        <w:t xml:space="preserve"> </w:t>
      </w:r>
      <w:r>
        <w:rPr>
          <w:sz w:val="20"/>
        </w:rPr>
        <w:t>pull</w:t>
      </w:r>
      <w:r>
        <w:rPr>
          <w:spacing w:val="-5"/>
          <w:sz w:val="20"/>
        </w:rPr>
        <w:t xml:space="preserve"> </w:t>
      </w:r>
      <w:r>
        <w:rPr>
          <w:sz w:val="20"/>
        </w:rPr>
        <w:t>request</w:t>
      </w:r>
      <w:r>
        <w:rPr>
          <w:spacing w:val="-5"/>
          <w:sz w:val="20"/>
        </w:rPr>
        <w:t xml:space="preserve"> </w:t>
      </w:r>
      <w:r>
        <w:rPr>
          <w:sz w:val="20"/>
        </w:rPr>
        <w:t>to</w:t>
      </w:r>
      <w:r>
        <w:rPr>
          <w:spacing w:val="-5"/>
          <w:sz w:val="20"/>
        </w:rPr>
        <w:t xml:space="preserve"> </w:t>
      </w:r>
      <w:r>
        <w:rPr>
          <w:sz w:val="20"/>
        </w:rPr>
        <w:t>automatically</w:t>
      </w:r>
      <w:r>
        <w:rPr>
          <w:spacing w:val="-5"/>
          <w:sz w:val="20"/>
        </w:rPr>
        <w:t xml:space="preserve"> </w:t>
      </w:r>
      <w:r>
        <w:rPr>
          <w:sz w:val="20"/>
        </w:rPr>
        <w:t>update</w:t>
      </w:r>
      <w:r>
        <w:rPr>
          <w:spacing w:val="-5"/>
          <w:sz w:val="20"/>
        </w:rPr>
        <w:t xml:space="preserve"> </w:t>
      </w:r>
      <w:r>
        <w:rPr>
          <w:sz w:val="20"/>
        </w:rPr>
        <w:t>vulnerable</w:t>
      </w:r>
      <w:r>
        <w:rPr>
          <w:spacing w:val="-5"/>
          <w:sz w:val="20"/>
        </w:rPr>
        <w:t xml:space="preserve"> </w:t>
      </w:r>
      <w:r>
        <w:rPr>
          <w:sz w:val="20"/>
        </w:rPr>
        <w:t>components.</w:t>
      </w:r>
    </w:p>
    <w:p w14:paraId="15F819A3" w14:textId="77777777" w:rsidR="00D64DB2" w:rsidRDefault="00D64DB2">
      <w:pPr>
        <w:pStyle w:val="BodyText"/>
        <w:spacing w:before="2"/>
        <w:rPr>
          <w:sz w:val="29"/>
        </w:rPr>
      </w:pPr>
    </w:p>
    <w:p w14:paraId="69FC46C6" w14:textId="77777777" w:rsidR="00D64DB2" w:rsidRDefault="0022516B">
      <w:pPr>
        <w:pStyle w:val="Heading4"/>
      </w:pPr>
      <w:bookmarkStart w:id="6" w:name="Further_information"/>
      <w:bookmarkEnd w:id="6"/>
      <w:r>
        <w:t>Further information</w:t>
      </w:r>
    </w:p>
    <w:p w14:paraId="0E33FB7D" w14:textId="77777777" w:rsidR="00D64DB2" w:rsidRDefault="00D64DB2">
      <w:pPr>
        <w:pStyle w:val="BodyText"/>
        <w:spacing w:before="9"/>
        <w:rPr>
          <w:b/>
          <w:sz w:val="28"/>
        </w:rPr>
      </w:pPr>
    </w:p>
    <w:p w14:paraId="7B43B0EA" w14:textId="77777777" w:rsidR="00D64DB2" w:rsidRDefault="00000000">
      <w:pPr>
        <w:pStyle w:val="ListParagraph"/>
        <w:numPr>
          <w:ilvl w:val="0"/>
          <w:numId w:val="7"/>
        </w:numPr>
        <w:tabs>
          <w:tab w:val="left" w:pos="700"/>
        </w:tabs>
        <w:spacing w:before="1"/>
        <w:ind w:left="700"/>
        <w:rPr>
          <w:rFonts w:ascii="Arial" w:hAnsi="Arial"/>
          <w:i/>
          <w:sz w:val="20"/>
        </w:rPr>
      </w:pPr>
      <w:hyperlink w:anchor="_bookmark2" w:history="1">
        <w:r w:rsidR="0022516B">
          <w:rPr>
            <w:color w:val="337AB7"/>
            <w:sz w:val="20"/>
          </w:rPr>
          <w:t xml:space="preserve">Support Matrix </w:t>
        </w:r>
      </w:hyperlink>
      <w:hyperlink w:anchor="_bookmark2" w:history="1">
        <w:r w:rsidR="0022516B">
          <w:rPr>
            <w:rFonts w:ascii="Arial" w:hAnsi="Arial"/>
            <w:i/>
            <w:color w:val="337AB7"/>
            <w:sz w:val="20"/>
          </w:rPr>
          <w:t>(on</w:t>
        </w:r>
      </w:hyperlink>
      <w:r w:rsidR="0022516B">
        <w:rPr>
          <w:rFonts w:ascii="Arial" w:hAnsi="Arial"/>
          <w:i/>
          <w:color w:val="337AB7"/>
          <w:sz w:val="20"/>
        </w:rPr>
        <w:t xml:space="preserve"> </w:t>
      </w:r>
      <w:hyperlink w:anchor="_bookmark2" w:history="1">
        <w:r w:rsidR="0022516B">
          <w:rPr>
            <w:rFonts w:ascii="Arial" w:hAnsi="Arial"/>
            <w:i/>
            <w:color w:val="337AB7"/>
            <w:sz w:val="20"/>
          </w:rPr>
          <w:t>page</w:t>
        </w:r>
        <w:r w:rsidR="0022516B">
          <w:rPr>
            <w:rFonts w:ascii="Arial" w:hAnsi="Arial"/>
            <w:i/>
            <w:color w:val="337AB7"/>
            <w:spacing w:val="2"/>
            <w:sz w:val="20"/>
          </w:rPr>
          <w:t xml:space="preserve"> </w:t>
        </w:r>
      </w:hyperlink>
      <w:hyperlink w:anchor="_bookmark2" w:history="1">
        <w:r w:rsidR="0022516B">
          <w:rPr>
            <w:rFonts w:ascii="Arial" w:hAnsi="Arial"/>
            <w:i/>
            <w:color w:val="337AB7"/>
            <w:sz w:val="20"/>
          </w:rPr>
          <w:t>4</w:t>
        </w:r>
      </w:hyperlink>
      <w:hyperlink w:anchor="_bookmark2" w:history="1">
        <w:r w:rsidR="0022516B">
          <w:rPr>
            <w:rFonts w:ascii="Arial" w:hAnsi="Arial"/>
            <w:i/>
            <w:color w:val="337AB7"/>
            <w:sz w:val="20"/>
          </w:rPr>
          <w:t>)</w:t>
        </w:r>
      </w:hyperlink>
    </w:p>
    <w:p w14:paraId="6EE6FE49"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3" w:history="1">
        <w:r w:rsidR="0022516B">
          <w:rPr>
            <w:color w:val="337AB7"/>
            <w:sz w:val="20"/>
          </w:rPr>
          <w:t xml:space="preserve">Files and Directories </w:t>
        </w:r>
      </w:hyperlink>
      <w:hyperlink w:anchor="_bookmark3" w:history="1">
        <w:r w:rsidR="0022516B">
          <w:rPr>
            <w:rFonts w:ascii="Arial" w:hAnsi="Arial"/>
            <w:i/>
            <w:color w:val="337AB7"/>
            <w:sz w:val="20"/>
          </w:rPr>
          <w:t>(on</w:t>
        </w:r>
      </w:hyperlink>
      <w:r w:rsidR="0022516B">
        <w:rPr>
          <w:rFonts w:ascii="Arial" w:hAnsi="Arial"/>
          <w:i/>
          <w:color w:val="337AB7"/>
          <w:sz w:val="20"/>
        </w:rPr>
        <w:t xml:space="preserve"> </w:t>
      </w:r>
      <w:hyperlink w:anchor="_bookmark3" w:history="1">
        <w:r w:rsidR="0022516B">
          <w:rPr>
            <w:rFonts w:ascii="Arial" w:hAnsi="Arial"/>
            <w:i/>
            <w:color w:val="337AB7"/>
            <w:sz w:val="20"/>
          </w:rPr>
          <w:t xml:space="preserve">page </w:t>
        </w:r>
      </w:hyperlink>
      <w:hyperlink w:anchor="_bookmark3" w:history="1">
        <w:r w:rsidR="0022516B">
          <w:rPr>
            <w:rFonts w:ascii="Arial" w:hAnsi="Arial"/>
            <w:i/>
            <w:color w:val="337AB7"/>
            <w:sz w:val="20"/>
          </w:rPr>
          <w:t>5</w:t>
        </w:r>
      </w:hyperlink>
      <w:hyperlink w:anchor="_bookmark3" w:history="1">
        <w:r w:rsidR="0022516B">
          <w:rPr>
            <w:rFonts w:ascii="Arial" w:hAnsi="Arial"/>
            <w:i/>
            <w:color w:val="337AB7"/>
            <w:sz w:val="20"/>
          </w:rPr>
          <w:t>)</w:t>
        </w:r>
      </w:hyperlink>
    </w:p>
    <w:p w14:paraId="2EB62B56" w14:textId="77777777" w:rsidR="00D64DB2" w:rsidRDefault="00000000">
      <w:pPr>
        <w:pStyle w:val="ListParagraph"/>
        <w:numPr>
          <w:ilvl w:val="0"/>
          <w:numId w:val="7"/>
        </w:numPr>
        <w:tabs>
          <w:tab w:val="left" w:pos="700"/>
        </w:tabs>
        <w:spacing w:before="99"/>
        <w:ind w:left="700"/>
        <w:rPr>
          <w:rFonts w:ascii="Arial" w:hAnsi="Arial"/>
          <w:i/>
          <w:sz w:val="20"/>
        </w:rPr>
      </w:pPr>
      <w:hyperlink w:anchor="_bookmark4" w:history="1">
        <w:r w:rsidR="0022516B">
          <w:rPr>
            <w:color w:val="337AB7"/>
            <w:sz w:val="20"/>
          </w:rPr>
          <w:t xml:space="preserve">Download Synopsys Bridge </w:t>
        </w:r>
      </w:hyperlink>
      <w:hyperlink w:anchor="_bookmark4" w:history="1">
        <w:r w:rsidR="0022516B">
          <w:rPr>
            <w:rFonts w:ascii="Arial" w:hAnsi="Arial"/>
            <w:i/>
            <w:color w:val="337AB7"/>
            <w:sz w:val="20"/>
          </w:rPr>
          <w:t>(on</w:t>
        </w:r>
      </w:hyperlink>
      <w:r w:rsidR="0022516B">
        <w:rPr>
          <w:rFonts w:ascii="Arial" w:hAnsi="Arial"/>
          <w:i/>
          <w:color w:val="337AB7"/>
          <w:sz w:val="20"/>
        </w:rPr>
        <w:t xml:space="preserve"> </w:t>
      </w:r>
      <w:hyperlink w:anchor="_bookmark4" w:history="1">
        <w:r w:rsidR="0022516B">
          <w:rPr>
            <w:rFonts w:ascii="Arial" w:hAnsi="Arial"/>
            <w:i/>
            <w:color w:val="337AB7"/>
            <w:sz w:val="20"/>
          </w:rPr>
          <w:t>page</w:t>
        </w:r>
        <w:r w:rsidR="0022516B">
          <w:rPr>
            <w:rFonts w:ascii="Arial" w:hAnsi="Arial"/>
            <w:i/>
            <w:color w:val="337AB7"/>
            <w:spacing w:val="1"/>
            <w:sz w:val="20"/>
          </w:rPr>
          <w:t xml:space="preserve"> </w:t>
        </w:r>
      </w:hyperlink>
      <w:hyperlink w:anchor="_bookmark4" w:history="1">
        <w:r w:rsidR="0022516B">
          <w:rPr>
            <w:rFonts w:ascii="Arial" w:hAnsi="Arial"/>
            <w:i/>
            <w:color w:val="337AB7"/>
            <w:sz w:val="20"/>
          </w:rPr>
          <w:t>6</w:t>
        </w:r>
      </w:hyperlink>
      <w:hyperlink w:anchor="_bookmark4" w:history="1">
        <w:r w:rsidR="0022516B">
          <w:rPr>
            <w:rFonts w:ascii="Arial" w:hAnsi="Arial"/>
            <w:i/>
            <w:color w:val="337AB7"/>
            <w:sz w:val="20"/>
          </w:rPr>
          <w:t>)</w:t>
        </w:r>
      </w:hyperlink>
    </w:p>
    <w:p w14:paraId="1DA93C9D" w14:textId="77777777" w:rsidR="00D64DB2" w:rsidRDefault="00D64DB2">
      <w:pPr>
        <w:pStyle w:val="BodyText"/>
        <w:spacing w:before="3"/>
        <w:rPr>
          <w:rFonts w:ascii="Arial"/>
          <w:i/>
          <w:sz w:val="31"/>
        </w:rPr>
      </w:pPr>
    </w:p>
    <w:p w14:paraId="0087199F" w14:textId="77777777" w:rsidR="00D64DB2" w:rsidRDefault="0022516B">
      <w:pPr>
        <w:pStyle w:val="Heading2"/>
      </w:pPr>
      <w:bookmarkStart w:id="7" w:name="Support_Matrix"/>
      <w:bookmarkStart w:id="8" w:name="_bookmark2"/>
      <w:bookmarkEnd w:id="7"/>
      <w:bookmarkEnd w:id="8"/>
      <w:r>
        <w:t>Support Matrix</w:t>
      </w:r>
    </w:p>
    <w:p w14:paraId="128DADA7" w14:textId="77777777" w:rsidR="00C46513" w:rsidRDefault="00C46513" w:rsidP="00C46513">
      <w:pPr>
        <w:rPr>
          <w:ins w:id="9" w:author="Raj Kesarapalli" w:date="2023-07-26T16:38:00Z"/>
          <w:rFonts w:eastAsia="Times New Roman" w:cs="Times New Roman"/>
          <w:color w:val="323E48"/>
          <w:shd w:val="clear" w:color="auto" w:fill="FFFFFF"/>
        </w:rPr>
      </w:pPr>
    </w:p>
    <w:p w14:paraId="10E0EAEB" w14:textId="7B29ED9E" w:rsidR="00C46513" w:rsidRDefault="00C46513" w:rsidP="00C46513">
      <w:pPr>
        <w:rPr>
          <w:ins w:id="10" w:author="Raj Kesarapalli" w:date="2023-07-26T16:38:00Z"/>
          <w:rFonts w:eastAsia="Times New Roman" w:cs="Times New Roman"/>
          <w:color w:val="323E48"/>
          <w:shd w:val="clear" w:color="auto" w:fill="FFFFFF"/>
        </w:rPr>
      </w:pPr>
      <w:ins w:id="11" w:author="Raj Kesarapalli" w:date="2023-07-26T16:38:00Z">
        <w:r w:rsidRPr="00063A83">
          <w:rPr>
            <w:rFonts w:eastAsia="Times New Roman" w:cs="Times New Roman"/>
            <w:color w:val="323E48"/>
            <w:shd w:val="clear" w:color="auto" w:fill="FFFFFF"/>
          </w:rPr>
          <w:t xml:space="preserve">The table below outlines </w:t>
        </w:r>
        <w:r>
          <w:rPr>
            <w:rFonts w:eastAsia="Times New Roman" w:cs="Times New Roman"/>
            <w:color w:val="323E48"/>
            <w:shd w:val="clear" w:color="auto" w:fill="FFFFFF"/>
          </w:rPr>
          <w:t>the</w:t>
        </w:r>
        <w:r w:rsidRPr="00063A83">
          <w:rPr>
            <w:rFonts w:eastAsia="Times New Roman" w:cs="Times New Roman"/>
            <w:color w:val="323E48"/>
            <w:shd w:val="clear" w:color="auto" w:fill="FFFFFF"/>
          </w:rPr>
          <w:t xml:space="preserve"> Synopsys security tools </w:t>
        </w:r>
        <w:r>
          <w:rPr>
            <w:rFonts w:eastAsia="Times New Roman" w:cs="Times New Roman"/>
            <w:color w:val="323E48"/>
            <w:shd w:val="clear" w:color="auto" w:fill="FFFFFF"/>
          </w:rPr>
          <w:t xml:space="preserve">supported by </w:t>
        </w:r>
        <w:r w:rsidRPr="00063A83">
          <w:rPr>
            <w:rFonts w:eastAsia="Times New Roman" w:cs="Times New Roman"/>
            <w:color w:val="323E48"/>
            <w:shd w:val="clear" w:color="auto" w:fill="FFFFFF"/>
          </w:rPr>
          <w:t>Synopsys Bridge.</w:t>
        </w:r>
      </w:ins>
    </w:p>
    <w:p w14:paraId="59EEA048" w14:textId="217B43B3" w:rsidR="00D64DB2" w:rsidDel="00C46513" w:rsidRDefault="0022516B">
      <w:pPr>
        <w:pStyle w:val="BodyText"/>
        <w:spacing w:before="213" w:line="340" w:lineRule="auto"/>
        <w:ind w:left="100"/>
        <w:rPr>
          <w:del w:id="12" w:author="Raj Kesarapalli" w:date="2023-07-26T16:38:00Z"/>
        </w:rPr>
      </w:pPr>
      <w:del w:id="13" w:author="Raj Kesarapalli" w:date="2023-07-26T16:38:00Z">
        <w:r w:rsidDel="00C46513">
          <w:delText>The</w:delText>
        </w:r>
        <w:r w:rsidDel="00C46513">
          <w:rPr>
            <w:spacing w:val="-16"/>
          </w:rPr>
          <w:delText xml:space="preserve"> </w:delText>
        </w:r>
        <w:r w:rsidDel="00C46513">
          <w:delText>table</w:delText>
        </w:r>
        <w:r w:rsidDel="00C46513">
          <w:rPr>
            <w:spacing w:val="-15"/>
          </w:rPr>
          <w:delText xml:space="preserve"> </w:delText>
        </w:r>
        <w:r w:rsidDel="00C46513">
          <w:delText>below</w:delText>
        </w:r>
        <w:r w:rsidDel="00C46513">
          <w:rPr>
            <w:spacing w:val="-16"/>
          </w:rPr>
          <w:delText xml:space="preserve"> </w:delText>
        </w:r>
        <w:r w:rsidDel="00C46513">
          <w:delText>outlines</w:delText>
        </w:r>
        <w:r w:rsidDel="00C46513">
          <w:rPr>
            <w:spacing w:val="-15"/>
          </w:rPr>
          <w:delText xml:space="preserve"> </w:delText>
        </w:r>
        <w:r w:rsidDel="00C46513">
          <w:delText>which</w:delText>
        </w:r>
        <w:r w:rsidDel="00C46513">
          <w:rPr>
            <w:spacing w:val="-15"/>
          </w:rPr>
          <w:delText xml:space="preserve"> </w:delText>
        </w:r>
        <w:r w:rsidDel="00C46513">
          <w:delText>Synopsys</w:delText>
        </w:r>
        <w:r w:rsidDel="00C46513">
          <w:rPr>
            <w:spacing w:val="-16"/>
          </w:rPr>
          <w:delText xml:space="preserve"> </w:delText>
        </w:r>
        <w:r w:rsidDel="00C46513">
          <w:delText>security</w:delText>
        </w:r>
        <w:r w:rsidDel="00C46513">
          <w:rPr>
            <w:spacing w:val="-15"/>
          </w:rPr>
          <w:delText xml:space="preserve"> </w:delText>
        </w:r>
        <w:r w:rsidDel="00C46513">
          <w:delText>tools</w:delText>
        </w:r>
        <w:r w:rsidDel="00C46513">
          <w:rPr>
            <w:spacing w:val="-15"/>
          </w:rPr>
          <w:delText xml:space="preserve"> </w:delText>
        </w:r>
        <w:r w:rsidDel="00C46513">
          <w:delText>Synopsys</w:delText>
        </w:r>
        <w:r w:rsidDel="00C46513">
          <w:rPr>
            <w:spacing w:val="-16"/>
          </w:rPr>
          <w:delText xml:space="preserve"> </w:delText>
        </w:r>
        <w:r w:rsidDel="00C46513">
          <w:delText>Bridge</w:delText>
        </w:r>
        <w:r w:rsidDel="00C46513">
          <w:rPr>
            <w:spacing w:val="-15"/>
          </w:rPr>
          <w:delText xml:space="preserve"> </w:delText>
        </w:r>
        <w:r w:rsidDel="00C46513">
          <w:delText>can</w:delText>
        </w:r>
        <w:r w:rsidDel="00C46513">
          <w:rPr>
            <w:spacing w:val="-16"/>
          </w:rPr>
          <w:delText xml:space="preserve"> </w:delText>
        </w:r>
        <w:r w:rsidDel="00C46513">
          <w:delText>and</w:delText>
        </w:r>
        <w:r w:rsidDel="00C46513">
          <w:rPr>
            <w:spacing w:val="-15"/>
          </w:rPr>
          <w:delText xml:space="preserve"> </w:delText>
        </w:r>
        <w:r w:rsidDel="00C46513">
          <w:delText>cannot</w:delText>
        </w:r>
        <w:r w:rsidDel="00C46513">
          <w:rPr>
            <w:spacing w:val="-15"/>
          </w:rPr>
          <w:delText xml:space="preserve"> </w:delText>
        </w:r>
        <w:r w:rsidDel="00C46513">
          <w:delText>launching</w:delText>
        </w:r>
        <w:r w:rsidDel="00C46513">
          <w:rPr>
            <w:spacing w:val="-16"/>
          </w:rPr>
          <w:delText xml:space="preserve"> </w:delText>
        </w:r>
        <w:r w:rsidDel="00C46513">
          <w:delText>scans on.</w:delText>
        </w:r>
      </w:del>
    </w:p>
    <w:p w14:paraId="3287DADA" w14:textId="77777777" w:rsidR="00D64DB2" w:rsidRDefault="00D64DB2">
      <w:pPr>
        <w:pStyle w:val="BodyText"/>
        <w:spacing w:before="3"/>
        <w:rPr>
          <w:sz w:val="11"/>
        </w:rPr>
      </w:pP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10"/>
        <w:gridCol w:w="3110"/>
        <w:gridCol w:w="3110"/>
      </w:tblGrid>
      <w:tr w:rsidR="00D64DB2" w14:paraId="46A37173" w14:textId="77777777">
        <w:trPr>
          <w:trHeight w:val="457"/>
        </w:trPr>
        <w:tc>
          <w:tcPr>
            <w:tcW w:w="3110" w:type="dxa"/>
            <w:tcBorders>
              <w:bottom w:val="single" w:sz="6" w:space="0" w:color="000000"/>
              <w:right w:val="single" w:sz="6" w:space="0" w:color="000000"/>
            </w:tcBorders>
          </w:tcPr>
          <w:p w14:paraId="20E3A355" w14:textId="77777777" w:rsidR="00D64DB2" w:rsidRDefault="0022516B">
            <w:pPr>
              <w:pStyle w:val="TableParagraph"/>
              <w:spacing w:before="112"/>
              <w:ind w:left="1263" w:right="1250"/>
              <w:jc w:val="center"/>
              <w:rPr>
                <w:b/>
                <w:sz w:val="20"/>
              </w:rPr>
            </w:pPr>
            <w:r>
              <w:rPr>
                <w:b/>
                <w:sz w:val="20"/>
              </w:rPr>
              <w:t>Tool</w:t>
            </w:r>
          </w:p>
        </w:tc>
        <w:tc>
          <w:tcPr>
            <w:tcW w:w="3110" w:type="dxa"/>
            <w:tcBorders>
              <w:top w:val="single" w:sz="6" w:space="0" w:color="000000"/>
              <w:left w:val="single" w:sz="6" w:space="0" w:color="000000"/>
              <w:bottom w:val="single" w:sz="6" w:space="0" w:color="000000"/>
              <w:right w:val="single" w:sz="6" w:space="0" w:color="000000"/>
            </w:tcBorders>
          </w:tcPr>
          <w:p w14:paraId="57FDA7F4" w14:textId="77777777" w:rsidR="00D64DB2" w:rsidRDefault="0022516B">
            <w:pPr>
              <w:pStyle w:val="TableParagraph"/>
              <w:spacing w:before="112"/>
              <w:ind w:left="830"/>
              <w:rPr>
                <w:b/>
                <w:sz w:val="20"/>
              </w:rPr>
            </w:pPr>
            <w:r>
              <w:rPr>
                <w:b/>
                <w:sz w:val="20"/>
              </w:rPr>
              <w:t>Bridge Support?</w:t>
            </w:r>
          </w:p>
        </w:tc>
        <w:tc>
          <w:tcPr>
            <w:tcW w:w="3110" w:type="dxa"/>
            <w:tcBorders>
              <w:left w:val="single" w:sz="6" w:space="0" w:color="000000"/>
              <w:bottom w:val="single" w:sz="6" w:space="0" w:color="000000"/>
            </w:tcBorders>
          </w:tcPr>
          <w:p w14:paraId="39211EB2" w14:textId="77777777" w:rsidR="00D64DB2" w:rsidRDefault="0022516B">
            <w:pPr>
              <w:pStyle w:val="TableParagraph"/>
              <w:spacing w:before="112"/>
              <w:ind w:left="1268" w:right="1250"/>
              <w:jc w:val="center"/>
              <w:rPr>
                <w:b/>
                <w:sz w:val="20"/>
              </w:rPr>
            </w:pPr>
            <w:r>
              <w:rPr>
                <w:b/>
                <w:sz w:val="20"/>
              </w:rPr>
              <w:t>Notes</w:t>
            </w:r>
          </w:p>
        </w:tc>
      </w:tr>
      <w:tr w:rsidR="00D64DB2" w14:paraId="2A7F515F" w14:textId="77777777">
        <w:trPr>
          <w:trHeight w:val="1820"/>
        </w:trPr>
        <w:tc>
          <w:tcPr>
            <w:tcW w:w="3110" w:type="dxa"/>
            <w:tcBorders>
              <w:top w:val="single" w:sz="6" w:space="0" w:color="000000"/>
              <w:left w:val="single" w:sz="6" w:space="0" w:color="000000"/>
              <w:bottom w:val="single" w:sz="6" w:space="0" w:color="000000"/>
              <w:right w:val="single" w:sz="6" w:space="0" w:color="000000"/>
            </w:tcBorders>
          </w:tcPr>
          <w:p w14:paraId="07441A01" w14:textId="77777777" w:rsidR="00D64DB2" w:rsidRDefault="0022516B">
            <w:pPr>
              <w:pStyle w:val="TableParagraph"/>
              <w:spacing w:before="115"/>
              <w:ind w:left="68"/>
              <w:rPr>
                <w:sz w:val="20"/>
              </w:rPr>
            </w:pPr>
            <w:r>
              <w:rPr>
                <w:sz w:val="20"/>
              </w:rPr>
              <w:t>Polaris</w:t>
            </w:r>
          </w:p>
        </w:tc>
        <w:tc>
          <w:tcPr>
            <w:tcW w:w="3110" w:type="dxa"/>
            <w:tcBorders>
              <w:top w:val="single" w:sz="6" w:space="0" w:color="000000"/>
              <w:left w:val="single" w:sz="6" w:space="0" w:color="000000"/>
              <w:bottom w:val="single" w:sz="6" w:space="0" w:color="000000"/>
              <w:right w:val="single" w:sz="6" w:space="0" w:color="000000"/>
            </w:tcBorders>
          </w:tcPr>
          <w:p w14:paraId="5AA647F1" w14:textId="77777777" w:rsidR="00D64DB2" w:rsidRDefault="0022516B">
            <w:pPr>
              <w:pStyle w:val="TableParagraph"/>
              <w:spacing w:before="115"/>
              <w:ind w:left="67"/>
              <w:rPr>
                <w:sz w:val="20"/>
              </w:rPr>
            </w:pPr>
            <w:r>
              <w:rPr>
                <w:sz w:val="20"/>
              </w:rPr>
              <w:t>Yes</w:t>
            </w:r>
          </w:p>
        </w:tc>
        <w:tc>
          <w:tcPr>
            <w:tcW w:w="3110" w:type="dxa"/>
            <w:tcBorders>
              <w:top w:val="single" w:sz="6" w:space="0" w:color="000000"/>
              <w:left w:val="single" w:sz="6" w:space="0" w:color="000000"/>
              <w:bottom w:val="single" w:sz="6" w:space="0" w:color="000000"/>
              <w:right w:val="single" w:sz="6" w:space="0" w:color="000000"/>
            </w:tcBorders>
          </w:tcPr>
          <w:p w14:paraId="3822CF81" w14:textId="5FC456B8" w:rsidR="00C46513" w:rsidRDefault="0022516B" w:rsidP="00C46513">
            <w:pPr>
              <w:pStyle w:val="TableParagraph"/>
              <w:spacing w:before="15" w:line="340" w:lineRule="atLeast"/>
              <w:ind w:left="67" w:right="69"/>
              <w:rPr>
                <w:sz w:val="20"/>
              </w:rPr>
            </w:pPr>
            <w:del w:id="14" w:author="Raj Kesarapalli" w:date="2023-07-26T16:50:00Z">
              <w:r w:rsidDel="00703C83">
                <w:rPr>
                  <w:sz w:val="20"/>
                </w:rPr>
                <w:delText>Synopsys Bridge can run both SCA and SAST scans on Polaris. For systems requirements, see Coverity and Black Duck require</w:delText>
              </w:r>
            </w:del>
            <w:del w:id="15" w:author="Raj Kesarapalli" w:date="2023-07-26T16:43:00Z">
              <w:r w:rsidDel="00C46513">
                <w:rPr>
                  <w:sz w:val="20"/>
                </w:rPr>
                <w:delText xml:space="preserve">­ </w:delText>
              </w:r>
            </w:del>
            <w:del w:id="16" w:author="Raj Kesarapalli" w:date="2023-07-26T16:50:00Z">
              <w:r w:rsidDel="00703C83">
                <w:rPr>
                  <w:sz w:val="20"/>
                </w:rPr>
                <w:delText>ments below.</w:delText>
              </w:r>
            </w:del>
            <w:ins w:id="17" w:author="Raj Kesarapalli" w:date="2023-07-26T16:50:00Z">
              <w:r w:rsidR="00703C83">
                <w:rPr>
                  <w:sz w:val="20"/>
                </w:rPr>
                <w:t xml:space="preserve">Polaris users can use Synopsys Bridge CLI to automate SAST and/or SCA scans in their </w:t>
              </w:r>
            </w:ins>
            <w:ins w:id="18" w:author="Raj Kesarapalli" w:date="2023-07-26T16:51:00Z">
              <w:r w:rsidR="00703C83">
                <w:rPr>
                  <w:sz w:val="20"/>
                </w:rPr>
                <w:t xml:space="preserve">CI pipeline. Click here for SAST specific </w:t>
              </w:r>
            </w:ins>
            <w:ins w:id="19" w:author="Raj Kesarapalli" w:date="2023-07-26T16:54:00Z">
              <w:r w:rsidR="00703C83">
                <w:rPr>
                  <w:sz w:val="20"/>
                </w:rPr>
                <w:fldChar w:fldCharType="begin"/>
              </w:r>
              <w:r w:rsidR="00703C83">
                <w:rPr>
                  <w:sz w:val="20"/>
                </w:rPr>
                <w:instrText>HYPERLINK "https://sig-product-docs.synopsys.com/bundle/coverity-docs/page/deploy-install-guide/topics/minimum_requirements.html"</w:instrText>
              </w:r>
              <w:r w:rsidR="00703C83">
                <w:rPr>
                  <w:sz w:val="20"/>
                </w:rPr>
              </w:r>
              <w:r w:rsidR="00703C83">
                <w:rPr>
                  <w:sz w:val="20"/>
                </w:rPr>
                <w:fldChar w:fldCharType="separate"/>
              </w:r>
              <w:r w:rsidR="00703C83" w:rsidRPr="00703C83">
                <w:rPr>
                  <w:rStyle w:val="Hyperlink"/>
                  <w:sz w:val="20"/>
                </w:rPr>
                <w:t>system requirements</w:t>
              </w:r>
              <w:r w:rsidR="00703C83">
                <w:rPr>
                  <w:sz w:val="20"/>
                </w:rPr>
                <w:fldChar w:fldCharType="end"/>
              </w:r>
            </w:ins>
            <w:ins w:id="20" w:author="Raj Kesarapalli" w:date="2023-07-26T16:51:00Z">
              <w:r w:rsidR="00703C83">
                <w:rPr>
                  <w:sz w:val="20"/>
                </w:rPr>
                <w:t>.</w:t>
              </w:r>
            </w:ins>
          </w:p>
        </w:tc>
      </w:tr>
      <w:tr w:rsidR="00D64DB2" w14:paraId="5E2DF814" w14:textId="77777777">
        <w:trPr>
          <w:trHeight w:val="797"/>
        </w:trPr>
        <w:tc>
          <w:tcPr>
            <w:tcW w:w="3110" w:type="dxa"/>
            <w:tcBorders>
              <w:top w:val="single" w:sz="6" w:space="0" w:color="000000"/>
              <w:right w:val="single" w:sz="6" w:space="0" w:color="000000"/>
            </w:tcBorders>
          </w:tcPr>
          <w:p w14:paraId="71616441" w14:textId="77777777" w:rsidR="00D64DB2" w:rsidRDefault="0022516B">
            <w:pPr>
              <w:pStyle w:val="TableParagraph"/>
              <w:spacing w:before="115"/>
              <w:ind w:left="65"/>
              <w:rPr>
                <w:sz w:val="20"/>
              </w:rPr>
            </w:pPr>
            <w:r>
              <w:rPr>
                <w:sz w:val="20"/>
              </w:rPr>
              <w:t>Black Duck</w:t>
            </w:r>
          </w:p>
        </w:tc>
        <w:tc>
          <w:tcPr>
            <w:tcW w:w="3110" w:type="dxa"/>
            <w:tcBorders>
              <w:top w:val="single" w:sz="6" w:space="0" w:color="000000"/>
              <w:left w:val="single" w:sz="6" w:space="0" w:color="000000"/>
              <w:bottom w:val="single" w:sz="6" w:space="0" w:color="000000"/>
              <w:right w:val="single" w:sz="6" w:space="0" w:color="000000"/>
            </w:tcBorders>
          </w:tcPr>
          <w:p w14:paraId="404FFB0A" w14:textId="77777777" w:rsidR="00D64DB2" w:rsidRDefault="0022516B">
            <w:pPr>
              <w:pStyle w:val="TableParagraph"/>
              <w:spacing w:before="115"/>
              <w:ind w:left="67"/>
              <w:rPr>
                <w:sz w:val="20"/>
              </w:rPr>
            </w:pPr>
            <w:r>
              <w:rPr>
                <w:sz w:val="20"/>
              </w:rPr>
              <w:t>Yes</w:t>
            </w:r>
          </w:p>
        </w:tc>
        <w:tc>
          <w:tcPr>
            <w:tcW w:w="3110" w:type="dxa"/>
            <w:tcBorders>
              <w:top w:val="single" w:sz="6" w:space="0" w:color="000000"/>
              <w:left w:val="single" w:sz="6" w:space="0" w:color="000000"/>
            </w:tcBorders>
          </w:tcPr>
          <w:p w14:paraId="575E77FD" w14:textId="056CBFD3" w:rsidR="00D64DB2" w:rsidRDefault="0022516B">
            <w:pPr>
              <w:pStyle w:val="TableParagraph"/>
              <w:spacing w:before="15" w:line="340" w:lineRule="atLeast"/>
              <w:ind w:left="67" w:right="190"/>
              <w:rPr>
                <w:sz w:val="20"/>
              </w:rPr>
            </w:pPr>
            <w:del w:id="21" w:author="Raj Kesarapalli" w:date="2023-07-26T16:51:00Z">
              <w:r w:rsidDel="00703C83">
                <w:rPr>
                  <w:sz w:val="20"/>
                </w:rPr>
                <w:delText>Synopsys Bridge can run scans on Black Duck.</w:delText>
              </w:r>
            </w:del>
            <w:ins w:id="22" w:author="Raj Kesarapalli" w:date="2023-07-26T16:51:00Z">
              <w:r w:rsidR="00703C83">
                <w:rPr>
                  <w:sz w:val="20"/>
                </w:rPr>
                <w:t xml:space="preserve">Black Duck users can use Synopsys Bridge CLI to automate SCA scans in their CI pipeline. </w:t>
              </w:r>
            </w:ins>
          </w:p>
        </w:tc>
      </w:tr>
    </w:tbl>
    <w:p w14:paraId="249308EF" w14:textId="77777777" w:rsidR="00D64DB2" w:rsidRDefault="00D64DB2">
      <w:pPr>
        <w:spacing w:line="340" w:lineRule="atLeast"/>
        <w:rPr>
          <w:sz w:val="20"/>
        </w:rPr>
        <w:sectPr w:rsidR="00D64DB2">
          <w:pgSz w:w="12240" w:h="15840"/>
          <w:pgMar w:top="1400" w:right="1320" w:bottom="280" w:left="1340" w:header="720" w:footer="720" w:gutter="0"/>
          <w:cols w:space="720"/>
        </w:sectPr>
      </w:pPr>
    </w:p>
    <w:p w14:paraId="37CA815B" w14:textId="77777777" w:rsidR="00D64DB2" w:rsidRDefault="0022516B">
      <w:pPr>
        <w:pStyle w:val="BodyText"/>
        <w:spacing w:before="85"/>
        <w:ind w:left="5603"/>
      </w:pPr>
      <w:r>
        <w:lastRenderedPageBreak/>
        <w:t>Synopsys Bridge CLI Guide | 1 - Overview | 5</w:t>
      </w:r>
    </w:p>
    <w:p w14:paraId="6ED1534D" w14:textId="77777777" w:rsidR="00D64DB2" w:rsidRDefault="00D64DB2">
      <w:pPr>
        <w:pStyle w:val="BodyText"/>
      </w:pPr>
    </w:p>
    <w:p w14:paraId="6F75A99B" w14:textId="77777777" w:rsidR="00D64DB2" w:rsidRDefault="00D64DB2">
      <w:pPr>
        <w:pStyle w:val="BodyText"/>
      </w:pPr>
    </w:p>
    <w:p w14:paraId="0FF88A3C" w14:textId="77777777" w:rsidR="00D64DB2" w:rsidRDefault="00D64DB2">
      <w:pPr>
        <w:pStyle w:val="BodyText"/>
        <w:spacing w:before="11"/>
        <w:rPr>
          <w:sz w:val="12"/>
        </w:rPr>
      </w:pP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10"/>
        <w:gridCol w:w="3110"/>
        <w:gridCol w:w="3110"/>
      </w:tblGrid>
      <w:tr w:rsidR="00D64DB2" w14:paraId="5539A10E" w14:textId="77777777">
        <w:trPr>
          <w:trHeight w:val="457"/>
        </w:trPr>
        <w:tc>
          <w:tcPr>
            <w:tcW w:w="3110" w:type="dxa"/>
            <w:tcBorders>
              <w:bottom w:val="single" w:sz="6" w:space="0" w:color="000000"/>
              <w:right w:val="single" w:sz="6" w:space="0" w:color="000000"/>
            </w:tcBorders>
          </w:tcPr>
          <w:p w14:paraId="4CDBDB11" w14:textId="77777777" w:rsidR="00D64DB2" w:rsidRDefault="0022516B">
            <w:pPr>
              <w:pStyle w:val="TableParagraph"/>
              <w:spacing w:before="112"/>
              <w:ind w:left="1263" w:right="1250"/>
              <w:jc w:val="center"/>
              <w:rPr>
                <w:b/>
                <w:sz w:val="20"/>
              </w:rPr>
            </w:pPr>
            <w:r>
              <w:rPr>
                <w:b/>
                <w:sz w:val="20"/>
              </w:rPr>
              <w:t>Tool</w:t>
            </w:r>
          </w:p>
        </w:tc>
        <w:tc>
          <w:tcPr>
            <w:tcW w:w="3110" w:type="dxa"/>
            <w:tcBorders>
              <w:top w:val="single" w:sz="6" w:space="0" w:color="000000"/>
              <w:left w:val="single" w:sz="6" w:space="0" w:color="000000"/>
              <w:bottom w:val="single" w:sz="6" w:space="0" w:color="000000"/>
              <w:right w:val="single" w:sz="6" w:space="0" w:color="000000"/>
            </w:tcBorders>
          </w:tcPr>
          <w:p w14:paraId="296FE8A7" w14:textId="77777777" w:rsidR="00D64DB2" w:rsidRDefault="0022516B">
            <w:pPr>
              <w:pStyle w:val="TableParagraph"/>
              <w:spacing w:before="112"/>
              <w:ind w:left="830"/>
              <w:rPr>
                <w:b/>
                <w:sz w:val="20"/>
              </w:rPr>
            </w:pPr>
            <w:r>
              <w:rPr>
                <w:b/>
                <w:sz w:val="20"/>
              </w:rPr>
              <w:t>Bridge Support?</w:t>
            </w:r>
          </w:p>
        </w:tc>
        <w:tc>
          <w:tcPr>
            <w:tcW w:w="3110" w:type="dxa"/>
            <w:tcBorders>
              <w:left w:val="single" w:sz="6" w:space="0" w:color="000000"/>
              <w:bottom w:val="single" w:sz="6" w:space="0" w:color="000000"/>
              <w:right w:val="single" w:sz="6" w:space="0" w:color="000000"/>
            </w:tcBorders>
          </w:tcPr>
          <w:p w14:paraId="453D2177" w14:textId="77777777" w:rsidR="00D64DB2" w:rsidRDefault="0022516B">
            <w:pPr>
              <w:pStyle w:val="TableParagraph"/>
              <w:spacing w:before="112"/>
              <w:ind w:left="1269" w:right="1253"/>
              <w:jc w:val="center"/>
              <w:rPr>
                <w:b/>
                <w:sz w:val="20"/>
              </w:rPr>
            </w:pPr>
            <w:r>
              <w:rPr>
                <w:b/>
                <w:sz w:val="20"/>
              </w:rPr>
              <w:t>Notes</w:t>
            </w:r>
          </w:p>
        </w:tc>
      </w:tr>
      <w:tr w:rsidR="00D64DB2" w14:paraId="55895C26" w14:textId="77777777">
        <w:trPr>
          <w:trHeight w:val="3520"/>
        </w:trPr>
        <w:tc>
          <w:tcPr>
            <w:tcW w:w="3110" w:type="dxa"/>
            <w:tcBorders>
              <w:top w:val="single" w:sz="6" w:space="0" w:color="000000"/>
              <w:left w:val="single" w:sz="6" w:space="0" w:color="000000"/>
              <w:bottom w:val="single" w:sz="6" w:space="0" w:color="000000"/>
              <w:right w:val="single" w:sz="6" w:space="0" w:color="000000"/>
            </w:tcBorders>
          </w:tcPr>
          <w:p w14:paraId="1EE47339" w14:textId="77777777" w:rsidR="00D64DB2" w:rsidRDefault="0022516B">
            <w:pPr>
              <w:pStyle w:val="TableParagraph"/>
              <w:spacing w:before="115"/>
              <w:ind w:left="68"/>
              <w:rPr>
                <w:sz w:val="20"/>
              </w:rPr>
            </w:pPr>
            <w:r>
              <w:rPr>
                <w:sz w:val="20"/>
              </w:rPr>
              <w:t>Coverity Connect</w:t>
            </w:r>
          </w:p>
        </w:tc>
        <w:tc>
          <w:tcPr>
            <w:tcW w:w="3110" w:type="dxa"/>
            <w:tcBorders>
              <w:top w:val="single" w:sz="6" w:space="0" w:color="000000"/>
              <w:left w:val="single" w:sz="6" w:space="0" w:color="000000"/>
              <w:bottom w:val="single" w:sz="6" w:space="0" w:color="000000"/>
              <w:right w:val="single" w:sz="6" w:space="0" w:color="000000"/>
            </w:tcBorders>
          </w:tcPr>
          <w:p w14:paraId="3D252314" w14:textId="77777777" w:rsidR="00D64DB2" w:rsidRDefault="0022516B">
            <w:pPr>
              <w:pStyle w:val="TableParagraph"/>
              <w:spacing w:before="115"/>
              <w:ind w:left="67"/>
              <w:rPr>
                <w:sz w:val="20"/>
              </w:rPr>
            </w:pPr>
            <w:r>
              <w:rPr>
                <w:sz w:val="20"/>
              </w:rPr>
              <w:t>Yes</w:t>
            </w:r>
          </w:p>
        </w:tc>
        <w:tc>
          <w:tcPr>
            <w:tcW w:w="3110" w:type="dxa"/>
            <w:tcBorders>
              <w:top w:val="single" w:sz="6" w:space="0" w:color="000000"/>
              <w:left w:val="single" w:sz="6" w:space="0" w:color="000000"/>
              <w:bottom w:val="single" w:sz="6" w:space="0" w:color="000000"/>
              <w:right w:val="single" w:sz="6" w:space="0" w:color="000000"/>
            </w:tcBorders>
          </w:tcPr>
          <w:p w14:paraId="54BF9A25" w14:textId="002F1544" w:rsidR="00D64DB2" w:rsidRDefault="00703C83" w:rsidP="00703C83">
            <w:pPr>
              <w:pStyle w:val="TableParagraph"/>
              <w:spacing w:before="15" w:line="340" w:lineRule="atLeast"/>
              <w:ind w:left="67" w:right="89"/>
              <w:rPr>
                <w:sz w:val="20"/>
              </w:rPr>
            </w:pPr>
            <w:ins w:id="23" w:author="Raj Kesarapalli" w:date="2023-07-26T16:52:00Z">
              <w:r>
                <w:rPr>
                  <w:sz w:val="20"/>
                </w:rPr>
                <w:t xml:space="preserve">Coverity users can use Synopsys Bridge CLI to automate SAST scans in their CI pipeline. Synopsys Bridge can be used with both an on-prem </w:t>
              </w:r>
            </w:ins>
            <w:ins w:id="24" w:author="Raj Kesarapalli" w:date="2023-07-26T16:53:00Z">
              <w:r>
                <w:rPr>
                  <w:sz w:val="20"/>
                </w:rPr>
                <w:t xml:space="preserve">Coverity Connect as well as Coverity cloud deployment. Click here for </w:t>
              </w:r>
            </w:ins>
            <w:del w:id="25" w:author="Raj Kesarapalli" w:date="2023-07-26T16:53:00Z">
              <w:r w:rsidR="0022516B" w:rsidDel="00703C83">
                <w:rPr>
                  <w:sz w:val="20"/>
                </w:rPr>
                <w:delText>Synopsys Bridge supports both Coverity Connect and Coverity cloud</w:delText>
              </w:r>
              <w:r w:rsidR="0022516B" w:rsidDel="00703C83">
                <w:rPr>
                  <w:spacing w:val="-14"/>
                  <w:sz w:val="20"/>
                </w:rPr>
                <w:delText xml:space="preserve"> </w:delText>
              </w:r>
              <w:r w:rsidR="0022516B" w:rsidDel="00703C83">
                <w:rPr>
                  <w:sz w:val="20"/>
                </w:rPr>
                <w:delText>deployment,</w:delText>
              </w:r>
              <w:r w:rsidR="0022516B" w:rsidDel="00703C83">
                <w:rPr>
                  <w:spacing w:val="-14"/>
                  <w:sz w:val="20"/>
                </w:rPr>
                <w:delText xml:space="preserve"> </w:delText>
              </w:r>
              <w:r w:rsidR="0022516B" w:rsidDel="00703C83">
                <w:rPr>
                  <w:sz w:val="20"/>
                </w:rPr>
                <w:delText>and</w:delText>
              </w:r>
              <w:r w:rsidR="0022516B" w:rsidDel="00703C83">
                <w:rPr>
                  <w:spacing w:val="-14"/>
                  <w:sz w:val="20"/>
                </w:rPr>
                <w:delText xml:space="preserve"> </w:delText>
              </w:r>
              <w:r w:rsidR="0022516B" w:rsidDel="00703C83">
                <w:rPr>
                  <w:sz w:val="20"/>
                </w:rPr>
                <w:delText>both</w:delText>
              </w:r>
              <w:r w:rsidR="0022516B" w:rsidDel="00703C83">
                <w:rPr>
                  <w:spacing w:val="-14"/>
                  <w:sz w:val="20"/>
                </w:rPr>
                <w:delText xml:space="preserve"> </w:delText>
              </w:r>
              <w:r w:rsidR="0022516B" w:rsidDel="00703C83">
                <w:rPr>
                  <w:sz w:val="20"/>
                </w:rPr>
                <w:delText>work with the Thin Client. Anywhere this documentation references Coverity</w:delText>
              </w:r>
              <w:r w:rsidR="0022516B" w:rsidDel="00703C83">
                <w:rPr>
                  <w:spacing w:val="-19"/>
                  <w:sz w:val="20"/>
                </w:rPr>
                <w:delText xml:space="preserve"> </w:delText>
              </w:r>
              <w:r w:rsidR="0022516B" w:rsidDel="00703C83">
                <w:rPr>
                  <w:sz w:val="20"/>
                </w:rPr>
                <w:delText>Connect,</w:delText>
              </w:r>
              <w:r w:rsidR="0022516B" w:rsidDel="00703C83">
                <w:rPr>
                  <w:spacing w:val="-18"/>
                  <w:sz w:val="20"/>
                </w:rPr>
                <w:delText xml:space="preserve"> </w:delText>
              </w:r>
              <w:r w:rsidR="0022516B" w:rsidDel="00703C83">
                <w:rPr>
                  <w:sz w:val="20"/>
                </w:rPr>
                <w:delText>those</w:delText>
              </w:r>
              <w:r w:rsidR="0022516B" w:rsidDel="00703C83">
                <w:rPr>
                  <w:spacing w:val="-19"/>
                  <w:sz w:val="20"/>
                </w:rPr>
                <w:delText xml:space="preserve"> </w:delText>
              </w:r>
              <w:r w:rsidR="0022516B" w:rsidDel="00703C83">
                <w:rPr>
                  <w:sz w:val="20"/>
                </w:rPr>
                <w:delText>same</w:delText>
              </w:r>
              <w:r w:rsidR="0022516B" w:rsidDel="00703C83">
                <w:rPr>
                  <w:spacing w:val="-18"/>
                  <w:sz w:val="20"/>
                </w:rPr>
                <w:delText xml:space="preserve"> </w:delText>
              </w:r>
              <w:r w:rsidR="0022516B" w:rsidDel="00703C83">
                <w:rPr>
                  <w:sz w:val="20"/>
                </w:rPr>
                <w:delText>ar</w:delText>
              </w:r>
            </w:del>
            <w:del w:id="26" w:author="Raj Kesarapalli" w:date="2023-07-26T16:46:00Z">
              <w:r w:rsidR="0022516B" w:rsidDel="0022516B">
                <w:rPr>
                  <w:sz w:val="20"/>
                </w:rPr>
                <w:delText>­ g</w:delText>
              </w:r>
            </w:del>
            <w:del w:id="27" w:author="Raj Kesarapalli" w:date="2023-07-26T16:53:00Z">
              <w:r w:rsidR="0022516B" w:rsidDel="00703C83">
                <w:rPr>
                  <w:sz w:val="20"/>
                </w:rPr>
                <w:delText>uments and capabilities apply to Coverity cloud deployment. If running Coverity capture locally, see</w:delText>
              </w:r>
            </w:del>
            <w:r w:rsidR="0022516B">
              <w:rPr>
                <w:sz w:val="20"/>
              </w:rPr>
              <w:t xml:space="preserve"> </w:t>
            </w:r>
            <w:r>
              <w:fldChar w:fldCharType="begin"/>
            </w:r>
            <w:ins w:id="28" w:author="Raj Kesarapalli" w:date="2023-07-26T16:53:00Z">
              <w:r>
                <w:instrText xml:space="preserve">HYPERLINK "https://sig-product-docs.synopsys.com/bundle/coverity-docs/page/deploy-install-guide/topics/minimum_requirements.html" \h </w:instrText>
              </w:r>
            </w:ins>
            <w:del w:id="29" w:author="Raj Kesarapalli" w:date="2023-07-26T16:53:00Z">
              <w:r w:rsidDel="00703C83">
                <w:delInstrText>HYPERLINK "https://sig-product-docs.synopsys.com/bundle/coverity-docs/page/deploy-install-guide/topics/minimum_requirements.html" \h</w:delInstrText>
              </w:r>
            </w:del>
            <w:r>
              <w:fldChar w:fldCharType="separate"/>
            </w:r>
            <w:del w:id="30" w:author="Raj Kesarapalli" w:date="2023-07-26T16:53:00Z">
              <w:r w:rsidR="0022516B" w:rsidDel="00703C83">
                <w:rPr>
                  <w:color w:val="337AB7"/>
                  <w:sz w:val="20"/>
                </w:rPr>
                <w:delText>minimum</w:delText>
              </w:r>
              <w:r w:rsidR="0022516B" w:rsidDel="00703C83">
                <w:rPr>
                  <w:color w:val="337AB7"/>
                  <w:spacing w:val="-9"/>
                  <w:sz w:val="20"/>
                </w:rPr>
                <w:delText xml:space="preserve"> </w:delText>
              </w:r>
              <w:r w:rsidR="0022516B" w:rsidDel="00703C83">
                <w:rPr>
                  <w:color w:val="337AB7"/>
                  <w:sz w:val="20"/>
                </w:rPr>
                <w:delText>requirements</w:delText>
              </w:r>
            </w:del>
            <w:ins w:id="31" w:author="Raj Kesarapalli" w:date="2023-07-26T16:53:00Z">
              <w:r>
                <w:rPr>
                  <w:color w:val="337AB7"/>
                  <w:sz w:val="20"/>
                </w:rPr>
                <w:t>system requirements</w:t>
              </w:r>
            </w:ins>
            <w:r>
              <w:rPr>
                <w:color w:val="337AB7"/>
                <w:sz w:val="20"/>
              </w:rPr>
              <w:fldChar w:fldCharType="end"/>
            </w:r>
            <w:r w:rsidR="0022516B">
              <w:rPr>
                <w:sz w:val="20"/>
              </w:rPr>
              <w:t>.</w:t>
            </w:r>
          </w:p>
        </w:tc>
      </w:tr>
      <w:tr w:rsidR="00D64DB2" w14:paraId="33693777" w14:textId="77777777">
        <w:trPr>
          <w:trHeight w:val="1137"/>
        </w:trPr>
        <w:tc>
          <w:tcPr>
            <w:tcW w:w="3110" w:type="dxa"/>
            <w:tcBorders>
              <w:top w:val="single" w:sz="6" w:space="0" w:color="000000"/>
              <w:left w:val="single" w:sz="6" w:space="0" w:color="000000"/>
              <w:right w:val="single" w:sz="6" w:space="0" w:color="000000"/>
            </w:tcBorders>
          </w:tcPr>
          <w:p w14:paraId="11A10E6D" w14:textId="77777777" w:rsidR="00D64DB2" w:rsidRPr="00703C83" w:rsidRDefault="0022516B">
            <w:pPr>
              <w:pStyle w:val="TableParagraph"/>
              <w:spacing w:before="115"/>
              <w:ind w:left="68"/>
              <w:rPr>
                <w:strike/>
                <w:color w:val="FF0000"/>
                <w:sz w:val="20"/>
                <w:rPrChange w:id="32" w:author="Raj Kesarapalli" w:date="2023-07-26T16:54:00Z">
                  <w:rPr>
                    <w:sz w:val="20"/>
                  </w:rPr>
                </w:rPrChange>
              </w:rPr>
            </w:pPr>
            <w:commentRangeStart w:id="33"/>
            <w:r w:rsidRPr="00703C83">
              <w:rPr>
                <w:strike/>
                <w:color w:val="FF0000"/>
                <w:sz w:val="20"/>
                <w:rPrChange w:id="34" w:author="Raj Kesarapalli" w:date="2023-07-26T16:54:00Z">
                  <w:rPr>
                    <w:sz w:val="20"/>
                  </w:rPr>
                </w:rPrChange>
              </w:rPr>
              <w:t>Coverity on Polaris</w:t>
            </w:r>
          </w:p>
        </w:tc>
        <w:tc>
          <w:tcPr>
            <w:tcW w:w="3110" w:type="dxa"/>
            <w:tcBorders>
              <w:top w:val="single" w:sz="6" w:space="0" w:color="000000"/>
              <w:left w:val="single" w:sz="6" w:space="0" w:color="000000"/>
              <w:bottom w:val="single" w:sz="6" w:space="0" w:color="000000"/>
              <w:right w:val="single" w:sz="6" w:space="0" w:color="000000"/>
            </w:tcBorders>
          </w:tcPr>
          <w:p w14:paraId="6AB31F4C" w14:textId="77777777" w:rsidR="00D64DB2" w:rsidRPr="00703C83" w:rsidRDefault="0022516B">
            <w:pPr>
              <w:pStyle w:val="TableParagraph"/>
              <w:spacing w:before="115"/>
              <w:ind w:left="67"/>
              <w:rPr>
                <w:strike/>
                <w:color w:val="FF0000"/>
                <w:sz w:val="20"/>
                <w:rPrChange w:id="35" w:author="Raj Kesarapalli" w:date="2023-07-26T16:54:00Z">
                  <w:rPr>
                    <w:sz w:val="20"/>
                  </w:rPr>
                </w:rPrChange>
              </w:rPr>
            </w:pPr>
            <w:r w:rsidRPr="00703C83">
              <w:rPr>
                <w:strike/>
                <w:color w:val="FF0000"/>
                <w:sz w:val="20"/>
                <w:rPrChange w:id="36" w:author="Raj Kesarapalli" w:date="2023-07-26T16:54:00Z">
                  <w:rPr>
                    <w:sz w:val="20"/>
                  </w:rPr>
                </w:rPrChange>
              </w:rPr>
              <w:t>No</w:t>
            </w:r>
          </w:p>
        </w:tc>
        <w:tc>
          <w:tcPr>
            <w:tcW w:w="3110" w:type="dxa"/>
            <w:tcBorders>
              <w:top w:val="single" w:sz="6" w:space="0" w:color="000000"/>
              <w:left w:val="single" w:sz="6" w:space="0" w:color="000000"/>
            </w:tcBorders>
          </w:tcPr>
          <w:p w14:paraId="74C48D2F" w14:textId="77777777" w:rsidR="00D64DB2" w:rsidRPr="00703C83" w:rsidRDefault="0022516B">
            <w:pPr>
              <w:pStyle w:val="TableParagraph"/>
              <w:spacing w:before="15" w:line="340" w:lineRule="atLeast"/>
              <w:ind w:left="67" w:right="87"/>
              <w:rPr>
                <w:strike/>
                <w:color w:val="FF0000"/>
                <w:sz w:val="20"/>
                <w:rPrChange w:id="37" w:author="Raj Kesarapalli" w:date="2023-07-26T16:54:00Z">
                  <w:rPr>
                    <w:sz w:val="20"/>
                  </w:rPr>
                </w:rPrChange>
              </w:rPr>
            </w:pPr>
            <w:r w:rsidRPr="00703C83">
              <w:rPr>
                <w:strike/>
                <w:color w:val="FF0000"/>
                <w:sz w:val="20"/>
                <w:rPrChange w:id="38" w:author="Raj Kesarapalli" w:date="2023-07-26T16:54:00Z">
                  <w:rPr>
                    <w:sz w:val="20"/>
                  </w:rPr>
                </w:rPrChange>
              </w:rPr>
              <w:t>Synopsys Bridge cannot run scans on Coverity on Polaris (al­ so known as "Classic Polaris")</w:t>
            </w:r>
            <w:commentRangeEnd w:id="33"/>
            <w:r w:rsidRPr="00703C83">
              <w:rPr>
                <w:rStyle w:val="CommentReference"/>
                <w:strike/>
                <w:color w:val="FF0000"/>
                <w:rPrChange w:id="39" w:author="Raj Kesarapalli" w:date="2023-07-26T16:54:00Z">
                  <w:rPr>
                    <w:rStyle w:val="CommentReference"/>
                  </w:rPr>
                </w:rPrChange>
              </w:rPr>
              <w:commentReference w:id="33"/>
            </w:r>
          </w:p>
        </w:tc>
      </w:tr>
    </w:tbl>
    <w:p w14:paraId="66819F94" w14:textId="77777777" w:rsidR="00D64DB2" w:rsidRDefault="00D64DB2">
      <w:pPr>
        <w:pStyle w:val="BodyText"/>
        <w:spacing w:before="7"/>
        <w:rPr>
          <w:sz w:val="12"/>
        </w:rPr>
      </w:pPr>
    </w:p>
    <w:p w14:paraId="15D3D852" w14:textId="77777777" w:rsidR="00D64DB2" w:rsidRDefault="0022516B">
      <w:pPr>
        <w:pStyle w:val="BodyText"/>
        <w:spacing w:before="95"/>
        <w:ind w:left="100"/>
      </w:pPr>
      <w:r>
        <w:t>Synopsys Bridge runs on the following operating systems:</w:t>
      </w:r>
    </w:p>
    <w:p w14:paraId="7B1E764F" w14:textId="77777777" w:rsidR="00D64DB2" w:rsidRDefault="00D64DB2">
      <w:pPr>
        <w:pStyle w:val="BodyText"/>
        <w:rPr>
          <w:sz w:val="30"/>
        </w:rPr>
      </w:pPr>
    </w:p>
    <w:p w14:paraId="5AADC190" w14:textId="77777777" w:rsidR="00D64DB2" w:rsidRDefault="0022516B">
      <w:pPr>
        <w:pStyle w:val="Heading5"/>
        <w:tabs>
          <w:tab w:val="left" w:pos="2450"/>
          <w:tab w:val="left" w:pos="7198"/>
        </w:tabs>
        <w:ind w:left="625"/>
      </w:pPr>
      <w:r>
        <w:t>OS</w:t>
      </w:r>
      <w:r>
        <w:tab/>
        <w:t>System</w:t>
      </w:r>
      <w:r>
        <w:rPr>
          <w:spacing w:val="-6"/>
        </w:rPr>
        <w:t xml:space="preserve"> </w:t>
      </w:r>
      <w:r>
        <w:t>Requirements</w:t>
      </w:r>
      <w:r>
        <w:tab/>
        <w:t>Notes</w:t>
      </w:r>
    </w:p>
    <w:p w14:paraId="56E79DBC" w14:textId="77777777" w:rsidR="00D64DB2" w:rsidRDefault="00D64DB2">
      <w:pPr>
        <w:pStyle w:val="BodyText"/>
        <w:spacing w:before="5"/>
        <w:rPr>
          <w:b/>
          <w:sz w:val="10"/>
        </w:rPr>
      </w:pPr>
    </w:p>
    <w:p w14:paraId="0E9B08C5" w14:textId="77777777" w:rsidR="00D64DB2" w:rsidRDefault="00D64DB2">
      <w:pPr>
        <w:rPr>
          <w:sz w:val="10"/>
        </w:rPr>
        <w:sectPr w:rsidR="00D64DB2">
          <w:pgSz w:w="12240" w:h="15840"/>
          <w:pgMar w:top="520" w:right="1320" w:bottom="280" w:left="1340" w:header="720" w:footer="720" w:gutter="0"/>
          <w:cols w:space="720"/>
        </w:sectPr>
      </w:pPr>
    </w:p>
    <w:p w14:paraId="6CAC2E61" w14:textId="77777777" w:rsidR="00D64DB2" w:rsidRDefault="0022516B">
      <w:pPr>
        <w:pStyle w:val="BodyText"/>
        <w:tabs>
          <w:tab w:val="left" w:pos="1472"/>
        </w:tabs>
        <w:spacing w:before="95" w:line="340" w:lineRule="auto"/>
        <w:ind w:left="1472" w:hanging="1313"/>
      </w:pPr>
      <w:r>
        <w:t>Linux</w:t>
      </w:r>
      <w:r>
        <w:tab/>
        <w:t>64-bit</w:t>
      </w:r>
      <w:r>
        <w:rPr>
          <w:spacing w:val="-18"/>
        </w:rPr>
        <w:t xml:space="preserve"> </w:t>
      </w:r>
      <w:r>
        <w:t>kernel,</w:t>
      </w:r>
      <w:r>
        <w:rPr>
          <w:spacing w:val="-18"/>
        </w:rPr>
        <w:t xml:space="preserve"> </w:t>
      </w:r>
      <w:r>
        <w:t>version</w:t>
      </w:r>
      <w:r>
        <w:rPr>
          <w:spacing w:val="-18"/>
        </w:rPr>
        <w:t xml:space="preserve"> </w:t>
      </w:r>
      <w:r>
        <w:t>2.6.32+</w:t>
      </w:r>
      <w:r>
        <w:rPr>
          <w:spacing w:val="-18"/>
        </w:rPr>
        <w:t xml:space="preserve"> </w:t>
      </w:r>
      <w:r>
        <w:t>with</w:t>
      </w:r>
      <w:r>
        <w:rPr>
          <w:spacing w:val="-18"/>
        </w:rPr>
        <w:t xml:space="preserve"> </w:t>
      </w:r>
      <w:r>
        <w:t>glibc</w:t>
      </w:r>
      <w:r>
        <w:rPr>
          <w:spacing w:val="-18"/>
        </w:rPr>
        <w:t xml:space="preserve"> </w:t>
      </w:r>
      <w:r>
        <w:t>2.18 or</w:t>
      </w:r>
      <w:r>
        <w:rPr>
          <w:spacing w:val="-2"/>
        </w:rPr>
        <w:t xml:space="preserve"> </w:t>
      </w:r>
      <w:r>
        <w:t>later</w:t>
      </w:r>
    </w:p>
    <w:p w14:paraId="247C1DA6" w14:textId="77777777" w:rsidR="00D64DB2" w:rsidRDefault="0022516B">
      <w:pPr>
        <w:pStyle w:val="BodyText"/>
        <w:spacing w:before="95"/>
        <w:ind w:left="138"/>
      </w:pPr>
      <w:r>
        <w:br w:type="column"/>
      </w:r>
      <w:r>
        <w:t xml:space="preserve">Debian GNU is </w:t>
      </w:r>
      <w:r>
        <w:rPr>
          <w:rFonts w:ascii="Arial"/>
          <w:i/>
        </w:rPr>
        <w:t xml:space="preserve">not </w:t>
      </w:r>
      <w:r>
        <w:t>supported</w:t>
      </w:r>
    </w:p>
    <w:p w14:paraId="488A3E0C" w14:textId="77777777" w:rsidR="00D64DB2" w:rsidRDefault="00D64DB2">
      <w:pPr>
        <w:sectPr w:rsidR="00D64DB2">
          <w:type w:val="continuous"/>
          <w:pgSz w:w="12240" w:h="15840"/>
          <w:pgMar w:top="1500" w:right="1320" w:bottom="280" w:left="1340" w:header="720" w:footer="720" w:gutter="0"/>
          <w:cols w:num="2" w:space="720" w:equalWidth="0">
            <w:col w:w="5351" w:space="40"/>
            <w:col w:w="4189"/>
          </w:cols>
        </w:sectPr>
      </w:pPr>
    </w:p>
    <w:p w14:paraId="7A7B3CE7" w14:textId="77777777" w:rsidR="00D64DB2" w:rsidRDefault="0022516B">
      <w:pPr>
        <w:pStyle w:val="BodyText"/>
        <w:tabs>
          <w:tab w:val="left" w:pos="1472"/>
          <w:tab w:val="left" w:pos="5529"/>
        </w:tabs>
        <w:spacing w:before="119" w:line="340" w:lineRule="auto"/>
        <w:ind w:left="5529" w:right="339" w:hanging="5370"/>
      </w:pPr>
      <w:r>
        <w:t>macOS</w:t>
      </w:r>
      <w:r>
        <w:tab/>
        <w:t>OSX 11,</w:t>
      </w:r>
      <w:r>
        <w:rPr>
          <w:spacing w:val="-7"/>
        </w:rPr>
        <w:t xml:space="preserve"> </w:t>
      </w:r>
      <w:r>
        <w:t>12,</w:t>
      </w:r>
      <w:r>
        <w:rPr>
          <w:spacing w:val="-3"/>
        </w:rPr>
        <w:t xml:space="preserve"> </w:t>
      </w:r>
      <w:r>
        <w:t>13</w:t>
      </w:r>
      <w:r>
        <w:tab/>
        <w:t>macOS</w:t>
      </w:r>
      <w:r>
        <w:rPr>
          <w:spacing w:val="-6"/>
        </w:rPr>
        <w:t xml:space="preserve"> </w:t>
      </w:r>
      <w:r>
        <w:t>11,</w:t>
      </w:r>
      <w:r>
        <w:rPr>
          <w:spacing w:val="-6"/>
        </w:rPr>
        <w:t xml:space="preserve"> </w:t>
      </w:r>
      <w:r>
        <w:t>12</w:t>
      </w:r>
      <w:r>
        <w:rPr>
          <w:spacing w:val="-6"/>
        </w:rPr>
        <w:t xml:space="preserve"> </w:t>
      </w:r>
      <w:r>
        <w:t>and</w:t>
      </w:r>
      <w:r>
        <w:rPr>
          <w:spacing w:val="-5"/>
        </w:rPr>
        <w:t xml:space="preserve"> </w:t>
      </w:r>
      <w:r>
        <w:t>13</w:t>
      </w:r>
      <w:r>
        <w:rPr>
          <w:spacing w:val="-6"/>
        </w:rPr>
        <w:t xml:space="preserve"> </w:t>
      </w:r>
      <w:r>
        <w:t>on</w:t>
      </w:r>
      <w:r>
        <w:rPr>
          <w:spacing w:val="-6"/>
        </w:rPr>
        <w:t xml:space="preserve"> </w:t>
      </w:r>
      <w:r>
        <w:t>Intel</w:t>
      </w:r>
      <w:r>
        <w:rPr>
          <w:spacing w:val="-6"/>
        </w:rPr>
        <w:t xml:space="preserve"> </w:t>
      </w:r>
      <w:r>
        <w:t>(M1</w:t>
      </w:r>
      <w:r>
        <w:rPr>
          <w:spacing w:val="-5"/>
        </w:rPr>
        <w:t xml:space="preserve"> </w:t>
      </w:r>
      <w:r>
        <w:t>and</w:t>
      </w:r>
      <w:r>
        <w:rPr>
          <w:spacing w:val="-6"/>
        </w:rPr>
        <w:t xml:space="preserve"> </w:t>
      </w:r>
      <w:r>
        <w:t>M2 based</w:t>
      </w:r>
      <w:r>
        <w:rPr>
          <w:spacing w:val="-10"/>
        </w:rPr>
        <w:t xml:space="preserve"> </w:t>
      </w:r>
      <w:r>
        <w:t>Macs</w:t>
      </w:r>
      <w:r>
        <w:rPr>
          <w:spacing w:val="-9"/>
        </w:rPr>
        <w:t xml:space="preserve"> </w:t>
      </w:r>
      <w:r>
        <w:t>are</w:t>
      </w:r>
      <w:r>
        <w:rPr>
          <w:spacing w:val="-10"/>
        </w:rPr>
        <w:t xml:space="preserve"> </w:t>
      </w:r>
      <w:r>
        <w:t>not</w:t>
      </w:r>
      <w:r>
        <w:rPr>
          <w:spacing w:val="-9"/>
        </w:rPr>
        <w:t xml:space="preserve"> </w:t>
      </w:r>
      <w:r>
        <w:t>currently</w:t>
      </w:r>
      <w:r>
        <w:rPr>
          <w:spacing w:val="-10"/>
        </w:rPr>
        <w:t xml:space="preserve"> </w:t>
      </w:r>
      <w:r>
        <w:t>supported)</w:t>
      </w:r>
    </w:p>
    <w:p w14:paraId="64DC755C" w14:textId="77777777" w:rsidR="00D64DB2" w:rsidRDefault="00D64DB2">
      <w:pPr>
        <w:spacing w:line="340" w:lineRule="auto"/>
        <w:sectPr w:rsidR="00D64DB2">
          <w:type w:val="continuous"/>
          <w:pgSz w:w="12240" w:h="15840"/>
          <w:pgMar w:top="1500" w:right="1320" w:bottom="280" w:left="1340" w:header="720" w:footer="720" w:gutter="0"/>
          <w:cols w:space="720"/>
        </w:sectPr>
      </w:pPr>
    </w:p>
    <w:p w14:paraId="788F259B" w14:textId="77777777" w:rsidR="00D64DB2" w:rsidRDefault="0022516B">
      <w:pPr>
        <w:pStyle w:val="BodyText"/>
        <w:tabs>
          <w:tab w:val="left" w:pos="1472"/>
        </w:tabs>
        <w:spacing w:before="118" w:line="340" w:lineRule="auto"/>
        <w:ind w:left="1472" w:right="38" w:hanging="1313"/>
      </w:pPr>
      <w:r>
        <w:t>Windows</w:t>
      </w:r>
      <w:r>
        <w:tab/>
        <w:t>x86_64,</w:t>
      </w:r>
      <w:r>
        <w:rPr>
          <w:spacing w:val="-9"/>
        </w:rPr>
        <w:t xml:space="preserve"> </w:t>
      </w:r>
      <w:r>
        <w:t>Version</w:t>
      </w:r>
      <w:r>
        <w:rPr>
          <w:spacing w:val="-9"/>
        </w:rPr>
        <w:t xml:space="preserve"> </w:t>
      </w:r>
      <w:r>
        <w:t>10</w:t>
      </w:r>
      <w:r>
        <w:rPr>
          <w:spacing w:val="-8"/>
        </w:rPr>
        <w:t xml:space="preserve"> </w:t>
      </w:r>
      <w:r>
        <w:t>and</w:t>
      </w:r>
      <w:r>
        <w:rPr>
          <w:spacing w:val="-9"/>
        </w:rPr>
        <w:t xml:space="preserve"> </w:t>
      </w:r>
      <w:r>
        <w:t>11</w:t>
      </w:r>
      <w:r>
        <w:rPr>
          <w:spacing w:val="-9"/>
        </w:rPr>
        <w:t xml:space="preserve"> </w:t>
      </w:r>
      <w:r>
        <w:t>and</w:t>
      </w:r>
      <w:r>
        <w:rPr>
          <w:spacing w:val="-8"/>
        </w:rPr>
        <w:t xml:space="preserve"> </w:t>
      </w:r>
      <w:r>
        <w:t>Windows Server 2019 and</w:t>
      </w:r>
      <w:r>
        <w:rPr>
          <w:spacing w:val="-6"/>
        </w:rPr>
        <w:t xml:space="preserve"> </w:t>
      </w:r>
      <w:r>
        <w:t>2022</w:t>
      </w:r>
    </w:p>
    <w:p w14:paraId="26A2ADB0" w14:textId="77777777" w:rsidR="00D64DB2" w:rsidRDefault="0022516B">
      <w:pPr>
        <w:pStyle w:val="BodyText"/>
        <w:spacing w:before="118"/>
        <w:ind w:left="160"/>
      </w:pPr>
      <w:r>
        <w:br w:type="column"/>
      </w:r>
      <w:r>
        <w:t>Server Core not supported</w:t>
      </w:r>
    </w:p>
    <w:p w14:paraId="49EDEE83" w14:textId="77777777" w:rsidR="00D64DB2" w:rsidRDefault="00D64DB2">
      <w:pPr>
        <w:sectPr w:rsidR="00D64DB2">
          <w:type w:val="continuous"/>
          <w:pgSz w:w="12240" w:h="15840"/>
          <w:pgMar w:top="1500" w:right="1320" w:bottom="280" w:left="1340" w:header="720" w:footer="720" w:gutter="0"/>
          <w:cols w:num="2" w:space="720" w:equalWidth="0">
            <w:col w:w="5088" w:space="281"/>
            <w:col w:w="4211"/>
          </w:cols>
        </w:sectPr>
      </w:pPr>
    </w:p>
    <w:p w14:paraId="47E3EC8F" w14:textId="77777777" w:rsidR="00D64DB2" w:rsidRDefault="00D64DB2">
      <w:pPr>
        <w:pStyle w:val="BodyText"/>
        <w:spacing w:before="9"/>
        <w:rPr>
          <w:sz w:val="18"/>
        </w:rPr>
      </w:pPr>
    </w:p>
    <w:p w14:paraId="0DF7030B" w14:textId="77777777" w:rsidR="00D64DB2" w:rsidRDefault="0022516B">
      <w:pPr>
        <w:pStyle w:val="Heading2"/>
        <w:spacing w:before="93"/>
      </w:pPr>
      <w:bookmarkStart w:id="40" w:name="Files_and_Directories"/>
      <w:bookmarkStart w:id="41" w:name="_bookmark3"/>
      <w:bookmarkEnd w:id="40"/>
      <w:bookmarkEnd w:id="41"/>
      <w:r>
        <w:t>Files and Directories</w:t>
      </w:r>
    </w:p>
    <w:p w14:paraId="583C6F59" w14:textId="4F07AFDE" w:rsidR="00D64DB2" w:rsidRDefault="00703C83">
      <w:pPr>
        <w:spacing w:before="212" w:line="340" w:lineRule="auto"/>
        <w:ind w:left="100"/>
        <w:rPr>
          <w:sz w:val="20"/>
        </w:rPr>
      </w:pPr>
      <w:ins w:id="42" w:author="Raj Kesarapalli" w:date="2023-07-26T16:55:00Z">
        <w:r w:rsidRPr="00063A83">
          <w:rPr>
            <w:color w:val="323E48"/>
          </w:rPr>
          <w:t xml:space="preserve">By default, the Synopsys Bridge </w:t>
        </w:r>
        <w:r>
          <w:rPr>
            <w:color w:val="323E48"/>
          </w:rPr>
          <w:t xml:space="preserve">writes logs and temporary files to </w:t>
        </w:r>
        <w:r w:rsidRPr="00063A83">
          <w:rPr>
            <w:color w:val="323E48"/>
          </w:rPr>
          <w:t> </w:t>
        </w:r>
        <w:r w:rsidDel="00703C83">
          <w:rPr>
            <w:sz w:val="20"/>
          </w:rPr>
          <w:t xml:space="preserve"> </w:t>
        </w:r>
      </w:ins>
      <w:del w:id="43" w:author="Raj Kesarapalli" w:date="2023-07-26T16:55:00Z">
        <w:r w:rsidR="0022516B" w:rsidDel="00703C83">
          <w:rPr>
            <w:sz w:val="20"/>
          </w:rPr>
          <w:delText>By</w:delText>
        </w:r>
        <w:r w:rsidR="0022516B" w:rsidDel="00703C83">
          <w:rPr>
            <w:spacing w:val="-12"/>
            <w:sz w:val="20"/>
          </w:rPr>
          <w:delText xml:space="preserve"> </w:delText>
        </w:r>
        <w:r w:rsidR="0022516B" w:rsidDel="00703C83">
          <w:rPr>
            <w:sz w:val="20"/>
          </w:rPr>
          <w:delText>default,</w:delText>
        </w:r>
        <w:r w:rsidR="0022516B" w:rsidDel="00703C83">
          <w:rPr>
            <w:spacing w:val="-11"/>
            <w:sz w:val="20"/>
          </w:rPr>
          <w:delText xml:space="preserve"> </w:delText>
        </w:r>
        <w:r w:rsidR="0022516B" w:rsidDel="00703C83">
          <w:rPr>
            <w:sz w:val="20"/>
          </w:rPr>
          <w:delText>the</w:delText>
        </w:r>
        <w:r w:rsidR="0022516B" w:rsidDel="00703C83">
          <w:rPr>
            <w:spacing w:val="-11"/>
            <w:sz w:val="20"/>
          </w:rPr>
          <w:delText xml:space="preserve"> </w:delText>
        </w:r>
        <w:r w:rsidR="0022516B" w:rsidDel="00703C83">
          <w:rPr>
            <w:sz w:val="20"/>
          </w:rPr>
          <w:delText>Synopsys</w:delText>
        </w:r>
        <w:r w:rsidR="0022516B" w:rsidDel="00703C83">
          <w:rPr>
            <w:spacing w:val="-11"/>
            <w:sz w:val="20"/>
          </w:rPr>
          <w:delText xml:space="preserve"> </w:delText>
        </w:r>
        <w:r w:rsidR="0022516B" w:rsidDel="00703C83">
          <w:rPr>
            <w:sz w:val="20"/>
          </w:rPr>
          <w:delText>Bridge</w:delText>
        </w:r>
        <w:r w:rsidR="0022516B" w:rsidDel="00703C83">
          <w:rPr>
            <w:spacing w:val="-11"/>
            <w:sz w:val="20"/>
          </w:rPr>
          <w:delText xml:space="preserve"> </w:delText>
        </w:r>
        <w:r w:rsidR="0022516B" w:rsidDel="00703C83">
          <w:rPr>
            <w:sz w:val="20"/>
          </w:rPr>
          <w:delText>home</w:delText>
        </w:r>
        <w:r w:rsidR="0022516B" w:rsidDel="00703C83">
          <w:rPr>
            <w:spacing w:val="-11"/>
            <w:sz w:val="20"/>
          </w:rPr>
          <w:delText xml:space="preserve"> </w:delText>
        </w:r>
        <w:r w:rsidR="0022516B" w:rsidDel="00703C83">
          <w:rPr>
            <w:sz w:val="20"/>
          </w:rPr>
          <w:delText>directory</w:delText>
        </w:r>
        <w:r w:rsidR="0022516B" w:rsidDel="00703C83">
          <w:rPr>
            <w:spacing w:val="-11"/>
            <w:sz w:val="20"/>
          </w:rPr>
          <w:delText xml:space="preserve"> </w:delText>
        </w:r>
        <w:r w:rsidR="0022516B" w:rsidDel="00703C83">
          <w:rPr>
            <w:sz w:val="20"/>
          </w:rPr>
          <w:delText>is</w:delText>
        </w:r>
        <w:r w:rsidR="0022516B" w:rsidDel="00703C83">
          <w:rPr>
            <w:spacing w:val="-11"/>
            <w:sz w:val="20"/>
          </w:rPr>
          <w:delText xml:space="preserve"> </w:delText>
        </w:r>
      </w:del>
      <w:r w:rsidR="0022516B">
        <w:rPr>
          <w:rFonts w:ascii="Courier New"/>
          <w:sz w:val="16"/>
          <w:shd w:val="clear" w:color="auto" w:fill="EDEDED"/>
        </w:rPr>
        <w:t>&lt;current_working_directory&gt;/.bridge</w:t>
      </w:r>
      <w:r w:rsidR="0022516B">
        <w:rPr>
          <w:sz w:val="20"/>
        </w:rPr>
        <w:t>.</w:t>
      </w:r>
      <w:r w:rsidR="0022516B">
        <w:rPr>
          <w:spacing w:val="-11"/>
          <w:sz w:val="20"/>
        </w:rPr>
        <w:t xml:space="preserve"> </w:t>
      </w:r>
      <w:ins w:id="44" w:author="Raj Kesarapalli" w:date="2023-07-26T16:55:00Z">
        <w:r>
          <w:rPr>
            <w:color w:val="323E48"/>
          </w:rPr>
          <w:t>You may change this default directory by using the</w:t>
        </w:r>
        <w:r w:rsidDel="00703C83">
          <w:rPr>
            <w:spacing w:val="-5"/>
            <w:sz w:val="20"/>
          </w:rPr>
          <w:t xml:space="preserve"> </w:t>
        </w:r>
      </w:ins>
      <w:del w:id="45" w:author="Raj Kesarapalli" w:date="2023-07-26T16:55:00Z">
        <w:r w:rsidR="0022516B" w:rsidDel="00703C83">
          <w:rPr>
            <w:spacing w:val="-5"/>
            <w:sz w:val="20"/>
          </w:rPr>
          <w:delText>To</w:delText>
        </w:r>
        <w:r w:rsidR="0022516B" w:rsidDel="00703C83">
          <w:rPr>
            <w:spacing w:val="-11"/>
            <w:sz w:val="20"/>
          </w:rPr>
          <w:delText xml:space="preserve"> </w:delText>
        </w:r>
        <w:r w:rsidR="0022516B" w:rsidDel="00703C83">
          <w:rPr>
            <w:sz w:val="20"/>
          </w:rPr>
          <w:delText>change</w:delText>
        </w:r>
        <w:r w:rsidR="0022516B" w:rsidDel="00703C83">
          <w:rPr>
            <w:spacing w:val="-11"/>
            <w:sz w:val="20"/>
          </w:rPr>
          <w:delText xml:space="preserve"> </w:delText>
        </w:r>
        <w:r w:rsidR="0022516B" w:rsidDel="00703C83">
          <w:rPr>
            <w:sz w:val="20"/>
          </w:rPr>
          <w:delText xml:space="preserve">the home directory location, pass </w:delText>
        </w:r>
      </w:del>
      <w:r w:rsidR="0022516B">
        <w:rPr>
          <w:rFonts w:ascii="Courier New"/>
          <w:sz w:val="16"/>
          <w:shd w:val="clear" w:color="auto" w:fill="EDEDED"/>
        </w:rPr>
        <w:t>--home</w:t>
      </w:r>
      <w:r w:rsidR="0022516B">
        <w:rPr>
          <w:rFonts w:ascii="Courier New"/>
          <w:spacing w:val="-8"/>
          <w:sz w:val="16"/>
          <w:shd w:val="clear" w:color="auto" w:fill="EDEDED"/>
        </w:rPr>
        <w:t xml:space="preserve"> </w:t>
      </w:r>
      <w:r w:rsidR="0022516B">
        <w:rPr>
          <w:rFonts w:ascii="Courier New"/>
          <w:sz w:val="16"/>
          <w:shd w:val="clear" w:color="auto" w:fill="EDEDED"/>
        </w:rPr>
        <w:t>&lt;directory_path&gt;</w:t>
      </w:r>
      <w:ins w:id="46" w:author="Raj Kesarapalli" w:date="2023-07-26T16:55:00Z">
        <w:r>
          <w:rPr>
            <w:sz w:val="20"/>
          </w:rPr>
          <w:t xml:space="preserve"> option.</w:t>
        </w:r>
      </w:ins>
      <w:del w:id="47" w:author="Raj Kesarapalli" w:date="2023-07-26T16:55:00Z">
        <w:r w:rsidR="0022516B" w:rsidDel="00703C83">
          <w:rPr>
            <w:sz w:val="20"/>
          </w:rPr>
          <w:delText>.</w:delText>
        </w:r>
      </w:del>
    </w:p>
    <w:p w14:paraId="21888592" w14:textId="77777777" w:rsidR="00D64DB2" w:rsidRDefault="00D64DB2">
      <w:pPr>
        <w:pStyle w:val="BodyText"/>
        <w:spacing w:before="6"/>
        <w:rPr>
          <w:sz w:val="16"/>
        </w:rPr>
      </w:pPr>
    </w:p>
    <w:p w14:paraId="0D78FC85" w14:textId="77777777" w:rsidR="00D64DB2" w:rsidRDefault="0022516B">
      <w:pPr>
        <w:pStyle w:val="BodyText"/>
        <w:ind w:left="100"/>
      </w:pPr>
      <w:r>
        <w:t>The following files and directories are found under the Synopsys Bridge home directory:</w:t>
      </w:r>
    </w:p>
    <w:p w14:paraId="757C42EB" w14:textId="77777777" w:rsidR="00D64DB2" w:rsidRDefault="00D64DB2">
      <w:pPr>
        <w:pStyle w:val="BodyText"/>
        <w:spacing w:before="9"/>
        <w:rPr>
          <w:sz w:val="30"/>
        </w:rPr>
      </w:pPr>
    </w:p>
    <w:p w14:paraId="3B2031F3" w14:textId="77777777" w:rsidR="00D64DB2" w:rsidRPr="00703C83" w:rsidRDefault="0022516B">
      <w:pPr>
        <w:pStyle w:val="ListParagraph"/>
        <w:numPr>
          <w:ilvl w:val="0"/>
          <w:numId w:val="7"/>
        </w:numPr>
        <w:tabs>
          <w:tab w:val="left" w:pos="700"/>
        </w:tabs>
        <w:ind w:left="700"/>
        <w:rPr>
          <w:ins w:id="48" w:author="Raj Kesarapalli" w:date="2023-07-26T16:55:00Z"/>
          <w:rFonts w:ascii="Courier New" w:hAnsi="Courier New"/>
          <w:sz w:val="16"/>
          <w:rPrChange w:id="49" w:author="Raj Kesarapalli" w:date="2023-07-26T16:55:00Z">
            <w:rPr>
              <w:ins w:id="50" w:author="Raj Kesarapalli" w:date="2023-07-26T16:55:00Z"/>
              <w:rFonts w:ascii="Courier New" w:hAnsi="Courier New"/>
              <w:sz w:val="16"/>
              <w:shd w:val="clear" w:color="auto" w:fill="EDEDED"/>
            </w:rPr>
          </w:rPrChange>
        </w:rPr>
      </w:pPr>
      <w:r>
        <w:rPr>
          <w:rFonts w:ascii="Courier New" w:hAnsi="Courier New"/>
          <w:sz w:val="16"/>
          <w:shd w:val="clear" w:color="auto" w:fill="EDEDED"/>
        </w:rPr>
        <w:t>bridge.log</w:t>
      </w:r>
    </w:p>
    <w:p w14:paraId="02E44E84" w14:textId="5656F2FA" w:rsidR="00703C83" w:rsidRPr="00703C83" w:rsidRDefault="00703C83">
      <w:pPr>
        <w:pStyle w:val="ListParagraph"/>
        <w:numPr>
          <w:ilvl w:val="0"/>
          <w:numId w:val="7"/>
        </w:numPr>
        <w:tabs>
          <w:tab w:val="left" w:pos="700"/>
        </w:tabs>
        <w:spacing w:before="100" w:line="340" w:lineRule="auto"/>
        <w:ind w:left="700" w:right="347"/>
        <w:rPr>
          <w:sz w:val="20"/>
          <w:rPrChange w:id="51" w:author="Raj Kesarapalli" w:date="2023-07-26T16:57:00Z">
            <w:rPr/>
          </w:rPrChange>
        </w:rPr>
        <w:pPrChange w:id="52" w:author="Raj Kesarapalli" w:date="2023-07-26T16:57:00Z">
          <w:pPr>
            <w:pStyle w:val="ListParagraph"/>
            <w:numPr>
              <w:numId w:val="7"/>
            </w:numPr>
            <w:tabs>
              <w:tab w:val="left" w:pos="700"/>
            </w:tabs>
            <w:ind w:left="100"/>
          </w:pPr>
        </w:pPrChange>
      </w:pPr>
      <w:ins w:id="53" w:author="Raj Kesarapalli" w:date="2023-07-26T16:55:00Z">
        <w:r>
          <w:rPr>
            <w:rFonts w:ascii="Courier New" w:hAnsi="Courier New"/>
            <w:sz w:val="16"/>
            <w:shd w:val="clear" w:color="auto" w:fill="EDEDED"/>
          </w:rPr>
          <w:t>diagnostics.json</w:t>
        </w:r>
        <w:r>
          <w:rPr>
            <w:rFonts w:ascii="Courier New" w:hAnsi="Courier New"/>
            <w:spacing w:val="-56"/>
            <w:sz w:val="16"/>
          </w:rPr>
          <w:t xml:space="preserve"> </w:t>
        </w:r>
        <w:r>
          <w:rPr>
            <w:sz w:val="20"/>
          </w:rPr>
          <w:t>file</w:t>
        </w:r>
      </w:ins>
      <w:ins w:id="54" w:author="Raj Kesarapalli" w:date="2023-07-26T16:56:00Z">
        <w:r>
          <w:rPr>
            <w:sz w:val="20"/>
          </w:rPr>
          <w:t xml:space="preserve"> with </w:t>
        </w:r>
        <w:r>
          <w:rPr>
            <w:rFonts w:ascii="Courier New" w:hAnsi="Courier New"/>
            <w:sz w:val="16"/>
            <w:shd w:val="clear" w:color="auto" w:fill="EDEDED"/>
          </w:rPr>
          <w:t>--diagnostics</w:t>
        </w:r>
        <w:r>
          <w:rPr>
            <w:rFonts w:ascii="Courier New" w:hAnsi="Courier New"/>
            <w:spacing w:val="-55"/>
            <w:sz w:val="16"/>
          </w:rPr>
          <w:t xml:space="preserve"> </w:t>
        </w:r>
        <w:r>
          <w:rPr>
            <w:sz w:val="20"/>
          </w:rPr>
          <w:t>option.</w:t>
        </w:r>
      </w:ins>
      <w:ins w:id="55" w:author="Raj Kesarapalli" w:date="2023-07-26T16:57:00Z">
        <w:r>
          <w:rPr>
            <w:sz w:val="20"/>
          </w:rPr>
          <w:t xml:space="preserve"> See </w:t>
        </w:r>
        <w:r>
          <w:fldChar w:fldCharType="begin"/>
        </w:r>
        <w:r>
          <w:instrText>HYPERLINK \l "_bookmark18"</w:instrText>
        </w:r>
        <w:r>
          <w:fldChar w:fldCharType="separate"/>
        </w:r>
        <w:r>
          <w:rPr>
            <w:color w:val="337AB7"/>
            <w:sz w:val="20"/>
          </w:rPr>
          <w:t xml:space="preserve">Logging and Diagnostics </w:t>
        </w:r>
        <w:r>
          <w:rPr>
            <w:color w:val="337AB7"/>
            <w:sz w:val="20"/>
          </w:rPr>
          <w:fldChar w:fldCharType="end"/>
        </w:r>
        <w:r>
          <w:fldChar w:fldCharType="begin"/>
        </w:r>
        <w:r>
          <w:instrText>HYPERLINK \l "_bookmark18"</w:instrText>
        </w:r>
        <w:r>
          <w:fldChar w:fldCharType="separate"/>
        </w:r>
        <w:r>
          <w:rPr>
            <w:rFonts w:ascii="Arial" w:hAnsi="Arial"/>
            <w:i/>
            <w:color w:val="337AB7"/>
            <w:sz w:val="20"/>
          </w:rPr>
          <w:t>(on</w:t>
        </w:r>
        <w:r>
          <w:rPr>
            <w:rFonts w:ascii="Arial" w:hAnsi="Arial"/>
            <w:i/>
            <w:color w:val="337AB7"/>
            <w:sz w:val="20"/>
          </w:rPr>
          <w:fldChar w:fldCharType="end"/>
        </w:r>
        <w:r>
          <w:rPr>
            <w:rFonts w:ascii="Arial" w:hAnsi="Arial"/>
            <w:i/>
            <w:color w:val="337AB7"/>
            <w:sz w:val="20"/>
          </w:rPr>
          <w:t xml:space="preserve"> </w:t>
        </w:r>
        <w:r>
          <w:fldChar w:fldCharType="begin"/>
        </w:r>
        <w:r>
          <w:instrText>HYPERLINK \l "_bookmark18"</w:instrText>
        </w:r>
        <w:r>
          <w:fldChar w:fldCharType="separate"/>
        </w:r>
        <w:r>
          <w:rPr>
            <w:rFonts w:ascii="Arial" w:hAnsi="Arial"/>
            <w:i/>
            <w:color w:val="337AB7"/>
            <w:sz w:val="20"/>
          </w:rPr>
          <w:t xml:space="preserve">page </w:t>
        </w:r>
        <w:r>
          <w:rPr>
            <w:rFonts w:ascii="Arial" w:hAnsi="Arial"/>
            <w:i/>
            <w:color w:val="337AB7"/>
            <w:sz w:val="20"/>
          </w:rPr>
          <w:fldChar w:fldCharType="end"/>
        </w:r>
        <w:r>
          <w:fldChar w:fldCharType="begin"/>
        </w:r>
        <w:r>
          <w:instrText>HYPERLINK \l "_bookmark18"</w:instrText>
        </w:r>
        <w:r>
          <w:fldChar w:fldCharType="separate"/>
        </w:r>
        <w:r>
          <w:rPr>
            <w:rFonts w:ascii="Arial" w:hAnsi="Arial"/>
            <w:i/>
            <w:color w:val="337AB7"/>
            <w:sz w:val="20"/>
          </w:rPr>
          <w:t>33</w:t>
        </w:r>
        <w:r>
          <w:rPr>
            <w:rFonts w:ascii="Arial" w:hAnsi="Arial"/>
            <w:i/>
            <w:color w:val="337AB7"/>
            <w:sz w:val="20"/>
          </w:rPr>
          <w:fldChar w:fldCharType="end"/>
        </w:r>
        <w:r>
          <w:fldChar w:fldCharType="begin"/>
        </w:r>
        <w:r>
          <w:instrText>HYPERLINK \l "_bookmark18"</w:instrText>
        </w:r>
        <w:r>
          <w:fldChar w:fldCharType="separate"/>
        </w:r>
        <w:r>
          <w:rPr>
            <w:rFonts w:ascii="Arial" w:hAnsi="Arial"/>
            <w:i/>
            <w:color w:val="337AB7"/>
            <w:sz w:val="20"/>
          </w:rPr>
          <w:t xml:space="preserve">) </w:t>
        </w:r>
        <w:r>
          <w:rPr>
            <w:rFonts w:ascii="Arial" w:hAnsi="Arial"/>
            <w:i/>
            <w:color w:val="337AB7"/>
            <w:sz w:val="20"/>
          </w:rPr>
          <w:fldChar w:fldCharType="end"/>
        </w:r>
        <w:r>
          <w:rPr>
            <w:sz w:val="20"/>
          </w:rPr>
          <w:t>for details.</w:t>
        </w:r>
      </w:ins>
    </w:p>
    <w:p w14:paraId="5D29056D" w14:textId="6D57F4A1" w:rsidR="00D64DB2" w:rsidRDefault="0022516B">
      <w:pPr>
        <w:pStyle w:val="ListParagraph"/>
        <w:numPr>
          <w:ilvl w:val="0"/>
          <w:numId w:val="7"/>
        </w:numPr>
        <w:tabs>
          <w:tab w:val="left" w:pos="700"/>
        </w:tabs>
        <w:spacing w:before="102"/>
        <w:ind w:left="700"/>
        <w:rPr>
          <w:sz w:val="20"/>
        </w:rPr>
      </w:pPr>
      <w:r>
        <w:rPr>
          <w:sz w:val="20"/>
        </w:rPr>
        <w:t>Adapter</w:t>
      </w:r>
      <w:r>
        <w:rPr>
          <w:spacing w:val="-8"/>
          <w:sz w:val="20"/>
        </w:rPr>
        <w:t xml:space="preserve"> </w:t>
      </w:r>
      <w:r>
        <w:rPr>
          <w:sz w:val="20"/>
        </w:rPr>
        <w:t>directories</w:t>
      </w:r>
      <w:r>
        <w:rPr>
          <w:spacing w:val="-7"/>
          <w:sz w:val="20"/>
        </w:rPr>
        <w:t xml:space="preserve"> </w:t>
      </w:r>
      <w:del w:id="56" w:author="Raj Kesarapalli" w:date="2023-07-26T16:57:00Z">
        <w:r w:rsidDel="00703C83">
          <w:rPr>
            <w:sz w:val="20"/>
          </w:rPr>
          <w:delText>for</w:delText>
        </w:r>
        <w:r w:rsidDel="00703C83">
          <w:rPr>
            <w:spacing w:val="-7"/>
            <w:sz w:val="20"/>
          </w:rPr>
          <w:delText xml:space="preserve"> </w:delText>
        </w:r>
        <w:r w:rsidDel="00703C83">
          <w:rPr>
            <w:sz w:val="20"/>
          </w:rPr>
          <w:delText>any</w:delText>
        </w:r>
        <w:r w:rsidDel="00703C83">
          <w:rPr>
            <w:spacing w:val="-8"/>
            <w:sz w:val="20"/>
          </w:rPr>
          <w:delText xml:space="preserve"> </w:delText>
        </w:r>
        <w:r w:rsidDel="00703C83">
          <w:rPr>
            <w:sz w:val="20"/>
          </w:rPr>
          <w:delText>adapters</w:delText>
        </w:r>
        <w:r w:rsidDel="00703C83">
          <w:rPr>
            <w:spacing w:val="-7"/>
            <w:sz w:val="20"/>
          </w:rPr>
          <w:delText xml:space="preserve"> </w:delText>
        </w:r>
        <w:r w:rsidDel="00703C83">
          <w:rPr>
            <w:sz w:val="20"/>
          </w:rPr>
          <w:delText>run</w:delText>
        </w:r>
        <w:r w:rsidDel="00703C83">
          <w:rPr>
            <w:spacing w:val="-7"/>
            <w:sz w:val="20"/>
          </w:rPr>
          <w:delText xml:space="preserve"> </w:delText>
        </w:r>
        <w:r w:rsidDel="00703C83">
          <w:rPr>
            <w:sz w:val="20"/>
          </w:rPr>
          <w:delText>which</w:delText>
        </w:r>
        <w:r w:rsidDel="00703C83">
          <w:rPr>
            <w:spacing w:val="-8"/>
            <w:sz w:val="20"/>
          </w:rPr>
          <w:delText xml:space="preserve"> </w:delText>
        </w:r>
        <w:r w:rsidDel="00703C83">
          <w:rPr>
            <w:sz w:val="20"/>
          </w:rPr>
          <w:delText>contain</w:delText>
        </w:r>
        <w:r w:rsidDel="00703C83">
          <w:rPr>
            <w:spacing w:val="-7"/>
            <w:sz w:val="20"/>
          </w:rPr>
          <w:delText xml:space="preserve"> </w:delText>
        </w:r>
        <w:r w:rsidDel="00703C83">
          <w:rPr>
            <w:sz w:val="20"/>
          </w:rPr>
          <w:delText>timestamped</w:delText>
        </w:r>
      </w:del>
      <w:ins w:id="57" w:author="Raj Kesarapalli" w:date="2023-07-26T16:57:00Z">
        <w:r w:rsidR="00703C83">
          <w:rPr>
            <w:sz w:val="20"/>
          </w:rPr>
          <w:t>and the corresponding</w:t>
        </w:r>
      </w:ins>
      <w:r>
        <w:rPr>
          <w:spacing w:val="-7"/>
          <w:sz w:val="20"/>
        </w:rPr>
        <w:t xml:space="preserve"> </w:t>
      </w:r>
      <w:r>
        <w:rPr>
          <w:rFonts w:ascii="Courier New" w:hAnsi="Courier New"/>
          <w:sz w:val="16"/>
          <w:shd w:val="clear" w:color="auto" w:fill="EDEDED"/>
        </w:rPr>
        <w:t>stdout</w:t>
      </w:r>
      <w:r>
        <w:rPr>
          <w:rFonts w:ascii="Courier New" w:hAnsi="Courier New"/>
          <w:spacing w:val="-53"/>
          <w:sz w:val="16"/>
        </w:rPr>
        <w:t xml:space="preserve"> </w:t>
      </w:r>
      <w:r>
        <w:rPr>
          <w:sz w:val="20"/>
        </w:rPr>
        <w:t>and</w:t>
      </w:r>
      <w:r>
        <w:rPr>
          <w:spacing w:val="-8"/>
          <w:sz w:val="20"/>
        </w:rPr>
        <w:t xml:space="preserve"> </w:t>
      </w:r>
      <w:r>
        <w:rPr>
          <w:rFonts w:ascii="Courier New" w:hAnsi="Courier New"/>
          <w:sz w:val="16"/>
          <w:shd w:val="clear" w:color="auto" w:fill="EDEDED"/>
        </w:rPr>
        <w:t>stderr</w:t>
      </w:r>
      <w:r>
        <w:rPr>
          <w:rFonts w:ascii="Courier New" w:hAnsi="Courier New"/>
          <w:spacing w:val="-53"/>
          <w:sz w:val="16"/>
        </w:rPr>
        <w:t xml:space="preserve"> </w:t>
      </w:r>
      <w:r>
        <w:rPr>
          <w:sz w:val="20"/>
        </w:rPr>
        <w:t>log</w:t>
      </w:r>
      <w:r>
        <w:rPr>
          <w:spacing w:val="-7"/>
          <w:sz w:val="20"/>
        </w:rPr>
        <w:t xml:space="preserve"> </w:t>
      </w:r>
      <w:r>
        <w:rPr>
          <w:sz w:val="20"/>
        </w:rPr>
        <w:t>files.</w:t>
      </w:r>
      <w:ins w:id="58" w:author="Raj Kesarapalli" w:date="2023-07-26T16:57:00Z">
        <w:r w:rsidR="00703C83">
          <w:rPr>
            <w:sz w:val="20"/>
          </w:rPr>
          <w:t xml:space="preserve"> </w:t>
        </w:r>
      </w:ins>
    </w:p>
    <w:p w14:paraId="09C211C0" w14:textId="3EC1FBBB" w:rsidR="00D64DB2" w:rsidDel="00703C83" w:rsidRDefault="0022516B">
      <w:pPr>
        <w:pStyle w:val="ListParagraph"/>
        <w:numPr>
          <w:ilvl w:val="0"/>
          <w:numId w:val="7"/>
        </w:numPr>
        <w:tabs>
          <w:tab w:val="left" w:pos="700"/>
        </w:tabs>
        <w:spacing w:before="100"/>
        <w:ind w:left="700"/>
        <w:rPr>
          <w:del w:id="59" w:author="Raj Kesarapalli" w:date="2023-07-26T16:57:00Z"/>
          <w:sz w:val="20"/>
        </w:rPr>
        <w:pPrChange w:id="60" w:author="Raj Kesarapalli" w:date="2023-07-26T16:57:00Z">
          <w:pPr>
            <w:pStyle w:val="ListParagraph"/>
            <w:numPr>
              <w:numId w:val="7"/>
            </w:numPr>
            <w:tabs>
              <w:tab w:val="left" w:pos="700"/>
            </w:tabs>
            <w:spacing w:before="100"/>
            <w:ind w:left="100"/>
          </w:pPr>
        </w:pPrChange>
      </w:pPr>
      <w:r>
        <w:rPr>
          <w:sz w:val="20"/>
        </w:rPr>
        <w:t>Additional</w:t>
      </w:r>
      <w:r>
        <w:rPr>
          <w:spacing w:val="-4"/>
          <w:sz w:val="20"/>
        </w:rPr>
        <w:t xml:space="preserve"> </w:t>
      </w:r>
      <w:ins w:id="61" w:author="Raj Kesarapalli" w:date="2023-07-26T16:57:00Z">
        <w:r w:rsidR="00703C83">
          <w:rPr>
            <w:spacing w:val="-4"/>
            <w:sz w:val="20"/>
          </w:rPr>
          <w:t xml:space="preserve">temporary </w:t>
        </w:r>
      </w:ins>
      <w:r>
        <w:rPr>
          <w:sz w:val="20"/>
        </w:rPr>
        <w:t>files</w:t>
      </w:r>
      <w:r>
        <w:rPr>
          <w:spacing w:val="-4"/>
          <w:sz w:val="20"/>
        </w:rPr>
        <w:t xml:space="preserve"> </w:t>
      </w:r>
      <w:del w:id="62" w:author="Raj Kesarapalli" w:date="2023-07-26T16:57:00Z">
        <w:r w:rsidDel="00703C83">
          <w:rPr>
            <w:sz w:val="20"/>
          </w:rPr>
          <w:delText>that</w:delText>
        </w:r>
        <w:r w:rsidDel="00703C83">
          <w:rPr>
            <w:spacing w:val="-3"/>
            <w:sz w:val="20"/>
          </w:rPr>
          <w:delText xml:space="preserve"> </w:delText>
        </w:r>
        <w:r w:rsidDel="00703C83">
          <w:rPr>
            <w:sz w:val="20"/>
          </w:rPr>
          <w:delText>vary</w:delText>
        </w:r>
        <w:r w:rsidDel="00703C83">
          <w:rPr>
            <w:spacing w:val="-4"/>
            <w:sz w:val="20"/>
          </w:rPr>
          <w:delText xml:space="preserve"> </w:delText>
        </w:r>
        <w:r w:rsidDel="00703C83">
          <w:rPr>
            <w:sz w:val="20"/>
          </w:rPr>
          <w:delText>depending</w:delText>
        </w:r>
        <w:r w:rsidDel="00703C83">
          <w:rPr>
            <w:spacing w:val="-4"/>
            <w:sz w:val="20"/>
          </w:rPr>
          <w:delText xml:space="preserve"> </w:delText>
        </w:r>
        <w:r w:rsidDel="00703C83">
          <w:rPr>
            <w:sz w:val="20"/>
          </w:rPr>
          <w:delText>on</w:delText>
        </w:r>
        <w:r w:rsidDel="00703C83">
          <w:rPr>
            <w:spacing w:val="-3"/>
            <w:sz w:val="20"/>
          </w:rPr>
          <w:delText xml:space="preserve"> </w:delText>
        </w:r>
        <w:r w:rsidDel="00703C83">
          <w:rPr>
            <w:sz w:val="20"/>
          </w:rPr>
          <w:delText>how</w:delText>
        </w:r>
        <w:r w:rsidDel="00703C83">
          <w:rPr>
            <w:spacing w:val="-4"/>
            <w:sz w:val="20"/>
          </w:rPr>
          <w:delText xml:space="preserve"> </w:delText>
        </w:r>
        <w:r w:rsidDel="00703C83">
          <w:rPr>
            <w:sz w:val="20"/>
          </w:rPr>
          <w:delText>Synopsys</w:delText>
        </w:r>
        <w:r w:rsidDel="00703C83">
          <w:rPr>
            <w:spacing w:val="-4"/>
            <w:sz w:val="20"/>
          </w:rPr>
          <w:delText xml:space="preserve"> </w:delText>
        </w:r>
        <w:r w:rsidDel="00703C83">
          <w:rPr>
            <w:sz w:val="20"/>
          </w:rPr>
          <w:delText>Bridge</w:delText>
        </w:r>
        <w:r w:rsidDel="00703C83">
          <w:rPr>
            <w:spacing w:val="-3"/>
            <w:sz w:val="20"/>
          </w:rPr>
          <w:delText xml:space="preserve"> </w:delText>
        </w:r>
        <w:r w:rsidDel="00703C83">
          <w:rPr>
            <w:sz w:val="20"/>
          </w:rPr>
          <w:delText>is</w:delText>
        </w:r>
        <w:r w:rsidDel="00703C83">
          <w:rPr>
            <w:spacing w:val="-4"/>
            <w:sz w:val="20"/>
          </w:rPr>
          <w:delText xml:space="preserve"> </w:delText>
        </w:r>
        <w:r w:rsidDel="00703C83">
          <w:rPr>
            <w:sz w:val="20"/>
          </w:rPr>
          <w:delText>configured.</w:delText>
        </w:r>
      </w:del>
    </w:p>
    <w:p w14:paraId="752F9C7B" w14:textId="627EAFB4" w:rsidR="00D64DB2" w:rsidDel="00703C83" w:rsidRDefault="0022516B">
      <w:pPr>
        <w:pStyle w:val="ListParagraph"/>
        <w:numPr>
          <w:ilvl w:val="0"/>
          <w:numId w:val="7"/>
        </w:numPr>
        <w:tabs>
          <w:tab w:val="left" w:pos="700"/>
        </w:tabs>
        <w:spacing w:before="100"/>
        <w:ind w:left="700"/>
        <w:rPr>
          <w:del w:id="63" w:author="Raj Kesarapalli" w:date="2023-07-26T16:57:00Z"/>
          <w:sz w:val="20"/>
        </w:rPr>
        <w:pPrChange w:id="64" w:author="Raj Kesarapalli" w:date="2023-07-26T16:57:00Z">
          <w:pPr>
            <w:pStyle w:val="ListParagraph"/>
            <w:numPr>
              <w:numId w:val="7"/>
            </w:numPr>
            <w:tabs>
              <w:tab w:val="left" w:pos="700"/>
            </w:tabs>
            <w:spacing w:before="100" w:line="340" w:lineRule="auto"/>
            <w:ind w:left="100" w:right="347"/>
          </w:pPr>
        </w:pPrChange>
      </w:pPr>
      <w:del w:id="65" w:author="Raj Kesarapalli" w:date="2023-07-26T16:57:00Z">
        <w:r w:rsidDel="00703C83">
          <w:rPr>
            <w:sz w:val="20"/>
          </w:rPr>
          <w:delText>Passing</w:delText>
        </w:r>
        <w:r w:rsidDel="00703C83">
          <w:rPr>
            <w:spacing w:val="-10"/>
            <w:sz w:val="20"/>
          </w:rPr>
          <w:delText xml:space="preserve"> </w:delText>
        </w:r>
        <w:r w:rsidDel="00703C83">
          <w:rPr>
            <w:sz w:val="20"/>
          </w:rPr>
          <w:delText>the</w:delText>
        </w:r>
        <w:r w:rsidDel="00703C83">
          <w:rPr>
            <w:spacing w:val="-10"/>
            <w:sz w:val="20"/>
          </w:rPr>
          <w:delText xml:space="preserve"> </w:delText>
        </w:r>
        <w:r w:rsidDel="00703C83">
          <w:rPr>
            <w:rFonts w:ascii="Courier New" w:hAnsi="Courier New"/>
            <w:sz w:val="16"/>
            <w:shd w:val="clear" w:color="auto" w:fill="EDEDED"/>
          </w:rPr>
          <w:delText>--diagnostics</w:delText>
        </w:r>
        <w:r w:rsidDel="00703C83">
          <w:rPr>
            <w:rFonts w:ascii="Courier New" w:hAnsi="Courier New"/>
            <w:spacing w:val="-55"/>
            <w:sz w:val="16"/>
          </w:rPr>
          <w:delText xml:space="preserve"> </w:delText>
        </w:r>
        <w:r w:rsidDel="00703C83">
          <w:rPr>
            <w:sz w:val="20"/>
          </w:rPr>
          <w:delText>flag</w:delText>
        </w:r>
        <w:r w:rsidDel="00703C83">
          <w:rPr>
            <w:spacing w:val="-10"/>
            <w:sz w:val="20"/>
          </w:rPr>
          <w:delText xml:space="preserve"> </w:delText>
        </w:r>
        <w:r w:rsidDel="00703C83">
          <w:rPr>
            <w:sz w:val="20"/>
          </w:rPr>
          <w:delText>in</w:delText>
        </w:r>
        <w:r w:rsidDel="00703C83">
          <w:rPr>
            <w:spacing w:val="-10"/>
            <w:sz w:val="20"/>
          </w:rPr>
          <w:delText xml:space="preserve"> </w:delText>
        </w:r>
        <w:r w:rsidDel="00703C83">
          <w:rPr>
            <w:sz w:val="20"/>
          </w:rPr>
          <w:delText>a</w:delText>
        </w:r>
        <w:r w:rsidDel="00703C83">
          <w:rPr>
            <w:spacing w:val="-9"/>
            <w:sz w:val="20"/>
          </w:rPr>
          <w:delText xml:space="preserve"> </w:delText>
        </w:r>
        <w:r w:rsidDel="00703C83">
          <w:rPr>
            <w:sz w:val="20"/>
          </w:rPr>
          <w:delText>Synopsys</w:delText>
        </w:r>
        <w:r w:rsidDel="00703C83">
          <w:rPr>
            <w:spacing w:val="-10"/>
            <w:sz w:val="20"/>
          </w:rPr>
          <w:delText xml:space="preserve"> </w:delText>
        </w:r>
        <w:r w:rsidDel="00703C83">
          <w:rPr>
            <w:sz w:val="20"/>
          </w:rPr>
          <w:delText>Bridge</w:delText>
        </w:r>
        <w:r w:rsidDel="00703C83">
          <w:rPr>
            <w:spacing w:val="-9"/>
            <w:sz w:val="20"/>
          </w:rPr>
          <w:delText xml:space="preserve"> </w:delText>
        </w:r>
        <w:r w:rsidDel="00703C83">
          <w:rPr>
            <w:sz w:val="20"/>
          </w:rPr>
          <w:delText>command</w:delText>
        </w:r>
        <w:r w:rsidDel="00703C83">
          <w:rPr>
            <w:spacing w:val="-10"/>
            <w:sz w:val="20"/>
          </w:rPr>
          <w:delText xml:space="preserve"> </w:delText>
        </w:r>
        <w:r w:rsidDel="00703C83">
          <w:rPr>
            <w:sz w:val="20"/>
          </w:rPr>
          <w:delText>creates</w:delText>
        </w:r>
        <w:r w:rsidDel="00703C83">
          <w:rPr>
            <w:spacing w:val="-10"/>
            <w:sz w:val="20"/>
          </w:rPr>
          <w:delText xml:space="preserve"> </w:delText>
        </w:r>
        <w:r w:rsidDel="00703C83">
          <w:rPr>
            <w:sz w:val="20"/>
          </w:rPr>
          <w:delText>a</w:delText>
        </w:r>
        <w:r w:rsidDel="00703C83">
          <w:rPr>
            <w:spacing w:val="-9"/>
            <w:sz w:val="20"/>
          </w:rPr>
          <w:delText xml:space="preserve"> </w:delText>
        </w:r>
        <w:r w:rsidDel="00703C83">
          <w:rPr>
            <w:rFonts w:ascii="Courier New" w:hAnsi="Courier New"/>
            <w:sz w:val="16"/>
            <w:shd w:val="clear" w:color="auto" w:fill="EDEDED"/>
          </w:rPr>
          <w:delText>diagnostics.json</w:delText>
        </w:r>
        <w:r w:rsidDel="00703C83">
          <w:rPr>
            <w:rFonts w:ascii="Courier New" w:hAnsi="Courier New"/>
            <w:spacing w:val="-56"/>
            <w:sz w:val="16"/>
          </w:rPr>
          <w:delText xml:space="preserve"> </w:delText>
        </w:r>
        <w:r w:rsidDel="00703C83">
          <w:rPr>
            <w:sz w:val="20"/>
          </w:rPr>
          <w:delText>file</w:delText>
        </w:r>
        <w:r w:rsidDel="00703C83">
          <w:rPr>
            <w:spacing w:val="-10"/>
            <w:sz w:val="20"/>
          </w:rPr>
          <w:delText xml:space="preserve"> </w:delText>
        </w:r>
        <w:r w:rsidDel="00703C83">
          <w:rPr>
            <w:sz w:val="20"/>
          </w:rPr>
          <w:delText xml:space="preserve">in the </w:delText>
        </w:r>
        <w:r w:rsidDel="00703C83">
          <w:rPr>
            <w:rFonts w:ascii="Courier New" w:hAnsi="Courier New"/>
            <w:sz w:val="16"/>
            <w:shd w:val="clear" w:color="auto" w:fill="EDEDED"/>
          </w:rPr>
          <w:delText>.bridge</w:delText>
        </w:r>
        <w:r w:rsidDel="00703C83">
          <w:rPr>
            <w:rFonts w:ascii="Courier New" w:hAnsi="Courier New"/>
            <w:spacing w:val="-80"/>
            <w:sz w:val="16"/>
          </w:rPr>
          <w:delText xml:space="preserve"> </w:delText>
        </w:r>
        <w:r w:rsidDel="00703C83">
          <w:rPr>
            <w:sz w:val="20"/>
          </w:rPr>
          <w:delText xml:space="preserve">directory. See </w:delText>
        </w:r>
        <w:r w:rsidDel="00703C83">
          <w:fldChar w:fldCharType="begin"/>
        </w:r>
        <w:r w:rsidDel="00703C83">
          <w:delInstrText>HYPERLINK \l "_bookmark18"</w:delInstrText>
        </w:r>
        <w:r w:rsidDel="00703C83">
          <w:fldChar w:fldCharType="separate"/>
        </w:r>
        <w:r w:rsidDel="00703C83">
          <w:rPr>
            <w:color w:val="337AB7"/>
            <w:sz w:val="20"/>
          </w:rPr>
          <w:delText xml:space="preserve">Logging and Diagnostics </w:delText>
        </w:r>
        <w:r w:rsidDel="00703C83">
          <w:rPr>
            <w:color w:val="337AB7"/>
            <w:sz w:val="20"/>
          </w:rPr>
          <w:fldChar w:fldCharType="end"/>
        </w:r>
        <w:r w:rsidDel="00703C83">
          <w:fldChar w:fldCharType="begin"/>
        </w:r>
        <w:r w:rsidDel="00703C83">
          <w:delInstrText>HYPERLINK \l "_bookmark18"</w:delInstrText>
        </w:r>
        <w:r w:rsidDel="00703C83">
          <w:fldChar w:fldCharType="separate"/>
        </w:r>
        <w:r w:rsidDel="00703C83">
          <w:rPr>
            <w:rFonts w:ascii="Arial" w:hAnsi="Arial"/>
            <w:i/>
            <w:color w:val="337AB7"/>
            <w:sz w:val="20"/>
          </w:rPr>
          <w:delText>(on</w:delText>
        </w:r>
        <w:r w:rsidDel="00703C83">
          <w:rPr>
            <w:rFonts w:ascii="Arial" w:hAnsi="Arial"/>
            <w:i/>
            <w:color w:val="337AB7"/>
            <w:sz w:val="20"/>
          </w:rPr>
          <w:fldChar w:fldCharType="end"/>
        </w:r>
        <w:r w:rsidDel="00703C83">
          <w:rPr>
            <w:rFonts w:ascii="Arial" w:hAnsi="Arial"/>
            <w:i/>
            <w:color w:val="337AB7"/>
            <w:sz w:val="20"/>
          </w:rPr>
          <w:delText xml:space="preserve"> </w:delText>
        </w:r>
        <w:r w:rsidDel="00703C83">
          <w:fldChar w:fldCharType="begin"/>
        </w:r>
        <w:r w:rsidDel="00703C83">
          <w:delInstrText>HYPERLINK \l "_bookmark18"</w:delInstrText>
        </w:r>
        <w:r w:rsidDel="00703C83">
          <w:fldChar w:fldCharType="separate"/>
        </w:r>
        <w:r w:rsidDel="00703C83">
          <w:rPr>
            <w:rFonts w:ascii="Arial" w:hAnsi="Arial"/>
            <w:i/>
            <w:color w:val="337AB7"/>
            <w:sz w:val="20"/>
          </w:rPr>
          <w:delText xml:space="preserve">page </w:delText>
        </w:r>
        <w:r w:rsidDel="00703C83">
          <w:rPr>
            <w:rFonts w:ascii="Arial" w:hAnsi="Arial"/>
            <w:i/>
            <w:color w:val="337AB7"/>
            <w:sz w:val="20"/>
          </w:rPr>
          <w:fldChar w:fldCharType="end"/>
        </w:r>
        <w:r w:rsidDel="00703C83">
          <w:fldChar w:fldCharType="begin"/>
        </w:r>
        <w:r w:rsidDel="00703C83">
          <w:delInstrText>HYPERLINK \l "_bookmark18"</w:delInstrText>
        </w:r>
        <w:r w:rsidDel="00703C83">
          <w:fldChar w:fldCharType="separate"/>
        </w:r>
        <w:r w:rsidDel="00703C83">
          <w:rPr>
            <w:rFonts w:ascii="Arial" w:hAnsi="Arial"/>
            <w:i/>
            <w:color w:val="337AB7"/>
            <w:sz w:val="20"/>
          </w:rPr>
          <w:delText>33</w:delText>
        </w:r>
        <w:r w:rsidDel="00703C83">
          <w:rPr>
            <w:rFonts w:ascii="Arial" w:hAnsi="Arial"/>
            <w:i/>
            <w:color w:val="337AB7"/>
            <w:sz w:val="20"/>
          </w:rPr>
          <w:fldChar w:fldCharType="end"/>
        </w:r>
        <w:r w:rsidDel="00703C83">
          <w:fldChar w:fldCharType="begin"/>
        </w:r>
        <w:r w:rsidDel="00703C83">
          <w:delInstrText>HYPERLINK \l "_bookmark18"</w:delInstrText>
        </w:r>
        <w:r w:rsidDel="00703C83">
          <w:fldChar w:fldCharType="separate"/>
        </w:r>
        <w:r w:rsidDel="00703C83">
          <w:rPr>
            <w:rFonts w:ascii="Arial" w:hAnsi="Arial"/>
            <w:i/>
            <w:color w:val="337AB7"/>
            <w:sz w:val="20"/>
          </w:rPr>
          <w:delText xml:space="preserve">) </w:delText>
        </w:r>
        <w:r w:rsidDel="00703C83">
          <w:rPr>
            <w:rFonts w:ascii="Arial" w:hAnsi="Arial"/>
            <w:i/>
            <w:color w:val="337AB7"/>
            <w:sz w:val="20"/>
          </w:rPr>
          <w:fldChar w:fldCharType="end"/>
        </w:r>
        <w:r w:rsidDel="00703C83">
          <w:rPr>
            <w:sz w:val="20"/>
          </w:rPr>
          <w:delText>for details.</w:delText>
        </w:r>
      </w:del>
    </w:p>
    <w:p w14:paraId="3E93218E" w14:textId="77777777" w:rsidR="00D64DB2" w:rsidRDefault="00D64DB2">
      <w:pPr>
        <w:pStyle w:val="ListParagraph"/>
        <w:numPr>
          <w:ilvl w:val="0"/>
          <w:numId w:val="7"/>
        </w:numPr>
        <w:tabs>
          <w:tab w:val="left" w:pos="700"/>
        </w:tabs>
        <w:spacing w:before="100"/>
        <w:ind w:left="700"/>
        <w:rPr>
          <w:sz w:val="20"/>
        </w:rPr>
        <w:sectPr w:rsidR="00D64DB2">
          <w:type w:val="continuous"/>
          <w:pgSz w:w="12240" w:h="15840"/>
          <w:pgMar w:top="1500" w:right="1320" w:bottom="280" w:left="1340" w:header="720" w:footer="720" w:gutter="0"/>
          <w:cols w:space="720"/>
        </w:sectPr>
        <w:pPrChange w:id="66" w:author="Raj Kesarapalli" w:date="2023-07-26T16:57:00Z">
          <w:pPr>
            <w:spacing w:line="340" w:lineRule="auto"/>
          </w:pPr>
        </w:pPrChange>
      </w:pPr>
    </w:p>
    <w:p w14:paraId="2D7B1CA1" w14:textId="77777777" w:rsidR="00D64DB2" w:rsidRDefault="0022516B">
      <w:pPr>
        <w:pStyle w:val="BodyText"/>
        <w:spacing w:before="85"/>
        <w:ind w:left="100"/>
      </w:pPr>
      <w:r>
        <w:lastRenderedPageBreak/>
        <w:t>Synopsys Bridge CLI Guide | 1 - Overview | 6</w:t>
      </w:r>
    </w:p>
    <w:p w14:paraId="6706105F" w14:textId="77777777" w:rsidR="00D64DB2" w:rsidRDefault="00D64DB2">
      <w:pPr>
        <w:pStyle w:val="BodyText"/>
        <w:rPr>
          <w:sz w:val="22"/>
        </w:rPr>
      </w:pPr>
    </w:p>
    <w:p w14:paraId="6EAEFC14" w14:textId="77777777" w:rsidR="00D64DB2" w:rsidRDefault="00D64DB2">
      <w:pPr>
        <w:pStyle w:val="BodyText"/>
        <w:rPr>
          <w:sz w:val="22"/>
        </w:rPr>
      </w:pPr>
    </w:p>
    <w:p w14:paraId="4A0976DD" w14:textId="4B417D7B" w:rsidR="00D64DB2" w:rsidDel="00703C83" w:rsidRDefault="00C46513">
      <w:pPr>
        <w:pStyle w:val="BodyText"/>
        <w:spacing w:before="170" w:line="340" w:lineRule="auto"/>
        <w:ind w:left="100" w:right="339"/>
        <w:rPr>
          <w:del w:id="67" w:author="Raj Kesarapalli" w:date="2023-07-26T16:57:00Z"/>
        </w:rPr>
      </w:pPr>
      <w:del w:id="68" w:author="Raj Kesarapalli" w:date="2023-07-26T16:57:00Z">
        <w:r w:rsidDel="00703C83">
          <w:rPr>
            <w:noProof/>
          </w:rPr>
          <mc:AlternateContent>
            <mc:Choice Requires="wps">
              <w:drawing>
                <wp:anchor distT="0" distB="0" distL="0" distR="0" simplePos="0" relativeHeight="251658240" behindDoc="1" locked="0" layoutInCell="1" allowOverlap="1" wp14:anchorId="2ABF6396" wp14:editId="4ABE4B08">
                  <wp:simplePos x="0" y="0"/>
                  <wp:positionH relativeFrom="page">
                    <wp:posOffset>965200</wp:posOffset>
                  </wp:positionH>
                  <wp:positionV relativeFrom="paragraph">
                    <wp:posOffset>555625</wp:posOffset>
                  </wp:positionV>
                  <wp:extent cx="5892800" cy="254000"/>
                  <wp:effectExtent l="0" t="0" r="0" b="0"/>
                  <wp:wrapTopAndBottom/>
                  <wp:docPr id="656808826"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2E75C2" w14:textId="77777777" w:rsidR="00D64DB2" w:rsidRDefault="00D64DB2">
                              <w:pPr>
                                <w:pStyle w:val="BodyText"/>
                                <w:spacing w:before="12"/>
                                <w:rPr>
                                  <w:sz w:val="10"/>
                                </w:rPr>
                              </w:pPr>
                            </w:p>
                            <w:p w14:paraId="2E686B12" w14:textId="77777777" w:rsidR="00D64DB2" w:rsidRDefault="0022516B">
                              <w:pPr>
                                <w:ind w:left="60"/>
                                <w:rPr>
                                  <w:rFonts w:ascii="Courier New"/>
                                  <w:sz w:val="13"/>
                                </w:rPr>
                              </w:pPr>
                              <w:r>
                                <w:rPr>
                                  <w:rFonts w:ascii="Courier New"/>
                                  <w:sz w:val="13"/>
                                </w:rPr>
                                <w:t>synopsys-bridge --out /userroot/</w:t>
                              </w:r>
                              <w:r>
                                <w:rPr>
                                  <w:rFonts w:ascii="Courier New"/>
                                  <w:i/>
                                  <w:sz w:val="13"/>
                                </w:rPr>
                                <w:t>yourdirectory</w:t>
                              </w:r>
                              <w:r>
                                <w:rPr>
                                  <w:rFonts w:ascii="Courier New"/>
                                  <w:sz w:val="13"/>
                                </w:rPr>
                                <w:t>/</w:t>
                              </w:r>
                              <w:r>
                                <w:rPr>
                                  <w:rFonts w:ascii="Courier New"/>
                                  <w:i/>
                                  <w:sz w:val="13"/>
                                </w:rPr>
                                <w:t>any_name</w:t>
                              </w:r>
                              <w:r>
                                <w:rPr>
                                  <w:rFonts w:ascii="Courier New"/>
                                  <w:sz w:val="13"/>
                                </w:rPr>
                                <w:t>.json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BF6396" id="_x0000_t202" coordsize="21600,21600" o:spt="202" path="m,l,21600r21600,l21600,xe">
                  <v:stroke joinstyle="miter"/>
                  <v:path gradientshapeok="t" o:connecttype="rect"/>
                </v:shapetype>
                <v:shape id="Text Box 317" o:spid="_x0000_s1026" type="#_x0000_t202" style="position:absolute;left:0;text-align:left;margin-left:76pt;margin-top:43.75pt;width:464pt;height:20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" fillcolor="#ededed" stroked="f">
                  <v:path arrowok="t"/>
                  <v:textbox inset="0,0,0,0">
                    <w:txbxContent>
                      <w:p w14:paraId="412E75C2" w14:textId="77777777" w:rsidR="00D64DB2" w:rsidRDefault="00D64DB2">
                        <w:pPr>
                          <w:pStyle w:val="BodyText"/>
                          <w:spacing w:before="12"/>
                          <w:rPr>
                            <w:sz w:val="10"/>
                          </w:rPr>
                        </w:pPr>
                      </w:p>
                      <w:p w14:paraId="2E686B12" w14:textId="77777777" w:rsidR="00D64DB2" w:rsidRDefault="0022516B">
                        <w:pPr>
                          <w:ind w:left="60"/>
                          <w:rPr>
                            <w:rFonts w:ascii="Courier New"/>
                            <w:sz w:val="13"/>
                          </w:rPr>
                        </w:pPr>
                        <w:r>
                          <w:rPr>
                            <w:rFonts w:ascii="Courier New"/>
                            <w:sz w:val="13"/>
                          </w:rPr>
                          <w:t>synopsys-bridge --out /userroot/</w:t>
                        </w:r>
                        <w:r>
                          <w:rPr>
                            <w:rFonts w:ascii="Courier New"/>
                            <w:i/>
                            <w:sz w:val="13"/>
                          </w:rPr>
                          <w:t>yourdirectory</w:t>
                        </w:r>
                        <w:r>
                          <w:rPr>
                            <w:rFonts w:ascii="Courier New"/>
                            <w:sz w:val="13"/>
                          </w:rPr>
                          <w:t>/</w:t>
                        </w:r>
                        <w:r>
                          <w:rPr>
                            <w:rFonts w:ascii="Courier New"/>
                            <w:i/>
                            <w:sz w:val="13"/>
                          </w:rPr>
                          <w:t>any_name</w:t>
                        </w:r>
                        <w:r>
                          <w:rPr>
                            <w:rFonts w:ascii="Courier New"/>
                            <w:sz w:val="13"/>
                          </w:rPr>
                          <w:t>.json</w:t>
                        </w:r>
                      </w:p>
                    </w:txbxContent>
                  </v:textbox>
                  <w10:wrap type="topAndBottom" anchorx="page"/>
                </v:shape>
              </w:pict>
            </mc:Fallback>
          </mc:AlternateContent>
        </w:r>
        <w:r w:rsidDel="00703C83">
          <w:rPr>
            <w:noProof/>
          </w:rPr>
          <mc:AlternateContent>
            <mc:Choice Requires="wpg">
              <w:drawing>
                <wp:anchor distT="0" distB="0" distL="0" distR="0" simplePos="0" relativeHeight="251660288" behindDoc="1" locked="0" layoutInCell="1" allowOverlap="1" wp14:anchorId="6E47331C" wp14:editId="01514B73">
                  <wp:simplePos x="0" y="0"/>
                  <wp:positionH relativeFrom="page">
                    <wp:posOffset>923925</wp:posOffset>
                  </wp:positionH>
                  <wp:positionV relativeFrom="paragraph">
                    <wp:posOffset>946150</wp:posOffset>
                  </wp:positionV>
                  <wp:extent cx="5924550" cy="838200"/>
                  <wp:effectExtent l="0" t="0" r="0" b="0"/>
                  <wp:wrapTopAndBottom/>
                  <wp:docPr id="369053452"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1490"/>
                            <a:chExt cx="9330" cy="1320"/>
                          </a:xfrm>
                        </wpg:grpSpPr>
                        <wps:wsp>
                          <wps:cNvPr id="904532400" name="Freeform 313"/>
                          <wps:cNvSpPr>
                            <a:spLocks/>
                          </wps:cNvSpPr>
                          <wps:spPr bwMode="auto">
                            <a:xfrm>
                              <a:off x="1455" y="1490"/>
                              <a:ext cx="9330" cy="1320"/>
                            </a:xfrm>
                            <a:custGeom>
                              <a:avLst/>
                              <a:gdLst>
                                <a:gd name="T0" fmla="+- 0 10635 1455"/>
                                <a:gd name="T1" fmla="*/ T0 w 9330"/>
                                <a:gd name="T2" fmla="+- 0 2810 1490"/>
                                <a:gd name="T3" fmla="*/ 2810 h 1320"/>
                                <a:gd name="T4" fmla="+- 0 1605 1455"/>
                                <a:gd name="T5" fmla="*/ T4 w 9330"/>
                                <a:gd name="T6" fmla="+- 0 2810 1490"/>
                                <a:gd name="T7" fmla="*/ 2810 h 1320"/>
                                <a:gd name="T8" fmla="+- 0 1547 1455"/>
                                <a:gd name="T9" fmla="*/ T8 w 9330"/>
                                <a:gd name="T10" fmla="+- 0 2798 1490"/>
                                <a:gd name="T11" fmla="*/ 2798 h 1320"/>
                                <a:gd name="T12" fmla="+- 0 1499 1455"/>
                                <a:gd name="T13" fmla="*/ T12 w 9330"/>
                                <a:gd name="T14" fmla="+- 0 2766 1490"/>
                                <a:gd name="T15" fmla="*/ 2766 h 1320"/>
                                <a:gd name="T16" fmla="+- 0 1467 1455"/>
                                <a:gd name="T17" fmla="*/ T16 w 9330"/>
                                <a:gd name="T18" fmla="+- 0 2718 1490"/>
                                <a:gd name="T19" fmla="*/ 2718 h 1320"/>
                                <a:gd name="T20" fmla="+- 0 1455 1455"/>
                                <a:gd name="T21" fmla="*/ T20 w 9330"/>
                                <a:gd name="T22" fmla="+- 0 2660 1490"/>
                                <a:gd name="T23" fmla="*/ 2660 h 1320"/>
                                <a:gd name="T24" fmla="+- 0 1455 1455"/>
                                <a:gd name="T25" fmla="*/ T24 w 9330"/>
                                <a:gd name="T26" fmla="+- 0 1640 1490"/>
                                <a:gd name="T27" fmla="*/ 1640 h 1320"/>
                                <a:gd name="T28" fmla="+- 0 1467 1455"/>
                                <a:gd name="T29" fmla="*/ T28 w 9330"/>
                                <a:gd name="T30" fmla="+- 0 1582 1490"/>
                                <a:gd name="T31" fmla="*/ 1582 h 1320"/>
                                <a:gd name="T32" fmla="+- 0 1499 1455"/>
                                <a:gd name="T33" fmla="*/ T32 w 9330"/>
                                <a:gd name="T34" fmla="+- 0 1534 1490"/>
                                <a:gd name="T35" fmla="*/ 1534 h 1320"/>
                                <a:gd name="T36" fmla="+- 0 1547 1455"/>
                                <a:gd name="T37" fmla="*/ T36 w 9330"/>
                                <a:gd name="T38" fmla="+- 0 1502 1490"/>
                                <a:gd name="T39" fmla="*/ 1502 h 1320"/>
                                <a:gd name="T40" fmla="+- 0 1605 1455"/>
                                <a:gd name="T41" fmla="*/ T40 w 9330"/>
                                <a:gd name="T42" fmla="+- 0 1490 1490"/>
                                <a:gd name="T43" fmla="*/ 1490 h 1320"/>
                                <a:gd name="T44" fmla="+- 0 10635 1455"/>
                                <a:gd name="T45" fmla="*/ T44 w 9330"/>
                                <a:gd name="T46" fmla="+- 0 1490 1490"/>
                                <a:gd name="T47" fmla="*/ 1490 h 1320"/>
                                <a:gd name="T48" fmla="+- 0 10693 1455"/>
                                <a:gd name="T49" fmla="*/ T48 w 9330"/>
                                <a:gd name="T50" fmla="+- 0 1502 1490"/>
                                <a:gd name="T51" fmla="*/ 1502 h 1320"/>
                                <a:gd name="T52" fmla="+- 0 10741 1455"/>
                                <a:gd name="T53" fmla="*/ T52 w 9330"/>
                                <a:gd name="T54" fmla="+- 0 1534 1490"/>
                                <a:gd name="T55" fmla="*/ 1534 h 1320"/>
                                <a:gd name="T56" fmla="+- 0 10773 1455"/>
                                <a:gd name="T57" fmla="*/ T56 w 9330"/>
                                <a:gd name="T58" fmla="+- 0 1582 1490"/>
                                <a:gd name="T59" fmla="*/ 1582 h 1320"/>
                                <a:gd name="T60" fmla="+- 0 10785 1455"/>
                                <a:gd name="T61" fmla="*/ T60 w 9330"/>
                                <a:gd name="T62" fmla="+- 0 1640 1490"/>
                                <a:gd name="T63" fmla="*/ 1640 h 1320"/>
                                <a:gd name="T64" fmla="+- 0 10785 1455"/>
                                <a:gd name="T65" fmla="*/ T64 w 9330"/>
                                <a:gd name="T66" fmla="+- 0 2660 1490"/>
                                <a:gd name="T67" fmla="*/ 2660 h 1320"/>
                                <a:gd name="T68" fmla="+- 0 10773 1455"/>
                                <a:gd name="T69" fmla="*/ T68 w 9330"/>
                                <a:gd name="T70" fmla="+- 0 2718 1490"/>
                                <a:gd name="T71" fmla="*/ 2718 h 1320"/>
                                <a:gd name="T72" fmla="+- 0 10741 1455"/>
                                <a:gd name="T73" fmla="*/ T72 w 9330"/>
                                <a:gd name="T74" fmla="+- 0 2766 1490"/>
                                <a:gd name="T75" fmla="*/ 2766 h 1320"/>
                                <a:gd name="T76" fmla="+- 0 10693 1455"/>
                                <a:gd name="T77" fmla="*/ T76 w 9330"/>
                                <a:gd name="T78" fmla="+- 0 2798 1490"/>
                                <a:gd name="T79" fmla="*/ 2798 h 1320"/>
                                <a:gd name="T80" fmla="+- 0 10635 1455"/>
                                <a:gd name="T81" fmla="*/ T80 w 9330"/>
                                <a:gd name="T82" fmla="+- 0 2810 1490"/>
                                <a:gd name="T83" fmla="*/ 2810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35164708" name="Picture 31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160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339881830" name="Rectangle 315"/>
                          <wps:cNvSpPr>
                            <a:spLocks/>
                          </wps:cNvSpPr>
                          <wps:spPr bwMode="auto">
                            <a:xfrm>
                              <a:off x="5903" y="2365"/>
                              <a:ext cx="3386" cy="250"/>
                            </a:xfrm>
                            <a:prstGeom prst="rect">
                              <a:avLst/>
                            </a:prstGeom>
                            <a:solidFill>
                              <a:srgbClr val="0078A0">
                                <a:alpha val="90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030850" name="Text Box 316"/>
                          <wps:cNvSpPr txBox="1">
                            <a:spLocks/>
                          </wps:cNvSpPr>
                          <wps:spPr bwMode="auto">
                            <a:xfrm>
                              <a:off x="1455" y="1490"/>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5C5C1" w14:textId="77777777" w:rsidR="00D64DB2" w:rsidRDefault="00D64DB2">
                                <w:pPr>
                                  <w:rPr>
                                    <w:sz w:val="17"/>
                                  </w:rPr>
                                </w:pPr>
                              </w:p>
                              <w:p w14:paraId="5670402C" w14:textId="77777777" w:rsidR="00D64DB2" w:rsidRDefault="0022516B">
                                <w:pPr>
                                  <w:spacing w:before="1"/>
                                  <w:ind w:left="600"/>
                                  <w:rPr>
                                    <w:b/>
                                    <w:sz w:val="20"/>
                                  </w:rPr>
                                </w:pPr>
                                <w:r>
                                  <w:rPr>
                                    <w:b/>
                                    <w:sz w:val="20"/>
                                  </w:rPr>
                                  <w:t>Note:</w:t>
                                </w:r>
                              </w:p>
                              <w:p w14:paraId="2B5AC7A1" w14:textId="77777777" w:rsidR="00D64DB2" w:rsidRDefault="0022516B">
                                <w:pPr>
                                  <w:spacing w:before="100" w:line="340" w:lineRule="auto"/>
                                  <w:ind w:left="600"/>
                                  <w:rPr>
                                    <w:sz w:val="20"/>
                                  </w:rPr>
                                </w:pPr>
                                <w:r>
                                  <w:rPr>
                                    <w:sz w:val="20"/>
                                  </w:rPr>
                                  <w:t>The</w:t>
                                </w:r>
                                <w:r>
                                  <w:rPr>
                                    <w:spacing w:val="-11"/>
                                    <w:sz w:val="20"/>
                                  </w:rPr>
                                  <w:t xml:space="preserve"> </w:t>
                                </w:r>
                                <w:r>
                                  <w:rPr>
                                    <w:sz w:val="20"/>
                                  </w:rPr>
                                  <w:t>output</w:t>
                                </w:r>
                                <w:r>
                                  <w:rPr>
                                    <w:spacing w:val="-10"/>
                                    <w:sz w:val="20"/>
                                  </w:rPr>
                                  <w:t xml:space="preserve"> </w:t>
                                </w:r>
                                <w:r>
                                  <w:rPr>
                                    <w:sz w:val="20"/>
                                  </w:rPr>
                                  <w:t>from</w:t>
                                </w:r>
                                <w:r>
                                  <w:rPr>
                                    <w:spacing w:val="-10"/>
                                    <w:sz w:val="20"/>
                                  </w:rPr>
                                  <w:t xml:space="preserve"> </w:t>
                                </w:r>
                                <w:r>
                                  <w:rPr>
                                    <w:sz w:val="20"/>
                                  </w:rPr>
                                  <w:t>an</w:t>
                                </w:r>
                                <w:r>
                                  <w:rPr>
                                    <w:spacing w:val="-11"/>
                                    <w:sz w:val="20"/>
                                  </w:rPr>
                                  <w:t xml:space="preserve"> </w:t>
                                </w:r>
                                <w:r>
                                  <w:rPr>
                                    <w:rFonts w:ascii="Courier New"/>
                                    <w:sz w:val="16"/>
                                    <w:shd w:val="clear" w:color="auto" w:fill="EDEDED"/>
                                  </w:rPr>
                                  <w:t>--out</w:t>
                                </w:r>
                                <w:r>
                                  <w:rPr>
                                    <w:rFonts w:ascii="Courier New"/>
                                    <w:spacing w:val="-56"/>
                                    <w:sz w:val="16"/>
                                  </w:rPr>
                                  <w:t xml:space="preserve"> </w:t>
                                </w:r>
                                <w:r>
                                  <w:rPr>
                                    <w:sz w:val="20"/>
                                  </w:rPr>
                                  <w:t>command</w:t>
                                </w:r>
                                <w:r>
                                  <w:rPr>
                                    <w:spacing w:val="-10"/>
                                    <w:sz w:val="20"/>
                                  </w:rPr>
                                  <w:t xml:space="preserve"> </w:t>
                                </w:r>
                                <w:r>
                                  <w:rPr>
                                    <w:sz w:val="20"/>
                                  </w:rPr>
                                  <w:t>includes</w:t>
                                </w:r>
                                <w:r>
                                  <w:rPr>
                                    <w:spacing w:val="-11"/>
                                    <w:sz w:val="20"/>
                                  </w:rPr>
                                  <w:t xml:space="preserve"> </w:t>
                                </w:r>
                                <w:r>
                                  <w:rPr>
                                    <w:sz w:val="20"/>
                                  </w:rPr>
                                  <w:t>sensitive</w:t>
                                </w:r>
                                <w:r>
                                  <w:rPr>
                                    <w:spacing w:val="-10"/>
                                    <w:sz w:val="20"/>
                                  </w:rPr>
                                  <w:t xml:space="preserve"> </w:t>
                                </w:r>
                                <w:r>
                                  <w:rPr>
                                    <w:sz w:val="20"/>
                                  </w:rPr>
                                  <w:t>data</w:t>
                                </w:r>
                                <w:r>
                                  <w:rPr>
                                    <w:spacing w:val="-10"/>
                                    <w:sz w:val="20"/>
                                  </w:rPr>
                                  <w:t xml:space="preserve"> </w:t>
                                </w:r>
                                <w:r>
                                  <w:rPr>
                                    <w:sz w:val="20"/>
                                  </w:rPr>
                                  <w:t>like</w:t>
                                </w:r>
                                <w:r>
                                  <w:rPr>
                                    <w:spacing w:val="-11"/>
                                    <w:sz w:val="20"/>
                                  </w:rPr>
                                  <w:t xml:space="preserve"> </w:t>
                                </w:r>
                                <w:r>
                                  <w:rPr>
                                    <w:sz w:val="20"/>
                                  </w:rPr>
                                  <w:t>tokens,</w:t>
                                </w:r>
                                <w:r>
                                  <w:rPr>
                                    <w:spacing w:val="-10"/>
                                    <w:sz w:val="20"/>
                                  </w:rPr>
                                  <w:t xml:space="preserve"> </w:t>
                                </w:r>
                                <w:r>
                                  <w:rPr>
                                    <w:sz w:val="20"/>
                                  </w:rPr>
                                  <w:t>passwords,</w:t>
                                </w:r>
                                <w:r>
                                  <w:rPr>
                                    <w:spacing w:val="-10"/>
                                    <w:sz w:val="20"/>
                                  </w:rPr>
                                  <w:t xml:space="preserve"> </w:t>
                                </w:r>
                                <w:r>
                                  <w:rPr>
                                    <w:sz w:val="20"/>
                                  </w:rPr>
                                  <w:t>etc.</w:t>
                                </w:r>
                                <w:r>
                                  <w:rPr>
                                    <w:spacing w:val="-10"/>
                                    <w:sz w:val="20"/>
                                  </w:rPr>
                                  <w:t xml:space="preserve"> </w:t>
                                </w:r>
                                <w:r>
                                  <w:rPr>
                                    <w:sz w:val="20"/>
                                  </w:rPr>
                                  <w:t>For</w:t>
                                </w:r>
                                <w:r>
                                  <w:rPr>
                                    <w:spacing w:val="-11"/>
                                    <w:sz w:val="20"/>
                                  </w:rPr>
                                  <w:t xml:space="preserve"> </w:t>
                                </w:r>
                                <w:r>
                                  <w:rPr>
                                    <w:sz w:val="20"/>
                                  </w:rPr>
                                  <w:t>a command</w:t>
                                </w:r>
                                <w:r>
                                  <w:rPr>
                                    <w:spacing w:val="-5"/>
                                    <w:sz w:val="20"/>
                                  </w:rPr>
                                  <w:t xml:space="preserve"> </w:t>
                                </w:r>
                                <w:r>
                                  <w:rPr>
                                    <w:sz w:val="20"/>
                                  </w:rPr>
                                  <w:t>that</w:t>
                                </w:r>
                                <w:r>
                                  <w:rPr>
                                    <w:spacing w:val="-5"/>
                                    <w:sz w:val="20"/>
                                  </w:rPr>
                                  <w:t xml:space="preserve"> </w:t>
                                </w:r>
                                <w:r>
                                  <w:rPr>
                                    <w:sz w:val="20"/>
                                  </w:rPr>
                                  <w:t>masks</w:t>
                                </w:r>
                                <w:r>
                                  <w:rPr>
                                    <w:spacing w:val="-5"/>
                                    <w:sz w:val="20"/>
                                  </w:rPr>
                                  <w:t xml:space="preserve"> </w:t>
                                </w:r>
                                <w:r>
                                  <w:rPr>
                                    <w:sz w:val="20"/>
                                  </w:rPr>
                                  <w:t>this</w:t>
                                </w:r>
                                <w:r>
                                  <w:rPr>
                                    <w:spacing w:val="-5"/>
                                    <w:sz w:val="20"/>
                                  </w:rPr>
                                  <w:t xml:space="preserve"> </w:t>
                                </w:r>
                                <w:r>
                                  <w:rPr>
                                    <w:sz w:val="20"/>
                                  </w:rPr>
                                  <w:t>information,</w:t>
                                </w:r>
                                <w:r>
                                  <w:rPr>
                                    <w:spacing w:val="-5"/>
                                    <w:sz w:val="20"/>
                                  </w:rPr>
                                  <w:t xml:space="preserve"> </w:t>
                                </w:r>
                                <w:r>
                                  <w:rPr>
                                    <w:sz w:val="20"/>
                                  </w:rPr>
                                  <w:t>see</w:t>
                                </w:r>
                                <w:r>
                                  <w:rPr>
                                    <w:spacing w:val="-1"/>
                                    <w:sz w:val="20"/>
                                  </w:rPr>
                                  <w:t xml:space="preserve"> </w:t>
                                </w:r>
                                <w:hyperlink w:anchor="_bookmark18" w:history="1">
                                  <w:r>
                                    <w:rPr>
                                      <w:color w:val="337AB7"/>
                                      <w:sz w:val="20"/>
                                    </w:rPr>
                                    <w:t>Logging</w:t>
                                  </w:r>
                                  <w:r>
                                    <w:rPr>
                                      <w:color w:val="337AB7"/>
                                      <w:spacing w:val="-4"/>
                                      <w:sz w:val="20"/>
                                    </w:rPr>
                                    <w:t xml:space="preserve"> </w:t>
                                  </w:r>
                                  <w:r>
                                    <w:rPr>
                                      <w:color w:val="337AB7"/>
                                      <w:sz w:val="20"/>
                                    </w:rPr>
                                    <w:t>and</w:t>
                                  </w:r>
                                  <w:r>
                                    <w:rPr>
                                      <w:color w:val="337AB7"/>
                                      <w:spacing w:val="-5"/>
                                      <w:sz w:val="20"/>
                                    </w:rPr>
                                    <w:t xml:space="preserve"> </w:t>
                                  </w:r>
                                  <w:r>
                                    <w:rPr>
                                      <w:color w:val="337AB7"/>
                                      <w:sz w:val="20"/>
                                    </w:rPr>
                                    <w:t>Diagnostics</w:t>
                                  </w:r>
                                  <w:r>
                                    <w:rPr>
                                      <w:color w:val="337AB7"/>
                                      <w:spacing w:val="3"/>
                                      <w:sz w:val="20"/>
                                    </w:rPr>
                                    <w:t xml:space="preserve"> </w:t>
                                  </w:r>
                                </w:hyperlink>
                                <w:hyperlink w:anchor="_bookmark18" w:history="1">
                                  <w:r>
                                    <w:rPr>
                                      <w:rFonts w:ascii="Arial"/>
                                      <w:i/>
                                      <w:color w:val="337AB7"/>
                                      <w:sz w:val="20"/>
                                    </w:rPr>
                                    <w:t>(on</w:t>
                                  </w:r>
                                </w:hyperlink>
                                <w:r>
                                  <w:rPr>
                                    <w:rFonts w:ascii="Arial"/>
                                    <w:i/>
                                    <w:color w:val="337AB7"/>
                                    <w:spacing w:val="-4"/>
                                    <w:sz w:val="20"/>
                                  </w:rPr>
                                  <w:t xml:space="preserve"> </w:t>
                                </w:r>
                                <w:hyperlink w:anchor="_bookmark18" w:history="1">
                                  <w:r>
                                    <w:rPr>
                                      <w:rFonts w:ascii="Arial"/>
                                      <w:i/>
                                      <w:color w:val="337AB7"/>
                                      <w:sz w:val="20"/>
                                    </w:rPr>
                                    <w:t>page</w:t>
                                  </w:r>
                                  <w:r>
                                    <w:rPr>
                                      <w:rFonts w:ascii="Arial"/>
                                      <w:i/>
                                      <w:color w:val="337AB7"/>
                                      <w:spacing w:val="-5"/>
                                      <w:sz w:val="20"/>
                                    </w:rPr>
                                    <w:t xml:space="preserve"> </w:t>
                                  </w:r>
                                </w:hyperlink>
                                <w:hyperlink w:anchor="_bookmark18" w:history="1">
                                  <w:r>
                                    <w:rPr>
                                      <w:rFonts w:ascii="Arial"/>
                                      <w:i/>
                                      <w:color w:val="337AB7"/>
                                      <w:sz w:val="20"/>
                                    </w:rPr>
                                    <w:t>33</w:t>
                                  </w:r>
                                </w:hyperlink>
                                <w:hyperlink w:anchor="_bookmark18" w:history="1">
                                  <w:r>
                                    <w:rPr>
                                      <w:rFonts w:ascii="Arial"/>
                                      <w:i/>
                                      <w:color w:val="337AB7"/>
                                      <w:sz w:val="20"/>
                                    </w:rPr>
                                    <w:t>)</w:t>
                                  </w:r>
                                </w:hyperlink>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47331C" id="Group 312" o:spid="_x0000_s1027" style="position:absolute;left:0;text-align:left;margin-left:72.75pt;margin-top:74.5pt;width:466.5pt;height:66pt;z-index:-251656192;mso-wrap-distance-left:0;mso-wrap-distance-right:0;mso-position-horizontal-relative:page" coordorigin="1455,1490"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">
                  <v:shape id="Freeform 313" o:spid="_x0000_s1028" style="position:absolute;left:1455;top:1490;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" path="m9180,1320r-9030,l92,1308,44,1276,12,1228,,1170,,150,12,92,44,44,92,12,150,,9180,r58,12l9286,44r32,48l9330,150r,1020l9318,1228r-32,48l9238,1308r-58,12xe" fillcolor="#0078a0" stroked="f">
                    <v:fill opacity="5911f"/>
                    <v:path arrowok="t" o:connecttype="custom" o:connectlocs="9180,2810;150,2810;92,2798;44,2766;12,2718;0,2660;0,1640;12,1582;44,1534;92,1502;150,1490;9180,1490;9238,1502;9286,1534;9318,1582;9330,1640;9330,2660;9318,2718;9286,2766;9238,2798;9180,2810"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4" o:spid="_x0000_s1029" type="#_x0000_t75" style="position:absolute;left:1570;top:160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">
                    <v:imagedata r:id="rId10" o:title=""/>
                    <o:lock v:ext="edit" aspectratio="f"/>
                  </v:shape>
                  <v:rect id="Rectangle 315" o:spid="_x0000_s1030" style="position:absolute;left:5903;top:2365;width:3386;height:2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" fillcolor="#0078a0" stroked="f">
                    <v:fill opacity="5911f"/>
                    <v:path arrowok="t"/>
                  </v:rect>
                  <v:shape id="Text Box 316" o:spid="_x0000_s1031" type="#_x0000_t202" style="position:absolute;left:1455;top:1490;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" filled="f" stroked="f">
                    <v:path arrowok="t"/>
                    <v:textbox inset="0,0,0,0">
                      <w:txbxContent>
                        <w:p w14:paraId="16B5C5C1" w14:textId="77777777" w:rsidR="00D64DB2" w:rsidRDefault="00D64DB2">
                          <w:pPr>
                            <w:rPr>
                              <w:sz w:val="17"/>
                            </w:rPr>
                          </w:pPr>
                        </w:p>
                        <w:p w14:paraId="5670402C" w14:textId="77777777" w:rsidR="00D64DB2" w:rsidRDefault="0022516B">
                          <w:pPr>
                            <w:spacing w:before="1"/>
                            <w:ind w:left="600"/>
                            <w:rPr>
                              <w:b/>
                              <w:sz w:val="20"/>
                            </w:rPr>
                          </w:pPr>
                          <w:r>
                            <w:rPr>
                              <w:b/>
                              <w:sz w:val="20"/>
                            </w:rPr>
                            <w:t>Note:</w:t>
                          </w:r>
                        </w:p>
                        <w:p w14:paraId="2B5AC7A1" w14:textId="77777777" w:rsidR="00D64DB2" w:rsidRDefault="0022516B">
                          <w:pPr>
                            <w:spacing w:before="100" w:line="340" w:lineRule="auto"/>
                            <w:ind w:left="600"/>
                            <w:rPr>
                              <w:sz w:val="20"/>
                            </w:rPr>
                          </w:pPr>
                          <w:r>
                            <w:rPr>
                              <w:sz w:val="20"/>
                            </w:rPr>
                            <w:t>The</w:t>
                          </w:r>
                          <w:r>
                            <w:rPr>
                              <w:spacing w:val="-11"/>
                              <w:sz w:val="20"/>
                            </w:rPr>
                            <w:t xml:space="preserve"> </w:t>
                          </w:r>
                          <w:r>
                            <w:rPr>
                              <w:sz w:val="20"/>
                            </w:rPr>
                            <w:t>output</w:t>
                          </w:r>
                          <w:r>
                            <w:rPr>
                              <w:spacing w:val="-10"/>
                              <w:sz w:val="20"/>
                            </w:rPr>
                            <w:t xml:space="preserve"> </w:t>
                          </w:r>
                          <w:r>
                            <w:rPr>
                              <w:sz w:val="20"/>
                            </w:rPr>
                            <w:t>from</w:t>
                          </w:r>
                          <w:r>
                            <w:rPr>
                              <w:spacing w:val="-10"/>
                              <w:sz w:val="20"/>
                            </w:rPr>
                            <w:t xml:space="preserve"> </w:t>
                          </w:r>
                          <w:r>
                            <w:rPr>
                              <w:sz w:val="20"/>
                            </w:rPr>
                            <w:t>an</w:t>
                          </w:r>
                          <w:r>
                            <w:rPr>
                              <w:spacing w:val="-11"/>
                              <w:sz w:val="20"/>
                            </w:rPr>
                            <w:t xml:space="preserve"> </w:t>
                          </w:r>
                          <w:r>
                            <w:rPr>
                              <w:rFonts w:ascii="Courier New"/>
                              <w:sz w:val="16"/>
                              <w:shd w:val="clear" w:color="auto" w:fill="EDEDED"/>
                            </w:rPr>
                            <w:t>--out</w:t>
                          </w:r>
                          <w:r>
                            <w:rPr>
                              <w:rFonts w:ascii="Courier New"/>
                              <w:spacing w:val="-56"/>
                              <w:sz w:val="16"/>
                            </w:rPr>
                            <w:t xml:space="preserve"> </w:t>
                          </w:r>
                          <w:r>
                            <w:rPr>
                              <w:sz w:val="20"/>
                            </w:rPr>
                            <w:t>command</w:t>
                          </w:r>
                          <w:r>
                            <w:rPr>
                              <w:spacing w:val="-10"/>
                              <w:sz w:val="20"/>
                            </w:rPr>
                            <w:t xml:space="preserve"> </w:t>
                          </w:r>
                          <w:r>
                            <w:rPr>
                              <w:sz w:val="20"/>
                            </w:rPr>
                            <w:t>includes</w:t>
                          </w:r>
                          <w:r>
                            <w:rPr>
                              <w:spacing w:val="-11"/>
                              <w:sz w:val="20"/>
                            </w:rPr>
                            <w:t xml:space="preserve"> </w:t>
                          </w:r>
                          <w:r>
                            <w:rPr>
                              <w:sz w:val="20"/>
                            </w:rPr>
                            <w:t>sensitive</w:t>
                          </w:r>
                          <w:r>
                            <w:rPr>
                              <w:spacing w:val="-10"/>
                              <w:sz w:val="20"/>
                            </w:rPr>
                            <w:t xml:space="preserve"> </w:t>
                          </w:r>
                          <w:r>
                            <w:rPr>
                              <w:sz w:val="20"/>
                            </w:rPr>
                            <w:t>data</w:t>
                          </w:r>
                          <w:r>
                            <w:rPr>
                              <w:spacing w:val="-10"/>
                              <w:sz w:val="20"/>
                            </w:rPr>
                            <w:t xml:space="preserve"> </w:t>
                          </w:r>
                          <w:r>
                            <w:rPr>
                              <w:sz w:val="20"/>
                            </w:rPr>
                            <w:t>like</w:t>
                          </w:r>
                          <w:r>
                            <w:rPr>
                              <w:spacing w:val="-11"/>
                              <w:sz w:val="20"/>
                            </w:rPr>
                            <w:t xml:space="preserve"> </w:t>
                          </w:r>
                          <w:r>
                            <w:rPr>
                              <w:sz w:val="20"/>
                            </w:rPr>
                            <w:t>tokens,</w:t>
                          </w:r>
                          <w:r>
                            <w:rPr>
                              <w:spacing w:val="-10"/>
                              <w:sz w:val="20"/>
                            </w:rPr>
                            <w:t xml:space="preserve"> </w:t>
                          </w:r>
                          <w:r>
                            <w:rPr>
                              <w:sz w:val="20"/>
                            </w:rPr>
                            <w:t>passwords,</w:t>
                          </w:r>
                          <w:r>
                            <w:rPr>
                              <w:spacing w:val="-10"/>
                              <w:sz w:val="20"/>
                            </w:rPr>
                            <w:t xml:space="preserve"> </w:t>
                          </w:r>
                          <w:r>
                            <w:rPr>
                              <w:sz w:val="20"/>
                            </w:rPr>
                            <w:t>etc.</w:t>
                          </w:r>
                          <w:r>
                            <w:rPr>
                              <w:spacing w:val="-10"/>
                              <w:sz w:val="20"/>
                            </w:rPr>
                            <w:t xml:space="preserve"> </w:t>
                          </w:r>
                          <w:r>
                            <w:rPr>
                              <w:sz w:val="20"/>
                            </w:rPr>
                            <w:t>For</w:t>
                          </w:r>
                          <w:r>
                            <w:rPr>
                              <w:spacing w:val="-11"/>
                              <w:sz w:val="20"/>
                            </w:rPr>
                            <w:t xml:space="preserve"> </w:t>
                          </w:r>
                          <w:r>
                            <w:rPr>
                              <w:sz w:val="20"/>
                            </w:rPr>
                            <w:t>a command</w:t>
                          </w:r>
                          <w:r>
                            <w:rPr>
                              <w:spacing w:val="-5"/>
                              <w:sz w:val="20"/>
                            </w:rPr>
                            <w:t xml:space="preserve"> </w:t>
                          </w:r>
                          <w:r>
                            <w:rPr>
                              <w:sz w:val="20"/>
                            </w:rPr>
                            <w:t>that</w:t>
                          </w:r>
                          <w:r>
                            <w:rPr>
                              <w:spacing w:val="-5"/>
                              <w:sz w:val="20"/>
                            </w:rPr>
                            <w:t xml:space="preserve"> </w:t>
                          </w:r>
                          <w:r>
                            <w:rPr>
                              <w:sz w:val="20"/>
                            </w:rPr>
                            <w:t>masks</w:t>
                          </w:r>
                          <w:r>
                            <w:rPr>
                              <w:spacing w:val="-5"/>
                              <w:sz w:val="20"/>
                            </w:rPr>
                            <w:t xml:space="preserve"> </w:t>
                          </w:r>
                          <w:r>
                            <w:rPr>
                              <w:sz w:val="20"/>
                            </w:rPr>
                            <w:t>this</w:t>
                          </w:r>
                          <w:r>
                            <w:rPr>
                              <w:spacing w:val="-5"/>
                              <w:sz w:val="20"/>
                            </w:rPr>
                            <w:t xml:space="preserve"> </w:t>
                          </w:r>
                          <w:r>
                            <w:rPr>
                              <w:sz w:val="20"/>
                            </w:rPr>
                            <w:t>information,</w:t>
                          </w:r>
                          <w:r>
                            <w:rPr>
                              <w:spacing w:val="-5"/>
                              <w:sz w:val="20"/>
                            </w:rPr>
                            <w:t xml:space="preserve"> </w:t>
                          </w:r>
                          <w:r>
                            <w:rPr>
                              <w:sz w:val="20"/>
                            </w:rPr>
                            <w:t>see</w:t>
                          </w:r>
                          <w:r>
                            <w:rPr>
                              <w:spacing w:val="-1"/>
                              <w:sz w:val="20"/>
                            </w:rPr>
                            <w:t xml:space="preserve"> </w:t>
                          </w:r>
                          <w:hyperlink w:anchor="_bookmark18" w:history="1">
                            <w:r>
                              <w:rPr>
                                <w:color w:val="337AB7"/>
                                <w:sz w:val="20"/>
                              </w:rPr>
                              <w:t>Logging</w:t>
                            </w:r>
                            <w:r>
                              <w:rPr>
                                <w:color w:val="337AB7"/>
                                <w:spacing w:val="-4"/>
                                <w:sz w:val="20"/>
                              </w:rPr>
                              <w:t xml:space="preserve"> </w:t>
                            </w:r>
                            <w:r>
                              <w:rPr>
                                <w:color w:val="337AB7"/>
                                <w:sz w:val="20"/>
                              </w:rPr>
                              <w:t>and</w:t>
                            </w:r>
                            <w:r>
                              <w:rPr>
                                <w:color w:val="337AB7"/>
                                <w:spacing w:val="-5"/>
                                <w:sz w:val="20"/>
                              </w:rPr>
                              <w:t xml:space="preserve"> </w:t>
                            </w:r>
                            <w:r>
                              <w:rPr>
                                <w:color w:val="337AB7"/>
                                <w:sz w:val="20"/>
                              </w:rPr>
                              <w:t>Diagnostics</w:t>
                            </w:r>
                            <w:r>
                              <w:rPr>
                                <w:color w:val="337AB7"/>
                                <w:spacing w:val="3"/>
                                <w:sz w:val="20"/>
                              </w:rPr>
                              <w:t xml:space="preserve"> </w:t>
                            </w:r>
                          </w:hyperlink>
                          <w:hyperlink w:anchor="_bookmark18" w:history="1">
                            <w:r>
                              <w:rPr>
                                <w:rFonts w:ascii="Arial"/>
                                <w:i/>
                                <w:color w:val="337AB7"/>
                                <w:sz w:val="20"/>
                              </w:rPr>
                              <w:t>(on</w:t>
                            </w:r>
                          </w:hyperlink>
                          <w:r>
                            <w:rPr>
                              <w:rFonts w:ascii="Arial"/>
                              <w:i/>
                              <w:color w:val="337AB7"/>
                              <w:spacing w:val="-4"/>
                              <w:sz w:val="20"/>
                            </w:rPr>
                            <w:t xml:space="preserve"> </w:t>
                          </w:r>
                          <w:hyperlink w:anchor="_bookmark18" w:history="1">
                            <w:r>
                              <w:rPr>
                                <w:rFonts w:ascii="Arial"/>
                                <w:i/>
                                <w:color w:val="337AB7"/>
                                <w:sz w:val="20"/>
                              </w:rPr>
                              <w:t>page</w:t>
                            </w:r>
                            <w:r>
                              <w:rPr>
                                <w:rFonts w:ascii="Arial"/>
                                <w:i/>
                                <w:color w:val="337AB7"/>
                                <w:spacing w:val="-5"/>
                                <w:sz w:val="20"/>
                              </w:rPr>
                              <w:t xml:space="preserve"> </w:t>
                            </w:r>
                          </w:hyperlink>
                          <w:hyperlink w:anchor="_bookmark18" w:history="1">
                            <w:r>
                              <w:rPr>
                                <w:rFonts w:ascii="Arial"/>
                                <w:i/>
                                <w:color w:val="337AB7"/>
                                <w:sz w:val="20"/>
                              </w:rPr>
                              <w:t>33</w:t>
                            </w:r>
                          </w:hyperlink>
                          <w:hyperlink w:anchor="_bookmark18" w:history="1">
                            <w:r>
                              <w:rPr>
                                <w:rFonts w:ascii="Arial"/>
                                <w:i/>
                                <w:color w:val="337AB7"/>
                                <w:sz w:val="20"/>
                              </w:rPr>
                              <w:t>)</w:t>
                            </w:r>
                          </w:hyperlink>
                          <w:r>
                            <w:rPr>
                              <w:sz w:val="20"/>
                            </w:rPr>
                            <w:t>.</w:t>
                          </w:r>
                        </w:p>
                      </w:txbxContent>
                    </v:textbox>
                  </v:shape>
                  <w10:wrap type="topAndBottom" anchorx="page"/>
                </v:group>
              </w:pict>
            </mc:Fallback>
          </mc:AlternateContent>
        </w:r>
        <w:r w:rsidR="00350945" w:rsidDel="00703C83">
          <w:delText>If</w:delText>
        </w:r>
        <w:r w:rsidR="00350945" w:rsidDel="00703C83">
          <w:rPr>
            <w:spacing w:val="-10"/>
          </w:rPr>
          <w:delText xml:space="preserve"> </w:delText>
        </w:r>
        <w:r w:rsidR="00350945" w:rsidDel="00703C83">
          <w:delText>you</w:delText>
        </w:r>
        <w:r w:rsidR="00350945" w:rsidDel="00703C83">
          <w:rPr>
            <w:spacing w:val="-10"/>
          </w:rPr>
          <w:delText xml:space="preserve"> </w:delText>
        </w:r>
        <w:r w:rsidR="00350945" w:rsidDel="00703C83">
          <w:delText>need</w:delText>
        </w:r>
        <w:r w:rsidR="00350945" w:rsidDel="00703C83">
          <w:rPr>
            <w:spacing w:val="-10"/>
          </w:rPr>
          <w:delText xml:space="preserve"> </w:delText>
        </w:r>
        <w:r w:rsidR="00350945" w:rsidDel="00703C83">
          <w:delText>to</w:delText>
        </w:r>
        <w:r w:rsidR="00350945" w:rsidDel="00703C83">
          <w:rPr>
            <w:spacing w:val="-10"/>
          </w:rPr>
          <w:delText xml:space="preserve"> </w:delText>
        </w:r>
        <w:r w:rsidR="00350945" w:rsidDel="00703C83">
          <w:delText>output</w:delText>
        </w:r>
        <w:r w:rsidR="00350945" w:rsidDel="00703C83">
          <w:rPr>
            <w:spacing w:val="-10"/>
          </w:rPr>
          <w:delText xml:space="preserve"> </w:delText>
        </w:r>
        <w:r w:rsidR="00350945" w:rsidDel="00703C83">
          <w:delText>the</w:delText>
        </w:r>
        <w:r w:rsidR="00350945" w:rsidDel="00703C83">
          <w:rPr>
            <w:spacing w:val="-10"/>
          </w:rPr>
          <w:delText xml:space="preserve"> </w:delText>
        </w:r>
        <w:r w:rsidR="00350945" w:rsidDel="00703C83">
          <w:delText>step</w:delText>
        </w:r>
        <w:r w:rsidR="00350945" w:rsidDel="00703C83">
          <w:rPr>
            <w:spacing w:val="-9"/>
          </w:rPr>
          <w:delText xml:space="preserve"> </w:delText>
        </w:r>
        <w:r w:rsidR="00350945" w:rsidDel="00703C83">
          <w:delText>by</w:delText>
        </w:r>
        <w:r w:rsidR="00350945" w:rsidDel="00703C83">
          <w:rPr>
            <w:spacing w:val="-10"/>
          </w:rPr>
          <w:delText xml:space="preserve"> </w:delText>
        </w:r>
        <w:r w:rsidR="00350945" w:rsidDel="00703C83">
          <w:delText>step</w:delText>
        </w:r>
        <w:r w:rsidR="00350945" w:rsidDel="00703C83">
          <w:rPr>
            <w:spacing w:val="-10"/>
          </w:rPr>
          <w:delText xml:space="preserve"> </w:delText>
        </w:r>
        <w:r w:rsidR="00350945" w:rsidDel="00703C83">
          <w:delText>Synopsys</w:delText>
        </w:r>
        <w:r w:rsidR="00350945" w:rsidDel="00703C83">
          <w:rPr>
            <w:spacing w:val="-10"/>
          </w:rPr>
          <w:delText xml:space="preserve"> </w:delText>
        </w:r>
        <w:r w:rsidR="00350945" w:rsidDel="00703C83">
          <w:delText>Bridge</w:delText>
        </w:r>
        <w:r w:rsidR="00350945" w:rsidDel="00703C83">
          <w:rPr>
            <w:spacing w:val="-10"/>
          </w:rPr>
          <w:delText xml:space="preserve"> </w:delText>
        </w:r>
        <w:r w:rsidR="00350945" w:rsidDel="00703C83">
          <w:delText>command</w:delText>
        </w:r>
        <w:r w:rsidR="00350945" w:rsidDel="00703C83">
          <w:rPr>
            <w:spacing w:val="-10"/>
          </w:rPr>
          <w:delText xml:space="preserve"> </w:delText>
        </w:r>
        <w:r w:rsidR="00350945" w:rsidDel="00703C83">
          <w:delText>input</w:delText>
        </w:r>
        <w:r w:rsidR="00350945" w:rsidDel="00703C83">
          <w:rPr>
            <w:spacing w:val="-9"/>
          </w:rPr>
          <w:delText xml:space="preserve"> </w:delText>
        </w:r>
        <w:r w:rsidR="00350945" w:rsidDel="00703C83">
          <w:delText>and</w:delText>
        </w:r>
        <w:r w:rsidR="00350945" w:rsidDel="00703C83">
          <w:rPr>
            <w:spacing w:val="-10"/>
          </w:rPr>
          <w:delText xml:space="preserve"> </w:delText>
        </w:r>
        <w:r w:rsidR="00350945" w:rsidDel="00703C83">
          <w:delText>output</w:delText>
        </w:r>
        <w:r w:rsidR="00350945" w:rsidDel="00703C83">
          <w:rPr>
            <w:spacing w:val="-10"/>
          </w:rPr>
          <w:delText xml:space="preserve"> </w:delText>
        </w:r>
        <w:r w:rsidR="00350945" w:rsidDel="00703C83">
          <w:delText>data</w:delText>
        </w:r>
        <w:r w:rsidR="00350945" w:rsidDel="00703C83">
          <w:rPr>
            <w:spacing w:val="-10"/>
          </w:rPr>
          <w:delText xml:space="preserve"> </w:delText>
        </w:r>
        <w:r w:rsidR="00350945" w:rsidDel="00703C83">
          <w:delText>to</w:delText>
        </w:r>
        <w:r w:rsidR="00350945" w:rsidDel="00703C83">
          <w:rPr>
            <w:spacing w:val="-10"/>
          </w:rPr>
          <w:delText xml:space="preserve"> </w:delText>
        </w:r>
        <w:r w:rsidR="00350945" w:rsidDel="00703C83">
          <w:delText>a</w:delText>
        </w:r>
        <w:r w:rsidR="00350945" w:rsidDel="00703C83">
          <w:rPr>
            <w:spacing w:val="-10"/>
          </w:rPr>
          <w:delText xml:space="preserve"> </w:delText>
        </w:r>
        <w:r w:rsidR="00350945" w:rsidDel="00703C83">
          <w:delText>JSON</w:delText>
        </w:r>
        <w:r w:rsidR="00350945" w:rsidDel="00703C83">
          <w:rPr>
            <w:spacing w:val="-9"/>
          </w:rPr>
          <w:delText xml:space="preserve"> </w:delText>
        </w:r>
        <w:r w:rsidR="00350945" w:rsidDel="00703C83">
          <w:delText xml:space="preserve">file, pass an </w:delText>
        </w:r>
        <w:r w:rsidR="00350945" w:rsidDel="00703C83">
          <w:rPr>
            <w:rFonts w:ascii="Courier New"/>
            <w:sz w:val="16"/>
            <w:shd w:val="clear" w:color="auto" w:fill="EDEDED"/>
          </w:rPr>
          <w:delText>--out</w:delText>
        </w:r>
        <w:r w:rsidR="00350945" w:rsidDel="00703C83">
          <w:rPr>
            <w:rFonts w:ascii="Courier New"/>
            <w:spacing w:val="-50"/>
            <w:sz w:val="16"/>
          </w:rPr>
          <w:delText xml:space="preserve"> </w:delText>
        </w:r>
        <w:r w:rsidR="00350945" w:rsidDel="00703C83">
          <w:delText>option.</w:delText>
        </w:r>
      </w:del>
    </w:p>
    <w:p w14:paraId="6821CFD4" w14:textId="2A77A3AA" w:rsidR="00D64DB2" w:rsidDel="00703C83" w:rsidRDefault="00D64DB2">
      <w:pPr>
        <w:pStyle w:val="BodyText"/>
        <w:spacing w:before="4"/>
        <w:rPr>
          <w:del w:id="69" w:author="Raj Kesarapalli" w:date="2023-07-26T16:57:00Z"/>
          <w:sz w:val="13"/>
        </w:rPr>
      </w:pPr>
    </w:p>
    <w:p w14:paraId="742EE628" w14:textId="77777777" w:rsidR="00D64DB2" w:rsidRDefault="00D64DB2">
      <w:pPr>
        <w:pStyle w:val="BodyText"/>
        <w:spacing w:before="4"/>
        <w:rPr>
          <w:sz w:val="17"/>
        </w:rPr>
      </w:pPr>
    </w:p>
    <w:p w14:paraId="46408D2F" w14:textId="77777777" w:rsidR="00D64DB2" w:rsidRDefault="0022516B">
      <w:pPr>
        <w:pStyle w:val="Heading2"/>
        <w:spacing w:before="92"/>
      </w:pPr>
      <w:bookmarkStart w:id="70" w:name="Download_Synopsys_Bridge"/>
      <w:bookmarkStart w:id="71" w:name="_bookmark4"/>
      <w:bookmarkEnd w:id="70"/>
      <w:bookmarkEnd w:id="71"/>
      <w:r>
        <w:t>Download Synopsys Bridge</w:t>
      </w:r>
    </w:p>
    <w:p w14:paraId="35751945" w14:textId="27F03F52" w:rsidR="00D64DB2" w:rsidDel="008647E7" w:rsidRDefault="0022516B" w:rsidP="008647E7">
      <w:pPr>
        <w:shd w:val="clear" w:color="auto" w:fill="FFFFFF"/>
        <w:rPr>
          <w:del w:id="72" w:author="Raj Kesarapalli" w:date="2023-07-26T16:58:00Z"/>
        </w:rPr>
      </w:pPr>
      <w:del w:id="73" w:author="Raj Kesarapalli" w:date="2023-07-26T16:58:00Z">
        <w:r w:rsidDel="00703C83">
          <w:delText>There are multiple ways to download Synopsys Bridge</w:delText>
        </w:r>
      </w:del>
    </w:p>
    <w:p w14:paraId="2338034C" w14:textId="77777777" w:rsidR="008647E7" w:rsidRDefault="008647E7">
      <w:pPr>
        <w:spacing w:line="340" w:lineRule="auto"/>
        <w:rPr>
          <w:ins w:id="74" w:author="Raj Kesarapalli" w:date="2023-07-26T16:58:00Z"/>
        </w:rPr>
      </w:pPr>
    </w:p>
    <w:p w14:paraId="60007579" w14:textId="23D3C343" w:rsidR="008647E7" w:rsidRDefault="008647E7" w:rsidP="008647E7">
      <w:pPr>
        <w:shd w:val="clear" w:color="auto" w:fill="FFFFFF"/>
        <w:rPr>
          <w:ins w:id="75" w:author="Raj Kesarapalli" w:date="2023-07-26T16:58:00Z"/>
          <w:color w:val="323E48"/>
        </w:rPr>
      </w:pPr>
      <w:ins w:id="76" w:author="Raj Kesarapalli" w:date="2023-07-26T16:58:00Z">
        <w:r>
          <w:rPr>
            <w:color w:val="323E48"/>
          </w:rPr>
          <w:t xml:space="preserve">You can download the latest version of Synopsys Bridge from </w:t>
        </w:r>
      </w:ins>
      <w:ins w:id="77" w:author="Raj Kesarapalli" w:date="2023-07-26T16:59:00Z">
        <w:r>
          <w:rPr>
            <w:color w:val="323E48"/>
          </w:rPr>
          <w:fldChar w:fldCharType="begin"/>
        </w:r>
        <w:r>
          <w:rPr>
            <w:color w:val="323E48"/>
          </w:rPr>
          <w:instrText>HYPERLINK "https://sig-repo.synopsys.com/artifactory/bds-integrations-release/com/synopsys/integration/synopsys-bridge/"</w:instrText>
        </w:r>
        <w:r>
          <w:rPr>
            <w:color w:val="323E48"/>
          </w:rPr>
        </w:r>
        <w:r>
          <w:rPr>
            <w:color w:val="323E48"/>
          </w:rPr>
          <w:fldChar w:fldCharType="separate"/>
        </w:r>
        <w:r w:rsidRPr="008647E7">
          <w:rPr>
            <w:rStyle w:val="Hyperlink"/>
          </w:rPr>
          <w:t>Synopsys Artifactory</w:t>
        </w:r>
        <w:r>
          <w:rPr>
            <w:color w:val="323E48"/>
          </w:rPr>
          <w:fldChar w:fldCharType="end"/>
        </w:r>
      </w:ins>
    </w:p>
    <w:p w14:paraId="0CA783FE" w14:textId="77777777" w:rsidR="008647E7" w:rsidRDefault="008647E7" w:rsidP="008647E7">
      <w:pPr>
        <w:shd w:val="clear" w:color="auto" w:fill="FFFFFF"/>
        <w:rPr>
          <w:ins w:id="78" w:author="Raj Kesarapalli" w:date="2023-07-26T16:58:00Z"/>
          <w:color w:val="323E48"/>
        </w:rPr>
      </w:pPr>
    </w:p>
    <w:p w14:paraId="117F635E" w14:textId="77777777" w:rsidR="008647E7" w:rsidRPr="00B91F96" w:rsidRDefault="008647E7" w:rsidP="008647E7">
      <w:pPr>
        <w:shd w:val="clear" w:color="auto" w:fill="FFFFFF"/>
        <w:rPr>
          <w:ins w:id="79" w:author="Raj Kesarapalli" w:date="2023-07-26T16:58:00Z"/>
          <w:color w:val="323E48"/>
        </w:rPr>
      </w:pPr>
      <w:ins w:id="80" w:author="Raj Kesarapalli" w:date="2023-07-26T16:58:00Z">
        <w:r>
          <w:rPr>
            <w:color w:val="323E48"/>
          </w:rPr>
          <w:t>Polaris users can also download Synopsys Bridge directly from the Polaris user interface:</w:t>
        </w:r>
      </w:ins>
    </w:p>
    <w:p w14:paraId="5F13DA8C" w14:textId="77777777" w:rsidR="008647E7" w:rsidRPr="00B91F96" w:rsidRDefault="008647E7" w:rsidP="008647E7">
      <w:pPr>
        <w:widowControl/>
        <w:numPr>
          <w:ilvl w:val="0"/>
          <w:numId w:val="9"/>
        </w:numPr>
        <w:shd w:val="clear" w:color="auto" w:fill="FFFFFF"/>
        <w:autoSpaceDE/>
        <w:autoSpaceDN/>
        <w:spacing w:before="100" w:beforeAutospacing="1" w:after="150"/>
        <w:rPr>
          <w:ins w:id="81" w:author="Raj Kesarapalli" w:date="2023-07-26T16:58:00Z"/>
          <w:color w:val="323E48"/>
        </w:rPr>
      </w:pPr>
      <w:ins w:id="82" w:author="Raj Kesarapalli" w:date="2023-07-26T16:58:00Z">
        <w:r w:rsidRPr="00B91F96">
          <w:rPr>
            <w:color w:val="323E48"/>
          </w:rPr>
          <w:t>Click </w:t>
        </w:r>
        <w:r w:rsidRPr="00B91F96">
          <w:rPr>
            <w:b/>
            <w:bCs/>
            <w:color w:val="323E48"/>
          </w:rPr>
          <w:t>username</w:t>
        </w:r>
        <w:r w:rsidRPr="00B91F96">
          <w:rPr>
            <w:color w:val="323E48"/>
          </w:rPr>
          <w:t> at the top right.</w:t>
        </w:r>
      </w:ins>
    </w:p>
    <w:p w14:paraId="17B41F0E" w14:textId="77777777" w:rsidR="008647E7" w:rsidRPr="00B91F96" w:rsidRDefault="008647E7" w:rsidP="008647E7">
      <w:pPr>
        <w:widowControl/>
        <w:numPr>
          <w:ilvl w:val="0"/>
          <w:numId w:val="9"/>
        </w:numPr>
        <w:shd w:val="clear" w:color="auto" w:fill="FFFFFF"/>
        <w:autoSpaceDE/>
        <w:autoSpaceDN/>
        <w:spacing w:before="100" w:beforeAutospacing="1" w:after="150"/>
        <w:rPr>
          <w:ins w:id="83" w:author="Raj Kesarapalli" w:date="2023-07-26T16:58:00Z"/>
          <w:color w:val="323E48"/>
        </w:rPr>
      </w:pPr>
      <w:ins w:id="84" w:author="Raj Kesarapalli" w:date="2023-07-26T16:58:00Z">
        <w:r w:rsidRPr="00B91F96">
          <w:rPr>
            <w:color w:val="323E48"/>
          </w:rPr>
          <w:t>Select </w:t>
        </w:r>
        <w:r w:rsidRPr="00B91F96">
          <w:rPr>
            <w:b/>
            <w:bCs/>
            <w:color w:val="323E48"/>
          </w:rPr>
          <w:t>Accounts</w:t>
        </w:r>
        <w:r w:rsidRPr="00B91F96">
          <w:rPr>
            <w:color w:val="323E48"/>
          </w:rPr>
          <w:t>.</w:t>
        </w:r>
      </w:ins>
    </w:p>
    <w:p w14:paraId="741808AA" w14:textId="77777777" w:rsidR="008647E7" w:rsidRPr="00B91F96" w:rsidRDefault="008647E7" w:rsidP="008647E7">
      <w:pPr>
        <w:widowControl/>
        <w:numPr>
          <w:ilvl w:val="0"/>
          <w:numId w:val="9"/>
        </w:numPr>
        <w:shd w:val="clear" w:color="auto" w:fill="FFFFFF"/>
        <w:autoSpaceDE/>
        <w:autoSpaceDN/>
        <w:spacing w:before="100" w:beforeAutospacing="1" w:after="150"/>
        <w:rPr>
          <w:ins w:id="85" w:author="Raj Kesarapalli" w:date="2023-07-26T16:58:00Z"/>
          <w:color w:val="323E48"/>
        </w:rPr>
      </w:pPr>
      <w:ins w:id="86" w:author="Raj Kesarapalli" w:date="2023-07-26T16:58:00Z">
        <w:r w:rsidRPr="00B91F96">
          <w:rPr>
            <w:color w:val="323E48"/>
          </w:rPr>
          <w:t>Select </w:t>
        </w:r>
        <w:r w:rsidRPr="00B91F96">
          <w:rPr>
            <w:b/>
            <w:bCs/>
            <w:color w:val="323E48"/>
          </w:rPr>
          <w:t>Downloads</w:t>
        </w:r>
        <w:r w:rsidRPr="00B91F96">
          <w:rPr>
            <w:color w:val="323E48"/>
          </w:rPr>
          <w:t>.</w:t>
        </w:r>
      </w:ins>
    </w:p>
    <w:p w14:paraId="591164E2" w14:textId="77777777" w:rsidR="008647E7" w:rsidRDefault="008647E7" w:rsidP="008647E7">
      <w:pPr>
        <w:widowControl/>
        <w:numPr>
          <w:ilvl w:val="0"/>
          <w:numId w:val="9"/>
        </w:numPr>
        <w:shd w:val="clear" w:color="auto" w:fill="FFFFFF"/>
        <w:autoSpaceDE/>
        <w:autoSpaceDN/>
        <w:spacing w:before="100" w:beforeAutospacing="1" w:after="150"/>
        <w:rPr>
          <w:ins w:id="87" w:author="Raj Kesarapalli" w:date="2023-07-26T16:58:00Z"/>
          <w:color w:val="323E48"/>
        </w:rPr>
      </w:pPr>
      <w:ins w:id="88" w:author="Raj Kesarapalli" w:date="2023-07-26T16:58:00Z">
        <w:r w:rsidRPr="00B91F96">
          <w:rPr>
            <w:color w:val="323E48"/>
          </w:rPr>
          <w:t>Choose the appropriate package for your operating system.</w:t>
        </w:r>
      </w:ins>
    </w:p>
    <w:p w14:paraId="0B580726" w14:textId="77777777" w:rsidR="008647E7" w:rsidRPr="00B91F96" w:rsidRDefault="008647E7" w:rsidP="008647E7">
      <w:pPr>
        <w:shd w:val="clear" w:color="auto" w:fill="FFFFFF"/>
        <w:spacing w:before="100" w:beforeAutospacing="1" w:after="150"/>
        <w:rPr>
          <w:ins w:id="89" w:author="Raj Kesarapalli" w:date="2023-07-26T16:58:00Z"/>
          <w:color w:val="323E48"/>
        </w:rPr>
      </w:pPr>
    </w:p>
    <w:p w14:paraId="4B16F680" w14:textId="77777777" w:rsidR="008647E7" w:rsidRDefault="008647E7" w:rsidP="008647E7">
      <w:pPr>
        <w:shd w:val="clear" w:color="auto" w:fill="FFFFFF"/>
        <w:spacing w:after="100" w:afterAutospacing="1"/>
        <w:rPr>
          <w:ins w:id="90" w:author="Raj Kesarapalli" w:date="2023-07-26T16:58:00Z"/>
          <w:color w:val="323E48"/>
        </w:rPr>
      </w:pPr>
      <w:ins w:id="91" w:author="Raj Kesarapalli" w:date="2023-07-26T16:58:00Z">
        <w:r>
          <w:rPr>
            <w:color w:val="323E48"/>
          </w:rPr>
          <w:t xml:space="preserve">To install, simply unzip and add </w:t>
        </w:r>
        <w:r w:rsidRPr="00B91F96">
          <w:rPr>
            <w:rFonts w:ascii="Roboto Mono" w:hAnsi="Roboto Mono" w:cs="Courier New"/>
            <w:color w:val="000000"/>
            <w:sz w:val="18"/>
            <w:szCs w:val="18"/>
          </w:rPr>
          <w:t>synopsys-bridge</w:t>
        </w:r>
        <w:r>
          <w:rPr>
            <w:color w:val="323E48"/>
          </w:rPr>
          <w:t xml:space="preserve"> executable to your PATH or use absolute PATH to </w:t>
        </w:r>
        <w:r w:rsidRPr="00B91F96">
          <w:rPr>
            <w:rFonts w:ascii="Roboto Mono" w:hAnsi="Roboto Mono" w:cs="Courier New"/>
            <w:color w:val="000000"/>
            <w:sz w:val="18"/>
            <w:szCs w:val="18"/>
          </w:rPr>
          <w:t>synopsys-bridge</w:t>
        </w:r>
        <w:r>
          <w:rPr>
            <w:color w:val="323E48"/>
          </w:rPr>
          <w:t xml:space="preserve"> executable.</w:t>
        </w:r>
      </w:ins>
    </w:p>
    <w:p w14:paraId="52E84704" w14:textId="77777777" w:rsidR="008647E7" w:rsidRDefault="008647E7">
      <w:pPr>
        <w:pStyle w:val="BodyText"/>
        <w:spacing w:before="213"/>
        <w:ind w:left="100"/>
        <w:rPr>
          <w:ins w:id="92" w:author="Raj Kesarapalli" w:date="2023-07-26T16:58:00Z"/>
        </w:rPr>
      </w:pPr>
    </w:p>
    <w:p w14:paraId="685733B2" w14:textId="46B9EC1A" w:rsidR="00D64DB2" w:rsidDel="00703C83" w:rsidRDefault="00D64DB2">
      <w:pPr>
        <w:pStyle w:val="BodyText"/>
        <w:spacing w:before="5"/>
        <w:rPr>
          <w:del w:id="93" w:author="Raj Kesarapalli" w:date="2023-07-26T16:58:00Z"/>
          <w:sz w:val="30"/>
        </w:rPr>
      </w:pPr>
    </w:p>
    <w:p w14:paraId="74672660" w14:textId="134F869C" w:rsidR="00D64DB2" w:rsidDel="00703C83" w:rsidRDefault="0022516B">
      <w:pPr>
        <w:pStyle w:val="ListParagraph"/>
        <w:numPr>
          <w:ilvl w:val="0"/>
          <w:numId w:val="7"/>
        </w:numPr>
        <w:tabs>
          <w:tab w:val="left" w:pos="700"/>
        </w:tabs>
        <w:spacing w:line="340" w:lineRule="auto"/>
        <w:ind w:left="700" w:right="527"/>
        <w:rPr>
          <w:del w:id="94" w:author="Raj Kesarapalli" w:date="2023-07-26T16:58:00Z"/>
          <w:sz w:val="20"/>
        </w:rPr>
      </w:pPr>
      <w:del w:id="95" w:author="Raj Kesarapalli" w:date="2023-07-26T16:58:00Z">
        <w:r w:rsidDel="00703C83">
          <w:rPr>
            <w:sz w:val="20"/>
          </w:rPr>
          <w:delText xml:space="preserve">Download the latest version of Synopsys Bridge from the Synopsys Artifactory: </w:delText>
        </w:r>
        <w:r w:rsidDel="00703C83">
          <w:fldChar w:fldCharType="begin"/>
        </w:r>
        <w:r w:rsidDel="00703C83">
          <w:delInstrText>HYPERLINK "https://sig-repo.synopsys.com/artifactory/bds-integrations-release/com/synopsys/integration/synopsys-bridge/" \h</w:delInstrText>
        </w:r>
        <w:r w:rsidDel="00703C83">
          <w:fldChar w:fldCharType="separate"/>
        </w:r>
        <w:r w:rsidDel="00703C83">
          <w:rPr>
            <w:color w:val="337AB7"/>
            <w:spacing w:val="-3"/>
            <w:sz w:val="20"/>
          </w:rPr>
          <w:delText>https://sig-</w:delText>
        </w:r>
        <w:r w:rsidDel="00703C83">
          <w:rPr>
            <w:color w:val="337AB7"/>
            <w:spacing w:val="-3"/>
            <w:sz w:val="20"/>
          </w:rPr>
          <w:fldChar w:fldCharType="end"/>
        </w:r>
        <w:r w:rsidDel="00703C83">
          <w:fldChar w:fldCharType="begin"/>
        </w:r>
        <w:r w:rsidDel="00703C83">
          <w:delInstrText>HYPERLINK "https://sig-repo.synopsys.com/artifactory/bds-integrations-release/com/synopsys/integration/synopsys-bridge/" \h</w:delInstrText>
        </w:r>
        <w:r w:rsidDel="00703C83">
          <w:fldChar w:fldCharType="separate"/>
        </w:r>
        <w:r w:rsidDel="00703C83">
          <w:rPr>
            <w:color w:val="337AB7"/>
            <w:spacing w:val="-3"/>
            <w:sz w:val="20"/>
          </w:rPr>
          <w:delText xml:space="preserve"> </w:delText>
        </w:r>
        <w:r w:rsidDel="00703C83">
          <w:rPr>
            <w:color w:val="337AB7"/>
            <w:spacing w:val="-1"/>
            <w:w w:val="95"/>
            <w:sz w:val="20"/>
          </w:rPr>
          <w:delText>repo.synopsys.com/artifactory/bds-integrations-release/com/synopsys/integration/synopsys-</w:delText>
        </w:r>
        <w:r w:rsidDel="00703C83">
          <w:rPr>
            <w:color w:val="337AB7"/>
            <w:spacing w:val="-1"/>
            <w:w w:val="95"/>
            <w:sz w:val="20"/>
          </w:rPr>
          <w:fldChar w:fldCharType="end"/>
        </w:r>
        <w:r w:rsidDel="00703C83">
          <w:fldChar w:fldCharType="begin"/>
        </w:r>
        <w:r w:rsidDel="00703C83">
          <w:delInstrText>HYPERLINK "https://sig-repo.synopsys.com/artifactory/bds-integrations-release/com/synopsys/integration/synopsys-bridge/" \h</w:delInstrText>
        </w:r>
        <w:r w:rsidDel="00703C83">
          <w:fldChar w:fldCharType="separate"/>
        </w:r>
        <w:r w:rsidDel="00703C83">
          <w:rPr>
            <w:color w:val="337AB7"/>
            <w:spacing w:val="-1"/>
            <w:w w:val="95"/>
            <w:sz w:val="20"/>
          </w:rPr>
          <w:delText xml:space="preserve"> </w:delText>
        </w:r>
        <w:r w:rsidDel="00703C83">
          <w:rPr>
            <w:color w:val="337AB7"/>
            <w:sz w:val="20"/>
          </w:rPr>
          <w:delText>bridge/</w:delText>
        </w:r>
        <w:r w:rsidDel="00703C83">
          <w:rPr>
            <w:color w:val="337AB7"/>
            <w:sz w:val="20"/>
          </w:rPr>
          <w:fldChar w:fldCharType="end"/>
        </w:r>
      </w:del>
    </w:p>
    <w:p w14:paraId="3438349A" w14:textId="61697D9A" w:rsidR="00D64DB2" w:rsidDel="00703C83" w:rsidRDefault="0022516B">
      <w:pPr>
        <w:pStyle w:val="ListParagraph"/>
        <w:numPr>
          <w:ilvl w:val="0"/>
          <w:numId w:val="7"/>
        </w:numPr>
        <w:tabs>
          <w:tab w:val="left" w:pos="700"/>
        </w:tabs>
        <w:spacing w:line="237" w:lineRule="exact"/>
        <w:ind w:left="700"/>
        <w:rPr>
          <w:del w:id="96" w:author="Raj Kesarapalli" w:date="2023-07-26T16:58:00Z"/>
          <w:sz w:val="20"/>
        </w:rPr>
      </w:pPr>
      <w:del w:id="97" w:author="Raj Kesarapalli" w:date="2023-07-26T16:58:00Z">
        <w:r w:rsidDel="00703C83">
          <w:rPr>
            <w:sz w:val="20"/>
          </w:rPr>
          <w:delText>Polaris users can download Synopsys Bridge from the Polaris user</w:delText>
        </w:r>
        <w:r w:rsidDel="00703C83">
          <w:rPr>
            <w:spacing w:val="-36"/>
            <w:sz w:val="20"/>
          </w:rPr>
          <w:delText xml:space="preserve"> </w:delText>
        </w:r>
        <w:r w:rsidDel="00703C83">
          <w:rPr>
            <w:sz w:val="20"/>
          </w:rPr>
          <w:delText>interface:</w:delText>
        </w:r>
      </w:del>
    </w:p>
    <w:p w14:paraId="6B46B802" w14:textId="0E2D6430" w:rsidR="00D64DB2" w:rsidDel="00703C83" w:rsidRDefault="0022516B">
      <w:pPr>
        <w:pStyle w:val="ListParagraph"/>
        <w:numPr>
          <w:ilvl w:val="1"/>
          <w:numId w:val="7"/>
        </w:numPr>
        <w:tabs>
          <w:tab w:val="left" w:pos="1300"/>
        </w:tabs>
        <w:spacing w:before="100"/>
        <w:rPr>
          <w:del w:id="98" w:author="Raj Kesarapalli" w:date="2023-07-26T16:58:00Z"/>
          <w:sz w:val="20"/>
        </w:rPr>
      </w:pPr>
      <w:del w:id="99" w:author="Raj Kesarapalli" w:date="2023-07-26T16:58:00Z">
        <w:r w:rsidDel="00703C83">
          <w:rPr>
            <w:sz w:val="20"/>
          </w:rPr>
          <w:delText xml:space="preserve">Click </w:delText>
        </w:r>
        <w:r w:rsidDel="00703C83">
          <w:rPr>
            <w:b/>
            <w:sz w:val="20"/>
          </w:rPr>
          <w:delText xml:space="preserve">username </w:delText>
        </w:r>
        <w:r w:rsidDel="00703C83">
          <w:rPr>
            <w:sz w:val="20"/>
          </w:rPr>
          <w:delText>at the top</w:delText>
        </w:r>
        <w:r w:rsidDel="00703C83">
          <w:rPr>
            <w:spacing w:val="-5"/>
            <w:sz w:val="20"/>
          </w:rPr>
          <w:delText xml:space="preserve"> </w:delText>
        </w:r>
        <w:r w:rsidDel="00703C83">
          <w:rPr>
            <w:sz w:val="20"/>
          </w:rPr>
          <w:delText>right.</w:delText>
        </w:r>
      </w:del>
    </w:p>
    <w:p w14:paraId="130E0A2F" w14:textId="78AD92FD" w:rsidR="00D64DB2" w:rsidDel="00703C83" w:rsidRDefault="0022516B">
      <w:pPr>
        <w:pStyle w:val="ListParagraph"/>
        <w:numPr>
          <w:ilvl w:val="1"/>
          <w:numId w:val="7"/>
        </w:numPr>
        <w:tabs>
          <w:tab w:val="left" w:pos="1300"/>
        </w:tabs>
        <w:spacing w:before="100"/>
        <w:rPr>
          <w:del w:id="100" w:author="Raj Kesarapalli" w:date="2023-07-26T16:58:00Z"/>
          <w:sz w:val="20"/>
        </w:rPr>
      </w:pPr>
      <w:del w:id="101" w:author="Raj Kesarapalli" w:date="2023-07-26T16:58:00Z">
        <w:r w:rsidDel="00703C83">
          <w:rPr>
            <w:sz w:val="20"/>
          </w:rPr>
          <w:delText>Select</w:delText>
        </w:r>
        <w:r w:rsidDel="00703C83">
          <w:rPr>
            <w:spacing w:val="-2"/>
            <w:sz w:val="20"/>
          </w:rPr>
          <w:delText xml:space="preserve"> </w:delText>
        </w:r>
        <w:r w:rsidDel="00703C83">
          <w:rPr>
            <w:b/>
            <w:sz w:val="20"/>
          </w:rPr>
          <w:delText>Accounts</w:delText>
        </w:r>
        <w:r w:rsidDel="00703C83">
          <w:rPr>
            <w:sz w:val="20"/>
          </w:rPr>
          <w:delText>.</w:delText>
        </w:r>
      </w:del>
    </w:p>
    <w:p w14:paraId="1CA95E74" w14:textId="5D5EA5DA" w:rsidR="00D64DB2" w:rsidDel="00703C83" w:rsidRDefault="0022516B">
      <w:pPr>
        <w:pStyle w:val="ListParagraph"/>
        <w:numPr>
          <w:ilvl w:val="1"/>
          <w:numId w:val="7"/>
        </w:numPr>
        <w:tabs>
          <w:tab w:val="left" w:pos="1300"/>
        </w:tabs>
        <w:spacing w:before="100"/>
        <w:rPr>
          <w:del w:id="102" w:author="Raj Kesarapalli" w:date="2023-07-26T16:58:00Z"/>
          <w:sz w:val="20"/>
        </w:rPr>
      </w:pPr>
      <w:del w:id="103" w:author="Raj Kesarapalli" w:date="2023-07-26T16:58:00Z">
        <w:r w:rsidDel="00703C83">
          <w:rPr>
            <w:sz w:val="20"/>
          </w:rPr>
          <w:delText>Select</w:delText>
        </w:r>
        <w:r w:rsidDel="00703C83">
          <w:rPr>
            <w:spacing w:val="-2"/>
            <w:sz w:val="20"/>
          </w:rPr>
          <w:delText xml:space="preserve"> </w:delText>
        </w:r>
        <w:r w:rsidDel="00703C83">
          <w:rPr>
            <w:b/>
            <w:sz w:val="20"/>
          </w:rPr>
          <w:delText>Downloads</w:delText>
        </w:r>
        <w:r w:rsidDel="00703C83">
          <w:rPr>
            <w:sz w:val="20"/>
          </w:rPr>
          <w:delText>.</w:delText>
        </w:r>
      </w:del>
    </w:p>
    <w:p w14:paraId="28995684" w14:textId="3E3A16A5" w:rsidR="00D64DB2" w:rsidDel="00703C83" w:rsidRDefault="0022516B">
      <w:pPr>
        <w:pStyle w:val="ListParagraph"/>
        <w:numPr>
          <w:ilvl w:val="1"/>
          <w:numId w:val="7"/>
        </w:numPr>
        <w:tabs>
          <w:tab w:val="left" w:pos="1300"/>
        </w:tabs>
        <w:spacing w:before="100"/>
        <w:rPr>
          <w:del w:id="104" w:author="Raj Kesarapalli" w:date="2023-07-26T16:58:00Z"/>
          <w:sz w:val="20"/>
        </w:rPr>
      </w:pPr>
      <w:del w:id="105" w:author="Raj Kesarapalli" w:date="2023-07-26T16:58:00Z">
        <w:r w:rsidDel="00703C83">
          <w:rPr>
            <w:sz w:val="20"/>
          </w:rPr>
          <w:delText>Choose the appropriate package for your operating</w:delText>
        </w:r>
        <w:r w:rsidDel="00703C83">
          <w:rPr>
            <w:spacing w:val="-17"/>
            <w:sz w:val="20"/>
          </w:rPr>
          <w:delText xml:space="preserve"> </w:delText>
        </w:r>
        <w:r w:rsidDel="00703C83">
          <w:rPr>
            <w:sz w:val="20"/>
          </w:rPr>
          <w:delText>system.</w:delText>
        </w:r>
      </w:del>
    </w:p>
    <w:p w14:paraId="1D98DFA5" w14:textId="55837BE6" w:rsidR="00D64DB2" w:rsidDel="00703C83" w:rsidRDefault="00D64DB2">
      <w:pPr>
        <w:pStyle w:val="BodyText"/>
        <w:spacing w:before="6"/>
        <w:rPr>
          <w:del w:id="106" w:author="Raj Kesarapalli" w:date="2023-07-26T16:58:00Z"/>
          <w:sz w:val="30"/>
        </w:rPr>
      </w:pPr>
    </w:p>
    <w:p w14:paraId="0CC880AE" w14:textId="00A9E2D6" w:rsidR="00D64DB2" w:rsidDel="00703C83" w:rsidRDefault="0022516B">
      <w:pPr>
        <w:pStyle w:val="BodyText"/>
        <w:ind w:left="100"/>
        <w:rPr>
          <w:del w:id="107" w:author="Raj Kesarapalli" w:date="2023-07-26T16:58:00Z"/>
        </w:rPr>
      </w:pPr>
      <w:del w:id="108" w:author="Raj Kesarapalli" w:date="2023-07-26T16:58:00Z">
        <w:r w:rsidDel="00703C83">
          <w:delText>Install Synopsys Bridge in the directory of your choice using the appropriate unzip tool for your OS.</w:delText>
        </w:r>
      </w:del>
    </w:p>
    <w:p w14:paraId="02FD4E7C" w14:textId="106FD94D" w:rsidR="00D64DB2" w:rsidDel="00703C83" w:rsidRDefault="00D64DB2">
      <w:pPr>
        <w:pStyle w:val="BodyText"/>
        <w:rPr>
          <w:del w:id="109" w:author="Raj Kesarapalli" w:date="2023-07-26T16:58:00Z"/>
          <w:sz w:val="25"/>
        </w:rPr>
      </w:pPr>
    </w:p>
    <w:p w14:paraId="4AB89229" w14:textId="49EA262F" w:rsidR="00D64DB2" w:rsidDel="00703C83" w:rsidRDefault="0022516B">
      <w:pPr>
        <w:pStyle w:val="BodyText"/>
        <w:spacing w:line="340" w:lineRule="auto"/>
        <w:ind w:left="100"/>
        <w:rPr>
          <w:del w:id="110" w:author="Raj Kesarapalli" w:date="2023-07-26T16:58:00Z"/>
        </w:rPr>
      </w:pPr>
      <w:del w:id="111" w:author="Raj Kesarapalli" w:date="2023-07-26T16:58:00Z">
        <w:r w:rsidDel="00703C83">
          <w:delText>If</w:delText>
        </w:r>
        <w:r w:rsidDel="00703C83">
          <w:rPr>
            <w:spacing w:val="-10"/>
          </w:rPr>
          <w:delText xml:space="preserve"> </w:delText>
        </w:r>
        <w:r w:rsidDel="00703C83">
          <w:delText>you</w:delText>
        </w:r>
        <w:r w:rsidDel="00703C83">
          <w:rPr>
            <w:spacing w:val="-10"/>
          </w:rPr>
          <w:delText xml:space="preserve"> </w:delText>
        </w:r>
        <w:r w:rsidDel="00703C83">
          <w:delText>need</w:delText>
        </w:r>
        <w:r w:rsidDel="00703C83">
          <w:rPr>
            <w:spacing w:val="-10"/>
          </w:rPr>
          <w:delText xml:space="preserve"> </w:delText>
        </w:r>
        <w:r w:rsidDel="00703C83">
          <w:delText>to</w:delText>
        </w:r>
        <w:r w:rsidDel="00703C83">
          <w:rPr>
            <w:spacing w:val="-10"/>
          </w:rPr>
          <w:delText xml:space="preserve"> </w:delText>
        </w:r>
        <w:r w:rsidDel="00703C83">
          <w:delText>install</w:delText>
        </w:r>
        <w:r w:rsidDel="00703C83">
          <w:rPr>
            <w:spacing w:val="-10"/>
          </w:rPr>
          <w:delText xml:space="preserve"> </w:delText>
        </w:r>
        <w:r w:rsidDel="00703C83">
          <w:delText>a</w:delText>
        </w:r>
        <w:r w:rsidDel="00703C83">
          <w:rPr>
            <w:spacing w:val="-10"/>
          </w:rPr>
          <w:delText xml:space="preserve"> </w:delText>
        </w:r>
        <w:r w:rsidDel="00703C83">
          <w:delText>new</w:delText>
        </w:r>
        <w:r w:rsidDel="00703C83">
          <w:rPr>
            <w:spacing w:val="-10"/>
          </w:rPr>
          <w:delText xml:space="preserve"> </w:delText>
        </w:r>
        <w:r w:rsidDel="00703C83">
          <w:delText>version</w:delText>
        </w:r>
        <w:r w:rsidDel="00703C83">
          <w:rPr>
            <w:spacing w:val="-10"/>
          </w:rPr>
          <w:delText xml:space="preserve"> </w:delText>
        </w:r>
        <w:r w:rsidDel="00703C83">
          <w:delText>of</w:delText>
        </w:r>
        <w:r w:rsidDel="00703C83">
          <w:rPr>
            <w:spacing w:val="-10"/>
          </w:rPr>
          <w:delText xml:space="preserve"> </w:delText>
        </w:r>
        <w:r w:rsidDel="00703C83">
          <w:delText>Synopsys</w:delText>
        </w:r>
        <w:r w:rsidDel="00703C83">
          <w:rPr>
            <w:spacing w:val="-10"/>
          </w:rPr>
          <w:delText xml:space="preserve"> </w:delText>
        </w:r>
        <w:r w:rsidDel="00703C83">
          <w:delText>Bridge,</w:delText>
        </w:r>
        <w:r w:rsidDel="00703C83">
          <w:rPr>
            <w:spacing w:val="-10"/>
          </w:rPr>
          <w:delText xml:space="preserve"> </w:delText>
        </w:r>
        <w:r w:rsidDel="00703C83">
          <w:delText>delete</w:delText>
        </w:r>
        <w:r w:rsidDel="00703C83">
          <w:rPr>
            <w:spacing w:val="-10"/>
          </w:rPr>
          <w:delText xml:space="preserve"> </w:delText>
        </w:r>
        <w:r w:rsidDel="00703C83">
          <w:delText>the</w:delText>
        </w:r>
        <w:r w:rsidDel="00703C83">
          <w:rPr>
            <w:spacing w:val="-9"/>
          </w:rPr>
          <w:delText xml:space="preserve"> </w:delText>
        </w:r>
        <w:r w:rsidDel="00703C83">
          <w:delText>old</w:delText>
        </w:r>
        <w:r w:rsidDel="00703C83">
          <w:rPr>
            <w:spacing w:val="-10"/>
          </w:rPr>
          <w:delText xml:space="preserve"> </w:delText>
        </w:r>
        <w:r w:rsidDel="00703C83">
          <w:delText>version</w:delText>
        </w:r>
        <w:r w:rsidDel="00703C83">
          <w:rPr>
            <w:spacing w:val="-10"/>
          </w:rPr>
          <w:delText xml:space="preserve"> </w:delText>
        </w:r>
        <w:r w:rsidDel="00703C83">
          <w:delText>if</w:delText>
        </w:r>
        <w:r w:rsidDel="00703C83">
          <w:rPr>
            <w:spacing w:val="-10"/>
          </w:rPr>
          <w:delText xml:space="preserve"> </w:delText>
        </w:r>
        <w:r w:rsidDel="00703C83">
          <w:delText>using</w:delText>
        </w:r>
        <w:r w:rsidDel="00703C83">
          <w:rPr>
            <w:spacing w:val="-10"/>
          </w:rPr>
          <w:delText xml:space="preserve"> </w:delText>
        </w:r>
        <w:r w:rsidDel="00703C83">
          <w:delText>the</w:delText>
        </w:r>
        <w:r w:rsidDel="00703C83">
          <w:rPr>
            <w:spacing w:val="-10"/>
          </w:rPr>
          <w:delText xml:space="preserve"> </w:delText>
        </w:r>
        <w:r w:rsidDel="00703C83">
          <w:delText>same</w:delText>
        </w:r>
        <w:r w:rsidDel="00703C83">
          <w:rPr>
            <w:spacing w:val="-10"/>
          </w:rPr>
          <w:delText xml:space="preserve"> </w:delText>
        </w:r>
        <w:r w:rsidDel="00703C83">
          <w:delText>install directory.</w:delText>
        </w:r>
      </w:del>
    </w:p>
    <w:p w14:paraId="25CC01B2" w14:textId="77777777" w:rsidR="00D64DB2" w:rsidRDefault="00D64DB2">
      <w:pPr>
        <w:spacing w:line="340" w:lineRule="auto"/>
        <w:sectPr w:rsidR="00D64DB2">
          <w:pgSz w:w="12240" w:h="15840"/>
          <w:pgMar w:top="520" w:right="1320" w:bottom="280" w:left="1340" w:header="720" w:footer="720" w:gutter="0"/>
          <w:cols w:space="720"/>
        </w:sectPr>
      </w:pPr>
    </w:p>
    <w:p w14:paraId="1E69C921" w14:textId="77777777" w:rsidR="00D64DB2" w:rsidRDefault="0022516B">
      <w:pPr>
        <w:pStyle w:val="Heading1"/>
      </w:pPr>
      <w:bookmarkStart w:id="112" w:name="Chapter_2._Synopsys_Bridge_CLI"/>
      <w:bookmarkStart w:id="113" w:name="_bookmark5"/>
      <w:bookmarkStart w:id="114" w:name="_bookmark6"/>
      <w:bookmarkEnd w:id="112"/>
      <w:bookmarkEnd w:id="113"/>
      <w:bookmarkEnd w:id="114"/>
      <w:r>
        <w:lastRenderedPageBreak/>
        <w:t>Chapter 2. Synopsys Bridge CLI</w:t>
      </w:r>
    </w:p>
    <w:p w14:paraId="5B55CB0E" w14:textId="77777777" w:rsidR="00D64DB2" w:rsidRDefault="0022516B">
      <w:pPr>
        <w:pStyle w:val="Heading2"/>
        <w:spacing w:before="284"/>
      </w:pPr>
      <w:bookmarkStart w:id="115" w:name="Using_Synopsys_Bridge_CLI"/>
      <w:bookmarkEnd w:id="115"/>
      <w:r>
        <w:t>Using Synopsys Bridge CLI</w:t>
      </w:r>
    </w:p>
    <w:p w14:paraId="055BD0A6" w14:textId="3D35D2DC" w:rsidR="00D64DB2" w:rsidDel="008647E7" w:rsidRDefault="0022516B" w:rsidP="008647E7">
      <w:pPr>
        <w:pStyle w:val="p"/>
        <w:spacing w:before="0" w:beforeAutospacing="0"/>
        <w:rPr>
          <w:del w:id="116" w:author="Raj Kesarapalli" w:date="2023-07-26T17:00:00Z"/>
        </w:rPr>
      </w:pPr>
      <w:del w:id="117" w:author="Raj Kesarapalli" w:date="2023-07-26T17:00:00Z">
        <w:r w:rsidDel="008647E7">
          <w:delText>The steps in this procedure show you the basics of using Synopsys Bridge to run scans. The example command</w:delText>
        </w:r>
        <w:r w:rsidDel="008647E7">
          <w:rPr>
            <w:spacing w:val="-12"/>
          </w:rPr>
          <w:delText xml:space="preserve"> </w:delText>
        </w:r>
        <w:r w:rsidDel="008647E7">
          <w:delText>below</w:delText>
        </w:r>
        <w:r w:rsidDel="008647E7">
          <w:rPr>
            <w:spacing w:val="-12"/>
          </w:rPr>
          <w:delText xml:space="preserve"> </w:delText>
        </w:r>
        <w:r w:rsidDel="008647E7">
          <w:delText>is</w:delText>
        </w:r>
        <w:r w:rsidDel="008647E7">
          <w:rPr>
            <w:spacing w:val="-12"/>
          </w:rPr>
          <w:delText xml:space="preserve"> </w:delText>
        </w:r>
        <w:r w:rsidDel="008647E7">
          <w:delText>from</w:delText>
        </w:r>
        <w:r w:rsidDel="008647E7">
          <w:rPr>
            <w:spacing w:val="-12"/>
          </w:rPr>
          <w:delText xml:space="preserve"> </w:delText>
        </w:r>
        <w:r w:rsidDel="008647E7">
          <w:delText>a</w:delText>
        </w:r>
        <w:r w:rsidDel="008647E7">
          <w:rPr>
            <w:spacing w:val="-12"/>
          </w:rPr>
          <w:delText xml:space="preserve"> </w:delText>
        </w:r>
        <w:r w:rsidDel="008647E7">
          <w:delText>Polaris</w:delText>
        </w:r>
        <w:r w:rsidDel="008647E7">
          <w:rPr>
            <w:spacing w:val="-11"/>
          </w:rPr>
          <w:delText xml:space="preserve"> </w:delText>
        </w:r>
        <w:r w:rsidDel="008647E7">
          <w:delText>integration.</w:delText>
        </w:r>
        <w:r w:rsidDel="008647E7">
          <w:rPr>
            <w:spacing w:val="-12"/>
          </w:rPr>
          <w:delText xml:space="preserve"> </w:delText>
        </w:r>
        <w:r w:rsidDel="008647E7">
          <w:delText>For</w:delText>
        </w:r>
        <w:r w:rsidDel="008647E7">
          <w:rPr>
            <w:spacing w:val="-12"/>
          </w:rPr>
          <w:delText xml:space="preserve"> </w:delText>
        </w:r>
        <w:r w:rsidDel="008647E7">
          <w:delText>the</w:delText>
        </w:r>
        <w:r w:rsidDel="008647E7">
          <w:rPr>
            <w:spacing w:val="-12"/>
          </w:rPr>
          <w:delText xml:space="preserve"> </w:delText>
        </w:r>
        <w:r w:rsidDel="008647E7">
          <w:delText>details</w:delText>
        </w:r>
        <w:r w:rsidDel="008647E7">
          <w:rPr>
            <w:spacing w:val="-12"/>
          </w:rPr>
          <w:delText xml:space="preserve"> </w:delText>
        </w:r>
        <w:r w:rsidDel="008647E7">
          <w:delText>of</w:delText>
        </w:r>
        <w:r w:rsidDel="008647E7">
          <w:rPr>
            <w:spacing w:val="-11"/>
          </w:rPr>
          <w:delText xml:space="preserve"> </w:delText>
        </w:r>
        <w:r w:rsidDel="008647E7">
          <w:delText>Synopsys</w:delText>
        </w:r>
        <w:r w:rsidDel="008647E7">
          <w:rPr>
            <w:spacing w:val="-12"/>
          </w:rPr>
          <w:delText xml:space="preserve"> </w:delText>
        </w:r>
        <w:r w:rsidDel="008647E7">
          <w:delText>Bridge</w:delText>
        </w:r>
        <w:r w:rsidDel="008647E7">
          <w:rPr>
            <w:spacing w:val="-12"/>
          </w:rPr>
          <w:delText xml:space="preserve"> </w:delText>
        </w:r>
        <w:r w:rsidDel="008647E7">
          <w:delText>calls</w:delText>
        </w:r>
        <w:r w:rsidDel="008647E7">
          <w:rPr>
            <w:spacing w:val="-12"/>
          </w:rPr>
          <w:delText xml:space="preserve"> </w:delText>
        </w:r>
        <w:r w:rsidDel="008647E7">
          <w:delText>to</w:delText>
        </w:r>
        <w:r w:rsidDel="008647E7">
          <w:rPr>
            <w:spacing w:val="-12"/>
          </w:rPr>
          <w:delText xml:space="preserve"> </w:delText>
        </w:r>
        <w:r w:rsidDel="008647E7">
          <w:delText>other</w:delText>
        </w:r>
        <w:r w:rsidDel="008647E7">
          <w:rPr>
            <w:spacing w:val="-12"/>
          </w:rPr>
          <w:delText xml:space="preserve"> </w:delText>
        </w:r>
        <w:r w:rsidDel="008647E7">
          <w:delText>Synopsys security</w:delText>
        </w:r>
        <w:r w:rsidDel="008647E7">
          <w:rPr>
            <w:spacing w:val="-11"/>
          </w:rPr>
          <w:delText xml:space="preserve"> </w:delText>
        </w:r>
        <w:r w:rsidDel="008647E7">
          <w:delText>scanning</w:delText>
        </w:r>
        <w:r w:rsidDel="008647E7">
          <w:rPr>
            <w:spacing w:val="-10"/>
          </w:rPr>
          <w:delText xml:space="preserve"> </w:delText>
        </w:r>
        <w:r w:rsidDel="008647E7">
          <w:delText>tools,</w:delText>
        </w:r>
        <w:r w:rsidDel="008647E7">
          <w:rPr>
            <w:spacing w:val="-10"/>
          </w:rPr>
          <w:delText xml:space="preserve"> </w:delText>
        </w:r>
        <w:r w:rsidDel="008647E7">
          <w:delText>see</w:delText>
        </w:r>
        <w:r w:rsidDel="008647E7">
          <w:rPr>
            <w:spacing w:val="-10"/>
          </w:rPr>
          <w:delText xml:space="preserve"> </w:delText>
        </w:r>
        <w:r w:rsidDel="008647E7">
          <w:delText>Schema</w:delText>
        </w:r>
        <w:r w:rsidDel="008647E7">
          <w:rPr>
            <w:spacing w:val="-11"/>
          </w:rPr>
          <w:delText xml:space="preserve"> </w:delText>
        </w:r>
        <w:r w:rsidDel="008647E7">
          <w:delText>Resources</w:delText>
        </w:r>
        <w:r w:rsidDel="008647E7">
          <w:rPr>
            <w:spacing w:val="-10"/>
          </w:rPr>
          <w:delText xml:space="preserve"> </w:delText>
        </w:r>
        <w:r w:rsidDel="008647E7">
          <w:delText>And</w:delText>
        </w:r>
        <w:r w:rsidDel="008647E7">
          <w:rPr>
            <w:spacing w:val="-10"/>
          </w:rPr>
          <w:delText xml:space="preserve"> </w:delText>
        </w:r>
        <w:r w:rsidDel="008647E7">
          <w:delText>Extensions</w:delText>
        </w:r>
        <w:r w:rsidDel="008647E7">
          <w:rPr>
            <w:spacing w:val="-6"/>
          </w:rPr>
          <w:delText xml:space="preserve"> </w:delText>
        </w:r>
        <w:r w:rsidDel="008647E7">
          <w:rPr>
            <w:rFonts w:ascii="Arial"/>
            <w:i/>
          </w:rPr>
          <w:delText>(on</w:delText>
        </w:r>
        <w:r w:rsidDel="008647E7">
          <w:rPr>
            <w:rFonts w:ascii="Arial"/>
            <w:i/>
            <w:spacing w:val="-10"/>
          </w:rPr>
          <w:delText xml:space="preserve"> </w:delText>
        </w:r>
        <w:r w:rsidDel="008647E7">
          <w:rPr>
            <w:rFonts w:ascii="Arial"/>
            <w:i/>
          </w:rPr>
          <w:delText>page</w:delText>
        </w:r>
        <w:r w:rsidDel="008647E7">
          <w:rPr>
            <w:rFonts w:ascii="Arial"/>
            <w:i/>
          </w:rPr>
          <w:tab/>
          <w:delText xml:space="preserve">) </w:delText>
        </w:r>
        <w:r w:rsidDel="008647E7">
          <w:delText>for a list of Synopsys Bridge</w:delText>
        </w:r>
        <w:r w:rsidDel="008647E7">
          <w:rPr>
            <w:spacing w:val="-6"/>
          </w:rPr>
          <w:delText xml:space="preserve"> </w:delText>
        </w:r>
        <w:r w:rsidDel="008647E7">
          <w:delText>resources</w:delText>
        </w:r>
        <w:r w:rsidDel="008647E7">
          <w:rPr>
            <w:spacing w:val="-6"/>
          </w:rPr>
          <w:delText xml:space="preserve"> </w:delText>
        </w:r>
        <w:r w:rsidDel="008647E7">
          <w:delText>and</w:delText>
        </w:r>
        <w:r w:rsidDel="008647E7">
          <w:rPr>
            <w:spacing w:val="-6"/>
          </w:rPr>
          <w:delText xml:space="preserve"> </w:delText>
        </w:r>
        <w:r w:rsidDel="008647E7">
          <w:fldChar w:fldCharType="begin"/>
        </w:r>
        <w:r w:rsidDel="008647E7">
          <w:delInstrText>HYPERLINK \l "_bookmark13"</w:delInstrText>
        </w:r>
        <w:r w:rsidDel="008647E7">
          <w:fldChar w:fldCharType="separate"/>
        </w:r>
        <w:r w:rsidDel="008647E7">
          <w:rPr>
            <w:color w:val="337AB7"/>
          </w:rPr>
          <w:delText>Black</w:delText>
        </w:r>
        <w:r w:rsidDel="008647E7">
          <w:rPr>
            <w:color w:val="337AB7"/>
            <w:spacing w:val="-6"/>
          </w:rPr>
          <w:delText xml:space="preserve"> </w:delText>
        </w:r>
        <w:r w:rsidDel="008647E7">
          <w:rPr>
            <w:color w:val="337AB7"/>
          </w:rPr>
          <w:delText xml:space="preserve">Duck </w:delText>
        </w:r>
        <w:r w:rsidDel="008647E7">
          <w:rPr>
            <w:color w:val="337AB7"/>
          </w:rPr>
          <w:fldChar w:fldCharType="end"/>
        </w:r>
        <w:r w:rsidDel="008647E7">
          <w:fldChar w:fldCharType="begin"/>
        </w:r>
        <w:r w:rsidDel="008647E7">
          <w:delInstrText>HYPERLINK \l "_bookmark13"</w:delInstrText>
        </w:r>
        <w:r w:rsidDel="008647E7">
          <w:fldChar w:fldCharType="separate"/>
        </w:r>
        <w:r w:rsidDel="008647E7">
          <w:rPr>
            <w:rFonts w:ascii="Arial"/>
            <w:i/>
            <w:color w:val="337AB7"/>
          </w:rPr>
          <w:delText>(on</w:delText>
        </w:r>
        <w:r w:rsidDel="008647E7">
          <w:rPr>
            <w:rFonts w:ascii="Arial"/>
            <w:i/>
            <w:color w:val="337AB7"/>
          </w:rPr>
          <w:fldChar w:fldCharType="end"/>
        </w:r>
        <w:r w:rsidDel="008647E7">
          <w:rPr>
            <w:rFonts w:ascii="Arial"/>
            <w:i/>
            <w:color w:val="337AB7"/>
            <w:spacing w:val="-5"/>
          </w:rPr>
          <w:delText xml:space="preserve"> </w:delText>
        </w:r>
        <w:r w:rsidDel="008647E7">
          <w:fldChar w:fldCharType="begin"/>
        </w:r>
        <w:r w:rsidDel="008647E7">
          <w:delInstrText>HYPERLINK \l "_bookmark13"</w:delInstrText>
        </w:r>
        <w:r w:rsidDel="008647E7">
          <w:fldChar w:fldCharType="separate"/>
        </w:r>
        <w:r w:rsidDel="008647E7">
          <w:rPr>
            <w:rFonts w:ascii="Arial"/>
            <w:i/>
            <w:color w:val="337AB7"/>
          </w:rPr>
          <w:delText>page</w:delText>
        </w:r>
        <w:r w:rsidDel="008647E7">
          <w:rPr>
            <w:rFonts w:ascii="Arial"/>
            <w:i/>
            <w:color w:val="337AB7"/>
            <w:spacing w:val="-7"/>
          </w:rPr>
          <w:delText xml:space="preserve"> </w:delText>
        </w:r>
        <w:r w:rsidDel="008647E7">
          <w:rPr>
            <w:rFonts w:ascii="Arial"/>
            <w:i/>
            <w:color w:val="337AB7"/>
            <w:spacing w:val="-7"/>
          </w:rPr>
          <w:fldChar w:fldCharType="end"/>
        </w:r>
        <w:r w:rsidDel="008647E7">
          <w:fldChar w:fldCharType="begin"/>
        </w:r>
        <w:r w:rsidDel="008647E7">
          <w:delInstrText>HYPERLINK \l "_bookmark13"</w:delInstrText>
        </w:r>
        <w:r w:rsidDel="008647E7">
          <w:fldChar w:fldCharType="separate"/>
        </w:r>
        <w:r w:rsidDel="008647E7">
          <w:rPr>
            <w:rFonts w:ascii="Arial"/>
            <w:i/>
            <w:color w:val="337AB7"/>
          </w:rPr>
          <w:delText>12</w:delText>
        </w:r>
        <w:r w:rsidDel="008647E7">
          <w:rPr>
            <w:rFonts w:ascii="Arial"/>
            <w:i/>
            <w:color w:val="337AB7"/>
          </w:rPr>
          <w:fldChar w:fldCharType="end"/>
        </w:r>
        <w:r w:rsidDel="008647E7">
          <w:fldChar w:fldCharType="begin"/>
        </w:r>
        <w:r w:rsidDel="008647E7">
          <w:delInstrText>HYPERLINK \l "_bookmark13"</w:delInstrText>
        </w:r>
        <w:r w:rsidDel="008647E7">
          <w:fldChar w:fldCharType="separate"/>
        </w:r>
        <w:r w:rsidDel="008647E7">
          <w:rPr>
            <w:rFonts w:ascii="Arial"/>
            <w:i/>
            <w:color w:val="337AB7"/>
          </w:rPr>
          <w:delText>)</w:delText>
        </w:r>
        <w:r w:rsidDel="008647E7">
          <w:rPr>
            <w:rFonts w:ascii="Arial"/>
            <w:i/>
            <w:color w:val="337AB7"/>
            <w:spacing w:val="-12"/>
          </w:rPr>
          <w:delText xml:space="preserve"> </w:delText>
        </w:r>
        <w:r w:rsidDel="008647E7">
          <w:rPr>
            <w:rFonts w:ascii="Arial"/>
            <w:i/>
            <w:color w:val="337AB7"/>
            <w:spacing w:val="-12"/>
          </w:rPr>
          <w:fldChar w:fldCharType="end"/>
        </w:r>
        <w:r w:rsidDel="008647E7">
          <w:delText>or</w:delText>
        </w:r>
        <w:r w:rsidDel="008647E7">
          <w:rPr>
            <w:spacing w:val="-6"/>
          </w:rPr>
          <w:delText xml:space="preserve"> </w:delText>
        </w:r>
        <w:r w:rsidDel="008647E7">
          <w:fldChar w:fldCharType="begin"/>
        </w:r>
        <w:r w:rsidDel="008647E7">
          <w:delInstrText>HYPERLINK \l "_bookmark14"</w:delInstrText>
        </w:r>
        <w:r w:rsidDel="008647E7">
          <w:fldChar w:fldCharType="separate"/>
        </w:r>
        <w:r w:rsidDel="008647E7">
          <w:rPr>
            <w:color w:val="337AB7"/>
          </w:rPr>
          <w:delText>Coverity</w:delText>
        </w:r>
        <w:r w:rsidDel="008647E7">
          <w:rPr>
            <w:color w:val="337AB7"/>
            <w:spacing w:val="-6"/>
          </w:rPr>
          <w:delText xml:space="preserve"> </w:delText>
        </w:r>
        <w:r w:rsidDel="008647E7">
          <w:rPr>
            <w:color w:val="337AB7"/>
          </w:rPr>
          <w:delText xml:space="preserve">Connect </w:delText>
        </w:r>
        <w:r w:rsidDel="008647E7">
          <w:rPr>
            <w:color w:val="337AB7"/>
          </w:rPr>
          <w:fldChar w:fldCharType="end"/>
        </w:r>
        <w:r w:rsidDel="008647E7">
          <w:fldChar w:fldCharType="begin"/>
        </w:r>
        <w:r w:rsidDel="008647E7">
          <w:delInstrText>HYPERLINK \l "_bookmark14"</w:delInstrText>
        </w:r>
        <w:r w:rsidDel="008647E7">
          <w:fldChar w:fldCharType="separate"/>
        </w:r>
        <w:r w:rsidDel="008647E7">
          <w:rPr>
            <w:rFonts w:ascii="Arial"/>
            <w:i/>
            <w:color w:val="337AB7"/>
          </w:rPr>
          <w:delText>(on</w:delText>
        </w:r>
        <w:r w:rsidDel="008647E7">
          <w:rPr>
            <w:rFonts w:ascii="Arial"/>
            <w:i/>
            <w:color w:val="337AB7"/>
          </w:rPr>
          <w:fldChar w:fldCharType="end"/>
        </w:r>
        <w:r w:rsidDel="008647E7">
          <w:rPr>
            <w:rFonts w:ascii="Arial"/>
            <w:i/>
            <w:color w:val="337AB7"/>
            <w:spacing w:val="-6"/>
          </w:rPr>
          <w:delText xml:space="preserve"> </w:delText>
        </w:r>
        <w:r w:rsidDel="008647E7">
          <w:fldChar w:fldCharType="begin"/>
        </w:r>
        <w:r w:rsidDel="008647E7">
          <w:delInstrText>HYPERLINK \l "_bookmark14"</w:delInstrText>
        </w:r>
        <w:r w:rsidDel="008647E7">
          <w:fldChar w:fldCharType="separate"/>
        </w:r>
        <w:r w:rsidDel="008647E7">
          <w:rPr>
            <w:rFonts w:ascii="Arial"/>
            <w:i/>
            <w:color w:val="337AB7"/>
          </w:rPr>
          <w:delText>page</w:delText>
        </w:r>
        <w:r w:rsidDel="008647E7">
          <w:rPr>
            <w:rFonts w:ascii="Arial"/>
            <w:i/>
            <w:color w:val="337AB7"/>
            <w:spacing w:val="-6"/>
          </w:rPr>
          <w:delText xml:space="preserve"> </w:delText>
        </w:r>
        <w:r w:rsidDel="008647E7">
          <w:rPr>
            <w:rFonts w:ascii="Arial"/>
            <w:i/>
            <w:color w:val="337AB7"/>
            <w:spacing w:val="-6"/>
          </w:rPr>
          <w:fldChar w:fldCharType="end"/>
        </w:r>
        <w:r w:rsidDel="008647E7">
          <w:fldChar w:fldCharType="begin"/>
        </w:r>
        <w:r w:rsidDel="008647E7">
          <w:delInstrText>HYPERLINK \l "_bookmark14"</w:delInstrText>
        </w:r>
        <w:r w:rsidDel="008647E7">
          <w:fldChar w:fldCharType="separate"/>
        </w:r>
        <w:r w:rsidDel="008647E7">
          <w:rPr>
            <w:rFonts w:ascii="Arial"/>
            <w:i/>
            <w:color w:val="337AB7"/>
          </w:rPr>
          <w:delText>14</w:delText>
        </w:r>
        <w:r w:rsidDel="008647E7">
          <w:rPr>
            <w:rFonts w:ascii="Arial"/>
            <w:i/>
            <w:color w:val="337AB7"/>
          </w:rPr>
          <w:fldChar w:fldCharType="end"/>
        </w:r>
        <w:r w:rsidDel="008647E7">
          <w:fldChar w:fldCharType="begin"/>
        </w:r>
        <w:r w:rsidDel="008647E7">
          <w:delInstrText>HYPERLINK \l "_bookmark14"</w:delInstrText>
        </w:r>
        <w:r w:rsidDel="008647E7">
          <w:fldChar w:fldCharType="separate"/>
        </w:r>
        <w:r w:rsidDel="008647E7">
          <w:rPr>
            <w:rFonts w:ascii="Arial"/>
            <w:i/>
            <w:color w:val="337AB7"/>
          </w:rPr>
          <w:delText>)</w:delText>
        </w:r>
        <w:r w:rsidDel="008647E7">
          <w:rPr>
            <w:rFonts w:ascii="Arial"/>
            <w:i/>
            <w:color w:val="337AB7"/>
            <w:spacing w:val="-12"/>
          </w:rPr>
          <w:delText xml:space="preserve"> </w:delText>
        </w:r>
        <w:r w:rsidDel="008647E7">
          <w:rPr>
            <w:rFonts w:ascii="Arial"/>
            <w:i/>
            <w:color w:val="337AB7"/>
            <w:spacing w:val="-12"/>
          </w:rPr>
          <w:fldChar w:fldCharType="end"/>
        </w:r>
        <w:r w:rsidDel="008647E7">
          <w:delText>integration</w:delText>
        </w:r>
        <w:r w:rsidDel="008647E7">
          <w:rPr>
            <w:spacing w:val="-6"/>
          </w:rPr>
          <w:delText xml:space="preserve"> </w:delText>
        </w:r>
        <w:r w:rsidDel="008647E7">
          <w:delText>topics</w:delText>
        </w:r>
      </w:del>
    </w:p>
    <w:p w14:paraId="09B362AC" w14:textId="77777777" w:rsidR="008647E7" w:rsidRDefault="008647E7">
      <w:pPr>
        <w:pStyle w:val="BodyText"/>
        <w:spacing w:before="9"/>
        <w:rPr>
          <w:ins w:id="118" w:author="Raj Kesarapalli" w:date="2023-07-26T17:00:00Z"/>
        </w:rPr>
      </w:pPr>
    </w:p>
    <w:p w14:paraId="3B192073" w14:textId="77777777" w:rsidR="008647E7" w:rsidRPr="00D520D7" w:rsidRDefault="008647E7" w:rsidP="008647E7">
      <w:pPr>
        <w:pStyle w:val="p"/>
        <w:spacing w:before="0" w:beforeAutospacing="0"/>
        <w:rPr>
          <w:ins w:id="119" w:author="Raj Kesarapalli" w:date="2023-07-26T17:00:00Z"/>
          <w:rFonts w:ascii="Roboto" w:eastAsia="Roboto" w:hAnsi="Roboto" w:cs="Roboto"/>
          <w:sz w:val="20"/>
          <w:szCs w:val="20"/>
          <w:lang w:bidi="en-US"/>
        </w:rPr>
      </w:pPr>
      <w:ins w:id="120" w:author="Raj Kesarapalli" w:date="2023-07-26T17:00:00Z">
        <w:r w:rsidRPr="00D520D7">
          <w:rPr>
            <w:rFonts w:ascii="Roboto" w:eastAsia="Roboto" w:hAnsi="Roboto" w:cs="Roboto"/>
            <w:sz w:val="20"/>
            <w:szCs w:val="20"/>
            <w:lang w:bidi="en-US"/>
          </w:rPr>
          <w:t xml:space="preserve">Once you have synopsys-bridge executable installed, you are ready to use Synopsys Bridge to integrate SAST and/or SCA scans into your CI/CD pipeline. </w:t>
        </w:r>
      </w:ins>
    </w:p>
    <w:p w14:paraId="4DFEB5FE" w14:textId="77777777" w:rsidR="008647E7" w:rsidRPr="00D520D7" w:rsidRDefault="008647E7" w:rsidP="008647E7">
      <w:pPr>
        <w:pStyle w:val="p"/>
        <w:spacing w:before="0" w:beforeAutospacing="0"/>
        <w:rPr>
          <w:ins w:id="121" w:author="Raj Kesarapalli" w:date="2023-07-26T17:00:00Z"/>
          <w:rFonts w:ascii="Roboto" w:eastAsia="Roboto" w:hAnsi="Roboto" w:cs="Roboto"/>
          <w:sz w:val="20"/>
          <w:szCs w:val="20"/>
          <w:lang w:bidi="en-US"/>
        </w:rPr>
      </w:pPr>
      <w:ins w:id="122" w:author="Raj Kesarapalli" w:date="2023-07-26T17:00:00Z">
        <w:r w:rsidRPr="00D520D7">
          <w:rPr>
            <w:rFonts w:ascii="Roboto" w:eastAsia="Roboto" w:hAnsi="Roboto" w:cs="Roboto"/>
            <w:sz w:val="20"/>
            <w:szCs w:val="20"/>
            <w:lang w:bidi="en-US"/>
          </w:rPr>
          <w:t>You can run Synopsys Bridge in one of the following two ways:</w:t>
        </w:r>
      </w:ins>
    </w:p>
    <w:p w14:paraId="37B909F6" w14:textId="77777777" w:rsidR="008647E7" w:rsidRPr="00E40491" w:rsidRDefault="008647E7" w:rsidP="008647E7">
      <w:pPr>
        <w:pStyle w:val="p"/>
        <w:numPr>
          <w:ilvl w:val="0"/>
          <w:numId w:val="10"/>
        </w:numPr>
        <w:spacing w:before="0" w:beforeAutospacing="0"/>
        <w:rPr>
          <w:ins w:id="123" w:author="Raj Kesarapalli" w:date="2023-07-26T17:00:00Z"/>
          <w:color w:val="00B0F0"/>
          <w:u w:val="single"/>
        </w:rPr>
      </w:pPr>
      <w:ins w:id="124" w:author="Raj Kesarapalli" w:date="2023-07-26T17:00:00Z">
        <w:r w:rsidRPr="00E40491">
          <w:rPr>
            <w:color w:val="00B0F0"/>
            <w:u w:val="single"/>
          </w:rPr>
          <w:t>By passing arguments thru a JSON file</w:t>
        </w:r>
      </w:ins>
    </w:p>
    <w:p w14:paraId="50C0050C" w14:textId="77777777" w:rsidR="008647E7" w:rsidRPr="00E40491" w:rsidRDefault="008647E7" w:rsidP="008647E7">
      <w:pPr>
        <w:pStyle w:val="p"/>
        <w:numPr>
          <w:ilvl w:val="0"/>
          <w:numId w:val="10"/>
        </w:numPr>
        <w:spacing w:before="0" w:beforeAutospacing="0"/>
        <w:rPr>
          <w:ins w:id="125" w:author="Raj Kesarapalli" w:date="2023-07-26T17:00:00Z"/>
          <w:color w:val="00B0F0"/>
          <w:u w:val="single"/>
        </w:rPr>
      </w:pPr>
      <w:ins w:id="126" w:author="Raj Kesarapalli" w:date="2023-07-26T17:00:00Z">
        <w:r w:rsidRPr="00E40491">
          <w:rPr>
            <w:color w:val="00B0F0"/>
            <w:u w:val="single"/>
          </w:rPr>
          <w:t>By passing arguments on the command line</w:t>
        </w:r>
      </w:ins>
    </w:p>
    <w:p w14:paraId="69D7CF78" w14:textId="77777777" w:rsidR="008647E7" w:rsidRDefault="008647E7">
      <w:pPr>
        <w:pStyle w:val="BodyText"/>
        <w:tabs>
          <w:tab w:val="left" w:pos="7133"/>
        </w:tabs>
        <w:spacing w:before="213" w:line="340" w:lineRule="auto"/>
        <w:ind w:left="100" w:right="281"/>
        <w:rPr>
          <w:ins w:id="127" w:author="Raj Kesarapalli" w:date="2023-07-26T17:01:00Z"/>
        </w:rPr>
      </w:pPr>
    </w:p>
    <w:p w14:paraId="3594D3E7" w14:textId="77777777" w:rsidR="008647E7" w:rsidRDefault="008647E7" w:rsidP="008647E7">
      <w:pPr>
        <w:pStyle w:val="p"/>
        <w:spacing w:before="0" w:beforeAutospacing="0"/>
        <w:rPr>
          <w:ins w:id="128" w:author="Raj Kesarapalli" w:date="2023-07-26T17:01:00Z"/>
        </w:rPr>
      </w:pPr>
      <w:ins w:id="129" w:author="Raj Kesarapalli" w:date="2023-07-26T17:01:00Z">
        <w:r>
          <w:t xml:space="preserve">For a complete list of exit codes returned by Synopsys Bridge, see </w:t>
        </w:r>
        <w:r>
          <w:rPr>
            <w:rFonts w:ascii="Roboto" w:hAnsi="Roboto"/>
            <w:color w:val="323E48"/>
            <w:shd w:val="clear" w:color="auto" w:fill="FFFFFF"/>
          </w:rPr>
          <w:t>the </w:t>
        </w:r>
        <w:r>
          <w:fldChar w:fldCharType="begin"/>
        </w:r>
        <w:r>
          <w:instrText>HYPERLINK "https://synopsys-theme-dev.zoominsoftware.io/bundle/bridge/page/documentation/c_exit-codes.html"</w:instrText>
        </w:r>
        <w:r>
          <w:fldChar w:fldCharType="separate"/>
        </w:r>
        <w:r>
          <w:rPr>
            <w:rStyle w:val="Hyperlink"/>
            <w:rFonts w:ascii="Roboto" w:hAnsi="Roboto"/>
            <w:color w:val="3887F6"/>
            <w:shd w:val="clear" w:color="auto" w:fill="FFFFFF"/>
          </w:rPr>
          <w:t>Exit Code</w:t>
        </w:r>
        <w:r>
          <w:rPr>
            <w:rStyle w:val="Hyperlink"/>
            <w:rFonts w:ascii="Roboto" w:hAnsi="Roboto"/>
            <w:color w:val="3887F6"/>
            <w:shd w:val="clear" w:color="auto" w:fill="FFFFFF"/>
          </w:rPr>
          <w:fldChar w:fldCharType="end"/>
        </w:r>
        <w:r>
          <w:rPr>
            <w:rFonts w:ascii="Roboto" w:hAnsi="Roboto"/>
            <w:color w:val="323E48"/>
            <w:shd w:val="clear" w:color="auto" w:fill="FFFFFF"/>
          </w:rPr>
          <w:t> table.</w:t>
        </w:r>
      </w:ins>
    </w:p>
    <w:p w14:paraId="5DD0A4C8" w14:textId="77777777" w:rsidR="008647E7" w:rsidRDefault="008647E7">
      <w:pPr>
        <w:pStyle w:val="BodyText"/>
        <w:tabs>
          <w:tab w:val="left" w:pos="7133"/>
        </w:tabs>
        <w:spacing w:before="213" w:line="340" w:lineRule="auto"/>
        <w:ind w:left="100" w:right="281"/>
        <w:rPr>
          <w:ins w:id="130" w:author="Raj Kesarapalli" w:date="2023-07-26T17:00:00Z"/>
        </w:rPr>
      </w:pPr>
    </w:p>
    <w:p w14:paraId="2E602DBF" w14:textId="3DC2804F" w:rsidR="00D64DB2" w:rsidDel="008647E7" w:rsidRDefault="0022516B">
      <w:pPr>
        <w:pStyle w:val="BodyText"/>
        <w:spacing w:line="237" w:lineRule="exact"/>
        <w:ind w:left="100"/>
        <w:rPr>
          <w:del w:id="131" w:author="Raj Kesarapalli" w:date="2023-07-26T17:00:00Z"/>
        </w:rPr>
      </w:pPr>
      <w:del w:id="132" w:author="Raj Kesarapalli" w:date="2023-07-26T17:00:00Z">
        <w:r w:rsidDel="008647E7">
          <w:delText>for the details of launching scans with those products.</w:delText>
        </w:r>
      </w:del>
    </w:p>
    <w:p w14:paraId="3AC7D021" w14:textId="69C138C7" w:rsidR="00D64DB2" w:rsidDel="008647E7" w:rsidRDefault="00D64DB2">
      <w:pPr>
        <w:pStyle w:val="BodyText"/>
        <w:spacing w:before="5"/>
        <w:rPr>
          <w:del w:id="133" w:author="Raj Kesarapalli" w:date="2023-07-26T17:00:00Z"/>
          <w:sz w:val="30"/>
        </w:rPr>
      </w:pPr>
    </w:p>
    <w:p w14:paraId="1E88505E" w14:textId="4897FC79" w:rsidR="00D64DB2" w:rsidDel="008647E7" w:rsidRDefault="0022516B">
      <w:pPr>
        <w:pStyle w:val="ListParagraph"/>
        <w:numPr>
          <w:ilvl w:val="0"/>
          <w:numId w:val="6"/>
        </w:numPr>
        <w:tabs>
          <w:tab w:val="left" w:pos="700"/>
        </w:tabs>
        <w:rPr>
          <w:del w:id="134" w:author="Raj Kesarapalli" w:date="2023-07-26T17:00:00Z"/>
          <w:sz w:val="20"/>
        </w:rPr>
      </w:pPr>
      <w:del w:id="135" w:author="Raj Kesarapalli" w:date="2023-07-26T17:00:00Z">
        <w:r w:rsidDel="008647E7">
          <w:rPr>
            <w:sz w:val="20"/>
          </w:rPr>
          <w:delText xml:space="preserve">Add Synopsys Bridge to your </w:delText>
        </w:r>
        <w:r w:rsidDel="008647E7">
          <w:rPr>
            <w:rFonts w:ascii="Courier New"/>
            <w:sz w:val="16"/>
            <w:shd w:val="clear" w:color="auto" w:fill="EDEDED"/>
          </w:rPr>
          <w:delText>PATH</w:delText>
        </w:r>
        <w:r w:rsidDel="008647E7">
          <w:rPr>
            <w:rFonts w:ascii="Courier New"/>
            <w:spacing w:val="-62"/>
            <w:sz w:val="16"/>
          </w:rPr>
          <w:delText xml:space="preserve"> </w:delText>
        </w:r>
        <w:r w:rsidDel="008647E7">
          <w:rPr>
            <w:sz w:val="20"/>
          </w:rPr>
          <w:delText>environment variable.</w:delText>
        </w:r>
      </w:del>
    </w:p>
    <w:p w14:paraId="6E7FD979" w14:textId="1764271B" w:rsidR="00D64DB2" w:rsidDel="008647E7" w:rsidRDefault="0022516B">
      <w:pPr>
        <w:pStyle w:val="ListParagraph"/>
        <w:numPr>
          <w:ilvl w:val="0"/>
          <w:numId w:val="6"/>
        </w:numPr>
        <w:tabs>
          <w:tab w:val="left" w:pos="700"/>
        </w:tabs>
        <w:spacing w:before="100" w:line="340" w:lineRule="auto"/>
        <w:ind w:right="464"/>
        <w:rPr>
          <w:del w:id="136" w:author="Raj Kesarapalli" w:date="2023-07-26T17:00:00Z"/>
          <w:sz w:val="20"/>
        </w:rPr>
      </w:pPr>
      <w:del w:id="137" w:author="Raj Kesarapalli" w:date="2023-07-26T17:00:00Z">
        <w:r w:rsidDel="008647E7">
          <w:rPr>
            <w:sz w:val="20"/>
          </w:rPr>
          <w:delText>If</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pacing w:val="-3"/>
            <w:sz w:val="20"/>
          </w:rPr>
          <w:delText>haven't</w:delText>
        </w:r>
        <w:r w:rsidDel="008647E7">
          <w:rPr>
            <w:spacing w:val="-10"/>
            <w:sz w:val="20"/>
          </w:rPr>
          <w:delText xml:space="preserve"> </w:delText>
        </w:r>
        <w:r w:rsidDel="008647E7">
          <w:rPr>
            <w:sz w:val="20"/>
          </w:rPr>
          <w:delText>already</w:delText>
        </w:r>
        <w:r w:rsidDel="008647E7">
          <w:rPr>
            <w:spacing w:val="-10"/>
            <w:sz w:val="20"/>
          </w:rPr>
          <w:delText xml:space="preserve"> </w:delText>
        </w:r>
        <w:r w:rsidDel="008647E7">
          <w:rPr>
            <w:sz w:val="20"/>
          </w:rPr>
          <w:delText>done</w:delText>
        </w:r>
        <w:r w:rsidDel="008647E7">
          <w:rPr>
            <w:spacing w:val="-10"/>
            <w:sz w:val="20"/>
          </w:rPr>
          <w:delText xml:space="preserve"> </w:delText>
        </w:r>
        <w:r w:rsidDel="008647E7">
          <w:rPr>
            <w:sz w:val="20"/>
          </w:rPr>
          <w:delText>so,</w:delText>
        </w:r>
        <w:r w:rsidDel="008647E7">
          <w:rPr>
            <w:spacing w:val="-10"/>
            <w:sz w:val="20"/>
          </w:rPr>
          <w:delText xml:space="preserve"> </w:delText>
        </w:r>
        <w:r w:rsidDel="008647E7">
          <w:rPr>
            <w:sz w:val="20"/>
          </w:rPr>
          <w:delText>create</w:delText>
        </w:r>
        <w:r w:rsidDel="008647E7">
          <w:rPr>
            <w:spacing w:val="-10"/>
            <w:sz w:val="20"/>
          </w:rPr>
          <w:delText xml:space="preserve"> </w:delText>
        </w:r>
        <w:r w:rsidDel="008647E7">
          <w:rPr>
            <w:sz w:val="20"/>
          </w:rPr>
          <w:delText>an</w:delText>
        </w:r>
        <w:r w:rsidDel="008647E7">
          <w:rPr>
            <w:spacing w:val="-10"/>
            <w:sz w:val="20"/>
          </w:rPr>
          <w:delText xml:space="preserve"> </w:delText>
        </w:r>
        <w:r w:rsidDel="008647E7">
          <w:rPr>
            <w:sz w:val="20"/>
          </w:rPr>
          <w:delText>access</w:delText>
        </w:r>
        <w:r w:rsidDel="008647E7">
          <w:rPr>
            <w:spacing w:val="-10"/>
            <w:sz w:val="20"/>
          </w:rPr>
          <w:delText xml:space="preserve"> </w:delText>
        </w:r>
        <w:r w:rsidDel="008647E7">
          <w:rPr>
            <w:sz w:val="20"/>
          </w:rPr>
          <w:delText>token.</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method</w:delText>
        </w:r>
        <w:r w:rsidDel="008647E7">
          <w:rPr>
            <w:spacing w:val="-10"/>
            <w:sz w:val="20"/>
          </w:rPr>
          <w:delText xml:space="preserve"> </w:delText>
        </w:r>
        <w:r w:rsidDel="008647E7">
          <w:rPr>
            <w:sz w:val="20"/>
          </w:rPr>
          <w:delText>by</w:delText>
        </w:r>
        <w:r w:rsidDel="008647E7">
          <w:rPr>
            <w:spacing w:val="-10"/>
            <w:sz w:val="20"/>
          </w:rPr>
          <w:delText xml:space="preserve"> </w:delText>
        </w:r>
        <w:r w:rsidDel="008647E7">
          <w:rPr>
            <w:sz w:val="20"/>
          </w:rPr>
          <w:delText>which</w:delText>
        </w:r>
        <w:r w:rsidDel="008647E7">
          <w:rPr>
            <w:spacing w:val="-9"/>
            <w:sz w:val="20"/>
          </w:rPr>
          <w:delText xml:space="preserve"> </w:delText>
        </w:r>
        <w:r w:rsidDel="008647E7">
          <w:rPr>
            <w:sz w:val="20"/>
          </w:rPr>
          <w:delText>you</w:delText>
        </w:r>
        <w:r w:rsidDel="008647E7">
          <w:rPr>
            <w:spacing w:val="-10"/>
            <w:sz w:val="20"/>
          </w:rPr>
          <w:delText xml:space="preserve"> </w:delText>
        </w:r>
        <w:r w:rsidDel="008647E7">
          <w:rPr>
            <w:sz w:val="20"/>
          </w:rPr>
          <w:delText>create</w:delText>
        </w:r>
        <w:r w:rsidDel="008647E7">
          <w:rPr>
            <w:spacing w:val="-10"/>
            <w:sz w:val="20"/>
          </w:rPr>
          <w:delText xml:space="preserve"> </w:delText>
        </w:r>
        <w:r w:rsidDel="008647E7">
          <w:rPr>
            <w:sz w:val="20"/>
          </w:rPr>
          <w:delText>a</w:delText>
        </w:r>
        <w:r w:rsidDel="008647E7">
          <w:rPr>
            <w:spacing w:val="-10"/>
            <w:sz w:val="20"/>
          </w:rPr>
          <w:delText xml:space="preserve"> </w:delText>
        </w:r>
        <w:r w:rsidDel="008647E7">
          <w:rPr>
            <w:sz w:val="20"/>
          </w:rPr>
          <w:delText>token may</w:delText>
        </w:r>
        <w:r w:rsidDel="008647E7">
          <w:rPr>
            <w:spacing w:val="-5"/>
            <w:sz w:val="20"/>
          </w:rPr>
          <w:delText xml:space="preserve"> </w:delText>
        </w:r>
        <w:r w:rsidDel="008647E7">
          <w:rPr>
            <w:sz w:val="20"/>
          </w:rPr>
          <w:delText>vary</w:delText>
        </w:r>
        <w:r w:rsidDel="008647E7">
          <w:rPr>
            <w:spacing w:val="-5"/>
            <w:sz w:val="20"/>
          </w:rPr>
          <w:delText xml:space="preserve"> </w:delText>
        </w:r>
        <w:r w:rsidDel="008647E7">
          <w:rPr>
            <w:sz w:val="20"/>
          </w:rPr>
          <w:delText>depending</w:delText>
        </w:r>
        <w:r w:rsidDel="008647E7">
          <w:rPr>
            <w:spacing w:val="-5"/>
            <w:sz w:val="20"/>
          </w:rPr>
          <w:delText xml:space="preserve"> </w:delText>
        </w:r>
        <w:r w:rsidDel="008647E7">
          <w:rPr>
            <w:sz w:val="20"/>
          </w:rPr>
          <w:delText>on</w:delText>
        </w:r>
        <w:r w:rsidDel="008647E7">
          <w:rPr>
            <w:spacing w:val="-5"/>
            <w:sz w:val="20"/>
          </w:rPr>
          <w:delText xml:space="preserve"> </w:delText>
        </w:r>
        <w:r w:rsidDel="008647E7">
          <w:rPr>
            <w:sz w:val="20"/>
          </w:rPr>
          <w:delText>which</w:delText>
        </w:r>
        <w:r w:rsidDel="008647E7">
          <w:rPr>
            <w:spacing w:val="-5"/>
            <w:sz w:val="20"/>
          </w:rPr>
          <w:delText xml:space="preserve"> </w:delText>
        </w:r>
        <w:r w:rsidDel="008647E7">
          <w:rPr>
            <w:sz w:val="20"/>
          </w:rPr>
          <w:delText>Synopsys</w:delText>
        </w:r>
        <w:r w:rsidDel="008647E7">
          <w:rPr>
            <w:spacing w:val="-5"/>
            <w:sz w:val="20"/>
          </w:rPr>
          <w:delText xml:space="preserve"> </w:delText>
        </w:r>
        <w:r w:rsidDel="008647E7">
          <w:rPr>
            <w:sz w:val="20"/>
          </w:rPr>
          <w:delText>security</w:delText>
        </w:r>
        <w:r w:rsidDel="008647E7">
          <w:rPr>
            <w:spacing w:val="-5"/>
            <w:sz w:val="20"/>
          </w:rPr>
          <w:delText xml:space="preserve"> </w:delText>
        </w:r>
        <w:r w:rsidDel="008647E7">
          <w:rPr>
            <w:sz w:val="20"/>
          </w:rPr>
          <w:delText>product</w:delText>
        </w:r>
        <w:r w:rsidDel="008647E7">
          <w:rPr>
            <w:spacing w:val="-5"/>
            <w:sz w:val="20"/>
          </w:rPr>
          <w:delText xml:space="preserve"> </w:delText>
        </w:r>
        <w:r w:rsidDel="008647E7">
          <w:rPr>
            <w:sz w:val="20"/>
          </w:rPr>
          <w:delText>you're</w:delText>
        </w:r>
        <w:r w:rsidDel="008647E7">
          <w:rPr>
            <w:spacing w:val="-5"/>
            <w:sz w:val="20"/>
          </w:rPr>
          <w:delText xml:space="preserve"> </w:delText>
        </w:r>
        <w:r w:rsidDel="008647E7">
          <w:rPr>
            <w:sz w:val="20"/>
          </w:rPr>
          <w:delText>integrating.</w:delText>
        </w:r>
      </w:del>
    </w:p>
    <w:p w14:paraId="39C6E10E" w14:textId="7276EFDD" w:rsidR="00D64DB2" w:rsidDel="008647E7" w:rsidRDefault="0022516B">
      <w:pPr>
        <w:pStyle w:val="ListParagraph"/>
        <w:numPr>
          <w:ilvl w:val="0"/>
          <w:numId w:val="6"/>
        </w:numPr>
        <w:tabs>
          <w:tab w:val="left" w:pos="700"/>
        </w:tabs>
        <w:spacing w:line="340" w:lineRule="auto"/>
        <w:ind w:right="442"/>
        <w:rPr>
          <w:del w:id="138" w:author="Raj Kesarapalli" w:date="2023-07-26T17:00:00Z"/>
          <w:sz w:val="20"/>
        </w:rPr>
      </w:pPr>
      <w:del w:id="139" w:author="Raj Kesarapalli" w:date="2023-07-26T17:00:00Z">
        <w:r w:rsidDel="008647E7">
          <w:rPr>
            <w:sz w:val="20"/>
          </w:rPr>
          <w:delText>Select</w:delText>
        </w:r>
        <w:r w:rsidDel="008647E7">
          <w:rPr>
            <w:spacing w:val="-13"/>
            <w:sz w:val="20"/>
          </w:rPr>
          <w:delText xml:space="preserve"> </w:delText>
        </w:r>
        <w:r w:rsidDel="008647E7">
          <w:rPr>
            <w:sz w:val="20"/>
          </w:rPr>
          <w:delText>the</w:delText>
        </w:r>
        <w:r w:rsidDel="008647E7">
          <w:rPr>
            <w:spacing w:val="-12"/>
            <w:sz w:val="20"/>
          </w:rPr>
          <w:delText xml:space="preserve"> </w:delText>
        </w:r>
        <w:r w:rsidDel="008647E7">
          <w:rPr>
            <w:sz w:val="20"/>
          </w:rPr>
          <w:delText>code</w:delText>
        </w:r>
        <w:r w:rsidDel="008647E7">
          <w:rPr>
            <w:spacing w:val="-12"/>
            <w:sz w:val="20"/>
          </w:rPr>
          <w:delText xml:space="preserve"> </w:delText>
        </w:r>
        <w:r w:rsidDel="008647E7">
          <w:rPr>
            <w:sz w:val="20"/>
          </w:rPr>
          <w:delText>base</w:delText>
        </w:r>
        <w:r w:rsidDel="008647E7">
          <w:rPr>
            <w:spacing w:val="-12"/>
            <w:sz w:val="20"/>
          </w:rPr>
          <w:delText xml:space="preserve"> </w:delText>
        </w:r>
        <w:r w:rsidDel="008647E7">
          <w:rPr>
            <w:sz w:val="20"/>
          </w:rPr>
          <w:delText>directory</w:delText>
        </w:r>
        <w:r w:rsidDel="008647E7">
          <w:rPr>
            <w:spacing w:val="-12"/>
            <w:sz w:val="20"/>
          </w:rPr>
          <w:delText xml:space="preserve"> </w:delText>
        </w:r>
        <w:r w:rsidDel="008647E7">
          <w:rPr>
            <w:sz w:val="20"/>
          </w:rPr>
          <w:delText>to</w:delText>
        </w:r>
        <w:r w:rsidDel="008647E7">
          <w:rPr>
            <w:spacing w:val="-12"/>
            <w:sz w:val="20"/>
          </w:rPr>
          <w:delText xml:space="preserve"> </w:delText>
        </w:r>
        <w:r w:rsidDel="008647E7">
          <w:rPr>
            <w:sz w:val="20"/>
          </w:rPr>
          <w:delText>scan</w:delText>
        </w:r>
        <w:r w:rsidDel="008647E7">
          <w:rPr>
            <w:spacing w:val="-12"/>
            <w:sz w:val="20"/>
          </w:rPr>
          <w:delText xml:space="preserve"> </w:delText>
        </w:r>
        <w:r w:rsidDel="008647E7">
          <w:rPr>
            <w:sz w:val="20"/>
          </w:rPr>
          <w:delText>and</w:delText>
        </w:r>
        <w:r w:rsidDel="008647E7">
          <w:rPr>
            <w:spacing w:val="-12"/>
            <w:sz w:val="20"/>
          </w:rPr>
          <w:delText xml:space="preserve"> </w:delText>
        </w:r>
        <w:r w:rsidDel="008647E7">
          <w:rPr>
            <w:sz w:val="20"/>
          </w:rPr>
          <w:delText>pass</w:delText>
        </w:r>
        <w:r w:rsidDel="008647E7">
          <w:rPr>
            <w:spacing w:val="-12"/>
            <w:sz w:val="20"/>
          </w:rPr>
          <w:delText xml:space="preserve"> </w:delText>
        </w:r>
        <w:r w:rsidDel="008647E7">
          <w:rPr>
            <w:sz w:val="20"/>
          </w:rPr>
          <w:delText>your</w:delText>
        </w:r>
        <w:r w:rsidDel="008647E7">
          <w:rPr>
            <w:spacing w:val="-12"/>
            <w:sz w:val="20"/>
          </w:rPr>
          <w:delText xml:space="preserve"> </w:delText>
        </w:r>
        <w:r w:rsidDel="008647E7">
          <w:rPr>
            <w:sz w:val="20"/>
          </w:rPr>
          <w:delText>Synopsys</w:delText>
        </w:r>
        <w:r w:rsidDel="008647E7">
          <w:rPr>
            <w:spacing w:val="-12"/>
            <w:sz w:val="20"/>
          </w:rPr>
          <w:delText xml:space="preserve"> </w:delText>
        </w:r>
        <w:r w:rsidDel="008647E7">
          <w:rPr>
            <w:sz w:val="20"/>
          </w:rPr>
          <w:delText>Bridge</w:delText>
        </w:r>
        <w:r w:rsidDel="008647E7">
          <w:rPr>
            <w:spacing w:val="-12"/>
            <w:sz w:val="20"/>
          </w:rPr>
          <w:delText xml:space="preserve"> </w:delText>
        </w:r>
        <w:r w:rsidDel="008647E7">
          <w:rPr>
            <w:sz w:val="20"/>
          </w:rPr>
          <w:delText>arguments</w:delText>
        </w:r>
        <w:r w:rsidDel="008647E7">
          <w:rPr>
            <w:spacing w:val="-12"/>
            <w:sz w:val="20"/>
          </w:rPr>
          <w:delText xml:space="preserve"> </w:delText>
        </w:r>
        <w:r w:rsidDel="008647E7">
          <w:rPr>
            <w:sz w:val="20"/>
          </w:rPr>
          <w:delText>using</w:delText>
        </w:r>
        <w:r w:rsidDel="008647E7">
          <w:rPr>
            <w:spacing w:val="-13"/>
            <w:sz w:val="20"/>
          </w:rPr>
          <w:delText xml:space="preserve"> </w:delText>
        </w:r>
        <w:r w:rsidDel="008647E7">
          <w:rPr>
            <w:sz w:val="20"/>
          </w:rPr>
          <w:delText>either</w:delText>
        </w:r>
        <w:r w:rsidDel="008647E7">
          <w:rPr>
            <w:spacing w:val="-12"/>
            <w:sz w:val="20"/>
          </w:rPr>
          <w:delText xml:space="preserve"> </w:delText>
        </w:r>
        <w:r w:rsidDel="008647E7">
          <w:rPr>
            <w:sz w:val="20"/>
          </w:rPr>
          <w:delText>a</w:delText>
        </w:r>
        <w:r w:rsidDel="008647E7">
          <w:rPr>
            <w:color w:val="337AB7"/>
            <w:sz w:val="20"/>
          </w:rPr>
          <w:delText xml:space="preserve"> </w:delText>
        </w:r>
        <w:r w:rsidDel="008647E7">
          <w:fldChar w:fldCharType="begin"/>
        </w:r>
        <w:r w:rsidDel="008647E7">
          <w:delInstrText>HYPERLINK \l "_bookmark7"</w:delInstrText>
        </w:r>
        <w:r w:rsidDel="008647E7">
          <w:fldChar w:fldCharType="separate"/>
        </w:r>
        <w:r w:rsidDel="008647E7">
          <w:rPr>
            <w:color w:val="337AB7"/>
            <w:sz w:val="20"/>
          </w:rPr>
          <w:delText xml:space="preserve">JSON file </w:delText>
        </w:r>
        <w:r w:rsidDel="008647E7">
          <w:rPr>
            <w:color w:val="337AB7"/>
            <w:sz w:val="20"/>
          </w:rPr>
          <w:fldChar w:fldCharType="end"/>
        </w:r>
        <w:r w:rsidDel="008647E7">
          <w:fldChar w:fldCharType="begin"/>
        </w:r>
        <w:r w:rsidDel="008647E7">
          <w:delInstrText>HYPERLINK \l "_bookmark7"</w:delInstrText>
        </w:r>
        <w:r w:rsidDel="008647E7">
          <w:fldChar w:fldCharType="separate"/>
        </w:r>
        <w:r w:rsidDel="008647E7">
          <w:rPr>
            <w:rFonts w:ascii="Arial"/>
            <w:i/>
            <w:color w:val="337AB7"/>
            <w:sz w:val="20"/>
          </w:rPr>
          <w:delText>(on</w:delText>
        </w:r>
        <w:r w:rsidDel="008647E7">
          <w:rPr>
            <w:rFonts w:ascii="Arial"/>
            <w:i/>
            <w:color w:val="337AB7"/>
            <w:sz w:val="20"/>
          </w:rPr>
          <w:fldChar w:fldCharType="end"/>
        </w:r>
        <w:r w:rsidDel="008647E7">
          <w:rPr>
            <w:rFonts w:ascii="Arial"/>
            <w:i/>
            <w:color w:val="337AB7"/>
            <w:sz w:val="20"/>
          </w:rPr>
          <w:delText xml:space="preserve"> </w:delText>
        </w:r>
        <w:r w:rsidDel="008647E7">
          <w:fldChar w:fldCharType="begin"/>
        </w:r>
        <w:r w:rsidDel="008647E7">
          <w:delInstrText>HYPERLINK \l "_bookmark7"</w:delInstrText>
        </w:r>
        <w:r w:rsidDel="008647E7">
          <w:fldChar w:fldCharType="separate"/>
        </w:r>
        <w:r w:rsidDel="008647E7">
          <w:rPr>
            <w:rFonts w:ascii="Arial"/>
            <w:i/>
            <w:color w:val="337AB7"/>
            <w:sz w:val="20"/>
          </w:rPr>
          <w:delText xml:space="preserve">page </w:delText>
        </w:r>
        <w:r w:rsidDel="008647E7">
          <w:rPr>
            <w:rFonts w:ascii="Arial"/>
            <w:i/>
            <w:color w:val="337AB7"/>
            <w:sz w:val="20"/>
          </w:rPr>
          <w:fldChar w:fldCharType="end"/>
        </w:r>
        <w:r w:rsidDel="008647E7">
          <w:fldChar w:fldCharType="begin"/>
        </w:r>
        <w:r w:rsidDel="008647E7">
          <w:delInstrText>HYPERLINK \l "_bookmark7"</w:delInstrText>
        </w:r>
        <w:r w:rsidDel="008647E7">
          <w:fldChar w:fldCharType="separate"/>
        </w:r>
        <w:r w:rsidDel="008647E7">
          <w:rPr>
            <w:rFonts w:ascii="Arial"/>
            <w:i/>
            <w:color w:val="337AB7"/>
            <w:sz w:val="20"/>
          </w:rPr>
          <w:delText>7</w:delText>
        </w:r>
        <w:r w:rsidDel="008647E7">
          <w:rPr>
            <w:rFonts w:ascii="Arial"/>
            <w:i/>
            <w:color w:val="337AB7"/>
            <w:sz w:val="20"/>
          </w:rPr>
          <w:fldChar w:fldCharType="end"/>
        </w:r>
        <w:r w:rsidDel="008647E7">
          <w:fldChar w:fldCharType="begin"/>
        </w:r>
        <w:r w:rsidDel="008647E7">
          <w:delInstrText>HYPERLINK \l "_bookmark7"</w:delInstrText>
        </w:r>
        <w:r w:rsidDel="008647E7">
          <w:fldChar w:fldCharType="separate"/>
        </w:r>
        <w:r w:rsidDel="008647E7">
          <w:rPr>
            <w:rFonts w:ascii="Arial"/>
            <w:i/>
            <w:color w:val="337AB7"/>
            <w:sz w:val="20"/>
          </w:rPr>
          <w:delText xml:space="preserve">) </w:delText>
        </w:r>
        <w:r w:rsidDel="008647E7">
          <w:rPr>
            <w:rFonts w:ascii="Arial"/>
            <w:i/>
            <w:color w:val="337AB7"/>
            <w:sz w:val="20"/>
          </w:rPr>
          <w:fldChar w:fldCharType="end"/>
        </w:r>
        <w:r w:rsidDel="008647E7">
          <w:rPr>
            <w:sz w:val="20"/>
          </w:rPr>
          <w:delText xml:space="preserve">or </w:delText>
        </w:r>
        <w:r w:rsidDel="008647E7">
          <w:fldChar w:fldCharType="begin"/>
        </w:r>
        <w:r w:rsidDel="008647E7">
          <w:delInstrText>HYPERLINK \l "_bookmark8"</w:delInstrText>
        </w:r>
        <w:r w:rsidDel="008647E7">
          <w:fldChar w:fldCharType="separate"/>
        </w:r>
        <w:r w:rsidDel="008647E7">
          <w:rPr>
            <w:color w:val="337AB7"/>
            <w:sz w:val="20"/>
          </w:rPr>
          <w:delText xml:space="preserve">passing arguments on the command line </w:delText>
        </w:r>
        <w:r w:rsidDel="008647E7">
          <w:rPr>
            <w:color w:val="337AB7"/>
            <w:sz w:val="20"/>
          </w:rPr>
          <w:fldChar w:fldCharType="end"/>
        </w:r>
        <w:r w:rsidDel="008647E7">
          <w:fldChar w:fldCharType="begin"/>
        </w:r>
        <w:r w:rsidDel="008647E7">
          <w:delInstrText>HYPERLINK \l "_bookmark8"</w:delInstrText>
        </w:r>
        <w:r w:rsidDel="008647E7">
          <w:fldChar w:fldCharType="separate"/>
        </w:r>
        <w:r w:rsidDel="008647E7">
          <w:rPr>
            <w:rFonts w:ascii="Arial"/>
            <w:i/>
            <w:color w:val="337AB7"/>
            <w:sz w:val="20"/>
          </w:rPr>
          <w:delText>(on</w:delText>
        </w:r>
        <w:r w:rsidDel="008647E7">
          <w:rPr>
            <w:rFonts w:ascii="Arial"/>
            <w:i/>
            <w:color w:val="337AB7"/>
            <w:sz w:val="20"/>
          </w:rPr>
          <w:fldChar w:fldCharType="end"/>
        </w:r>
        <w:r w:rsidDel="008647E7">
          <w:rPr>
            <w:rFonts w:ascii="Arial"/>
            <w:i/>
            <w:color w:val="337AB7"/>
            <w:sz w:val="20"/>
          </w:rPr>
          <w:delText xml:space="preserve"> </w:delText>
        </w:r>
        <w:r w:rsidDel="008647E7">
          <w:fldChar w:fldCharType="begin"/>
        </w:r>
        <w:r w:rsidDel="008647E7">
          <w:delInstrText>HYPERLINK \l "_bookmark8"</w:delInstrText>
        </w:r>
        <w:r w:rsidDel="008647E7">
          <w:fldChar w:fldCharType="separate"/>
        </w:r>
        <w:r w:rsidDel="008647E7">
          <w:rPr>
            <w:rFonts w:ascii="Arial"/>
            <w:i/>
            <w:color w:val="337AB7"/>
            <w:sz w:val="20"/>
          </w:rPr>
          <w:delText>page</w:delText>
        </w:r>
        <w:r w:rsidDel="008647E7">
          <w:rPr>
            <w:rFonts w:ascii="Arial"/>
            <w:i/>
            <w:color w:val="337AB7"/>
            <w:spacing w:val="-33"/>
            <w:sz w:val="20"/>
          </w:rPr>
          <w:delText xml:space="preserve"> </w:delText>
        </w:r>
        <w:r w:rsidDel="008647E7">
          <w:rPr>
            <w:rFonts w:ascii="Arial"/>
            <w:i/>
            <w:color w:val="337AB7"/>
            <w:spacing w:val="-33"/>
            <w:sz w:val="20"/>
          </w:rPr>
          <w:fldChar w:fldCharType="end"/>
        </w:r>
        <w:r w:rsidDel="008647E7">
          <w:fldChar w:fldCharType="begin"/>
        </w:r>
        <w:r w:rsidDel="008647E7">
          <w:delInstrText>HYPERLINK \l "_bookmark8"</w:delInstrText>
        </w:r>
        <w:r w:rsidDel="008647E7">
          <w:fldChar w:fldCharType="separate"/>
        </w:r>
        <w:r w:rsidDel="008647E7">
          <w:rPr>
            <w:rFonts w:ascii="Arial"/>
            <w:i/>
            <w:color w:val="337AB7"/>
            <w:sz w:val="20"/>
          </w:rPr>
          <w:delText>8</w:delText>
        </w:r>
        <w:r w:rsidDel="008647E7">
          <w:rPr>
            <w:rFonts w:ascii="Arial"/>
            <w:i/>
            <w:color w:val="337AB7"/>
            <w:sz w:val="20"/>
          </w:rPr>
          <w:fldChar w:fldCharType="end"/>
        </w:r>
        <w:r w:rsidDel="008647E7">
          <w:fldChar w:fldCharType="begin"/>
        </w:r>
        <w:r w:rsidDel="008647E7">
          <w:delInstrText>HYPERLINK \l "_bookmark8"</w:delInstrText>
        </w:r>
        <w:r w:rsidDel="008647E7">
          <w:fldChar w:fldCharType="separate"/>
        </w:r>
        <w:r w:rsidDel="008647E7">
          <w:rPr>
            <w:rFonts w:ascii="Arial"/>
            <w:i/>
            <w:color w:val="337AB7"/>
            <w:sz w:val="20"/>
          </w:rPr>
          <w:delText>)</w:delText>
        </w:r>
        <w:r w:rsidDel="008647E7">
          <w:rPr>
            <w:rFonts w:ascii="Arial"/>
            <w:i/>
            <w:color w:val="337AB7"/>
            <w:sz w:val="20"/>
          </w:rPr>
          <w:fldChar w:fldCharType="end"/>
        </w:r>
        <w:r w:rsidDel="008647E7">
          <w:rPr>
            <w:sz w:val="20"/>
          </w:rPr>
          <w:delText>.</w:delText>
        </w:r>
      </w:del>
    </w:p>
    <w:p w14:paraId="1DB4B7B8" w14:textId="79C76235" w:rsidR="00D64DB2" w:rsidDel="008647E7" w:rsidRDefault="0022516B">
      <w:pPr>
        <w:pStyle w:val="ListParagraph"/>
        <w:numPr>
          <w:ilvl w:val="0"/>
          <w:numId w:val="6"/>
        </w:numPr>
        <w:tabs>
          <w:tab w:val="left" w:pos="700"/>
        </w:tabs>
        <w:spacing w:line="238" w:lineRule="exact"/>
        <w:rPr>
          <w:del w:id="140" w:author="Raj Kesarapalli" w:date="2023-07-26T17:00:00Z"/>
          <w:rFonts w:ascii="Arial"/>
          <w:i/>
          <w:sz w:val="20"/>
        </w:rPr>
      </w:pPr>
      <w:del w:id="141" w:author="Raj Kesarapalli" w:date="2023-07-26T17:00:00Z">
        <w:r w:rsidDel="008647E7">
          <w:rPr>
            <w:sz w:val="20"/>
          </w:rPr>
          <w:delText>Synopsys</w:delText>
        </w:r>
        <w:r w:rsidDel="008647E7">
          <w:rPr>
            <w:spacing w:val="-8"/>
            <w:sz w:val="20"/>
          </w:rPr>
          <w:delText xml:space="preserve"> </w:delText>
        </w:r>
        <w:r w:rsidDel="008647E7">
          <w:rPr>
            <w:sz w:val="20"/>
          </w:rPr>
          <w:delText>Bridge</w:delText>
        </w:r>
        <w:r w:rsidDel="008647E7">
          <w:rPr>
            <w:spacing w:val="-7"/>
            <w:sz w:val="20"/>
          </w:rPr>
          <w:delText xml:space="preserve"> </w:delText>
        </w:r>
        <w:r w:rsidDel="008647E7">
          <w:rPr>
            <w:sz w:val="20"/>
          </w:rPr>
          <w:delText>sends</w:delText>
        </w:r>
        <w:r w:rsidDel="008647E7">
          <w:rPr>
            <w:spacing w:val="-7"/>
            <w:sz w:val="20"/>
          </w:rPr>
          <w:delText xml:space="preserve"> </w:delText>
        </w:r>
        <w:r w:rsidDel="008647E7">
          <w:rPr>
            <w:sz w:val="20"/>
          </w:rPr>
          <w:delText>an</w:delText>
        </w:r>
        <w:r w:rsidDel="008647E7">
          <w:rPr>
            <w:spacing w:val="-7"/>
            <w:sz w:val="20"/>
          </w:rPr>
          <w:delText xml:space="preserve"> </w:delText>
        </w:r>
        <w:r w:rsidDel="008647E7">
          <w:rPr>
            <w:sz w:val="20"/>
          </w:rPr>
          <w:delText>exit</w:delText>
        </w:r>
        <w:r w:rsidDel="008647E7">
          <w:rPr>
            <w:spacing w:val="-7"/>
            <w:sz w:val="20"/>
          </w:rPr>
          <w:delText xml:space="preserve"> </w:delText>
        </w:r>
        <w:r w:rsidDel="008647E7">
          <w:rPr>
            <w:sz w:val="20"/>
          </w:rPr>
          <w:delText>code</w:delText>
        </w:r>
        <w:r w:rsidDel="008647E7">
          <w:rPr>
            <w:spacing w:val="-7"/>
            <w:sz w:val="20"/>
          </w:rPr>
          <w:delText xml:space="preserve"> </w:delText>
        </w:r>
        <w:r w:rsidDel="008647E7">
          <w:rPr>
            <w:sz w:val="20"/>
          </w:rPr>
          <w:delText>indicating</w:delText>
        </w:r>
        <w:r w:rsidDel="008647E7">
          <w:rPr>
            <w:spacing w:val="-7"/>
            <w:sz w:val="20"/>
          </w:rPr>
          <w:delText xml:space="preserve"> </w:delText>
        </w:r>
        <w:r w:rsidDel="008647E7">
          <w:rPr>
            <w:sz w:val="20"/>
          </w:rPr>
          <w:delText>the</w:delText>
        </w:r>
        <w:r w:rsidDel="008647E7">
          <w:rPr>
            <w:spacing w:val="-7"/>
            <w:sz w:val="20"/>
          </w:rPr>
          <w:delText xml:space="preserve"> </w:delText>
        </w:r>
        <w:r w:rsidDel="008647E7">
          <w:rPr>
            <w:sz w:val="20"/>
          </w:rPr>
          <w:delText>results</w:delText>
        </w:r>
        <w:r w:rsidDel="008647E7">
          <w:rPr>
            <w:spacing w:val="-7"/>
            <w:sz w:val="20"/>
          </w:rPr>
          <w:delText xml:space="preserve"> </w:delText>
        </w:r>
        <w:r w:rsidDel="008647E7">
          <w:rPr>
            <w:sz w:val="20"/>
          </w:rPr>
          <w:delText>of</w:delText>
        </w:r>
        <w:r w:rsidDel="008647E7">
          <w:rPr>
            <w:spacing w:val="-7"/>
            <w:sz w:val="20"/>
          </w:rPr>
          <w:delText xml:space="preserve"> </w:delText>
        </w:r>
        <w:r w:rsidDel="008647E7">
          <w:rPr>
            <w:sz w:val="20"/>
          </w:rPr>
          <w:delText>the</w:delText>
        </w:r>
        <w:r w:rsidDel="008647E7">
          <w:rPr>
            <w:spacing w:val="-7"/>
            <w:sz w:val="20"/>
          </w:rPr>
          <w:delText xml:space="preserve"> </w:delText>
        </w:r>
        <w:r w:rsidDel="008647E7">
          <w:rPr>
            <w:sz w:val="20"/>
          </w:rPr>
          <w:delText>scan.</w:delText>
        </w:r>
        <w:r w:rsidDel="008647E7">
          <w:rPr>
            <w:spacing w:val="-7"/>
            <w:sz w:val="20"/>
          </w:rPr>
          <w:delText xml:space="preserve"> </w:delText>
        </w:r>
        <w:r w:rsidDel="008647E7">
          <w:rPr>
            <w:sz w:val="20"/>
          </w:rPr>
          <w:delText>See</w:delText>
        </w:r>
        <w:r w:rsidDel="008647E7">
          <w:rPr>
            <w:spacing w:val="-7"/>
            <w:sz w:val="20"/>
          </w:rPr>
          <w:delText xml:space="preserve"> </w:delText>
        </w:r>
        <w:r w:rsidDel="008647E7">
          <w:rPr>
            <w:sz w:val="20"/>
          </w:rPr>
          <w:delText>the</w:delText>
        </w:r>
        <w:r w:rsidDel="008647E7">
          <w:rPr>
            <w:spacing w:val="-7"/>
            <w:sz w:val="20"/>
          </w:rPr>
          <w:delText xml:space="preserve"> </w:delText>
        </w:r>
        <w:r w:rsidDel="008647E7">
          <w:fldChar w:fldCharType="begin"/>
        </w:r>
        <w:r w:rsidDel="008647E7">
          <w:delInstrText>HYPERLINK \l "_bookmark17"</w:delInstrText>
        </w:r>
        <w:r w:rsidDel="008647E7">
          <w:fldChar w:fldCharType="separate"/>
        </w:r>
        <w:r w:rsidDel="008647E7">
          <w:rPr>
            <w:color w:val="337AB7"/>
            <w:sz w:val="20"/>
          </w:rPr>
          <w:delText>Exit</w:delText>
        </w:r>
        <w:r w:rsidDel="008647E7">
          <w:rPr>
            <w:color w:val="337AB7"/>
            <w:spacing w:val="-7"/>
            <w:sz w:val="20"/>
          </w:rPr>
          <w:delText xml:space="preserve"> </w:delText>
        </w:r>
        <w:r w:rsidDel="008647E7">
          <w:rPr>
            <w:color w:val="337AB7"/>
            <w:sz w:val="20"/>
          </w:rPr>
          <w:delText>Code</w:delText>
        </w:r>
        <w:r w:rsidDel="008647E7">
          <w:rPr>
            <w:color w:val="337AB7"/>
            <w:spacing w:val="-1"/>
            <w:sz w:val="20"/>
          </w:rPr>
          <w:delText xml:space="preserve"> </w:delText>
        </w:r>
        <w:r w:rsidDel="008647E7">
          <w:rPr>
            <w:color w:val="337AB7"/>
            <w:spacing w:val="-1"/>
            <w:sz w:val="20"/>
          </w:rPr>
          <w:fldChar w:fldCharType="end"/>
        </w:r>
        <w:r w:rsidDel="008647E7">
          <w:fldChar w:fldCharType="begin"/>
        </w:r>
        <w:r w:rsidDel="008647E7">
          <w:delInstrText>HYPERLINK \l "_bookmark17"</w:delInstrText>
        </w:r>
        <w:r w:rsidDel="008647E7">
          <w:fldChar w:fldCharType="separate"/>
        </w:r>
        <w:r w:rsidDel="008647E7">
          <w:rPr>
            <w:rFonts w:ascii="Arial"/>
            <w:i/>
            <w:color w:val="337AB7"/>
            <w:sz w:val="20"/>
          </w:rPr>
          <w:delText>(on</w:delText>
        </w:r>
        <w:r w:rsidDel="008647E7">
          <w:rPr>
            <w:rFonts w:ascii="Arial"/>
            <w:i/>
            <w:color w:val="337AB7"/>
            <w:sz w:val="20"/>
          </w:rPr>
          <w:fldChar w:fldCharType="end"/>
        </w:r>
        <w:r w:rsidDel="008647E7">
          <w:rPr>
            <w:rFonts w:ascii="Arial"/>
            <w:i/>
            <w:color w:val="337AB7"/>
            <w:spacing w:val="-6"/>
            <w:sz w:val="20"/>
          </w:rPr>
          <w:delText xml:space="preserve"> </w:delText>
        </w:r>
        <w:r w:rsidDel="008647E7">
          <w:fldChar w:fldCharType="begin"/>
        </w:r>
        <w:r w:rsidDel="008647E7">
          <w:delInstrText>HYPERLINK \l "_bookmark17"</w:delInstrText>
        </w:r>
        <w:r w:rsidDel="008647E7">
          <w:fldChar w:fldCharType="separate"/>
        </w:r>
        <w:r w:rsidDel="008647E7">
          <w:rPr>
            <w:rFonts w:ascii="Arial"/>
            <w:i/>
            <w:color w:val="337AB7"/>
            <w:sz w:val="20"/>
          </w:rPr>
          <w:delText>page</w:delText>
        </w:r>
        <w:r w:rsidDel="008647E7">
          <w:rPr>
            <w:rFonts w:ascii="Arial"/>
            <w:i/>
            <w:color w:val="337AB7"/>
            <w:sz w:val="20"/>
          </w:rPr>
          <w:fldChar w:fldCharType="end"/>
        </w:r>
      </w:del>
    </w:p>
    <w:p w14:paraId="38F8DB52" w14:textId="17117CE1" w:rsidR="00D64DB2" w:rsidDel="008647E7" w:rsidRDefault="00000000">
      <w:pPr>
        <w:spacing w:before="99"/>
        <w:ind w:left="700"/>
        <w:rPr>
          <w:del w:id="142" w:author="Raj Kesarapalli" w:date="2023-07-26T17:00:00Z"/>
          <w:sz w:val="20"/>
        </w:rPr>
      </w:pPr>
      <w:del w:id="143" w:author="Raj Kesarapalli" w:date="2023-07-26T17:00:00Z">
        <w:r w:rsidDel="008647E7">
          <w:fldChar w:fldCharType="begin"/>
        </w:r>
        <w:r w:rsidDel="008647E7">
          <w:delInstrText>HYPERLINK \l "_bookmark17"</w:delInstrText>
        </w:r>
        <w:r w:rsidDel="008647E7">
          <w:fldChar w:fldCharType="separate"/>
        </w:r>
        <w:r w:rsidR="0022516B" w:rsidDel="008647E7">
          <w:rPr>
            <w:rFonts w:ascii="Arial"/>
            <w:i/>
            <w:color w:val="337AB7"/>
            <w:sz w:val="20"/>
          </w:rPr>
          <w:delText>33</w:delText>
        </w:r>
        <w:r w:rsidDel="008647E7">
          <w:rPr>
            <w:rFonts w:ascii="Arial"/>
            <w:i/>
            <w:color w:val="337AB7"/>
            <w:sz w:val="20"/>
          </w:rPr>
          <w:fldChar w:fldCharType="end"/>
        </w:r>
        <w:r w:rsidDel="008647E7">
          <w:fldChar w:fldCharType="begin"/>
        </w:r>
        <w:r w:rsidDel="008647E7">
          <w:delInstrText>HYPERLINK \l "_bookmark17"</w:delInstrText>
        </w:r>
        <w:r w:rsidDel="008647E7">
          <w:fldChar w:fldCharType="separate"/>
        </w:r>
        <w:r w:rsidR="0022516B" w:rsidDel="008647E7">
          <w:rPr>
            <w:rFonts w:ascii="Arial"/>
            <w:i/>
            <w:color w:val="337AB7"/>
            <w:sz w:val="20"/>
          </w:rPr>
          <w:delText xml:space="preserve">) </w:delText>
        </w:r>
        <w:r w:rsidDel="008647E7">
          <w:rPr>
            <w:rFonts w:ascii="Arial"/>
            <w:i/>
            <w:color w:val="337AB7"/>
            <w:sz w:val="20"/>
          </w:rPr>
          <w:fldChar w:fldCharType="end"/>
        </w:r>
        <w:r w:rsidR="0022516B" w:rsidDel="008647E7">
          <w:rPr>
            <w:sz w:val="20"/>
          </w:rPr>
          <w:delText>table.</w:delText>
        </w:r>
      </w:del>
    </w:p>
    <w:p w14:paraId="3E02AB96" w14:textId="77777777" w:rsidR="00D64DB2" w:rsidRDefault="00D64DB2">
      <w:pPr>
        <w:pStyle w:val="BodyText"/>
        <w:spacing w:before="9"/>
        <w:rPr>
          <w:sz w:val="27"/>
        </w:rPr>
      </w:pPr>
    </w:p>
    <w:p w14:paraId="077D6852" w14:textId="77777777" w:rsidR="00D64DB2" w:rsidRDefault="0022516B">
      <w:pPr>
        <w:pStyle w:val="Heading3"/>
        <w:spacing w:before="1"/>
      </w:pPr>
      <w:bookmarkStart w:id="144" w:name="Passing_Arguments_using_a_JSON_file"/>
      <w:bookmarkStart w:id="145" w:name="_bookmark7"/>
      <w:bookmarkEnd w:id="144"/>
      <w:bookmarkEnd w:id="145"/>
      <w:r>
        <w:t>Passing Arguments using a JSON file</w:t>
      </w:r>
    </w:p>
    <w:p w14:paraId="21D96F3E" w14:textId="77777777" w:rsidR="008647E7" w:rsidRDefault="008647E7" w:rsidP="008647E7">
      <w:pPr>
        <w:shd w:val="clear" w:color="auto" w:fill="FFFFFF"/>
        <w:spacing w:after="100" w:afterAutospacing="1"/>
        <w:rPr>
          <w:ins w:id="146" w:author="Raj Kesarapalli" w:date="2023-07-26T17:02:00Z"/>
          <w:sz w:val="20"/>
          <w:szCs w:val="20"/>
        </w:rPr>
      </w:pPr>
    </w:p>
    <w:p w14:paraId="38B4F7A1" w14:textId="1022CB2E" w:rsidR="008647E7" w:rsidRPr="00D520D7" w:rsidRDefault="008647E7" w:rsidP="008647E7">
      <w:pPr>
        <w:shd w:val="clear" w:color="auto" w:fill="FFFFFF"/>
        <w:spacing w:after="100" w:afterAutospacing="1"/>
        <w:rPr>
          <w:ins w:id="147" w:author="Raj Kesarapalli" w:date="2023-07-26T17:02:00Z"/>
          <w:sz w:val="20"/>
          <w:szCs w:val="20"/>
        </w:rPr>
      </w:pPr>
      <w:ins w:id="148" w:author="Raj Kesarapalli" w:date="2023-07-26T17:02:00Z">
        <w:r w:rsidRPr="00D520D7">
          <w:rPr>
            <w:sz w:val="20"/>
            <w:szCs w:val="20"/>
          </w:rPr>
          <w:t>Passing arguments using a JSON file greatly simplifies the command line and promotes reuse. Here are the steps:</w:t>
        </w:r>
      </w:ins>
    </w:p>
    <w:p w14:paraId="118CB242" w14:textId="77777777" w:rsidR="008647E7" w:rsidRPr="00D520D7" w:rsidRDefault="008647E7" w:rsidP="008647E7">
      <w:pPr>
        <w:pStyle w:val="ListParagraph"/>
        <w:widowControl/>
        <w:numPr>
          <w:ilvl w:val="0"/>
          <w:numId w:val="11"/>
        </w:numPr>
        <w:shd w:val="clear" w:color="auto" w:fill="FFFFFF"/>
        <w:autoSpaceDE/>
        <w:autoSpaceDN/>
        <w:spacing w:after="100" w:afterAutospacing="1"/>
        <w:contextualSpacing/>
        <w:rPr>
          <w:ins w:id="149" w:author="Raj Kesarapalli" w:date="2023-07-26T17:02:00Z"/>
          <w:sz w:val="20"/>
          <w:szCs w:val="20"/>
        </w:rPr>
      </w:pPr>
      <w:ins w:id="150" w:author="Raj Kesarapalli" w:date="2023-07-26T17:02:00Z">
        <w:r w:rsidRPr="00D520D7">
          <w:rPr>
            <w:sz w:val="20"/>
            <w:szCs w:val="20"/>
          </w:rPr>
          <w:t>Create an access token in the web interface of the Synopsys security product you are integrating with.</w:t>
        </w:r>
      </w:ins>
    </w:p>
    <w:p w14:paraId="5D9F4E7D" w14:textId="77777777" w:rsidR="008647E7" w:rsidRPr="00D520D7" w:rsidRDefault="008647E7" w:rsidP="008647E7">
      <w:pPr>
        <w:pStyle w:val="ListParagraph"/>
        <w:widowControl/>
        <w:numPr>
          <w:ilvl w:val="0"/>
          <w:numId w:val="11"/>
        </w:numPr>
        <w:shd w:val="clear" w:color="auto" w:fill="FFFFFF"/>
        <w:autoSpaceDE/>
        <w:autoSpaceDN/>
        <w:spacing w:after="100" w:afterAutospacing="1"/>
        <w:contextualSpacing/>
        <w:rPr>
          <w:ins w:id="151" w:author="Raj Kesarapalli" w:date="2023-07-26T17:02:00Z"/>
          <w:sz w:val="20"/>
          <w:szCs w:val="20"/>
        </w:rPr>
      </w:pPr>
      <w:ins w:id="152" w:author="Raj Kesarapalli" w:date="2023-07-26T17:02:00Z">
        <w:r w:rsidRPr="00D520D7">
          <w:rPr>
            <w:sz w:val="20"/>
            <w:szCs w:val="20"/>
          </w:rPr>
          <w:t>Use environment variable(s) to pass sensitive information such as password or access token to Synopsys Bridge (recommended for security purposes). Synopsys Bridge automatically picks up values passed thru these variables.</w:t>
        </w:r>
      </w:ins>
    </w:p>
    <w:p w14:paraId="4392FA4F" w14:textId="77777777" w:rsidR="008647E7" w:rsidRDefault="008647E7" w:rsidP="008647E7">
      <w:pPr>
        <w:pStyle w:val="ListParagraph"/>
        <w:widowControl/>
        <w:numPr>
          <w:ilvl w:val="1"/>
          <w:numId w:val="10"/>
        </w:numPr>
        <w:shd w:val="clear" w:color="auto" w:fill="FFFFFF"/>
        <w:autoSpaceDE/>
        <w:autoSpaceDN/>
        <w:spacing w:after="100" w:afterAutospacing="1"/>
        <w:contextualSpacing/>
        <w:rPr>
          <w:ins w:id="153" w:author="Raj Kesarapalli" w:date="2023-07-26T17:02:00Z"/>
          <w:color w:val="323E48"/>
        </w:rPr>
      </w:pPr>
      <w:ins w:id="154" w:author="Raj Kesarapalli" w:date="2023-07-26T17:02:00Z">
        <w:r w:rsidRPr="00D520D7">
          <w:rPr>
            <w:sz w:val="20"/>
            <w:szCs w:val="20"/>
          </w:rPr>
          <w:t>Example:  </w:t>
        </w:r>
        <w:r w:rsidRPr="00F61554">
          <w:rPr>
            <w:rFonts w:ascii="Roboto Mono" w:hAnsi="Roboto Mono" w:cs="Courier New"/>
            <w:color w:val="000000"/>
            <w:sz w:val="18"/>
            <w:szCs w:val="18"/>
          </w:rPr>
          <w:t>export BRIDGE_POLARIS_ACCESSTOKEN=</w:t>
        </w:r>
        <w:r>
          <w:rPr>
            <w:rFonts w:ascii="Roboto Mono" w:hAnsi="Roboto Mono" w:cs="Courier New"/>
            <w:color w:val="000000"/>
            <w:sz w:val="18"/>
            <w:szCs w:val="18"/>
          </w:rPr>
          <w:t>&lt;</w:t>
        </w:r>
        <w:r w:rsidRPr="00F61554">
          <w:rPr>
            <w:rFonts w:ascii="Roboto Mono" w:hAnsi="Roboto Mono" w:cs="Courier New"/>
            <w:i/>
            <w:iCs/>
            <w:color w:val="000000"/>
            <w:sz w:val="18"/>
            <w:szCs w:val="18"/>
          </w:rPr>
          <w:t>POLARIS_ACCESSTOKEN</w:t>
        </w:r>
        <w:r>
          <w:rPr>
            <w:rFonts w:ascii="Roboto Mono" w:hAnsi="Roboto Mono" w:cs="Courier New"/>
            <w:i/>
            <w:iCs/>
            <w:color w:val="000000"/>
            <w:sz w:val="18"/>
            <w:szCs w:val="18"/>
          </w:rPr>
          <w:t>&gt;</w:t>
        </w:r>
        <w:r w:rsidRPr="00F61554">
          <w:rPr>
            <w:color w:val="323E48"/>
          </w:rPr>
          <w:t>.</w:t>
        </w:r>
      </w:ins>
    </w:p>
    <w:p w14:paraId="78998DED" w14:textId="77777777" w:rsidR="008647E7" w:rsidRDefault="008647E7" w:rsidP="008647E7">
      <w:pPr>
        <w:pStyle w:val="ListParagraph"/>
        <w:widowControl/>
        <w:numPr>
          <w:ilvl w:val="0"/>
          <w:numId w:val="10"/>
        </w:numPr>
        <w:shd w:val="clear" w:color="auto" w:fill="FFFFFF"/>
        <w:autoSpaceDE/>
        <w:autoSpaceDN/>
        <w:spacing w:after="100" w:afterAutospacing="1"/>
        <w:contextualSpacing/>
        <w:rPr>
          <w:ins w:id="155" w:author="Raj Kesarapalli" w:date="2023-07-26T17:02:00Z"/>
          <w:color w:val="323E48"/>
        </w:rPr>
      </w:pPr>
      <w:ins w:id="156" w:author="Raj Kesarapalli" w:date="2023-07-26T17:02:00Z">
        <w:r w:rsidRPr="00D520D7">
          <w:rPr>
            <w:sz w:val="20"/>
            <w:szCs w:val="20"/>
          </w:rPr>
          <w:t>Pass the JSON file to Synopsys Bridge using the</w:t>
        </w:r>
        <w:r>
          <w:rPr>
            <w:color w:val="323E48"/>
          </w:rPr>
          <w:t xml:space="preserve"> </w:t>
        </w:r>
        <w:r w:rsidRPr="002E37E5">
          <w:rPr>
            <w:rFonts w:ascii="Courier New" w:hAnsi="Courier New" w:cs="Courier New"/>
            <w:color w:val="333333"/>
            <w:sz w:val="20"/>
            <w:szCs w:val="20"/>
          </w:rPr>
          <w:t xml:space="preserve">--input </w:t>
        </w:r>
        <w:r w:rsidRPr="00D520D7">
          <w:rPr>
            <w:sz w:val="20"/>
            <w:szCs w:val="20"/>
          </w:rPr>
          <w:t>command line option.</w:t>
        </w:r>
      </w:ins>
    </w:p>
    <w:p w14:paraId="4886C276" w14:textId="0DFBA2FA" w:rsidR="008647E7" w:rsidRPr="008647E7" w:rsidRDefault="008647E7">
      <w:pPr>
        <w:pStyle w:val="ListParagraph"/>
        <w:widowControl/>
        <w:numPr>
          <w:ilvl w:val="0"/>
          <w:numId w:val="10"/>
        </w:numPr>
        <w:shd w:val="clear" w:color="auto" w:fill="FFFFFF"/>
        <w:autoSpaceDE/>
        <w:autoSpaceDN/>
        <w:spacing w:after="100" w:afterAutospacing="1"/>
        <w:contextualSpacing/>
        <w:rPr>
          <w:ins w:id="157" w:author="Raj Kesarapalli" w:date="2023-07-26T17:01:00Z"/>
          <w:color w:val="323E48"/>
          <w:rPrChange w:id="158" w:author="Raj Kesarapalli" w:date="2023-07-26T17:03:00Z">
            <w:rPr>
              <w:ins w:id="159" w:author="Raj Kesarapalli" w:date="2023-07-26T17:01:00Z"/>
            </w:rPr>
          </w:rPrChange>
        </w:rPr>
        <w:pPrChange w:id="160" w:author="Raj Kesarapalli" w:date="2023-07-26T17:03:00Z">
          <w:pPr>
            <w:pStyle w:val="BodyText"/>
            <w:spacing w:before="249" w:line="340" w:lineRule="auto"/>
            <w:ind w:left="100"/>
          </w:pPr>
        </w:pPrChange>
      </w:pPr>
      <w:ins w:id="161" w:author="Raj Kesarapalli" w:date="2023-07-26T17:02:00Z">
        <w:r w:rsidRPr="00D520D7">
          <w:rPr>
            <w:sz w:val="20"/>
            <w:szCs w:val="20"/>
          </w:rPr>
          <w:t>Pass the Synopsys security product you are integrating with using the</w:t>
        </w:r>
        <w:r>
          <w:rPr>
            <w:color w:val="323E48"/>
          </w:rPr>
          <w:t xml:space="preserve"> </w:t>
        </w:r>
        <w:r w:rsidRPr="002E37E5">
          <w:rPr>
            <w:rFonts w:ascii="Courier New" w:hAnsi="Courier New" w:cs="Courier New"/>
            <w:color w:val="333333"/>
            <w:sz w:val="20"/>
            <w:szCs w:val="20"/>
          </w:rPr>
          <w:t>--stage</w:t>
        </w:r>
        <w:r>
          <w:rPr>
            <w:color w:val="323E48"/>
          </w:rPr>
          <w:t xml:space="preserve"> </w:t>
        </w:r>
        <w:r w:rsidRPr="00D520D7">
          <w:rPr>
            <w:sz w:val="20"/>
            <w:szCs w:val="20"/>
          </w:rPr>
          <w:t>option.</w:t>
        </w:r>
      </w:ins>
    </w:p>
    <w:p w14:paraId="063ACC79" w14:textId="4B32745A" w:rsidR="008647E7" w:rsidRPr="002E37E5" w:rsidRDefault="008647E7" w:rsidP="008647E7">
      <w:pPr>
        <w:shd w:val="clear" w:color="auto" w:fill="FFFFFF"/>
        <w:rPr>
          <w:ins w:id="162" w:author="Raj Kesarapalli" w:date="2023-07-26T17:02:00Z"/>
          <w:color w:val="323E48"/>
        </w:rPr>
      </w:pPr>
      <w:ins w:id="163" w:author="Raj Kesarapalli" w:date="2023-07-26T17:02:00Z">
        <w:r w:rsidRPr="002E37E5">
          <w:rPr>
            <w:color w:val="323E48"/>
          </w:rPr>
          <w:t>Here</w:t>
        </w:r>
        <w:r>
          <w:rPr>
            <w:color w:val="323E48"/>
          </w:rPr>
          <w:t xml:space="preserve"> </w:t>
        </w:r>
      </w:ins>
      <w:ins w:id="164" w:author="Raj Kesarapalli" w:date="2023-07-26T17:03:00Z">
        <w:r>
          <w:rPr>
            <w:color w:val="323E48"/>
          </w:rPr>
          <w:t>are</w:t>
        </w:r>
      </w:ins>
      <w:ins w:id="165" w:author="Raj Kesarapalli" w:date="2023-07-26T17:02:00Z">
        <w:r w:rsidRPr="002E37E5">
          <w:rPr>
            <w:color w:val="323E48"/>
          </w:rPr>
          <w:t xml:space="preserve"> </w:t>
        </w:r>
      </w:ins>
      <w:ins w:id="166" w:author="Raj Kesarapalli" w:date="2023-07-26T17:03:00Z">
        <w:r>
          <w:rPr>
            <w:color w:val="323E48"/>
          </w:rPr>
          <w:t>the</w:t>
        </w:r>
      </w:ins>
      <w:ins w:id="167" w:author="Raj Kesarapalli" w:date="2023-07-26T17:02:00Z">
        <w:r w:rsidRPr="002E37E5">
          <w:rPr>
            <w:color w:val="323E48"/>
          </w:rPr>
          <w:t xml:space="preserve"> </w:t>
        </w:r>
      </w:ins>
      <w:ins w:id="168" w:author="Raj Kesarapalli" w:date="2023-07-26T17:03:00Z">
        <w:r>
          <w:rPr>
            <w:color w:val="323E48"/>
          </w:rPr>
          <w:t xml:space="preserve">example </w:t>
        </w:r>
      </w:ins>
      <w:ins w:id="169" w:author="Raj Kesarapalli" w:date="2023-07-26T17:02:00Z">
        <w:r w:rsidRPr="002E37E5">
          <w:rPr>
            <w:color w:val="323E48"/>
          </w:rPr>
          <w:t>command</w:t>
        </w:r>
      </w:ins>
      <w:ins w:id="170" w:author="Raj Kesarapalli" w:date="2023-07-26T17:03:00Z">
        <w:r>
          <w:rPr>
            <w:color w:val="323E48"/>
          </w:rPr>
          <w:t>s</w:t>
        </w:r>
      </w:ins>
      <w:ins w:id="171" w:author="Raj Kesarapalli" w:date="2023-07-26T17:02:00Z">
        <w:r w:rsidRPr="002E37E5">
          <w:rPr>
            <w:color w:val="323E48"/>
          </w:rPr>
          <w:t>:</w:t>
        </w:r>
      </w:ins>
    </w:p>
    <w:p w14:paraId="18C2E9CB" w14:textId="32242DB2" w:rsidR="008647E7" w:rsidRPr="008647E7"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50"/>
        <w:rPr>
          <w:ins w:id="172" w:author="Raj Kesarapalli" w:date="2023-07-26T17:02:00Z"/>
          <w:rFonts w:ascii="Courier New" w:hAnsi="Courier New" w:cs="Courier New"/>
          <w:color w:val="333333"/>
          <w:sz w:val="20"/>
          <w:szCs w:val="20"/>
          <w:rPrChange w:id="173" w:author="Raj Kesarapalli" w:date="2023-07-26T17:03:00Z">
            <w:rPr>
              <w:ins w:id="174" w:author="Raj Kesarapalli" w:date="2023-07-26T17:02:00Z"/>
              <w:color w:val="323E48"/>
            </w:rPr>
          </w:rPrChange>
        </w:rPr>
      </w:pPr>
      <w:ins w:id="175" w:author="Raj Kesarapalli" w:date="2023-07-26T17:02:00Z">
        <w:r w:rsidRPr="008647E7">
          <w:rPr>
            <w:rFonts w:ascii="Courier New" w:hAnsi="Courier New" w:cs="Courier New"/>
            <w:color w:val="333333"/>
            <w:sz w:val="20"/>
            <w:szCs w:val="20"/>
            <w:rPrChange w:id="176" w:author="Raj Kesarapalli" w:date="2023-07-26T17:03:00Z">
              <w:rPr>
                <w:rFonts w:ascii="Roboto Mono" w:hAnsi="Roboto Mono" w:cs="Courier New"/>
                <w:color w:val="000000"/>
                <w:sz w:val="18"/>
                <w:szCs w:val="18"/>
              </w:rPr>
            </w:rPrChange>
          </w:rPr>
          <w:t>export BRIDGE_POLARIS_ACCESSTOKEN=&lt;</w:t>
        </w:r>
        <w:r w:rsidRPr="008647E7">
          <w:rPr>
            <w:rFonts w:ascii="Courier New" w:hAnsi="Courier New" w:cs="Courier New"/>
            <w:i/>
            <w:iCs/>
            <w:color w:val="333333"/>
            <w:sz w:val="20"/>
            <w:szCs w:val="20"/>
            <w:rPrChange w:id="177" w:author="Raj Kesarapalli" w:date="2023-07-26T17:03:00Z">
              <w:rPr>
                <w:rFonts w:ascii="Roboto Mono" w:hAnsi="Roboto Mono" w:cs="Courier New"/>
                <w:i/>
                <w:iCs/>
                <w:color w:val="000000"/>
                <w:sz w:val="18"/>
                <w:szCs w:val="18"/>
              </w:rPr>
            </w:rPrChange>
          </w:rPr>
          <w:t>POLARIS_ACCESSTOKEN</w:t>
        </w:r>
        <w:r w:rsidRPr="008647E7">
          <w:rPr>
            <w:rFonts w:ascii="Courier New" w:hAnsi="Courier New" w:cs="Courier New"/>
            <w:color w:val="333333"/>
            <w:sz w:val="20"/>
            <w:szCs w:val="20"/>
            <w:rPrChange w:id="178" w:author="Raj Kesarapalli" w:date="2023-07-26T17:03:00Z">
              <w:rPr>
                <w:rFonts w:ascii="Roboto Mono" w:hAnsi="Roboto Mono" w:cs="Courier New"/>
                <w:i/>
                <w:iCs/>
                <w:color w:val="000000"/>
                <w:sz w:val="18"/>
                <w:szCs w:val="18"/>
              </w:rPr>
            </w:rPrChange>
          </w:rPr>
          <w:t>&gt;</w:t>
        </w:r>
      </w:ins>
    </w:p>
    <w:p w14:paraId="088FCE31" w14:textId="48CB4C44"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50"/>
        <w:rPr>
          <w:ins w:id="179" w:author="Raj Kesarapalli" w:date="2023-07-26T17:02:00Z"/>
          <w:rFonts w:ascii="Courier New" w:hAnsi="Courier New" w:cs="Courier New"/>
          <w:color w:val="333333"/>
        </w:rPr>
      </w:pPr>
      <w:ins w:id="180" w:author="Raj Kesarapalli" w:date="2023-07-26T17:02:00Z">
        <w:r w:rsidRPr="002E37E5">
          <w:rPr>
            <w:rFonts w:ascii="Courier New" w:hAnsi="Courier New" w:cs="Courier New"/>
            <w:color w:val="333333"/>
            <w:sz w:val="20"/>
            <w:szCs w:val="20"/>
          </w:rPr>
          <w:t>synopsys-bridge --stage polaris --input input.json</w:t>
        </w:r>
      </w:ins>
    </w:p>
    <w:p w14:paraId="0FE5DF2F" w14:textId="77777777" w:rsidR="008647E7" w:rsidRDefault="008647E7" w:rsidP="008647E7">
      <w:pPr>
        <w:shd w:val="clear" w:color="auto" w:fill="FFFFFF"/>
        <w:rPr>
          <w:ins w:id="181" w:author="Raj Kesarapalli" w:date="2023-07-26T17:09:00Z"/>
          <w:color w:val="323E48"/>
        </w:rPr>
      </w:pPr>
    </w:p>
    <w:p w14:paraId="590D4F79" w14:textId="68F5F7C8" w:rsidR="009371FB" w:rsidRDefault="009371FB" w:rsidP="008647E7">
      <w:pPr>
        <w:shd w:val="clear" w:color="auto" w:fill="FFFFFF"/>
        <w:rPr>
          <w:ins w:id="182" w:author="Raj Kesarapalli" w:date="2023-07-26T17:09:00Z"/>
          <w:color w:val="323E48"/>
        </w:rPr>
      </w:pPr>
      <w:ins w:id="183" w:author="Raj Kesarapalli" w:date="2023-07-26T17:09:00Z">
        <w:r>
          <w:rPr>
            <w:noProof/>
          </w:rPr>
          <mc:AlternateContent>
            <mc:Choice Requires="wpg">
              <w:drawing>
                <wp:anchor distT="0" distB="0" distL="0" distR="0" simplePos="0" relativeHeight="251885568" behindDoc="1" locked="0" layoutInCell="1" allowOverlap="1" wp14:anchorId="3F2F99B5" wp14:editId="20289DBB">
                  <wp:simplePos x="0" y="0"/>
                  <wp:positionH relativeFrom="page">
                    <wp:posOffset>850900</wp:posOffset>
                  </wp:positionH>
                  <wp:positionV relativeFrom="paragraph">
                    <wp:posOffset>173355</wp:posOffset>
                  </wp:positionV>
                  <wp:extent cx="5924550" cy="622300"/>
                  <wp:effectExtent l="0" t="12700" r="0" b="0"/>
                  <wp:wrapTopAndBottom/>
                  <wp:docPr id="1353402218"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622300"/>
                            <a:chOff x="1455" y="1088"/>
                            <a:chExt cx="9330" cy="980"/>
                          </a:xfrm>
                        </wpg:grpSpPr>
                        <wps:wsp>
                          <wps:cNvPr id="747460554" name="Freeform 296"/>
                          <wps:cNvSpPr>
                            <a:spLocks/>
                          </wps:cNvSpPr>
                          <wps:spPr bwMode="auto">
                            <a:xfrm>
                              <a:off x="1455" y="1087"/>
                              <a:ext cx="9330" cy="980"/>
                            </a:xfrm>
                            <a:custGeom>
                              <a:avLst/>
                              <a:gdLst>
                                <a:gd name="T0" fmla="+- 0 10635 1455"/>
                                <a:gd name="T1" fmla="*/ T0 w 9330"/>
                                <a:gd name="T2" fmla="+- 0 2068 1088"/>
                                <a:gd name="T3" fmla="*/ 2068 h 980"/>
                                <a:gd name="T4" fmla="+- 0 1605 1455"/>
                                <a:gd name="T5" fmla="*/ T4 w 9330"/>
                                <a:gd name="T6" fmla="+- 0 2068 1088"/>
                                <a:gd name="T7" fmla="*/ 2068 h 980"/>
                                <a:gd name="T8" fmla="+- 0 1547 1455"/>
                                <a:gd name="T9" fmla="*/ T8 w 9330"/>
                                <a:gd name="T10" fmla="+- 0 2056 1088"/>
                                <a:gd name="T11" fmla="*/ 2056 h 980"/>
                                <a:gd name="T12" fmla="+- 0 1499 1455"/>
                                <a:gd name="T13" fmla="*/ T12 w 9330"/>
                                <a:gd name="T14" fmla="+- 0 2024 1088"/>
                                <a:gd name="T15" fmla="*/ 2024 h 980"/>
                                <a:gd name="T16" fmla="+- 0 1467 1455"/>
                                <a:gd name="T17" fmla="*/ T16 w 9330"/>
                                <a:gd name="T18" fmla="+- 0 1976 1088"/>
                                <a:gd name="T19" fmla="*/ 1976 h 980"/>
                                <a:gd name="T20" fmla="+- 0 1455 1455"/>
                                <a:gd name="T21" fmla="*/ T20 w 9330"/>
                                <a:gd name="T22" fmla="+- 0 1918 1088"/>
                                <a:gd name="T23" fmla="*/ 1918 h 980"/>
                                <a:gd name="T24" fmla="+- 0 1455 1455"/>
                                <a:gd name="T25" fmla="*/ T24 w 9330"/>
                                <a:gd name="T26" fmla="+- 0 1238 1088"/>
                                <a:gd name="T27" fmla="*/ 1238 h 980"/>
                                <a:gd name="T28" fmla="+- 0 1467 1455"/>
                                <a:gd name="T29" fmla="*/ T28 w 9330"/>
                                <a:gd name="T30" fmla="+- 0 1180 1088"/>
                                <a:gd name="T31" fmla="*/ 1180 h 980"/>
                                <a:gd name="T32" fmla="+- 0 1499 1455"/>
                                <a:gd name="T33" fmla="*/ T32 w 9330"/>
                                <a:gd name="T34" fmla="+- 0 1132 1088"/>
                                <a:gd name="T35" fmla="*/ 1132 h 980"/>
                                <a:gd name="T36" fmla="+- 0 1547 1455"/>
                                <a:gd name="T37" fmla="*/ T36 w 9330"/>
                                <a:gd name="T38" fmla="+- 0 1100 1088"/>
                                <a:gd name="T39" fmla="*/ 1100 h 980"/>
                                <a:gd name="T40" fmla="+- 0 1605 1455"/>
                                <a:gd name="T41" fmla="*/ T40 w 9330"/>
                                <a:gd name="T42" fmla="+- 0 1088 1088"/>
                                <a:gd name="T43" fmla="*/ 1088 h 980"/>
                                <a:gd name="T44" fmla="+- 0 10635 1455"/>
                                <a:gd name="T45" fmla="*/ T44 w 9330"/>
                                <a:gd name="T46" fmla="+- 0 1088 1088"/>
                                <a:gd name="T47" fmla="*/ 1088 h 980"/>
                                <a:gd name="T48" fmla="+- 0 10693 1455"/>
                                <a:gd name="T49" fmla="*/ T48 w 9330"/>
                                <a:gd name="T50" fmla="+- 0 1100 1088"/>
                                <a:gd name="T51" fmla="*/ 1100 h 980"/>
                                <a:gd name="T52" fmla="+- 0 10741 1455"/>
                                <a:gd name="T53" fmla="*/ T52 w 9330"/>
                                <a:gd name="T54" fmla="+- 0 1132 1088"/>
                                <a:gd name="T55" fmla="*/ 1132 h 980"/>
                                <a:gd name="T56" fmla="+- 0 10773 1455"/>
                                <a:gd name="T57" fmla="*/ T56 w 9330"/>
                                <a:gd name="T58" fmla="+- 0 1180 1088"/>
                                <a:gd name="T59" fmla="*/ 1180 h 980"/>
                                <a:gd name="T60" fmla="+- 0 10785 1455"/>
                                <a:gd name="T61" fmla="*/ T60 w 9330"/>
                                <a:gd name="T62" fmla="+- 0 1238 1088"/>
                                <a:gd name="T63" fmla="*/ 1238 h 980"/>
                                <a:gd name="T64" fmla="+- 0 10785 1455"/>
                                <a:gd name="T65" fmla="*/ T64 w 9330"/>
                                <a:gd name="T66" fmla="+- 0 1918 1088"/>
                                <a:gd name="T67" fmla="*/ 1918 h 980"/>
                                <a:gd name="T68" fmla="+- 0 10773 1455"/>
                                <a:gd name="T69" fmla="*/ T68 w 9330"/>
                                <a:gd name="T70" fmla="+- 0 1976 1088"/>
                                <a:gd name="T71" fmla="*/ 1976 h 980"/>
                                <a:gd name="T72" fmla="+- 0 10741 1455"/>
                                <a:gd name="T73" fmla="*/ T72 w 9330"/>
                                <a:gd name="T74" fmla="+- 0 2024 1088"/>
                                <a:gd name="T75" fmla="*/ 2024 h 980"/>
                                <a:gd name="T76" fmla="+- 0 10693 1455"/>
                                <a:gd name="T77" fmla="*/ T76 w 9330"/>
                                <a:gd name="T78" fmla="+- 0 2056 1088"/>
                                <a:gd name="T79" fmla="*/ 2056 h 980"/>
                                <a:gd name="T80" fmla="+- 0 10635 1455"/>
                                <a:gd name="T81" fmla="*/ T80 w 9330"/>
                                <a:gd name="T82" fmla="+- 0 2068 1088"/>
                                <a:gd name="T83" fmla="*/ 2068 h 9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980">
                                  <a:moveTo>
                                    <a:pt x="9180" y="980"/>
                                  </a:moveTo>
                                  <a:lnTo>
                                    <a:pt x="150" y="980"/>
                                  </a:lnTo>
                                  <a:lnTo>
                                    <a:pt x="92" y="968"/>
                                  </a:lnTo>
                                  <a:lnTo>
                                    <a:pt x="44" y="936"/>
                                  </a:lnTo>
                                  <a:lnTo>
                                    <a:pt x="12" y="888"/>
                                  </a:lnTo>
                                  <a:lnTo>
                                    <a:pt x="0" y="830"/>
                                  </a:lnTo>
                                  <a:lnTo>
                                    <a:pt x="0" y="150"/>
                                  </a:lnTo>
                                  <a:lnTo>
                                    <a:pt x="12" y="92"/>
                                  </a:lnTo>
                                  <a:lnTo>
                                    <a:pt x="44" y="44"/>
                                  </a:lnTo>
                                  <a:lnTo>
                                    <a:pt x="92" y="12"/>
                                  </a:lnTo>
                                  <a:lnTo>
                                    <a:pt x="150" y="0"/>
                                  </a:lnTo>
                                  <a:lnTo>
                                    <a:pt x="9180" y="0"/>
                                  </a:lnTo>
                                  <a:lnTo>
                                    <a:pt x="9238" y="12"/>
                                  </a:lnTo>
                                  <a:lnTo>
                                    <a:pt x="9286" y="44"/>
                                  </a:lnTo>
                                  <a:lnTo>
                                    <a:pt x="9318" y="92"/>
                                  </a:lnTo>
                                  <a:lnTo>
                                    <a:pt x="9330" y="150"/>
                                  </a:lnTo>
                                  <a:lnTo>
                                    <a:pt x="9330" y="830"/>
                                  </a:lnTo>
                                  <a:lnTo>
                                    <a:pt x="9318" y="888"/>
                                  </a:lnTo>
                                  <a:lnTo>
                                    <a:pt x="9286" y="936"/>
                                  </a:lnTo>
                                  <a:lnTo>
                                    <a:pt x="9238" y="968"/>
                                  </a:lnTo>
                                  <a:lnTo>
                                    <a:pt x="9180" y="98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9863059" name="Picture 29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119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32299665" name="Text Box 298"/>
                          <wps:cNvSpPr txBox="1">
                            <a:spLocks/>
                          </wps:cNvSpPr>
                          <wps:spPr bwMode="auto">
                            <a:xfrm>
                              <a:off x="1455" y="1087"/>
                              <a:ext cx="933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65244" w14:textId="77777777" w:rsidR="009371FB" w:rsidRDefault="009371FB" w:rsidP="009371FB">
                                <w:pPr>
                                  <w:rPr>
                                    <w:sz w:val="17"/>
                                  </w:rPr>
                                </w:pPr>
                              </w:p>
                              <w:p w14:paraId="33FEFF41" w14:textId="77777777" w:rsidR="009371FB" w:rsidRDefault="009371FB" w:rsidP="009371FB">
                                <w:pPr>
                                  <w:spacing w:before="1"/>
                                  <w:ind w:left="600"/>
                                  <w:rPr>
                                    <w:b/>
                                    <w:sz w:val="20"/>
                                  </w:rPr>
                                </w:pPr>
                                <w:r>
                                  <w:rPr>
                                    <w:b/>
                                    <w:sz w:val="20"/>
                                  </w:rPr>
                                  <w:t>Note:</w:t>
                                </w:r>
                              </w:p>
                              <w:p w14:paraId="58932087" w14:textId="7F8338F8" w:rsidR="009371FB" w:rsidRDefault="009371FB" w:rsidP="009371FB">
                                <w:pPr>
                                  <w:spacing w:before="100"/>
                                  <w:ind w:left="600"/>
                                  <w:rPr>
                                    <w:sz w:val="20"/>
                                  </w:rPr>
                                </w:pPr>
                                <w:ins w:id="184" w:author="Raj Kesarapalli" w:date="2023-07-26T17:09:00Z">
                                  <w:r w:rsidRPr="008B445F">
                                    <w:rPr>
                                      <w:sz w:val="20"/>
                                      <w:szCs w:val="20"/>
                                    </w:rPr>
                                    <w:t>Depending on your OS, you will need to use appropriate mechanism to set environment variables</w:t>
                                  </w:r>
                                </w:ins>
                                <w:del w:id="185" w:author="Raj Kesarapalli" w:date="2023-07-26T17:09:00Z">
                                  <w:r w:rsidDel="009371FB">
                                    <w:rPr>
                                      <w:sz w:val="20"/>
                                    </w:rPr>
                                    <w:delText xml:space="preserve">Your OS may use a different syntax from </w:delText>
                                  </w:r>
                                  <w:r w:rsidDel="009371FB">
                                    <w:rPr>
                                      <w:rFonts w:ascii="Courier New"/>
                                      <w:sz w:val="16"/>
                                      <w:shd w:val="clear" w:color="auto" w:fill="EDEDED"/>
                                    </w:rPr>
                                    <w:delText>export</w:delText>
                                  </w:r>
                                </w:del>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2F99B5" id="Group 295" o:spid="_x0000_s1032" style="position:absolute;margin-left:67pt;margin-top:13.65pt;width:466.5pt;height:49pt;z-index:-251430912;mso-wrap-distance-left:0;mso-wrap-distance-right:0;mso-position-horizontal-relative:page" coordorigin="1455,1088" coordsize="9330,9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">
                  <v:shape id="Freeform 296" o:spid="_x0000_s1033" style="position:absolute;left:1455;top:1087;width:9330;height:980;visibility:visible;mso-wrap-style:square;v-text-anchor:top" coordsize="9330,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" path="m9180,980r-9030,l92,968,44,936,12,888,,830,,150,12,92,44,44,92,12,150,,9180,r58,12l9286,44r32,48l9330,150r,680l9318,888r-32,48l9238,968r-58,12xe" fillcolor="#0078a0" stroked="f">
                    <v:fill opacity="5911f"/>
                    <v:path arrowok="t" o:connecttype="custom" o:connectlocs="9180,2068;150,2068;92,2056;44,2024;12,1976;0,1918;0,1238;12,1180;44,1132;92,1100;150,1088;9180,1088;9238,1100;9286,1132;9318,1180;9330,1238;9330,1918;9318,1976;9286,2024;9238,2056;9180,2068" o:connectangles="0,0,0,0,0,0,0,0,0,0,0,0,0,0,0,0,0,0,0,0,0"/>
                  </v:shape>
                  <v:shape id="Picture 297" o:spid="_x0000_s1034" type="#_x0000_t75" style="position:absolute;left:1570;top:119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">
                    <v:imagedata r:id="rId10" o:title=""/>
                    <o:lock v:ext="edit" aspectratio="f"/>
                  </v:shape>
                  <v:shape id="Text Box 298" o:spid="_x0000_s1035" type="#_x0000_t202" style="position:absolute;left:1455;top:1087;width:9330;height: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" filled="f" stroked="f">
                    <v:path arrowok="t"/>
                    <v:textbox inset="0,0,0,0">
                      <w:txbxContent>
                        <w:p w14:paraId="79365244" w14:textId="77777777" w:rsidR="009371FB" w:rsidRDefault="009371FB" w:rsidP="009371FB">
                          <w:pPr>
                            <w:rPr>
                              <w:sz w:val="17"/>
                            </w:rPr>
                          </w:pPr>
                        </w:p>
                        <w:p w14:paraId="33FEFF41" w14:textId="77777777" w:rsidR="009371FB" w:rsidRDefault="009371FB" w:rsidP="009371FB">
                          <w:pPr>
                            <w:spacing w:before="1"/>
                            <w:ind w:left="600"/>
                            <w:rPr>
                              <w:b/>
                              <w:sz w:val="20"/>
                            </w:rPr>
                          </w:pPr>
                          <w:r>
                            <w:rPr>
                              <w:b/>
                              <w:sz w:val="20"/>
                            </w:rPr>
                            <w:t>Note:</w:t>
                          </w:r>
                        </w:p>
                        <w:p w14:paraId="58932087" w14:textId="7F8338F8" w:rsidR="009371FB" w:rsidRDefault="009371FB" w:rsidP="009371FB">
                          <w:pPr>
                            <w:spacing w:before="100"/>
                            <w:ind w:left="600"/>
                            <w:rPr>
                              <w:sz w:val="20"/>
                            </w:rPr>
                          </w:pPr>
                          <w:ins w:id="186" w:author="Raj Kesarapalli" w:date="2023-07-26T17:09:00Z">
                            <w:r w:rsidRPr="008B445F">
                              <w:rPr>
                                <w:sz w:val="20"/>
                                <w:szCs w:val="20"/>
                              </w:rPr>
                              <w:t>Depending on your OS, you will need to use appropriate mechanism to set environment variables</w:t>
                            </w:r>
                          </w:ins>
                          <w:del w:id="187" w:author="Raj Kesarapalli" w:date="2023-07-26T17:09:00Z">
                            <w:r w:rsidDel="009371FB">
                              <w:rPr>
                                <w:sz w:val="20"/>
                              </w:rPr>
                              <w:delText xml:space="preserve">Your OS may use a different syntax from </w:delText>
                            </w:r>
                            <w:r w:rsidDel="009371FB">
                              <w:rPr>
                                <w:rFonts w:ascii="Courier New"/>
                                <w:sz w:val="16"/>
                                <w:shd w:val="clear" w:color="auto" w:fill="EDEDED"/>
                              </w:rPr>
                              <w:delText>export</w:delText>
                            </w:r>
                          </w:del>
                          <w:r>
                            <w:rPr>
                              <w:sz w:val="20"/>
                            </w:rPr>
                            <w:t>.</w:t>
                          </w:r>
                        </w:p>
                      </w:txbxContent>
                    </v:textbox>
                  </v:shape>
                  <w10:wrap type="topAndBottom" anchorx="page"/>
                </v:group>
              </w:pict>
            </mc:Fallback>
          </mc:AlternateContent>
        </w:r>
      </w:ins>
    </w:p>
    <w:p w14:paraId="3F632F0C" w14:textId="77777777" w:rsidR="009371FB" w:rsidRDefault="009371FB" w:rsidP="008647E7">
      <w:pPr>
        <w:shd w:val="clear" w:color="auto" w:fill="FFFFFF"/>
        <w:rPr>
          <w:ins w:id="188" w:author="Raj Kesarapalli" w:date="2023-07-26T17:02:00Z"/>
          <w:color w:val="323E48"/>
        </w:rPr>
      </w:pPr>
    </w:p>
    <w:p w14:paraId="00AFB617" w14:textId="77777777" w:rsidR="008647E7" w:rsidRPr="002E37E5" w:rsidRDefault="008647E7" w:rsidP="008647E7">
      <w:pPr>
        <w:shd w:val="clear" w:color="auto" w:fill="FFFFFF"/>
        <w:rPr>
          <w:ins w:id="189" w:author="Raj Kesarapalli" w:date="2023-07-26T17:02:00Z"/>
          <w:color w:val="323E48"/>
        </w:rPr>
      </w:pPr>
      <w:ins w:id="190" w:author="Raj Kesarapalli" w:date="2023-07-26T17:02:00Z">
        <w:r>
          <w:rPr>
            <w:color w:val="323E48"/>
          </w:rPr>
          <w:t>Here is the input.json file:</w:t>
        </w:r>
      </w:ins>
    </w:p>
    <w:p w14:paraId="01425034"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191" w:author="Raj Kesarapalli" w:date="2023-07-26T17:04:00Z"/>
          <w:rFonts w:ascii="Courier New" w:hAnsi="Courier New" w:cs="Courier New"/>
          <w:color w:val="333333"/>
          <w:sz w:val="20"/>
          <w:szCs w:val="20"/>
        </w:rPr>
      </w:pPr>
      <w:ins w:id="192" w:author="Raj Kesarapalli" w:date="2023-07-26T17:04:00Z">
        <w:r w:rsidRPr="002E37E5">
          <w:rPr>
            <w:rFonts w:ascii="Courier New" w:hAnsi="Courier New" w:cs="Courier New"/>
            <w:color w:val="333333"/>
            <w:sz w:val="20"/>
            <w:szCs w:val="20"/>
          </w:rPr>
          <w:t>{</w:t>
        </w:r>
      </w:ins>
    </w:p>
    <w:p w14:paraId="680B7B08"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193" w:author="Raj Kesarapalli" w:date="2023-07-26T17:04:00Z"/>
          <w:rFonts w:ascii="Courier New" w:hAnsi="Courier New" w:cs="Courier New"/>
          <w:color w:val="333333"/>
          <w:sz w:val="20"/>
          <w:szCs w:val="20"/>
        </w:rPr>
      </w:pPr>
      <w:ins w:id="194" w:author="Raj Kesarapalli" w:date="2023-07-26T17:04:00Z">
        <w:r w:rsidRPr="002E37E5">
          <w:rPr>
            <w:rFonts w:ascii="Courier New" w:hAnsi="Courier New" w:cs="Courier New"/>
            <w:color w:val="333333"/>
            <w:sz w:val="20"/>
            <w:szCs w:val="20"/>
          </w:rPr>
          <w:tab/>
          <w:t>"data": {</w:t>
        </w:r>
      </w:ins>
    </w:p>
    <w:p w14:paraId="1B7BDF31"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195" w:author="Raj Kesarapalli" w:date="2023-07-26T17:04:00Z"/>
          <w:rFonts w:ascii="Courier New" w:hAnsi="Courier New" w:cs="Courier New"/>
          <w:color w:val="333333"/>
          <w:sz w:val="20"/>
          <w:szCs w:val="20"/>
        </w:rPr>
      </w:pPr>
      <w:ins w:id="196"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t>"polaris": {</w:t>
        </w:r>
      </w:ins>
    </w:p>
    <w:p w14:paraId="7A2E0E59"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197" w:author="Raj Kesarapalli" w:date="2023-07-26T17:04:00Z"/>
          <w:rFonts w:ascii="Courier New" w:hAnsi="Courier New" w:cs="Courier New"/>
          <w:color w:val="333333"/>
          <w:sz w:val="20"/>
          <w:szCs w:val="20"/>
        </w:rPr>
      </w:pPr>
      <w:ins w:id="198"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"application": {</w:t>
        </w:r>
      </w:ins>
    </w:p>
    <w:p w14:paraId="53E96B56"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199" w:author="Raj Kesarapalli" w:date="2023-07-26T17:04:00Z"/>
          <w:rFonts w:ascii="Courier New" w:hAnsi="Courier New" w:cs="Courier New"/>
          <w:color w:val="333333"/>
          <w:sz w:val="20"/>
          <w:szCs w:val="20"/>
        </w:rPr>
      </w:pPr>
      <w:ins w:id="200"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"name": "&lt;APPLICATION_NAME&gt;"</w:t>
        </w:r>
      </w:ins>
    </w:p>
    <w:p w14:paraId="3CC79796"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01" w:author="Raj Kesarapalli" w:date="2023-07-26T17:04:00Z"/>
          <w:rFonts w:ascii="Courier New" w:hAnsi="Courier New" w:cs="Courier New"/>
          <w:color w:val="333333"/>
          <w:sz w:val="20"/>
          <w:szCs w:val="20"/>
        </w:rPr>
      </w:pPr>
      <w:ins w:id="202" w:author="Raj Kesarapalli" w:date="2023-07-26T17:04:00Z">
        <w:r w:rsidRPr="002E37E5">
          <w:rPr>
            <w:rFonts w:ascii="Courier New" w:hAnsi="Courier New" w:cs="Courier New"/>
            <w:color w:val="333333"/>
            <w:sz w:val="20"/>
            <w:szCs w:val="20"/>
          </w:rPr>
          <w:lastRenderedPageBreak/>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w:t>
        </w:r>
      </w:ins>
    </w:p>
    <w:p w14:paraId="500F2B0F"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03" w:author="Raj Kesarapalli" w:date="2023-07-26T17:04:00Z"/>
          <w:rFonts w:ascii="Courier New" w:hAnsi="Courier New" w:cs="Courier New"/>
          <w:color w:val="333333"/>
          <w:sz w:val="20"/>
          <w:szCs w:val="20"/>
        </w:rPr>
      </w:pPr>
      <w:ins w:id="204"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"project": {</w:t>
        </w:r>
      </w:ins>
    </w:p>
    <w:p w14:paraId="70F3C8EB"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05" w:author="Raj Kesarapalli" w:date="2023-07-26T17:04:00Z"/>
          <w:rFonts w:ascii="Courier New" w:hAnsi="Courier New" w:cs="Courier New"/>
          <w:color w:val="333333"/>
          <w:sz w:val="20"/>
          <w:szCs w:val="20"/>
        </w:rPr>
      </w:pPr>
      <w:ins w:id="206"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"name": "&lt;PROJECT_NAME&gt;"</w:t>
        </w:r>
      </w:ins>
    </w:p>
    <w:p w14:paraId="536FE3D8"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07" w:author="Raj Kesarapalli" w:date="2023-07-26T17:04:00Z"/>
          <w:rFonts w:ascii="Courier New" w:hAnsi="Courier New" w:cs="Courier New"/>
          <w:color w:val="333333"/>
          <w:sz w:val="20"/>
          <w:szCs w:val="20"/>
        </w:rPr>
      </w:pPr>
      <w:ins w:id="208"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w:t>
        </w:r>
      </w:ins>
    </w:p>
    <w:p w14:paraId="0684B4B5"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09" w:author="Raj Kesarapalli" w:date="2023-07-26T17:04:00Z"/>
          <w:rFonts w:ascii="Courier New" w:hAnsi="Courier New" w:cs="Courier New"/>
          <w:color w:val="333333"/>
          <w:sz w:val="20"/>
          <w:szCs w:val="20"/>
        </w:rPr>
      </w:pPr>
      <w:ins w:id="210"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"assessment": {</w:t>
        </w:r>
      </w:ins>
    </w:p>
    <w:p w14:paraId="2C153210"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11" w:author="Raj Kesarapalli" w:date="2023-07-26T17:04:00Z"/>
          <w:rFonts w:ascii="Courier New" w:hAnsi="Courier New" w:cs="Courier New"/>
          <w:color w:val="333333"/>
          <w:sz w:val="20"/>
          <w:szCs w:val="20"/>
        </w:rPr>
      </w:pPr>
      <w:ins w:id="212"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"types":  ["SAST", "SCA"]</w:t>
        </w:r>
      </w:ins>
    </w:p>
    <w:p w14:paraId="442E4D07"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13" w:author="Raj Kesarapalli" w:date="2023-07-26T17:04:00Z"/>
          <w:rFonts w:ascii="Courier New" w:hAnsi="Courier New" w:cs="Courier New"/>
          <w:color w:val="333333"/>
          <w:sz w:val="20"/>
          <w:szCs w:val="20"/>
        </w:rPr>
      </w:pPr>
    </w:p>
    <w:p w14:paraId="3F4DEEBE"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14" w:author="Raj Kesarapalli" w:date="2023-07-26T17:04:00Z"/>
          <w:rFonts w:ascii="Courier New" w:hAnsi="Courier New" w:cs="Courier New"/>
          <w:color w:val="333333"/>
          <w:sz w:val="20"/>
          <w:szCs w:val="20"/>
        </w:rPr>
      </w:pPr>
      <w:ins w:id="215"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w:t>
        </w:r>
      </w:ins>
    </w:p>
    <w:p w14:paraId="2BCCC9C3"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16" w:author="Raj Kesarapalli" w:date="2023-07-26T17:04:00Z"/>
          <w:rFonts w:ascii="Courier New" w:hAnsi="Courier New" w:cs="Courier New"/>
          <w:color w:val="333333"/>
          <w:sz w:val="20"/>
          <w:szCs w:val="20"/>
        </w:rPr>
      </w:pPr>
      <w:ins w:id="217"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r>
        <w:r w:rsidRPr="002E37E5">
          <w:rPr>
            <w:rFonts w:ascii="Courier New" w:hAnsi="Courier New" w:cs="Courier New"/>
            <w:color w:val="333333"/>
            <w:sz w:val="20"/>
            <w:szCs w:val="20"/>
          </w:rPr>
          <w:tab/>
          <w:t>"serverUrl": "&lt;SERVER_URL&gt;"</w:t>
        </w:r>
      </w:ins>
    </w:p>
    <w:p w14:paraId="6A651667"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18" w:author="Raj Kesarapalli" w:date="2023-07-26T17:04:00Z"/>
          <w:rFonts w:ascii="Courier New" w:hAnsi="Courier New" w:cs="Courier New"/>
          <w:color w:val="333333"/>
          <w:sz w:val="20"/>
          <w:szCs w:val="20"/>
        </w:rPr>
      </w:pPr>
      <w:ins w:id="219" w:author="Raj Kesarapalli" w:date="2023-07-26T17:04:00Z">
        <w:r w:rsidRPr="002E37E5">
          <w:rPr>
            <w:rFonts w:ascii="Courier New" w:hAnsi="Courier New" w:cs="Courier New"/>
            <w:color w:val="333333"/>
            <w:sz w:val="20"/>
            <w:szCs w:val="20"/>
          </w:rPr>
          <w:tab/>
        </w:r>
        <w:r w:rsidRPr="002E37E5">
          <w:rPr>
            <w:rFonts w:ascii="Courier New" w:hAnsi="Courier New" w:cs="Courier New"/>
            <w:color w:val="333333"/>
            <w:sz w:val="20"/>
            <w:szCs w:val="20"/>
          </w:rPr>
          <w:tab/>
          <w:t>}</w:t>
        </w:r>
      </w:ins>
    </w:p>
    <w:p w14:paraId="43196215"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20" w:author="Raj Kesarapalli" w:date="2023-07-26T17:04:00Z"/>
          <w:rFonts w:ascii="Courier New" w:hAnsi="Courier New" w:cs="Courier New"/>
          <w:color w:val="333333"/>
          <w:sz w:val="20"/>
          <w:szCs w:val="20"/>
        </w:rPr>
      </w:pPr>
      <w:ins w:id="221" w:author="Raj Kesarapalli" w:date="2023-07-26T17:04:00Z">
        <w:r w:rsidRPr="002E37E5">
          <w:rPr>
            <w:rFonts w:ascii="Courier New" w:hAnsi="Courier New" w:cs="Courier New"/>
            <w:color w:val="333333"/>
            <w:sz w:val="20"/>
            <w:szCs w:val="20"/>
          </w:rPr>
          <w:tab/>
          <w:t>}</w:t>
        </w:r>
      </w:ins>
    </w:p>
    <w:p w14:paraId="3FD4925A" w14:textId="79295975"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50"/>
        <w:rPr>
          <w:ins w:id="222" w:author="Raj Kesarapalli" w:date="2023-07-26T17:04:00Z"/>
          <w:rFonts w:ascii="Courier New" w:hAnsi="Courier New" w:cs="Courier New"/>
          <w:color w:val="333333"/>
        </w:rPr>
      </w:pPr>
      <w:ins w:id="223" w:author="Raj Kesarapalli" w:date="2023-07-26T17:04:00Z">
        <w:r w:rsidRPr="002E37E5">
          <w:rPr>
            <w:rFonts w:ascii="Courier New" w:hAnsi="Courier New" w:cs="Courier New"/>
            <w:color w:val="333333"/>
            <w:sz w:val="20"/>
            <w:szCs w:val="20"/>
          </w:rPr>
          <w:t>}</w:t>
        </w:r>
      </w:ins>
    </w:p>
    <w:p w14:paraId="58FF4E8D" w14:textId="2904576D" w:rsidR="008647E7" w:rsidRPr="00B91F96" w:rsidRDefault="008647E7" w:rsidP="008647E7">
      <w:pPr>
        <w:rPr>
          <w:ins w:id="224" w:author="Raj Kesarapalli" w:date="2023-07-26T17:04:00Z"/>
        </w:rPr>
      </w:pPr>
      <w:r>
        <w:rPr>
          <w:noProof/>
        </w:rPr>
        <mc:AlternateContent>
          <mc:Choice Requires="wpg">
            <w:drawing>
              <wp:anchor distT="0" distB="0" distL="0" distR="0" simplePos="0" relativeHeight="251665408" behindDoc="1" locked="0" layoutInCell="1" allowOverlap="1" wp14:anchorId="23DB0D53" wp14:editId="47CCB446">
                <wp:simplePos x="0" y="0"/>
                <wp:positionH relativeFrom="page">
                  <wp:posOffset>822960</wp:posOffset>
                </wp:positionH>
                <wp:positionV relativeFrom="paragraph">
                  <wp:posOffset>232410</wp:posOffset>
                </wp:positionV>
                <wp:extent cx="5924550" cy="838200"/>
                <wp:effectExtent l="0" t="12700" r="0" b="0"/>
                <wp:wrapTopAndBottom/>
                <wp:docPr id="221705588"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3128"/>
                          <a:chExt cx="9330" cy="1320"/>
                        </a:xfrm>
                      </wpg:grpSpPr>
                      <wps:wsp>
                        <wps:cNvPr id="431178247" name="Freeform 306"/>
                        <wps:cNvSpPr>
                          <a:spLocks/>
                        </wps:cNvSpPr>
                        <wps:spPr bwMode="auto">
                          <a:xfrm>
                            <a:off x="1455" y="3127"/>
                            <a:ext cx="9330" cy="1320"/>
                          </a:xfrm>
                          <a:custGeom>
                            <a:avLst/>
                            <a:gdLst>
                              <a:gd name="T0" fmla="+- 0 10635 1455"/>
                              <a:gd name="T1" fmla="*/ T0 w 9330"/>
                              <a:gd name="T2" fmla="+- 0 4448 3128"/>
                              <a:gd name="T3" fmla="*/ 4448 h 1320"/>
                              <a:gd name="T4" fmla="+- 0 1605 1455"/>
                              <a:gd name="T5" fmla="*/ T4 w 9330"/>
                              <a:gd name="T6" fmla="+- 0 4448 3128"/>
                              <a:gd name="T7" fmla="*/ 4448 h 1320"/>
                              <a:gd name="T8" fmla="+- 0 1547 1455"/>
                              <a:gd name="T9" fmla="*/ T8 w 9330"/>
                              <a:gd name="T10" fmla="+- 0 4436 3128"/>
                              <a:gd name="T11" fmla="*/ 4436 h 1320"/>
                              <a:gd name="T12" fmla="+- 0 1499 1455"/>
                              <a:gd name="T13" fmla="*/ T12 w 9330"/>
                              <a:gd name="T14" fmla="+- 0 4404 3128"/>
                              <a:gd name="T15" fmla="*/ 4404 h 1320"/>
                              <a:gd name="T16" fmla="+- 0 1467 1455"/>
                              <a:gd name="T17" fmla="*/ T16 w 9330"/>
                              <a:gd name="T18" fmla="+- 0 4356 3128"/>
                              <a:gd name="T19" fmla="*/ 4356 h 1320"/>
                              <a:gd name="T20" fmla="+- 0 1455 1455"/>
                              <a:gd name="T21" fmla="*/ T20 w 9330"/>
                              <a:gd name="T22" fmla="+- 0 4298 3128"/>
                              <a:gd name="T23" fmla="*/ 4298 h 1320"/>
                              <a:gd name="T24" fmla="+- 0 1455 1455"/>
                              <a:gd name="T25" fmla="*/ T24 w 9330"/>
                              <a:gd name="T26" fmla="+- 0 3278 3128"/>
                              <a:gd name="T27" fmla="*/ 3278 h 1320"/>
                              <a:gd name="T28" fmla="+- 0 1467 1455"/>
                              <a:gd name="T29" fmla="*/ T28 w 9330"/>
                              <a:gd name="T30" fmla="+- 0 3220 3128"/>
                              <a:gd name="T31" fmla="*/ 3220 h 1320"/>
                              <a:gd name="T32" fmla="+- 0 1499 1455"/>
                              <a:gd name="T33" fmla="*/ T32 w 9330"/>
                              <a:gd name="T34" fmla="+- 0 3172 3128"/>
                              <a:gd name="T35" fmla="*/ 3172 h 1320"/>
                              <a:gd name="T36" fmla="+- 0 1547 1455"/>
                              <a:gd name="T37" fmla="*/ T36 w 9330"/>
                              <a:gd name="T38" fmla="+- 0 3140 3128"/>
                              <a:gd name="T39" fmla="*/ 3140 h 1320"/>
                              <a:gd name="T40" fmla="+- 0 1605 1455"/>
                              <a:gd name="T41" fmla="*/ T40 w 9330"/>
                              <a:gd name="T42" fmla="+- 0 3128 3128"/>
                              <a:gd name="T43" fmla="*/ 3128 h 1320"/>
                              <a:gd name="T44" fmla="+- 0 10635 1455"/>
                              <a:gd name="T45" fmla="*/ T44 w 9330"/>
                              <a:gd name="T46" fmla="+- 0 3128 3128"/>
                              <a:gd name="T47" fmla="*/ 3128 h 1320"/>
                              <a:gd name="T48" fmla="+- 0 10693 1455"/>
                              <a:gd name="T49" fmla="*/ T48 w 9330"/>
                              <a:gd name="T50" fmla="+- 0 3140 3128"/>
                              <a:gd name="T51" fmla="*/ 3140 h 1320"/>
                              <a:gd name="T52" fmla="+- 0 10741 1455"/>
                              <a:gd name="T53" fmla="*/ T52 w 9330"/>
                              <a:gd name="T54" fmla="+- 0 3172 3128"/>
                              <a:gd name="T55" fmla="*/ 3172 h 1320"/>
                              <a:gd name="T56" fmla="+- 0 10773 1455"/>
                              <a:gd name="T57" fmla="*/ T56 w 9330"/>
                              <a:gd name="T58" fmla="+- 0 3220 3128"/>
                              <a:gd name="T59" fmla="*/ 3220 h 1320"/>
                              <a:gd name="T60" fmla="+- 0 10785 1455"/>
                              <a:gd name="T61" fmla="*/ T60 w 9330"/>
                              <a:gd name="T62" fmla="+- 0 3278 3128"/>
                              <a:gd name="T63" fmla="*/ 3278 h 1320"/>
                              <a:gd name="T64" fmla="+- 0 10785 1455"/>
                              <a:gd name="T65" fmla="*/ T64 w 9330"/>
                              <a:gd name="T66" fmla="+- 0 4298 3128"/>
                              <a:gd name="T67" fmla="*/ 4298 h 1320"/>
                              <a:gd name="T68" fmla="+- 0 10773 1455"/>
                              <a:gd name="T69" fmla="*/ T68 w 9330"/>
                              <a:gd name="T70" fmla="+- 0 4356 3128"/>
                              <a:gd name="T71" fmla="*/ 4356 h 1320"/>
                              <a:gd name="T72" fmla="+- 0 10741 1455"/>
                              <a:gd name="T73" fmla="*/ T72 w 9330"/>
                              <a:gd name="T74" fmla="+- 0 4404 3128"/>
                              <a:gd name="T75" fmla="*/ 4404 h 1320"/>
                              <a:gd name="T76" fmla="+- 0 10693 1455"/>
                              <a:gd name="T77" fmla="*/ T76 w 9330"/>
                              <a:gd name="T78" fmla="+- 0 4436 3128"/>
                              <a:gd name="T79" fmla="*/ 4436 h 1320"/>
                              <a:gd name="T80" fmla="+- 0 10635 1455"/>
                              <a:gd name="T81" fmla="*/ T80 w 9330"/>
                              <a:gd name="T82" fmla="+- 0 4448 3128"/>
                              <a:gd name="T83" fmla="*/ 444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10242017" name="Picture 30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23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355645982" name="Text Box 308"/>
                        <wps:cNvSpPr txBox="1">
                          <a:spLocks/>
                        </wps:cNvSpPr>
                        <wps:spPr bwMode="auto">
                          <a:xfrm>
                            <a:off x="1455" y="3127"/>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2E234" w14:textId="77777777" w:rsidR="00D64DB2" w:rsidRDefault="00D64DB2">
                              <w:pPr>
                                <w:rPr>
                                  <w:sz w:val="17"/>
                                </w:rPr>
                              </w:pPr>
                            </w:p>
                            <w:p w14:paraId="123C85DD" w14:textId="77777777" w:rsidR="00D64DB2" w:rsidRDefault="0022516B">
                              <w:pPr>
                                <w:spacing w:before="1"/>
                                <w:ind w:left="600"/>
                                <w:rPr>
                                  <w:b/>
                                  <w:sz w:val="20"/>
                                </w:rPr>
                              </w:pPr>
                              <w:r>
                                <w:rPr>
                                  <w:b/>
                                  <w:sz w:val="20"/>
                                </w:rPr>
                                <w:t>Note:</w:t>
                              </w:r>
                            </w:p>
                            <w:p w14:paraId="36E81FC4" w14:textId="036A66BD" w:rsidR="00D64DB2" w:rsidRDefault="008647E7">
                              <w:pPr>
                                <w:spacing w:before="100" w:line="340" w:lineRule="auto"/>
                                <w:ind w:left="600" w:right="363"/>
                                <w:rPr>
                                  <w:sz w:val="20"/>
                                </w:rPr>
                              </w:pPr>
                              <w:ins w:id="225" w:author="Raj Kesarapalli" w:date="2023-07-26T17:05:00Z">
                                <w:r>
                                  <w:rPr>
                                    <w:color w:val="323E48"/>
                                  </w:rPr>
                                  <w:t>It is recommended that you save</w:t>
                                </w:r>
                                <w:r w:rsidRPr="002E37E5">
                                  <w:rPr>
                                    <w:color w:val="323E48"/>
                                  </w:rPr>
                                  <w:t xml:space="preserve"> the JSON file </w:t>
                                </w:r>
                                <w:r>
                                  <w:rPr>
                                    <w:color w:val="323E48"/>
                                  </w:rPr>
                                  <w:t xml:space="preserve">at the root </w:t>
                                </w:r>
                                <w:r w:rsidRPr="002E37E5">
                                  <w:rPr>
                                    <w:color w:val="323E48"/>
                                  </w:rPr>
                                  <w:t xml:space="preserve">of the project </w:t>
                                </w:r>
                                <w:r>
                                  <w:rPr>
                                    <w:color w:val="323E48"/>
                                  </w:rPr>
                                  <w:t xml:space="preserve">directory being </w:t>
                                </w:r>
                                <w:r w:rsidRPr="002E37E5">
                                  <w:rPr>
                                    <w:color w:val="323E48"/>
                                  </w:rPr>
                                  <w:t>scanned. The JSON file can have any name as long as it has a </w:t>
                                </w:r>
                                <w:r w:rsidRPr="002E37E5">
                                  <w:rPr>
                                    <w:rFonts w:ascii="Roboto Mono" w:hAnsi="Roboto Mono" w:cs="Courier New"/>
                                    <w:color w:val="000000"/>
                                    <w:sz w:val="18"/>
                                    <w:szCs w:val="18"/>
                                  </w:rPr>
                                  <w:t>.json</w:t>
                                </w:r>
                                <w:r w:rsidRPr="002E37E5">
                                  <w:rPr>
                                    <w:color w:val="323E48"/>
                                  </w:rPr>
                                  <w:t> extension</w:t>
                                </w:r>
                              </w:ins>
                              <w:del w:id="226" w:author="Raj Kesarapalli" w:date="2023-07-26T17:05:00Z">
                                <w:r w:rsidR="0022516B" w:rsidDel="008647E7">
                                  <w:rPr>
                                    <w:sz w:val="20"/>
                                  </w:rPr>
                                  <w:delText>Save</w:delText>
                                </w:r>
                                <w:r w:rsidR="0022516B" w:rsidDel="008647E7">
                                  <w:rPr>
                                    <w:spacing w:val="-10"/>
                                    <w:sz w:val="20"/>
                                  </w:rPr>
                                  <w:delText xml:space="preserve"> </w:delText>
                                </w:r>
                                <w:r w:rsidR="0022516B" w:rsidDel="008647E7">
                                  <w:rPr>
                                    <w:sz w:val="20"/>
                                  </w:rPr>
                                  <w:delText>the</w:delText>
                                </w:r>
                                <w:r w:rsidR="0022516B" w:rsidDel="008647E7">
                                  <w:rPr>
                                    <w:spacing w:val="-10"/>
                                    <w:sz w:val="20"/>
                                  </w:rPr>
                                  <w:delText xml:space="preserve"> </w:delText>
                                </w:r>
                                <w:r w:rsidR="0022516B" w:rsidDel="008647E7">
                                  <w:rPr>
                                    <w:sz w:val="20"/>
                                  </w:rPr>
                                  <w:delText>JSON</w:delText>
                                </w:r>
                                <w:r w:rsidR="0022516B" w:rsidDel="008647E7">
                                  <w:rPr>
                                    <w:spacing w:val="-10"/>
                                    <w:sz w:val="20"/>
                                  </w:rPr>
                                  <w:delText xml:space="preserve"> </w:delText>
                                </w:r>
                                <w:r w:rsidR="0022516B" w:rsidDel="008647E7">
                                  <w:rPr>
                                    <w:sz w:val="20"/>
                                  </w:rPr>
                                  <w:delText>file</w:delText>
                                </w:r>
                                <w:r w:rsidR="0022516B" w:rsidDel="008647E7">
                                  <w:rPr>
                                    <w:spacing w:val="-10"/>
                                    <w:sz w:val="20"/>
                                  </w:rPr>
                                  <w:delText xml:space="preserve"> </w:delText>
                                </w:r>
                                <w:r w:rsidR="0022516B" w:rsidDel="008647E7">
                                  <w:rPr>
                                    <w:sz w:val="20"/>
                                  </w:rPr>
                                  <w:delText>in</w:delText>
                                </w:r>
                                <w:r w:rsidR="0022516B" w:rsidDel="008647E7">
                                  <w:rPr>
                                    <w:spacing w:val="-9"/>
                                    <w:sz w:val="20"/>
                                  </w:rPr>
                                  <w:delText xml:space="preserve"> </w:delText>
                                </w:r>
                                <w:r w:rsidR="0022516B" w:rsidDel="008647E7">
                                  <w:rPr>
                                    <w:sz w:val="20"/>
                                  </w:rPr>
                                  <w:delText>the</w:delText>
                                </w:r>
                                <w:r w:rsidR="0022516B" w:rsidDel="008647E7">
                                  <w:rPr>
                                    <w:spacing w:val="-10"/>
                                    <w:sz w:val="20"/>
                                  </w:rPr>
                                  <w:delText xml:space="preserve"> </w:delText>
                                </w:r>
                                <w:r w:rsidR="0022516B" w:rsidDel="008647E7">
                                  <w:rPr>
                                    <w:sz w:val="20"/>
                                  </w:rPr>
                                  <w:delText>directory</w:delText>
                                </w:r>
                                <w:r w:rsidR="0022516B" w:rsidDel="008647E7">
                                  <w:rPr>
                                    <w:spacing w:val="-10"/>
                                    <w:sz w:val="20"/>
                                  </w:rPr>
                                  <w:delText xml:space="preserve"> </w:delText>
                                </w:r>
                                <w:r w:rsidR="0022516B" w:rsidDel="008647E7">
                                  <w:rPr>
                                    <w:sz w:val="20"/>
                                  </w:rPr>
                                  <w:delText>of</w:delText>
                                </w:r>
                                <w:r w:rsidR="0022516B" w:rsidDel="008647E7">
                                  <w:rPr>
                                    <w:spacing w:val="-10"/>
                                    <w:sz w:val="20"/>
                                  </w:rPr>
                                  <w:delText xml:space="preserve"> </w:delText>
                                </w:r>
                                <w:r w:rsidR="0022516B" w:rsidDel="008647E7">
                                  <w:rPr>
                                    <w:sz w:val="20"/>
                                  </w:rPr>
                                  <w:delText>the</w:delText>
                                </w:r>
                                <w:r w:rsidR="0022516B" w:rsidDel="008647E7">
                                  <w:rPr>
                                    <w:spacing w:val="-9"/>
                                    <w:sz w:val="20"/>
                                  </w:rPr>
                                  <w:delText xml:space="preserve"> </w:delText>
                                </w:r>
                                <w:r w:rsidR="0022516B" w:rsidDel="008647E7">
                                  <w:rPr>
                                    <w:sz w:val="20"/>
                                  </w:rPr>
                                  <w:delText>project</w:delText>
                                </w:r>
                                <w:r w:rsidR="0022516B" w:rsidDel="008647E7">
                                  <w:rPr>
                                    <w:spacing w:val="-10"/>
                                    <w:sz w:val="20"/>
                                  </w:rPr>
                                  <w:delText xml:space="preserve"> </w:delText>
                                </w:r>
                                <w:r w:rsidR="0022516B" w:rsidDel="008647E7">
                                  <w:rPr>
                                    <w:sz w:val="20"/>
                                  </w:rPr>
                                  <w:delText>scanned.</w:delText>
                                </w:r>
                                <w:r w:rsidR="0022516B" w:rsidDel="008647E7">
                                  <w:rPr>
                                    <w:spacing w:val="-10"/>
                                    <w:sz w:val="20"/>
                                  </w:rPr>
                                  <w:delText xml:space="preserve"> </w:delText>
                                </w:r>
                                <w:r w:rsidR="0022516B" w:rsidDel="008647E7">
                                  <w:rPr>
                                    <w:sz w:val="20"/>
                                  </w:rPr>
                                  <w:delText>Give</w:delText>
                                </w:r>
                                <w:r w:rsidR="0022516B" w:rsidDel="008647E7">
                                  <w:rPr>
                                    <w:spacing w:val="-10"/>
                                    <w:sz w:val="20"/>
                                  </w:rPr>
                                  <w:delText xml:space="preserve"> </w:delText>
                                </w:r>
                                <w:r w:rsidR="0022516B" w:rsidDel="008647E7">
                                  <w:rPr>
                                    <w:sz w:val="20"/>
                                  </w:rPr>
                                  <w:delText>the</w:delText>
                                </w:r>
                                <w:r w:rsidR="0022516B" w:rsidDel="008647E7">
                                  <w:rPr>
                                    <w:spacing w:val="-9"/>
                                    <w:sz w:val="20"/>
                                  </w:rPr>
                                  <w:delText xml:space="preserve"> </w:delText>
                                </w:r>
                                <w:r w:rsidR="0022516B" w:rsidDel="008647E7">
                                  <w:rPr>
                                    <w:sz w:val="20"/>
                                  </w:rPr>
                                  <w:delText>file</w:delText>
                                </w:r>
                                <w:r w:rsidR="0022516B" w:rsidDel="008647E7">
                                  <w:rPr>
                                    <w:spacing w:val="-10"/>
                                    <w:sz w:val="20"/>
                                  </w:rPr>
                                  <w:delText xml:space="preserve"> </w:delText>
                                </w:r>
                                <w:r w:rsidR="0022516B" w:rsidDel="008647E7">
                                  <w:rPr>
                                    <w:sz w:val="20"/>
                                  </w:rPr>
                                  <w:delText>any</w:delText>
                                </w:r>
                                <w:r w:rsidR="0022516B" w:rsidDel="008647E7">
                                  <w:rPr>
                                    <w:spacing w:val="-10"/>
                                    <w:sz w:val="20"/>
                                  </w:rPr>
                                  <w:delText xml:space="preserve"> </w:delText>
                                </w:r>
                                <w:r w:rsidR="0022516B" w:rsidDel="008647E7">
                                  <w:rPr>
                                    <w:sz w:val="20"/>
                                  </w:rPr>
                                  <w:delText>name</w:delText>
                                </w:r>
                                <w:r w:rsidR="0022516B" w:rsidDel="008647E7">
                                  <w:rPr>
                                    <w:spacing w:val="-10"/>
                                    <w:sz w:val="20"/>
                                  </w:rPr>
                                  <w:delText xml:space="preserve"> </w:delText>
                                </w:r>
                                <w:r w:rsidR="0022516B" w:rsidDel="008647E7">
                                  <w:rPr>
                                    <w:sz w:val="20"/>
                                  </w:rPr>
                                  <w:delText>you</w:delText>
                                </w:r>
                                <w:r w:rsidR="0022516B" w:rsidDel="008647E7">
                                  <w:rPr>
                                    <w:spacing w:val="-10"/>
                                    <w:sz w:val="20"/>
                                  </w:rPr>
                                  <w:delText xml:space="preserve"> </w:delText>
                                </w:r>
                                <w:r w:rsidR="0022516B" w:rsidDel="008647E7">
                                  <w:rPr>
                                    <w:sz w:val="20"/>
                                  </w:rPr>
                                  <w:delText>want</w:delText>
                                </w:r>
                                <w:r w:rsidR="0022516B" w:rsidDel="008647E7">
                                  <w:rPr>
                                    <w:spacing w:val="-9"/>
                                    <w:sz w:val="20"/>
                                  </w:rPr>
                                  <w:delText xml:space="preserve"> </w:delText>
                                </w:r>
                                <w:r w:rsidR="0022516B" w:rsidDel="008647E7">
                                  <w:rPr>
                                    <w:sz w:val="20"/>
                                  </w:rPr>
                                  <w:delText>and pass the name as an argument on the command</w:delText>
                                </w:r>
                                <w:r w:rsidR="0022516B" w:rsidDel="008647E7">
                                  <w:rPr>
                                    <w:spacing w:val="-18"/>
                                    <w:sz w:val="20"/>
                                  </w:rPr>
                                  <w:delText xml:space="preserve"> </w:delText>
                                </w:r>
                                <w:r w:rsidR="0022516B" w:rsidDel="008647E7">
                                  <w:rPr>
                                    <w:sz w:val="20"/>
                                  </w:rPr>
                                  <w:delText>line</w:delText>
                                </w:r>
                              </w:del>
                              <w:r w:rsidR="0022516B">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DB0D53" id="Group 305" o:spid="_x0000_s1036" style="position:absolute;margin-left:64.8pt;margin-top:18.3pt;width:466.5pt;height:66pt;z-index:-251651072;mso-wrap-distance-left:0;mso-wrap-distance-right:0;mso-position-horizontal-relative:page" coordorigin="1455,3128"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">
                <v:shape id="Freeform 306" o:spid="_x0000_s1037" style="position:absolute;left:1455;top:3127;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" path="m9180,1320r-9030,l92,1308,44,1276,12,1228,,1170,,150,12,92,44,44,92,12,150,,9180,r58,12l9286,44r32,48l9330,150r,1020l9318,1228r-32,48l9238,1308r-58,12xe" fillcolor="#0078a0" stroked="f">
                  <v:fill opacity="5911f"/>
                  <v:path arrowok="t" o:connecttype="custom" o:connectlocs="9180,4448;150,4448;92,4436;44,4404;12,4356;0,4298;0,3278;12,3220;44,3172;92,3140;150,3128;9180,3128;9238,3140;9286,3172;9318,3220;9330,3278;9330,4298;9318,4356;9286,4404;9238,4436;9180,4448" o:connectangles="0,0,0,0,0,0,0,0,0,0,0,0,0,0,0,0,0,0,0,0,0"/>
                </v:shape>
                <v:shape id="Picture 307" o:spid="_x0000_s1038" type="#_x0000_t75" style="position:absolute;left:1570;top:323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">
                  <v:imagedata r:id="rId10" o:title=""/>
                  <o:lock v:ext="edit" aspectratio="f"/>
                </v:shape>
                <v:shape id="Text Box 308" o:spid="_x0000_s1039" type="#_x0000_t202" style="position:absolute;left:1455;top:3127;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" filled="f" stroked="f">
                  <v:path arrowok="t"/>
                  <v:textbox inset="0,0,0,0">
                    <w:txbxContent>
                      <w:p w14:paraId="01D2E234" w14:textId="77777777" w:rsidR="00D64DB2" w:rsidRDefault="00D64DB2">
                        <w:pPr>
                          <w:rPr>
                            <w:sz w:val="17"/>
                          </w:rPr>
                        </w:pPr>
                      </w:p>
                      <w:p w14:paraId="123C85DD" w14:textId="77777777" w:rsidR="00D64DB2" w:rsidRDefault="0022516B">
                        <w:pPr>
                          <w:spacing w:before="1"/>
                          <w:ind w:left="600"/>
                          <w:rPr>
                            <w:b/>
                            <w:sz w:val="20"/>
                          </w:rPr>
                        </w:pPr>
                        <w:r>
                          <w:rPr>
                            <w:b/>
                            <w:sz w:val="20"/>
                          </w:rPr>
                          <w:t>Note:</w:t>
                        </w:r>
                      </w:p>
                      <w:p w14:paraId="36E81FC4" w14:textId="036A66BD" w:rsidR="00D64DB2" w:rsidRDefault="008647E7">
                        <w:pPr>
                          <w:spacing w:before="100" w:line="340" w:lineRule="auto"/>
                          <w:ind w:left="600" w:right="363"/>
                          <w:rPr>
                            <w:sz w:val="20"/>
                          </w:rPr>
                        </w:pPr>
                        <w:ins w:id="227" w:author="Raj Kesarapalli" w:date="2023-07-26T17:05:00Z">
                          <w:r>
                            <w:rPr>
                              <w:color w:val="323E48"/>
                            </w:rPr>
                            <w:t>It is recommended that you save</w:t>
                          </w:r>
                          <w:r w:rsidRPr="002E37E5">
                            <w:rPr>
                              <w:color w:val="323E48"/>
                            </w:rPr>
                            <w:t xml:space="preserve"> the JSON file </w:t>
                          </w:r>
                          <w:r>
                            <w:rPr>
                              <w:color w:val="323E48"/>
                            </w:rPr>
                            <w:t xml:space="preserve">at the root </w:t>
                          </w:r>
                          <w:r w:rsidRPr="002E37E5">
                            <w:rPr>
                              <w:color w:val="323E48"/>
                            </w:rPr>
                            <w:t xml:space="preserve">of the project </w:t>
                          </w:r>
                          <w:r>
                            <w:rPr>
                              <w:color w:val="323E48"/>
                            </w:rPr>
                            <w:t xml:space="preserve">directory being </w:t>
                          </w:r>
                          <w:r w:rsidRPr="002E37E5">
                            <w:rPr>
                              <w:color w:val="323E48"/>
                            </w:rPr>
                            <w:t>scanned. The JSON file can have any name as long as it has a </w:t>
                          </w:r>
                          <w:r w:rsidRPr="002E37E5">
                            <w:rPr>
                              <w:rFonts w:ascii="Roboto Mono" w:hAnsi="Roboto Mono" w:cs="Courier New"/>
                              <w:color w:val="000000"/>
                              <w:sz w:val="18"/>
                              <w:szCs w:val="18"/>
                            </w:rPr>
                            <w:t>.json</w:t>
                          </w:r>
                          <w:r w:rsidRPr="002E37E5">
                            <w:rPr>
                              <w:color w:val="323E48"/>
                            </w:rPr>
                            <w:t> extension</w:t>
                          </w:r>
                        </w:ins>
                        <w:del w:id="228" w:author="Raj Kesarapalli" w:date="2023-07-26T17:05:00Z">
                          <w:r w:rsidR="0022516B" w:rsidDel="008647E7">
                            <w:rPr>
                              <w:sz w:val="20"/>
                            </w:rPr>
                            <w:delText>Save</w:delText>
                          </w:r>
                          <w:r w:rsidR="0022516B" w:rsidDel="008647E7">
                            <w:rPr>
                              <w:spacing w:val="-10"/>
                              <w:sz w:val="20"/>
                            </w:rPr>
                            <w:delText xml:space="preserve"> </w:delText>
                          </w:r>
                          <w:r w:rsidR="0022516B" w:rsidDel="008647E7">
                            <w:rPr>
                              <w:sz w:val="20"/>
                            </w:rPr>
                            <w:delText>the</w:delText>
                          </w:r>
                          <w:r w:rsidR="0022516B" w:rsidDel="008647E7">
                            <w:rPr>
                              <w:spacing w:val="-10"/>
                              <w:sz w:val="20"/>
                            </w:rPr>
                            <w:delText xml:space="preserve"> </w:delText>
                          </w:r>
                          <w:r w:rsidR="0022516B" w:rsidDel="008647E7">
                            <w:rPr>
                              <w:sz w:val="20"/>
                            </w:rPr>
                            <w:delText>JSON</w:delText>
                          </w:r>
                          <w:r w:rsidR="0022516B" w:rsidDel="008647E7">
                            <w:rPr>
                              <w:spacing w:val="-10"/>
                              <w:sz w:val="20"/>
                            </w:rPr>
                            <w:delText xml:space="preserve"> </w:delText>
                          </w:r>
                          <w:r w:rsidR="0022516B" w:rsidDel="008647E7">
                            <w:rPr>
                              <w:sz w:val="20"/>
                            </w:rPr>
                            <w:delText>file</w:delText>
                          </w:r>
                          <w:r w:rsidR="0022516B" w:rsidDel="008647E7">
                            <w:rPr>
                              <w:spacing w:val="-10"/>
                              <w:sz w:val="20"/>
                            </w:rPr>
                            <w:delText xml:space="preserve"> </w:delText>
                          </w:r>
                          <w:r w:rsidR="0022516B" w:rsidDel="008647E7">
                            <w:rPr>
                              <w:sz w:val="20"/>
                            </w:rPr>
                            <w:delText>in</w:delText>
                          </w:r>
                          <w:r w:rsidR="0022516B" w:rsidDel="008647E7">
                            <w:rPr>
                              <w:spacing w:val="-9"/>
                              <w:sz w:val="20"/>
                            </w:rPr>
                            <w:delText xml:space="preserve"> </w:delText>
                          </w:r>
                          <w:r w:rsidR="0022516B" w:rsidDel="008647E7">
                            <w:rPr>
                              <w:sz w:val="20"/>
                            </w:rPr>
                            <w:delText>the</w:delText>
                          </w:r>
                          <w:r w:rsidR="0022516B" w:rsidDel="008647E7">
                            <w:rPr>
                              <w:spacing w:val="-10"/>
                              <w:sz w:val="20"/>
                            </w:rPr>
                            <w:delText xml:space="preserve"> </w:delText>
                          </w:r>
                          <w:r w:rsidR="0022516B" w:rsidDel="008647E7">
                            <w:rPr>
                              <w:sz w:val="20"/>
                            </w:rPr>
                            <w:delText>directory</w:delText>
                          </w:r>
                          <w:r w:rsidR="0022516B" w:rsidDel="008647E7">
                            <w:rPr>
                              <w:spacing w:val="-10"/>
                              <w:sz w:val="20"/>
                            </w:rPr>
                            <w:delText xml:space="preserve"> </w:delText>
                          </w:r>
                          <w:r w:rsidR="0022516B" w:rsidDel="008647E7">
                            <w:rPr>
                              <w:sz w:val="20"/>
                            </w:rPr>
                            <w:delText>of</w:delText>
                          </w:r>
                          <w:r w:rsidR="0022516B" w:rsidDel="008647E7">
                            <w:rPr>
                              <w:spacing w:val="-10"/>
                              <w:sz w:val="20"/>
                            </w:rPr>
                            <w:delText xml:space="preserve"> </w:delText>
                          </w:r>
                          <w:r w:rsidR="0022516B" w:rsidDel="008647E7">
                            <w:rPr>
                              <w:sz w:val="20"/>
                            </w:rPr>
                            <w:delText>the</w:delText>
                          </w:r>
                          <w:r w:rsidR="0022516B" w:rsidDel="008647E7">
                            <w:rPr>
                              <w:spacing w:val="-9"/>
                              <w:sz w:val="20"/>
                            </w:rPr>
                            <w:delText xml:space="preserve"> </w:delText>
                          </w:r>
                          <w:r w:rsidR="0022516B" w:rsidDel="008647E7">
                            <w:rPr>
                              <w:sz w:val="20"/>
                            </w:rPr>
                            <w:delText>project</w:delText>
                          </w:r>
                          <w:r w:rsidR="0022516B" w:rsidDel="008647E7">
                            <w:rPr>
                              <w:spacing w:val="-10"/>
                              <w:sz w:val="20"/>
                            </w:rPr>
                            <w:delText xml:space="preserve"> </w:delText>
                          </w:r>
                          <w:r w:rsidR="0022516B" w:rsidDel="008647E7">
                            <w:rPr>
                              <w:sz w:val="20"/>
                            </w:rPr>
                            <w:delText>scanned.</w:delText>
                          </w:r>
                          <w:r w:rsidR="0022516B" w:rsidDel="008647E7">
                            <w:rPr>
                              <w:spacing w:val="-10"/>
                              <w:sz w:val="20"/>
                            </w:rPr>
                            <w:delText xml:space="preserve"> </w:delText>
                          </w:r>
                          <w:r w:rsidR="0022516B" w:rsidDel="008647E7">
                            <w:rPr>
                              <w:sz w:val="20"/>
                            </w:rPr>
                            <w:delText>Give</w:delText>
                          </w:r>
                          <w:r w:rsidR="0022516B" w:rsidDel="008647E7">
                            <w:rPr>
                              <w:spacing w:val="-10"/>
                              <w:sz w:val="20"/>
                            </w:rPr>
                            <w:delText xml:space="preserve"> </w:delText>
                          </w:r>
                          <w:r w:rsidR="0022516B" w:rsidDel="008647E7">
                            <w:rPr>
                              <w:sz w:val="20"/>
                            </w:rPr>
                            <w:delText>the</w:delText>
                          </w:r>
                          <w:r w:rsidR="0022516B" w:rsidDel="008647E7">
                            <w:rPr>
                              <w:spacing w:val="-9"/>
                              <w:sz w:val="20"/>
                            </w:rPr>
                            <w:delText xml:space="preserve"> </w:delText>
                          </w:r>
                          <w:r w:rsidR="0022516B" w:rsidDel="008647E7">
                            <w:rPr>
                              <w:sz w:val="20"/>
                            </w:rPr>
                            <w:delText>file</w:delText>
                          </w:r>
                          <w:r w:rsidR="0022516B" w:rsidDel="008647E7">
                            <w:rPr>
                              <w:spacing w:val="-10"/>
                              <w:sz w:val="20"/>
                            </w:rPr>
                            <w:delText xml:space="preserve"> </w:delText>
                          </w:r>
                          <w:r w:rsidR="0022516B" w:rsidDel="008647E7">
                            <w:rPr>
                              <w:sz w:val="20"/>
                            </w:rPr>
                            <w:delText>any</w:delText>
                          </w:r>
                          <w:r w:rsidR="0022516B" w:rsidDel="008647E7">
                            <w:rPr>
                              <w:spacing w:val="-10"/>
                              <w:sz w:val="20"/>
                            </w:rPr>
                            <w:delText xml:space="preserve"> </w:delText>
                          </w:r>
                          <w:r w:rsidR="0022516B" w:rsidDel="008647E7">
                            <w:rPr>
                              <w:sz w:val="20"/>
                            </w:rPr>
                            <w:delText>name</w:delText>
                          </w:r>
                          <w:r w:rsidR="0022516B" w:rsidDel="008647E7">
                            <w:rPr>
                              <w:spacing w:val="-10"/>
                              <w:sz w:val="20"/>
                            </w:rPr>
                            <w:delText xml:space="preserve"> </w:delText>
                          </w:r>
                          <w:r w:rsidR="0022516B" w:rsidDel="008647E7">
                            <w:rPr>
                              <w:sz w:val="20"/>
                            </w:rPr>
                            <w:delText>you</w:delText>
                          </w:r>
                          <w:r w:rsidR="0022516B" w:rsidDel="008647E7">
                            <w:rPr>
                              <w:spacing w:val="-10"/>
                              <w:sz w:val="20"/>
                            </w:rPr>
                            <w:delText xml:space="preserve"> </w:delText>
                          </w:r>
                          <w:r w:rsidR="0022516B" w:rsidDel="008647E7">
                            <w:rPr>
                              <w:sz w:val="20"/>
                            </w:rPr>
                            <w:delText>want</w:delText>
                          </w:r>
                          <w:r w:rsidR="0022516B" w:rsidDel="008647E7">
                            <w:rPr>
                              <w:spacing w:val="-9"/>
                              <w:sz w:val="20"/>
                            </w:rPr>
                            <w:delText xml:space="preserve"> </w:delText>
                          </w:r>
                          <w:r w:rsidR="0022516B" w:rsidDel="008647E7">
                            <w:rPr>
                              <w:sz w:val="20"/>
                            </w:rPr>
                            <w:delText>and pass the name as an argument on the command</w:delText>
                          </w:r>
                          <w:r w:rsidR="0022516B" w:rsidDel="008647E7">
                            <w:rPr>
                              <w:spacing w:val="-18"/>
                              <w:sz w:val="20"/>
                            </w:rPr>
                            <w:delText xml:space="preserve"> </w:delText>
                          </w:r>
                          <w:r w:rsidR="0022516B" w:rsidDel="008647E7">
                            <w:rPr>
                              <w:sz w:val="20"/>
                            </w:rPr>
                            <w:delText>line</w:delText>
                          </w:r>
                        </w:del>
                        <w:r w:rsidR="0022516B">
                          <w:rPr>
                            <w:sz w:val="20"/>
                          </w:rPr>
                          <w:t>.</w:t>
                        </w:r>
                      </w:p>
                    </w:txbxContent>
                  </v:textbox>
                </v:shape>
                <w10:wrap type="topAndBottom" anchorx="page"/>
              </v:group>
            </w:pict>
          </mc:Fallback>
        </mc:AlternateContent>
      </w:r>
    </w:p>
    <w:p w14:paraId="7117C88F" w14:textId="280CD5CA" w:rsidR="00D64DB2" w:rsidRPr="008647E7" w:rsidDel="008647E7" w:rsidRDefault="008647E7">
      <w:pPr>
        <w:shd w:val="clear" w:color="auto" w:fill="FFFFFF"/>
        <w:rPr>
          <w:del w:id="229" w:author="Raj Kesarapalli" w:date="2023-07-26T17:04:00Z"/>
          <w:color w:val="323E48"/>
          <w:rPrChange w:id="230" w:author="Raj Kesarapalli" w:date="2023-07-26T17:06:00Z">
            <w:rPr>
              <w:del w:id="231" w:author="Raj Kesarapalli" w:date="2023-07-26T17:04:00Z"/>
            </w:rPr>
          </w:rPrChange>
        </w:rPr>
        <w:pPrChange w:id="232" w:author="Raj Kesarapalli" w:date="2023-07-26T17:06:00Z">
          <w:pPr>
            <w:pStyle w:val="BodyText"/>
            <w:spacing w:before="249" w:line="340" w:lineRule="auto"/>
            <w:ind w:left="100"/>
          </w:pPr>
        </w:pPrChange>
      </w:pPr>
      <w:r>
        <w:rPr>
          <w:noProof/>
        </w:rPr>
        <mc:AlternateContent>
          <mc:Choice Requires="wpg">
            <w:drawing>
              <wp:anchor distT="0" distB="0" distL="0" distR="0" simplePos="0" relativeHeight="251667456" behindDoc="1" locked="0" layoutInCell="1" allowOverlap="1" wp14:anchorId="45FCC563" wp14:editId="4D91C50F">
                <wp:simplePos x="0" y="0"/>
                <wp:positionH relativeFrom="page">
                  <wp:posOffset>822325</wp:posOffset>
                </wp:positionH>
                <wp:positionV relativeFrom="paragraph">
                  <wp:posOffset>1114425</wp:posOffset>
                </wp:positionV>
                <wp:extent cx="5924550" cy="838200"/>
                <wp:effectExtent l="0" t="12700" r="0" b="0"/>
                <wp:wrapTopAndBottom/>
                <wp:docPr id="95580462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4678"/>
                          <a:chExt cx="9330" cy="1320"/>
                        </a:xfrm>
                      </wpg:grpSpPr>
                      <wps:wsp>
                        <wps:cNvPr id="597192826" name="Freeform 302"/>
                        <wps:cNvSpPr>
                          <a:spLocks/>
                        </wps:cNvSpPr>
                        <wps:spPr bwMode="auto">
                          <a:xfrm>
                            <a:off x="1455" y="4677"/>
                            <a:ext cx="9330" cy="1320"/>
                          </a:xfrm>
                          <a:custGeom>
                            <a:avLst/>
                            <a:gdLst>
                              <a:gd name="T0" fmla="+- 0 10635 1455"/>
                              <a:gd name="T1" fmla="*/ T0 w 9330"/>
                              <a:gd name="T2" fmla="+- 0 5998 4678"/>
                              <a:gd name="T3" fmla="*/ 5998 h 1320"/>
                              <a:gd name="T4" fmla="+- 0 1605 1455"/>
                              <a:gd name="T5" fmla="*/ T4 w 9330"/>
                              <a:gd name="T6" fmla="+- 0 5998 4678"/>
                              <a:gd name="T7" fmla="*/ 5998 h 1320"/>
                              <a:gd name="T8" fmla="+- 0 1547 1455"/>
                              <a:gd name="T9" fmla="*/ T8 w 9330"/>
                              <a:gd name="T10" fmla="+- 0 5986 4678"/>
                              <a:gd name="T11" fmla="*/ 5986 h 1320"/>
                              <a:gd name="T12" fmla="+- 0 1499 1455"/>
                              <a:gd name="T13" fmla="*/ T12 w 9330"/>
                              <a:gd name="T14" fmla="+- 0 5954 4678"/>
                              <a:gd name="T15" fmla="*/ 5954 h 1320"/>
                              <a:gd name="T16" fmla="+- 0 1467 1455"/>
                              <a:gd name="T17" fmla="*/ T16 w 9330"/>
                              <a:gd name="T18" fmla="+- 0 5906 4678"/>
                              <a:gd name="T19" fmla="*/ 5906 h 1320"/>
                              <a:gd name="T20" fmla="+- 0 1455 1455"/>
                              <a:gd name="T21" fmla="*/ T20 w 9330"/>
                              <a:gd name="T22" fmla="+- 0 5848 4678"/>
                              <a:gd name="T23" fmla="*/ 5848 h 1320"/>
                              <a:gd name="T24" fmla="+- 0 1455 1455"/>
                              <a:gd name="T25" fmla="*/ T24 w 9330"/>
                              <a:gd name="T26" fmla="+- 0 4828 4678"/>
                              <a:gd name="T27" fmla="*/ 4828 h 1320"/>
                              <a:gd name="T28" fmla="+- 0 1467 1455"/>
                              <a:gd name="T29" fmla="*/ T28 w 9330"/>
                              <a:gd name="T30" fmla="+- 0 4770 4678"/>
                              <a:gd name="T31" fmla="*/ 4770 h 1320"/>
                              <a:gd name="T32" fmla="+- 0 1499 1455"/>
                              <a:gd name="T33" fmla="*/ T32 w 9330"/>
                              <a:gd name="T34" fmla="+- 0 4722 4678"/>
                              <a:gd name="T35" fmla="*/ 4722 h 1320"/>
                              <a:gd name="T36" fmla="+- 0 1547 1455"/>
                              <a:gd name="T37" fmla="*/ T36 w 9330"/>
                              <a:gd name="T38" fmla="+- 0 4690 4678"/>
                              <a:gd name="T39" fmla="*/ 4690 h 1320"/>
                              <a:gd name="T40" fmla="+- 0 1605 1455"/>
                              <a:gd name="T41" fmla="*/ T40 w 9330"/>
                              <a:gd name="T42" fmla="+- 0 4678 4678"/>
                              <a:gd name="T43" fmla="*/ 4678 h 1320"/>
                              <a:gd name="T44" fmla="+- 0 10635 1455"/>
                              <a:gd name="T45" fmla="*/ T44 w 9330"/>
                              <a:gd name="T46" fmla="+- 0 4678 4678"/>
                              <a:gd name="T47" fmla="*/ 4678 h 1320"/>
                              <a:gd name="T48" fmla="+- 0 10693 1455"/>
                              <a:gd name="T49" fmla="*/ T48 w 9330"/>
                              <a:gd name="T50" fmla="+- 0 4690 4678"/>
                              <a:gd name="T51" fmla="*/ 4690 h 1320"/>
                              <a:gd name="T52" fmla="+- 0 10741 1455"/>
                              <a:gd name="T53" fmla="*/ T52 w 9330"/>
                              <a:gd name="T54" fmla="+- 0 4722 4678"/>
                              <a:gd name="T55" fmla="*/ 4722 h 1320"/>
                              <a:gd name="T56" fmla="+- 0 10773 1455"/>
                              <a:gd name="T57" fmla="*/ T56 w 9330"/>
                              <a:gd name="T58" fmla="+- 0 4770 4678"/>
                              <a:gd name="T59" fmla="*/ 4770 h 1320"/>
                              <a:gd name="T60" fmla="+- 0 10785 1455"/>
                              <a:gd name="T61" fmla="*/ T60 w 9330"/>
                              <a:gd name="T62" fmla="+- 0 4828 4678"/>
                              <a:gd name="T63" fmla="*/ 4828 h 1320"/>
                              <a:gd name="T64" fmla="+- 0 10785 1455"/>
                              <a:gd name="T65" fmla="*/ T64 w 9330"/>
                              <a:gd name="T66" fmla="+- 0 5848 4678"/>
                              <a:gd name="T67" fmla="*/ 5848 h 1320"/>
                              <a:gd name="T68" fmla="+- 0 10773 1455"/>
                              <a:gd name="T69" fmla="*/ T68 w 9330"/>
                              <a:gd name="T70" fmla="+- 0 5906 4678"/>
                              <a:gd name="T71" fmla="*/ 5906 h 1320"/>
                              <a:gd name="T72" fmla="+- 0 10741 1455"/>
                              <a:gd name="T73" fmla="*/ T72 w 9330"/>
                              <a:gd name="T74" fmla="+- 0 5954 4678"/>
                              <a:gd name="T75" fmla="*/ 5954 h 1320"/>
                              <a:gd name="T76" fmla="+- 0 10693 1455"/>
                              <a:gd name="T77" fmla="*/ T76 w 9330"/>
                              <a:gd name="T78" fmla="+- 0 5986 4678"/>
                              <a:gd name="T79" fmla="*/ 5986 h 1320"/>
                              <a:gd name="T80" fmla="+- 0 10635 1455"/>
                              <a:gd name="T81" fmla="*/ T80 w 9330"/>
                              <a:gd name="T82" fmla="+- 0 5998 4678"/>
                              <a:gd name="T83" fmla="*/ 599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30822666" name="Picture 30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478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616745188" name="Text Box 304"/>
                        <wps:cNvSpPr txBox="1">
                          <a:spLocks/>
                        </wps:cNvSpPr>
                        <wps:spPr bwMode="auto">
                          <a:xfrm>
                            <a:off x="1455" y="4677"/>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0BBA6" w14:textId="77777777" w:rsidR="00D64DB2" w:rsidRDefault="00D64DB2">
                              <w:pPr>
                                <w:rPr>
                                  <w:sz w:val="17"/>
                                </w:rPr>
                              </w:pPr>
                            </w:p>
                            <w:p w14:paraId="491BB5BC" w14:textId="1C7919F2" w:rsidR="00D64DB2" w:rsidRDefault="0022516B">
                              <w:pPr>
                                <w:spacing w:before="1"/>
                                <w:ind w:left="600"/>
                                <w:rPr>
                                  <w:b/>
                                  <w:sz w:val="20"/>
                                </w:rPr>
                              </w:pPr>
                              <w:del w:id="233" w:author="Raj Kesarapalli" w:date="2023-07-26T17:06:00Z">
                                <w:r w:rsidDel="008647E7">
                                  <w:rPr>
                                    <w:b/>
                                    <w:sz w:val="20"/>
                                  </w:rPr>
                                  <w:delText>Note</w:delText>
                                </w:r>
                              </w:del>
                              <w:ins w:id="234" w:author="Raj Kesarapalli" w:date="2023-07-26T17:06:00Z">
                                <w:r w:rsidR="008647E7">
                                  <w:rPr>
                                    <w:b/>
                                    <w:sz w:val="20"/>
                                  </w:rPr>
                                  <w:t>Tip</w:t>
                                </w:r>
                              </w:ins>
                              <w:r>
                                <w:rPr>
                                  <w:b/>
                                  <w:sz w:val="20"/>
                                </w:rPr>
                                <w:t>:</w:t>
                              </w:r>
                            </w:p>
                            <w:p w14:paraId="4717C364" w14:textId="76BF4834" w:rsidR="00D64DB2" w:rsidRDefault="008647E7">
                              <w:pPr>
                                <w:spacing w:before="100" w:line="340" w:lineRule="auto"/>
                                <w:ind w:left="600"/>
                                <w:rPr>
                                  <w:sz w:val="20"/>
                                </w:rPr>
                              </w:pPr>
                              <w:ins w:id="235" w:author="Raj Kesarapalli" w:date="2023-07-26T17:06:00Z">
                                <w:r w:rsidRPr="002E37E5">
                                  <w:rPr>
                                    <w:color w:val="323E48"/>
                                  </w:rPr>
                                  <w:t>You can use different </w:t>
                                </w:r>
                                <w:r w:rsidRPr="002E37E5">
                                  <w:rPr>
                                    <w:rFonts w:ascii="Roboto Mono" w:hAnsi="Roboto Mono" w:cs="Courier New"/>
                                    <w:color w:val="000000"/>
                                    <w:sz w:val="18"/>
                                    <w:szCs w:val="18"/>
                                  </w:rPr>
                                  <w:t>.json</w:t>
                                </w:r>
                                <w:r w:rsidRPr="002E37E5">
                                  <w:rPr>
                                    <w:color w:val="323E48"/>
                                  </w:rPr>
                                  <w:t> files for different use cases.</w:t>
                                </w:r>
                              </w:ins>
                              <w:del w:id="236" w:author="Raj Kesarapalli" w:date="2023-07-26T17:06:00Z">
                                <w:r w:rsidR="0022516B" w:rsidDel="008647E7">
                                  <w:rPr>
                                    <w:sz w:val="20"/>
                                  </w:rPr>
                                  <w:delText>The</w:delText>
                                </w:r>
                                <w:r w:rsidR="0022516B" w:rsidDel="008647E7">
                                  <w:rPr>
                                    <w:spacing w:val="-9"/>
                                    <w:sz w:val="20"/>
                                  </w:rPr>
                                  <w:delText xml:space="preserve"> </w:delText>
                                </w:r>
                                <w:r w:rsidR="0022516B" w:rsidDel="008647E7">
                                  <w:rPr>
                                    <w:sz w:val="20"/>
                                  </w:rPr>
                                  <w:delText>JSON</w:delText>
                                </w:r>
                                <w:r w:rsidR="0022516B" w:rsidDel="008647E7">
                                  <w:rPr>
                                    <w:spacing w:val="-9"/>
                                    <w:sz w:val="20"/>
                                  </w:rPr>
                                  <w:delText xml:space="preserve"> </w:delText>
                                </w:r>
                                <w:r w:rsidR="0022516B" w:rsidDel="008647E7">
                                  <w:rPr>
                                    <w:sz w:val="20"/>
                                  </w:rPr>
                                  <w:delText>file</w:delText>
                                </w:r>
                                <w:r w:rsidR="0022516B" w:rsidDel="008647E7">
                                  <w:rPr>
                                    <w:spacing w:val="-8"/>
                                    <w:sz w:val="20"/>
                                  </w:rPr>
                                  <w:delText xml:space="preserve"> </w:delText>
                                </w:r>
                                <w:r w:rsidR="0022516B" w:rsidDel="008647E7">
                                  <w:rPr>
                                    <w:sz w:val="20"/>
                                  </w:rPr>
                                  <w:delText>can</w:delText>
                                </w:r>
                                <w:r w:rsidR="0022516B" w:rsidDel="008647E7">
                                  <w:rPr>
                                    <w:spacing w:val="-9"/>
                                    <w:sz w:val="20"/>
                                  </w:rPr>
                                  <w:delText xml:space="preserve"> </w:delText>
                                </w:r>
                                <w:r w:rsidR="0022516B" w:rsidDel="008647E7">
                                  <w:rPr>
                                    <w:sz w:val="20"/>
                                  </w:rPr>
                                  <w:delText>have</w:delText>
                                </w:r>
                                <w:r w:rsidR="0022516B" w:rsidDel="008647E7">
                                  <w:rPr>
                                    <w:spacing w:val="-8"/>
                                    <w:sz w:val="20"/>
                                  </w:rPr>
                                  <w:delText xml:space="preserve"> </w:delText>
                                </w:r>
                                <w:r w:rsidR="0022516B" w:rsidDel="008647E7">
                                  <w:rPr>
                                    <w:sz w:val="20"/>
                                  </w:rPr>
                                  <w:delText>any</w:delText>
                                </w:r>
                                <w:r w:rsidR="0022516B" w:rsidDel="008647E7">
                                  <w:rPr>
                                    <w:spacing w:val="-9"/>
                                    <w:sz w:val="20"/>
                                  </w:rPr>
                                  <w:delText xml:space="preserve"> </w:delText>
                                </w:r>
                                <w:r w:rsidR="0022516B" w:rsidDel="008647E7">
                                  <w:rPr>
                                    <w:sz w:val="20"/>
                                  </w:rPr>
                                  <w:delText>name</w:delText>
                                </w:r>
                                <w:r w:rsidR="0022516B" w:rsidDel="008647E7">
                                  <w:rPr>
                                    <w:spacing w:val="-8"/>
                                    <w:sz w:val="20"/>
                                  </w:rPr>
                                  <w:delText xml:space="preserve"> </w:delText>
                                </w:r>
                                <w:r w:rsidR="0022516B" w:rsidDel="008647E7">
                                  <w:rPr>
                                    <w:sz w:val="20"/>
                                  </w:rPr>
                                  <w:delText>as</w:delText>
                                </w:r>
                                <w:r w:rsidR="0022516B" w:rsidDel="008647E7">
                                  <w:rPr>
                                    <w:spacing w:val="-9"/>
                                    <w:sz w:val="20"/>
                                  </w:rPr>
                                  <w:delText xml:space="preserve"> </w:delText>
                                </w:r>
                                <w:r w:rsidR="0022516B" w:rsidDel="008647E7">
                                  <w:rPr>
                                    <w:sz w:val="20"/>
                                  </w:rPr>
                                  <w:delText>long</w:delText>
                                </w:r>
                                <w:r w:rsidR="0022516B" w:rsidDel="008647E7">
                                  <w:rPr>
                                    <w:spacing w:val="-8"/>
                                    <w:sz w:val="20"/>
                                  </w:rPr>
                                  <w:delText xml:space="preserve"> </w:delText>
                                </w:r>
                                <w:r w:rsidR="0022516B" w:rsidDel="008647E7">
                                  <w:rPr>
                                    <w:sz w:val="20"/>
                                  </w:rPr>
                                  <w:delText>as</w:delText>
                                </w:r>
                                <w:r w:rsidR="0022516B" w:rsidDel="008647E7">
                                  <w:rPr>
                                    <w:spacing w:val="-9"/>
                                    <w:sz w:val="20"/>
                                  </w:rPr>
                                  <w:delText xml:space="preserve"> </w:delText>
                                </w:r>
                                <w:r w:rsidR="0022516B" w:rsidDel="008647E7">
                                  <w:rPr>
                                    <w:sz w:val="20"/>
                                  </w:rPr>
                                  <w:delText>it</w:delText>
                                </w:r>
                                <w:r w:rsidR="0022516B" w:rsidDel="008647E7">
                                  <w:rPr>
                                    <w:spacing w:val="-8"/>
                                    <w:sz w:val="20"/>
                                  </w:rPr>
                                  <w:delText xml:space="preserve"> </w:delText>
                                </w:r>
                                <w:r w:rsidR="0022516B" w:rsidDel="008647E7">
                                  <w:rPr>
                                    <w:sz w:val="20"/>
                                  </w:rPr>
                                  <w:delText>has</w:delText>
                                </w:r>
                                <w:r w:rsidR="0022516B" w:rsidDel="008647E7">
                                  <w:rPr>
                                    <w:spacing w:val="-9"/>
                                    <w:sz w:val="20"/>
                                  </w:rPr>
                                  <w:delText xml:space="preserve"> </w:delText>
                                </w:r>
                                <w:r w:rsidR="0022516B" w:rsidDel="008647E7">
                                  <w:rPr>
                                    <w:sz w:val="20"/>
                                  </w:rPr>
                                  <w:delText>a</w:delText>
                                </w:r>
                                <w:r w:rsidR="0022516B" w:rsidDel="008647E7">
                                  <w:rPr>
                                    <w:spacing w:val="-8"/>
                                    <w:sz w:val="20"/>
                                  </w:rPr>
                                  <w:delText xml:space="preserve"> </w:delText>
                                </w:r>
                                <w:r w:rsidR="0022516B" w:rsidDel="008647E7">
                                  <w:rPr>
                                    <w:rFonts w:ascii="Courier New"/>
                                    <w:sz w:val="16"/>
                                    <w:shd w:val="clear" w:color="auto" w:fill="EDEDED"/>
                                  </w:rPr>
                                  <w:delText>.json</w:delText>
                                </w:r>
                                <w:r w:rsidR="0022516B" w:rsidDel="008647E7">
                                  <w:rPr>
                                    <w:rFonts w:ascii="Courier New"/>
                                    <w:spacing w:val="-55"/>
                                    <w:sz w:val="16"/>
                                  </w:rPr>
                                  <w:delText xml:space="preserve"> </w:delText>
                                </w:r>
                                <w:r w:rsidR="0022516B" w:rsidDel="008647E7">
                                  <w:rPr>
                                    <w:sz w:val="20"/>
                                  </w:rPr>
                                  <w:delText>extension</w:delText>
                                </w:r>
                                <w:r w:rsidR="0022516B" w:rsidDel="008647E7">
                                  <w:rPr>
                                    <w:spacing w:val="-8"/>
                                    <w:sz w:val="20"/>
                                  </w:rPr>
                                  <w:delText xml:space="preserve"> </w:delText>
                                </w:r>
                                <w:r w:rsidR="0022516B" w:rsidDel="008647E7">
                                  <w:rPr>
                                    <w:sz w:val="20"/>
                                  </w:rPr>
                                  <w:delText>and</w:delText>
                                </w:r>
                                <w:r w:rsidR="0022516B" w:rsidDel="008647E7">
                                  <w:rPr>
                                    <w:spacing w:val="-9"/>
                                    <w:sz w:val="20"/>
                                  </w:rPr>
                                  <w:delText xml:space="preserve"> </w:delText>
                                </w:r>
                                <w:r w:rsidR="0022516B" w:rsidDel="008647E7">
                                  <w:rPr>
                                    <w:sz w:val="20"/>
                                  </w:rPr>
                                  <w:delText>you</w:delText>
                                </w:r>
                                <w:r w:rsidR="0022516B" w:rsidDel="008647E7">
                                  <w:rPr>
                                    <w:spacing w:val="-8"/>
                                    <w:sz w:val="20"/>
                                  </w:rPr>
                                  <w:delText xml:space="preserve"> </w:delText>
                                </w:r>
                                <w:r w:rsidR="0022516B" w:rsidDel="008647E7">
                                  <w:rPr>
                                    <w:sz w:val="20"/>
                                  </w:rPr>
                                  <w:delText>reference</w:delText>
                                </w:r>
                                <w:r w:rsidR="0022516B" w:rsidDel="008647E7">
                                  <w:rPr>
                                    <w:spacing w:val="-9"/>
                                    <w:sz w:val="20"/>
                                  </w:rPr>
                                  <w:delText xml:space="preserve"> </w:delText>
                                </w:r>
                                <w:r w:rsidR="0022516B" w:rsidDel="008647E7">
                                  <w:rPr>
                                    <w:sz w:val="20"/>
                                  </w:rPr>
                                  <w:delText>it</w:delText>
                                </w:r>
                                <w:r w:rsidR="0022516B" w:rsidDel="008647E7">
                                  <w:rPr>
                                    <w:spacing w:val="-8"/>
                                    <w:sz w:val="20"/>
                                  </w:rPr>
                                  <w:delText xml:space="preserve"> </w:delText>
                                </w:r>
                                <w:r w:rsidR="0022516B" w:rsidDel="008647E7">
                                  <w:rPr>
                                    <w:sz w:val="20"/>
                                  </w:rPr>
                                  <w:delText>in</w:delText>
                                </w:r>
                                <w:r w:rsidR="0022516B" w:rsidDel="008647E7">
                                  <w:rPr>
                                    <w:spacing w:val="-9"/>
                                    <w:sz w:val="20"/>
                                  </w:rPr>
                                  <w:delText xml:space="preserve"> </w:delText>
                                </w:r>
                                <w:r w:rsidR="0022516B" w:rsidDel="008647E7">
                                  <w:rPr>
                                    <w:sz w:val="20"/>
                                  </w:rPr>
                                  <w:delText>your command.</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FCC563" id="Group 301" o:spid="_x0000_s1040" style="position:absolute;margin-left:64.75pt;margin-top:87.75pt;width:466.5pt;height:66pt;z-index:-251649024;mso-wrap-distance-left:0;mso-wrap-distance-right:0;mso-position-horizontal-relative:page" coordorigin="1455,4678"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">
                <v:shape id="Freeform 302" o:spid="_x0000_s1041" style="position:absolute;left:1455;top:4677;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" path="m9180,1320r-9030,l92,1308,44,1276,12,1228,,1170,,150,12,92,44,44,92,12,150,,9180,r58,12l9286,44r32,48l9330,150r,1020l9318,1228r-32,48l9238,1308r-58,12xe" fillcolor="#0078a0" stroked="f">
                  <v:fill opacity="5911f"/>
                  <v:path arrowok="t" o:connecttype="custom" o:connectlocs="9180,5998;150,5998;92,5986;44,5954;12,5906;0,5848;0,4828;12,4770;44,4722;92,4690;150,4678;9180,4678;9238,4690;9286,4722;9318,4770;9330,4828;9330,5848;9318,5906;9286,5954;9238,5986;9180,5998" o:connectangles="0,0,0,0,0,0,0,0,0,0,0,0,0,0,0,0,0,0,0,0,0"/>
                </v:shape>
                <v:shape id="Picture 303" o:spid="_x0000_s1042" type="#_x0000_t75" style="position:absolute;left:1570;top:478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">
                  <v:imagedata r:id="rId10" o:title=""/>
                  <o:lock v:ext="edit" aspectratio="f"/>
                </v:shape>
                <v:shape id="Text Box 304" o:spid="_x0000_s1043" type="#_x0000_t202" style="position:absolute;left:1455;top:4677;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" filled="f" stroked="f">
                  <v:path arrowok="t"/>
                  <v:textbox inset="0,0,0,0">
                    <w:txbxContent>
                      <w:p w14:paraId="5AB0BBA6" w14:textId="77777777" w:rsidR="00D64DB2" w:rsidRDefault="00D64DB2">
                        <w:pPr>
                          <w:rPr>
                            <w:sz w:val="17"/>
                          </w:rPr>
                        </w:pPr>
                      </w:p>
                      <w:p w14:paraId="491BB5BC" w14:textId="1C7919F2" w:rsidR="00D64DB2" w:rsidRDefault="0022516B">
                        <w:pPr>
                          <w:spacing w:before="1"/>
                          <w:ind w:left="600"/>
                          <w:rPr>
                            <w:b/>
                            <w:sz w:val="20"/>
                          </w:rPr>
                        </w:pPr>
                        <w:del w:id="237" w:author="Raj Kesarapalli" w:date="2023-07-26T17:06:00Z">
                          <w:r w:rsidDel="008647E7">
                            <w:rPr>
                              <w:b/>
                              <w:sz w:val="20"/>
                            </w:rPr>
                            <w:delText>Note</w:delText>
                          </w:r>
                        </w:del>
                        <w:ins w:id="238" w:author="Raj Kesarapalli" w:date="2023-07-26T17:06:00Z">
                          <w:r w:rsidR="008647E7">
                            <w:rPr>
                              <w:b/>
                              <w:sz w:val="20"/>
                            </w:rPr>
                            <w:t>Tip</w:t>
                          </w:r>
                        </w:ins>
                        <w:r>
                          <w:rPr>
                            <w:b/>
                            <w:sz w:val="20"/>
                          </w:rPr>
                          <w:t>:</w:t>
                        </w:r>
                      </w:p>
                      <w:p w14:paraId="4717C364" w14:textId="76BF4834" w:rsidR="00D64DB2" w:rsidRDefault="008647E7">
                        <w:pPr>
                          <w:spacing w:before="100" w:line="340" w:lineRule="auto"/>
                          <w:ind w:left="600"/>
                          <w:rPr>
                            <w:sz w:val="20"/>
                          </w:rPr>
                        </w:pPr>
                        <w:ins w:id="239" w:author="Raj Kesarapalli" w:date="2023-07-26T17:06:00Z">
                          <w:r w:rsidRPr="002E37E5">
                            <w:rPr>
                              <w:color w:val="323E48"/>
                            </w:rPr>
                            <w:t>You can use different </w:t>
                          </w:r>
                          <w:r w:rsidRPr="002E37E5">
                            <w:rPr>
                              <w:rFonts w:ascii="Roboto Mono" w:hAnsi="Roboto Mono" w:cs="Courier New"/>
                              <w:color w:val="000000"/>
                              <w:sz w:val="18"/>
                              <w:szCs w:val="18"/>
                            </w:rPr>
                            <w:t>.json</w:t>
                          </w:r>
                          <w:r w:rsidRPr="002E37E5">
                            <w:rPr>
                              <w:color w:val="323E48"/>
                            </w:rPr>
                            <w:t> files for different use cases.</w:t>
                          </w:r>
                        </w:ins>
                        <w:del w:id="240" w:author="Raj Kesarapalli" w:date="2023-07-26T17:06:00Z">
                          <w:r w:rsidR="0022516B" w:rsidDel="008647E7">
                            <w:rPr>
                              <w:sz w:val="20"/>
                            </w:rPr>
                            <w:delText>The</w:delText>
                          </w:r>
                          <w:r w:rsidR="0022516B" w:rsidDel="008647E7">
                            <w:rPr>
                              <w:spacing w:val="-9"/>
                              <w:sz w:val="20"/>
                            </w:rPr>
                            <w:delText xml:space="preserve"> </w:delText>
                          </w:r>
                          <w:r w:rsidR="0022516B" w:rsidDel="008647E7">
                            <w:rPr>
                              <w:sz w:val="20"/>
                            </w:rPr>
                            <w:delText>JSON</w:delText>
                          </w:r>
                          <w:r w:rsidR="0022516B" w:rsidDel="008647E7">
                            <w:rPr>
                              <w:spacing w:val="-9"/>
                              <w:sz w:val="20"/>
                            </w:rPr>
                            <w:delText xml:space="preserve"> </w:delText>
                          </w:r>
                          <w:r w:rsidR="0022516B" w:rsidDel="008647E7">
                            <w:rPr>
                              <w:sz w:val="20"/>
                            </w:rPr>
                            <w:delText>file</w:delText>
                          </w:r>
                          <w:r w:rsidR="0022516B" w:rsidDel="008647E7">
                            <w:rPr>
                              <w:spacing w:val="-8"/>
                              <w:sz w:val="20"/>
                            </w:rPr>
                            <w:delText xml:space="preserve"> </w:delText>
                          </w:r>
                          <w:r w:rsidR="0022516B" w:rsidDel="008647E7">
                            <w:rPr>
                              <w:sz w:val="20"/>
                            </w:rPr>
                            <w:delText>can</w:delText>
                          </w:r>
                          <w:r w:rsidR="0022516B" w:rsidDel="008647E7">
                            <w:rPr>
                              <w:spacing w:val="-9"/>
                              <w:sz w:val="20"/>
                            </w:rPr>
                            <w:delText xml:space="preserve"> </w:delText>
                          </w:r>
                          <w:r w:rsidR="0022516B" w:rsidDel="008647E7">
                            <w:rPr>
                              <w:sz w:val="20"/>
                            </w:rPr>
                            <w:delText>have</w:delText>
                          </w:r>
                          <w:r w:rsidR="0022516B" w:rsidDel="008647E7">
                            <w:rPr>
                              <w:spacing w:val="-8"/>
                              <w:sz w:val="20"/>
                            </w:rPr>
                            <w:delText xml:space="preserve"> </w:delText>
                          </w:r>
                          <w:r w:rsidR="0022516B" w:rsidDel="008647E7">
                            <w:rPr>
                              <w:sz w:val="20"/>
                            </w:rPr>
                            <w:delText>any</w:delText>
                          </w:r>
                          <w:r w:rsidR="0022516B" w:rsidDel="008647E7">
                            <w:rPr>
                              <w:spacing w:val="-9"/>
                              <w:sz w:val="20"/>
                            </w:rPr>
                            <w:delText xml:space="preserve"> </w:delText>
                          </w:r>
                          <w:r w:rsidR="0022516B" w:rsidDel="008647E7">
                            <w:rPr>
                              <w:sz w:val="20"/>
                            </w:rPr>
                            <w:delText>name</w:delText>
                          </w:r>
                          <w:r w:rsidR="0022516B" w:rsidDel="008647E7">
                            <w:rPr>
                              <w:spacing w:val="-8"/>
                              <w:sz w:val="20"/>
                            </w:rPr>
                            <w:delText xml:space="preserve"> </w:delText>
                          </w:r>
                          <w:r w:rsidR="0022516B" w:rsidDel="008647E7">
                            <w:rPr>
                              <w:sz w:val="20"/>
                            </w:rPr>
                            <w:delText>as</w:delText>
                          </w:r>
                          <w:r w:rsidR="0022516B" w:rsidDel="008647E7">
                            <w:rPr>
                              <w:spacing w:val="-9"/>
                              <w:sz w:val="20"/>
                            </w:rPr>
                            <w:delText xml:space="preserve"> </w:delText>
                          </w:r>
                          <w:r w:rsidR="0022516B" w:rsidDel="008647E7">
                            <w:rPr>
                              <w:sz w:val="20"/>
                            </w:rPr>
                            <w:delText>long</w:delText>
                          </w:r>
                          <w:r w:rsidR="0022516B" w:rsidDel="008647E7">
                            <w:rPr>
                              <w:spacing w:val="-8"/>
                              <w:sz w:val="20"/>
                            </w:rPr>
                            <w:delText xml:space="preserve"> </w:delText>
                          </w:r>
                          <w:r w:rsidR="0022516B" w:rsidDel="008647E7">
                            <w:rPr>
                              <w:sz w:val="20"/>
                            </w:rPr>
                            <w:delText>as</w:delText>
                          </w:r>
                          <w:r w:rsidR="0022516B" w:rsidDel="008647E7">
                            <w:rPr>
                              <w:spacing w:val="-9"/>
                              <w:sz w:val="20"/>
                            </w:rPr>
                            <w:delText xml:space="preserve"> </w:delText>
                          </w:r>
                          <w:r w:rsidR="0022516B" w:rsidDel="008647E7">
                            <w:rPr>
                              <w:sz w:val="20"/>
                            </w:rPr>
                            <w:delText>it</w:delText>
                          </w:r>
                          <w:r w:rsidR="0022516B" w:rsidDel="008647E7">
                            <w:rPr>
                              <w:spacing w:val="-8"/>
                              <w:sz w:val="20"/>
                            </w:rPr>
                            <w:delText xml:space="preserve"> </w:delText>
                          </w:r>
                          <w:r w:rsidR="0022516B" w:rsidDel="008647E7">
                            <w:rPr>
                              <w:sz w:val="20"/>
                            </w:rPr>
                            <w:delText>has</w:delText>
                          </w:r>
                          <w:r w:rsidR="0022516B" w:rsidDel="008647E7">
                            <w:rPr>
                              <w:spacing w:val="-9"/>
                              <w:sz w:val="20"/>
                            </w:rPr>
                            <w:delText xml:space="preserve"> </w:delText>
                          </w:r>
                          <w:r w:rsidR="0022516B" w:rsidDel="008647E7">
                            <w:rPr>
                              <w:sz w:val="20"/>
                            </w:rPr>
                            <w:delText>a</w:delText>
                          </w:r>
                          <w:r w:rsidR="0022516B" w:rsidDel="008647E7">
                            <w:rPr>
                              <w:spacing w:val="-8"/>
                              <w:sz w:val="20"/>
                            </w:rPr>
                            <w:delText xml:space="preserve"> </w:delText>
                          </w:r>
                          <w:r w:rsidR="0022516B" w:rsidDel="008647E7">
                            <w:rPr>
                              <w:rFonts w:ascii="Courier New"/>
                              <w:sz w:val="16"/>
                              <w:shd w:val="clear" w:color="auto" w:fill="EDEDED"/>
                            </w:rPr>
                            <w:delText>.json</w:delText>
                          </w:r>
                          <w:r w:rsidR="0022516B" w:rsidDel="008647E7">
                            <w:rPr>
                              <w:rFonts w:ascii="Courier New"/>
                              <w:spacing w:val="-55"/>
                              <w:sz w:val="16"/>
                            </w:rPr>
                            <w:delText xml:space="preserve"> </w:delText>
                          </w:r>
                          <w:r w:rsidR="0022516B" w:rsidDel="008647E7">
                            <w:rPr>
                              <w:sz w:val="20"/>
                            </w:rPr>
                            <w:delText>extension</w:delText>
                          </w:r>
                          <w:r w:rsidR="0022516B" w:rsidDel="008647E7">
                            <w:rPr>
                              <w:spacing w:val="-8"/>
                              <w:sz w:val="20"/>
                            </w:rPr>
                            <w:delText xml:space="preserve"> </w:delText>
                          </w:r>
                          <w:r w:rsidR="0022516B" w:rsidDel="008647E7">
                            <w:rPr>
                              <w:sz w:val="20"/>
                            </w:rPr>
                            <w:delText>and</w:delText>
                          </w:r>
                          <w:r w:rsidR="0022516B" w:rsidDel="008647E7">
                            <w:rPr>
                              <w:spacing w:val="-9"/>
                              <w:sz w:val="20"/>
                            </w:rPr>
                            <w:delText xml:space="preserve"> </w:delText>
                          </w:r>
                          <w:r w:rsidR="0022516B" w:rsidDel="008647E7">
                            <w:rPr>
                              <w:sz w:val="20"/>
                            </w:rPr>
                            <w:delText>you</w:delText>
                          </w:r>
                          <w:r w:rsidR="0022516B" w:rsidDel="008647E7">
                            <w:rPr>
                              <w:spacing w:val="-8"/>
                              <w:sz w:val="20"/>
                            </w:rPr>
                            <w:delText xml:space="preserve"> </w:delText>
                          </w:r>
                          <w:r w:rsidR="0022516B" w:rsidDel="008647E7">
                            <w:rPr>
                              <w:sz w:val="20"/>
                            </w:rPr>
                            <w:delText>reference</w:delText>
                          </w:r>
                          <w:r w:rsidR="0022516B" w:rsidDel="008647E7">
                            <w:rPr>
                              <w:spacing w:val="-9"/>
                              <w:sz w:val="20"/>
                            </w:rPr>
                            <w:delText xml:space="preserve"> </w:delText>
                          </w:r>
                          <w:r w:rsidR="0022516B" w:rsidDel="008647E7">
                            <w:rPr>
                              <w:sz w:val="20"/>
                            </w:rPr>
                            <w:delText>it</w:delText>
                          </w:r>
                          <w:r w:rsidR="0022516B" w:rsidDel="008647E7">
                            <w:rPr>
                              <w:spacing w:val="-8"/>
                              <w:sz w:val="20"/>
                            </w:rPr>
                            <w:delText xml:space="preserve"> </w:delText>
                          </w:r>
                          <w:r w:rsidR="0022516B" w:rsidDel="008647E7">
                            <w:rPr>
                              <w:sz w:val="20"/>
                            </w:rPr>
                            <w:delText>in</w:delText>
                          </w:r>
                          <w:r w:rsidR="0022516B" w:rsidDel="008647E7">
                            <w:rPr>
                              <w:spacing w:val="-9"/>
                              <w:sz w:val="20"/>
                            </w:rPr>
                            <w:delText xml:space="preserve"> </w:delText>
                          </w:r>
                          <w:r w:rsidR="0022516B" w:rsidDel="008647E7">
                            <w:rPr>
                              <w:sz w:val="20"/>
                            </w:rPr>
                            <w:delText>your command.</w:delText>
                          </w:r>
                        </w:del>
                      </w:p>
                    </w:txbxContent>
                  </v:textbox>
                </v:shape>
                <w10:wrap type="topAndBottom" anchorx="page"/>
              </v:group>
            </w:pict>
          </mc:Fallback>
        </mc:AlternateContent>
      </w:r>
      <w:del w:id="241" w:author="Raj Kesarapalli" w:date="2023-07-26T17:04:00Z">
        <w:r w:rsidR="0022516B" w:rsidDel="008647E7">
          <w:delText>Run</w:delText>
        </w:r>
        <w:r w:rsidR="0022516B" w:rsidDel="008647E7">
          <w:rPr>
            <w:spacing w:val="-13"/>
          </w:rPr>
          <w:delText xml:space="preserve"> </w:delText>
        </w:r>
        <w:r w:rsidR="0022516B" w:rsidDel="008647E7">
          <w:delText>Synopsys</w:delText>
        </w:r>
        <w:r w:rsidR="0022516B" w:rsidDel="008647E7">
          <w:rPr>
            <w:spacing w:val="-12"/>
          </w:rPr>
          <w:delText xml:space="preserve"> </w:delText>
        </w:r>
        <w:r w:rsidR="0022516B" w:rsidDel="008647E7">
          <w:delText>Bridge</w:delText>
        </w:r>
        <w:r w:rsidR="0022516B" w:rsidDel="008647E7">
          <w:rPr>
            <w:spacing w:val="-12"/>
          </w:rPr>
          <w:delText xml:space="preserve"> </w:delText>
        </w:r>
        <w:r w:rsidR="0022516B" w:rsidDel="008647E7">
          <w:delText>scans</w:delText>
        </w:r>
        <w:r w:rsidR="0022516B" w:rsidDel="008647E7">
          <w:rPr>
            <w:spacing w:val="-12"/>
          </w:rPr>
          <w:delText xml:space="preserve"> </w:delText>
        </w:r>
        <w:r w:rsidR="0022516B" w:rsidDel="008647E7">
          <w:delText>using</w:delText>
        </w:r>
        <w:r w:rsidR="0022516B" w:rsidDel="008647E7">
          <w:rPr>
            <w:spacing w:val="-12"/>
          </w:rPr>
          <w:delText xml:space="preserve"> </w:delText>
        </w:r>
        <w:r w:rsidR="0022516B" w:rsidDel="008647E7">
          <w:delText>just</w:delText>
        </w:r>
        <w:r w:rsidR="0022516B" w:rsidDel="008647E7">
          <w:rPr>
            <w:spacing w:val="-12"/>
          </w:rPr>
          <w:delText xml:space="preserve"> </w:delText>
        </w:r>
        <w:r w:rsidR="0022516B" w:rsidDel="008647E7">
          <w:delText>a</w:delText>
        </w:r>
        <w:r w:rsidR="0022516B" w:rsidDel="008647E7">
          <w:rPr>
            <w:spacing w:val="-12"/>
          </w:rPr>
          <w:delText xml:space="preserve"> </w:delText>
        </w:r>
        <w:r w:rsidR="0022516B" w:rsidDel="008647E7">
          <w:delText>few</w:delText>
        </w:r>
        <w:r w:rsidR="0022516B" w:rsidDel="008647E7">
          <w:rPr>
            <w:spacing w:val="-12"/>
          </w:rPr>
          <w:delText xml:space="preserve"> </w:delText>
        </w:r>
        <w:r w:rsidR="0022516B" w:rsidDel="008647E7">
          <w:delText>arguments</w:delText>
        </w:r>
        <w:r w:rsidR="0022516B" w:rsidDel="008647E7">
          <w:rPr>
            <w:spacing w:val="-12"/>
          </w:rPr>
          <w:delText xml:space="preserve"> </w:delText>
        </w:r>
        <w:r w:rsidR="0022516B" w:rsidDel="008647E7">
          <w:delText>by</w:delText>
        </w:r>
        <w:r w:rsidR="0022516B" w:rsidDel="008647E7">
          <w:rPr>
            <w:spacing w:val="-12"/>
          </w:rPr>
          <w:delText xml:space="preserve"> </w:delText>
        </w:r>
        <w:r w:rsidR="0022516B" w:rsidDel="008647E7">
          <w:delText>invoking</w:delText>
        </w:r>
        <w:r w:rsidR="0022516B" w:rsidDel="008647E7">
          <w:rPr>
            <w:spacing w:val="-12"/>
          </w:rPr>
          <w:delText xml:space="preserve"> </w:delText>
        </w:r>
        <w:r w:rsidR="0022516B" w:rsidDel="008647E7">
          <w:delText>a</w:delText>
        </w:r>
        <w:r w:rsidR="0022516B" w:rsidDel="008647E7">
          <w:rPr>
            <w:spacing w:val="-12"/>
          </w:rPr>
          <w:delText xml:space="preserve"> </w:delText>
        </w:r>
        <w:r w:rsidR="0022516B" w:rsidDel="008647E7">
          <w:delText>JSON</w:delText>
        </w:r>
        <w:r w:rsidR="0022516B" w:rsidDel="008647E7">
          <w:rPr>
            <w:spacing w:val="-12"/>
          </w:rPr>
          <w:delText xml:space="preserve"> </w:delText>
        </w:r>
        <w:r w:rsidR="0022516B" w:rsidDel="008647E7">
          <w:delText>file</w:delText>
        </w:r>
        <w:r w:rsidR="0022516B" w:rsidDel="008647E7">
          <w:rPr>
            <w:spacing w:val="-13"/>
          </w:rPr>
          <w:delText xml:space="preserve"> </w:delText>
        </w:r>
        <w:r w:rsidR="0022516B" w:rsidDel="008647E7">
          <w:delText>containing</w:delText>
        </w:r>
        <w:r w:rsidR="0022516B" w:rsidDel="008647E7">
          <w:rPr>
            <w:spacing w:val="-12"/>
          </w:rPr>
          <w:delText xml:space="preserve"> </w:delText>
        </w:r>
        <w:r w:rsidR="0022516B" w:rsidDel="008647E7">
          <w:delText>common arguments.</w:delText>
        </w:r>
        <w:r w:rsidR="0022516B" w:rsidDel="008647E7">
          <w:rPr>
            <w:spacing w:val="-12"/>
          </w:rPr>
          <w:delText xml:space="preserve"> </w:delText>
        </w:r>
        <w:r w:rsidR="0022516B" w:rsidDel="008647E7">
          <w:delText>This</w:delText>
        </w:r>
        <w:r w:rsidR="0022516B" w:rsidDel="008647E7">
          <w:rPr>
            <w:spacing w:val="-12"/>
          </w:rPr>
          <w:delText xml:space="preserve"> </w:delText>
        </w:r>
        <w:r w:rsidR="0022516B" w:rsidDel="008647E7">
          <w:delText>saves</w:delText>
        </w:r>
        <w:r w:rsidR="0022516B" w:rsidDel="008647E7">
          <w:rPr>
            <w:spacing w:val="-11"/>
          </w:rPr>
          <w:delText xml:space="preserve"> </w:delText>
        </w:r>
        <w:r w:rsidR="0022516B" w:rsidDel="008647E7">
          <w:delText>you</w:delText>
        </w:r>
        <w:r w:rsidR="0022516B" w:rsidDel="008647E7">
          <w:rPr>
            <w:spacing w:val="-12"/>
          </w:rPr>
          <w:delText xml:space="preserve"> </w:delText>
        </w:r>
        <w:r w:rsidR="0022516B" w:rsidDel="008647E7">
          <w:delText>from</w:delText>
        </w:r>
        <w:r w:rsidR="0022516B" w:rsidDel="008647E7">
          <w:rPr>
            <w:spacing w:val="-11"/>
          </w:rPr>
          <w:delText xml:space="preserve"> </w:delText>
        </w:r>
        <w:r w:rsidR="0022516B" w:rsidDel="008647E7">
          <w:delText>having</w:delText>
        </w:r>
        <w:r w:rsidR="0022516B" w:rsidDel="008647E7">
          <w:rPr>
            <w:spacing w:val="-12"/>
          </w:rPr>
          <w:delText xml:space="preserve"> </w:delText>
        </w:r>
        <w:r w:rsidR="0022516B" w:rsidDel="008647E7">
          <w:delText>to</w:delText>
        </w:r>
        <w:r w:rsidR="0022516B" w:rsidDel="008647E7">
          <w:rPr>
            <w:spacing w:val="-12"/>
          </w:rPr>
          <w:delText xml:space="preserve"> </w:delText>
        </w:r>
        <w:r w:rsidR="0022516B" w:rsidDel="008647E7">
          <w:delText>output</w:delText>
        </w:r>
        <w:r w:rsidR="0022516B" w:rsidDel="008647E7">
          <w:rPr>
            <w:spacing w:val="-11"/>
          </w:rPr>
          <w:delText xml:space="preserve"> </w:delText>
        </w:r>
        <w:r w:rsidR="0022516B" w:rsidDel="008647E7">
          <w:delText>all</w:delText>
        </w:r>
        <w:r w:rsidR="0022516B" w:rsidDel="008647E7">
          <w:rPr>
            <w:spacing w:val="-12"/>
          </w:rPr>
          <w:delText xml:space="preserve"> </w:delText>
        </w:r>
        <w:r w:rsidR="0022516B" w:rsidDel="008647E7">
          <w:delText>arguments</w:delText>
        </w:r>
        <w:r w:rsidR="0022516B" w:rsidDel="008647E7">
          <w:rPr>
            <w:spacing w:val="-11"/>
          </w:rPr>
          <w:delText xml:space="preserve"> </w:delText>
        </w:r>
        <w:r w:rsidR="0022516B" w:rsidDel="008647E7">
          <w:delText>on</w:delText>
        </w:r>
        <w:r w:rsidR="0022516B" w:rsidDel="008647E7">
          <w:rPr>
            <w:spacing w:val="-12"/>
          </w:rPr>
          <w:delText xml:space="preserve"> </w:delText>
        </w:r>
        <w:r w:rsidR="0022516B" w:rsidDel="008647E7">
          <w:delText>the</w:delText>
        </w:r>
        <w:r w:rsidR="0022516B" w:rsidDel="008647E7">
          <w:rPr>
            <w:spacing w:val="-12"/>
          </w:rPr>
          <w:delText xml:space="preserve"> </w:delText>
        </w:r>
        <w:r w:rsidR="0022516B" w:rsidDel="008647E7">
          <w:delText>command</w:delText>
        </w:r>
        <w:r w:rsidR="0022516B" w:rsidDel="008647E7">
          <w:rPr>
            <w:spacing w:val="-11"/>
          </w:rPr>
          <w:delText xml:space="preserve"> </w:delText>
        </w:r>
        <w:r w:rsidR="0022516B" w:rsidDel="008647E7">
          <w:delText>line</w:delText>
        </w:r>
        <w:r w:rsidR="0022516B" w:rsidDel="008647E7">
          <w:rPr>
            <w:spacing w:val="-12"/>
          </w:rPr>
          <w:delText xml:space="preserve"> </w:delText>
        </w:r>
        <w:r w:rsidR="0022516B" w:rsidDel="008647E7">
          <w:delText>for</w:delText>
        </w:r>
        <w:r w:rsidR="0022516B" w:rsidDel="008647E7">
          <w:rPr>
            <w:spacing w:val="-11"/>
          </w:rPr>
          <w:delText xml:space="preserve"> </w:delText>
        </w:r>
        <w:r w:rsidR="0022516B" w:rsidDel="008647E7">
          <w:delText>every</w:delText>
        </w:r>
        <w:r w:rsidR="0022516B" w:rsidDel="008647E7">
          <w:rPr>
            <w:spacing w:val="-12"/>
          </w:rPr>
          <w:delText xml:space="preserve"> </w:delText>
        </w:r>
        <w:r w:rsidR="0022516B" w:rsidDel="008647E7">
          <w:delText>scan.</w:delText>
        </w:r>
      </w:del>
    </w:p>
    <w:p w14:paraId="38760DAF" w14:textId="417541FC" w:rsidR="00D64DB2" w:rsidDel="008647E7" w:rsidRDefault="00D64DB2">
      <w:pPr>
        <w:rPr>
          <w:del w:id="242" w:author="Raj Kesarapalli" w:date="2023-07-26T17:04:00Z"/>
          <w:sz w:val="16"/>
        </w:rPr>
        <w:pPrChange w:id="243" w:author="Raj Kesarapalli" w:date="2023-07-26T17:06:00Z">
          <w:pPr>
            <w:pStyle w:val="BodyText"/>
            <w:spacing w:before="7"/>
          </w:pPr>
        </w:pPrChange>
      </w:pPr>
    </w:p>
    <w:p w14:paraId="23F7D69B" w14:textId="02D5D7DB" w:rsidR="00D64DB2" w:rsidDel="008647E7" w:rsidRDefault="00C46513">
      <w:pPr>
        <w:rPr>
          <w:del w:id="244" w:author="Raj Kesarapalli" w:date="2023-07-26T17:04:00Z"/>
          <w:sz w:val="20"/>
        </w:rPr>
        <w:pPrChange w:id="245" w:author="Raj Kesarapalli" w:date="2023-07-26T17:06:00Z">
          <w:pPr>
            <w:spacing w:line="340" w:lineRule="auto"/>
            <w:ind w:left="100"/>
          </w:pPr>
        </w:pPrChange>
      </w:pPr>
      <w:del w:id="246" w:author="Raj Kesarapalli" w:date="2023-07-26T17:04:00Z">
        <w:r w:rsidDel="008647E7">
          <w:rPr>
            <w:noProof/>
          </w:rPr>
          <mc:AlternateContent>
            <mc:Choice Requires="wps">
              <w:drawing>
                <wp:anchor distT="0" distB="0" distL="0" distR="0" simplePos="0" relativeHeight="251661312" behindDoc="1" locked="0" layoutInCell="1" allowOverlap="1" wp14:anchorId="2F12A3B1" wp14:editId="26C83094">
                  <wp:simplePos x="0" y="0"/>
                  <wp:positionH relativeFrom="page">
                    <wp:posOffset>965200</wp:posOffset>
                  </wp:positionH>
                  <wp:positionV relativeFrom="paragraph">
                    <wp:posOffset>663575</wp:posOffset>
                  </wp:positionV>
                  <wp:extent cx="5892800" cy="254000"/>
                  <wp:effectExtent l="0" t="0" r="0" b="0"/>
                  <wp:wrapTopAndBottom/>
                  <wp:docPr id="265341659"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50B9" w14:textId="77777777" w:rsidR="00D64DB2" w:rsidRDefault="00D64DB2">
                              <w:pPr>
                                <w:pStyle w:val="BodyText"/>
                                <w:spacing w:before="12"/>
                                <w:rPr>
                                  <w:sz w:val="10"/>
                                </w:rPr>
                              </w:pPr>
                            </w:p>
                            <w:p w14:paraId="3E87B7BA" w14:textId="77777777" w:rsidR="00D64DB2" w:rsidRDefault="0022516B">
                              <w:pPr>
                                <w:ind w:left="60"/>
                                <w:rPr>
                                  <w:rFonts w:ascii="Courier New"/>
                                  <w:sz w:val="13"/>
                                </w:rPr>
                              </w:pPr>
                              <w:r>
                                <w:rPr>
                                  <w:rFonts w:ascii="Courier New"/>
                                  <w:sz w:val="13"/>
                                </w:rPr>
                                <w:t>synopsys-bridge --stage polaris --input input.json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2A3B1" id="Text Box 311" o:spid="_x0000_s1044" type="#_x0000_t202" style="position:absolute;margin-left:76pt;margin-top:52.25pt;width:464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" fillcolor="#ededed" stroked="f">
                  <v:path arrowok="t"/>
                  <v:textbox inset="0,0,0,0">
                    <w:txbxContent>
                      <w:p w14:paraId="7ACA50B9" w14:textId="77777777" w:rsidR="00D64DB2" w:rsidRDefault="00D64DB2">
                        <w:pPr>
                          <w:pStyle w:val="BodyText"/>
                          <w:spacing w:before="12"/>
                          <w:rPr>
                            <w:sz w:val="10"/>
                          </w:rPr>
                        </w:pPr>
                      </w:p>
                      <w:p w14:paraId="3E87B7BA" w14:textId="77777777" w:rsidR="00D64DB2" w:rsidRDefault="0022516B">
                        <w:pPr>
                          <w:ind w:left="60"/>
                          <w:rPr>
                            <w:rFonts w:ascii="Courier New"/>
                            <w:sz w:val="13"/>
                          </w:rPr>
                        </w:pPr>
                        <w:r>
                          <w:rPr>
                            <w:rFonts w:ascii="Courier New"/>
                            <w:sz w:val="13"/>
                          </w:rPr>
                          <w:t>synopsys-bridge --stage polaris --input input.json</w:t>
                        </w:r>
                      </w:p>
                    </w:txbxContent>
                  </v:textbox>
                  <w10:wrap type="topAndBottom" anchorx="page"/>
                </v:shape>
              </w:pict>
            </mc:Fallback>
          </mc:AlternateContent>
        </w:r>
        <w:r w:rsidR="00350945" w:rsidDel="008647E7">
          <w:rPr>
            <w:sz w:val="20"/>
          </w:rPr>
          <w:delText xml:space="preserve">After passing sensitive access token and password information using environmental variables (for example, </w:delText>
        </w:r>
        <w:r w:rsidR="00350945" w:rsidDel="008647E7">
          <w:rPr>
            <w:rFonts w:ascii="Courier New"/>
            <w:sz w:val="16"/>
            <w:shd w:val="clear" w:color="auto" w:fill="EDEDED"/>
          </w:rPr>
          <w:delText>export</w:delText>
        </w:r>
        <w:r w:rsidR="00350945" w:rsidDel="008647E7">
          <w:rPr>
            <w:rFonts w:ascii="Courier New"/>
            <w:spacing w:val="-64"/>
            <w:sz w:val="16"/>
            <w:shd w:val="clear" w:color="auto" w:fill="EDEDED"/>
          </w:rPr>
          <w:delText xml:space="preserve"> </w:delText>
        </w:r>
        <w:r w:rsidR="00350945" w:rsidDel="008647E7">
          <w:rPr>
            <w:rFonts w:ascii="Courier New"/>
            <w:sz w:val="16"/>
            <w:shd w:val="clear" w:color="auto" w:fill="EDEDED"/>
          </w:rPr>
          <w:delText>BRIDGE_POLARIS_ACCESSTOKEN=</w:delText>
        </w:r>
        <w:r w:rsidR="00350945" w:rsidDel="008647E7">
          <w:rPr>
            <w:rFonts w:ascii="Courier New"/>
            <w:i/>
            <w:sz w:val="16"/>
            <w:shd w:val="clear" w:color="auto" w:fill="EDEDED"/>
          </w:rPr>
          <w:delText>POLARIS_ACCESSTOKEN</w:delText>
        </w:r>
        <w:r w:rsidR="00350945" w:rsidDel="008647E7">
          <w:rPr>
            <w:sz w:val="20"/>
          </w:rPr>
          <w:delText xml:space="preserve">), pass in your JSON file. </w:delText>
        </w:r>
        <w:r w:rsidR="00350945" w:rsidDel="008647E7">
          <w:rPr>
            <w:spacing w:val="-3"/>
            <w:sz w:val="20"/>
          </w:rPr>
          <w:delText xml:space="preserve">Here's </w:delText>
        </w:r>
        <w:r w:rsidR="00350945" w:rsidDel="008647E7">
          <w:rPr>
            <w:sz w:val="20"/>
          </w:rPr>
          <w:delText xml:space="preserve">an example command loading the </w:delText>
        </w:r>
        <w:r w:rsidR="00350945" w:rsidDel="008647E7">
          <w:rPr>
            <w:rFonts w:ascii="Courier New"/>
            <w:sz w:val="16"/>
            <w:shd w:val="clear" w:color="auto" w:fill="EDEDED"/>
          </w:rPr>
          <w:delText>input.json</w:delText>
        </w:r>
        <w:r w:rsidR="00350945" w:rsidDel="008647E7">
          <w:rPr>
            <w:rFonts w:ascii="Courier New"/>
            <w:spacing w:val="-51"/>
            <w:sz w:val="16"/>
          </w:rPr>
          <w:delText xml:space="preserve"> </w:delText>
        </w:r>
        <w:r w:rsidR="00350945" w:rsidDel="008647E7">
          <w:rPr>
            <w:sz w:val="20"/>
          </w:rPr>
          <w:delText>file:</w:delText>
        </w:r>
      </w:del>
    </w:p>
    <w:p w14:paraId="75F0BE97" w14:textId="60C69EC2" w:rsidR="00D64DB2" w:rsidDel="008647E7" w:rsidRDefault="00D64DB2">
      <w:pPr>
        <w:rPr>
          <w:del w:id="247" w:author="Raj Kesarapalli" w:date="2023-07-26T17:04:00Z"/>
          <w:sz w:val="12"/>
        </w:rPr>
        <w:pPrChange w:id="248" w:author="Raj Kesarapalli" w:date="2023-07-26T17:06:00Z">
          <w:pPr>
            <w:pStyle w:val="BodyText"/>
          </w:pPr>
        </w:pPrChange>
      </w:pPr>
    </w:p>
    <w:p w14:paraId="2FCC8F3B" w14:textId="186E7CC8" w:rsidR="00D64DB2" w:rsidDel="008647E7" w:rsidRDefault="0022516B">
      <w:pPr>
        <w:rPr>
          <w:del w:id="249" w:author="Raj Kesarapalli" w:date="2023-07-26T17:04:00Z"/>
          <w:sz w:val="20"/>
        </w:rPr>
        <w:pPrChange w:id="250" w:author="Raj Kesarapalli" w:date="2023-07-26T17:06:00Z">
          <w:pPr>
            <w:spacing w:before="96"/>
            <w:ind w:left="100"/>
          </w:pPr>
        </w:pPrChange>
      </w:pPr>
      <w:del w:id="251" w:author="Raj Kesarapalli" w:date="2023-07-26T17:04:00Z">
        <w:r w:rsidDel="008647E7">
          <w:rPr>
            <w:sz w:val="20"/>
          </w:rPr>
          <w:delText xml:space="preserve">That command loads the following </w:delText>
        </w:r>
        <w:r w:rsidDel="008647E7">
          <w:rPr>
            <w:rFonts w:ascii="Courier New"/>
            <w:sz w:val="16"/>
            <w:shd w:val="clear" w:color="auto" w:fill="EDEDED"/>
          </w:rPr>
          <w:delText>input.json</w:delText>
        </w:r>
        <w:r w:rsidDel="008647E7">
          <w:rPr>
            <w:rFonts w:ascii="Courier New"/>
            <w:spacing w:val="-54"/>
            <w:sz w:val="16"/>
          </w:rPr>
          <w:delText xml:space="preserve"> </w:delText>
        </w:r>
        <w:r w:rsidDel="008647E7">
          <w:rPr>
            <w:sz w:val="20"/>
          </w:rPr>
          <w:delText>file:</w:delText>
        </w:r>
      </w:del>
    </w:p>
    <w:p w14:paraId="559FA552" w14:textId="02319F37" w:rsidR="00D64DB2" w:rsidDel="008647E7" w:rsidRDefault="00C46513">
      <w:pPr>
        <w:rPr>
          <w:del w:id="252" w:author="Raj Kesarapalli" w:date="2023-07-26T17:04:00Z"/>
          <w:sz w:val="8"/>
        </w:rPr>
        <w:pPrChange w:id="253" w:author="Raj Kesarapalli" w:date="2023-07-26T17:06:00Z">
          <w:pPr>
            <w:pStyle w:val="BodyText"/>
            <w:spacing w:before="4"/>
          </w:pPr>
        </w:pPrChange>
      </w:pPr>
      <w:del w:id="254" w:author="Raj Kesarapalli" w:date="2023-07-26T17:04:00Z">
        <w:r w:rsidDel="008647E7">
          <w:rPr>
            <w:noProof/>
          </w:rPr>
          <mc:AlternateContent>
            <mc:Choice Requires="wps">
              <w:drawing>
                <wp:anchor distT="0" distB="0" distL="0" distR="0" simplePos="0" relativeHeight="251662336" behindDoc="1" locked="0" layoutInCell="1" allowOverlap="1" wp14:anchorId="2545B581" wp14:editId="68FC6146">
                  <wp:simplePos x="0" y="0"/>
                  <wp:positionH relativeFrom="page">
                    <wp:posOffset>965200</wp:posOffset>
                  </wp:positionH>
                  <wp:positionV relativeFrom="paragraph">
                    <wp:posOffset>79375</wp:posOffset>
                  </wp:positionV>
                  <wp:extent cx="5892800" cy="1962150"/>
                  <wp:effectExtent l="0" t="0" r="0" b="0"/>
                  <wp:wrapTopAndBottom/>
                  <wp:docPr id="1458292517"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9621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9476FD" w14:textId="77777777" w:rsidR="00D64DB2" w:rsidRDefault="00D64DB2">
                              <w:pPr>
                                <w:pStyle w:val="BodyText"/>
                                <w:spacing w:before="12"/>
                                <w:rPr>
                                  <w:sz w:val="10"/>
                                </w:rPr>
                              </w:pPr>
                            </w:p>
                            <w:p w14:paraId="75A5ACD6" w14:textId="77777777" w:rsidR="00D64DB2" w:rsidRDefault="0022516B">
                              <w:pPr>
                                <w:ind w:left="60"/>
                                <w:rPr>
                                  <w:rFonts w:ascii="Courier New"/>
                                  <w:sz w:val="13"/>
                                </w:rPr>
                              </w:pPr>
                              <w:r>
                                <w:rPr>
                                  <w:rFonts w:ascii="Courier New"/>
                                  <w:w w:val="98"/>
                                  <w:sz w:val="13"/>
                                </w:rPr>
                                <w:t>{</w:t>
                              </w:r>
                            </w:p>
                            <w:p w14:paraId="6FE48147" w14:textId="77777777" w:rsidR="00D64DB2" w:rsidRDefault="00D64DB2">
                              <w:pPr>
                                <w:pStyle w:val="BodyText"/>
                                <w:rPr>
                                  <w:rFonts w:ascii="Courier New"/>
                                  <w:sz w:val="17"/>
                                </w:rPr>
                              </w:pPr>
                            </w:p>
                            <w:p w14:paraId="2C408498" w14:textId="77777777" w:rsidR="00D64DB2" w:rsidRDefault="0022516B">
                              <w:pPr>
                                <w:ind w:left="136"/>
                                <w:rPr>
                                  <w:rFonts w:ascii="Courier New"/>
                                  <w:sz w:val="13"/>
                                </w:rPr>
                              </w:pPr>
                              <w:r>
                                <w:rPr>
                                  <w:rFonts w:ascii="Courier New"/>
                                  <w:sz w:val="13"/>
                                </w:rPr>
                                <w:t>"data": {</w:t>
                              </w:r>
                            </w:p>
                            <w:p w14:paraId="422B822D" w14:textId="77777777" w:rsidR="00D64DB2" w:rsidRDefault="00D64DB2">
                              <w:pPr>
                                <w:pStyle w:val="BodyText"/>
                                <w:rPr>
                                  <w:rFonts w:ascii="Courier New"/>
                                  <w:sz w:val="17"/>
                                </w:rPr>
                              </w:pPr>
                            </w:p>
                            <w:p w14:paraId="1A2DD2B7" w14:textId="77777777" w:rsidR="00D64DB2" w:rsidRDefault="0022516B">
                              <w:pPr>
                                <w:spacing w:line="554" w:lineRule="auto"/>
                                <w:ind w:left="290" w:right="7214" w:hanging="77"/>
                                <w:rPr>
                                  <w:rFonts w:ascii="Courier New"/>
                                  <w:sz w:val="13"/>
                                </w:rPr>
                              </w:pPr>
                              <w:r>
                                <w:rPr>
                                  <w:rFonts w:ascii="Courier New"/>
                                  <w:sz w:val="13"/>
                                </w:rPr>
                                <w:t>"polaris": { "application": {</w:t>
                              </w:r>
                            </w:p>
                            <w:p w14:paraId="6AF96C34" w14:textId="77777777" w:rsidR="00D64DB2" w:rsidRDefault="0022516B">
                              <w:pPr>
                                <w:spacing w:line="147" w:lineRule="exact"/>
                                <w:ind w:left="367"/>
                                <w:rPr>
                                  <w:rFonts w:ascii="Courier New"/>
                                  <w:sz w:val="13"/>
                                </w:rPr>
                              </w:pPr>
                              <w:r>
                                <w:rPr>
                                  <w:rFonts w:ascii="Courier New"/>
                                  <w:sz w:val="13"/>
                                </w:rPr>
                                <w:t>"name": "&lt;APPLICATION_NAME&gt;"</w:t>
                              </w:r>
                            </w:p>
                            <w:p w14:paraId="7DB8E9CB" w14:textId="77777777" w:rsidR="00D64DB2" w:rsidRDefault="00D64DB2">
                              <w:pPr>
                                <w:pStyle w:val="BodyText"/>
                                <w:rPr>
                                  <w:rFonts w:ascii="Courier New"/>
                                  <w:sz w:val="17"/>
                                </w:rPr>
                              </w:pPr>
                            </w:p>
                            <w:p w14:paraId="39EE07F5" w14:textId="77777777" w:rsidR="00D64DB2" w:rsidRDefault="0022516B">
                              <w:pPr>
                                <w:ind w:left="290"/>
                                <w:rPr>
                                  <w:rFonts w:ascii="Courier New"/>
                                  <w:sz w:val="13"/>
                                </w:rPr>
                              </w:pPr>
                              <w:r>
                                <w:rPr>
                                  <w:rFonts w:ascii="Courier New"/>
                                  <w:sz w:val="13"/>
                                </w:rPr>
                                <w:t>},</w:t>
                              </w:r>
                            </w:p>
                            <w:p w14:paraId="7BB41B8A" w14:textId="77777777" w:rsidR="00D64DB2" w:rsidRDefault="00D64DB2">
                              <w:pPr>
                                <w:pStyle w:val="BodyText"/>
                                <w:rPr>
                                  <w:rFonts w:ascii="Courier New"/>
                                  <w:sz w:val="17"/>
                                </w:rPr>
                              </w:pPr>
                            </w:p>
                            <w:p w14:paraId="47917FA8" w14:textId="77777777" w:rsidR="00D64DB2" w:rsidRDefault="0022516B">
                              <w:pPr>
                                <w:ind w:left="290"/>
                                <w:rPr>
                                  <w:rFonts w:ascii="Courier New"/>
                                  <w:sz w:val="13"/>
                                </w:rPr>
                              </w:pPr>
                              <w:r>
                                <w:rPr>
                                  <w:rFonts w:ascii="Courier New"/>
                                  <w:sz w:val="13"/>
                                </w:rPr>
                                <w:t>"project": {</w:t>
                              </w:r>
                            </w:p>
                            <w:p w14:paraId="33DB3A0E" w14:textId="77777777" w:rsidR="00D64DB2" w:rsidRDefault="00D64DB2">
                              <w:pPr>
                                <w:pStyle w:val="BodyText"/>
                                <w:rPr>
                                  <w:rFonts w:ascii="Courier New"/>
                                  <w:sz w:val="17"/>
                                </w:rPr>
                              </w:pPr>
                            </w:p>
                            <w:p w14:paraId="7C4F05BF" w14:textId="77777777" w:rsidR="00D64DB2" w:rsidRDefault="0022516B">
                              <w:pPr>
                                <w:ind w:left="367"/>
                                <w:rPr>
                                  <w:rFonts w:ascii="Courier New"/>
                                  <w:sz w:val="13"/>
                                </w:rPr>
                              </w:pPr>
                              <w:r>
                                <w:rPr>
                                  <w:rFonts w:ascii="Courier New"/>
                                  <w:sz w:val="13"/>
                                </w:rPr>
                                <w:t>"name": "&lt;PROJECT_NAME&gt;"</w:t>
                              </w:r>
                            </w:p>
                            <w:p w14:paraId="7E9C6858" w14:textId="77777777" w:rsidR="00D64DB2" w:rsidRDefault="00D64DB2">
                              <w:pPr>
                                <w:pStyle w:val="BodyText"/>
                                <w:rPr>
                                  <w:rFonts w:ascii="Courier New"/>
                                  <w:sz w:val="17"/>
                                </w:rPr>
                              </w:pPr>
                            </w:p>
                            <w:p w14:paraId="515BF0D4" w14:textId="77777777" w:rsidR="00D64DB2" w:rsidRDefault="0022516B">
                              <w:pPr>
                                <w:spacing w:before="1"/>
                                <w:ind w:left="290"/>
                                <w:rPr>
                                  <w:rFonts w:ascii="Courier New"/>
                                  <w:sz w:val="13"/>
                                </w:rPr>
                              </w:pPr>
                              <w:r>
                                <w:rPr>
                                  <w:rFonts w:ascii="Courier New"/>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45B581" id="Text Box 310" o:spid="_x0000_s1045" type="#_x0000_t202" style="position:absolute;margin-left:76pt;margin-top:6.25pt;width:464pt;height:154.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" fillcolor="#ededed" stroked="f">
                  <v:path arrowok="t"/>
                  <v:textbox inset="0,0,0,0">
                    <w:txbxContent>
                      <w:p w14:paraId="579476FD" w14:textId="77777777" w:rsidR="00D64DB2" w:rsidRDefault="00D64DB2">
                        <w:pPr>
                          <w:pStyle w:val="BodyText"/>
                          <w:spacing w:before="12"/>
                          <w:rPr>
                            <w:sz w:val="10"/>
                          </w:rPr>
                        </w:pPr>
                      </w:p>
                      <w:p w14:paraId="75A5ACD6" w14:textId="77777777" w:rsidR="00D64DB2" w:rsidRDefault="0022516B">
                        <w:pPr>
                          <w:ind w:left="60"/>
                          <w:rPr>
                            <w:rFonts w:ascii="Courier New"/>
                            <w:sz w:val="13"/>
                          </w:rPr>
                        </w:pPr>
                        <w:r>
                          <w:rPr>
                            <w:rFonts w:ascii="Courier New"/>
                            <w:w w:val="98"/>
                            <w:sz w:val="13"/>
                          </w:rPr>
                          <w:t>{</w:t>
                        </w:r>
                      </w:p>
                      <w:p w14:paraId="6FE48147" w14:textId="77777777" w:rsidR="00D64DB2" w:rsidRDefault="00D64DB2">
                        <w:pPr>
                          <w:pStyle w:val="BodyText"/>
                          <w:rPr>
                            <w:rFonts w:ascii="Courier New"/>
                            <w:sz w:val="17"/>
                          </w:rPr>
                        </w:pPr>
                      </w:p>
                      <w:p w14:paraId="2C408498" w14:textId="77777777" w:rsidR="00D64DB2" w:rsidRDefault="0022516B">
                        <w:pPr>
                          <w:ind w:left="136"/>
                          <w:rPr>
                            <w:rFonts w:ascii="Courier New"/>
                            <w:sz w:val="13"/>
                          </w:rPr>
                        </w:pPr>
                        <w:r>
                          <w:rPr>
                            <w:rFonts w:ascii="Courier New"/>
                            <w:sz w:val="13"/>
                          </w:rPr>
                          <w:t>"data": {</w:t>
                        </w:r>
                      </w:p>
                      <w:p w14:paraId="422B822D" w14:textId="77777777" w:rsidR="00D64DB2" w:rsidRDefault="00D64DB2">
                        <w:pPr>
                          <w:pStyle w:val="BodyText"/>
                          <w:rPr>
                            <w:rFonts w:ascii="Courier New"/>
                            <w:sz w:val="17"/>
                          </w:rPr>
                        </w:pPr>
                      </w:p>
                      <w:p w14:paraId="1A2DD2B7" w14:textId="77777777" w:rsidR="00D64DB2" w:rsidRDefault="0022516B">
                        <w:pPr>
                          <w:spacing w:line="554" w:lineRule="auto"/>
                          <w:ind w:left="290" w:right="7214" w:hanging="77"/>
                          <w:rPr>
                            <w:rFonts w:ascii="Courier New"/>
                            <w:sz w:val="13"/>
                          </w:rPr>
                        </w:pPr>
                        <w:r>
                          <w:rPr>
                            <w:rFonts w:ascii="Courier New"/>
                            <w:sz w:val="13"/>
                          </w:rPr>
                          <w:t>"polaris": { "application": {</w:t>
                        </w:r>
                      </w:p>
                      <w:p w14:paraId="6AF96C34" w14:textId="77777777" w:rsidR="00D64DB2" w:rsidRDefault="0022516B">
                        <w:pPr>
                          <w:spacing w:line="147" w:lineRule="exact"/>
                          <w:ind w:left="367"/>
                          <w:rPr>
                            <w:rFonts w:ascii="Courier New"/>
                            <w:sz w:val="13"/>
                          </w:rPr>
                        </w:pPr>
                        <w:r>
                          <w:rPr>
                            <w:rFonts w:ascii="Courier New"/>
                            <w:sz w:val="13"/>
                          </w:rPr>
                          <w:t>"name": "&lt;APPLICATION_NAME&gt;"</w:t>
                        </w:r>
                      </w:p>
                      <w:p w14:paraId="7DB8E9CB" w14:textId="77777777" w:rsidR="00D64DB2" w:rsidRDefault="00D64DB2">
                        <w:pPr>
                          <w:pStyle w:val="BodyText"/>
                          <w:rPr>
                            <w:rFonts w:ascii="Courier New"/>
                            <w:sz w:val="17"/>
                          </w:rPr>
                        </w:pPr>
                      </w:p>
                      <w:p w14:paraId="39EE07F5" w14:textId="77777777" w:rsidR="00D64DB2" w:rsidRDefault="0022516B">
                        <w:pPr>
                          <w:ind w:left="290"/>
                          <w:rPr>
                            <w:rFonts w:ascii="Courier New"/>
                            <w:sz w:val="13"/>
                          </w:rPr>
                        </w:pPr>
                        <w:r>
                          <w:rPr>
                            <w:rFonts w:ascii="Courier New"/>
                            <w:sz w:val="13"/>
                          </w:rPr>
                          <w:t>},</w:t>
                        </w:r>
                      </w:p>
                      <w:p w14:paraId="7BB41B8A" w14:textId="77777777" w:rsidR="00D64DB2" w:rsidRDefault="00D64DB2">
                        <w:pPr>
                          <w:pStyle w:val="BodyText"/>
                          <w:rPr>
                            <w:rFonts w:ascii="Courier New"/>
                            <w:sz w:val="17"/>
                          </w:rPr>
                        </w:pPr>
                      </w:p>
                      <w:p w14:paraId="47917FA8" w14:textId="77777777" w:rsidR="00D64DB2" w:rsidRDefault="0022516B">
                        <w:pPr>
                          <w:ind w:left="290"/>
                          <w:rPr>
                            <w:rFonts w:ascii="Courier New"/>
                            <w:sz w:val="13"/>
                          </w:rPr>
                        </w:pPr>
                        <w:r>
                          <w:rPr>
                            <w:rFonts w:ascii="Courier New"/>
                            <w:sz w:val="13"/>
                          </w:rPr>
                          <w:t>"project": {</w:t>
                        </w:r>
                      </w:p>
                      <w:p w14:paraId="33DB3A0E" w14:textId="77777777" w:rsidR="00D64DB2" w:rsidRDefault="00D64DB2">
                        <w:pPr>
                          <w:pStyle w:val="BodyText"/>
                          <w:rPr>
                            <w:rFonts w:ascii="Courier New"/>
                            <w:sz w:val="17"/>
                          </w:rPr>
                        </w:pPr>
                      </w:p>
                      <w:p w14:paraId="7C4F05BF" w14:textId="77777777" w:rsidR="00D64DB2" w:rsidRDefault="0022516B">
                        <w:pPr>
                          <w:ind w:left="367"/>
                          <w:rPr>
                            <w:rFonts w:ascii="Courier New"/>
                            <w:sz w:val="13"/>
                          </w:rPr>
                        </w:pPr>
                        <w:r>
                          <w:rPr>
                            <w:rFonts w:ascii="Courier New"/>
                            <w:sz w:val="13"/>
                          </w:rPr>
                          <w:t>"name": "&lt;PROJECT_NAME&gt;"</w:t>
                        </w:r>
                      </w:p>
                      <w:p w14:paraId="7E9C6858" w14:textId="77777777" w:rsidR="00D64DB2" w:rsidRDefault="00D64DB2">
                        <w:pPr>
                          <w:pStyle w:val="BodyText"/>
                          <w:rPr>
                            <w:rFonts w:ascii="Courier New"/>
                            <w:sz w:val="17"/>
                          </w:rPr>
                        </w:pPr>
                      </w:p>
                      <w:p w14:paraId="515BF0D4" w14:textId="77777777" w:rsidR="00D64DB2" w:rsidRDefault="0022516B">
                        <w:pPr>
                          <w:spacing w:before="1"/>
                          <w:ind w:left="290"/>
                          <w:rPr>
                            <w:rFonts w:ascii="Courier New"/>
                            <w:sz w:val="13"/>
                          </w:rPr>
                        </w:pPr>
                        <w:r>
                          <w:rPr>
                            <w:rFonts w:ascii="Courier New"/>
                            <w:sz w:val="13"/>
                          </w:rPr>
                          <w:t>},</w:t>
                        </w:r>
                      </w:p>
                    </w:txbxContent>
                  </v:textbox>
                  <w10:wrap type="topAndBottom" anchorx="page"/>
                </v:shape>
              </w:pict>
            </mc:Fallback>
          </mc:AlternateContent>
        </w:r>
      </w:del>
    </w:p>
    <w:p w14:paraId="6896214A" w14:textId="58833BAC" w:rsidR="00D64DB2" w:rsidDel="008647E7" w:rsidRDefault="00D64DB2">
      <w:pPr>
        <w:rPr>
          <w:del w:id="255" w:author="Raj Kesarapalli" w:date="2023-07-26T17:06:00Z"/>
          <w:sz w:val="8"/>
        </w:rPr>
        <w:sectPr w:rsidR="00D64DB2" w:rsidDel="008647E7">
          <w:pgSz w:w="12240" w:h="15840"/>
          <w:pgMar w:top="1400" w:right="1320" w:bottom="280" w:left="1340" w:header="720" w:footer="720" w:gutter="0"/>
          <w:cols w:space="720"/>
        </w:sectPr>
      </w:pPr>
    </w:p>
    <w:p w14:paraId="6288004D" w14:textId="19DE7BCF" w:rsidR="00D64DB2" w:rsidDel="008647E7" w:rsidRDefault="0022516B">
      <w:pPr>
        <w:rPr>
          <w:del w:id="256" w:author="Raj Kesarapalli" w:date="2023-07-26T17:06:00Z"/>
        </w:rPr>
        <w:pPrChange w:id="257" w:author="Raj Kesarapalli" w:date="2023-07-26T17:06:00Z">
          <w:pPr>
            <w:pStyle w:val="BodyText"/>
            <w:spacing w:before="85"/>
            <w:ind w:left="100"/>
          </w:pPr>
        </w:pPrChange>
      </w:pPr>
      <w:del w:id="258" w:author="Raj Kesarapalli" w:date="2023-07-26T17:06:00Z">
        <w:r w:rsidDel="008647E7">
          <w:delText>Synopsys Bridge CLI Guide | 2 - Synopsys Bridge CLI | 8</w:delText>
        </w:r>
      </w:del>
    </w:p>
    <w:p w14:paraId="168083CF" w14:textId="074085F3" w:rsidR="00D64DB2" w:rsidDel="008647E7" w:rsidRDefault="00D64DB2">
      <w:pPr>
        <w:rPr>
          <w:del w:id="259" w:author="Raj Kesarapalli" w:date="2023-07-26T17:06:00Z"/>
        </w:rPr>
        <w:pPrChange w:id="260" w:author="Raj Kesarapalli" w:date="2023-07-26T17:06:00Z">
          <w:pPr>
            <w:pStyle w:val="BodyText"/>
          </w:pPr>
        </w:pPrChange>
      </w:pPr>
    </w:p>
    <w:p w14:paraId="5B4D5D03" w14:textId="515F7545" w:rsidR="00D64DB2" w:rsidDel="008647E7" w:rsidRDefault="00D64DB2">
      <w:pPr>
        <w:rPr>
          <w:del w:id="261" w:author="Raj Kesarapalli" w:date="2023-07-26T17:06:00Z"/>
        </w:rPr>
        <w:pPrChange w:id="262" w:author="Raj Kesarapalli" w:date="2023-07-26T17:06:00Z">
          <w:pPr>
            <w:pStyle w:val="BodyText"/>
          </w:pPr>
        </w:pPrChange>
      </w:pPr>
    </w:p>
    <w:p w14:paraId="41F61A80" w14:textId="5622C888" w:rsidR="00D64DB2" w:rsidDel="008647E7" w:rsidRDefault="00C46513">
      <w:pPr>
        <w:rPr>
          <w:del w:id="263" w:author="Raj Kesarapalli" w:date="2023-07-26T17:06:00Z"/>
          <w:sz w:val="11"/>
        </w:rPr>
        <w:pPrChange w:id="264" w:author="Raj Kesarapalli" w:date="2023-07-26T17:06:00Z">
          <w:pPr>
            <w:pStyle w:val="BodyText"/>
            <w:spacing w:before="6"/>
          </w:pPr>
        </w:pPrChange>
      </w:pPr>
      <w:del w:id="265" w:author="Raj Kesarapalli" w:date="2023-07-26T17:04:00Z">
        <w:r w:rsidDel="008647E7">
          <w:rPr>
            <w:noProof/>
          </w:rPr>
          <mc:AlternateContent>
            <mc:Choice Requires="wps">
              <w:drawing>
                <wp:anchor distT="0" distB="0" distL="0" distR="0" simplePos="0" relativeHeight="251663360" behindDoc="1" locked="0" layoutInCell="1" allowOverlap="1" wp14:anchorId="7CE4194A" wp14:editId="48AFD1B8">
                  <wp:simplePos x="0" y="0"/>
                  <wp:positionH relativeFrom="page">
                    <wp:posOffset>965200</wp:posOffset>
                  </wp:positionH>
                  <wp:positionV relativeFrom="paragraph">
                    <wp:posOffset>103505</wp:posOffset>
                  </wp:positionV>
                  <wp:extent cx="5892800" cy="1746250"/>
                  <wp:effectExtent l="0" t="0" r="0" b="0"/>
                  <wp:wrapTopAndBottom/>
                  <wp:docPr id="398398741"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7462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53A01" w14:textId="77777777" w:rsidR="00D64DB2" w:rsidRDefault="0022516B">
                              <w:pPr>
                                <w:spacing w:before="102"/>
                                <w:ind w:left="290"/>
                                <w:rPr>
                                  <w:rFonts w:ascii="Courier New"/>
                                  <w:sz w:val="13"/>
                                </w:rPr>
                              </w:pPr>
                              <w:r>
                                <w:rPr>
                                  <w:rFonts w:ascii="Courier New"/>
                                  <w:sz w:val="13"/>
                                </w:rPr>
                                <w:t>"assessment": {</w:t>
                              </w:r>
                            </w:p>
                            <w:p w14:paraId="0E2F2A7C" w14:textId="77777777" w:rsidR="00D64DB2" w:rsidRDefault="00D64DB2">
                              <w:pPr>
                                <w:pStyle w:val="BodyText"/>
                                <w:rPr>
                                  <w:rFonts w:ascii="Courier New"/>
                                  <w:sz w:val="17"/>
                                </w:rPr>
                              </w:pPr>
                            </w:p>
                            <w:p w14:paraId="427D7CBC" w14:textId="77777777" w:rsidR="00D64DB2" w:rsidRDefault="0022516B">
                              <w:pPr>
                                <w:ind w:left="367"/>
                                <w:rPr>
                                  <w:rFonts w:ascii="Courier New"/>
                                  <w:sz w:val="13"/>
                                </w:rPr>
                              </w:pPr>
                              <w:r>
                                <w:rPr>
                                  <w:rFonts w:ascii="Courier New"/>
                                  <w:sz w:val="13"/>
                                </w:rPr>
                                <w:t>"types": ["SAST", "SCA"]</w:t>
                              </w:r>
                            </w:p>
                            <w:p w14:paraId="63272025" w14:textId="77777777" w:rsidR="00D64DB2" w:rsidRDefault="00D64DB2">
                              <w:pPr>
                                <w:pStyle w:val="BodyText"/>
                                <w:rPr>
                                  <w:rFonts w:ascii="Courier New"/>
                                  <w:sz w:val="14"/>
                                </w:rPr>
                              </w:pPr>
                            </w:p>
                            <w:p w14:paraId="6F092233" w14:textId="77777777" w:rsidR="00D64DB2" w:rsidRDefault="00D64DB2">
                              <w:pPr>
                                <w:pStyle w:val="BodyText"/>
                                <w:rPr>
                                  <w:rFonts w:ascii="Courier New"/>
                                  <w:sz w:val="14"/>
                                </w:rPr>
                              </w:pPr>
                            </w:p>
                            <w:p w14:paraId="4C71FAE8" w14:textId="77777777" w:rsidR="00D64DB2" w:rsidRDefault="00D64DB2">
                              <w:pPr>
                                <w:pStyle w:val="BodyText"/>
                                <w:rPr>
                                  <w:rFonts w:ascii="Courier New"/>
                                  <w:sz w:val="19"/>
                                </w:rPr>
                              </w:pPr>
                            </w:p>
                            <w:p w14:paraId="4BB38433" w14:textId="77777777" w:rsidR="00D64DB2" w:rsidRDefault="0022516B">
                              <w:pPr>
                                <w:ind w:left="290"/>
                                <w:rPr>
                                  <w:rFonts w:ascii="Courier New"/>
                                  <w:sz w:val="13"/>
                                </w:rPr>
                              </w:pPr>
                              <w:r>
                                <w:rPr>
                                  <w:rFonts w:ascii="Courier New"/>
                                  <w:sz w:val="13"/>
                                </w:rPr>
                                <w:t>},</w:t>
                              </w:r>
                            </w:p>
                            <w:p w14:paraId="40E38446" w14:textId="77777777" w:rsidR="00D64DB2" w:rsidRDefault="00D64DB2">
                              <w:pPr>
                                <w:pStyle w:val="BodyText"/>
                                <w:rPr>
                                  <w:rFonts w:ascii="Courier New"/>
                                  <w:sz w:val="17"/>
                                </w:rPr>
                              </w:pPr>
                            </w:p>
                            <w:p w14:paraId="735652E9" w14:textId="77777777" w:rsidR="00D64DB2" w:rsidRDefault="0022516B">
                              <w:pPr>
                                <w:ind w:left="290"/>
                                <w:rPr>
                                  <w:rFonts w:ascii="Courier New"/>
                                  <w:sz w:val="13"/>
                                </w:rPr>
                              </w:pPr>
                              <w:r>
                                <w:rPr>
                                  <w:rFonts w:ascii="Courier New"/>
                                  <w:sz w:val="13"/>
                                </w:rPr>
                                <w:t>"serverUrl": "&lt;SERVER_URL&gt;"</w:t>
                              </w:r>
                            </w:p>
                            <w:p w14:paraId="51B79A8C" w14:textId="77777777" w:rsidR="00D64DB2" w:rsidRDefault="00D64DB2">
                              <w:pPr>
                                <w:pStyle w:val="BodyText"/>
                                <w:rPr>
                                  <w:rFonts w:ascii="Courier New"/>
                                  <w:sz w:val="17"/>
                                </w:rPr>
                              </w:pPr>
                            </w:p>
                            <w:p w14:paraId="0BB0C7E7" w14:textId="77777777" w:rsidR="00D64DB2" w:rsidRDefault="0022516B">
                              <w:pPr>
                                <w:ind w:left="213"/>
                                <w:rPr>
                                  <w:rFonts w:ascii="Courier New"/>
                                  <w:sz w:val="13"/>
                                </w:rPr>
                              </w:pPr>
                              <w:r>
                                <w:rPr>
                                  <w:rFonts w:ascii="Courier New"/>
                                  <w:w w:val="98"/>
                                  <w:sz w:val="13"/>
                                </w:rPr>
                                <w:t>}</w:t>
                              </w:r>
                            </w:p>
                            <w:p w14:paraId="17F190A2" w14:textId="77777777" w:rsidR="00D64DB2" w:rsidRDefault="00D64DB2">
                              <w:pPr>
                                <w:pStyle w:val="BodyText"/>
                                <w:rPr>
                                  <w:rFonts w:ascii="Courier New"/>
                                  <w:sz w:val="17"/>
                                </w:rPr>
                              </w:pPr>
                            </w:p>
                            <w:p w14:paraId="294654AB" w14:textId="77777777" w:rsidR="00D64DB2" w:rsidRDefault="0022516B">
                              <w:pPr>
                                <w:spacing w:before="1"/>
                                <w:ind w:left="136"/>
                                <w:rPr>
                                  <w:rFonts w:ascii="Courier New"/>
                                  <w:sz w:val="13"/>
                                </w:rPr>
                              </w:pPr>
                              <w:r>
                                <w:rPr>
                                  <w:rFonts w:ascii="Courier New"/>
                                  <w:w w:val="98"/>
                                  <w:sz w:val="13"/>
                                </w:rPr>
                                <w:t>}</w:t>
                              </w:r>
                            </w:p>
                            <w:p w14:paraId="0A2AF858" w14:textId="77777777" w:rsidR="00D64DB2" w:rsidRDefault="00D64DB2">
                              <w:pPr>
                                <w:pStyle w:val="BodyText"/>
                                <w:rPr>
                                  <w:rFonts w:ascii="Courier New"/>
                                  <w:sz w:val="17"/>
                                </w:rPr>
                              </w:pPr>
                            </w:p>
                            <w:p w14:paraId="2D8601BD" w14:textId="77777777" w:rsidR="00D64DB2" w:rsidRDefault="0022516B">
                              <w:pPr>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4194A" id="Text Box 309" o:spid="_x0000_s1046" type="#_x0000_t202" style="position:absolute;margin-left:76pt;margin-top:8.15pt;width:464pt;height:137.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" fillcolor="#ededed" stroked="f">
                  <v:path arrowok="t"/>
                  <v:textbox inset="0,0,0,0">
                    <w:txbxContent>
                      <w:p w14:paraId="6B253A01" w14:textId="77777777" w:rsidR="00D64DB2" w:rsidRDefault="0022516B">
                        <w:pPr>
                          <w:spacing w:before="102"/>
                          <w:ind w:left="290"/>
                          <w:rPr>
                            <w:rFonts w:ascii="Courier New"/>
                            <w:sz w:val="13"/>
                          </w:rPr>
                        </w:pPr>
                        <w:r>
                          <w:rPr>
                            <w:rFonts w:ascii="Courier New"/>
                            <w:sz w:val="13"/>
                          </w:rPr>
                          <w:t>"assessment": {</w:t>
                        </w:r>
                      </w:p>
                      <w:p w14:paraId="0E2F2A7C" w14:textId="77777777" w:rsidR="00D64DB2" w:rsidRDefault="00D64DB2">
                        <w:pPr>
                          <w:pStyle w:val="BodyText"/>
                          <w:rPr>
                            <w:rFonts w:ascii="Courier New"/>
                            <w:sz w:val="17"/>
                          </w:rPr>
                        </w:pPr>
                      </w:p>
                      <w:p w14:paraId="427D7CBC" w14:textId="77777777" w:rsidR="00D64DB2" w:rsidRDefault="0022516B">
                        <w:pPr>
                          <w:ind w:left="367"/>
                          <w:rPr>
                            <w:rFonts w:ascii="Courier New"/>
                            <w:sz w:val="13"/>
                          </w:rPr>
                        </w:pPr>
                        <w:r>
                          <w:rPr>
                            <w:rFonts w:ascii="Courier New"/>
                            <w:sz w:val="13"/>
                          </w:rPr>
                          <w:t>"types": ["SAST", "SCA"]</w:t>
                        </w:r>
                      </w:p>
                      <w:p w14:paraId="63272025" w14:textId="77777777" w:rsidR="00D64DB2" w:rsidRDefault="00D64DB2">
                        <w:pPr>
                          <w:pStyle w:val="BodyText"/>
                          <w:rPr>
                            <w:rFonts w:ascii="Courier New"/>
                            <w:sz w:val="14"/>
                          </w:rPr>
                        </w:pPr>
                      </w:p>
                      <w:p w14:paraId="6F092233" w14:textId="77777777" w:rsidR="00D64DB2" w:rsidRDefault="00D64DB2">
                        <w:pPr>
                          <w:pStyle w:val="BodyText"/>
                          <w:rPr>
                            <w:rFonts w:ascii="Courier New"/>
                            <w:sz w:val="14"/>
                          </w:rPr>
                        </w:pPr>
                      </w:p>
                      <w:p w14:paraId="4C71FAE8" w14:textId="77777777" w:rsidR="00D64DB2" w:rsidRDefault="00D64DB2">
                        <w:pPr>
                          <w:pStyle w:val="BodyText"/>
                          <w:rPr>
                            <w:rFonts w:ascii="Courier New"/>
                            <w:sz w:val="19"/>
                          </w:rPr>
                        </w:pPr>
                      </w:p>
                      <w:p w14:paraId="4BB38433" w14:textId="77777777" w:rsidR="00D64DB2" w:rsidRDefault="0022516B">
                        <w:pPr>
                          <w:ind w:left="290"/>
                          <w:rPr>
                            <w:rFonts w:ascii="Courier New"/>
                            <w:sz w:val="13"/>
                          </w:rPr>
                        </w:pPr>
                        <w:r>
                          <w:rPr>
                            <w:rFonts w:ascii="Courier New"/>
                            <w:sz w:val="13"/>
                          </w:rPr>
                          <w:t>},</w:t>
                        </w:r>
                      </w:p>
                      <w:p w14:paraId="40E38446" w14:textId="77777777" w:rsidR="00D64DB2" w:rsidRDefault="00D64DB2">
                        <w:pPr>
                          <w:pStyle w:val="BodyText"/>
                          <w:rPr>
                            <w:rFonts w:ascii="Courier New"/>
                            <w:sz w:val="17"/>
                          </w:rPr>
                        </w:pPr>
                      </w:p>
                      <w:p w14:paraId="735652E9" w14:textId="77777777" w:rsidR="00D64DB2" w:rsidRDefault="0022516B">
                        <w:pPr>
                          <w:ind w:left="290"/>
                          <w:rPr>
                            <w:rFonts w:ascii="Courier New"/>
                            <w:sz w:val="13"/>
                          </w:rPr>
                        </w:pPr>
                        <w:r>
                          <w:rPr>
                            <w:rFonts w:ascii="Courier New"/>
                            <w:sz w:val="13"/>
                          </w:rPr>
                          <w:t>"serverUrl": "&lt;SERVER_URL&gt;"</w:t>
                        </w:r>
                      </w:p>
                      <w:p w14:paraId="51B79A8C" w14:textId="77777777" w:rsidR="00D64DB2" w:rsidRDefault="00D64DB2">
                        <w:pPr>
                          <w:pStyle w:val="BodyText"/>
                          <w:rPr>
                            <w:rFonts w:ascii="Courier New"/>
                            <w:sz w:val="17"/>
                          </w:rPr>
                        </w:pPr>
                      </w:p>
                      <w:p w14:paraId="0BB0C7E7" w14:textId="77777777" w:rsidR="00D64DB2" w:rsidRDefault="0022516B">
                        <w:pPr>
                          <w:ind w:left="213"/>
                          <w:rPr>
                            <w:rFonts w:ascii="Courier New"/>
                            <w:sz w:val="13"/>
                          </w:rPr>
                        </w:pPr>
                        <w:r>
                          <w:rPr>
                            <w:rFonts w:ascii="Courier New"/>
                            <w:w w:val="98"/>
                            <w:sz w:val="13"/>
                          </w:rPr>
                          <w:t>}</w:t>
                        </w:r>
                      </w:p>
                      <w:p w14:paraId="17F190A2" w14:textId="77777777" w:rsidR="00D64DB2" w:rsidRDefault="00D64DB2">
                        <w:pPr>
                          <w:pStyle w:val="BodyText"/>
                          <w:rPr>
                            <w:rFonts w:ascii="Courier New"/>
                            <w:sz w:val="17"/>
                          </w:rPr>
                        </w:pPr>
                      </w:p>
                      <w:p w14:paraId="294654AB" w14:textId="77777777" w:rsidR="00D64DB2" w:rsidRDefault="0022516B">
                        <w:pPr>
                          <w:spacing w:before="1"/>
                          <w:ind w:left="136"/>
                          <w:rPr>
                            <w:rFonts w:ascii="Courier New"/>
                            <w:sz w:val="13"/>
                          </w:rPr>
                        </w:pPr>
                        <w:r>
                          <w:rPr>
                            <w:rFonts w:ascii="Courier New"/>
                            <w:w w:val="98"/>
                            <w:sz w:val="13"/>
                          </w:rPr>
                          <w:t>}</w:t>
                        </w:r>
                      </w:p>
                      <w:p w14:paraId="0A2AF858" w14:textId="77777777" w:rsidR="00D64DB2" w:rsidRDefault="00D64DB2">
                        <w:pPr>
                          <w:pStyle w:val="BodyText"/>
                          <w:rPr>
                            <w:rFonts w:ascii="Courier New"/>
                            <w:sz w:val="17"/>
                          </w:rPr>
                        </w:pPr>
                      </w:p>
                      <w:p w14:paraId="2D8601BD" w14:textId="77777777" w:rsidR="00D64DB2" w:rsidRDefault="0022516B">
                        <w:pPr>
                          <w:ind w:left="60"/>
                          <w:rPr>
                            <w:rFonts w:ascii="Courier New"/>
                            <w:sz w:val="13"/>
                          </w:rPr>
                        </w:pPr>
                        <w:r>
                          <w:rPr>
                            <w:rFonts w:ascii="Courier New"/>
                            <w:w w:val="98"/>
                            <w:sz w:val="13"/>
                          </w:rPr>
                          <w:t>}</w:t>
                        </w:r>
                      </w:p>
                    </w:txbxContent>
                  </v:textbox>
                  <w10:wrap type="topAndBottom" anchorx="page"/>
                </v:shape>
              </w:pict>
            </mc:Fallback>
          </mc:AlternateContent>
        </w:r>
      </w:del>
    </w:p>
    <w:p w14:paraId="1963753F" w14:textId="0F73FBE6" w:rsidR="00D64DB2" w:rsidDel="008647E7" w:rsidRDefault="00D64DB2">
      <w:pPr>
        <w:rPr>
          <w:del w:id="266" w:author="Raj Kesarapalli" w:date="2023-07-26T17:06:00Z"/>
          <w:sz w:val="13"/>
        </w:rPr>
        <w:pPrChange w:id="267" w:author="Raj Kesarapalli" w:date="2023-07-26T17:06:00Z">
          <w:pPr>
            <w:pStyle w:val="BodyText"/>
            <w:spacing w:before="4"/>
          </w:pPr>
        </w:pPrChange>
      </w:pPr>
    </w:p>
    <w:p w14:paraId="1795B613" w14:textId="6F936F02" w:rsidR="00D64DB2" w:rsidDel="008647E7" w:rsidRDefault="00D64DB2">
      <w:pPr>
        <w:rPr>
          <w:del w:id="268" w:author="Raj Kesarapalli" w:date="2023-07-26T17:06:00Z"/>
          <w:sz w:val="13"/>
        </w:rPr>
        <w:pPrChange w:id="269" w:author="Raj Kesarapalli" w:date="2023-07-26T17:06:00Z">
          <w:pPr>
            <w:pStyle w:val="BodyText"/>
            <w:spacing w:before="5"/>
          </w:pPr>
        </w:pPrChange>
      </w:pPr>
    </w:p>
    <w:p w14:paraId="6576B59E" w14:textId="0616925F" w:rsidR="00D64DB2" w:rsidDel="008647E7" w:rsidRDefault="00D64DB2">
      <w:pPr>
        <w:rPr>
          <w:del w:id="270" w:author="Raj Kesarapalli" w:date="2023-07-26T17:06:00Z"/>
          <w:sz w:val="12"/>
        </w:rPr>
        <w:pPrChange w:id="271" w:author="Raj Kesarapalli" w:date="2023-07-26T17:06:00Z">
          <w:pPr>
            <w:pStyle w:val="BodyText"/>
            <w:spacing w:before="1"/>
          </w:pPr>
        </w:pPrChange>
      </w:pPr>
    </w:p>
    <w:p w14:paraId="16224984" w14:textId="4EC5FC9F" w:rsidR="00D64DB2" w:rsidRDefault="0022516B">
      <w:pPr>
        <w:pPrChange w:id="272" w:author="Raj Kesarapalli" w:date="2023-07-26T17:06:00Z">
          <w:pPr>
            <w:pStyle w:val="BodyText"/>
            <w:spacing w:before="96"/>
            <w:ind w:left="100"/>
          </w:pPr>
        </w:pPrChange>
      </w:pPr>
      <w:del w:id="273" w:author="Raj Kesarapalli" w:date="2023-07-26T17:06:00Z">
        <w:r w:rsidDel="008647E7">
          <w:delText xml:space="preserve">You can use different </w:delText>
        </w:r>
        <w:r w:rsidDel="008647E7">
          <w:rPr>
            <w:rFonts w:ascii="Courier New"/>
            <w:sz w:val="16"/>
            <w:shd w:val="clear" w:color="auto" w:fill="EDEDED"/>
          </w:rPr>
          <w:delText>.json</w:delText>
        </w:r>
        <w:r w:rsidDel="008647E7">
          <w:rPr>
            <w:rFonts w:ascii="Courier New"/>
            <w:sz w:val="16"/>
          </w:rPr>
          <w:delText xml:space="preserve"> </w:delText>
        </w:r>
        <w:r w:rsidDel="008647E7">
          <w:delText>files for different use cases as long as the file name is unique.</w:delText>
        </w:r>
      </w:del>
    </w:p>
    <w:p w14:paraId="3C6AFBA2" w14:textId="1F9D0C81" w:rsidR="00D64DB2" w:rsidRDefault="00D64DB2">
      <w:pPr>
        <w:pStyle w:val="BodyText"/>
        <w:spacing w:before="11"/>
        <w:rPr>
          <w:sz w:val="24"/>
        </w:rPr>
      </w:pPr>
    </w:p>
    <w:p w14:paraId="49061537" w14:textId="77777777" w:rsidR="001B5820" w:rsidRDefault="001B5820" w:rsidP="001B5820">
      <w:pPr>
        <w:pStyle w:val="BodyText"/>
        <w:spacing w:before="1" w:line="340" w:lineRule="auto"/>
        <w:ind w:left="100"/>
        <w:rPr>
          <w:ins w:id="274" w:author="Raj Kesarapalli" w:date="2023-07-26T17:18:00Z"/>
        </w:rPr>
      </w:pPr>
      <w:ins w:id="275" w:author="Raj Kesarapalli" w:date="2023-07-26T17:18:00Z">
        <w:r>
          <w:t>For</w:t>
        </w:r>
        <w:r>
          <w:rPr>
            <w:spacing w:val="-11"/>
          </w:rPr>
          <w:t xml:space="preserve"> </w:t>
        </w:r>
        <w:r>
          <w:t>a</w:t>
        </w:r>
        <w:r>
          <w:rPr>
            <w:spacing w:val="-10"/>
          </w:rPr>
          <w:t xml:space="preserve"> </w:t>
        </w:r>
        <w:r>
          <w:t>complete</w:t>
        </w:r>
        <w:r>
          <w:rPr>
            <w:spacing w:val="-11"/>
          </w:rPr>
          <w:t xml:space="preserve"> </w:t>
        </w:r>
        <w:r>
          <w:t>list</w:t>
        </w:r>
        <w:r>
          <w:rPr>
            <w:spacing w:val="-10"/>
          </w:rPr>
          <w:t xml:space="preserve"> </w:t>
        </w:r>
        <w:r>
          <w:t>of</w:t>
        </w:r>
        <w:r>
          <w:rPr>
            <w:spacing w:val="-11"/>
          </w:rPr>
          <w:t xml:space="preserve"> </w:t>
        </w:r>
        <w:r>
          <w:t>environment variables and command line arguments,</w:t>
        </w:r>
        <w:r>
          <w:rPr>
            <w:spacing w:val="-10"/>
          </w:rPr>
          <w:t xml:space="preserve">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6F4455E8" w14:textId="6C2D4B34" w:rsidR="00D64DB2" w:rsidDel="001B5820" w:rsidRDefault="0022516B">
      <w:pPr>
        <w:pStyle w:val="BodyText"/>
        <w:spacing w:before="1" w:line="340" w:lineRule="auto"/>
        <w:ind w:left="100"/>
        <w:rPr>
          <w:del w:id="276" w:author="Raj Kesarapalli" w:date="2023-07-26T17:18:00Z"/>
        </w:rPr>
      </w:pPr>
      <w:del w:id="277" w:author="Raj Kesarapalli" w:date="2023-07-26T17:18:00Z">
        <w:r w:rsidDel="001B5820">
          <w:delText>For</w:delText>
        </w:r>
        <w:r w:rsidDel="001B5820">
          <w:rPr>
            <w:spacing w:val="-11"/>
          </w:rPr>
          <w:delText xml:space="preserve"> </w:delText>
        </w:r>
        <w:r w:rsidDel="001B5820">
          <w:delText>a</w:delText>
        </w:r>
        <w:r w:rsidDel="001B5820">
          <w:rPr>
            <w:spacing w:val="-10"/>
          </w:rPr>
          <w:delText xml:space="preserve"> </w:delText>
        </w:r>
        <w:r w:rsidDel="001B5820">
          <w:delText>complete</w:delText>
        </w:r>
        <w:r w:rsidDel="001B5820">
          <w:rPr>
            <w:spacing w:val="-11"/>
          </w:rPr>
          <w:delText xml:space="preserve"> </w:delText>
        </w:r>
        <w:r w:rsidDel="001B5820">
          <w:delText>list</w:delText>
        </w:r>
        <w:r w:rsidDel="001B5820">
          <w:rPr>
            <w:spacing w:val="-10"/>
          </w:rPr>
          <w:delText xml:space="preserve"> </w:delText>
        </w:r>
        <w:r w:rsidDel="001B5820">
          <w:delText>of</w:delText>
        </w:r>
        <w:r w:rsidDel="001B5820">
          <w:rPr>
            <w:spacing w:val="-11"/>
          </w:rPr>
          <w:delText xml:space="preserve"> </w:delText>
        </w:r>
      </w:del>
      <w:del w:id="278" w:author="Raj Kesarapalli" w:date="2023-07-26T17:12:00Z">
        <w:r w:rsidDel="009371FB">
          <w:delText>Synopsys</w:delText>
        </w:r>
        <w:r w:rsidDel="009371FB">
          <w:rPr>
            <w:spacing w:val="-10"/>
          </w:rPr>
          <w:delText xml:space="preserve"> </w:delText>
        </w:r>
        <w:r w:rsidDel="009371FB">
          <w:delText>Bridge</w:delText>
        </w:r>
        <w:r w:rsidDel="009371FB">
          <w:rPr>
            <w:spacing w:val="-11"/>
          </w:rPr>
          <w:delText xml:space="preserve"> </w:delText>
        </w:r>
        <w:r w:rsidDel="009371FB">
          <w:delText>arguments</w:delText>
        </w:r>
      </w:del>
      <w:del w:id="279" w:author="Raj Kesarapalli" w:date="2023-07-26T17:18:00Z">
        <w:r w:rsidDel="001B5820">
          <w:delText>,</w:delText>
        </w:r>
        <w:r w:rsidDel="001B5820">
          <w:rPr>
            <w:spacing w:val="-10"/>
          </w:rPr>
          <w:delText xml:space="preserve"> </w:delText>
        </w:r>
        <w:r w:rsidDel="001B5820">
          <w:delText>see</w:delText>
        </w:r>
        <w:r w:rsidDel="001B5820">
          <w:rPr>
            <w:spacing w:val="-11"/>
          </w:rPr>
          <w:delText xml:space="preserve"> </w:delText>
        </w:r>
        <w:r w:rsidDel="001B5820">
          <w:fldChar w:fldCharType="begin"/>
        </w:r>
        <w:r w:rsidDel="001B5820">
          <w:delInstrText>HYPERLINK \l "_bookmark16"</w:delInstrText>
        </w:r>
        <w:r w:rsidDel="001B5820">
          <w:fldChar w:fldCharType="separate"/>
        </w:r>
        <w:r w:rsidDel="001B5820">
          <w:rPr>
            <w:color w:val="337AB7"/>
          </w:rPr>
          <w:delText>Complete</w:delText>
        </w:r>
        <w:r w:rsidDel="001B5820">
          <w:rPr>
            <w:color w:val="337AB7"/>
            <w:spacing w:val="-10"/>
          </w:rPr>
          <w:delText xml:space="preserve"> </w:delText>
        </w:r>
        <w:r w:rsidDel="001B5820">
          <w:rPr>
            <w:color w:val="337AB7"/>
          </w:rPr>
          <w:delText>List</w:delText>
        </w:r>
        <w:r w:rsidDel="001B5820">
          <w:rPr>
            <w:color w:val="337AB7"/>
            <w:spacing w:val="-11"/>
          </w:rPr>
          <w:delText xml:space="preserve"> </w:delText>
        </w:r>
        <w:r w:rsidDel="001B5820">
          <w:rPr>
            <w:color w:val="337AB7"/>
          </w:rPr>
          <w:delText>of</w:delText>
        </w:r>
        <w:r w:rsidDel="001B5820">
          <w:rPr>
            <w:color w:val="337AB7"/>
            <w:spacing w:val="-10"/>
          </w:rPr>
          <w:delText xml:space="preserve"> </w:delText>
        </w:r>
        <w:r w:rsidDel="001B5820">
          <w:rPr>
            <w:color w:val="337AB7"/>
          </w:rPr>
          <w:delText>Synopsys</w:delText>
        </w:r>
        <w:r w:rsidDel="001B5820">
          <w:rPr>
            <w:color w:val="337AB7"/>
            <w:spacing w:val="-11"/>
          </w:rPr>
          <w:delText xml:space="preserve"> </w:delText>
        </w:r>
        <w:r w:rsidDel="001B5820">
          <w:rPr>
            <w:color w:val="337AB7"/>
          </w:rPr>
          <w:delText>Bridge</w:delText>
        </w:r>
        <w:r w:rsidDel="001B5820">
          <w:rPr>
            <w:color w:val="337AB7"/>
            <w:spacing w:val="-10"/>
          </w:rPr>
          <w:delText xml:space="preserve"> </w:delText>
        </w:r>
        <w:r w:rsidDel="001B5820">
          <w:rPr>
            <w:color w:val="337AB7"/>
          </w:rPr>
          <w:delText>Arguments</w:delText>
        </w:r>
        <w:r w:rsidDel="001B5820">
          <w:rPr>
            <w:color w:val="337AB7"/>
            <w:spacing w:val="-6"/>
          </w:rPr>
          <w:delText xml:space="preserve"> </w:delText>
        </w:r>
        <w:r w:rsidDel="001B5820">
          <w:rPr>
            <w:color w:val="337AB7"/>
            <w:spacing w:val="-6"/>
          </w:rPr>
          <w:fldChar w:fldCharType="end"/>
        </w:r>
        <w:r w:rsidDel="001B5820">
          <w:fldChar w:fldCharType="begin"/>
        </w:r>
        <w:r w:rsidDel="001B5820">
          <w:delInstrText>HYPERLINK \l "_bookmark16"</w:delInstrText>
        </w:r>
        <w:r w:rsidDel="001B5820">
          <w:fldChar w:fldCharType="separate"/>
        </w:r>
        <w:r w:rsidDel="001B5820">
          <w:rPr>
            <w:rFonts w:ascii="Arial"/>
            <w:i/>
            <w:color w:val="337AB7"/>
          </w:rPr>
          <w:delText>(on</w:delText>
        </w:r>
        <w:r w:rsidDel="001B5820">
          <w:rPr>
            <w:rFonts w:ascii="Arial"/>
            <w:i/>
            <w:color w:val="337AB7"/>
          </w:rPr>
          <w:fldChar w:fldCharType="end"/>
        </w:r>
        <w:r w:rsidDel="001B5820">
          <w:rPr>
            <w:rFonts w:ascii="Arial"/>
            <w:i/>
            <w:color w:val="337AB7"/>
          </w:rPr>
          <w:delText xml:space="preserve"> </w:delText>
        </w:r>
        <w:r w:rsidDel="001B5820">
          <w:fldChar w:fldCharType="begin"/>
        </w:r>
        <w:r w:rsidDel="001B5820">
          <w:delInstrText>HYPERLINK \l "_bookmark16"</w:delInstrText>
        </w:r>
        <w:r w:rsidDel="001B5820">
          <w:fldChar w:fldCharType="separate"/>
        </w:r>
        <w:r w:rsidDel="001B5820">
          <w:rPr>
            <w:rFonts w:ascii="Arial"/>
            <w:i/>
            <w:color w:val="337AB7"/>
          </w:rPr>
          <w:delText>page</w:delText>
        </w:r>
        <w:r w:rsidDel="001B5820">
          <w:rPr>
            <w:rFonts w:ascii="Arial"/>
            <w:i/>
            <w:color w:val="337AB7"/>
            <w:spacing w:val="-2"/>
          </w:rPr>
          <w:delText xml:space="preserve"> </w:delText>
        </w:r>
        <w:r w:rsidDel="001B5820">
          <w:rPr>
            <w:rFonts w:ascii="Arial"/>
            <w:i/>
            <w:color w:val="337AB7"/>
            <w:spacing w:val="-2"/>
          </w:rPr>
          <w:fldChar w:fldCharType="end"/>
        </w:r>
        <w:r w:rsidDel="001B5820">
          <w:fldChar w:fldCharType="begin"/>
        </w:r>
        <w:r w:rsidDel="001B5820">
          <w:delInstrText>HYPERLINK \l "_bookmark16"</w:delInstrText>
        </w:r>
        <w:r w:rsidDel="001B5820">
          <w:fldChar w:fldCharType="separate"/>
        </w:r>
        <w:r w:rsidDel="001B5820">
          <w:rPr>
            <w:rFonts w:ascii="Arial"/>
            <w:i/>
            <w:color w:val="337AB7"/>
          </w:rPr>
          <w:delText>18</w:delText>
        </w:r>
        <w:r w:rsidDel="001B5820">
          <w:rPr>
            <w:rFonts w:ascii="Arial"/>
            <w:i/>
            <w:color w:val="337AB7"/>
          </w:rPr>
          <w:fldChar w:fldCharType="end"/>
        </w:r>
        <w:r w:rsidDel="001B5820">
          <w:fldChar w:fldCharType="begin"/>
        </w:r>
        <w:r w:rsidDel="001B5820">
          <w:delInstrText>HYPERLINK \l "_bookmark16"</w:delInstrText>
        </w:r>
        <w:r w:rsidDel="001B5820">
          <w:fldChar w:fldCharType="separate"/>
        </w:r>
        <w:r w:rsidDel="001B5820">
          <w:rPr>
            <w:rFonts w:ascii="Arial"/>
            <w:i/>
            <w:color w:val="337AB7"/>
          </w:rPr>
          <w:delText>)</w:delText>
        </w:r>
        <w:r w:rsidDel="001B5820">
          <w:rPr>
            <w:rFonts w:ascii="Arial"/>
            <w:i/>
            <w:color w:val="337AB7"/>
          </w:rPr>
          <w:fldChar w:fldCharType="end"/>
        </w:r>
        <w:r w:rsidDel="001B5820">
          <w:delText>.</w:delText>
        </w:r>
      </w:del>
    </w:p>
    <w:p w14:paraId="2BA0A03D" w14:textId="77777777" w:rsidR="00D64DB2" w:rsidRDefault="00D64DB2">
      <w:pPr>
        <w:pStyle w:val="BodyText"/>
        <w:spacing w:before="6"/>
        <w:rPr>
          <w:sz w:val="16"/>
        </w:rPr>
      </w:pPr>
    </w:p>
    <w:p w14:paraId="4C3020D9" w14:textId="6F1A55C6" w:rsidR="00D64DB2" w:rsidRDefault="0022516B">
      <w:pPr>
        <w:pStyle w:val="BodyText"/>
        <w:ind w:left="100"/>
      </w:pPr>
      <w:r>
        <w:t>For tool specific information and examples, see:</w:t>
      </w:r>
    </w:p>
    <w:p w14:paraId="6D68F2C1" w14:textId="04987C6F" w:rsidR="00D64DB2" w:rsidRDefault="00D64DB2">
      <w:pPr>
        <w:pStyle w:val="BodyText"/>
        <w:spacing w:before="6"/>
        <w:rPr>
          <w:sz w:val="30"/>
        </w:rPr>
      </w:pPr>
    </w:p>
    <w:p w14:paraId="6E35D2B7" w14:textId="5E07C9D2" w:rsidR="00D64DB2" w:rsidRDefault="00000000">
      <w:pPr>
        <w:pStyle w:val="ListParagraph"/>
        <w:numPr>
          <w:ilvl w:val="0"/>
          <w:numId w:val="7"/>
        </w:numPr>
        <w:tabs>
          <w:tab w:val="left" w:pos="700"/>
        </w:tabs>
        <w:ind w:left="700"/>
        <w:rPr>
          <w:rFonts w:ascii="Arial" w:hAnsi="Arial"/>
          <w:i/>
          <w:sz w:val="20"/>
        </w:rPr>
      </w:pPr>
      <w:hyperlink w:anchor="_bookmark9" w:history="1">
        <w:r w:rsidR="0022516B">
          <w:rPr>
            <w:color w:val="337AB7"/>
            <w:sz w:val="20"/>
          </w:rPr>
          <w:t xml:space="preserve">Using Synopsys Bridge with Polaris </w:t>
        </w:r>
      </w:hyperlink>
      <w:hyperlink w:anchor="_bookmark9" w:history="1">
        <w:r w:rsidR="0022516B">
          <w:rPr>
            <w:rFonts w:ascii="Arial" w:hAnsi="Arial"/>
            <w:i/>
            <w:color w:val="337AB7"/>
            <w:sz w:val="20"/>
          </w:rPr>
          <w:t>(on</w:t>
        </w:r>
      </w:hyperlink>
      <w:r w:rsidR="0022516B">
        <w:rPr>
          <w:rFonts w:ascii="Arial" w:hAnsi="Arial"/>
          <w:i/>
          <w:color w:val="337AB7"/>
          <w:sz w:val="20"/>
        </w:rPr>
        <w:t xml:space="preserve"> </w:t>
      </w:r>
      <w:hyperlink w:anchor="_bookmark9" w:history="1">
        <w:r w:rsidR="0022516B">
          <w:rPr>
            <w:rFonts w:ascii="Arial" w:hAnsi="Arial"/>
            <w:i/>
            <w:color w:val="337AB7"/>
            <w:sz w:val="20"/>
          </w:rPr>
          <w:t>page</w:t>
        </w:r>
        <w:r w:rsidR="0022516B">
          <w:rPr>
            <w:rFonts w:ascii="Arial" w:hAnsi="Arial"/>
            <w:i/>
            <w:color w:val="337AB7"/>
            <w:spacing w:val="-7"/>
            <w:sz w:val="20"/>
          </w:rPr>
          <w:t xml:space="preserve"> </w:t>
        </w:r>
      </w:hyperlink>
      <w:hyperlink w:anchor="_bookmark9" w:history="1">
        <w:r w:rsidR="0022516B">
          <w:rPr>
            <w:rFonts w:ascii="Arial" w:hAnsi="Arial"/>
            <w:i/>
            <w:color w:val="337AB7"/>
            <w:sz w:val="20"/>
          </w:rPr>
          <w:t>10</w:t>
        </w:r>
      </w:hyperlink>
      <w:hyperlink w:anchor="_bookmark9" w:history="1">
        <w:r w:rsidR="0022516B">
          <w:rPr>
            <w:rFonts w:ascii="Arial" w:hAnsi="Arial"/>
            <w:i/>
            <w:color w:val="337AB7"/>
            <w:sz w:val="20"/>
          </w:rPr>
          <w:t>)</w:t>
        </w:r>
      </w:hyperlink>
    </w:p>
    <w:p w14:paraId="21E1B962" w14:textId="4679259D" w:rsidR="00D64DB2" w:rsidRDefault="00000000">
      <w:pPr>
        <w:pStyle w:val="ListParagraph"/>
        <w:numPr>
          <w:ilvl w:val="0"/>
          <w:numId w:val="7"/>
        </w:numPr>
        <w:tabs>
          <w:tab w:val="left" w:pos="700"/>
        </w:tabs>
        <w:spacing w:before="100"/>
        <w:ind w:left="700"/>
        <w:rPr>
          <w:rFonts w:ascii="Arial" w:hAnsi="Arial"/>
          <w:i/>
          <w:sz w:val="20"/>
        </w:rPr>
      </w:pPr>
      <w:hyperlink w:anchor="_bookmark13" w:history="1">
        <w:r w:rsidR="0022516B">
          <w:rPr>
            <w:color w:val="337AB7"/>
            <w:sz w:val="20"/>
          </w:rPr>
          <w:t xml:space="preserve">Using Synopsys Bridge with Black Duck </w:t>
        </w:r>
      </w:hyperlink>
      <w:hyperlink w:anchor="_bookmark13" w:history="1">
        <w:r w:rsidR="0022516B">
          <w:rPr>
            <w:rFonts w:ascii="Arial" w:hAnsi="Arial"/>
            <w:i/>
            <w:color w:val="337AB7"/>
            <w:sz w:val="20"/>
          </w:rPr>
          <w:t>(on</w:t>
        </w:r>
      </w:hyperlink>
      <w:r w:rsidR="0022516B">
        <w:rPr>
          <w:rFonts w:ascii="Arial" w:hAnsi="Arial"/>
          <w:i/>
          <w:color w:val="337AB7"/>
          <w:sz w:val="20"/>
        </w:rPr>
        <w:t xml:space="preserve"> </w:t>
      </w:r>
      <w:hyperlink w:anchor="_bookmark13" w:history="1">
        <w:r w:rsidR="0022516B">
          <w:rPr>
            <w:rFonts w:ascii="Arial" w:hAnsi="Arial"/>
            <w:i/>
            <w:color w:val="337AB7"/>
            <w:sz w:val="20"/>
          </w:rPr>
          <w:t>page</w:t>
        </w:r>
        <w:r w:rsidR="0022516B">
          <w:rPr>
            <w:rFonts w:ascii="Arial" w:hAnsi="Arial"/>
            <w:i/>
            <w:color w:val="337AB7"/>
            <w:spacing w:val="-7"/>
            <w:sz w:val="20"/>
          </w:rPr>
          <w:t xml:space="preserve"> </w:t>
        </w:r>
      </w:hyperlink>
      <w:hyperlink w:anchor="_bookmark13" w:history="1">
        <w:r w:rsidR="0022516B">
          <w:rPr>
            <w:rFonts w:ascii="Arial" w:hAnsi="Arial"/>
            <w:i/>
            <w:color w:val="337AB7"/>
            <w:sz w:val="20"/>
          </w:rPr>
          <w:t>12</w:t>
        </w:r>
      </w:hyperlink>
      <w:hyperlink w:anchor="_bookmark13" w:history="1">
        <w:r w:rsidR="0022516B">
          <w:rPr>
            <w:rFonts w:ascii="Arial" w:hAnsi="Arial"/>
            <w:i/>
            <w:color w:val="337AB7"/>
            <w:sz w:val="20"/>
          </w:rPr>
          <w:t>)</w:t>
        </w:r>
      </w:hyperlink>
    </w:p>
    <w:p w14:paraId="6B91A4AA" w14:textId="0B6B3254" w:rsidR="00D64DB2" w:rsidRDefault="00000000">
      <w:pPr>
        <w:pStyle w:val="ListParagraph"/>
        <w:numPr>
          <w:ilvl w:val="0"/>
          <w:numId w:val="7"/>
        </w:numPr>
        <w:tabs>
          <w:tab w:val="left" w:pos="700"/>
        </w:tabs>
        <w:spacing w:before="100"/>
        <w:ind w:left="700"/>
        <w:rPr>
          <w:rFonts w:ascii="Arial" w:hAnsi="Arial"/>
          <w:i/>
          <w:sz w:val="20"/>
        </w:rPr>
      </w:pPr>
      <w:hyperlink w:anchor="_bookmark14" w:history="1">
        <w:r w:rsidR="0022516B">
          <w:rPr>
            <w:color w:val="337AB7"/>
            <w:sz w:val="20"/>
          </w:rPr>
          <w:t xml:space="preserve">Using Synopsys Bridge with Coverity Connect </w:t>
        </w:r>
      </w:hyperlink>
      <w:hyperlink w:anchor="_bookmark14" w:history="1">
        <w:r w:rsidR="0022516B">
          <w:rPr>
            <w:rFonts w:ascii="Arial" w:hAnsi="Arial"/>
            <w:i/>
            <w:color w:val="337AB7"/>
            <w:sz w:val="20"/>
          </w:rPr>
          <w:t>(on</w:t>
        </w:r>
      </w:hyperlink>
      <w:r w:rsidR="0022516B">
        <w:rPr>
          <w:rFonts w:ascii="Arial" w:hAnsi="Arial"/>
          <w:i/>
          <w:color w:val="337AB7"/>
          <w:sz w:val="20"/>
        </w:rPr>
        <w:t xml:space="preserve"> </w:t>
      </w:r>
      <w:hyperlink w:anchor="_bookmark14" w:history="1">
        <w:r w:rsidR="0022516B">
          <w:rPr>
            <w:rFonts w:ascii="Arial" w:hAnsi="Arial"/>
            <w:i/>
            <w:color w:val="337AB7"/>
            <w:sz w:val="20"/>
          </w:rPr>
          <w:t>page</w:t>
        </w:r>
        <w:r w:rsidR="0022516B">
          <w:rPr>
            <w:rFonts w:ascii="Arial" w:hAnsi="Arial"/>
            <w:i/>
            <w:color w:val="337AB7"/>
            <w:spacing w:val="-11"/>
            <w:sz w:val="20"/>
          </w:rPr>
          <w:t xml:space="preserve"> </w:t>
        </w:r>
      </w:hyperlink>
      <w:hyperlink w:anchor="_bookmark14" w:history="1">
        <w:r w:rsidR="0022516B">
          <w:rPr>
            <w:rFonts w:ascii="Arial" w:hAnsi="Arial"/>
            <w:i/>
            <w:color w:val="337AB7"/>
            <w:sz w:val="20"/>
          </w:rPr>
          <w:t>14</w:t>
        </w:r>
      </w:hyperlink>
      <w:hyperlink w:anchor="_bookmark14" w:history="1">
        <w:r w:rsidR="0022516B">
          <w:rPr>
            <w:rFonts w:ascii="Arial" w:hAnsi="Arial"/>
            <w:i/>
            <w:color w:val="337AB7"/>
            <w:sz w:val="20"/>
          </w:rPr>
          <w:t>)</w:t>
        </w:r>
      </w:hyperlink>
    </w:p>
    <w:p w14:paraId="4D66F336" w14:textId="08C599CE" w:rsidR="00D64DB2" w:rsidRDefault="00D64DB2">
      <w:pPr>
        <w:pStyle w:val="BodyText"/>
        <w:rPr>
          <w:rFonts w:ascii="Arial"/>
          <w:i/>
          <w:sz w:val="29"/>
        </w:rPr>
      </w:pPr>
    </w:p>
    <w:p w14:paraId="1DE6540F" w14:textId="4A3381CC" w:rsidR="008647E7" w:rsidRDefault="008647E7">
      <w:pPr>
        <w:pStyle w:val="Heading3"/>
        <w:rPr>
          <w:ins w:id="280" w:author="Raj Kesarapalli" w:date="2023-07-26T17:07:00Z"/>
        </w:rPr>
      </w:pPr>
      <w:bookmarkStart w:id="281" w:name="Passing_Arguments_using_the_CLI"/>
      <w:bookmarkStart w:id="282" w:name="_bookmark8"/>
      <w:bookmarkEnd w:id="281"/>
      <w:bookmarkEnd w:id="282"/>
    </w:p>
    <w:p w14:paraId="018D365D" w14:textId="03B82E61" w:rsidR="00D64DB2" w:rsidRDefault="0022516B">
      <w:pPr>
        <w:pStyle w:val="Heading3"/>
      </w:pPr>
      <w:r>
        <w:t>Passing Arguments using the CLI</w:t>
      </w:r>
    </w:p>
    <w:p w14:paraId="146319CD" w14:textId="242A03DA" w:rsidR="008647E7" w:rsidRDefault="008647E7" w:rsidP="008647E7">
      <w:pPr>
        <w:shd w:val="clear" w:color="auto" w:fill="FFFFFF"/>
        <w:spacing w:after="100" w:afterAutospacing="1"/>
        <w:rPr>
          <w:ins w:id="283" w:author="Raj Kesarapalli" w:date="2023-07-26T17:08:00Z"/>
          <w:sz w:val="20"/>
          <w:szCs w:val="20"/>
        </w:rPr>
      </w:pPr>
    </w:p>
    <w:p w14:paraId="3566AE8F" w14:textId="3030804A" w:rsidR="008647E7" w:rsidRPr="00D520D7" w:rsidRDefault="008647E7" w:rsidP="008647E7">
      <w:pPr>
        <w:shd w:val="clear" w:color="auto" w:fill="FFFFFF"/>
        <w:spacing w:after="100" w:afterAutospacing="1"/>
        <w:rPr>
          <w:ins w:id="284" w:author="Raj Kesarapalli" w:date="2023-07-26T17:07:00Z"/>
          <w:sz w:val="20"/>
          <w:szCs w:val="20"/>
        </w:rPr>
      </w:pPr>
      <w:ins w:id="285" w:author="Raj Kesarapalli" w:date="2023-07-26T17:07:00Z">
        <w:r w:rsidRPr="00D520D7">
          <w:rPr>
            <w:sz w:val="20"/>
            <w:szCs w:val="20"/>
          </w:rPr>
          <w:t>You can also pass arguments on the command line as an alternative to passing arguments using a JSON file.</w:t>
        </w:r>
      </w:ins>
    </w:p>
    <w:p w14:paraId="3F437612" w14:textId="58F0480E" w:rsidR="008647E7" w:rsidRPr="00D520D7" w:rsidRDefault="008647E7" w:rsidP="008647E7">
      <w:pPr>
        <w:shd w:val="clear" w:color="auto" w:fill="FFFFFF"/>
        <w:spacing w:after="100" w:afterAutospacing="1"/>
        <w:rPr>
          <w:ins w:id="286" w:author="Raj Kesarapalli" w:date="2023-07-26T17:07:00Z"/>
          <w:sz w:val="20"/>
          <w:szCs w:val="20"/>
        </w:rPr>
      </w:pPr>
      <w:ins w:id="287" w:author="Raj Kesarapalli" w:date="2023-07-26T17:07:00Z">
        <w:r w:rsidRPr="00D520D7">
          <w:rPr>
            <w:sz w:val="20"/>
            <w:szCs w:val="20"/>
          </w:rPr>
          <w:t>Here are the steps:</w:t>
        </w:r>
      </w:ins>
    </w:p>
    <w:p w14:paraId="1A156D61" w14:textId="4E68BD1B" w:rsidR="008647E7" w:rsidRPr="00D520D7" w:rsidRDefault="008647E7" w:rsidP="008647E7">
      <w:pPr>
        <w:pStyle w:val="ListParagraph"/>
        <w:widowControl/>
        <w:numPr>
          <w:ilvl w:val="0"/>
          <w:numId w:val="12"/>
        </w:numPr>
        <w:shd w:val="clear" w:color="auto" w:fill="FFFFFF"/>
        <w:autoSpaceDE/>
        <w:autoSpaceDN/>
        <w:spacing w:after="100" w:afterAutospacing="1"/>
        <w:contextualSpacing/>
        <w:rPr>
          <w:ins w:id="288" w:author="Raj Kesarapalli" w:date="2023-07-26T17:07:00Z"/>
          <w:sz w:val="20"/>
          <w:szCs w:val="20"/>
        </w:rPr>
      </w:pPr>
      <w:ins w:id="289" w:author="Raj Kesarapalli" w:date="2023-07-26T17:07:00Z">
        <w:r w:rsidRPr="00D520D7">
          <w:rPr>
            <w:sz w:val="20"/>
            <w:szCs w:val="20"/>
          </w:rPr>
          <w:t>Create an access token in the web interface of the Synopsys security product you are integrating with.</w:t>
        </w:r>
      </w:ins>
    </w:p>
    <w:p w14:paraId="4311D7BD" w14:textId="77777777" w:rsidR="008647E7" w:rsidRPr="00D520D7" w:rsidRDefault="008647E7" w:rsidP="008647E7">
      <w:pPr>
        <w:pStyle w:val="ListParagraph"/>
        <w:widowControl/>
        <w:numPr>
          <w:ilvl w:val="0"/>
          <w:numId w:val="12"/>
        </w:numPr>
        <w:shd w:val="clear" w:color="auto" w:fill="FFFFFF"/>
        <w:autoSpaceDE/>
        <w:autoSpaceDN/>
        <w:spacing w:after="100" w:afterAutospacing="1"/>
        <w:contextualSpacing/>
        <w:rPr>
          <w:ins w:id="290" w:author="Raj Kesarapalli" w:date="2023-07-26T17:07:00Z"/>
          <w:sz w:val="20"/>
          <w:szCs w:val="20"/>
        </w:rPr>
      </w:pPr>
      <w:ins w:id="291" w:author="Raj Kesarapalli" w:date="2023-07-26T17:07:00Z">
        <w:r w:rsidRPr="00D520D7">
          <w:rPr>
            <w:sz w:val="20"/>
            <w:szCs w:val="20"/>
          </w:rPr>
          <w:t>Use environment variable(s) to pass sensitive information such as password or access token to Synopsys Bridge (recommended for security purposes). Synopsys Bridge automatically picks up values passed thru these variables.</w:t>
        </w:r>
      </w:ins>
    </w:p>
    <w:p w14:paraId="1E8E3BAA" w14:textId="77777777" w:rsidR="008647E7" w:rsidRDefault="008647E7" w:rsidP="008647E7">
      <w:pPr>
        <w:pStyle w:val="ListParagraph"/>
        <w:widowControl/>
        <w:numPr>
          <w:ilvl w:val="1"/>
          <w:numId w:val="12"/>
        </w:numPr>
        <w:shd w:val="clear" w:color="auto" w:fill="FFFFFF"/>
        <w:autoSpaceDE/>
        <w:autoSpaceDN/>
        <w:spacing w:after="100" w:afterAutospacing="1"/>
        <w:contextualSpacing/>
        <w:rPr>
          <w:ins w:id="292" w:author="Raj Kesarapalli" w:date="2023-07-26T17:07:00Z"/>
          <w:color w:val="323E48"/>
        </w:rPr>
      </w:pPr>
      <w:ins w:id="293" w:author="Raj Kesarapalli" w:date="2023-07-26T17:07:00Z">
        <w:r w:rsidRPr="00D520D7">
          <w:rPr>
            <w:sz w:val="20"/>
            <w:szCs w:val="20"/>
          </w:rPr>
          <w:t>Example:</w:t>
        </w:r>
        <w:r>
          <w:rPr>
            <w:color w:val="323E48"/>
          </w:rPr>
          <w:t xml:space="preserve"> </w:t>
        </w:r>
        <w:r w:rsidRPr="00F61554">
          <w:rPr>
            <w:color w:val="323E48"/>
          </w:rPr>
          <w:t> </w:t>
        </w:r>
        <w:r w:rsidRPr="00F61554">
          <w:rPr>
            <w:rFonts w:ascii="Roboto Mono" w:hAnsi="Roboto Mono" w:cs="Courier New"/>
            <w:color w:val="000000"/>
            <w:sz w:val="18"/>
            <w:szCs w:val="18"/>
          </w:rPr>
          <w:t>export BRIDGE_POLARIS_ACCESSTOKEN=</w:t>
        </w:r>
        <w:r>
          <w:rPr>
            <w:rFonts w:ascii="Roboto Mono" w:hAnsi="Roboto Mono" w:cs="Courier New"/>
            <w:color w:val="000000"/>
            <w:sz w:val="18"/>
            <w:szCs w:val="18"/>
          </w:rPr>
          <w:t>&lt;</w:t>
        </w:r>
        <w:r w:rsidRPr="00F61554">
          <w:rPr>
            <w:rFonts w:ascii="Roboto Mono" w:hAnsi="Roboto Mono" w:cs="Courier New"/>
            <w:i/>
            <w:iCs/>
            <w:color w:val="000000"/>
            <w:sz w:val="18"/>
            <w:szCs w:val="18"/>
          </w:rPr>
          <w:t>POLARIS_ACCESSTOKEN</w:t>
        </w:r>
        <w:r>
          <w:rPr>
            <w:rFonts w:ascii="Roboto Mono" w:hAnsi="Roboto Mono" w:cs="Courier New"/>
            <w:i/>
            <w:iCs/>
            <w:color w:val="000000"/>
            <w:sz w:val="18"/>
            <w:szCs w:val="18"/>
          </w:rPr>
          <w:t>&gt;</w:t>
        </w:r>
        <w:r w:rsidRPr="00F61554">
          <w:rPr>
            <w:color w:val="323E48"/>
          </w:rPr>
          <w:t>.</w:t>
        </w:r>
      </w:ins>
    </w:p>
    <w:p w14:paraId="51939F9B" w14:textId="0D7F9772" w:rsidR="008647E7" w:rsidRPr="00D520D7" w:rsidRDefault="008647E7" w:rsidP="008647E7">
      <w:pPr>
        <w:pStyle w:val="ListParagraph"/>
        <w:widowControl/>
        <w:numPr>
          <w:ilvl w:val="0"/>
          <w:numId w:val="12"/>
        </w:numPr>
        <w:shd w:val="clear" w:color="auto" w:fill="FFFFFF"/>
        <w:autoSpaceDE/>
        <w:autoSpaceDN/>
        <w:spacing w:after="100" w:afterAutospacing="1"/>
        <w:contextualSpacing/>
        <w:rPr>
          <w:ins w:id="294" w:author="Raj Kesarapalli" w:date="2023-07-26T17:07:00Z"/>
          <w:sz w:val="20"/>
          <w:szCs w:val="20"/>
        </w:rPr>
      </w:pPr>
      <w:ins w:id="295" w:author="Raj Kesarapalli" w:date="2023-07-26T17:07:00Z">
        <w:r w:rsidRPr="00D520D7">
          <w:rPr>
            <w:sz w:val="20"/>
            <w:szCs w:val="20"/>
          </w:rPr>
          <w:lastRenderedPageBreak/>
          <w:t xml:space="preserve">Pass the necessary </w:t>
        </w:r>
      </w:ins>
      <w:ins w:id="296" w:author="Raj Kesarapalli" w:date="2023-07-26T17:14:00Z">
        <w:r w:rsidR="009371FB">
          <w:rPr>
            <w:sz w:val="20"/>
            <w:szCs w:val="20"/>
          </w:rPr>
          <w:t xml:space="preserve">command line </w:t>
        </w:r>
      </w:ins>
      <w:ins w:id="297" w:author="Raj Kesarapalli" w:date="2023-07-26T17:07:00Z">
        <w:r w:rsidRPr="00D520D7">
          <w:rPr>
            <w:sz w:val="20"/>
            <w:szCs w:val="20"/>
          </w:rPr>
          <w:t>arguments as shown in the example below.</w:t>
        </w:r>
      </w:ins>
    </w:p>
    <w:p w14:paraId="7C217658" w14:textId="77777777" w:rsidR="008647E7" w:rsidRDefault="008647E7">
      <w:pPr>
        <w:pStyle w:val="BodyText"/>
        <w:spacing w:before="250"/>
        <w:ind w:left="100"/>
        <w:rPr>
          <w:ins w:id="298" w:author="Raj Kesarapalli" w:date="2023-07-26T17:07:00Z"/>
        </w:rPr>
      </w:pPr>
    </w:p>
    <w:p w14:paraId="4CC0D210" w14:textId="57EE2D09"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299" w:author="Raj Kesarapalli" w:date="2023-07-26T17:08:00Z"/>
          <w:rFonts w:ascii="Courier New" w:hAnsi="Courier New" w:cs="Courier New"/>
          <w:color w:val="333333"/>
          <w:sz w:val="20"/>
          <w:szCs w:val="20"/>
        </w:rPr>
      </w:pPr>
      <w:ins w:id="300" w:author="Raj Kesarapalli" w:date="2023-07-26T17:08:00Z">
        <w:r w:rsidRPr="002E37E5">
          <w:rPr>
            <w:rFonts w:ascii="Courier New" w:hAnsi="Courier New" w:cs="Courier New"/>
            <w:color w:val="333333"/>
            <w:sz w:val="20"/>
            <w:szCs w:val="20"/>
          </w:rPr>
          <w:t>export BRIDGE_POLARIS_ACCESSTOKEN="</w:t>
        </w:r>
        <w:r w:rsidRPr="002E37E5">
          <w:rPr>
            <w:rFonts w:ascii="Roboto Mono" w:hAnsi="Roboto Mono" w:cs="Courier New"/>
            <w:color w:val="000000"/>
            <w:sz w:val="18"/>
            <w:szCs w:val="18"/>
          </w:rPr>
          <w:t>&lt;POLARIS_ACCESSTOKEN&gt;</w:t>
        </w:r>
        <w:r w:rsidRPr="002E37E5">
          <w:rPr>
            <w:rFonts w:ascii="Courier New" w:hAnsi="Courier New" w:cs="Courier New"/>
            <w:color w:val="333333"/>
            <w:sz w:val="20"/>
            <w:szCs w:val="20"/>
          </w:rPr>
          <w:t>"</w:t>
        </w:r>
      </w:ins>
    </w:p>
    <w:p w14:paraId="1C4789BB" w14:textId="671E49B2"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301" w:author="Raj Kesarapalli" w:date="2023-07-26T17:08:00Z"/>
          <w:rFonts w:ascii="Courier New" w:hAnsi="Courier New" w:cs="Courier New"/>
          <w:color w:val="333333"/>
          <w:sz w:val="20"/>
          <w:szCs w:val="20"/>
        </w:rPr>
      </w:pPr>
      <w:ins w:id="302" w:author="Raj Kesarapalli" w:date="2023-07-26T17:08:00Z">
        <w:r w:rsidRPr="002E37E5">
          <w:rPr>
            <w:rFonts w:ascii="Courier New" w:hAnsi="Courier New" w:cs="Courier New"/>
            <w:color w:val="333333"/>
            <w:sz w:val="20"/>
            <w:szCs w:val="20"/>
          </w:rPr>
          <w:t>synopsys-bridge --stage polaris polaris.project.name="</w:t>
        </w:r>
        <w:r w:rsidRPr="002E37E5">
          <w:rPr>
            <w:rFonts w:ascii="Roboto Mono" w:hAnsi="Roboto Mono" w:cs="Courier New"/>
            <w:color w:val="000000"/>
            <w:sz w:val="18"/>
            <w:szCs w:val="18"/>
          </w:rPr>
          <w:t>&lt;PROJECT_NAME&gt;</w:t>
        </w:r>
        <w:r w:rsidRPr="002E37E5">
          <w:rPr>
            <w:rFonts w:ascii="Courier New" w:hAnsi="Courier New" w:cs="Courier New"/>
            <w:color w:val="333333"/>
            <w:sz w:val="20"/>
            <w:szCs w:val="20"/>
          </w:rPr>
          <w:t>" \</w:t>
        </w:r>
      </w:ins>
    </w:p>
    <w:p w14:paraId="7F7B7D35"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303" w:author="Raj Kesarapalli" w:date="2023-07-26T17:08:00Z"/>
          <w:rFonts w:ascii="Courier New" w:hAnsi="Courier New" w:cs="Courier New"/>
          <w:color w:val="333333"/>
          <w:sz w:val="20"/>
          <w:szCs w:val="20"/>
        </w:rPr>
      </w:pPr>
      <w:ins w:id="304" w:author="Raj Kesarapalli" w:date="2023-07-26T17:08:00Z">
        <w:r w:rsidRPr="002E37E5">
          <w:rPr>
            <w:rFonts w:ascii="Courier New" w:hAnsi="Courier New" w:cs="Courier New"/>
            <w:color w:val="333333"/>
            <w:sz w:val="20"/>
            <w:szCs w:val="20"/>
          </w:rPr>
          <w:t>polaris.application.name="</w:t>
        </w:r>
        <w:r w:rsidRPr="002E37E5">
          <w:rPr>
            <w:rFonts w:ascii="Roboto Mono" w:hAnsi="Roboto Mono" w:cs="Courier New"/>
            <w:color w:val="000000"/>
            <w:sz w:val="18"/>
            <w:szCs w:val="18"/>
          </w:rPr>
          <w:t>&lt;APPLICATION_NAME&gt;</w:t>
        </w:r>
        <w:r w:rsidRPr="002E37E5">
          <w:rPr>
            <w:rFonts w:ascii="Courier New" w:hAnsi="Courier New" w:cs="Courier New"/>
            <w:color w:val="333333"/>
            <w:sz w:val="20"/>
            <w:szCs w:val="20"/>
          </w:rPr>
          <w:t>" \</w:t>
        </w:r>
      </w:ins>
    </w:p>
    <w:p w14:paraId="3F7F55E3"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rPr>
          <w:ins w:id="305" w:author="Raj Kesarapalli" w:date="2023-07-26T17:08:00Z"/>
          <w:rFonts w:ascii="Courier New" w:hAnsi="Courier New" w:cs="Courier New"/>
          <w:color w:val="333333"/>
          <w:sz w:val="20"/>
          <w:szCs w:val="20"/>
        </w:rPr>
      </w:pPr>
      <w:ins w:id="306" w:author="Raj Kesarapalli" w:date="2023-07-26T17:08:00Z">
        <w:r w:rsidRPr="002E37E5">
          <w:rPr>
            <w:rFonts w:ascii="Courier New" w:hAnsi="Courier New" w:cs="Courier New"/>
            <w:color w:val="333333"/>
            <w:sz w:val="20"/>
            <w:szCs w:val="20"/>
          </w:rPr>
          <w:t>polaris.assessment.types=SAST,SCA \</w:t>
        </w:r>
      </w:ins>
    </w:p>
    <w:p w14:paraId="130EB438" w14:textId="77777777" w:rsidR="008647E7" w:rsidRPr="002E37E5" w:rsidRDefault="008647E7" w:rsidP="008647E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50"/>
        <w:rPr>
          <w:ins w:id="307" w:author="Raj Kesarapalli" w:date="2023-07-26T17:08:00Z"/>
          <w:rFonts w:ascii="Courier New" w:hAnsi="Courier New" w:cs="Courier New"/>
          <w:color w:val="333333"/>
        </w:rPr>
      </w:pPr>
      <w:ins w:id="308" w:author="Raj Kesarapalli" w:date="2023-07-26T17:08:00Z">
        <w:r w:rsidRPr="002E37E5">
          <w:rPr>
            <w:rFonts w:ascii="Courier New" w:hAnsi="Courier New" w:cs="Courier New"/>
            <w:color w:val="333333"/>
            <w:sz w:val="20"/>
            <w:szCs w:val="20"/>
          </w:rPr>
          <w:t>polaris.serverUrl="</w:t>
        </w:r>
        <w:r w:rsidRPr="002E37E5">
          <w:rPr>
            <w:rFonts w:ascii="Roboto Mono" w:hAnsi="Roboto Mono" w:cs="Courier New"/>
            <w:color w:val="000000"/>
            <w:sz w:val="18"/>
            <w:szCs w:val="18"/>
          </w:rPr>
          <w:t>&lt;POLARIS_SERVERURL&gt;</w:t>
        </w:r>
        <w:r w:rsidRPr="002E37E5">
          <w:rPr>
            <w:rFonts w:ascii="Courier New" w:hAnsi="Courier New" w:cs="Courier New"/>
            <w:color w:val="333333"/>
            <w:sz w:val="20"/>
            <w:szCs w:val="20"/>
          </w:rPr>
          <w:t>"</w:t>
        </w:r>
      </w:ins>
    </w:p>
    <w:p w14:paraId="0C3FB28B" w14:textId="77777777" w:rsidR="008647E7" w:rsidRDefault="008647E7">
      <w:pPr>
        <w:pStyle w:val="BodyText"/>
        <w:spacing w:before="250"/>
        <w:ind w:left="100"/>
        <w:rPr>
          <w:ins w:id="309" w:author="Raj Kesarapalli" w:date="2023-07-26T17:07:00Z"/>
        </w:rPr>
      </w:pPr>
    </w:p>
    <w:p w14:paraId="216B35CD" w14:textId="6334A476" w:rsidR="00D64DB2" w:rsidDel="009371FB" w:rsidRDefault="0022516B">
      <w:pPr>
        <w:pStyle w:val="BodyText"/>
        <w:spacing w:before="250"/>
        <w:ind w:left="100"/>
        <w:rPr>
          <w:del w:id="310" w:author="Raj Kesarapalli" w:date="2023-07-26T17:10:00Z"/>
        </w:rPr>
      </w:pPr>
      <w:del w:id="311" w:author="Raj Kesarapalli" w:date="2023-07-26T17:10:00Z">
        <w:r w:rsidDel="009371FB">
          <w:delText>Instead of a JSON file, you can pass arguments on the command line.</w:delText>
        </w:r>
      </w:del>
    </w:p>
    <w:p w14:paraId="28FBACCD" w14:textId="7596379A" w:rsidR="00D64DB2" w:rsidDel="009371FB" w:rsidRDefault="00D64DB2">
      <w:pPr>
        <w:pStyle w:val="BodyText"/>
        <w:rPr>
          <w:del w:id="312" w:author="Raj Kesarapalli" w:date="2023-07-26T17:10:00Z"/>
          <w:sz w:val="25"/>
        </w:rPr>
      </w:pPr>
    </w:p>
    <w:p w14:paraId="5A2103B5" w14:textId="7D69689A" w:rsidR="00D64DB2" w:rsidDel="009371FB" w:rsidRDefault="00C46513">
      <w:pPr>
        <w:pStyle w:val="BodyText"/>
        <w:spacing w:line="340" w:lineRule="auto"/>
        <w:ind w:left="100"/>
        <w:rPr>
          <w:del w:id="313" w:author="Raj Kesarapalli" w:date="2023-07-26T17:10:00Z"/>
        </w:rPr>
      </w:pPr>
      <w:del w:id="314" w:author="Raj Kesarapalli" w:date="2023-07-26T17:10:00Z">
        <w:r w:rsidDel="009371FB">
          <w:rPr>
            <w:noProof/>
          </w:rPr>
          <mc:AlternateContent>
            <mc:Choice Requires="wps">
              <w:drawing>
                <wp:anchor distT="0" distB="0" distL="0" distR="0" simplePos="0" relativeHeight="251668480" behindDoc="1" locked="0" layoutInCell="1" allowOverlap="1" wp14:anchorId="1B21DBC3" wp14:editId="7F557F75">
                  <wp:simplePos x="0" y="0"/>
                  <wp:positionH relativeFrom="page">
                    <wp:posOffset>965200</wp:posOffset>
                  </wp:positionH>
                  <wp:positionV relativeFrom="paragraph">
                    <wp:posOffset>447675</wp:posOffset>
                  </wp:positionV>
                  <wp:extent cx="5892800" cy="666750"/>
                  <wp:effectExtent l="0" t="0" r="0" b="0"/>
                  <wp:wrapTopAndBottom/>
                  <wp:docPr id="1804552336"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6667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E10FD2" w14:textId="77777777" w:rsidR="00D64DB2" w:rsidRDefault="00D64DB2">
                              <w:pPr>
                                <w:pStyle w:val="BodyText"/>
                                <w:spacing w:before="12"/>
                                <w:rPr>
                                  <w:sz w:val="10"/>
                                </w:rPr>
                              </w:pPr>
                            </w:p>
                            <w:p w14:paraId="6E28CD38" w14:textId="77777777" w:rsidR="00D64DB2" w:rsidRDefault="0022516B">
                              <w:pPr>
                                <w:ind w:left="60"/>
                                <w:rPr>
                                  <w:rFonts w:ascii="Courier New"/>
                                  <w:sz w:val="13"/>
                                </w:rPr>
                              </w:pPr>
                              <w:r>
                                <w:rPr>
                                  <w:rFonts w:ascii="Courier New"/>
                                  <w:sz w:val="13"/>
                                </w:rPr>
                                <w:t>export BRIDGE_POLARIS_ACCESSTOKEN="</w:t>
                              </w:r>
                              <w:r>
                                <w:rPr>
                                  <w:rFonts w:ascii="Courier New"/>
                                  <w:sz w:val="10"/>
                                </w:rPr>
                                <w:t>&lt;POLARIS_ACCESSTOKEN&gt;</w:t>
                              </w:r>
                              <w:r>
                                <w:rPr>
                                  <w:rFonts w:ascii="Courier New"/>
                                  <w:sz w:val="13"/>
                                </w:rPr>
                                <w:t>"</w:t>
                              </w:r>
                            </w:p>
                            <w:p w14:paraId="2E55C6C5" w14:textId="77777777" w:rsidR="00D64DB2" w:rsidRDefault="0022516B">
                              <w:pPr>
                                <w:spacing w:line="340" w:lineRule="atLeast"/>
                                <w:ind w:left="60" w:right="3978"/>
                                <w:rPr>
                                  <w:rFonts w:ascii="Courier New"/>
                                  <w:sz w:val="13"/>
                                </w:rPr>
                              </w:pPr>
                              <w:r>
                                <w:rPr>
                                  <w:rFonts w:ascii="Courier New"/>
                                  <w:sz w:val="13"/>
                                </w:rPr>
                                <w:t>synopsys-bridge --stage polaris polaris.project.name="</w:t>
                              </w:r>
                              <w:r>
                                <w:rPr>
                                  <w:rFonts w:ascii="Courier New"/>
                                  <w:sz w:val="10"/>
                                </w:rPr>
                                <w:t>&lt;PROJECT_NAME&gt;</w:t>
                              </w:r>
                              <w:r>
                                <w:rPr>
                                  <w:rFonts w:ascii="Courier New"/>
                                  <w:sz w:val="13"/>
                                </w:rPr>
                                <w:t>"</w:t>
                              </w:r>
                              <w:r>
                                <w:rPr>
                                  <w:rFonts w:ascii="Courier New"/>
                                  <w:spacing w:val="-51"/>
                                  <w:sz w:val="13"/>
                                </w:rPr>
                                <w:t xml:space="preserve"> </w:t>
                              </w:r>
                              <w:r>
                                <w:rPr>
                                  <w:rFonts w:ascii="Courier New"/>
                                  <w:spacing w:val="-14"/>
                                  <w:sz w:val="13"/>
                                </w:rPr>
                                <w:t xml:space="preserve">\ </w:t>
                              </w:r>
                              <w:r>
                                <w:rPr>
                                  <w:rFonts w:ascii="Courier New"/>
                                  <w:sz w:val="13"/>
                                </w:rPr>
                                <w:t>polaris.application.name="</w:t>
                              </w:r>
                              <w:r>
                                <w:rPr>
                                  <w:rFonts w:ascii="Courier New"/>
                                  <w:sz w:val="10"/>
                                </w:rPr>
                                <w:t>&lt;APPLICATION_NAME&gt;</w:t>
                              </w:r>
                              <w:r>
                                <w:rPr>
                                  <w:rFonts w:ascii="Courier New"/>
                                  <w:sz w:val="13"/>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1DBC3" id="Text Box 300" o:spid="_x0000_s1047" type="#_x0000_t202" style="position:absolute;left:0;text-align:left;margin-left:76pt;margin-top:35.25pt;width:464pt;height:52.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" fillcolor="#ededed" stroked="f">
                  <v:path arrowok="t"/>
                  <v:textbox inset="0,0,0,0">
                    <w:txbxContent>
                      <w:p w14:paraId="6DE10FD2" w14:textId="77777777" w:rsidR="00D64DB2" w:rsidRDefault="00D64DB2">
                        <w:pPr>
                          <w:pStyle w:val="BodyText"/>
                          <w:spacing w:before="12"/>
                          <w:rPr>
                            <w:sz w:val="10"/>
                          </w:rPr>
                        </w:pPr>
                      </w:p>
                      <w:p w14:paraId="6E28CD38" w14:textId="77777777" w:rsidR="00D64DB2" w:rsidRDefault="0022516B">
                        <w:pPr>
                          <w:ind w:left="60"/>
                          <w:rPr>
                            <w:rFonts w:ascii="Courier New"/>
                            <w:sz w:val="13"/>
                          </w:rPr>
                        </w:pPr>
                        <w:r>
                          <w:rPr>
                            <w:rFonts w:ascii="Courier New"/>
                            <w:sz w:val="13"/>
                          </w:rPr>
                          <w:t>export BRIDGE_POLARIS_ACCESSTOKEN="</w:t>
                        </w:r>
                        <w:r>
                          <w:rPr>
                            <w:rFonts w:ascii="Courier New"/>
                            <w:sz w:val="10"/>
                          </w:rPr>
                          <w:t>&lt;POLARIS_ACCESSTOKEN&gt;</w:t>
                        </w:r>
                        <w:r>
                          <w:rPr>
                            <w:rFonts w:ascii="Courier New"/>
                            <w:sz w:val="13"/>
                          </w:rPr>
                          <w:t>"</w:t>
                        </w:r>
                      </w:p>
                      <w:p w14:paraId="2E55C6C5" w14:textId="77777777" w:rsidR="00D64DB2" w:rsidRDefault="0022516B">
                        <w:pPr>
                          <w:spacing w:line="340" w:lineRule="atLeast"/>
                          <w:ind w:left="60" w:right="3978"/>
                          <w:rPr>
                            <w:rFonts w:ascii="Courier New"/>
                            <w:sz w:val="13"/>
                          </w:rPr>
                        </w:pPr>
                        <w:r>
                          <w:rPr>
                            <w:rFonts w:ascii="Courier New"/>
                            <w:sz w:val="13"/>
                          </w:rPr>
                          <w:t>synopsys-bridge --stage polaris polaris.project.name="</w:t>
                        </w:r>
                        <w:r>
                          <w:rPr>
                            <w:rFonts w:ascii="Courier New"/>
                            <w:sz w:val="10"/>
                          </w:rPr>
                          <w:t>&lt;PROJECT_NAME&gt;</w:t>
                        </w:r>
                        <w:r>
                          <w:rPr>
                            <w:rFonts w:ascii="Courier New"/>
                            <w:sz w:val="13"/>
                          </w:rPr>
                          <w:t>"</w:t>
                        </w:r>
                        <w:r>
                          <w:rPr>
                            <w:rFonts w:ascii="Courier New"/>
                            <w:spacing w:val="-51"/>
                            <w:sz w:val="13"/>
                          </w:rPr>
                          <w:t xml:space="preserve"> </w:t>
                        </w:r>
                        <w:r>
                          <w:rPr>
                            <w:rFonts w:ascii="Courier New"/>
                            <w:spacing w:val="-14"/>
                            <w:sz w:val="13"/>
                          </w:rPr>
                          <w:t xml:space="preserve">\ </w:t>
                        </w:r>
                        <w:r>
                          <w:rPr>
                            <w:rFonts w:ascii="Courier New"/>
                            <w:sz w:val="13"/>
                          </w:rPr>
                          <w:t>polaris.application.name="</w:t>
                        </w:r>
                        <w:r>
                          <w:rPr>
                            <w:rFonts w:ascii="Courier New"/>
                            <w:sz w:val="10"/>
                          </w:rPr>
                          <w:t>&lt;APPLICATION_NAME&gt;</w:t>
                        </w:r>
                        <w:r>
                          <w:rPr>
                            <w:rFonts w:ascii="Courier New"/>
                            <w:sz w:val="13"/>
                          </w:rPr>
                          <w:t>" \</w:t>
                        </w:r>
                      </w:p>
                    </w:txbxContent>
                  </v:textbox>
                  <w10:wrap type="topAndBottom" anchorx="page"/>
                </v:shape>
              </w:pict>
            </mc:Fallback>
          </mc:AlternateContent>
        </w:r>
        <w:r w:rsidR="00350945" w:rsidDel="009371FB">
          <w:delText>The</w:delText>
        </w:r>
        <w:r w:rsidR="00350945" w:rsidDel="009371FB">
          <w:rPr>
            <w:spacing w:val="-9"/>
          </w:rPr>
          <w:delText xml:space="preserve"> </w:delText>
        </w:r>
        <w:r w:rsidR="00350945" w:rsidDel="009371FB">
          <w:delText>example</w:delText>
        </w:r>
        <w:r w:rsidR="00350945" w:rsidDel="009371FB">
          <w:rPr>
            <w:spacing w:val="-8"/>
          </w:rPr>
          <w:delText xml:space="preserve"> </w:delText>
        </w:r>
        <w:r w:rsidR="00350945" w:rsidDel="009371FB">
          <w:delText>shown</w:delText>
        </w:r>
        <w:r w:rsidR="00350945" w:rsidDel="009371FB">
          <w:rPr>
            <w:spacing w:val="-8"/>
          </w:rPr>
          <w:delText xml:space="preserve"> </w:delText>
        </w:r>
        <w:r w:rsidR="00350945" w:rsidDel="009371FB">
          <w:delText>in</w:delText>
        </w:r>
        <w:r w:rsidR="00350945" w:rsidDel="009371FB">
          <w:rPr>
            <w:spacing w:val="-6"/>
          </w:rPr>
          <w:delText xml:space="preserve"> </w:delText>
        </w:r>
        <w:r w:rsidDel="009371FB">
          <w:fldChar w:fldCharType="begin"/>
        </w:r>
        <w:r w:rsidDel="009371FB">
          <w:delInstrText>HYPERLINK \l "_bookmark7"</w:delInstrText>
        </w:r>
        <w:r w:rsidDel="009371FB">
          <w:fldChar w:fldCharType="separate"/>
        </w:r>
        <w:r w:rsidR="00350945" w:rsidDel="009371FB">
          <w:rPr>
            <w:color w:val="337AB7"/>
          </w:rPr>
          <w:delText>Passing</w:delText>
        </w:r>
        <w:r w:rsidR="00350945" w:rsidDel="009371FB">
          <w:rPr>
            <w:color w:val="337AB7"/>
            <w:spacing w:val="-8"/>
          </w:rPr>
          <w:delText xml:space="preserve"> </w:delText>
        </w:r>
        <w:r w:rsidR="00350945" w:rsidDel="009371FB">
          <w:rPr>
            <w:color w:val="337AB7"/>
          </w:rPr>
          <w:delText>Arguments</w:delText>
        </w:r>
        <w:r w:rsidR="00350945" w:rsidDel="009371FB">
          <w:rPr>
            <w:color w:val="337AB7"/>
            <w:spacing w:val="-8"/>
          </w:rPr>
          <w:delText xml:space="preserve"> </w:delText>
        </w:r>
        <w:r w:rsidR="00350945" w:rsidDel="009371FB">
          <w:rPr>
            <w:color w:val="337AB7"/>
          </w:rPr>
          <w:delText>using</w:delText>
        </w:r>
        <w:r w:rsidR="00350945" w:rsidDel="009371FB">
          <w:rPr>
            <w:color w:val="337AB7"/>
            <w:spacing w:val="-8"/>
          </w:rPr>
          <w:delText xml:space="preserve"> </w:delText>
        </w:r>
        <w:r w:rsidR="00350945" w:rsidDel="009371FB">
          <w:rPr>
            <w:color w:val="337AB7"/>
          </w:rPr>
          <w:delText>a</w:delText>
        </w:r>
        <w:r w:rsidR="00350945" w:rsidDel="009371FB">
          <w:rPr>
            <w:color w:val="337AB7"/>
            <w:spacing w:val="-8"/>
          </w:rPr>
          <w:delText xml:space="preserve"> </w:delText>
        </w:r>
        <w:r w:rsidR="00350945" w:rsidDel="009371FB">
          <w:rPr>
            <w:color w:val="337AB7"/>
          </w:rPr>
          <w:delText>JSON</w:delText>
        </w:r>
        <w:r w:rsidR="00350945" w:rsidDel="009371FB">
          <w:rPr>
            <w:color w:val="337AB7"/>
            <w:spacing w:val="-8"/>
          </w:rPr>
          <w:delText xml:space="preserve"> </w:delText>
        </w:r>
        <w:r w:rsidR="00350945" w:rsidDel="009371FB">
          <w:rPr>
            <w:color w:val="337AB7"/>
          </w:rPr>
          <w:delText>file</w:delText>
        </w:r>
        <w:r w:rsidR="00350945" w:rsidDel="009371FB">
          <w:rPr>
            <w:color w:val="337AB7"/>
            <w:spacing w:val="-4"/>
          </w:rPr>
          <w:delText xml:space="preserve"> </w:delText>
        </w:r>
        <w:r w:rsidDel="009371FB">
          <w:rPr>
            <w:color w:val="337AB7"/>
            <w:spacing w:val="-4"/>
          </w:rPr>
          <w:fldChar w:fldCharType="end"/>
        </w:r>
        <w:r w:rsidDel="009371FB">
          <w:fldChar w:fldCharType="begin"/>
        </w:r>
        <w:r w:rsidDel="009371FB">
          <w:delInstrText>HYPERLINK \l "_bookmark7"</w:delInstrText>
        </w:r>
        <w:r w:rsidDel="009371FB">
          <w:fldChar w:fldCharType="separate"/>
        </w:r>
        <w:r w:rsidR="00350945" w:rsidDel="009371FB">
          <w:rPr>
            <w:rFonts w:ascii="Arial"/>
            <w:i/>
            <w:color w:val="337AB7"/>
          </w:rPr>
          <w:delText>(on</w:delText>
        </w:r>
        <w:r w:rsidDel="009371FB">
          <w:rPr>
            <w:rFonts w:ascii="Arial"/>
            <w:i/>
            <w:color w:val="337AB7"/>
          </w:rPr>
          <w:fldChar w:fldCharType="end"/>
        </w:r>
        <w:r w:rsidR="00350945" w:rsidDel="009371FB">
          <w:rPr>
            <w:rFonts w:ascii="Arial"/>
            <w:i/>
            <w:color w:val="337AB7"/>
            <w:spacing w:val="-8"/>
          </w:rPr>
          <w:delText xml:space="preserve"> </w:delText>
        </w:r>
        <w:r w:rsidDel="009371FB">
          <w:fldChar w:fldCharType="begin"/>
        </w:r>
        <w:r w:rsidDel="009371FB">
          <w:delInstrText>HYPERLINK \l "_bookmark7"</w:delInstrText>
        </w:r>
        <w:r w:rsidDel="009371FB">
          <w:fldChar w:fldCharType="separate"/>
        </w:r>
        <w:r w:rsidR="00350945" w:rsidDel="009371FB">
          <w:rPr>
            <w:rFonts w:ascii="Arial"/>
            <w:i/>
            <w:color w:val="337AB7"/>
          </w:rPr>
          <w:delText>page</w:delText>
        </w:r>
        <w:r w:rsidR="00350945" w:rsidDel="009371FB">
          <w:rPr>
            <w:rFonts w:ascii="Arial"/>
            <w:i/>
            <w:color w:val="337AB7"/>
            <w:spacing w:val="-9"/>
          </w:rPr>
          <w:delText xml:space="preserve"> </w:delText>
        </w:r>
        <w:r w:rsidDel="009371FB">
          <w:rPr>
            <w:rFonts w:ascii="Arial"/>
            <w:i/>
            <w:color w:val="337AB7"/>
            <w:spacing w:val="-9"/>
          </w:rPr>
          <w:fldChar w:fldCharType="end"/>
        </w:r>
        <w:r w:rsidDel="009371FB">
          <w:fldChar w:fldCharType="begin"/>
        </w:r>
        <w:r w:rsidDel="009371FB">
          <w:delInstrText>HYPERLINK \l "_bookmark7"</w:delInstrText>
        </w:r>
        <w:r w:rsidDel="009371FB">
          <w:fldChar w:fldCharType="separate"/>
        </w:r>
        <w:r w:rsidR="00350945" w:rsidDel="009371FB">
          <w:rPr>
            <w:rFonts w:ascii="Arial"/>
            <w:i/>
            <w:color w:val="337AB7"/>
          </w:rPr>
          <w:delText>7</w:delText>
        </w:r>
        <w:r w:rsidDel="009371FB">
          <w:rPr>
            <w:rFonts w:ascii="Arial"/>
            <w:i/>
            <w:color w:val="337AB7"/>
          </w:rPr>
          <w:fldChar w:fldCharType="end"/>
        </w:r>
        <w:r w:rsidDel="009371FB">
          <w:fldChar w:fldCharType="begin"/>
        </w:r>
        <w:r w:rsidDel="009371FB">
          <w:delInstrText>HYPERLINK \l "_bookmark7"</w:delInstrText>
        </w:r>
        <w:r w:rsidDel="009371FB">
          <w:fldChar w:fldCharType="separate"/>
        </w:r>
        <w:r w:rsidR="00350945" w:rsidDel="009371FB">
          <w:rPr>
            <w:rFonts w:ascii="Arial"/>
            <w:i/>
            <w:color w:val="337AB7"/>
          </w:rPr>
          <w:delText>)</w:delText>
        </w:r>
        <w:r w:rsidR="00350945" w:rsidDel="009371FB">
          <w:rPr>
            <w:rFonts w:ascii="Arial"/>
            <w:i/>
            <w:color w:val="337AB7"/>
            <w:spacing w:val="-14"/>
          </w:rPr>
          <w:delText xml:space="preserve"> </w:delText>
        </w:r>
        <w:r w:rsidDel="009371FB">
          <w:rPr>
            <w:rFonts w:ascii="Arial"/>
            <w:i/>
            <w:color w:val="337AB7"/>
            <w:spacing w:val="-14"/>
          </w:rPr>
          <w:fldChar w:fldCharType="end"/>
        </w:r>
        <w:r w:rsidR="00350945" w:rsidDel="009371FB">
          <w:delText>is</w:delText>
        </w:r>
        <w:r w:rsidR="00350945" w:rsidDel="009371FB">
          <w:rPr>
            <w:spacing w:val="-8"/>
          </w:rPr>
          <w:delText xml:space="preserve"> </w:delText>
        </w:r>
        <w:r w:rsidR="00350945" w:rsidDel="009371FB">
          <w:delText>the</w:delText>
        </w:r>
        <w:r w:rsidR="00350945" w:rsidDel="009371FB">
          <w:rPr>
            <w:spacing w:val="-8"/>
          </w:rPr>
          <w:delText xml:space="preserve"> </w:delText>
        </w:r>
        <w:r w:rsidR="00350945" w:rsidDel="009371FB">
          <w:delText>same</w:delText>
        </w:r>
        <w:r w:rsidR="00350945" w:rsidDel="009371FB">
          <w:rPr>
            <w:spacing w:val="-8"/>
          </w:rPr>
          <w:delText xml:space="preserve"> </w:delText>
        </w:r>
        <w:r w:rsidR="00350945" w:rsidDel="009371FB">
          <w:delText>as</w:delText>
        </w:r>
        <w:r w:rsidR="00350945" w:rsidDel="009371FB">
          <w:rPr>
            <w:spacing w:val="-9"/>
          </w:rPr>
          <w:delText xml:space="preserve"> </w:delText>
        </w:r>
        <w:r w:rsidR="00350945" w:rsidDel="009371FB">
          <w:delText>passing</w:delText>
        </w:r>
        <w:r w:rsidR="00350945" w:rsidDel="009371FB">
          <w:rPr>
            <w:spacing w:val="-8"/>
          </w:rPr>
          <w:delText xml:space="preserve"> </w:delText>
        </w:r>
        <w:r w:rsidR="00350945" w:rsidDel="009371FB">
          <w:delText>the following</w:delText>
        </w:r>
        <w:r w:rsidR="00350945" w:rsidDel="009371FB">
          <w:rPr>
            <w:spacing w:val="-5"/>
          </w:rPr>
          <w:delText xml:space="preserve"> </w:delText>
        </w:r>
        <w:r w:rsidR="00350945" w:rsidDel="009371FB">
          <w:delText>arguments</w:delText>
        </w:r>
        <w:r w:rsidR="00350945" w:rsidDel="009371FB">
          <w:rPr>
            <w:spacing w:val="-4"/>
          </w:rPr>
          <w:delText xml:space="preserve"> </w:delText>
        </w:r>
        <w:r w:rsidR="00350945" w:rsidDel="009371FB">
          <w:delText>written</w:delText>
        </w:r>
        <w:r w:rsidR="00350945" w:rsidDel="009371FB">
          <w:rPr>
            <w:spacing w:val="-4"/>
          </w:rPr>
          <w:delText xml:space="preserve"> </w:delText>
        </w:r>
        <w:r w:rsidR="00350945" w:rsidDel="009371FB">
          <w:delText>out</w:delText>
        </w:r>
        <w:r w:rsidR="00350945" w:rsidDel="009371FB">
          <w:rPr>
            <w:spacing w:val="-4"/>
          </w:rPr>
          <w:delText xml:space="preserve"> </w:delText>
        </w:r>
        <w:r w:rsidR="00350945" w:rsidDel="009371FB">
          <w:delText>on</w:delText>
        </w:r>
        <w:r w:rsidR="00350945" w:rsidDel="009371FB">
          <w:rPr>
            <w:spacing w:val="-4"/>
          </w:rPr>
          <w:delText xml:space="preserve"> </w:delText>
        </w:r>
        <w:r w:rsidR="00350945" w:rsidDel="009371FB">
          <w:delText>the</w:delText>
        </w:r>
        <w:r w:rsidR="00350945" w:rsidDel="009371FB">
          <w:rPr>
            <w:spacing w:val="-4"/>
          </w:rPr>
          <w:delText xml:space="preserve"> </w:delText>
        </w:r>
        <w:r w:rsidR="00350945" w:rsidDel="009371FB">
          <w:delText>command</w:delText>
        </w:r>
        <w:r w:rsidR="00350945" w:rsidDel="009371FB">
          <w:rPr>
            <w:spacing w:val="-4"/>
          </w:rPr>
          <w:delText xml:space="preserve"> </w:delText>
        </w:r>
        <w:r w:rsidR="00350945" w:rsidDel="009371FB">
          <w:delText>line</w:delText>
        </w:r>
        <w:r w:rsidR="00350945" w:rsidDel="009371FB">
          <w:rPr>
            <w:spacing w:val="-4"/>
          </w:rPr>
          <w:delText xml:space="preserve"> </w:delText>
        </w:r>
        <w:r w:rsidR="00350945" w:rsidDel="009371FB">
          <w:delText>(both</w:delText>
        </w:r>
        <w:r w:rsidR="00350945" w:rsidDel="009371FB">
          <w:rPr>
            <w:spacing w:val="-5"/>
          </w:rPr>
          <w:delText xml:space="preserve"> </w:delText>
        </w:r>
        <w:r w:rsidR="00350945" w:rsidDel="009371FB">
          <w:delText>examples</w:delText>
        </w:r>
        <w:r w:rsidR="00350945" w:rsidDel="009371FB">
          <w:rPr>
            <w:spacing w:val="-4"/>
          </w:rPr>
          <w:delText xml:space="preserve"> </w:delText>
        </w:r>
        <w:r w:rsidR="00350945" w:rsidDel="009371FB">
          <w:delText>from</w:delText>
        </w:r>
        <w:r w:rsidR="00350945" w:rsidDel="009371FB">
          <w:rPr>
            <w:spacing w:val="-4"/>
          </w:rPr>
          <w:delText xml:space="preserve"> </w:delText>
        </w:r>
        <w:r w:rsidR="00350945" w:rsidDel="009371FB">
          <w:delText>Polaris):</w:delText>
        </w:r>
      </w:del>
    </w:p>
    <w:p w14:paraId="3F982709" w14:textId="4FDECCB6" w:rsidR="00D64DB2" w:rsidDel="009371FB" w:rsidRDefault="00D64DB2">
      <w:pPr>
        <w:pStyle w:val="BodyText"/>
        <w:spacing w:line="340" w:lineRule="auto"/>
        <w:ind w:left="100"/>
        <w:rPr>
          <w:del w:id="315" w:author="Raj Kesarapalli" w:date="2023-07-26T17:10:00Z"/>
        </w:rPr>
        <w:sectPr w:rsidR="00D64DB2" w:rsidDel="009371FB">
          <w:pgSz w:w="12240" w:h="15840"/>
          <w:pgMar w:top="520" w:right="1320" w:bottom="280" w:left="1340" w:header="720" w:footer="720" w:gutter="0"/>
          <w:cols w:space="720"/>
        </w:sectPr>
        <w:pPrChange w:id="316" w:author="Raj Kesarapalli" w:date="2023-07-26T17:10:00Z">
          <w:pPr>
            <w:spacing w:line="340" w:lineRule="auto"/>
          </w:pPr>
        </w:pPrChange>
      </w:pPr>
    </w:p>
    <w:p w14:paraId="4B1E5232" w14:textId="03B51878" w:rsidR="00D64DB2" w:rsidDel="009371FB" w:rsidRDefault="0022516B">
      <w:pPr>
        <w:pStyle w:val="BodyText"/>
        <w:spacing w:before="85"/>
        <w:ind w:left="4600"/>
        <w:rPr>
          <w:del w:id="317" w:author="Raj Kesarapalli" w:date="2023-07-26T17:10:00Z"/>
        </w:rPr>
      </w:pPr>
      <w:del w:id="318" w:author="Raj Kesarapalli" w:date="2023-07-26T17:10:00Z">
        <w:r w:rsidDel="009371FB">
          <w:delText>Synopsys Bridge CLI Guide | 2 - Synopsys Bridge CLI | 9</w:delText>
        </w:r>
      </w:del>
    </w:p>
    <w:p w14:paraId="65441E68" w14:textId="557855E9" w:rsidR="00D64DB2" w:rsidDel="009371FB" w:rsidRDefault="00D64DB2">
      <w:pPr>
        <w:pStyle w:val="BodyText"/>
        <w:rPr>
          <w:del w:id="319" w:author="Raj Kesarapalli" w:date="2023-07-26T17:10:00Z"/>
        </w:rPr>
      </w:pPr>
    </w:p>
    <w:p w14:paraId="014F583F" w14:textId="0484ACD5" w:rsidR="00D64DB2" w:rsidDel="009371FB" w:rsidRDefault="00D64DB2">
      <w:pPr>
        <w:pStyle w:val="BodyText"/>
        <w:rPr>
          <w:del w:id="320" w:author="Raj Kesarapalli" w:date="2023-07-26T17:10:00Z"/>
        </w:rPr>
      </w:pPr>
    </w:p>
    <w:p w14:paraId="5BF921E8" w14:textId="52779E38" w:rsidR="00D64DB2" w:rsidDel="009371FB" w:rsidRDefault="00C46513">
      <w:pPr>
        <w:pStyle w:val="BodyText"/>
        <w:spacing w:before="6"/>
        <w:rPr>
          <w:del w:id="321" w:author="Raj Kesarapalli" w:date="2023-07-26T17:10:00Z"/>
          <w:sz w:val="11"/>
        </w:rPr>
      </w:pPr>
      <w:del w:id="322" w:author="Raj Kesarapalli" w:date="2023-07-26T17:10:00Z">
        <w:r w:rsidDel="009371FB">
          <w:rPr>
            <w:noProof/>
          </w:rPr>
          <mc:AlternateContent>
            <mc:Choice Requires="wps">
              <w:drawing>
                <wp:anchor distT="0" distB="0" distL="0" distR="0" simplePos="0" relativeHeight="251669504" behindDoc="1" locked="0" layoutInCell="1" allowOverlap="1" wp14:anchorId="658B2DFB" wp14:editId="0E079C6D">
                  <wp:simplePos x="0" y="0"/>
                  <wp:positionH relativeFrom="page">
                    <wp:posOffset>965200</wp:posOffset>
                  </wp:positionH>
                  <wp:positionV relativeFrom="paragraph">
                    <wp:posOffset>103505</wp:posOffset>
                  </wp:positionV>
                  <wp:extent cx="5892800" cy="450850"/>
                  <wp:effectExtent l="0" t="0" r="0" b="0"/>
                  <wp:wrapTopAndBottom/>
                  <wp:docPr id="529091413"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508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8FCE8" w14:textId="77777777" w:rsidR="00D64DB2" w:rsidRDefault="0022516B">
                              <w:pPr>
                                <w:spacing w:before="102"/>
                                <w:ind w:left="60"/>
                                <w:rPr>
                                  <w:rFonts w:ascii="Courier New"/>
                                  <w:sz w:val="13"/>
                                </w:rPr>
                              </w:pPr>
                              <w:r>
                                <w:rPr>
                                  <w:rFonts w:ascii="Courier New"/>
                                  <w:sz w:val="13"/>
                                </w:rPr>
                                <w:t>polaris.assessment.types=SAST,SCA</w:t>
                              </w:r>
                              <w:r>
                                <w:rPr>
                                  <w:rFonts w:ascii="Courier New"/>
                                  <w:spacing w:val="-43"/>
                                  <w:sz w:val="13"/>
                                </w:rPr>
                                <w:t xml:space="preserve"> </w:t>
                              </w:r>
                              <w:r>
                                <w:rPr>
                                  <w:rFonts w:ascii="Courier New"/>
                                  <w:sz w:val="13"/>
                                </w:rPr>
                                <w:t>\</w:t>
                              </w:r>
                            </w:p>
                            <w:p w14:paraId="00FB1B97" w14:textId="77777777" w:rsidR="00D64DB2" w:rsidRDefault="00D64DB2">
                              <w:pPr>
                                <w:pStyle w:val="BodyText"/>
                                <w:rPr>
                                  <w:rFonts w:ascii="Courier New"/>
                                  <w:sz w:val="17"/>
                                </w:rPr>
                              </w:pPr>
                            </w:p>
                            <w:p w14:paraId="3C5E1206" w14:textId="77777777" w:rsidR="00D64DB2" w:rsidRDefault="0022516B">
                              <w:pPr>
                                <w:ind w:left="60"/>
                                <w:rPr>
                                  <w:rFonts w:ascii="Courier New"/>
                                  <w:sz w:val="13"/>
                                </w:rPr>
                              </w:pPr>
                              <w:r>
                                <w:rPr>
                                  <w:rFonts w:ascii="Courier New"/>
                                  <w:sz w:val="13"/>
                                </w:rPr>
                                <w:t>polaris.serverUrl="</w:t>
                              </w:r>
                              <w:r>
                                <w:rPr>
                                  <w:rFonts w:ascii="Courier New"/>
                                  <w:sz w:val="10"/>
                                </w:rPr>
                                <w:t>&lt;POLARIS_SERVERURL&gt;</w:t>
                              </w:r>
                              <w:r>
                                <w:rPr>
                                  <w:rFonts w:ascii="Courier New"/>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B2DFB" id="Text Box 299" o:spid="_x0000_s1048" type="#_x0000_t202" style="position:absolute;margin-left:76pt;margin-top:8.15pt;width:464pt;height:35.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" fillcolor="#ededed" stroked="f">
                  <v:path arrowok="t"/>
                  <v:textbox inset="0,0,0,0">
                    <w:txbxContent>
                      <w:p w14:paraId="2FA8FCE8" w14:textId="77777777" w:rsidR="00D64DB2" w:rsidRDefault="0022516B">
                        <w:pPr>
                          <w:spacing w:before="102"/>
                          <w:ind w:left="60"/>
                          <w:rPr>
                            <w:rFonts w:ascii="Courier New"/>
                            <w:sz w:val="13"/>
                          </w:rPr>
                        </w:pPr>
                        <w:r>
                          <w:rPr>
                            <w:rFonts w:ascii="Courier New"/>
                            <w:sz w:val="13"/>
                          </w:rPr>
                          <w:t>polaris.assessment.types=SAST,SCA</w:t>
                        </w:r>
                        <w:r>
                          <w:rPr>
                            <w:rFonts w:ascii="Courier New"/>
                            <w:spacing w:val="-43"/>
                            <w:sz w:val="13"/>
                          </w:rPr>
                          <w:t xml:space="preserve"> </w:t>
                        </w:r>
                        <w:r>
                          <w:rPr>
                            <w:rFonts w:ascii="Courier New"/>
                            <w:sz w:val="13"/>
                          </w:rPr>
                          <w:t>\</w:t>
                        </w:r>
                      </w:p>
                      <w:p w14:paraId="00FB1B97" w14:textId="77777777" w:rsidR="00D64DB2" w:rsidRDefault="00D64DB2">
                        <w:pPr>
                          <w:pStyle w:val="BodyText"/>
                          <w:rPr>
                            <w:rFonts w:ascii="Courier New"/>
                            <w:sz w:val="17"/>
                          </w:rPr>
                        </w:pPr>
                      </w:p>
                      <w:p w14:paraId="3C5E1206" w14:textId="77777777" w:rsidR="00D64DB2" w:rsidRDefault="0022516B">
                        <w:pPr>
                          <w:ind w:left="60"/>
                          <w:rPr>
                            <w:rFonts w:ascii="Courier New"/>
                            <w:sz w:val="13"/>
                          </w:rPr>
                        </w:pPr>
                        <w:r>
                          <w:rPr>
                            <w:rFonts w:ascii="Courier New"/>
                            <w:sz w:val="13"/>
                          </w:rPr>
                          <w:t>polaris.serverUrl="</w:t>
                        </w:r>
                        <w:r>
                          <w:rPr>
                            <w:rFonts w:ascii="Courier New"/>
                            <w:sz w:val="10"/>
                          </w:rPr>
                          <w:t>&lt;POLARIS_SERVERURL&gt;</w:t>
                        </w:r>
                        <w:r>
                          <w:rPr>
                            <w:rFonts w:ascii="Courier New"/>
                            <w:sz w:val="13"/>
                          </w:rPr>
                          <w:t>"</w:t>
                        </w:r>
                      </w:p>
                    </w:txbxContent>
                  </v:textbox>
                  <w10:wrap type="topAndBottom" anchorx="page"/>
                </v:shape>
              </w:pict>
            </mc:Fallback>
          </mc:AlternateContent>
        </w:r>
        <w:r w:rsidDel="009371FB">
          <w:rPr>
            <w:noProof/>
          </w:rPr>
          <mc:AlternateContent>
            <mc:Choice Requires="wpg">
              <w:drawing>
                <wp:anchor distT="0" distB="0" distL="0" distR="0" simplePos="0" relativeHeight="251671552" behindDoc="1" locked="0" layoutInCell="1" allowOverlap="1" wp14:anchorId="0B1E5EBB" wp14:editId="5508AAE2">
                  <wp:simplePos x="0" y="0"/>
                  <wp:positionH relativeFrom="page">
                    <wp:posOffset>923925</wp:posOffset>
                  </wp:positionH>
                  <wp:positionV relativeFrom="paragraph">
                    <wp:posOffset>690880</wp:posOffset>
                  </wp:positionV>
                  <wp:extent cx="5924550" cy="622300"/>
                  <wp:effectExtent l="0" t="12700" r="0" b="0"/>
                  <wp:wrapTopAndBottom/>
                  <wp:docPr id="1311117910"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622300"/>
                            <a:chOff x="1455" y="1088"/>
                            <a:chExt cx="9330" cy="980"/>
                          </a:xfrm>
                        </wpg:grpSpPr>
                        <wps:wsp>
                          <wps:cNvPr id="1374888764" name="Freeform 296"/>
                          <wps:cNvSpPr>
                            <a:spLocks/>
                          </wps:cNvSpPr>
                          <wps:spPr bwMode="auto">
                            <a:xfrm>
                              <a:off x="1455" y="1087"/>
                              <a:ext cx="9330" cy="980"/>
                            </a:xfrm>
                            <a:custGeom>
                              <a:avLst/>
                              <a:gdLst>
                                <a:gd name="T0" fmla="+- 0 10635 1455"/>
                                <a:gd name="T1" fmla="*/ T0 w 9330"/>
                                <a:gd name="T2" fmla="+- 0 2068 1088"/>
                                <a:gd name="T3" fmla="*/ 2068 h 980"/>
                                <a:gd name="T4" fmla="+- 0 1605 1455"/>
                                <a:gd name="T5" fmla="*/ T4 w 9330"/>
                                <a:gd name="T6" fmla="+- 0 2068 1088"/>
                                <a:gd name="T7" fmla="*/ 2068 h 980"/>
                                <a:gd name="T8" fmla="+- 0 1547 1455"/>
                                <a:gd name="T9" fmla="*/ T8 w 9330"/>
                                <a:gd name="T10" fmla="+- 0 2056 1088"/>
                                <a:gd name="T11" fmla="*/ 2056 h 980"/>
                                <a:gd name="T12" fmla="+- 0 1499 1455"/>
                                <a:gd name="T13" fmla="*/ T12 w 9330"/>
                                <a:gd name="T14" fmla="+- 0 2024 1088"/>
                                <a:gd name="T15" fmla="*/ 2024 h 980"/>
                                <a:gd name="T16" fmla="+- 0 1467 1455"/>
                                <a:gd name="T17" fmla="*/ T16 w 9330"/>
                                <a:gd name="T18" fmla="+- 0 1976 1088"/>
                                <a:gd name="T19" fmla="*/ 1976 h 980"/>
                                <a:gd name="T20" fmla="+- 0 1455 1455"/>
                                <a:gd name="T21" fmla="*/ T20 w 9330"/>
                                <a:gd name="T22" fmla="+- 0 1918 1088"/>
                                <a:gd name="T23" fmla="*/ 1918 h 980"/>
                                <a:gd name="T24" fmla="+- 0 1455 1455"/>
                                <a:gd name="T25" fmla="*/ T24 w 9330"/>
                                <a:gd name="T26" fmla="+- 0 1238 1088"/>
                                <a:gd name="T27" fmla="*/ 1238 h 980"/>
                                <a:gd name="T28" fmla="+- 0 1467 1455"/>
                                <a:gd name="T29" fmla="*/ T28 w 9330"/>
                                <a:gd name="T30" fmla="+- 0 1180 1088"/>
                                <a:gd name="T31" fmla="*/ 1180 h 980"/>
                                <a:gd name="T32" fmla="+- 0 1499 1455"/>
                                <a:gd name="T33" fmla="*/ T32 w 9330"/>
                                <a:gd name="T34" fmla="+- 0 1132 1088"/>
                                <a:gd name="T35" fmla="*/ 1132 h 980"/>
                                <a:gd name="T36" fmla="+- 0 1547 1455"/>
                                <a:gd name="T37" fmla="*/ T36 w 9330"/>
                                <a:gd name="T38" fmla="+- 0 1100 1088"/>
                                <a:gd name="T39" fmla="*/ 1100 h 980"/>
                                <a:gd name="T40" fmla="+- 0 1605 1455"/>
                                <a:gd name="T41" fmla="*/ T40 w 9330"/>
                                <a:gd name="T42" fmla="+- 0 1088 1088"/>
                                <a:gd name="T43" fmla="*/ 1088 h 980"/>
                                <a:gd name="T44" fmla="+- 0 10635 1455"/>
                                <a:gd name="T45" fmla="*/ T44 w 9330"/>
                                <a:gd name="T46" fmla="+- 0 1088 1088"/>
                                <a:gd name="T47" fmla="*/ 1088 h 980"/>
                                <a:gd name="T48" fmla="+- 0 10693 1455"/>
                                <a:gd name="T49" fmla="*/ T48 w 9330"/>
                                <a:gd name="T50" fmla="+- 0 1100 1088"/>
                                <a:gd name="T51" fmla="*/ 1100 h 980"/>
                                <a:gd name="T52" fmla="+- 0 10741 1455"/>
                                <a:gd name="T53" fmla="*/ T52 w 9330"/>
                                <a:gd name="T54" fmla="+- 0 1132 1088"/>
                                <a:gd name="T55" fmla="*/ 1132 h 980"/>
                                <a:gd name="T56" fmla="+- 0 10773 1455"/>
                                <a:gd name="T57" fmla="*/ T56 w 9330"/>
                                <a:gd name="T58" fmla="+- 0 1180 1088"/>
                                <a:gd name="T59" fmla="*/ 1180 h 980"/>
                                <a:gd name="T60" fmla="+- 0 10785 1455"/>
                                <a:gd name="T61" fmla="*/ T60 w 9330"/>
                                <a:gd name="T62" fmla="+- 0 1238 1088"/>
                                <a:gd name="T63" fmla="*/ 1238 h 980"/>
                                <a:gd name="T64" fmla="+- 0 10785 1455"/>
                                <a:gd name="T65" fmla="*/ T64 w 9330"/>
                                <a:gd name="T66" fmla="+- 0 1918 1088"/>
                                <a:gd name="T67" fmla="*/ 1918 h 980"/>
                                <a:gd name="T68" fmla="+- 0 10773 1455"/>
                                <a:gd name="T69" fmla="*/ T68 w 9330"/>
                                <a:gd name="T70" fmla="+- 0 1976 1088"/>
                                <a:gd name="T71" fmla="*/ 1976 h 980"/>
                                <a:gd name="T72" fmla="+- 0 10741 1455"/>
                                <a:gd name="T73" fmla="*/ T72 w 9330"/>
                                <a:gd name="T74" fmla="+- 0 2024 1088"/>
                                <a:gd name="T75" fmla="*/ 2024 h 980"/>
                                <a:gd name="T76" fmla="+- 0 10693 1455"/>
                                <a:gd name="T77" fmla="*/ T76 w 9330"/>
                                <a:gd name="T78" fmla="+- 0 2056 1088"/>
                                <a:gd name="T79" fmla="*/ 2056 h 980"/>
                                <a:gd name="T80" fmla="+- 0 10635 1455"/>
                                <a:gd name="T81" fmla="*/ T80 w 9330"/>
                                <a:gd name="T82" fmla="+- 0 2068 1088"/>
                                <a:gd name="T83" fmla="*/ 2068 h 9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980">
                                  <a:moveTo>
                                    <a:pt x="9180" y="980"/>
                                  </a:moveTo>
                                  <a:lnTo>
                                    <a:pt x="150" y="980"/>
                                  </a:lnTo>
                                  <a:lnTo>
                                    <a:pt x="92" y="968"/>
                                  </a:lnTo>
                                  <a:lnTo>
                                    <a:pt x="44" y="936"/>
                                  </a:lnTo>
                                  <a:lnTo>
                                    <a:pt x="12" y="888"/>
                                  </a:lnTo>
                                  <a:lnTo>
                                    <a:pt x="0" y="830"/>
                                  </a:lnTo>
                                  <a:lnTo>
                                    <a:pt x="0" y="150"/>
                                  </a:lnTo>
                                  <a:lnTo>
                                    <a:pt x="12" y="92"/>
                                  </a:lnTo>
                                  <a:lnTo>
                                    <a:pt x="44" y="44"/>
                                  </a:lnTo>
                                  <a:lnTo>
                                    <a:pt x="92" y="12"/>
                                  </a:lnTo>
                                  <a:lnTo>
                                    <a:pt x="150" y="0"/>
                                  </a:lnTo>
                                  <a:lnTo>
                                    <a:pt x="9180" y="0"/>
                                  </a:lnTo>
                                  <a:lnTo>
                                    <a:pt x="9238" y="12"/>
                                  </a:lnTo>
                                  <a:lnTo>
                                    <a:pt x="9286" y="44"/>
                                  </a:lnTo>
                                  <a:lnTo>
                                    <a:pt x="9318" y="92"/>
                                  </a:lnTo>
                                  <a:lnTo>
                                    <a:pt x="9330" y="150"/>
                                  </a:lnTo>
                                  <a:lnTo>
                                    <a:pt x="9330" y="830"/>
                                  </a:lnTo>
                                  <a:lnTo>
                                    <a:pt x="9318" y="888"/>
                                  </a:lnTo>
                                  <a:lnTo>
                                    <a:pt x="9286" y="936"/>
                                  </a:lnTo>
                                  <a:lnTo>
                                    <a:pt x="9238" y="968"/>
                                  </a:lnTo>
                                  <a:lnTo>
                                    <a:pt x="9180" y="98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7358423" name="Picture 29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119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457663165" name="Text Box 298"/>
                          <wps:cNvSpPr txBox="1">
                            <a:spLocks/>
                          </wps:cNvSpPr>
                          <wps:spPr bwMode="auto">
                            <a:xfrm>
                              <a:off x="1455" y="1087"/>
                              <a:ext cx="933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58A55" w14:textId="77777777" w:rsidR="00D64DB2" w:rsidRDefault="00D64DB2">
                                <w:pPr>
                                  <w:rPr>
                                    <w:sz w:val="17"/>
                                  </w:rPr>
                                </w:pPr>
                              </w:p>
                              <w:p w14:paraId="3288C1B6" w14:textId="77777777" w:rsidR="00D64DB2" w:rsidRDefault="0022516B">
                                <w:pPr>
                                  <w:spacing w:before="1"/>
                                  <w:ind w:left="600"/>
                                  <w:rPr>
                                    <w:b/>
                                    <w:sz w:val="20"/>
                                  </w:rPr>
                                </w:pPr>
                                <w:r>
                                  <w:rPr>
                                    <w:b/>
                                    <w:sz w:val="20"/>
                                  </w:rPr>
                                  <w:t>Note:</w:t>
                                </w:r>
                              </w:p>
                              <w:p w14:paraId="437C2CFF" w14:textId="77777777" w:rsidR="00D64DB2" w:rsidRDefault="0022516B">
                                <w:pPr>
                                  <w:spacing w:before="100"/>
                                  <w:ind w:left="600"/>
                                  <w:rPr>
                                    <w:sz w:val="20"/>
                                  </w:rPr>
                                </w:pPr>
                                <w:r>
                                  <w:rPr>
                                    <w:sz w:val="20"/>
                                  </w:rPr>
                                  <w:t xml:space="preserve">Your OS may use a different syntax from </w:t>
                                </w:r>
                                <w:r>
                                  <w:rPr>
                                    <w:rFonts w:ascii="Courier New"/>
                                    <w:sz w:val="16"/>
                                    <w:shd w:val="clear" w:color="auto" w:fill="EDEDED"/>
                                  </w:rPr>
                                  <w:t>export</w:t>
                                </w:r>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1E5EBB" id="_x0000_s1049" style="position:absolute;margin-left:72.75pt;margin-top:54.4pt;width:466.5pt;height:49pt;z-index:-251644928;mso-wrap-distance-left:0;mso-wrap-distance-right:0;mso-position-horizontal-relative:page" coordorigin="1455,1088" coordsize="9330,9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">
                  <v:shape id="Freeform 296" o:spid="_x0000_s1050" style="position:absolute;left:1455;top:1087;width:9330;height:980;visibility:visible;mso-wrap-style:square;v-text-anchor:top" coordsize="9330,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" path="m9180,980r-9030,l92,968,44,936,12,888,,830,,150,12,92,44,44,92,12,150,,9180,r58,12l9286,44r32,48l9330,150r,680l9318,888r-32,48l9238,968r-58,12xe" fillcolor="#0078a0" stroked="f">
                    <v:fill opacity="5911f"/>
                    <v:path arrowok="t" o:connecttype="custom" o:connectlocs="9180,2068;150,2068;92,2056;44,2024;12,1976;0,1918;0,1238;12,1180;44,1132;92,1100;150,1088;9180,1088;9238,1100;9286,1132;9318,1180;9330,1238;9330,1918;9318,1976;9286,2024;9238,2056;9180,2068" o:connectangles="0,0,0,0,0,0,0,0,0,0,0,0,0,0,0,0,0,0,0,0,0"/>
                  </v:shape>
                  <v:shape id="Picture 297" o:spid="_x0000_s1051" type="#_x0000_t75" style="position:absolute;left:1570;top:119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">
                    <v:imagedata r:id="rId10" o:title=""/>
                    <o:lock v:ext="edit" aspectratio="f"/>
                  </v:shape>
                  <v:shape id="Text Box 298" o:spid="_x0000_s1052" type="#_x0000_t202" style="position:absolute;left:1455;top:1087;width:9330;height: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" filled="f" stroked="f">
                    <v:path arrowok="t"/>
                    <v:textbox inset="0,0,0,0">
                      <w:txbxContent>
                        <w:p w14:paraId="3FB58A55" w14:textId="77777777" w:rsidR="00D64DB2" w:rsidRDefault="00D64DB2">
                          <w:pPr>
                            <w:rPr>
                              <w:sz w:val="17"/>
                            </w:rPr>
                          </w:pPr>
                        </w:p>
                        <w:p w14:paraId="3288C1B6" w14:textId="77777777" w:rsidR="00D64DB2" w:rsidRDefault="0022516B">
                          <w:pPr>
                            <w:spacing w:before="1"/>
                            <w:ind w:left="600"/>
                            <w:rPr>
                              <w:b/>
                              <w:sz w:val="20"/>
                            </w:rPr>
                          </w:pPr>
                          <w:r>
                            <w:rPr>
                              <w:b/>
                              <w:sz w:val="20"/>
                            </w:rPr>
                            <w:t>Note:</w:t>
                          </w:r>
                        </w:p>
                        <w:p w14:paraId="437C2CFF" w14:textId="77777777" w:rsidR="00D64DB2" w:rsidRDefault="0022516B">
                          <w:pPr>
                            <w:spacing w:before="100"/>
                            <w:ind w:left="600"/>
                            <w:rPr>
                              <w:sz w:val="20"/>
                            </w:rPr>
                          </w:pPr>
                          <w:r>
                            <w:rPr>
                              <w:sz w:val="20"/>
                            </w:rPr>
                            <w:t xml:space="preserve">Your OS may use a different syntax from </w:t>
                          </w:r>
                          <w:r>
                            <w:rPr>
                              <w:rFonts w:ascii="Courier New"/>
                              <w:sz w:val="16"/>
                              <w:shd w:val="clear" w:color="auto" w:fill="EDEDED"/>
                            </w:rPr>
                            <w:t>export</w:t>
                          </w:r>
                          <w:r>
                            <w:rPr>
                              <w:sz w:val="20"/>
                            </w:rPr>
                            <w:t>.</w:t>
                          </w:r>
                        </w:p>
                      </w:txbxContent>
                    </v:textbox>
                  </v:shape>
                  <w10:wrap type="topAndBottom" anchorx="page"/>
                </v:group>
              </w:pict>
            </mc:Fallback>
          </mc:AlternateContent>
        </w:r>
      </w:del>
    </w:p>
    <w:p w14:paraId="7F96A3E2" w14:textId="77777777" w:rsidR="00D64DB2" w:rsidDel="009371FB" w:rsidRDefault="00D64DB2">
      <w:pPr>
        <w:pStyle w:val="BodyText"/>
        <w:spacing w:before="4"/>
        <w:rPr>
          <w:del w:id="323" w:author="Raj Kesarapalli" w:date="2023-07-26T17:14:00Z"/>
          <w:sz w:val="13"/>
        </w:rPr>
      </w:pPr>
    </w:p>
    <w:p w14:paraId="511A2244" w14:textId="77777777" w:rsidR="00D64DB2" w:rsidDel="009371FB" w:rsidRDefault="00D64DB2">
      <w:pPr>
        <w:pStyle w:val="BodyText"/>
        <w:spacing w:before="1"/>
        <w:rPr>
          <w:del w:id="324" w:author="Raj Kesarapalli" w:date="2023-07-26T17:14:00Z"/>
          <w:sz w:val="12"/>
        </w:rPr>
      </w:pPr>
    </w:p>
    <w:p w14:paraId="72A16CA2" w14:textId="2394128E" w:rsidR="00D64DB2" w:rsidDel="009371FB" w:rsidRDefault="0022516B">
      <w:pPr>
        <w:pStyle w:val="BodyText"/>
        <w:spacing w:before="96" w:line="340" w:lineRule="auto"/>
        <w:ind w:left="100"/>
        <w:rPr>
          <w:del w:id="325" w:author="Raj Kesarapalli" w:date="2023-07-26T17:14:00Z"/>
        </w:rPr>
      </w:pPr>
      <w:del w:id="326" w:author="Raj Kesarapalli" w:date="2023-07-26T17:14:00Z">
        <w:r w:rsidDel="009371FB">
          <w:rPr>
            <w:rFonts w:ascii="Courier New"/>
            <w:sz w:val="16"/>
            <w:shd w:val="clear" w:color="auto" w:fill="EDEDED"/>
          </w:rPr>
          <w:delText>export</w:delText>
        </w:r>
        <w:r w:rsidDel="009371FB">
          <w:rPr>
            <w:rFonts w:ascii="Courier New"/>
            <w:spacing w:val="-18"/>
            <w:sz w:val="16"/>
            <w:shd w:val="clear" w:color="auto" w:fill="EDEDED"/>
          </w:rPr>
          <w:delText xml:space="preserve"> </w:delText>
        </w:r>
        <w:r w:rsidDel="009371FB">
          <w:rPr>
            <w:rFonts w:ascii="Courier New"/>
            <w:sz w:val="16"/>
            <w:shd w:val="clear" w:color="auto" w:fill="EDEDED"/>
          </w:rPr>
          <w:delText>BRIDGE_POLARIS_ACCESSTOKEN</w:delText>
        </w:r>
        <w:r w:rsidDel="009371FB">
          <w:rPr>
            <w:rFonts w:ascii="Courier New"/>
            <w:spacing w:val="-57"/>
            <w:sz w:val="16"/>
          </w:rPr>
          <w:delText xml:space="preserve"> </w:delText>
        </w:r>
        <w:r w:rsidDel="009371FB">
          <w:delText>indicates</w:delText>
        </w:r>
        <w:r w:rsidDel="009371FB">
          <w:rPr>
            <w:spacing w:val="-10"/>
          </w:rPr>
          <w:delText xml:space="preserve"> </w:delText>
        </w:r>
        <w:r w:rsidDel="009371FB">
          <w:delText>setting</w:delText>
        </w:r>
        <w:r w:rsidDel="009371FB">
          <w:rPr>
            <w:spacing w:val="-10"/>
          </w:rPr>
          <w:delText xml:space="preserve"> </w:delText>
        </w:r>
        <w:r w:rsidDel="009371FB">
          <w:delText>the</w:delText>
        </w:r>
        <w:r w:rsidDel="009371FB">
          <w:rPr>
            <w:spacing w:val="-10"/>
          </w:rPr>
          <w:delText xml:space="preserve"> </w:delText>
        </w:r>
        <w:r w:rsidDel="009371FB">
          <w:delText>token</w:delText>
        </w:r>
        <w:r w:rsidDel="009371FB">
          <w:rPr>
            <w:spacing w:val="-11"/>
          </w:rPr>
          <w:delText xml:space="preserve"> </w:delText>
        </w:r>
        <w:r w:rsidDel="009371FB">
          <w:delText>as</w:delText>
        </w:r>
        <w:r w:rsidDel="009371FB">
          <w:rPr>
            <w:spacing w:val="-10"/>
          </w:rPr>
          <w:delText xml:space="preserve"> </w:delText>
        </w:r>
        <w:r w:rsidDel="009371FB">
          <w:delText>an</w:delText>
        </w:r>
        <w:r w:rsidDel="009371FB">
          <w:rPr>
            <w:spacing w:val="-10"/>
          </w:rPr>
          <w:delText xml:space="preserve"> </w:delText>
        </w:r>
        <w:r w:rsidDel="009371FB">
          <w:delText>environmental</w:delText>
        </w:r>
        <w:r w:rsidDel="009371FB">
          <w:rPr>
            <w:spacing w:val="-10"/>
          </w:rPr>
          <w:delText xml:space="preserve"> </w:delText>
        </w:r>
        <w:r w:rsidDel="009371FB">
          <w:delText>variable</w:delText>
        </w:r>
        <w:r w:rsidDel="009371FB">
          <w:rPr>
            <w:spacing w:val="-10"/>
          </w:rPr>
          <w:delText xml:space="preserve"> </w:delText>
        </w:r>
        <w:r w:rsidDel="009371FB">
          <w:delText>for</w:delText>
        </w:r>
        <w:r w:rsidDel="009371FB">
          <w:rPr>
            <w:spacing w:val="-10"/>
          </w:rPr>
          <w:delText xml:space="preserve"> </w:delText>
        </w:r>
        <w:r w:rsidDel="009371FB">
          <w:delText>security best</w:delText>
        </w:r>
        <w:r w:rsidDel="009371FB">
          <w:rPr>
            <w:spacing w:val="-16"/>
          </w:rPr>
          <w:delText xml:space="preserve"> </w:delText>
        </w:r>
        <w:r w:rsidDel="009371FB">
          <w:delText>practices.</w:delText>
        </w:r>
        <w:r w:rsidDel="009371FB">
          <w:rPr>
            <w:spacing w:val="-16"/>
          </w:rPr>
          <w:delText xml:space="preserve"> </w:delText>
        </w:r>
        <w:r w:rsidDel="009371FB">
          <w:delText>Once</w:delText>
        </w:r>
        <w:r w:rsidDel="009371FB">
          <w:rPr>
            <w:spacing w:val="-15"/>
          </w:rPr>
          <w:delText xml:space="preserve"> </w:delText>
        </w:r>
        <w:r w:rsidDel="009371FB">
          <w:delText>passed,</w:delText>
        </w:r>
        <w:r w:rsidDel="009371FB">
          <w:rPr>
            <w:spacing w:val="-16"/>
          </w:rPr>
          <w:delText xml:space="preserve"> </w:delText>
        </w:r>
        <w:r w:rsidDel="009371FB">
          <w:delText>Synopsys</w:delText>
        </w:r>
        <w:r w:rsidDel="009371FB">
          <w:rPr>
            <w:spacing w:val="-15"/>
          </w:rPr>
          <w:delText xml:space="preserve"> </w:delText>
        </w:r>
        <w:r w:rsidDel="009371FB">
          <w:delText>Bridge</w:delText>
        </w:r>
        <w:r w:rsidDel="009371FB">
          <w:rPr>
            <w:spacing w:val="-16"/>
          </w:rPr>
          <w:delText xml:space="preserve"> </w:delText>
        </w:r>
        <w:r w:rsidDel="009371FB">
          <w:delText>will</w:delText>
        </w:r>
        <w:r w:rsidDel="009371FB">
          <w:rPr>
            <w:spacing w:val="-15"/>
          </w:rPr>
          <w:delText xml:space="preserve"> </w:delText>
        </w:r>
        <w:r w:rsidDel="009371FB">
          <w:delText>automatically</w:delText>
        </w:r>
        <w:r w:rsidDel="009371FB">
          <w:rPr>
            <w:spacing w:val="-16"/>
          </w:rPr>
          <w:delText xml:space="preserve"> </w:delText>
        </w:r>
        <w:r w:rsidDel="009371FB">
          <w:delText>reference</w:delText>
        </w:r>
        <w:r w:rsidDel="009371FB">
          <w:rPr>
            <w:spacing w:val="-15"/>
          </w:rPr>
          <w:delText xml:space="preserve"> </w:delText>
        </w:r>
        <w:r w:rsidDel="009371FB">
          <w:delText>those</w:delText>
        </w:r>
        <w:r w:rsidDel="009371FB">
          <w:rPr>
            <w:spacing w:val="-16"/>
          </w:rPr>
          <w:delText xml:space="preserve"> </w:delText>
        </w:r>
        <w:r w:rsidDel="009371FB">
          <w:delText>variables</w:delText>
        </w:r>
        <w:r w:rsidDel="009371FB">
          <w:rPr>
            <w:spacing w:val="-15"/>
          </w:rPr>
          <w:delText xml:space="preserve"> </w:delText>
        </w:r>
        <w:r w:rsidDel="009371FB">
          <w:delText>on</w:delText>
        </w:r>
        <w:r w:rsidDel="009371FB">
          <w:rPr>
            <w:spacing w:val="-16"/>
          </w:rPr>
          <w:delText xml:space="preserve"> </w:delText>
        </w:r>
        <w:r w:rsidDel="009371FB">
          <w:delText>subsequent passed</w:delText>
        </w:r>
        <w:r w:rsidDel="009371FB">
          <w:rPr>
            <w:spacing w:val="-2"/>
          </w:rPr>
          <w:delText xml:space="preserve"> </w:delText>
        </w:r>
        <w:r w:rsidDel="009371FB">
          <w:delText>arguments.</w:delText>
        </w:r>
      </w:del>
    </w:p>
    <w:p w14:paraId="35D16C34" w14:textId="02989B65" w:rsidR="00D64DB2" w:rsidDel="009371FB" w:rsidRDefault="00D64DB2">
      <w:pPr>
        <w:pStyle w:val="BodyText"/>
        <w:spacing w:before="5"/>
        <w:rPr>
          <w:del w:id="327" w:author="Raj Kesarapalli" w:date="2023-07-26T17:14:00Z"/>
          <w:sz w:val="8"/>
        </w:rPr>
      </w:pPr>
    </w:p>
    <w:p w14:paraId="3E30C95A" w14:textId="566818C7" w:rsidR="00D64DB2" w:rsidDel="009371FB" w:rsidRDefault="0022516B">
      <w:pPr>
        <w:pStyle w:val="BodyText"/>
        <w:spacing w:before="96" w:line="340" w:lineRule="auto"/>
        <w:ind w:left="100" w:right="236"/>
        <w:rPr>
          <w:del w:id="328" w:author="Raj Kesarapalli" w:date="2023-07-26T17:14:00Z"/>
        </w:rPr>
      </w:pPr>
      <w:del w:id="329" w:author="Raj Kesarapalli" w:date="2023-07-26T17:14:00Z">
        <w:r w:rsidDel="009371FB">
          <w:rPr>
            <w:rFonts w:ascii="Courier New"/>
            <w:sz w:val="16"/>
            <w:shd w:val="clear" w:color="auto" w:fill="EDEDED"/>
          </w:rPr>
          <w:delText>synopsys-bridge</w:delText>
        </w:r>
        <w:r w:rsidDel="009371FB">
          <w:rPr>
            <w:rFonts w:ascii="Courier New"/>
            <w:spacing w:val="-57"/>
            <w:sz w:val="16"/>
          </w:rPr>
          <w:delText xml:space="preserve"> </w:delText>
        </w:r>
        <w:r w:rsidDel="009371FB">
          <w:delText>indicates</w:delText>
        </w:r>
        <w:r w:rsidDel="009371FB">
          <w:rPr>
            <w:spacing w:val="-10"/>
          </w:rPr>
          <w:delText xml:space="preserve"> </w:delText>
        </w:r>
        <w:r w:rsidDel="009371FB">
          <w:delText>you're</w:delText>
        </w:r>
        <w:r w:rsidDel="009371FB">
          <w:rPr>
            <w:spacing w:val="-11"/>
          </w:rPr>
          <w:delText xml:space="preserve"> </w:delText>
        </w:r>
        <w:r w:rsidDel="009371FB">
          <w:delText>running</w:delText>
        </w:r>
        <w:r w:rsidDel="009371FB">
          <w:rPr>
            <w:spacing w:val="-10"/>
          </w:rPr>
          <w:delText xml:space="preserve"> </w:delText>
        </w:r>
        <w:r w:rsidDel="009371FB">
          <w:delText>the</w:delText>
        </w:r>
        <w:r w:rsidDel="009371FB">
          <w:rPr>
            <w:spacing w:val="-10"/>
          </w:rPr>
          <w:delText xml:space="preserve"> </w:delText>
        </w:r>
        <w:r w:rsidDel="009371FB">
          <w:delText>Synopsys</w:delText>
        </w:r>
        <w:r w:rsidDel="009371FB">
          <w:rPr>
            <w:spacing w:val="-11"/>
          </w:rPr>
          <w:delText xml:space="preserve"> </w:delText>
        </w:r>
        <w:r w:rsidDel="009371FB">
          <w:delText>Bridge</w:delText>
        </w:r>
        <w:r w:rsidDel="009371FB">
          <w:rPr>
            <w:spacing w:val="-10"/>
          </w:rPr>
          <w:delText xml:space="preserve"> </w:delText>
        </w:r>
        <w:r w:rsidDel="009371FB">
          <w:delText>CLI.</w:delText>
        </w:r>
        <w:r w:rsidDel="009371FB">
          <w:rPr>
            <w:spacing w:val="-10"/>
          </w:rPr>
          <w:delText xml:space="preserve"> </w:delText>
        </w:r>
        <w:r w:rsidDel="009371FB">
          <w:delText>The</w:delText>
        </w:r>
        <w:r w:rsidDel="009371FB">
          <w:rPr>
            <w:spacing w:val="-11"/>
          </w:rPr>
          <w:delText xml:space="preserve"> </w:delText>
        </w:r>
        <w:r w:rsidDel="009371FB">
          <w:rPr>
            <w:rFonts w:ascii="Courier New"/>
            <w:sz w:val="16"/>
            <w:shd w:val="clear" w:color="auto" w:fill="EDEDED"/>
          </w:rPr>
          <w:delText>--stage</w:delText>
        </w:r>
        <w:r w:rsidDel="009371FB">
          <w:rPr>
            <w:rFonts w:ascii="Courier New"/>
            <w:spacing w:val="-56"/>
            <w:sz w:val="16"/>
          </w:rPr>
          <w:delText xml:space="preserve"> </w:delText>
        </w:r>
        <w:r w:rsidDel="009371FB">
          <w:delText>flag</w:delText>
        </w:r>
        <w:r w:rsidDel="009371FB">
          <w:rPr>
            <w:spacing w:val="-10"/>
          </w:rPr>
          <w:delText xml:space="preserve"> </w:delText>
        </w:r>
        <w:r w:rsidDel="009371FB">
          <w:delText>specifies</w:delText>
        </w:r>
        <w:r w:rsidDel="009371FB">
          <w:rPr>
            <w:spacing w:val="-11"/>
          </w:rPr>
          <w:delText xml:space="preserve"> </w:delText>
        </w:r>
        <w:r w:rsidDel="009371FB">
          <w:delText>a</w:delText>
        </w:r>
        <w:r w:rsidDel="009371FB">
          <w:rPr>
            <w:spacing w:val="-10"/>
          </w:rPr>
          <w:delText xml:space="preserve"> </w:delText>
        </w:r>
        <w:r w:rsidDel="009371FB">
          <w:delText>group</w:delText>
        </w:r>
        <w:r w:rsidDel="009371FB">
          <w:rPr>
            <w:spacing w:val="-10"/>
          </w:rPr>
          <w:delText xml:space="preserve"> </w:delText>
        </w:r>
        <w:r w:rsidDel="009371FB">
          <w:delText>of adapters</w:delText>
        </w:r>
        <w:r w:rsidDel="009371FB">
          <w:rPr>
            <w:spacing w:val="-12"/>
          </w:rPr>
          <w:delText xml:space="preserve"> </w:delText>
        </w:r>
        <w:r w:rsidDel="009371FB">
          <w:delText>to</w:delText>
        </w:r>
        <w:r w:rsidDel="009371FB">
          <w:rPr>
            <w:spacing w:val="-11"/>
          </w:rPr>
          <w:delText xml:space="preserve"> </w:delText>
        </w:r>
        <w:r w:rsidDel="009371FB">
          <w:delText>run.</w:delText>
        </w:r>
        <w:r w:rsidDel="009371FB">
          <w:rPr>
            <w:spacing w:val="-11"/>
          </w:rPr>
          <w:delText xml:space="preserve"> </w:delText>
        </w:r>
        <w:r w:rsidDel="009371FB">
          <w:delText>Each</w:delText>
        </w:r>
        <w:r w:rsidDel="009371FB">
          <w:rPr>
            <w:spacing w:val="-11"/>
          </w:rPr>
          <w:delText xml:space="preserve"> </w:delText>
        </w:r>
        <w:r w:rsidDel="009371FB">
          <w:delText>adapter</w:delText>
        </w:r>
        <w:r w:rsidDel="009371FB">
          <w:rPr>
            <w:spacing w:val="-11"/>
          </w:rPr>
          <w:delText xml:space="preserve"> </w:delText>
        </w:r>
        <w:r w:rsidDel="009371FB">
          <w:delText>has</w:delText>
        </w:r>
        <w:r w:rsidDel="009371FB">
          <w:rPr>
            <w:spacing w:val="-11"/>
          </w:rPr>
          <w:delText xml:space="preserve"> </w:delText>
        </w:r>
        <w:r w:rsidDel="009371FB">
          <w:delText>a</w:delText>
        </w:r>
        <w:r w:rsidDel="009371FB">
          <w:rPr>
            <w:spacing w:val="-11"/>
          </w:rPr>
          <w:delText xml:space="preserve"> </w:delText>
        </w:r>
        <w:r w:rsidDel="009371FB">
          <w:delText>stage</w:delText>
        </w:r>
        <w:r w:rsidDel="009371FB">
          <w:rPr>
            <w:spacing w:val="-11"/>
          </w:rPr>
          <w:delText xml:space="preserve"> </w:delText>
        </w:r>
        <w:r w:rsidDel="009371FB">
          <w:delText>assigned</w:delText>
        </w:r>
        <w:r w:rsidDel="009371FB">
          <w:rPr>
            <w:spacing w:val="-11"/>
          </w:rPr>
          <w:delText xml:space="preserve"> </w:delText>
        </w:r>
        <w:r w:rsidDel="009371FB">
          <w:delText>in</w:delText>
        </w:r>
        <w:r w:rsidDel="009371FB">
          <w:rPr>
            <w:spacing w:val="-11"/>
          </w:rPr>
          <w:delText xml:space="preserve"> </w:delText>
        </w:r>
        <w:r w:rsidDel="009371FB">
          <w:delText>its</w:delText>
        </w:r>
        <w:r w:rsidDel="009371FB">
          <w:rPr>
            <w:spacing w:val="-11"/>
          </w:rPr>
          <w:delText xml:space="preserve"> </w:delText>
        </w:r>
        <w:r w:rsidDel="009371FB">
          <w:delText>configuration.</w:delText>
        </w:r>
        <w:r w:rsidDel="009371FB">
          <w:rPr>
            <w:spacing w:val="-11"/>
          </w:rPr>
          <w:delText xml:space="preserve"> </w:delText>
        </w:r>
        <w:r w:rsidDel="009371FB">
          <w:delText>More</w:delText>
        </w:r>
        <w:r w:rsidDel="009371FB">
          <w:rPr>
            <w:spacing w:val="-11"/>
          </w:rPr>
          <w:delText xml:space="preserve"> </w:delText>
        </w:r>
        <w:r w:rsidDel="009371FB">
          <w:delText>complex</w:delText>
        </w:r>
        <w:r w:rsidDel="009371FB">
          <w:rPr>
            <w:spacing w:val="-11"/>
          </w:rPr>
          <w:delText xml:space="preserve"> </w:delText>
        </w:r>
        <w:r w:rsidDel="009371FB">
          <w:delText>use</w:delText>
        </w:r>
        <w:r w:rsidDel="009371FB">
          <w:rPr>
            <w:spacing w:val="-11"/>
          </w:rPr>
          <w:delText xml:space="preserve"> </w:delText>
        </w:r>
        <w:r w:rsidDel="009371FB">
          <w:delText>cases</w:delText>
        </w:r>
        <w:r w:rsidDel="009371FB">
          <w:rPr>
            <w:spacing w:val="-11"/>
          </w:rPr>
          <w:delText xml:space="preserve"> </w:delText>
        </w:r>
        <w:r w:rsidDel="009371FB">
          <w:delText>require a few more</w:delText>
        </w:r>
        <w:r w:rsidDel="009371FB">
          <w:rPr>
            <w:spacing w:val="-4"/>
          </w:rPr>
          <w:delText xml:space="preserve"> </w:delText>
        </w:r>
        <w:r w:rsidDel="009371FB">
          <w:delText>arguments.</w:delText>
        </w:r>
      </w:del>
    </w:p>
    <w:p w14:paraId="70A95FF4" w14:textId="728B7969" w:rsidR="00D64DB2" w:rsidDel="009371FB" w:rsidRDefault="00D64DB2">
      <w:pPr>
        <w:pStyle w:val="BodyText"/>
        <w:spacing w:before="6"/>
        <w:rPr>
          <w:del w:id="330" w:author="Raj Kesarapalli" w:date="2023-07-26T17:14:00Z"/>
          <w:sz w:val="8"/>
        </w:rPr>
      </w:pPr>
    </w:p>
    <w:p w14:paraId="2CD300D0" w14:textId="3D5DE435" w:rsidR="00D64DB2" w:rsidDel="009371FB" w:rsidRDefault="0022516B">
      <w:pPr>
        <w:pStyle w:val="BodyText"/>
        <w:spacing w:before="95"/>
        <w:ind w:left="100"/>
        <w:rPr>
          <w:del w:id="331" w:author="Raj Kesarapalli" w:date="2023-07-26T17:14:00Z"/>
        </w:rPr>
      </w:pPr>
      <w:del w:id="332" w:author="Raj Kesarapalli" w:date="2023-07-26T17:14:00Z">
        <w:r w:rsidDel="009371FB">
          <w:rPr>
            <w:rFonts w:ascii="Courier New"/>
            <w:sz w:val="16"/>
            <w:shd w:val="clear" w:color="auto" w:fill="EDEDED"/>
          </w:rPr>
          <w:delText>polaris</w:delText>
        </w:r>
        <w:r w:rsidDel="009371FB">
          <w:rPr>
            <w:rFonts w:ascii="Courier New"/>
            <w:spacing w:val="-59"/>
            <w:sz w:val="16"/>
          </w:rPr>
          <w:delText xml:space="preserve"> </w:delText>
        </w:r>
        <w:r w:rsidDel="009371FB">
          <w:delText>indicates scans are being run by Polaris.</w:delText>
        </w:r>
      </w:del>
    </w:p>
    <w:p w14:paraId="35D2F811" w14:textId="56089A5F" w:rsidR="00D64DB2" w:rsidDel="009371FB" w:rsidRDefault="00D64DB2">
      <w:pPr>
        <w:pStyle w:val="BodyText"/>
        <w:rPr>
          <w:del w:id="333" w:author="Raj Kesarapalli" w:date="2023-07-26T17:14:00Z"/>
          <w:sz w:val="25"/>
        </w:rPr>
      </w:pPr>
    </w:p>
    <w:p w14:paraId="7983691B" w14:textId="5CC056FB" w:rsidR="00D64DB2" w:rsidDel="009371FB" w:rsidRDefault="0022516B">
      <w:pPr>
        <w:pStyle w:val="BodyText"/>
        <w:spacing w:line="340" w:lineRule="auto"/>
        <w:ind w:left="100" w:right="236"/>
        <w:rPr>
          <w:del w:id="334" w:author="Raj Kesarapalli" w:date="2023-07-26T17:14:00Z"/>
        </w:rPr>
      </w:pPr>
      <w:del w:id="335" w:author="Raj Kesarapalli" w:date="2023-07-26T17:14:00Z">
        <w:r w:rsidDel="009371FB">
          <w:rPr>
            <w:spacing w:val="-3"/>
          </w:rPr>
          <w:delText xml:space="preserve">You </w:delText>
        </w:r>
        <w:r w:rsidDel="009371FB">
          <w:delText xml:space="preserve">can set any resource known to Synopsys Bridge as a command line argument. Simply provide the entire namespace of the resource and its corresponding value in the format </w:delText>
        </w:r>
        <w:r w:rsidDel="009371FB">
          <w:rPr>
            <w:rFonts w:ascii="Courier New"/>
            <w:sz w:val="16"/>
            <w:shd w:val="clear" w:color="auto" w:fill="EDEDED"/>
          </w:rPr>
          <w:delText>key=value</w:delText>
        </w:r>
        <w:r w:rsidDel="009371FB">
          <w:delText xml:space="preserve">. The command example above sets the </w:delText>
        </w:r>
        <w:r w:rsidDel="009371FB">
          <w:rPr>
            <w:rFonts w:ascii="Courier New"/>
            <w:sz w:val="16"/>
            <w:shd w:val="clear" w:color="auto" w:fill="EDEDED"/>
          </w:rPr>
          <w:delText>project.name</w:delText>
        </w:r>
        <w:r w:rsidDel="009371FB">
          <w:rPr>
            <w:rFonts w:ascii="Courier New"/>
            <w:spacing w:val="-55"/>
            <w:sz w:val="16"/>
          </w:rPr>
          <w:delText xml:space="preserve"> </w:delText>
        </w:r>
        <w:r w:rsidDel="009371FB">
          <w:delText xml:space="preserve">resource to the value </w:delText>
        </w:r>
        <w:r w:rsidDel="009371FB">
          <w:rPr>
            <w:rFonts w:ascii="Courier New"/>
            <w:sz w:val="16"/>
            <w:shd w:val="clear" w:color="auto" w:fill="EDEDED"/>
          </w:rPr>
          <w:delText>central-scm-proj</w:delText>
        </w:r>
        <w:r w:rsidDel="009371FB">
          <w:delText>, loads the proper adapters to run scans with, and lists the proper scanning server URL.</w:delText>
        </w:r>
      </w:del>
    </w:p>
    <w:p w14:paraId="41643535" w14:textId="1131BCDA" w:rsidR="00D64DB2" w:rsidDel="009371FB" w:rsidRDefault="0022516B">
      <w:pPr>
        <w:spacing w:before="197"/>
        <w:ind w:left="100"/>
        <w:rPr>
          <w:del w:id="336" w:author="Raj Kesarapalli" w:date="2023-07-26T17:14:00Z"/>
          <w:sz w:val="20"/>
        </w:rPr>
      </w:pPr>
      <w:del w:id="337" w:author="Raj Kesarapalli" w:date="2023-07-26T17:14:00Z">
        <w:r w:rsidDel="009371FB">
          <w:rPr>
            <w:sz w:val="20"/>
          </w:rPr>
          <w:delText xml:space="preserve">Pass arrays using comma separated values (CSV). For example: </w:delText>
        </w:r>
        <w:r w:rsidDel="009371FB">
          <w:rPr>
            <w:rFonts w:ascii="Courier New"/>
            <w:sz w:val="16"/>
            <w:shd w:val="clear" w:color="auto" w:fill="EDEDED"/>
          </w:rPr>
          <w:delText>polaris.assessment.types=SAST,SCA</w:delText>
        </w:r>
        <w:r w:rsidDel="009371FB">
          <w:rPr>
            <w:sz w:val="20"/>
          </w:rPr>
          <w:delText>.</w:delText>
        </w:r>
      </w:del>
    </w:p>
    <w:p w14:paraId="3C5A0A98" w14:textId="3C269F82" w:rsidR="00D64DB2" w:rsidDel="009371FB" w:rsidRDefault="00D64DB2">
      <w:pPr>
        <w:pStyle w:val="BodyText"/>
        <w:rPr>
          <w:del w:id="338" w:author="Raj Kesarapalli" w:date="2023-07-26T17:14:00Z"/>
          <w:sz w:val="17"/>
        </w:rPr>
      </w:pPr>
    </w:p>
    <w:p w14:paraId="655548FA" w14:textId="45CBC7D3" w:rsidR="00D64DB2" w:rsidDel="009371FB" w:rsidRDefault="0022516B">
      <w:pPr>
        <w:spacing w:before="96"/>
        <w:ind w:left="100"/>
        <w:rPr>
          <w:del w:id="339" w:author="Raj Kesarapalli" w:date="2023-07-26T17:14:00Z"/>
          <w:sz w:val="20"/>
        </w:rPr>
      </w:pPr>
      <w:del w:id="340" w:author="Raj Kesarapalli" w:date="2023-07-26T17:14:00Z">
        <w:r w:rsidDel="009371FB">
          <w:rPr>
            <w:rFonts w:ascii="Courier New"/>
            <w:sz w:val="16"/>
            <w:shd w:val="clear" w:color="auto" w:fill="EDEDED"/>
          </w:rPr>
          <w:delText>polaris.assessment.types</w:delText>
        </w:r>
        <w:r w:rsidDel="009371FB">
          <w:rPr>
            <w:rFonts w:ascii="Courier New"/>
            <w:sz w:val="16"/>
          </w:rPr>
          <w:delText xml:space="preserve"> </w:delText>
        </w:r>
        <w:r w:rsidDel="009371FB">
          <w:rPr>
            <w:sz w:val="20"/>
          </w:rPr>
          <w:delText>specifies whether to run Coverity (</w:delText>
        </w:r>
        <w:r w:rsidDel="009371FB">
          <w:rPr>
            <w:rFonts w:ascii="Courier New"/>
            <w:sz w:val="16"/>
            <w:shd w:val="clear" w:color="auto" w:fill="EDEDED"/>
          </w:rPr>
          <w:delText>SAST</w:delText>
        </w:r>
        <w:r w:rsidDel="009371FB">
          <w:rPr>
            <w:sz w:val="20"/>
          </w:rPr>
          <w:delText>) or Black Duck (</w:delText>
        </w:r>
        <w:r w:rsidDel="009371FB">
          <w:rPr>
            <w:rFonts w:ascii="Courier New"/>
            <w:sz w:val="16"/>
            <w:shd w:val="clear" w:color="auto" w:fill="EDEDED"/>
          </w:rPr>
          <w:delText>SCA</w:delText>
        </w:r>
        <w:r w:rsidDel="009371FB">
          <w:rPr>
            <w:sz w:val="20"/>
          </w:rPr>
          <w:delText>) scans.</w:delText>
        </w:r>
      </w:del>
    </w:p>
    <w:p w14:paraId="13DD7DE8" w14:textId="77777777" w:rsidR="00D64DB2" w:rsidRDefault="00D64DB2">
      <w:pPr>
        <w:pStyle w:val="BodyText"/>
        <w:rPr>
          <w:sz w:val="25"/>
        </w:rPr>
      </w:pPr>
    </w:p>
    <w:p w14:paraId="554BC377" w14:textId="2B851CBD" w:rsidR="009371FB" w:rsidRDefault="009371FB" w:rsidP="009371FB">
      <w:pPr>
        <w:pStyle w:val="BodyText"/>
        <w:spacing w:before="1" w:line="340" w:lineRule="auto"/>
        <w:ind w:left="100"/>
        <w:rPr>
          <w:ins w:id="341" w:author="Raj Kesarapalli" w:date="2023-07-26T17:13:00Z"/>
        </w:rPr>
      </w:pPr>
      <w:ins w:id="342" w:author="Raj Kesarapalli" w:date="2023-07-26T17:13:00Z">
        <w:r>
          <w:t>For</w:t>
        </w:r>
        <w:r>
          <w:rPr>
            <w:spacing w:val="-11"/>
          </w:rPr>
          <w:t xml:space="preserve"> </w:t>
        </w:r>
        <w:r>
          <w:t>a</w:t>
        </w:r>
        <w:r>
          <w:rPr>
            <w:spacing w:val="-10"/>
          </w:rPr>
          <w:t xml:space="preserve"> </w:t>
        </w:r>
        <w:r>
          <w:t>complete</w:t>
        </w:r>
        <w:r>
          <w:rPr>
            <w:spacing w:val="-11"/>
          </w:rPr>
          <w:t xml:space="preserve"> </w:t>
        </w:r>
        <w:r>
          <w:t>list</w:t>
        </w:r>
        <w:r>
          <w:rPr>
            <w:spacing w:val="-10"/>
          </w:rPr>
          <w:t xml:space="preserve"> </w:t>
        </w:r>
        <w:r>
          <w:t>of</w:t>
        </w:r>
        <w:r>
          <w:rPr>
            <w:spacing w:val="-11"/>
          </w:rPr>
          <w:t xml:space="preserve"> </w:t>
        </w:r>
        <w:r>
          <w:t>environment variables and command line arguments,</w:t>
        </w:r>
        <w:r>
          <w:rPr>
            <w:spacing w:val="-10"/>
          </w:rPr>
          <w:t xml:space="preserve">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3333F404" w14:textId="4CEA5856" w:rsidR="00D64DB2" w:rsidDel="009371FB" w:rsidRDefault="0022516B">
      <w:pPr>
        <w:pStyle w:val="BodyText"/>
        <w:spacing w:line="340" w:lineRule="auto"/>
        <w:ind w:left="100"/>
        <w:rPr>
          <w:del w:id="343" w:author="Raj Kesarapalli" w:date="2023-07-26T17:13:00Z"/>
        </w:rPr>
      </w:pPr>
      <w:del w:id="344" w:author="Raj Kesarapalli" w:date="2023-07-26T17:13:00Z">
        <w:r w:rsidDel="009371FB">
          <w:delText>For</w:delText>
        </w:r>
        <w:r w:rsidDel="009371FB">
          <w:rPr>
            <w:spacing w:val="-11"/>
          </w:rPr>
          <w:delText xml:space="preserve"> </w:delText>
        </w:r>
        <w:r w:rsidDel="009371FB">
          <w:delText>a</w:delText>
        </w:r>
        <w:r w:rsidDel="009371FB">
          <w:rPr>
            <w:spacing w:val="-10"/>
          </w:rPr>
          <w:delText xml:space="preserve"> </w:delText>
        </w:r>
        <w:r w:rsidDel="009371FB">
          <w:delText>complete</w:delText>
        </w:r>
        <w:r w:rsidDel="009371FB">
          <w:rPr>
            <w:spacing w:val="-11"/>
          </w:rPr>
          <w:delText xml:space="preserve"> </w:delText>
        </w:r>
        <w:r w:rsidDel="009371FB">
          <w:delText>list</w:delText>
        </w:r>
        <w:r w:rsidDel="009371FB">
          <w:rPr>
            <w:spacing w:val="-10"/>
          </w:rPr>
          <w:delText xml:space="preserve"> </w:delText>
        </w:r>
        <w:r w:rsidDel="009371FB">
          <w:delText>of</w:delText>
        </w:r>
        <w:r w:rsidDel="009371FB">
          <w:rPr>
            <w:spacing w:val="-11"/>
          </w:rPr>
          <w:delText xml:space="preserve"> </w:delText>
        </w:r>
        <w:r w:rsidDel="009371FB">
          <w:delText>Synopsys</w:delText>
        </w:r>
        <w:r w:rsidDel="009371FB">
          <w:rPr>
            <w:spacing w:val="-10"/>
          </w:rPr>
          <w:delText xml:space="preserve"> </w:delText>
        </w:r>
        <w:r w:rsidDel="009371FB">
          <w:delText>Bridge</w:delText>
        </w:r>
        <w:r w:rsidDel="009371FB">
          <w:rPr>
            <w:spacing w:val="-11"/>
          </w:rPr>
          <w:delText xml:space="preserve"> </w:delText>
        </w:r>
        <w:r w:rsidDel="009371FB">
          <w:delText>arguments,</w:delText>
        </w:r>
        <w:r w:rsidDel="009371FB">
          <w:rPr>
            <w:spacing w:val="-10"/>
          </w:rPr>
          <w:delText xml:space="preserve"> </w:delText>
        </w:r>
        <w:r w:rsidDel="009371FB">
          <w:delText>see</w:delText>
        </w:r>
        <w:r w:rsidDel="009371FB">
          <w:rPr>
            <w:spacing w:val="-11"/>
          </w:rPr>
          <w:delText xml:space="preserve"> </w:delText>
        </w:r>
        <w:r w:rsidDel="009371FB">
          <w:fldChar w:fldCharType="begin"/>
        </w:r>
        <w:r w:rsidDel="009371FB">
          <w:delInstrText>HYPERLINK \l "_bookmark16"</w:delInstrText>
        </w:r>
        <w:r w:rsidDel="009371FB">
          <w:fldChar w:fldCharType="separate"/>
        </w:r>
        <w:r w:rsidDel="009371FB">
          <w:rPr>
            <w:color w:val="337AB7"/>
          </w:rPr>
          <w:delText>Complete</w:delText>
        </w:r>
        <w:r w:rsidDel="009371FB">
          <w:rPr>
            <w:color w:val="337AB7"/>
            <w:spacing w:val="-10"/>
          </w:rPr>
          <w:delText xml:space="preserve"> </w:delText>
        </w:r>
        <w:r w:rsidDel="009371FB">
          <w:rPr>
            <w:color w:val="337AB7"/>
          </w:rPr>
          <w:delText>List</w:delText>
        </w:r>
        <w:r w:rsidDel="009371FB">
          <w:rPr>
            <w:color w:val="337AB7"/>
            <w:spacing w:val="-11"/>
          </w:rPr>
          <w:delText xml:space="preserve"> </w:delText>
        </w:r>
        <w:r w:rsidDel="009371FB">
          <w:rPr>
            <w:color w:val="337AB7"/>
          </w:rPr>
          <w:delText>of</w:delText>
        </w:r>
        <w:r w:rsidDel="009371FB">
          <w:rPr>
            <w:color w:val="337AB7"/>
            <w:spacing w:val="-10"/>
          </w:rPr>
          <w:delText xml:space="preserve"> </w:delText>
        </w:r>
        <w:r w:rsidDel="009371FB">
          <w:rPr>
            <w:color w:val="337AB7"/>
          </w:rPr>
          <w:delText>Synopsys</w:delText>
        </w:r>
        <w:r w:rsidDel="009371FB">
          <w:rPr>
            <w:color w:val="337AB7"/>
            <w:spacing w:val="-11"/>
          </w:rPr>
          <w:delText xml:space="preserve"> </w:delText>
        </w:r>
        <w:r w:rsidDel="009371FB">
          <w:rPr>
            <w:color w:val="337AB7"/>
          </w:rPr>
          <w:delText>Bridge</w:delText>
        </w:r>
        <w:r w:rsidDel="009371FB">
          <w:rPr>
            <w:color w:val="337AB7"/>
            <w:spacing w:val="-10"/>
          </w:rPr>
          <w:delText xml:space="preserve"> </w:delText>
        </w:r>
        <w:r w:rsidDel="009371FB">
          <w:rPr>
            <w:color w:val="337AB7"/>
          </w:rPr>
          <w:delText>Arguments</w:delText>
        </w:r>
        <w:r w:rsidDel="009371FB">
          <w:rPr>
            <w:color w:val="337AB7"/>
            <w:spacing w:val="-6"/>
          </w:rPr>
          <w:delText xml:space="preserve"> </w:delText>
        </w:r>
        <w:r w:rsidDel="009371FB">
          <w:rPr>
            <w:color w:val="337AB7"/>
            <w:spacing w:val="-6"/>
          </w:rPr>
          <w:fldChar w:fldCharType="end"/>
        </w:r>
        <w:r w:rsidDel="009371FB">
          <w:fldChar w:fldCharType="begin"/>
        </w:r>
        <w:r w:rsidDel="009371FB">
          <w:delInstrText>HYPERLINK \l "_bookmark16"</w:delInstrText>
        </w:r>
        <w:r w:rsidDel="009371FB">
          <w:fldChar w:fldCharType="separate"/>
        </w:r>
        <w:r w:rsidDel="009371FB">
          <w:rPr>
            <w:rFonts w:ascii="Arial"/>
            <w:i/>
            <w:color w:val="337AB7"/>
          </w:rPr>
          <w:delText>(on</w:delText>
        </w:r>
        <w:r w:rsidDel="009371FB">
          <w:rPr>
            <w:rFonts w:ascii="Arial"/>
            <w:i/>
            <w:color w:val="337AB7"/>
          </w:rPr>
          <w:fldChar w:fldCharType="end"/>
        </w:r>
        <w:r w:rsidDel="009371FB">
          <w:rPr>
            <w:rFonts w:ascii="Arial"/>
            <w:i/>
            <w:color w:val="337AB7"/>
          </w:rPr>
          <w:delText xml:space="preserve"> </w:delText>
        </w:r>
        <w:r w:rsidDel="009371FB">
          <w:fldChar w:fldCharType="begin"/>
        </w:r>
        <w:r w:rsidDel="009371FB">
          <w:delInstrText>HYPERLINK \l "_bookmark16"</w:delInstrText>
        </w:r>
        <w:r w:rsidDel="009371FB">
          <w:fldChar w:fldCharType="separate"/>
        </w:r>
        <w:r w:rsidDel="009371FB">
          <w:rPr>
            <w:rFonts w:ascii="Arial"/>
            <w:i/>
            <w:color w:val="337AB7"/>
          </w:rPr>
          <w:delText>page</w:delText>
        </w:r>
        <w:r w:rsidDel="009371FB">
          <w:rPr>
            <w:rFonts w:ascii="Arial"/>
            <w:i/>
            <w:color w:val="337AB7"/>
            <w:spacing w:val="-2"/>
          </w:rPr>
          <w:delText xml:space="preserve"> </w:delText>
        </w:r>
        <w:r w:rsidDel="009371FB">
          <w:rPr>
            <w:rFonts w:ascii="Arial"/>
            <w:i/>
            <w:color w:val="337AB7"/>
            <w:spacing w:val="-2"/>
          </w:rPr>
          <w:fldChar w:fldCharType="end"/>
        </w:r>
        <w:r w:rsidDel="009371FB">
          <w:fldChar w:fldCharType="begin"/>
        </w:r>
        <w:r w:rsidDel="009371FB">
          <w:delInstrText>HYPERLINK \l "_bookmark16"</w:delInstrText>
        </w:r>
        <w:r w:rsidDel="009371FB">
          <w:fldChar w:fldCharType="separate"/>
        </w:r>
        <w:r w:rsidDel="009371FB">
          <w:rPr>
            <w:rFonts w:ascii="Arial"/>
            <w:i/>
            <w:color w:val="337AB7"/>
          </w:rPr>
          <w:delText>18</w:delText>
        </w:r>
        <w:r w:rsidDel="009371FB">
          <w:rPr>
            <w:rFonts w:ascii="Arial"/>
            <w:i/>
            <w:color w:val="337AB7"/>
          </w:rPr>
          <w:fldChar w:fldCharType="end"/>
        </w:r>
        <w:r w:rsidDel="009371FB">
          <w:fldChar w:fldCharType="begin"/>
        </w:r>
        <w:r w:rsidDel="009371FB">
          <w:delInstrText>HYPERLINK \l "_bookmark16"</w:delInstrText>
        </w:r>
        <w:r w:rsidDel="009371FB">
          <w:fldChar w:fldCharType="separate"/>
        </w:r>
        <w:r w:rsidDel="009371FB">
          <w:rPr>
            <w:rFonts w:ascii="Arial"/>
            <w:i/>
            <w:color w:val="337AB7"/>
          </w:rPr>
          <w:delText>)</w:delText>
        </w:r>
        <w:r w:rsidDel="009371FB">
          <w:rPr>
            <w:rFonts w:ascii="Arial"/>
            <w:i/>
            <w:color w:val="337AB7"/>
          </w:rPr>
          <w:fldChar w:fldCharType="end"/>
        </w:r>
        <w:r w:rsidDel="009371FB">
          <w:delText>.</w:delText>
        </w:r>
      </w:del>
    </w:p>
    <w:p w14:paraId="6B2502E9" w14:textId="77777777" w:rsidR="00D64DB2" w:rsidRDefault="00D64DB2">
      <w:pPr>
        <w:pStyle w:val="BodyText"/>
        <w:spacing w:before="6"/>
        <w:rPr>
          <w:sz w:val="16"/>
        </w:rPr>
      </w:pPr>
    </w:p>
    <w:p w14:paraId="05ED8D19" w14:textId="77777777" w:rsidR="00D64DB2" w:rsidRDefault="0022516B">
      <w:pPr>
        <w:pStyle w:val="BodyText"/>
        <w:tabs>
          <w:tab w:val="left" w:pos="5011"/>
        </w:tabs>
        <w:ind w:left="100"/>
      </w:pPr>
      <w:commentRangeStart w:id="345"/>
      <w:r>
        <w:t>See Schema Resources And Extensions</w:t>
      </w:r>
      <w:r>
        <w:rPr>
          <w:spacing w:val="-31"/>
        </w:rPr>
        <w:t xml:space="preserve"> </w:t>
      </w:r>
      <w:r>
        <w:rPr>
          <w:rFonts w:ascii="Arial"/>
          <w:i/>
        </w:rPr>
        <w:t>(on</w:t>
      </w:r>
      <w:r>
        <w:rPr>
          <w:rFonts w:ascii="Arial"/>
          <w:i/>
          <w:spacing w:val="-7"/>
        </w:rPr>
        <w:t xml:space="preserve"> </w:t>
      </w:r>
      <w:r>
        <w:rPr>
          <w:rFonts w:ascii="Arial"/>
          <w:i/>
        </w:rPr>
        <w:t>page</w:t>
      </w:r>
      <w:r>
        <w:rPr>
          <w:rFonts w:ascii="Arial"/>
          <w:i/>
        </w:rPr>
        <w:tab/>
        <w:t xml:space="preserve">) </w:t>
      </w:r>
      <w:r>
        <w:t>for Synopsys Bridge</w:t>
      </w:r>
      <w:r>
        <w:rPr>
          <w:spacing w:val="-17"/>
        </w:rPr>
        <w:t xml:space="preserve"> </w:t>
      </w:r>
      <w:r>
        <w:t>resources.</w:t>
      </w:r>
      <w:commentRangeEnd w:id="345"/>
      <w:r w:rsidR="001B5820">
        <w:rPr>
          <w:rStyle w:val="CommentReference"/>
        </w:rPr>
        <w:commentReference w:id="345"/>
      </w:r>
    </w:p>
    <w:p w14:paraId="054AB3A7" w14:textId="77777777" w:rsidR="00D64DB2" w:rsidRDefault="00D64DB2">
      <w:pPr>
        <w:pStyle w:val="BodyText"/>
        <w:rPr>
          <w:sz w:val="25"/>
        </w:rPr>
      </w:pPr>
    </w:p>
    <w:p w14:paraId="1DDAD0A8" w14:textId="4911419B" w:rsidR="00D64DB2" w:rsidDel="009371FB" w:rsidRDefault="0022516B">
      <w:pPr>
        <w:pStyle w:val="BodyText"/>
        <w:spacing w:line="340" w:lineRule="auto"/>
        <w:ind w:left="100"/>
        <w:rPr>
          <w:del w:id="346" w:author="Raj Kesarapalli" w:date="2023-07-26T17:14:00Z"/>
        </w:rPr>
      </w:pPr>
      <w:del w:id="347" w:author="Raj Kesarapalli" w:date="2023-07-26T17:14:00Z">
        <w:r w:rsidDel="009371FB">
          <w:delText>Synopsys</w:delText>
        </w:r>
        <w:r w:rsidDel="009371FB">
          <w:rPr>
            <w:spacing w:val="-16"/>
          </w:rPr>
          <w:delText xml:space="preserve"> </w:delText>
        </w:r>
        <w:r w:rsidDel="009371FB">
          <w:delText>Bridge</w:delText>
        </w:r>
        <w:r w:rsidDel="009371FB">
          <w:rPr>
            <w:spacing w:val="-15"/>
          </w:rPr>
          <w:delText xml:space="preserve"> </w:delText>
        </w:r>
        <w:r w:rsidDel="009371FB">
          <w:delText>automatically</w:delText>
        </w:r>
        <w:r w:rsidDel="009371FB">
          <w:rPr>
            <w:spacing w:val="-15"/>
          </w:rPr>
          <w:delText xml:space="preserve"> </w:delText>
        </w:r>
        <w:r w:rsidDel="009371FB">
          <w:delText>looks</w:delText>
        </w:r>
        <w:r w:rsidDel="009371FB">
          <w:rPr>
            <w:spacing w:val="-15"/>
          </w:rPr>
          <w:delText xml:space="preserve"> </w:delText>
        </w:r>
        <w:r w:rsidDel="009371FB">
          <w:delText>for</w:delText>
        </w:r>
        <w:r w:rsidDel="009371FB">
          <w:rPr>
            <w:spacing w:val="-15"/>
          </w:rPr>
          <w:delText xml:space="preserve"> </w:delText>
        </w:r>
        <w:r w:rsidDel="009371FB">
          <w:delText>any</w:delText>
        </w:r>
        <w:r w:rsidDel="009371FB">
          <w:rPr>
            <w:spacing w:val="-15"/>
          </w:rPr>
          <w:delText xml:space="preserve"> </w:delText>
        </w:r>
        <w:r w:rsidDel="009371FB">
          <w:delText>environment</w:delText>
        </w:r>
        <w:r w:rsidDel="009371FB">
          <w:rPr>
            <w:spacing w:val="-15"/>
          </w:rPr>
          <w:delText xml:space="preserve"> </w:delText>
        </w:r>
        <w:r w:rsidDel="009371FB">
          <w:delText>variables</w:delText>
        </w:r>
        <w:r w:rsidDel="009371FB">
          <w:rPr>
            <w:spacing w:val="-15"/>
          </w:rPr>
          <w:delText xml:space="preserve"> </w:delText>
        </w:r>
        <w:r w:rsidDel="009371FB">
          <w:delText>that</w:delText>
        </w:r>
        <w:r w:rsidDel="009371FB">
          <w:rPr>
            <w:spacing w:val="-15"/>
          </w:rPr>
          <w:delText xml:space="preserve"> </w:delText>
        </w:r>
        <w:r w:rsidDel="009371FB">
          <w:delText>begin</w:delText>
        </w:r>
        <w:r w:rsidDel="009371FB">
          <w:rPr>
            <w:spacing w:val="-15"/>
          </w:rPr>
          <w:delText xml:space="preserve"> </w:delText>
        </w:r>
        <w:r w:rsidDel="009371FB">
          <w:delText>with</w:delText>
        </w:r>
        <w:r w:rsidDel="009371FB">
          <w:rPr>
            <w:spacing w:val="-15"/>
          </w:rPr>
          <w:delText xml:space="preserve"> </w:delText>
        </w:r>
        <w:r w:rsidDel="009371FB">
          <w:delText>the</w:delText>
        </w:r>
        <w:r w:rsidDel="009371FB">
          <w:rPr>
            <w:spacing w:val="-15"/>
          </w:rPr>
          <w:delText xml:space="preserve"> </w:delText>
        </w:r>
        <w:r w:rsidDel="009371FB">
          <w:delText>string</w:delText>
        </w:r>
        <w:r w:rsidDel="009371FB">
          <w:rPr>
            <w:spacing w:val="-16"/>
          </w:rPr>
          <w:delText xml:space="preserve"> </w:delText>
        </w:r>
        <w:r w:rsidDel="009371FB">
          <w:rPr>
            <w:rFonts w:ascii="Courier New"/>
            <w:sz w:val="16"/>
            <w:shd w:val="clear" w:color="auto" w:fill="EDEDED"/>
          </w:rPr>
          <w:delText>synopsys-</w:delText>
        </w:r>
        <w:r w:rsidDel="009371FB">
          <w:rPr>
            <w:rFonts w:ascii="Courier New"/>
            <w:sz w:val="16"/>
          </w:rPr>
          <w:delText xml:space="preserve"> </w:delText>
        </w:r>
        <w:r w:rsidDel="009371FB">
          <w:rPr>
            <w:rFonts w:ascii="Courier New"/>
            <w:sz w:val="16"/>
            <w:shd w:val="clear" w:color="auto" w:fill="EDEDED"/>
          </w:rPr>
          <w:delText>bridge</w:delText>
        </w:r>
        <w:r w:rsidDel="009371FB">
          <w:rPr>
            <w:rFonts w:ascii="Courier New"/>
            <w:spacing w:val="-48"/>
            <w:sz w:val="16"/>
          </w:rPr>
          <w:delText xml:space="preserve"> </w:delText>
        </w:r>
        <w:r w:rsidDel="009371FB">
          <w:delText>and</w:delText>
        </w:r>
        <w:r w:rsidDel="009371FB">
          <w:rPr>
            <w:spacing w:val="-2"/>
          </w:rPr>
          <w:delText xml:space="preserve"> </w:delText>
        </w:r>
        <w:r w:rsidDel="009371FB">
          <w:delText>takes</w:delText>
        </w:r>
        <w:r w:rsidDel="009371FB">
          <w:rPr>
            <w:spacing w:val="-1"/>
          </w:rPr>
          <w:delText xml:space="preserve"> </w:delText>
        </w:r>
        <w:r w:rsidDel="009371FB">
          <w:delText>the</w:delText>
        </w:r>
        <w:r w:rsidDel="009371FB">
          <w:rPr>
            <w:spacing w:val="-2"/>
          </w:rPr>
          <w:delText xml:space="preserve"> </w:delText>
        </w:r>
        <w:r w:rsidDel="009371FB">
          <w:delText>rest</w:delText>
        </w:r>
        <w:r w:rsidDel="009371FB">
          <w:rPr>
            <w:spacing w:val="-1"/>
          </w:rPr>
          <w:delText xml:space="preserve"> </w:delText>
        </w:r>
        <w:r w:rsidDel="009371FB">
          <w:delText>of</w:delText>
        </w:r>
        <w:r w:rsidDel="009371FB">
          <w:rPr>
            <w:spacing w:val="-2"/>
          </w:rPr>
          <w:delText xml:space="preserve"> </w:delText>
        </w:r>
        <w:r w:rsidDel="009371FB">
          <w:delText>the</w:delText>
        </w:r>
        <w:r w:rsidDel="009371FB">
          <w:rPr>
            <w:spacing w:val="-1"/>
          </w:rPr>
          <w:delText xml:space="preserve"> </w:delText>
        </w:r>
        <w:r w:rsidDel="009371FB">
          <w:delText>name</w:delText>
        </w:r>
        <w:r w:rsidDel="009371FB">
          <w:rPr>
            <w:spacing w:val="-2"/>
          </w:rPr>
          <w:delText xml:space="preserve"> </w:delText>
        </w:r>
        <w:r w:rsidDel="009371FB">
          <w:delText>as</w:delText>
        </w:r>
        <w:r w:rsidDel="009371FB">
          <w:rPr>
            <w:spacing w:val="-1"/>
          </w:rPr>
          <w:delText xml:space="preserve"> </w:delText>
        </w:r>
        <w:r w:rsidDel="009371FB">
          <w:delText>a</w:delText>
        </w:r>
        <w:r w:rsidDel="009371FB">
          <w:rPr>
            <w:spacing w:val="-2"/>
          </w:rPr>
          <w:delText xml:space="preserve"> </w:delText>
        </w:r>
        <w:r w:rsidDel="009371FB">
          <w:rPr>
            <w:rFonts w:ascii="Courier New"/>
            <w:sz w:val="16"/>
            <w:shd w:val="clear" w:color="auto" w:fill="EDEDED"/>
          </w:rPr>
          <w:delText>Resource</w:delText>
        </w:r>
        <w:r w:rsidDel="009371FB">
          <w:rPr>
            <w:rFonts w:ascii="Courier New"/>
            <w:spacing w:val="-47"/>
            <w:sz w:val="16"/>
          </w:rPr>
          <w:delText xml:space="preserve"> </w:delText>
        </w:r>
        <w:r w:rsidDel="009371FB">
          <w:rPr>
            <w:spacing w:val="-4"/>
          </w:rPr>
          <w:delText>key.</w:delText>
        </w:r>
      </w:del>
    </w:p>
    <w:p w14:paraId="6E837F57" w14:textId="77777777" w:rsidR="00D64DB2" w:rsidRDefault="00D64DB2">
      <w:pPr>
        <w:pStyle w:val="BodyText"/>
        <w:spacing w:before="6"/>
        <w:rPr>
          <w:sz w:val="16"/>
        </w:rPr>
      </w:pPr>
    </w:p>
    <w:p w14:paraId="45B9234B" w14:textId="16CCBD88" w:rsidR="00D64DB2" w:rsidDel="009371FB" w:rsidRDefault="0022516B">
      <w:pPr>
        <w:pStyle w:val="BodyText"/>
        <w:spacing w:line="340" w:lineRule="auto"/>
        <w:ind w:left="100" w:right="339"/>
        <w:rPr>
          <w:del w:id="348" w:author="Raj Kesarapalli" w:date="2023-07-26T17:14:00Z"/>
        </w:rPr>
      </w:pPr>
      <w:del w:id="349" w:author="Raj Kesarapalli" w:date="2023-07-26T17:14:00Z">
        <w:r w:rsidDel="009371FB">
          <w:delText>Because</w:delText>
        </w:r>
        <w:r w:rsidDel="009371FB">
          <w:rPr>
            <w:spacing w:val="-14"/>
          </w:rPr>
          <w:delText xml:space="preserve"> </w:delText>
        </w:r>
        <w:r w:rsidDel="009371FB">
          <w:delText>authentication</w:delText>
        </w:r>
        <w:r w:rsidDel="009371FB">
          <w:rPr>
            <w:spacing w:val="-14"/>
          </w:rPr>
          <w:delText xml:space="preserve"> </w:delText>
        </w:r>
        <w:r w:rsidDel="009371FB">
          <w:delText>tokens</w:delText>
        </w:r>
        <w:r w:rsidDel="009371FB">
          <w:rPr>
            <w:spacing w:val="-14"/>
          </w:rPr>
          <w:delText xml:space="preserve"> </w:delText>
        </w:r>
        <w:r w:rsidDel="009371FB">
          <w:delText>can</w:delText>
        </w:r>
        <w:r w:rsidDel="009371FB">
          <w:rPr>
            <w:spacing w:val="-14"/>
          </w:rPr>
          <w:delText xml:space="preserve"> </w:delText>
        </w:r>
        <w:r w:rsidDel="009371FB">
          <w:delText>contain</w:delText>
        </w:r>
        <w:r w:rsidDel="009371FB">
          <w:rPr>
            <w:spacing w:val="-14"/>
          </w:rPr>
          <w:delText xml:space="preserve"> </w:delText>
        </w:r>
        <w:r w:rsidDel="009371FB">
          <w:delText>sensitive</w:delText>
        </w:r>
        <w:r w:rsidDel="009371FB">
          <w:rPr>
            <w:spacing w:val="-14"/>
          </w:rPr>
          <w:delText xml:space="preserve"> </w:delText>
        </w:r>
        <w:r w:rsidDel="009371FB">
          <w:delText>information,</w:delText>
        </w:r>
        <w:r w:rsidDel="009371FB">
          <w:rPr>
            <w:spacing w:val="-14"/>
          </w:rPr>
          <w:delText xml:space="preserve"> </w:delText>
        </w:r>
        <w:r w:rsidDel="009371FB">
          <w:delText>it</w:delText>
        </w:r>
        <w:r w:rsidDel="009371FB">
          <w:rPr>
            <w:spacing w:val="-13"/>
          </w:rPr>
          <w:delText xml:space="preserve"> </w:delText>
        </w:r>
        <w:r w:rsidDel="009371FB">
          <w:delText>is</w:delText>
        </w:r>
        <w:r w:rsidDel="009371FB">
          <w:rPr>
            <w:spacing w:val="-14"/>
          </w:rPr>
          <w:delText xml:space="preserve"> </w:delText>
        </w:r>
        <w:r w:rsidDel="009371FB">
          <w:delText>unwise</w:delText>
        </w:r>
        <w:r w:rsidDel="009371FB">
          <w:rPr>
            <w:spacing w:val="-14"/>
          </w:rPr>
          <w:delText xml:space="preserve"> </w:delText>
        </w:r>
        <w:r w:rsidDel="009371FB">
          <w:delText>to</w:delText>
        </w:r>
        <w:r w:rsidDel="009371FB">
          <w:rPr>
            <w:spacing w:val="-14"/>
          </w:rPr>
          <w:delText xml:space="preserve"> </w:delText>
        </w:r>
        <w:r w:rsidDel="009371FB">
          <w:delText>provide</w:delText>
        </w:r>
        <w:r w:rsidDel="009371FB">
          <w:rPr>
            <w:spacing w:val="-14"/>
          </w:rPr>
          <w:delText xml:space="preserve"> </w:delText>
        </w:r>
        <w:r w:rsidDel="009371FB">
          <w:delText>them</w:delText>
        </w:r>
        <w:r w:rsidDel="009371FB">
          <w:rPr>
            <w:spacing w:val="-14"/>
          </w:rPr>
          <w:delText xml:space="preserve"> </w:delText>
        </w:r>
        <w:r w:rsidDel="009371FB">
          <w:delText>as command line arguments, so set them as environment variables</w:delText>
        </w:r>
        <w:r w:rsidDel="009371FB">
          <w:rPr>
            <w:spacing w:val="-31"/>
          </w:rPr>
          <w:delText xml:space="preserve"> </w:delText>
        </w:r>
        <w:r w:rsidDel="009371FB">
          <w:delText>instead.</w:delText>
        </w:r>
      </w:del>
    </w:p>
    <w:p w14:paraId="6A8BC34B" w14:textId="77777777" w:rsidR="00D64DB2" w:rsidRDefault="00D64DB2">
      <w:pPr>
        <w:pStyle w:val="BodyText"/>
        <w:spacing w:before="6"/>
        <w:rPr>
          <w:sz w:val="16"/>
        </w:rPr>
      </w:pPr>
    </w:p>
    <w:p w14:paraId="0ED0064A" w14:textId="335F2AB1" w:rsidR="00D64DB2" w:rsidRDefault="0022516B">
      <w:pPr>
        <w:pStyle w:val="BodyText"/>
        <w:ind w:left="100"/>
      </w:pPr>
      <w:r>
        <w:t>For tool specific information and examples, see:</w:t>
      </w:r>
    </w:p>
    <w:p w14:paraId="5D8E09E4" w14:textId="5487479D" w:rsidR="00D64DB2" w:rsidRDefault="00D64DB2">
      <w:pPr>
        <w:pStyle w:val="BodyText"/>
        <w:spacing w:before="6"/>
        <w:rPr>
          <w:sz w:val="30"/>
        </w:rPr>
      </w:pPr>
    </w:p>
    <w:p w14:paraId="2D1E54D5" w14:textId="63CB7985" w:rsidR="00D64DB2" w:rsidRDefault="00000000">
      <w:pPr>
        <w:pStyle w:val="ListParagraph"/>
        <w:numPr>
          <w:ilvl w:val="0"/>
          <w:numId w:val="7"/>
        </w:numPr>
        <w:tabs>
          <w:tab w:val="left" w:pos="700"/>
        </w:tabs>
        <w:ind w:left="700"/>
        <w:rPr>
          <w:rFonts w:ascii="Arial" w:hAnsi="Arial"/>
          <w:i/>
          <w:sz w:val="20"/>
        </w:rPr>
      </w:pPr>
      <w:hyperlink w:anchor="_bookmark9" w:history="1">
        <w:r w:rsidR="0022516B">
          <w:rPr>
            <w:color w:val="337AB7"/>
            <w:sz w:val="20"/>
          </w:rPr>
          <w:t xml:space="preserve">Using Synopsys Bridge with Polaris </w:t>
        </w:r>
      </w:hyperlink>
      <w:hyperlink w:anchor="_bookmark9" w:history="1">
        <w:r w:rsidR="0022516B">
          <w:rPr>
            <w:rFonts w:ascii="Arial" w:hAnsi="Arial"/>
            <w:i/>
            <w:color w:val="337AB7"/>
            <w:sz w:val="20"/>
          </w:rPr>
          <w:t>(on</w:t>
        </w:r>
      </w:hyperlink>
      <w:r w:rsidR="0022516B">
        <w:rPr>
          <w:rFonts w:ascii="Arial" w:hAnsi="Arial"/>
          <w:i/>
          <w:color w:val="337AB7"/>
          <w:sz w:val="20"/>
        </w:rPr>
        <w:t xml:space="preserve"> </w:t>
      </w:r>
      <w:hyperlink w:anchor="_bookmark9" w:history="1">
        <w:r w:rsidR="0022516B">
          <w:rPr>
            <w:rFonts w:ascii="Arial" w:hAnsi="Arial"/>
            <w:i/>
            <w:color w:val="337AB7"/>
            <w:sz w:val="20"/>
          </w:rPr>
          <w:t>page</w:t>
        </w:r>
        <w:r w:rsidR="0022516B">
          <w:rPr>
            <w:rFonts w:ascii="Arial" w:hAnsi="Arial"/>
            <w:i/>
            <w:color w:val="337AB7"/>
            <w:spacing w:val="-7"/>
            <w:sz w:val="20"/>
          </w:rPr>
          <w:t xml:space="preserve"> </w:t>
        </w:r>
      </w:hyperlink>
      <w:hyperlink w:anchor="_bookmark9" w:history="1">
        <w:r w:rsidR="0022516B">
          <w:rPr>
            <w:rFonts w:ascii="Arial" w:hAnsi="Arial"/>
            <w:i/>
            <w:color w:val="337AB7"/>
            <w:sz w:val="20"/>
          </w:rPr>
          <w:t>10</w:t>
        </w:r>
      </w:hyperlink>
      <w:hyperlink w:anchor="_bookmark9" w:history="1">
        <w:r w:rsidR="0022516B">
          <w:rPr>
            <w:rFonts w:ascii="Arial" w:hAnsi="Arial"/>
            <w:i/>
            <w:color w:val="337AB7"/>
            <w:sz w:val="20"/>
          </w:rPr>
          <w:t>)</w:t>
        </w:r>
      </w:hyperlink>
    </w:p>
    <w:p w14:paraId="7FA94385"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13" w:history="1">
        <w:r w:rsidR="0022516B">
          <w:rPr>
            <w:color w:val="337AB7"/>
            <w:sz w:val="20"/>
          </w:rPr>
          <w:t xml:space="preserve">Using Synopsys Bridge with Black Duck </w:t>
        </w:r>
      </w:hyperlink>
      <w:hyperlink w:anchor="_bookmark13" w:history="1">
        <w:r w:rsidR="0022516B">
          <w:rPr>
            <w:rFonts w:ascii="Arial" w:hAnsi="Arial"/>
            <w:i/>
            <w:color w:val="337AB7"/>
            <w:sz w:val="20"/>
          </w:rPr>
          <w:t>(on</w:t>
        </w:r>
      </w:hyperlink>
      <w:r w:rsidR="0022516B">
        <w:rPr>
          <w:rFonts w:ascii="Arial" w:hAnsi="Arial"/>
          <w:i/>
          <w:color w:val="337AB7"/>
          <w:sz w:val="20"/>
        </w:rPr>
        <w:t xml:space="preserve"> </w:t>
      </w:r>
      <w:hyperlink w:anchor="_bookmark13" w:history="1">
        <w:r w:rsidR="0022516B">
          <w:rPr>
            <w:rFonts w:ascii="Arial" w:hAnsi="Arial"/>
            <w:i/>
            <w:color w:val="337AB7"/>
            <w:sz w:val="20"/>
          </w:rPr>
          <w:t>page</w:t>
        </w:r>
        <w:r w:rsidR="0022516B">
          <w:rPr>
            <w:rFonts w:ascii="Arial" w:hAnsi="Arial"/>
            <w:i/>
            <w:color w:val="337AB7"/>
            <w:spacing w:val="-7"/>
            <w:sz w:val="20"/>
          </w:rPr>
          <w:t xml:space="preserve"> </w:t>
        </w:r>
      </w:hyperlink>
      <w:hyperlink w:anchor="_bookmark13" w:history="1">
        <w:r w:rsidR="0022516B">
          <w:rPr>
            <w:rFonts w:ascii="Arial" w:hAnsi="Arial"/>
            <w:i/>
            <w:color w:val="337AB7"/>
            <w:sz w:val="20"/>
          </w:rPr>
          <w:t>12</w:t>
        </w:r>
      </w:hyperlink>
      <w:hyperlink w:anchor="_bookmark13" w:history="1">
        <w:r w:rsidR="0022516B">
          <w:rPr>
            <w:rFonts w:ascii="Arial" w:hAnsi="Arial"/>
            <w:i/>
            <w:color w:val="337AB7"/>
            <w:sz w:val="20"/>
          </w:rPr>
          <w:t>)</w:t>
        </w:r>
      </w:hyperlink>
    </w:p>
    <w:p w14:paraId="1B9044D9"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14" w:history="1">
        <w:r w:rsidR="0022516B">
          <w:rPr>
            <w:color w:val="337AB7"/>
            <w:sz w:val="20"/>
          </w:rPr>
          <w:t xml:space="preserve">Using Synopsys Bridge with Coverity Connect </w:t>
        </w:r>
      </w:hyperlink>
      <w:hyperlink w:anchor="_bookmark14" w:history="1">
        <w:r w:rsidR="0022516B">
          <w:rPr>
            <w:rFonts w:ascii="Arial" w:hAnsi="Arial"/>
            <w:i/>
            <w:color w:val="337AB7"/>
            <w:sz w:val="20"/>
          </w:rPr>
          <w:t>(on</w:t>
        </w:r>
      </w:hyperlink>
      <w:r w:rsidR="0022516B">
        <w:rPr>
          <w:rFonts w:ascii="Arial" w:hAnsi="Arial"/>
          <w:i/>
          <w:color w:val="337AB7"/>
          <w:sz w:val="20"/>
        </w:rPr>
        <w:t xml:space="preserve"> </w:t>
      </w:r>
      <w:hyperlink w:anchor="_bookmark14" w:history="1">
        <w:r w:rsidR="0022516B">
          <w:rPr>
            <w:rFonts w:ascii="Arial" w:hAnsi="Arial"/>
            <w:i/>
            <w:color w:val="337AB7"/>
            <w:sz w:val="20"/>
          </w:rPr>
          <w:t>page</w:t>
        </w:r>
        <w:r w:rsidR="0022516B">
          <w:rPr>
            <w:rFonts w:ascii="Arial" w:hAnsi="Arial"/>
            <w:i/>
            <w:color w:val="337AB7"/>
            <w:spacing w:val="-11"/>
            <w:sz w:val="20"/>
          </w:rPr>
          <w:t xml:space="preserve"> </w:t>
        </w:r>
      </w:hyperlink>
      <w:hyperlink w:anchor="_bookmark14" w:history="1">
        <w:r w:rsidR="0022516B">
          <w:rPr>
            <w:rFonts w:ascii="Arial" w:hAnsi="Arial"/>
            <w:i/>
            <w:color w:val="337AB7"/>
            <w:sz w:val="20"/>
          </w:rPr>
          <w:t>14</w:t>
        </w:r>
      </w:hyperlink>
      <w:hyperlink w:anchor="_bookmark14" w:history="1">
        <w:r w:rsidR="0022516B">
          <w:rPr>
            <w:rFonts w:ascii="Arial" w:hAnsi="Arial"/>
            <w:i/>
            <w:color w:val="337AB7"/>
            <w:sz w:val="20"/>
          </w:rPr>
          <w:t>)</w:t>
        </w:r>
      </w:hyperlink>
    </w:p>
    <w:p w14:paraId="08ADF24E" w14:textId="77777777" w:rsidR="00D64DB2" w:rsidRDefault="00D64DB2">
      <w:pPr>
        <w:rPr>
          <w:rFonts w:ascii="Arial" w:hAnsi="Arial"/>
          <w:sz w:val="20"/>
        </w:rPr>
        <w:sectPr w:rsidR="00D64DB2">
          <w:pgSz w:w="12240" w:h="15840"/>
          <w:pgMar w:top="520" w:right="1320" w:bottom="280" w:left="1340" w:header="720" w:footer="720" w:gutter="0"/>
          <w:cols w:space="720"/>
        </w:sectPr>
      </w:pPr>
    </w:p>
    <w:p w14:paraId="14355A07" w14:textId="64DC908F" w:rsidR="00D64DB2" w:rsidRDefault="0022516B">
      <w:pPr>
        <w:pStyle w:val="BodyText"/>
        <w:spacing w:before="85"/>
        <w:ind w:left="100"/>
      </w:pPr>
      <w:r>
        <w:lastRenderedPageBreak/>
        <w:t>Synopsys Bridge CLI Guide | 2 - Synopsys Bridge CLI | 10</w:t>
      </w:r>
    </w:p>
    <w:p w14:paraId="5DCB8127" w14:textId="77777777" w:rsidR="00D64DB2" w:rsidRDefault="00D64DB2">
      <w:pPr>
        <w:pStyle w:val="BodyText"/>
        <w:rPr>
          <w:sz w:val="22"/>
        </w:rPr>
      </w:pPr>
    </w:p>
    <w:p w14:paraId="6326A15D" w14:textId="77777777" w:rsidR="00D64DB2" w:rsidRDefault="00D64DB2">
      <w:pPr>
        <w:pStyle w:val="BodyText"/>
        <w:spacing w:before="5"/>
        <w:rPr>
          <w:sz w:val="29"/>
        </w:rPr>
      </w:pPr>
    </w:p>
    <w:p w14:paraId="5C0951B6" w14:textId="77777777" w:rsidR="00D64DB2" w:rsidRDefault="0022516B">
      <w:pPr>
        <w:pStyle w:val="Heading2"/>
      </w:pPr>
      <w:bookmarkStart w:id="350" w:name="Using_Synopsys_Bridge_CLI_with_Polaris"/>
      <w:bookmarkStart w:id="351" w:name="_bookmark9"/>
      <w:bookmarkEnd w:id="350"/>
      <w:bookmarkEnd w:id="351"/>
      <w:r>
        <w:t>Using Synopsys Bridge CLI with Polaris</w:t>
      </w:r>
    </w:p>
    <w:p w14:paraId="201CF6EA" w14:textId="269F141E" w:rsidR="00DD7D57" w:rsidRDefault="00DD7D57" w:rsidP="00DD7D57">
      <w:pPr>
        <w:pStyle w:val="ListParagraph"/>
        <w:shd w:val="clear" w:color="auto" w:fill="FFFFFF"/>
        <w:spacing w:after="100" w:afterAutospacing="1"/>
        <w:ind w:left="100" w:firstLine="0"/>
        <w:rPr>
          <w:ins w:id="352" w:author="Raj Kesarapalli" w:date="2023-07-26T17:20:00Z"/>
          <w:sz w:val="20"/>
          <w:szCs w:val="20"/>
        </w:rPr>
      </w:pPr>
    </w:p>
    <w:p w14:paraId="0A2AB758" w14:textId="5DD3C442" w:rsidR="00DD7D57" w:rsidRPr="00DD7D57" w:rsidRDefault="00DD7D57">
      <w:pPr>
        <w:pStyle w:val="ListParagraph"/>
        <w:shd w:val="clear" w:color="auto" w:fill="FFFFFF"/>
        <w:spacing w:after="100" w:afterAutospacing="1"/>
        <w:ind w:left="100" w:firstLine="0"/>
        <w:rPr>
          <w:ins w:id="353" w:author="Raj Kesarapalli" w:date="2023-07-26T17:20:00Z"/>
          <w:sz w:val="20"/>
          <w:szCs w:val="20"/>
        </w:rPr>
        <w:pPrChange w:id="354" w:author="Raj Kesarapalli" w:date="2023-07-26T17:20:00Z">
          <w:pPr>
            <w:pStyle w:val="ListParagraph"/>
            <w:numPr>
              <w:numId w:val="7"/>
            </w:numPr>
            <w:shd w:val="clear" w:color="auto" w:fill="FFFFFF"/>
            <w:spacing w:after="100" w:afterAutospacing="1"/>
            <w:ind w:left="100"/>
          </w:pPr>
        </w:pPrChange>
      </w:pPr>
      <w:ins w:id="355" w:author="Raj Kesarapalli" w:date="2023-07-26T17:20:00Z">
        <w:r w:rsidRPr="00DD7D57">
          <w:rPr>
            <w:sz w:val="20"/>
            <w:szCs w:val="20"/>
          </w:rPr>
          <w:t>As a Polaris customer, you can use Synopsys Bridge to automate SAST and SCA scanning in your CI/CD pipeline.</w:t>
        </w:r>
      </w:ins>
    </w:p>
    <w:p w14:paraId="23C86D5B" w14:textId="77777777" w:rsidR="00DD7D57" w:rsidRPr="00DD7D57" w:rsidRDefault="00DD7D57">
      <w:pPr>
        <w:pStyle w:val="ListParagraph"/>
        <w:shd w:val="clear" w:color="auto" w:fill="FFFFFF"/>
        <w:ind w:left="100" w:firstLine="0"/>
        <w:rPr>
          <w:ins w:id="356" w:author="Raj Kesarapalli" w:date="2023-07-26T17:20:00Z"/>
          <w:sz w:val="20"/>
          <w:szCs w:val="20"/>
        </w:rPr>
        <w:pPrChange w:id="357" w:author="Raj Kesarapalli" w:date="2023-07-26T17:20:00Z">
          <w:pPr>
            <w:pStyle w:val="ListParagraph"/>
            <w:numPr>
              <w:numId w:val="7"/>
            </w:numPr>
            <w:shd w:val="clear" w:color="auto" w:fill="FFFFFF"/>
            <w:ind w:left="100"/>
          </w:pPr>
        </w:pPrChange>
      </w:pPr>
      <w:ins w:id="358" w:author="Raj Kesarapalli" w:date="2023-07-26T17:20:00Z">
        <w:r w:rsidRPr="00DD7D57">
          <w:rPr>
            <w:sz w:val="20"/>
            <w:szCs w:val="20"/>
          </w:rPr>
          <w:t>You can use Synopsys Bridge to run Polaris scans in the following two ways:</w:t>
        </w:r>
      </w:ins>
    </w:p>
    <w:p w14:paraId="6C90A6A7" w14:textId="0946365F" w:rsidR="00D64DB2" w:rsidDel="00DD7D57" w:rsidRDefault="0022516B">
      <w:pPr>
        <w:pStyle w:val="BodyText"/>
        <w:spacing w:before="212" w:line="340" w:lineRule="auto"/>
        <w:ind w:left="100" w:right="339"/>
        <w:rPr>
          <w:del w:id="359" w:author="Raj Kesarapalli" w:date="2023-07-26T17:20:00Z"/>
        </w:rPr>
      </w:pPr>
      <w:del w:id="360" w:author="Raj Kesarapalli" w:date="2023-07-26T17:20:00Z">
        <w:r w:rsidDel="00DD7D57">
          <w:delText>Polaris</w:delText>
        </w:r>
        <w:r w:rsidDel="00DD7D57">
          <w:rPr>
            <w:spacing w:val="-13"/>
          </w:rPr>
          <w:delText xml:space="preserve"> </w:delText>
        </w:r>
        <w:r w:rsidDel="00DD7D57">
          <w:delText>runs</w:delText>
        </w:r>
        <w:r w:rsidDel="00DD7D57">
          <w:rPr>
            <w:spacing w:val="-13"/>
          </w:rPr>
          <w:delText xml:space="preserve"> </w:delText>
        </w:r>
        <w:r w:rsidDel="00DD7D57">
          <w:delText>Static</w:delText>
        </w:r>
        <w:r w:rsidDel="00DD7D57">
          <w:rPr>
            <w:spacing w:val="-13"/>
          </w:rPr>
          <w:delText xml:space="preserve"> </w:delText>
        </w:r>
        <w:r w:rsidDel="00DD7D57">
          <w:delText>Application</w:delText>
        </w:r>
        <w:r w:rsidDel="00DD7D57">
          <w:rPr>
            <w:spacing w:val="-13"/>
          </w:rPr>
          <w:delText xml:space="preserve"> </w:delText>
        </w:r>
        <w:r w:rsidDel="00DD7D57">
          <w:delText>Security</w:delText>
        </w:r>
        <w:r w:rsidDel="00DD7D57">
          <w:rPr>
            <w:spacing w:val="-12"/>
          </w:rPr>
          <w:delText xml:space="preserve"> </w:delText>
        </w:r>
        <w:r w:rsidDel="00DD7D57">
          <w:rPr>
            <w:spacing w:val="-3"/>
          </w:rPr>
          <w:delText>Testing</w:delText>
        </w:r>
        <w:r w:rsidDel="00DD7D57">
          <w:rPr>
            <w:spacing w:val="-13"/>
          </w:rPr>
          <w:delText xml:space="preserve"> </w:delText>
        </w:r>
        <w:r w:rsidDel="00DD7D57">
          <w:delText>(SAST)</w:delText>
        </w:r>
        <w:r w:rsidDel="00DD7D57">
          <w:rPr>
            <w:spacing w:val="-13"/>
          </w:rPr>
          <w:delText xml:space="preserve"> </w:delText>
        </w:r>
        <w:r w:rsidDel="00DD7D57">
          <w:delText>and</w:delText>
        </w:r>
        <w:r w:rsidDel="00DD7D57">
          <w:rPr>
            <w:spacing w:val="-13"/>
          </w:rPr>
          <w:delText xml:space="preserve"> </w:delText>
        </w:r>
        <w:r w:rsidDel="00DD7D57">
          <w:delText>Software</w:delText>
        </w:r>
        <w:r w:rsidDel="00DD7D57">
          <w:rPr>
            <w:spacing w:val="-12"/>
          </w:rPr>
          <w:delText xml:space="preserve"> </w:delText>
        </w:r>
        <w:r w:rsidDel="00DD7D57">
          <w:delText>Composition</w:delText>
        </w:r>
        <w:r w:rsidDel="00DD7D57">
          <w:rPr>
            <w:spacing w:val="-13"/>
          </w:rPr>
          <w:delText xml:space="preserve"> </w:delText>
        </w:r>
        <w:r w:rsidDel="00DD7D57">
          <w:delText>Analysis</w:delText>
        </w:r>
        <w:r w:rsidDel="00DD7D57">
          <w:rPr>
            <w:spacing w:val="-13"/>
          </w:rPr>
          <w:delText xml:space="preserve"> </w:delText>
        </w:r>
        <w:r w:rsidDel="00DD7D57">
          <w:delText>(SCA).</w:delText>
        </w:r>
        <w:r w:rsidDel="00DD7D57">
          <w:rPr>
            <w:spacing w:val="-13"/>
          </w:rPr>
          <w:delText xml:space="preserve"> </w:delText>
        </w:r>
        <w:r w:rsidDel="00DD7D57">
          <w:rPr>
            <w:spacing w:val="-3"/>
          </w:rPr>
          <w:delText xml:space="preserve">You </w:delText>
        </w:r>
        <w:r w:rsidDel="00DD7D57">
          <w:delText>can</w:delText>
        </w:r>
        <w:r w:rsidDel="00DD7D57">
          <w:rPr>
            <w:spacing w:val="-6"/>
          </w:rPr>
          <w:delText xml:space="preserve"> </w:delText>
        </w:r>
        <w:r w:rsidDel="00DD7D57">
          <w:delText>use</w:delText>
        </w:r>
        <w:r w:rsidDel="00DD7D57">
          <w:rPr>
            <w:spacing w:val="-6"/>
          </w:rPr>
          <w:delText xml:space="preserve"> </w:delText>
        </w:r>
        <w:r w:rsidDel="00DD7D57">
          <w:delText>Synopsys</w:delText>
        </w:r>
        <w:r w:rsidDel="00DD7D57">
          <w:rPr>
            <w:spacing w:val="-6"/>
          </w:rPr>
          <w:delText xml:space="preserve"> </w:delText>
        </w:r>
        <w:r w:rsidDel="00DD7D57">
          <w:delText>Bridge</w:delText>
        </w:r>
        <w:r w:rsidDel="00DD7D57">
          <w:rPr>
            <w:spacing w:val="-6"/>
          </w:rPr>
          <w:delText xml:space="preserve"> </w:delText>
        </w:r>
        <w:r w:rsidDel="00DD7D57">
          <w:delText>(via</w:delText>
        </w:r>
        <w:r w:rsidDel="00DD7D57">
          <w:rPr>
            <w:spacing w:val="-6"/>
          </w:rPr>
          <w:delText xml:space="preserve"> </w:delText>
        </w:r>
        <w:r w:rsidDel="00DD7D57">
          <w:delText>either</w:delText>
        </w:r>
        <w:r w:rsidDel="00DD7D57">
          <w:rPr>
            <w:spacing w:val="-3"/>
          </w:rPr>
          <w:delText xml:space="preserve"> </w:delText>
        </w:r>
        <w:r w:rsidDel="00DD7D57">
          <w:fldChar w:fldCharType="begin"/>
        </w:r>
        <w:r w:rsidDel="00DD7D57">
          <w:delInstrText>HYPERLINK \l "_bookmark10"</w:delInstrText>
        </w:r>
        <w:r w:rsidDel="00DD7D57">
          <w:fldChar w:fldCharType="separate"/>
        </w:r>
        <w:r w:rsidDel="00DD7D57">
          <w:rPr>
            <w:color w:val="337AB7"/>
          </w:rPr>
          <w:delText xml:space="preserve">JSON </w:delText>
        </w:r>
        <w:r w:rsidDel="00DD7D57">
          <w:rPr>
            <w:color w:val="337AB7"/>
          </w:rPr>
          <w:fldChar w:fldCharType="end"/>
        </w:r>
        <w:r w:rsidDel="00DD7D57">
          <w:fldChar w:fldCharType="begin"/>
        </w:r>
        <w:r w:rsidDel="00DD7D57">
          <w:delInstrText>HYPERLINK \l "_bookmark10"</w:delInstrText>
        </w:r>
        <w:r w:rsidDel="00DD7D57">
          <w:fldChar w:fldCharType="separate"/>
        </w:r>
        <w:r w:rsidDel="00DD7D57">
          <w:rPr>
            <w:rFonts w:ascii="Arial"/>
            <w:i/>
            <w:color w:val="337AB7"/>
          </w:rPr>
          <w:delText>(on</w:delText>
        </w:r>
        <w:r w:rsidDel="00DD7D57">
          <w:rPr>
            <w:rFonts w:ascii="Arial"/>
            <w:i/>
            <w:color w:val="337AB7"/>
          </w:rPr>
          <w:fldChar w:fldCharType="end"/>
        </w:r>
        <w:r w:rsidDel="00DD7D57">
          <w:rPr>
            <w:rFonts w:ascii="Arial"/>
            <w:i/>
            <w:color w:val="337AB7"/>
            <w:spacing w:val="-5"/>
          </w:rPr>
          <w:delText xml:space="preserve"> </w:delText>
        </w:r>
        <w:r w:rsidDel="00DD7D57">
          <w:fldChar w:fldCharType="begin"/>
        </w:r>
        <w:r w:rsidDel="00DD7D57">
          <w:delInstrText>HYPERLINK \l "_bookmark10"</w:delInstrText>
        </w:r>
        <w:r w:rsidDel="00DD7D57">
          <w:fldChar w:fldCharType="separate"/>
        </w:r>
        <w:r w:rsidDel="00DD7D57">
          <w:rPr>
            <w:rFonts w:ascii="Arial"/>
            <w:i/>
            <w:color w:val="337AB7"/>
          </w:rPr>
          <w:delText>page</w:delText>
        </w:r>
        <w:r w:rsidDel="00DD7D57">
          <w:rPr>
            <w:rFonts w:ascii="Arial"/>
            <w:i/>
            <w:color w:val="337AB7"/>
            <w:spacing w:val="-7"/>
          </w:rPr>
          <w:delText xml:space="preserve"> </w:delText>
        </w:r>
        <w:r w:rsidDel="00DD7D57">
          <w:rPr>
            <w:rFonts w:ascii="Arial"/>
            <w:i/>
            <w:color w:val="337AB7"/>
            <w:spacing w:val="-7"/>
          </w:rPr>
          <w:fldChar w:fldCharType="end"/>
        </w:r>
        <w:r w:rsidDel="00DD7D57">
          <w:fldChar w:fldCharType="begin"/>
        </w:r>
        <w:r w:rsidDel="00DD7D57">
          <w:delInstrText>HYPERLINK \l "_bookmark10"</w:delInstrText>
        </w:r>
        <w:r w:rsidDel="00DD7D57">
          <w:fldChar w:fldCharType="separate"/>
        </w:r>
        <w:r w:rsidDel="00DD7D57">
          <w:rPr>
            <w:rFonts w:ascii="Arial"/>
            <w:i/>
            <w:color w:val="337AB7"/>
          </w:rPr>
          <w:delText>10</w:delText>
        </w:r>
        <w:r w:rsidDel="00DD7D57">
          <w:rPr>
            <w:rFonts w:ascii="Arial"/>
            <w:i/>
            <w:color w:val="337AB7"/>
          </w:rPr>
          <w:fldChar w:fldCharType="end"/>
        </w:r>
        <w:r w:rsidDel="00DD7D57">
          <w:fldChar w:fldCharType="begin"/>
        </w:r>
        <w:r w:rsidDel="00DD7D57">
          <w:delInstrText>HYPERLINK \l "_bookmark10"</w:delInstrText>
        </w:r>
        <w:r w:rsidDel="00DD7D57">
          <w:fldChar w:fldCharType="separate"/>
        </w:r>
        <w:r w:rsidDel="00DD7D57">
          <w:rPr>
            <w:rFonts w:ascii="Arial"/>
            <w:i/>
            <w:color w:val="337AB7"/>
          </w:rPr>
          <w:delText>)</w:delText>
        </w:r>
        <w:r w:rsidDel="00DD7D57">
          <w:rPr>
            <w:rFonts w:ascii="Arial"/>
            <w:i/>
            <w:color w:val="337AB7"/>
            <w:spacing w:val="-11"/>
          </w:rPr>
          <w:delText xml:space="preserve"> </w:delText>
        </w:r>
        <w:r w:rsidDel="00DD7D57">
          <w:rPr>
            <w:rFonts w:ascii="Arial"/>
            <w:i/>
            <w:color w:val="337AB7"/>
            <w:spacing w:val="-11"/>
          </w:rPr>
          <w:fldChar w:fldCharType="end"/>
        </w:r>
        <w:r w:rsidDel="00DD7D57">
          <w:delText>file</w:delText>
        </w:r>
        <w:r w:rsidDel="00DD7D57">
          <w:rPr>
            <w:spacing w:val="-6"/>
          </w:rPr>
          <w:delText xml:space="preserve"> </w:delText>
        </w:r>
        <w:r w:rsidDel="00DD7D57">
          <w:delText>or</w:delText>
        </w:r>
        <w:r w:rsidDel="00DD7D57">
          <w:rPr>
            <w:spacing w:val="-5"/>
          </w:rPr>
          <w:delText xml:space="preserve"> </w:delText>
        </w:r>
        <w:r w:rsidDel="00DD7D57">
          <w:fldChar w:fldCharType="begin"/>
        </w:r>
        <w:r w:rsidDel="00DD7D57">
          <w:delInstrText>HYPERLINK \l "_bookmark11"</w:delInstrText>
        </w:r>
        <w:r w:rsidDel="00DD7D57">
          <w:fldChar w:fldCharType="separate"/>
        </w:r>
        <w:r w:rsidDel="00DD7D57">
          <w:rPr>
            <w:color w:val="337AB7"/>
          </w:rPr>
          <w:delText xml:space="preserve">CLI </w:delText>
        </w:r>
        <w:r w:rsidDel="00DD7D57">
          <w:rPr>
            <w:color w:val="337AB7"/>
          </w:rPr>
          <w:fldChar w:fldCharType="end"/>
        </w:r>
        <w:r w:rsidDel="00DD7D57">
          <w:fldChar w:fldCharType="begin"/>
        </w:r>
        <w:r w:rsidDel="00DD7D57">
          <w:delInstrText>HYPERLINK \l "_bookmark11"</w:delInstrText>
        </w:r>
        <w:r w:rsidDel="00DD7D57">
          <w:fldChar w:fldCharType="separate"/>
        </w:r>
        <w:r w:rsidDel="00DD7D57">
          <w:rPr>
            <w:rFonts w:ascii="Arial"/>
            <w:i/>
            <w:color w:val="337AB7"/>
          </w:rPr>
          <w:delText>(on</w:delText>
        </w:r>
        <w:r w:rsidDel="00DD7D57">
          <w:rPr>
            <w:rFonts w:ascii="Arial"/>
            <w:i/>
            <w:color w:val="337AB7"/>
          </w:rPr>
          <w:fldChar w:fldCharType="end"/>
        </w:r>
        <w:r w:rsidDel="00DD7D57">
          <w:rPr>
            <w:rFonts w:ascii="Arial"/>
            <w:i/>
            <w:color w:val="337AB7"/>
            <w:spacing w:val="-5"/>
          </w:rPr>
          <w:delText xml:space="preserve"> </w:delText>
        </w:r>
        <w:r w:rsidDel="00DD7D57">
          <w:fldChar w:fldCharType="begin"/>
        </w:r>
        <w:r w:rsidDel="00DD7D57">
          <w:delInstrText>HYPERLINK \l "_bookmark11"</w:delInstrText>
        </w:r>
        <w:r w:rsidDel="00DD7D57">
          <w:fldChar w:fldCharType="separate"/>
        </w:r>
        <w:r w:rsidDel="00DD7D57">
          <w:rPr>
            <w:rFonts w:ascii="Arial"/>
            <w:i/>
            <w:color w:val="337AB7"/>
          </w:rPr>
          <w:delText>page</w:delText>
        </w:r>
        <w:r w:rsidDel="00DD7D57">
          <w:rPr>
            <w:rFonts w:ascii="Arial"/>
            <w:i/>
            <w:color w:val="337AB7"/>
            <w:spacing w:val="-7"/>
          </w:rPr>
          <w:delText xml:space="preserve"> </w:delText>
        </w:r>
        <w:r w:rsidDel="00DD7D57">
          <w:rPr>
            <w:rFonts w:ascii="Arial"/>
            <w:i/>
            <w:color w:val="337AB7"/>
            <w:spacing w:val="-7"/>
          </w:rPr>
          <w:fldChar w:fldCharType="end"/>
        </w:r>
        <w:r w:rsidDel="00DD7D57">
          <w:fldChar w:fldCharType="begin"/>
        </w:r>
        <w:r w:rsidDel="00DD7D57">
          <w:delInstrText>HYPERLINK \l "_bookmark11"</w:delInstrText>
        </w:r>
        <w:r w:rsidDel="00DD7D57">
          <w:fldChar w:fldCharType="separate"/>
        </w:r>
        <w:r w:rsidDel="00DD7D57">
          <w:rPr>
            <w:rFonts w:ascii="Arial"/>
            <w:i/>
            <w:color w:val="337AB7"/>
          </w:rPr>
          <w:delText>11</w:delText>
        </w:r>
        <w:r w:rsidDel="00DD7D57">
          <w:rPr>
            <w:rFonts w:ascii="Arial"/>
            <w:i/>
            <w:color w:val="337AB7"/>
          </w:rPr>
          <w:fldChar w:fldCharType="end"/>
        </w:r>
        <w:r w:rsidDel="00DD7D57">
          <w:fldChar w:fldCharType="begin"/>
        </w:r>
        <w:r w:rsidDel="00DD7D57">
          <w:delInstrText>HYPERLINK \l "_bookmark11"</w:delInstrText>
        </w:r>
        <w:r w:rsidDel="00DD7D57">
          <w:fldChar w:fldCharType="separate"/>
        </w:r>
        <w:r w:rsidDel="00DD7D57">
          <w:rPr>
            <w:rFonts w:ascii="Arial"/>
            <w:i/>
            <w:color w:val="337AB7"/>
          </w:rPr>
          <w:delText>)</w:delText>
        </w:r>
        <w:r w:rsidDel="00DD7D57">
          <w:rPr>
            <w:rFonts w:ascii="Arial"/>
            <w:i/>
            <w:color w:val="337AB7"/>
          </w:rPr>
          <w:fldChar w:fldCharType="end"/>
        </w:r>
        <w:r w:rsidDel="00DD7D57">
          <w:delText>)</w:delText>
        </w:r>
        <w:r w:rsidDel="00DD7D57">
          <w:rPr>
            <w:spacing w:val="-6"/>
          </w:rPr>
          <w:delText xml:space="preserve"> </w:delText>
        </w:r>
        <w:r w:rsidDel="00DD7D57">
          <w:delText>to</w:delText>
        </w:r>
        <w:r w:rsidDel="00DD7D57">
          <w:rPr>
            <w:spacing w:val="-6"/>
          </w:rPr>
          <w:delText xml:space="preserve"> </w:delText>
        </w:r>
        <w:r w:rsidDel="00DD7D57">
          <w:delText>pass</w:delText>
        </w:r>
        <w:r w:rsidDel="00DD7D57">
          <w:rPr>
            <w:spacing w:val="-5"/>
          </w:rPr>
          <w:delText xml:space="preserve"> </w:delText>
        </w:r>
        <w:r w:rsidDel="00DD7D57">
          <w:delText>arguments</w:delText>
        </w:r>
      </w:del>
    </w:p>
    <w:p w14:paraId="04565852" w14:textId="1BC25B06" w:rsidR="00D64DB2" w:rsidDel="00DD7D57" w:rsidRDefault="0022516B">
      <w:pPr>
        <w:pStyle w:val="BodyText"/>
        <w:spacing w:line="540" w:lineRule="auto"/>
        <w:ind w:left="100" w:right="4796"/>
        <w:rPr>
          <w:del w:id="361" w:author="Raj Kesarapalli" w:date="2023-07-26T17:20:00Z"/>
        </w:rPr>
      </w:pPr>
      <w:del w:id="362" w:author="Raj Kesarapalli" w:date="2023-07-26T17:20:00Z">
        <w:r w:rsidDel="00DD7D57">
          <w:delText>to Polaris for SAST (Coverity) and SCA (Black Duck). For details, see:</w:delText>
        </w:r>
      </w:del>
    </w:p>
    <w:p w14:paraId="7F86FACE" w14:textId="77777777" w:rsidR="00D64DB2" w:rsidRDefault="00000000">
      <w:pPr>
        <w:pStyle w:val="ListParagraph"/>
        <w:numPr>
          <w:ilvl w:val="0"/>
          <w:numId w:val="7"/>
        </w:numPr>
        <w:tabs>
          <w:tab w:val="left" w:pos="700"/>
        </w:tabs>
        <w:spacing w:before="65"/>
        <w:ind w:left="700"/>
        <w:rPr>
          <w:rFonts w:ascii="Arial" w:hAnsi="Arial"/>
          <w:i/>
          <w:sz w:val="20"/>
        </w:rPr>
      </w:pPr>
      <w:hyperlink w:anchor="_bookmark10" w:history="1">
        <w:r w:rsidR="0022516B">
          <w:rPr>
            <w:color w:val="337AB7"/>
            <w:sz w:val="20"/>
          </w:rPr>
          <w:t xml:space="preserve">Running Polaris scans with a JSON file </w:t>
        </w:r>
      </w:hyperlink>
      <w:hyperlink w:anchor="_bookmark10" w:history="1">
        <w:r w:rsidR="0022516B">
          <w:rPr>
            <w:rFonts w:ascii="Arial" w:hAnsi="Arial"/>
            <w:i/>
            <w:color w:val="337AB7"/>
            <w:sz w:val="20"/>
          </w:rPr>
          <w:t>(on</w:t>
        </w:r>
      </w:hyperlink>
      <w:r w:rsidR="0022516B">
        <w:rPr>
          <w:rFonts w:ascii="Arial" w:hAnsi="Arial"/>
          <w:i/>
          <w:color w:val="337AB7"/>
          <w:sz w:val="20"/>
        </w:rPr>
        <w:t xml:space="preserve"> </w:t>
      </w:r>
      <w:hyperlink w:anchor="_bookmark10" w:history="1">
        <w:r w:rsidR="0022516B">
          <w:rPr>
            <w:rFonts w:ascii="Arial" w:hAnsi="Arial"/>
            <w:i/>
            <w:color w:val="337AB7"/>
            <w:sz w:val="20"/>
          </w:rPr>
          <w:t>page</w:t>
        </w:r>
        <w:r w:rsidR="0022516B">
          <w:rPr>
            <w:rFonts w:ascii="Arial" w:hAnsi="Arial"/>
            <w:i/>
            <w:color w:val="337AB7"/>
            <w:spacing w:val="-10"/>
            <w:sz w:val="20"/>
          </w:rPr>
          <w:t xml:space="preserve"> </w:t>
        </w:r>
      </w:hyperlink>
      <w:hyperlink w:anchor="_bookmark10" w:history="1">
        <w:r w:rsidR="0022516B">
          <w:rPr>
            <w:rFonts w:ascii="Arial" w:hAnsi="Arial"/>
            <w:i/>
            <w:color w:val="337AB7"/>
            <w:sz w:val="20"/>
          </w:rPr>
          <w:t>10</w:t>
        </w:r>
      </w:hyperlink>
      <w:hyperlink w:anchor="_bookmark10" w:history="1">
        <w:r w:rsidR="0022516B">
          <w:rPr>
            <w:rFonts w:ascii="Arial" w:hAnsi="Arial"/>
            <w:i/>
            <w:color w:val="337AB7"/>
            <w:sz w:val="20"/>
          </w:rPr>
          <w:t>)</w:t>
        </w:r>
      </w:hyperlink>
    </w:p>
    <w:p w14:paraId="7850B9CD"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11" w:history="1">
        <w:r w:rsidR="0022516B">
          <w:rPr>
            <w:color w:val="337AB7"/>
            <w:sz w:val="20"/>
          </w:rPr>
          <w:t xml:space="preserve">Running Polaris scans on the command line </w:t>
        </w:r>
      </w:hyperlink>
      <w:hyperlink w:anchor="_bookmark11" w:history="1">
        <w:r w:rsidR="0022516B">
          <w:rPr>
            <w:rFonts w:ascii="Arial" w:hAnsi="Arial"/>
            <w:i/>
            <w:color w:val="337AB7"/>
            <w:sz w:val="20"/>
          </w:rPr>
          <w:t>(on</w:t>
        </w:r>
      </w:hyperlink>
      <w:r w:rsidR="0022516B">
        <w:rPr>
          <w:rFonts w:ascii="Arial" w:hAnsi="Arial"/>
          <w:i/>
          <w:color w:val="337AB7"/>
          <w:sz w:val="20"/>
        </w:rPr>
        <w:t xml:space="preserve"> </w:t>
      </w:r>
      <w:hyperlink w:anchor="_bookmark11" w:history="1">
        <w:r w:rsidR="0022516B">
          <w:rPr>
            <w:rFonts w:ascii="Arial" w:hAnsi="Arial"/>
            <w:i/>
            <w:color w:val="337AB7"/>
            <w:sz w:val="20"/>
          </w:rPr>
          <w:t>page</w:t>
        </w:r>
        <w:r w:rsidR="0022516B">
          <w:rPr>
            <w:rFonts w:ascii="Arial" w:hAnsi="Arial"/>
            <w:i/>
            <w:color w:val="337AB7"/>
            <w:spacing w:val="-11"/>
            <w:sz w:val="20"/>
          </w:rPr>
          <w:t xml:space="preserve"> </w:t>
        </w:r>
      </w:hyperlink>
      <w:hyperlink w:anchor="_bookmark11" w:history="1">
        <w:r w:rsidR="0022516B">
          <w:rPr>
            <w:rFonts w:ascii="Arial" w:hAnsi="Arial"/>
            <w:i/>
            <w:color w:val="337AB7"/>
            <w:sz w:val="20"/>
          </w:rPr>
          <w:t>11</w:t>
        </w:r>
      </w:hyperlink>
      <w:hyperlink w:anchor="_bookmark11" w:history="1">
        <w:r w:rsidR="0022516B">
          <w:rPr>
            <w:rFonts w:ascii="Arial" w:hAnsi="Arial"/>
            <w:i/>
            <w:color w:val="337AB7"/>
            <w:sz w:val="20"/>
          </w:rPr>
          <w:t>)</w:t>
        </w:r>
      </w:hyperlink>
    </w:p>
    <w:p w14:paraId="4BF4EF2C" w14:textId="77777777" w:rsidR="00D64DB2" w:rsidRDefault="00D64DB2">
      <w:pPr>
        <w:pStyle w:val="BodyText"/>
        <w:spacing w:before="9"/>
        <w:rPr>
          <w:rFonts w:ascii="Arial"/>
          <w:i/>
          <w:sz w:val="31"/>
        </w:rPr>
      </w:pPr>
    </w:p>
    <w:p w14:paraId="3FEE0725" w14:textId="43A4A760" w:rsidR="00951F59" w:rsidRDefault="00DD7D57" w:rsidP="00DD7D57">
      <w:pPr>
        <w:spacing w:after="100" w:afterAutospacing="1"/>
        <w:rPr>
          <w:ins w:id="363" w:author="Raj Kesarapalli" w:date="2023-07-26T17:31:00Z"/>
          <w:color w:val="212529"/>
          <w:sz w:val="21"/>
          <w:szCs w:val="21"/>
        </w:rPr>
      </w:pPr>
      <w:ins w:id="364" w:author="Raj Kesarapalli" w:date="2023-07-26T17:22:00Z">
        <w:r w:rsidRPr="00667B96">
          <w:rPr>
            <w:color w:val="212529"/>
            <w:sz w:val="21"/>
            <w:szCs w:val="21"/>
          </w:rPr>
          <w:t xml:space="preserve">In addition to </w:t>
        </w:r>
        <w:r>
          <w:rPr>
            <w:color w:val="212529"/>
            <w:sz w:val="21"/>
            <w:szCs w:val="21"/>
          </w:rPr>
          <w:t>running scans</w:t>
        </w:r>
        <w:r w:rsidRPr="00667B96">
          <w:rPr>
            <w:color w:val="212529"/>
            <w:sz w:val="21"/>
            <w:szCs w:val="21"/>
          </w:rPr>
          <w:t xml:space="preserve">, you can also optionally configure Synopsys Bridge to </w:t>
        </w:r>
      </w:ins>
      <w:ins w:id="365" w:author="Raj Kesarapalli" w:date="2023-07-26T17:31:00Z">
        <w:r w:rsidR="00951F59">
          <w:rPr>
            <w:color w:val="212529"/>
            <w:sz w:val="21"/>
            <w:szCs w:val="21"/>
          </w:rPr>
          <w:t xml:space="preserve">create fix pull requests for SCA issues. Currently, only NPM is supported. For more information, </w:t>
        </w:r>
        <w:r w:rsidR="00951F59">
          <w:t>see</w:t>
        </w:r>
        <w:r w:rsidR="00951F59">
          <w:rPr>
            <w:spacing w:val="-11"/>
          </w:rPr>
          <w:t xml:space="preserve"> </w:t>
        </w:r>
        <w:r w:rsidR="00951F59">
          <w:fldChar w:fldCharType="begin"/>
        </w:r>
        <w:r w:rsidR="00951F59">
          <w:instrText>HYPERLINK \l "_bookmark16"</w:instrText>
        </w:r>
        <w:r w:rsidR="00951F59">
          <w:fldChar w:fldCharType="separate"/>
        </w:r>
        <w:r w:rsidR="00951F59">
          <w:rPr>
            <w:color w:val="337AB7"/>
          </w:rPr>
          <w:t>Complete</w:t>
        </w:r>
        <w:r w:rsidR="00951F59">
          <w:rPr>
            <w:color w:val="337AB7"/>
            <w:spacing w:val="-10"/>
          </w:rPr>
          <w:t xml:space="preserve"> </w:t>
        </w:r>
        <w:r w:rsidR="00951F59">
          <w:rPr>
            <w:color w:val="337AB7"/>
          </w:rPr>
          <w:t>List</w:t>
        </w:r>
        <w:r w:rsidR="00951F59">
          <w:rPr>
            <w:color w:val="337AB7"/>
            <w:spacing w:val="-11"/>
          </w:rPr>
          <w:t xml:space="preserve"> </w:t>
        </w:r>
        <w:r w:rsidR="00951F59">
          <w:rPr>
            <w:color w:val="337AB7"/>
          </w:rPr>
          <w:t>of</w:t>
        </w:r>
        <w:r w:rsidR="00951F59">
          <w:rPr>
            <w:color w:val="337AB7"/>
            <w:spacing w:val="-10"/>
          </w:rPr>
          <w:t xml:space="preserve"> </w:t>
        </w:r>
        <w:r w:rsidR="00951F59">
          <w:rPr>
            <w:color w:val="337AB7"/>
          </w:rPr>
          <w:t>Synopsys</w:t>
        </w:r>
        <w:r w:rsidR="00951F59">
          <w:rPr>
            <w:color w:val="337AB7"/>
            <w:spacing w:val="-11"/>
          </w:rPr>
          <w:t xml:space="preserve"> </w:t>
        </w:r>
        <w:r w:rsidR="00951F59">
          <w:rPr>
            <w:color w:val="337AB7"/>
          </w:rPr>
          <w:t>Bridge</w:t>
        </w:r>
        <w:r w:rsidR="00951F59">
          <w:rPr>
            <w:color w:val="337AB7"/>
            <w:spacing w:val="-10"/>
          </w:rPr>
          <w:t xml:space="preserve"> </w:t>
        </w:r>
        <w:r w:rsidR="00951F59">
          <w:rPr>
            <w:color w:val="337AB7"/>
          </w:rPr>
          <w:t>Arguments</w:t>
        </w:r>
        <w:r w:rsidR="00951F59">
          <w:rPr>
            <w:color w:val="337AB7"/>
            <w:spacing w:val="-6"/>
          </w:rPr>
          <w:t xml:space="preserve"> </w:t>
        </w:r>
        <w:r w:rsidR="00951F59">
          <w:rPr>
            <w:color w:val="337AB7"/>
            <w:spacing w:val="-6"/>
          </w:rPr>
          <w:fldChar w:fldCharType="end"/>
        </w:r>
        <w:r w:rsidR="00951F59">
          <w:fldChar w:fldCharType="begin"/>
        </w:r>
        <w:r w:rsidR="00951F59">
          <w:instrText>HYPERLINK \l "_bookmark16"</w:instrText>
        </w:r>
        <w:r w:rsidR="00951F59">
          <w:fldChar w:fldCharType="separate"/>
        </w:r>
        <w:r w:rsidR="00951F59">
          <w:rPr>
            <w:rFonts w:ascii="Arial"/>
            <w:i/>
            <w:color w:val="337AB7"/>
          </w:rPr>
          <w:t>(on</w:t>
        </w:r>
        <w:r w:rsidR="00951F59">
          <w:rPr>
            <w:rFonts w:ascii="Arial"/>
            <w:i/>
            <w:color w:val="337AB7"/>
          </w:rPr>
          <w:fldChar w:fldCharType="end"/>
        </w:r>
        <w:r w:rsidR="00951F59">
          <w:rPr>
            <w:rFonts w:ascii="Arial"/>
            <w:i/>
            <w:color w:val="337AB7"/>
          </w:rPr>
          <w:t xml:space="preserve"> </w:t>
        </w:r>
        <w:r w:rsidR="00951F59">
          <w:fldChar w:fldCharType="begin"/>
        </w:r>
        <w:r w:rsidR="00951F59">
          <w:instrText>HYPERLINK \l "_bookmark16"</w:instrText>
        </w:r>
        <w:r w:rsidR="00951F59">
          <w:fldChar w:fldCharType="separate"/>
        </w:r>
        <w:r w:rsidR="00951F59">
          <w:rPr>
            <w:rFonts w:ascii="Arial"/>
            <w:i/>
            <w:color w:val="337AB7"/>
          </w:rPr>
          <w:t>page</w:t>
        </w:r>
        <w:r w:rsidR="00951F59">
          <w:rPr>
            <w:rFonts w:ascii="Arial"/>
            <w:i/>
            <w:color w:val="337AB7"/>
            <w:spacing w:val="-2"/>
          </w:rPr>
          <w:t xml:space="preserve"> </w:t>
        </w:r>
        <w:r w:rsidR="00951F59">
          <w:rPr>
            <w:rFonts w:ascii="Arial"/>
            <w:i/>
            <w:color w:val="337AB7"/>
            <w:spacing w:val="-2"/>
          </w:rPr>
          <w:fldChar w:fldCharType="end"/>
        </w:r>
        <w:r w:rsidR="00951F59">
          <w:fldChar w:fldCharType="begin"/>
        </w:r>
        <w:r w:rsidR="00951F59">
          <w:instrText>HYPERLINK \l "_bookmark16"</w:instrText>
        </w:r>
        <w:r w:rsidR="00951F59">
          <w:fldChar w:fldCharType="separate"/>
        </w:r>
        <w:r w:rsidR="00951F59">
          <w:rPr>
            <w:rFonts w:ascii="Arial"/>
            <w:i/>
            <w:color w:val="337AB7"/>
          </w:rPr>
          <w:t>18</w:t>
        </w:r>
        <w:r w:rsidR="00951F59">
          <w:rPr>
            <w:rFonts w:ascii="Arial"/>
            <w:i/>
            <w:color w:val="337AB7"/>
          </w:rPr>
          <w:fldChar w:fldCharType="end"/>
        </w:r>
        <w:r w:rsidR="00951F59">
          <w:fldChar w:fldCharType="begin"/>
        </w:r>
        <w:r w:rsidR="00951F59">
          <w:instrText>HYPERLINK \l "_bookmark16"</w:instrText>
        </w:r>
        <w:r w:rsidR="00951F59">
          <w:fldChar w:fldCharType="separate"/>
        </w:r>
        <w:r w:rsidR="00951F59">
          <w:rPr>
            <w:rFonts w:ascii="Arial"/>
            <w:i/>
            <w:color w:val="337AB7"/>
          </w:rPr>
          <w:t>)</w:t>
        </w:r>
        <w:r w:rsidR="00951F59">
          <w:rPr>
            <w:rFonts w:ascii="Arial"/>
            <w:i/>
            <w:color w:val="337AB7"/>
          </w:rPr>
          <w:fldChar w:fldCharType="end"/>
        </w:r>
        <w:r w:rsidR="00951F59">
          <w:t>.</w:t>
        </w:r>
      </w:ins>
    </w:p>
    <w:p w14:paraId="0F868385" w14:textId="5457267C" w:rsidR="00DD7D57" w:rsidRPr="00951F59" w:rsidRDefault="00DD7D57">
      <w:pPr>
        <w:spacing w:after="100" w:afterAutospacing="1"/>
        <w:rPr>
          <w:ins w:id="366" w:author="Raj Kesarapalli" w:date="2023-07-26T17:22:00Z"/>
          <w:color w:val="212529"/>
          <w:sz w:val="21"/>
          <w:szCs w:val="21"/>
          <w:rPrChange w:id="367" w:author="Raj Kesarapalli" w:date="2023-07-26T17:32:00Z">
            <w:rPr>
              <w:ins w:id="368" w:author="Raj Kesarapalli" w:date="2023-07-26T17:22:00Z"/>
              <w:color w:val="00B0F0"/>
              <w:sz w:val="21"/>
              <w:szCs w:val="21"/>
              <w:u w:val="single"/>
            </w:rPr>
          </w:rPrChange>
        </w:rPr>
        <w:pPrChange w:id="369" w:author="Raj Kesarapalli" w:date="2023-07-26T17:32:00Z">
          <w:pPr>
            <w:pStyle w:val="ListParagraph"/>
            <w:widowControl/>
            <w:numPr>
              <w:numId w:val="13"/>
            </w:numPr>
            <w:autoSpaceDE/>
            <w:autoSpaceDN/>
            <w:spacing w:after="100" w:afterAutospacing="1"/>
            <w:ind w:left="720" w:hanging="360"/>
            <w:contextualSpacing/>
          </w:pPr>
        </w:pPrChange>
      </w:pPr>
      <w:ins w:id="370" w:author="Raj Kesarapalli" w:date="2023-07-26T17:22:00Z">
        <w:r>
          <w:rPr>
            <w:noProof/>
          </w:rPr>
          <mc:AlternateContent>
            <mc:Choice Requires="wpg">
              <w:drawing>
                <wp:anchor distT="0" distB="0" distL="0" distR="0" simplePos="0" relativeHeight="251887616" behindDoc="1" locked="0" layoutInCell="1" allowOverlap="1" wp14:anchorId="1ADFDE46" wp14:editId="7E9DC486">
                  <wp:simplePos x="0" y="0"/>
                  <wp:positionH relativeFrom="page">
                    <wp:posOffset>895985</wp:posOffset>
                  </wp:positionH>
                  <wp:positionV relativeFrom="paragraph">
                    <wp:posOffset>265430</wp:posOffset>
                  </wp:positionV>
                  <wp:extent cx="5924550" cy="838200"/>
                  <wp:effectExtent l="0" t="12700" r="0" b="0"/>
                  <wp:wrapTopAndBottom/>
                  <wp:docPr id="978837343"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3128"/>
                            <a:chExt cx="9330" cy="1320"/>
                          </a:xfrm>
                        </wpg:grpSpPr>
                        <wps:wsp>
                          <wps:cNvPr id="197647123" name="Freeform 306"/>
                          <wps:cNvSpPr>
                            <a:spLocks/>
                          </wps:cNvSpPr>
                          <wps:spPr bwMode="auto">
                            <a:xfrm>
                              <a:off x="1455" y="3127"/>
                              <a:ext cx="9330" cy="1320"/>
                            </a:xfrm>
                            <a:custGeom>
                              <a:avLst/>
                              <a:gdLst>
                                <a:gd name="T0" fmla="+- 0 10635 1455"/>
                                <a:gd name="T1" fmla="*/ T0 w 9330"/>
                                <a:gd name="T2" fmla="+- 0 4448 3128"/>
                                <a:gd name="T3" fmla="*/ 4448 h 1320"/>
                                <a:gd name="T4" fmla="+- 0 1605 1455"/>
                                <a:gd name="T5" fmla="*/ T4 w 9330"/>
                                <a:gd name="T6" fmla="+- 0 4448 3128"/>
                                <a:gd name="T7" fmla="*/ 4448 h 1320"/>
                                <a:gd name="T8" fmla="+- 0 1547 1455"/>
                                <a:gd name="T9" fmla="*/ T8 w 9330"/>
                                <a:gd name="T10" fmla="+- 0 4436 3128"/>
                                <a:gd name="T11" fmla="*/ 4436 h 1320"/>
                                <a:gd name="T12" fmla="+- 0 1499 1455"/>
                                <a:gd name="T13" fmla="*/ T12 w 9330"/>
                                <a:gd name="T14" fmla="+- 0 4404 3128"/>
                                <a:gd name="T15" fmla="*/ 4404 h 1320"/>
                                <a:gd name="T16" fmla="+- 0 1467 1455"/>
                                <a:gd name="T17" fmla="*/ T16 w 9330"/>
                                <a:gd name="T18" fmla="+- 0 4356 3128"/>
                                <a:gd name="T19" fmla="*/ 4356 h 1320"/>
                                <a:gd name="T20" fmla="+- 0 1455 1455"/>
                                <a:gd name="T21" fmla="*/ T20 w 9330"/>
                                <a:gd name="T22" fmla="+- 0 4298 3128"/>
                                <a:gd name="T23" fmla="*/ 4298 h 1320"/>
                                <a:gd name="T24" fmla="+- 0 1455 1455"/>
                                <a:gd name="T25" fmla="*/ T24 w 9330"/>
                                <a:gd name="T26" fmla="+- 0 3278 3128"/>
                                <a:gd name="T27" fmla="*/ 3278 h 1320"/>
                                <a:gd name="T28" fmla="+- 0 1467 1455"/>
                                <a:gd name="T29" fmla="*/ T28 w 9330"/>
                                <a:gd name="T30" fmla="+- 0 3220 3128"/>
                                <a:gd name="T31" fmla="*/ 3220 h 1320"/>
                                <a:gd name="T32" fmla="+- 0 1499 1455"/>
                                <a:gd name="T33" fmla="*/ T32 w 9330"/>
                                <a:gd name="T34" fmla="+- 0 3172 3128"/>
                                <a:gd name="T35" fmla="*/ 3172 h 1320"/>
                                <a:gd name="T36" fmla="+- 0 1547 1455"/>
                                <a:gd name="T37" fmla="*/ T36 w 9330"/>
                                <a:gd name="T38" fmla="+- 0 3140 3128"/>
                                <a:gd name="T39" fmla="*/ 3140 h 1320"/>
                                <a:gd name="T40" fmla="+- 0 1605 1455"/>
                                <a:gd name="T41" fmla="*/ T40 w 9330"/>
                                <a:gd name="T42" fmla="+- 0 3128 3128"/>
                                <a:gd name="T43" fmla="*/ 3128 h 1320"/>
                                <a:gd name="T44" fmla="+- 0 10635 1455"/>
                                <a:gd name="T45" fmla="*/ T44 w 9330"/>
                                <a:gd name="T46" fmla="+- 0 3128 3128"/>
                                <a:gd name="T47" fmla="*/ 3128 h 1320"/>
                                <a:gd name="T48" fmla="+- 0 10693 1455"/>
                                <a:gd name="T49" fmla="*/ T48 w 9330"/>
                                <a:gd name="T50" fmla="+- 0 3140 3128"/>
                                <a:gd name="T51" fmla="*/ 3140 h 1320"/>
                                <a:gd name="T52" fmla="+- 0 10741 1455"/>
                                <a:gd name="T53" fmla="*/ T52 w 9330"/>
                                <a:gd name="T54" fmla="+- 0 3172 3128"/>
                                <a:gd name="T55" fmla="*/ 3172 h 1320"/>
                                <a:gd name="T56" fmla="+- 0 10773 1455"/>
                                <a:gd name="T57" fmla="*/ T56 w 9330"/>
                                <a:gd name="T58" fmla="+- 0 3220 3128"/>
                                <a:gd name="T59" fmla="*/ 3220 h 1320"/>
                                <a:gd name="T60" fmla="+- 0 10785 1455"/>
                                <a:gd name="T61" fmla="*/ T60 w 9330"/>
                                <a:gd name="T62" fmla="+- 0 3278 3128"/>
                                <a:gd name="T63" fmla="*/ 3278 h 1320"/>
                                <a:gd name="T64" fmla="+- 0 10785 1455"/>
                                <a:gd name="T65" fmla="*/ T64 w 9330"/>
                                <a:gd name="T66" fmla="+- 0 4298 3128"/>
                                <a:gd name="T67" fmla="*/ 4298 h 1320"/>
                                <a:gd name="T68" fmla="+- 0 10773 1455"/>
                                <a:gd name="T69" fmla="*/ T68 w 9330"/>
                                <a:gd name="T70" fmla="+- 0 4356 3128"/>
                                <a:gd name="T71" fmla="*/ 4356 h 1320"/>
                                <a:gd name="T72" fmla="+- 0 10741 1455"/>
                                <a:gd name="T73" fmla="*/ T72 w 9330"/>
                                <a:gd name="T74" fmla="+- 0 4404 3128"/>
                                <a:gd name="T75" fmla="*/ 4404 h 1320"/>
                                <a:gd name="T76" fmla="+- 0 10693 1455"/>
                                <a:gd name="T77" fmla="*/ T76 w 9330"/>
                                <a:gd name="T78" fmla="+- 0 4436 3128"/>
                                <a:gd name="T79" fmla="*/ 4436 h 1320"/>
                                <a:gd name="T80" fmla="+- 0 10635 1455"/>
                                <a:gd name="T81" fmla="*/ T80 w 9330"/>
                                <a:gd name="T82" fmla="+- 0 4448 3128"/>
                                <a:gd name="T83" fmla="*/ 444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20667247" name="Picture 30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23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848646499" name="Text Box 308"/>
                          <wps:cNvSpPr txBox="1">
                            <a:spLocks/>
                          </wps:cNvSpPr>
                          <wps:spPr bwMode="auto">
                            <a:xfrm>
                              <a:off x="1455" y="3127"/>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42C41" w14:textId="77777777" w:rsidR="00DD7D57" w:rsidRDefault="00DD7D57" w:rsidP="00DD7D57">
                                <w:pPr>
                                  <w:rPr>
                                    <w:sz w:val="17"/>
                                  </w:rPr>
                                </w:pPr>
                              </w:p>
                              <w:p w14:paraId="08629062" w14:textId="00154A7C" w:rsidR="00DD7D57" w:rsidDel="00DD7D57" w:rsidRDefault="00DD7D57" w:rsidP="00DD7D57">
                                <w:pPr>
                                  <w:spacing w:before="1"/>
                                  <w:ind w:left="600"/>
                                  <w:rPr>
                                    <w:del w:id="371" w:author="Raj Kesarapalli" w:date="2023-07-26T17:23:00Z"/>
                                    <w:color w:val="323E48"/>
                                  </w:rPr>
                                </w:pPr>
                                <w:r>
                                  <w:rPr>
                                    <w:b/>
                                    <w:sz w:val="20"/>
                                  </w:rPr>
                                  <w:t>Note:</w:t>
                                </w:r>
                                <w:ins w:id="372" w:author="Raj Kesarapalli" w:date="2023-07-26T17:23:00Z">
                                  <w:r>
                                    <w:rPr>
                                      <w:color w:val="323E48"/>
                                    </w:rPr>
                                    <w:t xml:space="preserve"> </w:t>
                                  </w:r>
                                </w:ins>
                              </w:p>
                              <w:p w14:paraId="7D40653A" w14:textId="77777777" w:rsidR="00DD7D57" w:rsidRDefault="00DD7D57" w:rsidP="00DD7D57">
                                <w:pPr>
                                  <w:spacing w:before="1"/>
                                  <w:ind w:left="600"/>
                                  <w:rPr>
                                    <w:ins w:id="373" w:author="Raj Kesarapalli" w:date="2023-07-26T17:23:00Z"/>
                                    <w:b/>
                                    <w:sz w:val="20"/>
                                  </w:rPr>
                                </w:pPr>
                              </w:p>
                              <w:p w14:paraId="6D5FF834" w14:textId="77777777" w:rsidR="00DD7D57" w:rsidRPr="00B00969" w:rsidRDefault="00DD7D57">
                                <w:pPr>
                                  <w:spacing w:before="1"/>
                                  <w:ind w:left="600"/>
                                  <w:rPr>
                                    <w:ins w:id="374" w:author="Raj Kesarapalli" w:date="2023-07-26T17:23:00Z"/>
                                    <w:color w:val="323E48"/>
                                  </w:rPr>
                                  <w:pPrChange w:id="375" w:author="Raj Kesarapalli" w:date="2023-07-26T17:23:00Z">
                                    <w:pPr>
                                      <w:shd w:val="clear" w:color="auto" w:fill="FFFFFF"/>
                                      <w:spacing w:before="100" w:beforeAutospacing="1" w:after="150"/>
                                    </w:pPr>
                                  </w:pPrChange>
                                </w:pPr>
                                <w:ins w:id="376" w:author="Raj Kesarapalli" w:date="2023-07-26T17:23:00Z">
                                  <w:r w:rsidRPr="00B00969">
                                    <w:rPr>
                                      <w:color w:val="323E48"/>
                                    </w:rPr>
                                    <w:t xml:space="preserve">As an alternative to Synopsys Bridge, you can also use </w:t>
                                  </w:r>
                                  <w:r w:rsidRPr="00B00969">
                                    <w:rPr>
                                      <w:color w:val="00B0F0"/>
                                      <w:u w:val="single"/>
                                    </w:rPr>
                                    <w:t>Synopsys Action for GitHub</w:t>
                                  </w:r>
                                  <w:r w:rsidRPr="00B00969">
                                    <w:rPr>
                                      <w:color w:val="323E48"/>
                                    </w:rPr>
                                    <w:t xml:space="preserve"> or </w:t>
                                  </w:r>
                                  <w:r w:rsidRPr="00B00969">
                                    <w:rPr>
                                      <w:color w:val="00B0F0"/>
                                      <w:u w:val="single"/>
                                    </w:rPr>
                                    <w:t>Synopsys Template for GitLab</w:t>
                                  </w:r>
                                  <w:r w:rsidRPr="00B00969">
                                    <w:rPr>
                                      <w:color w:val="323E48"/>
                                    </w:rPr>
                                    <w:t xml:space="preserve"> or </w:t>
                                  </w:r>
                                  <w:r w:rsidRPr="00B00969">
                                    <w:rPr>
                                      <w:color w:val="00B0F0"/>
                                      <w:u w:val="single"/>
                                    </w:rPr>
                                    <w:t>Synopsys Security Scan</w:t>
                                  </w:r>
                                  <w:r>
                                    <w:rPr>
                                      <w:color w:val="00B0F0"/>
                                      <w:u w:val="single"/>
                                    </w:rPr>
                                    <w:t xml:space="preserve"> for Azure DevOps</w:t>
                                  </w:r>
                                  <w:r w:rsidRPr="00B00969">
                                    <w:rPr>
                                      <w:color w:val="323E48"/>
                                    </w:rPr>
                                    <w:t>.</w:t>
                                  </w:r>
                                </w:ins>
                              </w:p>
                              <w:p w14:paraId="4849C01D" w14:textId="69729F8E" w:rsidR="00DD7D57" w:rsidRDefault="00DD7D57" w:rsidP="00DD7D57">
                                <w:pPr>
                                  <w:spacing w:before="100" w:line="340" w:lineRule="auto"/>
                                  <w:ind w:left="600" w:right="363"/>
                                  <w:rPr>
                                    <w:sz w:val="20"/>
                                  </w:rPr>
                                </w:pPr>
                                <w:del w:id="377"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378" w:author="Raj Kesarapalli" w:date="2023-07-26T17:23:00Z">
                                  <w:r w:rsidDel="00DD7D57">
                                    <w:rPr>
                                      <w:sz w:val="20"/>
                                    </w:rPr>
                                    <w:delText>.</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DFDE46" id="_x0000_s1053" style="position:absolute;margin-left:70.55pt;margin-top:20.9pt;width:466.5pt;height:66pt;z-index:-251428864;mso-wrap-distance-left:0;mso-wrap-distance-right:0;mso-position-horizontal-relative:page" coordorigin="1455,3128"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">
                  <v:shape id="Freeform 306" o:spid="_x0000_s1054" style="position:absolute;left:1455;top:3127;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" path="m9180,1320r-9030,l92,1308,44,1276,12,1228,,1170,,150,12,92,44,44,92,12,150,,9180,r58,12l9286,44r32,48l9330,150r,1020l9318,1228r-32,48l9238,1308r-58,12xe" fillcolor="#0078a0" stroked="f">
                    <v:fill opacity="5911f"/>
                    <v:path arrowok="t" o:connecttype="custom" o:connectlocs="9180,4448;150,4448;92,4436;44,4404;12,4356;0,4298;0,3278;12,3220;44,3172;92,3140;150,3128;9180,3128;9238,3140;9286,3172;9318,3220;9330,3278;9330,4298;9318,4356;9286,4404;9238,4436;9180,4448" o:connectangles="0,0,0,0,0,0,0,0,0,0,0,0,0,0,0,0,0,0,0,0,0"/>
                  </v:shape>
                  <v:shape id="Picture 307" o:spid="_x0000_s1055" type="#_x0000_t75" style="position:absolute;left:1570;top:323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">
                    <v:imagedata r:id="rId10" o:title=""/>
                    <o:lock v:ext="edit" aspectratio="f"/>
                  </v:shape>
                  <v:shape id="Text Box 308" o:spid="_x0000_s1056" type="#_x0000_t202" style="position:absolute;left:1455;top:3127;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" filled="f" stroked="f">
                    <v:path arrowok="t"/>
                    <v:textbox inset="0,0,0,0">
                      <w:txbxContent>
                        <w:p w14:paraId="2E442C41" w14:textId="77777777" w:rsidR="00DD7D57" w:rsidRDefault="00DD7D57" w:rsidP="00DD7D57">
                          <w:pPr>
                            <w:rPr>
                              <w:sz w:val="17"/>
                            </w:rPr>
                          </w:pPr>
                        </w:p>
                        <w:p w14:paraId="08629062" w14:textId="00154A7C" w:rsidR="00DD7D57" w:rsidDel="00DD7D57" w:rsidRDefault="00DD7D57" w:rsidP="00DD7D57">
                          <w:pPr>
                            <w:spacing w:before="1"/>
                            <w:ind w:left="600"/>
                            <w:rPr>
                              <w:del w:id="379" w:author="Raj Kesarapalli" w:date="2023-07-26T17:23:00Z"/>
                              <w:color w:val="323E48"/>
                            </w:rPr>
                          </w:pPr>
                          <w:r>
                            <w:rPr>
                              <w:b/>
                              <w:sz w:val="20"/>
                            </w:rPr>
                            <w:t>Note:</w:t>
                          </w:r>
                          <w:ins w:id="380" w:author="Raj Kesarapalli" w:date="2023-07-26T17:23:00Z">
                            <w:r>
                              <w:rPr>
                                <w:color w:val="323E48"/>
                              </w:rPr>
                              <w:t xml:space="preserve"> </w:t>
                            </w:r>
                          </w:ins>
                        </w:p>
                        <w:p w14:paraId="7D40653A" w14:textId="77777777" w:rsidR="00DD7D57" w:rsidRDefault="00DD7D57" w:rsidP="00DD7D57">
                          <w:pPr>
                            <w:spacing w:before="1"/>
                            <w:ind w:left="600"/>
                            <w:rPr>
                              <w:ins w:id="381" w:author="Raj Kesarapalli" w:date="2023-07-26T17:23:00Z"/>
                              <w:b/>
                              <w:sz w:val="20"/>
                            </w:rPr>
                          </w:pPr>
                        </w:p>
                        <w:p w14:paraId="6D5FF834" w14:textId="77777777" w:rsidR="00DD7D57" w:rsidRPr="00B00969" w:rsidRDefault="00DD7D57">
                          <w:pPr>
                            <w:spacing w:before="1"/>
                            <w:ind w:left="600"/>
                            <w:rPr>
                              <w:ins w:id="382" w:author="Raj Kesarapalli" w:date="2023-07-26T17:23:00Z"/>
                              <w:color w:val="323E48"/>
                            </w:rPr>
                            <w:pPrChange w:id="383" w:author="Raj Kesarapalli" w:date="2023-07-26T17:23:00Z">
                              <w:pPr>
                                <w:shd w:val="clear" w:color="auto" w:fill="FFFFFF"/>
                                <w:spacing w:before="100" w:beforeAutospacing="1" w:after="150"/>
                              </w:pPr>
                            </w:pPrChange>
                          </w:pPr>
                          <w:ins w:id="384" w:author="Raj Kesarapalli" w:date="2023-07-26T17:23:00Z">
                            <w:r w:rsidRPr="00B00969">
                              <w:rPr>
                                <w:color w:val="323E48"/>
                              </w:rPr>
                              <w:t xml:space="preserve">As an alternative to Synopsys Bridge, you can also use </w:t>
                            </w:r>
                            <w:r w:rsidRPr="00B00969">
                              <w:rPr>
                                <w:color w:val="00B0F0"/>
                                <w:u w:val="single"/>
                              </w:rPr>
                              <w:t>Synopsys Action for GitHub</w:t>
                            </w:r>
                            <w:r w:rsidRPr="00B00969">
                              <w:rPr>
                                <w:color w:val="323E48"/>
                              </w:rPr>
                              <w:t xml:space="preserve"> or </w:t>
                            </w:r>
                            <w:r w:rsidRPr="00B00969">
                              <w:rPr>
                                <w:color w:val="00B0F0"/>
                                <w:u w:val="single"/>
                              </w:rPr>
                              <w:t>Synopsys Template for GitLab</w:t>
                            </w:r>
                            <w:r w:rsidRPr="00B00969">
                              <w:rPr>
                                <w:color w:val="323E48"/>
                              </w:rPr>
                              <w:t xml:space="preserve"> or </w:t>
                            </w:r>
                            <w:r w:rsidRPr="00B00969">
                              <w:rPr>
                                <w:color w:val="00B0F0"/>
                                <w:u w:val="single"/>
                              </w:rPr>
                              <w:t>Synopsys Security Scan</w:t>
                            </w:r>
                            <w:r>
                              <w:rPr>
                                <w:color w:val="00B0F0"/>
                                <w:u w:val="single"/>
                              </w:rPr>
                              <w:t xml:space="preserve"> for Azure DevOps</w:t>
                            </w:r>
                            <w:r w:rsidRPr="00B00969">
                              <w:rPr>
                                <w:color w:val="323E48"/>
                              </w:rPr>
                              <w:t>.</w:t>
                            </w:r>
                          </w:ins>
                        </w:p>
                        <w:p w14:paraId="4849C01D" w14:textId="69729F8E" w:rsidR="00DD7D57" w:rsidRDefault="00DD7D57" w:rsidP="00DD7D57">
                          <w:pPr>
                            <w:spacing w:before="100" w:line="340" w:lineRule="auto"/>
                            <w:ind w:left="600" w:right="363"/>
                            <w:rPr>
                              <w:sz w:val="20"/>
                            </w:rPr>
                          </w:pPr>
                          <w:del w:id="385"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386" w:author="Raj Kesarapalli" w:date="2023-07-26T17:23:00Z">
                            <w:r w:rsidDel="00DD7D57">
                              <w:rPr>
                                <w:sz w:val="20"/>
                              </w:rPr>
                              <w:delText>.</w:delText>
                            </w:r>
                          </w:del>
                        </w:p>
                      </w:txbxContent>
                    </v:textbox>
                  </v:shape>
                  <w10:wrap type="topAndBottom" anchorx="page"/>
                </v:group>
              </w:pict>
            </mc:Fallback>
          </mc:AlternateContent>
        </w:r>
      </w:ins>
    </w:p>
    <w:p w14:paraId="320120AE" w14:textId="3B64E4D0" w:rsidR="00DD7D57" w:rsidRDefault="00DD7D57">
      <w:pPr>
        <w:pStyle w:val="BodyText"/>
        <w:ind w:left="100"/>
        <w:rPr>
          <w:ins w:id="387" w:author="Raj Kesarapalli" w:date="2023-07-26T17:22:00Z"/>
        </w:rPr>
      </w:pPr>
    </w:p>
    <w:p w14:paraId="0E885503" w14:textId="1DF5FE57" w:rsidR="00D64DB2" w:rsidDel="00DD7D57" w:rsidRDefault="0022516B">
      <w:pPr>
        <w:pStyle w:val="BodyText"/>
        <w:ind w:left="100"/>
        <w:rPr>
          <w:moveFrom w:id="388" w:author="Raj Kesarapalli" w:date="2023-07-26T17:27:00Z"/>
        </w:rPr>
      </w:pPr>
      <w:moveFromRangeStart w:id="389" w:author="Raj Kesarapalli" w:date="2023-07-26T17:27:00Z" w:name="move141284861"/>
      <w:moveFrom w:id="390" w:author="Raj Kesarapalli" w:date="2023-07-26T17:27:00Z">
        <w:r w:rsidDel="00DD7D57">
          <w:t xml:space="preserve">For additional SAST-specific details, see </w:t>
        </w:r>
        <w:r w:rsidDel="00DD7D57">
          <w:fldChar w:fldCharType="begin"/>
        </w:r>
        <w:r w:rsidDel="00DD7D57">
          <w:instrText>HYPERLINK \l "_bookmark12"</w:instrText>
        </w:r>
      </w:moveFrom>
      <w:del w:id="391" w:author="Raj Kesarapalli" w:date="2023-07-26T17:27:00Z"/>
      <w:moveFrom w:id="392" w:author="Raj Kesarapalli" w:date="2023-07-26T17:27:00Z">
        <w:r w:rsidDel="00DD7D57">
          <w:fldChar w:fldCharType="separate"/>
        </w:r>
        <w:r w:rsidDel="00DD7D57">
          <w:rPr>
            <w:color w:val="337AB7"/>
          </w:rPr>
          <w:t xml:space="preserve">Additional SAST configuration requirements </w:t>
        </w:r>
        <w:r w:rsidDel="00DD7D57">
          <w:rPr>
            <w:color w:val="337AB7"/>
          </w:rPr>
          <w:fldChar w:fldCharType="end"/>
        </w:r>
        <w:r w:rsidDel="00DD7D57">
          <w:fldChar w:fldCharType="begin"/>
        </w:r>
        <w:r w:rsidDel="00DD7D57">
          <w:instrText>HYPERLINK \l "_bookmark12"</w:instrText>
        </w:r>
      </w:moveFrom>
      <w:del w:id="393" w:author="Raj Kesarapalli" w:date="2023-07-26T17:27:00Z"/>
      <w:moveFrom w:id="394" w:author="Raj Kesarapalli" w:date="2023-07-26T17:27:00Z">
        <w:r w:rsidDel="00DD7D57">
          <w:fldChar w:fldCharType="separate"/>
        </w:r>
        <w:r w:rsidDel="00DD7D57">
          <w:rPr>
            <w:rFonts w:ascii="Arial"/>
            <w:i/>
            <w:color w:val="337AB7"/>
          </w:rPr>
          <w:t>(on</w:t>
        </w:r>
        <w:r w:rsidDel="00DD7D57">
          <w:rPr>
            <w:rFonts w:ascii="Arial"/>
            <w:i/>
            <w:color w:val="337AB7"/>
          </w:rPr>
          <w:fldChar w:fldCharType="end"/>
        </w:r>
        <w:r w:rsidDel="00DD7D57">
          <w:rPr>
            <w:rFonts w:ascii="Arial"/>
            <w:i/>
            <w:color w:val="337AB7"/>
          </w:rPr>
          <w:t xml:space="preserve"> </w:t>
        </w:r>
        <w:r w:rsidDel="00DD7D57">
          <w:fldChar w:fldCharType="begin"/>
        </w:r>
        <w:r w:rsidDel="00DD7D57">
          <w:instrText>HYPERLINK \l "_bookmark12"</w:instrText>
        </w:r>
      </w:moveFrom>
      <w:del w:id="395" w:author="Raj Kesarapalli" w:date="2023-07-26T17:27:00Z"/>
      <w:moveFrom w:id="396" w:author="Raj Kesarapalli" w:date="2023-07-26T17:27:00Z">
        <w:r w:rsidDel="00DD7D57">
          <w:fldChar w:fldCharType="separate"/>
        </w:r>
        <w:r w:rsidDel="00DD7D57">
          <w:rPr>
            <w:rFonts w:ascii="Arial"/>
            <w:i/>
            <w:color w:val="337AB7"/>
          </w:rPr>
          <w:t xml:space="preserve">page </w:t>
        </w:r>
        <w:r w:rsidDel="00DD7D57">
          <w:rPr>
            <w:rFonts w:ascii="Arial"/>
            <w:i/>
            <w:color w:val="337AB7"/>
          </w:rPr>
          <w:fldChar w:fldCharType="end"/>
        </w:r>
        <w:r w:rsidDel="00DD7D57">
          <w:fldChar w:fldCharType="begin"/>
        </w:r>
        <w:r w:rsidDel="00DD7D57">
          <w:instrText>HYPERLINK \l "_bookmark12"</w:instrText>
        </w:r>
      </w:moveFrom>
      <w:del w:id="397" w:author="Raj Kesarapalli" w:date="2023-07-26T17:27:00Z"/>
      <w:moveFrom w:id="398" w:author="Raj Kesarapalli" w:date="2023-07-26T17:27:00Z">
        <w:r w:rsidDel="00DD7D57">
          <w:fldChar w:fldCharType="separate"/>
        </w:r>
        <w:r w:rsidDel="00DD7D57">
          <w:rPr>
            <w:rFonts w:ascii="Arial"/>
            <w:i/>
            <w:color w:val="337AB7"/>
          </w:rPr>
          <w:t>12</w:t>
        </w:r>
        <w:r w:rsidDel="00DD7D57">
          <w:rPr>
            <w:rFonts w:ascii="Arial"/>
            <w:i/>
            <w:color w:val="337AB7"/>
          </w:rPr>
          <w:fldChar w:fldCharType="end"/>
        </w:r>
        <w:r w:rsidDel="00DD7D57">
          <w:fldChar w:fldCharType="begin"/>
        </w:r>
        <w:r w:rsidDel="00DD7D57">
          <w:instrText>HYPERLINK \l "_bookmark12"</w:instrText>
        </w:r>
      </w:moveFrom>
      <w:del w:id="399" w:author="Raj Kesarapalli" w:date="2023-07-26T17:27:00Z"/>
      <w:moveFrom w:id="400" w:author="Raj Kesarapalli" w:date="2023-07-26T17:27:00Z">
        <w:r w:rsidDel="00DD7D57">
          <w:fldChar w:fldCharType="separate"/>
        </w:r>
        <w:r w:rsidDel="00DD7D57">
          <w:rPr>
            <w:rFonts w:ascii="Arial"/>
            <w:i/>
            <w:color w:val="337AB7"/>
          </w:rPr>
          <w:t>)</w:t>
        </w:r>
        <w:r w:rsidDel="00DD7D57">
          <w:rPr>
            <w:rFonts w:ascii="Arial"/>
            <w:i/>
            <w:color w:val="337AB7"/>
          </w:rPr>
          <w:fldChar w:fldCharType="end"/>
        </w:r>
        <w:r w:rsidDel="00DD7D57">
          <w:t>.</w:t>
        </w:r>
      </w:moveFrom>
    </w:p>
    <w:moveFromRangeEnd w:id="389"/>
    <w:p w14:paraId="1F320864" w14:textId="2DADFDE9" w:rsidR="00D64DB2" w:rsidRDefault="00D64DB2">
      <w:pPr>
        <w:pStyle w:val="BodyText"/>
        <w:spacing w:before="6"/>
        <w:rPr>
          <w:sz w:val="26"/>
        </w:rPr>
      </w:pPr>
    </w:p>
    <w:p w14:paraId="5D78B5EC" w14:textId="4CA11211" w:rsidR="00D64DB2" w:rsidRDefault="0022516B">
      <w:pPr>
        <w:pStyle w:val="Heading4"/>
      </w:pPr>
      <w:bookmarkStart w:id="401" w:name="Running_Polaris_scans_with_a_JSON_file"/>
      <w:bookmarkStart w:id="402" w:name="_bookmark10"/>
      <w:bookmarkEnd w:id="401"/>
      <w:bookmarkEnd w:id="402"/>
      <w:r>
        <w:t>Running Polaris scans with a JSON file</w:t>
      </w:r>
    </w:p>
    <w:p w14:paraId="7AE81784" w14:textId="78A5DF9E" w:rsidR="00D64DB2" w:rsidRDefault="00D64DB2">
      <w:pPr>
        <w:pStyle w:val="BodyText"/>
        <w:spacing w:before="4"/>
        <w:rPr>
          <w:b/>
          <w:sz w:val="23"/>
        </w:rPr>
      </w:pPr>
    </w:p>
    <w:p w14:paraId="637615C0" w14:textId="33F0E8B8" w:rsidR="00DD7D57" w:rsidRPr="000F07F1" w:rsidRDefault="00DD7D57" w:rsidP="00DD7D57">
      <w:pPr>
        <w:spacing w:after="100" w:afterAutospacing="1"/>
        <w:rPr>
          <w:ins w:id="403" w:author="Raj Kesarapalli" w:date="2023-07-26T17:24:00Z"/>
        </w:rPr>
      </w:pPr>
      <w:ins w:id="404" w:author="Raj Kesarapalli" w:date="2023-07-26T17:24:00Z">
        <w:r w:rsidRPr="000F07F1">
          <w:t xml:space="preserve">Synopsys Bridge for Polaris </w:t>
        </w:r>
        <w:r>
          <w:t>uses</w:t>
        </w:r>
        <w:r w:rsidRPr="000F07F1">
          <w:t xml:space="preserve"> Coverity for SAST scans and Black Duck for SCA scans under the hood. Depending on the task, you may need to pass additional SAST and SCA configurations.</w:t>
        </w:r>
      </w:ins>
    </w:p>
    <w:p w14:paraId="442D4216" w14:textId="35FAAC93" w:rsidR="00DD7D57" w:rsidRDefault="00DD7D57" w:rsidP="00DD7D57">
      <w:pPr>
        <w:rPr>
          <w:ins w:id="405" w:author="Raj Kesarapalli" w:date="2023-07-26T17:24:00Z"/>
        </w:rPr>
      </w:pPr>
      <w:ins w:id="406" w:author="Raj Kesarapalli" w:date="2023-07-26T17:24:00Z">
        <w:r w:rsidRPr="000F07F1">
          <w:t xml:space="preserve">After passing sensitive access token and password information using </w:t>
        </w:r>
        <w:r>
          <w:t xml:space="preserve">the </w:t>
        </w:r>
        <w:r w:rsidRPr="000F07F1">
          <w:rPr>
            <w:rFonts w:ascii="Roboto Mono" w:hAnsi="Roboto Mono" w:cs="Courier New"/>
            <w:color w:val="000000"/>
            <w:sz w:val="18"/>
            <w:szCs w:val="18"/>
          </w:rPr>
          <w:t>BRIDGE_POLARIS_ACCESSTOKEN</w:t>
        </w:r>
        <w:r w:rsidRPr="000F07F1">
          <w:t xml:space="preserve"> environmental variable, </w:t>
        </w:r>
        <w:r>
          <w:t xml:space="preserve">run Synopsys Bridge and pass the JSON file using the </w:t>
        </w:r>
        <w:r w:rsidRPr="0093073F">
          <w:rPr>
            <w:rFonts w:ascii="Courier New" w:hAnsi="Courier New" w:cs="Courier New"/>
            <w:color w:val="333333"/>
            <w:sz w:val="20"/>
            <w:szCs w:val="20"/>
          </w:rPr>
          <w:t xml:space="preserve">--input </w:t>
        </w:r>
        <w:r>
          <w:t>command line option</w:t>
        </w:r>
        <w:r w:rsidRPr="000F07F1">
          <w:t xml:space="preserve">. </w:t>
        </w:r>
      </w:ins>
    </w:p>
    <w:p w14:paraId="174D2FF2" w14:textId="77777777" w:rsidR="00DD7D57" w:rsidRDefault="00DD7D57" w:rsidP="00DD7D57">
      <w:pPr>
        <w:rPr>
          <w:ins w:id="407" w:author="Raj Kesarapalli" w:date="2023-07-26T17:24:00Z"/>
        </w:rPr>
      </w:pPr>
    </w:p>
    <w:p w14:paraId="34DB1BAA" w14:textId="3F1C2853" w:rsidR="00D64DB2" w:rsidDel="00DD7D57" w:rsidRDefault="00DD7D57">
      <w:pPr>
        <w:rPr>
          <w:del w:id="408" w:author="Raj Kesarapalli" w:date="2023-07-26T17:24:00Z"/>
        </w:rPr>
        <w:pPrChange w:id="409" w:author="Raj Kesarapalli" w:date="2023-07-26T17:25:00Z">
          <w:pPr>
            <w:spacing w:line="340" w:lineRule="auto"/>
            <w:ind w:left="100" w:right="204"/>
          </w:pPr>
        </w:pPrChange>
      </w:pPr>
      <w:ins w:id="410" w:author="Raj Kesarapalli" w:date="2023-07-26T17:24:00Z">
        <w:r w:rsidRPr="000F07F1">
          <w:t>Here</w:t>
        </w:r>
        <w:r>
          <w:t xml:space="preserve"> i</w:t>
        </w:r>
        <w:r w:rsidRPr="000F07F1">
          <w:t xml:space="preserve">s </w:t>
        </w:r>
        <w:r>
          <w:t>a command line example for Polaris</w:t>
        </w:r>
        <w:r w:rsidRPr="000F07F1">
          <w:t>:</w:t>
        </w:r>
      </w:ins>
      <w:del w:id="411" w:author="Raj Kesarapalli" w:date="2023-07-26T17:24:00Z">
        <w:r w:rsidR="0022516B" w:rsidDel="00DD7D57">
          <w:delText>Synopsys</w:delText>
        </w:r>
        <w:r w:rsidR="0022516B" w:rsidDel="00DD7D57">
          <w:rPr>
            <w:spacing w:val="-11"/>
          </w:rPr>
          <w:delText xml:space="preserve"> </w:delText>
        </w:r>
        <w:r w:rsidR="0022516B" w:rsidDel="00DD7D57">
          <w:delText>Bridge</w:delText>
        </w:r>
        <w:r w:rsidR="0022516B" w:rsidDel="00DD7D57">
          <w:rPr>
            <w:spacing w:val="-11"/>
          </w:rPr>
          <w:delText xml:space="preserve"> </w:delText>
        </w:r>
        <w:r w:rsidR="0022516B" w:rsidDel="00DD7D57">
          <w:delText>for</w:delText>
        </w:r>
        <w:r w:rsidR="0022516B" w:rsidDel="00DD7D57">
          <w:rPr>
            <w:spacing w:val="-11"/>
          </w:rPr>
          <w:delText xml:space="preserve"> </w:delText>
        </w:r>
        <w:r w:rsidR="0022516B" w:rsidDel="00DD7D57">
          <w:delText>Polaris</w:delText>
        </w:r>
        <w:r w:rsidR="0022516B" w:rsidDel="00DD7D57">
          <w:rPr>
            <w:spacing w:val="-11"/>
          </w:rPr>
          <w:delText xml:space="preserve"> </w:delText>
        </w:r>
        <w:r w:rsidR="0022516B" w:rsidDel="00DD7D57">
          <w:delText>invokes</w:delText>
        </w:r>
        <w:r w:rsidR="0022516B" w:rsidDel="00DD7D57">
          <w:rPr>
            <w:spacing w:val="-11"/>
          </w:rPr>
          <w:delText xml:space="preserve"> </w:delText>
        </w:r>
        <w:r w:rsidR="0022516B" w:rsidDel="00DD7D57">
          <w:delText>Coverity</w:delText>
        </w:r>
        <w:r w:rsidR="0022516B" w:rsidDel="00DD7D57">
          <w:rPr>
            <w:spacing w:val="-11"/>
          </w:rPr>
          <w:delText xml:space="preserve"> </w:delText>
        </w:r>
        <w:r w:rsidR="0022516B" w:rsidDel="00DD7D57">
          <w:delText>for</w:delText>
        </w:r>
        <w:r w:rsidR="0022516B" w:rsidDel="00DD7D57">
          <w:rPr>
            <w:spacing w:val="-11"/>
          </w:rPr>
          <w:delText xml:space="preserve"> </w:delText>
        </w:r>
        <w:r w:rsidR="0022516B" w:rsidDel="00DD7D57">
          <w:delText>SAST</w:delText>
        </w:r>
        <w:r w:rsidR="0022516B" w:rsidDel="00DD7D57">
          <w:rPr>
            <w:spacing w:val="-11"/>
          </w:rPr>
          <w:delText xml:space="preserve"> </w:delText>
        </w:r>
        <w:r w:rsidR="0022516B" w:rsidDel="00DD7D57">
          <w:delText>scans</w:delText>
        </w:r>
        <w:r w:rsidR="0022516B" w:rsidDel="00DD7D57">
          <w:rPr>
            <w:spacing w:val="-11"/>
          </w:rPr>
          <w:delText xml:space="preserve"> </w:delText>
        </w:r>
        <w:r w:rsidR="0022516B" w:rsidDel="00DD7D57">
          <w:delText>and</w:delText>
        </w:r>
        <w:r w:rsidR="0022516B" w:rsidDel="00DD7D57">
          <w:rPr>
            <w:spacing w:val="-11"/>
          </w:rPr>
          <w:delText xml:space="preserve"> </w:delText>
        </w:r>
        <w:r w:rsidR="0022516B" w:rsidDel="00DD7D57">
          <w:delText>Black</w:delText>
        </w:r>
        <w:r w:rsidR="0022516B" w:rsidDel="00DD7D57">
          <w:rPr>
            <w:spacing w:val="-11"/>
          </w:rPr>
          <w:delText xml:space="preserve"> </w:delText>
        </w:r>
        <w:r w:rsidR="0022516B" w:rsidDel="00DD7D57">
          <w:delText>Duck</w:delText>
        </w:r>
        <w:r w:rsidR="0022516B" w:rsidDel="00DD7D57">
          <w:rPr>
            <w:spacing w:val="-11"/>
          </w:rPr>
          <w:delText xml:space="preserve"> </w:delText>
        </w:r>
        <w:r w:rsidR="0022516B" w:rsidDel="00DD7D57">
          <w:delText>for</w:delText>
        </w:r>
        <w:r w:rsidR="0022516B" w:rsidDel="00DD7D57">
          <w:rPr>
            <w:spacing w:val="-10"/>
          </w:rPr>
          <w:delText xml:space="preserve"> </w:delText>
        </w:r>
        <w:r w:rsidR="0022516B" w:rsidDel="00DD7D57">
          <w:delText>SCA</w:delText>
        </w:r>
        <w:r w:rsidR="0022516B" w:rsidDel="00DD7D57">
          <w:rPr>
            <w:spacing w:val="-11"/>
          </w:rPr>
          <w:delText xml:space="preserve"> </w:delText>
        </w:r>
        <w:r w:rsidR="0022516B" w:rsidDel="00DD7D57">
          <w:delText>scans</w:delText>
        </w:r>
        <w:r w:rsidR="0022516B" w:rsidDel="00DD7D57">
          <w:rPr>
            <w:spacing w:val="-11"/>
          </w:rPr>
          <w:delText xml:space="preserve"> </w:delText>
        </w:r>
        <w:r w:rsidR="0022516B" w:rsidDel="00DD7D57">
          <w:delText>under</w:delText>
        </w:r>
        <w:r w:rsidR="0022516B" w:rsidDel="00DD7D57">
          <w:rPr>
            <w:spacing w:val="-11"/>
          </w:rPr>
          <w:delText xml:space="preserve"> </w:delText>
        </w:r>
        <w:r w:rsidR="0022516B" w:rsidDel="00DD7D57">
          <w:delText>the hood.</w:delText>
        </w:r>
        <w:r w:rsidR="0022516B" w:rsidDel="00DD7D57">
          <w:rPr>
            <w:spacing w:val="-7"/>
          </w:rPr>
          <w:delText xml:space="preserve"> </w:delText>
        </w:r>
        <w:r w:rsidR="0022516B" w:rsidDel="00DD7D57">
          <w:delText>Depending</w:delText>
        </w:r>
        <w:r w:rsidR="0022516B" w:rsidDel="00DD7D57">
          <w:rPr>
            <w:spacing w:val="-6"/>
          </w:rPr>
          <w:delText xml:space="preserve"> </w:delText>
        </w:r>
        <w:r w:rsidR="0022516B" w:rsidDel="00DD7D57">
          <w:delText>on</w:delText>
        </w:r>
        <w:r w:rsidR="0022516B" w:rsidDel="00DD7D57">
          <w:rPr>
            <w:spacing w:val="-7"/>
          </w:rPr>
          <w:delText xml:space="preserve"> </w:delText>
        </w:r>
        <w:r w:rsidR="0022516B" w:rsidDel="00DD7D57">
          <w:delText>the</w:delText>
        </w:r>
        <w:r w:rsidR="0022516B" w:rsidDel="00DD7D57">
          <w:rPr>
            <w:spacing w:val="-6"/>
          </w:rPr>
          <w:delText xml:space="preserve"> </w:delText>
        </w:r>
        <w:r w:rsidR="0022516B" w:rsidDel="00DD7D57">
          <w:delText>task,</w:delText>
        </w:r>
        <w:r w:rsidR="0022516B" w:rsidDel="00DD7D57">
          <w:rPr>
            <w:spacing w:val="-6"/>
          </w:rPr>
          <w:delText xml:space="preserve"> </w:delText>
        </w:r>
        <w:r w:rsidR="0022516B" w:rsidDel="00DD7D57">
          <w:delText>you</w:delText>
        </w:r>
        <w:r w:rsidR="0022516B" w:rsidDel="00DD7D57">
          <w:rPr>
            <w:spacing w:val="-7"/>
          </w:rPr>
          <w:delText xml:space="preserve"> </w:delText>
        </w:r>
        <w:r w:rsidR="0022516B" w:rsidDel="00DD7D57">
          <w:delText>may</w:delText>
        </w:r>
        <w:r w:rsidR="0022516B" w:rsidDel="00DD7D57">
          <w:rPr>
            <w:spacing w:val="-6"/>
          </w:rPr>
          <w:delText xml:space="preserve"> </w:delText>
        </w:r>
        <w:r w:rsidR="0022516B" w:rsidDel="00DD7D57">
          <w:delText>need</w:delText>
        </w:r>
        <w:r w:rsidR="0022516B" w:rsidDel="00DD7D57">
          <w:rPr>
            <w:spacing w:val="-6"/>
          </w:rPr>
          <w:delText xml:space="preserve"> </w:delText>
        </w:r>
        <w:r w:rsidR="0022516B" w:rsidDel="00DD7D57">
          <w:delText>to</w:delText>
        </w:r>
        <w:r w:rsidR="0022516B" w:rsidDel="00DD7D57">
          <w:rPr>
            <w:spacing w:val="-7"/>
          </w:rPr>
          <w:delText xml:space="preserve"> </w:delText>
        </w:r>
        <w:r w:rsidR="0022516B" w:rsidDel="00DD7D57">
          <w:delText>pass</w:delText>
        </w:r>
        <w:r w:rsidR="0022516B" w:rsidDel="00DD7D57">
          <w:rPr>
            <w:spacing w:val="-6"/>
          </w:rPr>
          <w:delText xml:space="preserve"> </w:delText>
        </w:r>
        <w:r w:rsidR="0022516B" w:rsidDel="00DD7D57">
          <w:delText>additional</w:delText>
        </w:r>
        <w:r w:rsidR="0022516B" w:rsidDel="00DD7D57">
          <w:rPr>
            <w:spacing w:val="-6"/>
          </w:rPr>
          <w:delText xml:space="preserve"> </w:delText>
        </w:r>
        <w:r w:rsidR="0022516B" w:rsidDel="00DD7D57">
          <w:delText>SAST</w:delText>
        </w:r>
        <w:r w:rsidR="0022516B" w:rsidDel="00DD7D57">
          <w:rPr>
            <w:spacing w:val="-7"/>
          </w:rPr>
          <w:delText xml:space="preserve"> </w:delText>
        </w:r>
        <w:r w:rsidR="0022516B" w:rsidDel="00DD7D57">
          <w:delText>and</w:delText>
        </w:r>
        <w:r w:rsidR="0022516B" w:rsidDel="00DD7D57">
          <w:rPr>
            <w:spacing w:val="-6"/>
          </w:rPr>
          <w:delText xml:space="preserve"> </w:delText>
        </w:r>
        <w:r w:rsidR="0022516B" w:rsidDel="00DD7D57">
          <w:delText>SCA</w:delText>
        </w:r>
        <w:r w:rsidR="0022516B" w:rsidDel="00DD7D57">
          <w:rPr>
            <w:spacing w:val="-6"/>
          </w:rPr>
          <w:delText xml:space="preserve"> </w:delText>
        </w:r>
        <w:r w:rsidR="0022516B" w:rsidDel="00DD7D57">
          <w:delText>configurations.</w:delText>
        </w:r>
      </w:del>
    </w:p>
    <w:p w14:paraId="63F351BE" w14:textId="77777777" w:rsidR="00DD7D57" w:rsidRDefault="00DD7D57">
      <w:pPr>
        <w:rPr>
          <w:ins w:id="412" w:author="Raj Kesarapalli" w:date="2023-07-26T17:25:00Z"/>
        </w:rPr>
        <w:pPrChange w:id="413" w:author="Raj Kesarapalli" w:date="2023-07-26T17:25:00Z">
          <w:pPr>
            <w:pStyle w:val="BodyText"/>
            <w:spacing w:line="340" w:lineRule="auto"/>
            <w:ind w:left="100" w:right="339"/>
          </w:pPr>
        </w:pPrChange>
      </w:pPr>
    </w:p>
    <w:p w14:paraId="63725669" w14:textId="74B6BFE4" w:rsidR="00DD7D57" w:rsidRDefault="00DD7D57" w:rsidP="00DD7D5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50"/>
        <w:rPr>
          <w:ins w:id="414" w:author="Raj Kesarapalli" w:date="2023-07-26T17:25:00Z"/>
          <w:rFonts w:ascii="Courier New" w:hAnsi="Courier New" w:cs="Courier New"/>
          <w:color w:val="333333"/>
          <w:sz w:val="20"/>
          <w:szCs w:val="20"/>
        </w:rPr>
      </w:pPr>
      <w:ins w:id="415" w:author="Raj Kesarapalli" w:date="2023-07-26T17:25:00Z">
        <w:r w:rsidRPr="000F07F1">
          <w:rPr>
            <w:rFonts w:ascii="Courier New" w:hAnsi="Courier New" w:cs="Courier New"/>
            <w:color w:val="333333"/>
            <w:sz w:val="20"/>
            <w:szCs w:val="20"/>
          </w:rPr>
          <w:t>export BRIDGE_POLARIS_ACCESSTOKEN=</w:t>
        </w:r>
        <w:r w:rsidRPr="00CA7EBE">
          <w:rPr>
            <w:rFonts w:ascii="Courier New" w:hAnsi="Courier New" w:cs="Courier New"/>
            <w:color w:val="333333"/>
            <w:sz w:val="20"/>
            <w:szCs w:val="20"/>
          </w:rPr>
          <w:t>&lt;</w:t>
        </w:r>
        <w:r w:rsidRPr="000F07F1">
          <w:rPr>
            <w:rFonts w:ascii="Courier New" w:hAnsi="Courier New" w:cs="Courier New"/>
            <w:color w:val="333333"/>
            <w:sz w:val="20"/>
            <w:szCs w:val="20"/>
          </w:rPr>
          <w:t>POLARIS_ACCESSTOKEN</w:t>
        </w:r>
        <w:r w:rsidRPr="00CA7EBE">
          <w:rPr>
            <w:rFonts w:ascii="Courier New" w:hAnsi="Courier New" w:cs="Courier New"/>
            <w:color w:val="333333"/>
            <w:sz w:val="20"/>
            <w:szCs w:val="20"/>
          </w:rPr>
          <w:t>&gt;</w:t>
        </w:r>
        <w:r w:rsidRPr="0093073F">
          <w:rPr>
            <w:rFonts w:ascii="Courier New" w:hAnsi="Courier New" w:cs="Courier New"/>
            <w:color w:val="333333"/>
            <w:sz w:val="20"/>
            <w:szCs w:val="20"/>
          </w:rPr>
          <w:br/>
        </w:r>
      </w:ins>
    </w:p>
    <w:p w14:paraId="3469EFDC" w14:textId="359FE985" w:rsidR="00DD7D57" w:rsidRPr="0093073F" w:rsidRDefault="00DD7D57" w:rsidP="00DD7D57">
      <w:pPr>
        <w:pBdr>
          <w:top w:val="single" w:sz="6" w:space="11" w:color="CCCCCC"/>
          <w:left w:val="single" w:sz="6" w:space="11" w:color="CCCCCC"/>
          <w:bottom w:val="single" w:sz="6" w:space="11" w:color="CCCCCC"/>
          <w:right w:val="single" w:sz="6" w:space="3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50"/>
        <w:rPr>
          <w:ins w:id="416" w:author="Raj Kesarapalli" w:date="2023-07-26T17:25:00Z"/>
          <w:rFonts w:ascii="Courier New" w:hAnsi="Courier New" w:cs="Courier New"/>
          <w:color w:val="333333"/>
        </w:rPr>
      </w:pPr>
      <w:ins w:id="417" w:author="Raj Kesarapalli" w:date="2023-07-26T17:25:00Z">
        <w:r w:rsidRPr="0093073F">
          <w:rPr>
            <w:rFonts w:ascii="Courier New" w:hAnsi="Courier New" w:cs="Courier New"/>
            <w:color w:val="333333"/>
            <w:sz w:val="20"/>
            <w:szCs w:val="20"/>
          </w:rPr>
          <w:t>synopsys-bridge --stage connect --input input.json</w:t>
        </w:r>
      </w:ins>
    </w:p>
    <w:p w14:paraId="54C11436" w14:textId="5BFFEFBA" w:rsidR="00D64DB2" w:rsidDel="00DD7D57" w:rsidRDefault="00D64DB2" w:rsidP="00DD7D57">
      <w:pPr>
        <w:shd w:val="clear" w:color="auto" w:fill="FFFFFF"/>
        <w:spacing w:after="100" w:afterAutospacing="1"/>
        <w:rPr>
          <w:del w:id="418" w:author="Raj Kesarapalli" w:date="2023-07-26T17:24:00Z"/>
          <w:sz w:val="16"/>
        </w:rPr>
      </w:pPr>
    </w:p>
    <w:p w14:paraId="3F5DCBBF" w14:textId="77777777" w:rsidR="00DD7D57" w:rsidRDefault="00DD7D57" w:rsidP="00DD7D57">
      <w:pPr>
        <w:spacing w:line="340" w:lineRule="auto"/>
        <w:ind w:right="204"/>
        <w:rPr>
          <w:ins w:id="419" w:author="Raj Kesarapalli" w:date="2023-07-26T17:25:00Z"/>
          <w:sz w:val="16"/>
        </w:rPr>
      </w:pPr>
    </w:p>
    <w:p w14:paraId="0E0E3B67" w14:textId="7E2ECD12" w:rsidR="00DD7D57" w:rsidRDefault="00DD7D57" w:rsidP="00DD7D57">
      <w:pPr>
        <w:shd w:val="clear" w:color="auto" w:fill="FFFFFF"/>
        <w:spacing w:after="100" w:afterAutospacing="1"/>
        <w:rPr>
          <w:ins w:id="420" w:author="Raj Kesarapalli" w:date="2023-07-26T17:25:00Z"/>
          <w:color w:val="323E48"/>
        </w:rPr>
      </w:pPr>
      <w:ins w:id="421" w:author="Raj Kesarapalli" w:date="2023-07-26T17:25:00Z">
        <w:r>
          <w:rPr>
            <w:color w:val="323E48"/>
          </w:rPr>
          <w:t>The above example uses the following:</w:t>
        </w:r>
      </w:ins>
    </w:p>
    <w:p w14:paraId="53099856" w14:textId="49D65091" w:rsidR="00DD7D57" w:rsidRDefault="00DD7D57" w:rsidP="00DD7D57">
      <w:pPr>
        <w:pStyle w:val="ListParagraph"/>
        <w:widowControl/>
        <w:numPr>
          <w:ilvl w:val="0"/>
          <w:numId w:val="14"/>
        </w:numPr>
        <w:shd w:val="clear" w:color="auto" w:fill="FFFFFF"/>
        <w:autoSpaceDE/>
        <w:autoSpaceDN/>
        <w:spacing w:after="100" w:afterAutospacing="1"/>
        <w:contextualSpacing/>
        <w:rPr>
          <w:ins w:id="422" w:author="Raj Kesarapalli" w:date="2023-07-26T17:25:00Z"/>
          <w:color w:val="323E48"/>
        </w:rPr>
      </w:pPr>
      <w:ins w:id="423" w:author="Raj Kesarapalli" w:date="2023-07-26T17:25:00Z">
        <w:r w:rsidRPr="005B2BC4">
          <w:rPr>
            <w:rFonts w:ascii="Courier New" w:hAnsi="Courier New" w:cs="Courier New"/>
            <w:color w:val="333333"/>
            <w:sz w:val="20"/>
            <w:szCs w:val="20"/>
          </w:rPr>
          <w:t>BRIDGE_POLARIS_ACCESSTOKEN</w:t>
        </w:r>
        <w:r w:rsidRPr="005B2BC4">
          <w:rPr>
            <w:color w:val="323E48"/>
          </w:rPr>
          <w:t xml:space="preserve"> environment variable to pass sensitive information such as password or access token to Synopsys Bridge (recommended for security purposes). </w:t>
        </w:r>
        <w:r>
          <w:rPr>
            <w:color w:val="323E48"/>
          </w:rPr>
          <w:t xml:space="preserve">Note that </w:t>
        </w:r>
        <w:r w:rsidRPr="005B2BC4">
          <w:rPr>
            <w:color w:val="323E48"/>
          </w:rPr>
          <w:t>Synopsys Bridge automatically picks up values passed thru these environment variables.</w:t>
        </w:r>
      </w:ins>
    </w:p>
    <w:p w14:paraId="0E313216" w14:textId="51A3B9FB" w:rsidR="00D64DB2" w:rsidRPr="00DD7D57" w:rsidDel="00DD7D57" w:rsidRDefault="00DD7D57">
      <w:pPr>
        <w:pStyle w:val="ListParagraph"/>
        <w:widowControl/>
        <w:numPr>
          <w:ilvl w:val="0"/>
          <w:numId w:val="14"/>
        </w:numPr>
        <w:shd w:val="clear" w:color="auto" w:fill="FFFFFF"/>
        <w:autoSpaceDE/>
        <w:autoSpaceDN/>
        <w:spacing w:after="100" w:afterAutospacing="1"/>
        <w:contextualSpacing/>
        <w:rPr>
          <w:del w:id="424" w:author="Raj Kesarapalli" w:date="2023-07-26T17:24:00Z"/>
          <w:color w:val="323E48"/>
          <w:rPrChange w:id="425" w:author="Raj Kesarapalli" w:date="2023-07-26T17:25:00Z">
            <w:rPr>
              <w:del w:id="426" w:author="Raj Kesarapalli" w:date="2023-07-26T17:24:00Z"/>
            </w:rPr>
          </w:rPrChange>
        </w:rPr>
        <w:pPrChange w:id="427" w:author="Raj Kesarapalli" w:date="2023-07-26T17:25:00Z">
          <w:pPr>
            <w:pStyle w:val="BodyText"/>
            <w:spacing w:line="340" w:lineRule="auto"/>
            <w:ind w:left="100"/>
          </w:pPr>
        </w:pPrChange>
      </w:pPr>
      <w:ins w:id="428" w:author="Raj Kesarapalli" w:date="2023-07-26T17:25:00Z">
        <w:r>
          <w:rPr>
            <w:rFonts w:ascii="Courier New" w:hAnsi="Courier New" w:cs="Courier New"/>
            <w:color w:val="333333"/>
            <w:sz w:val="20"/>
            <w:szCs w:val="20"/>
          </w:rPr>
          <w:t xml:space="preserve">--stage </w:t>
        </w:r>
        <w:r>
          <w:rPr>
            <w:color w:val="323E48"/>
          </w:rPr>
          <w:t>argument to specify the Synopsys security product in use</w:t>
        </w:r>
      </w:ins>
      <w:del w:id="429" w:author="Raj Kesarapalli" w:date="2023-07-26T17:24:00Z">
        <w:r w:rsidR="0022516B" w:rsidDel="00DD7D57">
          <w:delText>Run</w:delText>
        </w:r>
        <w:r w:rsidR="0022516B" w:rsidRPr="00DD7D57" w:rsidDel="00DD7D57">
          <w:rPr>
            <w:spacing w:val="-12"/>
          </w:rPr>
          <w:delText xml:space="preserve"> </w:delText>
        </w:r>
        <w:r w:rsidR="0022516B" w:rsidDel="00DD7D57">
          <w:delText>Synopsys</w:delText>
        </w:r>
        <w:r w:rsidR="0022516B" w:rsidRPr="00DD7D57" w:rsidDel="00DD7D57">
          <w:rPr>
            <w:spacing w:val="-12"/>
          </w:rPr>
          <w:delText xml:space="preserve"> </w:delText>
        </w:r>
        <w:r w:rsidR="0022516B" w:rsidDel="00DD7D57">
          <w:delText>Bridge</w:delText>
        </w:r>
        <w:r w:rsidR="0022516B" w:rsidRPr="00DD7D57" w:rsidDel="00DD7D57">
          <w:rPr>
            <w:spacing w:val="-12"/>
          </w:rPr>
          <w:delText xml:space="preserve"> </w:delText>
        </w:r>
        <w:r w:rsidR="0022516B" w:rsidDel="00DD7D57">
          <w:delText>for</w:delText>
        </w:r>
        <w:r w:rsidR="0022516B" w:rsidRPr="00DD7D57" w:rsidDel="00DD7D57">
          <w:rPr>
            <w:spacing w:val="-12"/>
          </w:rPr>
          <w:delText xml:space="preserve"> </w:delText>
        </w:r>
        <w:r w:rsidR="0022516B" w:rsidDel="00DD7D57">
          <w:delText>the</w:delText>
        </w:r>
        <w:r w:rsidR="0022516B" w:rsidRPr="00DD7D57" w:rsidDel="00DD7D57">
          <w:rPr>
            <w:spacing w:val="-11"/>
          </w:rPr>
          <w:delText xml:space="preserve"> </w:delText>
        </w:r>
        <w:r w:rsidR="0022516B" w:rsidDel="00DD7D57">
          <w:delText>standard</w:delText>
        </w:r>
        <w:r w:rsidR="0022516B" w:rsidRPr="00DD7D57" w:rsidDel="00DD7D57">
          <w:rPr>
            <w:spacing w:val="-12"/>
          </w:rPr>
          <w:delText xml:space="preserve"> </w:delText>
        </w:r>
        <w:r w:rsidR="0022516B" w:rsidDel="00DD7D57">
          <w:delText>case</w:delText>
        </w:r>
        <w:r w:rsidR="0022516B" w:rsidRPr="00DD7D57" w:rsidDel="00DD7D57">
          <w:rPr>
            <w:spacing w:val="-12"/>
          </w:rPr>
          <w:delText xml:space="preserve"> </w:delText>
        </w:r>
        <w:r w:rsidR="0022516B" w:rsidDel="00DD7D57">
          <w:delText>workflow</w:delText>
        </w:r>
        <w:r w:rsidR="0022516B" w:rsidRPr="00DD7D57" w:rsidDel="00DD7D57">
          <w:rPr>
            <w:spacing w:val="-12"/>
          </w:rPr>
          <w:delText xml:space="preserve"> </w:delText>
        </w:r>
        <w:r w:rsidR="0022516B" w:rsidDel="00DD7D57">
          <w:delText>using</w:delText>
        </w:r>
        <w:r w:rsidR="0022516B" w:rsidRPr="00DD7D57" w:rsidDel="00DD7D57">
          <w:rPr>
            <w:spacing w:val="-11"/>
          </w:rPr>
          <w:delText xml:space="preserve"> </w:delText>
        </w:r>
        <w:r w:rsidR="0022516B" w:rsidDel="00DD7D57">
          <w:delText>just</w:delText>
        </w:r>
        <w:r w:rsidR="0022516B" w:rsidRPr="00DD7D57" w:rsidDel="00DD7D57">
          <w:rPr>
            <w:spacing w:val="-12"/>
          </w:rPr>
          <w:delText xml:space="preserve"> </w:delText>
        </w:r>
        <w:r w:rsidR="0022516B" w:rsidDel="00DD7D57">
          <w:delText>a</w:delText>
        </w:r>
        <w:r w:rsidR="0022516B" w:rsidRPr="00DD7D57" w:rsidDel="00DD7D57">
          <w:rPr>
            <w:spacing w:val="-12"/>
          </w:rPr>
          <w:delText xml:space="preserve"> </w:delText>
        </w:r>
        <w:r w:rsidR="0022516B" w:rsidDel="00DD7D57">
          <w:delText>few</w:delText>
        </w:r>
        <w:r w:rsidR="0022516B" w:rsidRPr="00DD7D57" w:rsidDel="00DD7D57">
          <w:rPr>
            <w:spacing w:val="-12"/>
          </w:rPr>
          <w:delText xml:space="preserve"> </w:delText>
        </w:r>
        <w:r w:rsidR="0022516B" w:rsidDel="00DD7D57">
          <w:delText>arguments.</w:delText>
        </w:r>
        <w:r w:rsidR="0022516B" w:rsidRPr="00DD7D57" w:rsidDel="00DD7D57">
          <w:rPr>
            <w:spacing w:val="-11"/>
          </w:rPr>
          <w:delText xml:space="preserve"> </w:delText>
        </w:r>
        <w:r w:rsidR="0022516B" w:rsidRPr="00DD7D57" w:rsidDel="00DD7D57">
          <w:rPr>
            <w:spacing w:val="-3"/>
          </w:rPr>
          <w:delText>You</w:delText>
        </w:r>
        <w:r w:rsidR="0022516B" w:rsidRPr="00DD7D57" w:rsidDel="00DD7D57">
          <w:rPr>
            <w:spacing w:val="-12"/>
          </w:rPr>
          <w:delText xml:space="preserve"> </w:delText>
        </w:r>
        <w:r w:rsidR="0022516B" w:rsidDel="00DD7D57">
          <w:delText>can</w:delText>
        </w:r>
        <w:r w:rsidR="0022516B" w:rsidRPr="00DD7D57" w:rsidDel="00DD7D57">
          <w:rPr>
            <w:spacing w:val="-12"/>
          </w:rPr>
          <w:delText xml:space="preserve"> </w:delText>
        </w:r>
        <w:r w:rsidR="0022516B" w:rsidDel="00DD7D57">
          <w:delText>either</w:delText>
        </w:r>
        <w:r w:rsidR="0022516B" w:rsidRPr="00DD7D57" w:rsidDel="00DD7D57">
          <w:rPr>
            <w:spacing w:val="-12"/>
          </w:rPr>
          <w:delText xml:space="preserve"> </w:delText>
        </w:r>
        <w:r w:rsidR="0022516B" w:rsidDel="00DD7D57">
          <w:delText>invoke</w:delText>
        </w:r>
        <w:r w:rsidR="0022516B" w:rsidRPr="00DD7D57" w:rsidDel="00DD7D57">
          <w:rPr>
            <w:spacing w:val="-11"/>
          </w:rPr>
          <w:delText xml:space="preserve"> </w:delText>
        </w:r>
        <w:r w:rsidR="0022516B" w:rsidDel="00DD7D57">
          <w:delText>a JSON</w:delText>
        </w:r>
        <w:r w:rsidR="0022516B" w:rsidRPr="00DD7D57" w:rsidDel="00DD7D57">
          <w:rPr>
            <w:spacing w:val="-4"/>
          </w:rPr>
          <w:delText xml:space="preserve"> </w:delText>
        </w:r>
        <w:r w:rsidR="0022516B" w:rsidDel="00DD7D57">
          <w:delText>file</w:delText>
        </w:r>
        <w:r w:rsidR="0022516B" w:rsidRPr="00DD7D57" w:rsidDel="00DD7D57">
          <w:rPr>
            <w:spacing w:val="-3"/>
          </w:rPr>
          <w:delText xml:space="preserve"> </w:delText>
        </w:r>
        <w:r w:rsidR="0022516B" w:rsidDel="00DD7D57">
          <w:delText>containing</w:delText>
        </w:r>
        <w:r w:rsidR="0022516B" w:rsidRPr="00DD7D57" w:rsidDel="00DD7D57">
          <w:rPr>
            <w:spacing w:val="-3"/>
          </w:rPr>
          <w:delText xml:space="preserve"> </w:delText>
        </w:r>
        <w:r w:rsidR="0022516B" w:rsidDel="00DD7D57">
          <w:delText>common</w:delText>
        </w:r>
        <w:r w:rsidR="0022516B" w:rsidRPr="00DD7D57" w:rsidDel="00DD7D57">
          <w:rPr>
            <w:spacing w:val="-4"/>
          </w:rPr>
          <w:delText xml:space="preserve"> </w:delText>
        </w:r>
        <w:r w:rsidR="0022516B" w:rsidDel="00DD7D57">
          <w:delText>arguments,</w:delText>
        </w:r>
        <w:r w:rsidR="0022516B" w:rsidRPr="00DD7D57" w:rsidDel="00DD7D57">
          <w:rPr>
            <w:spacing w:val="-3"/>
          </w:rPr>
          <w:delText xml:space="preserve"> </w:delText>
        </w:r>
        <w:r w:rsidR="0022516B" w:rsidDel="00DD7D57">
          <w:delText>or</w:delText>
        </w:r>
        <w:r w:rsidR="0022516B" w:rsidRPr="00DD7D57" w:rsidDel="00DD7D57">
          <w:rPr>
            <w:spacing w:val="-3"/>
          </w:rPr>
          <w:delText xml:space="preserve"> </w:delText>
        </w:r>
        <w:r w:rsidR="0022516B" w:rsidDel="00DD7D57">
          <w:delText>enter</w:delText>
        </w:r>
        <w:r w:rsidR="0022516B" w:rsidRPr="00DD7D57" w:rsidDel="00DD7D57">
          <w:rPr>
            <w:spacing w:val="-4"/>
          </w:rPr>
          <w:delText xml:space="preserve"> </w:delText>
        </w:r>
        <w:r w:rsidR="0022516B" w:rsidDel="00DD7D57">
          <w:delText>all</w:delText>
        </w:r>
        <w:r w:rsidR="0022516B" w:rsidRPr="00DD7D57" w:rsidDel="00DD7D57">
          <w:rPr>
            <w:spacing w:val="-3"/>
          </w:rPr>
          <w:delText xml:space="preserve"> </w:delText>
        </w:r>
        <w:r w:rsidR="0022516B" w:rsidDel="00DD7D57">
          <w:delText>those</w:delText>
        </w:r>
        <w:r w:rsidR="0022516B" w:rsidRPr="00DD7D57" w:rsidDel="00DD7D57">
          <w:rPr>
            <w:spacing w:val="-3"/>
          </w:rPr>
          <w:delText xml:space="preserve"> </w:delText>
        </w:r>
        <w:r w:rsidR="0022516B" w:rsidDel="00DD7D57">
          <w:delText>on</w:delText>
        </w:r>
        <w:r w:rsidR="0022516B" w:rsidRPr="00DD7D57" w:rsidDel="00DD7D57">
          <w:rPr>
            <w:spacing w:val="-3"/>
          </w:rPr>
          <w:delText xml:space="preserve"> </w:delText>
        </w:r>
        <w:r w:rsidR="0022516B" w:rsidDel="00DD7D57">
          <w:delText>the</w:delText>
        </w:r>
        <w:r w:rsidR="0022516B" w:rsidRPr="00DD7D57" w:rsidDel="00DD7D57">
          <w:rPr>
            <w:spacing w:val="-4"/>
          </w:rPr>
          <w:delText xml:space="preserve"> </w:delText>
        </w:r>
        <w:r w:rsidR="0022516B" w:rsidDel="00DD7D57">
          <w:delText>command</w:delText>
        </w:r>
        <w:r w:rsidR="0022516B" w:rsidRPr="00DD7D57" w:rsidDel="00DD7D57">
          <w:rPr>
            <w:spacing w:val="-3"/>
          </w:rPr>
          <w:delText xml:space="preserve"> </w:delText>
        </w:r>
        <w:r w:rsidR="0022516B" w:rsidDel="00DD7D57">
          <w:delText>line.</w:delText>
        </w:r>
      </w:del>
    </w:p>
    <w:p w14:paraId="105B4100" w14:textId="3FC6C379" w:rsidR="00D64DB2" w:rsidDel="00DD7D57" w:rsidRDefault="00D64DB2">
      <w:pPr>
        <w:pStyle w:val="ListParagraph"/>
        <w:rPr>
          <w:del w:id="430" w:author="Raj Kesarapalli" w:date="2023-07-26T17:24:00Z"/>
          <w:sz w:val="16"/>
        </w:rPr>
        <w:pPrChange w:id="431" w:author="Raj Kesarapalli" w:date="2023-07-26T17:25:00Z">
          <w:pPr>
            <w:pStyle w:val="BodyText"/>
            <w:spacing w:before="6"/>
          </w:pPr>
        </w:pPrChange>
      </w:pPr>
    </w:p>
    <w:p w14:paraId="2BE7BD21" w14:textId="1059E36A" w:rsidR="00DD7D57" w:rsidRDefault="00C46513">
      <w:pPr>
        <w:pStyle w:val="ListParagraph"/>
        <w:rPr>
          <w:sz w:val="20"/>
        </w:rPr>
        <w:pPrChange w:id="432" w:author="Raj Kesarapalli" w:date="2023-07-26T17:25:00Z">
          <w:pPr>
            <w:spacing w:line="340" w:lineRule="auto"/>
            <w:ind w:left="100" w:right="204"/>
          </w:pPr>
        </w:pPrChange>
      </w:pPr>
      <w:del w:id="433" w:author="Raj Kesarapalli" w:date="2023-07-26T17:24:00Z">
        <w:r w:rsidDel="00DD7D57">
          <w:rPr>
            <w:noProof/>
          </w:rPr>
          <mc:AlternateContent>
            <mc:Choice Requires="wps">
              <w:drawing>
                <wp:anchor distT="0" distB="0" distL="0" distR="0" simplePos="0" relativeHeight="251672576" behindDoc="1" locked="0" layoutInCell="1" allowOverlap="1" wp14:anchorId="4B9E9C32" wp14:editId="48907D2A">
                  <wp:simplePos x="0" y="0"/>
                  <wp:positionH relativeFrom="page">
                    <wp:posOffset>965200</wp:posOffset>
                  </wp:positionH>
                  <wp:positionV relativeFrom="paragraph">
                    <wp:posOffset>663575</wp:posOffset>
                  </wp:positionV>
                  <wp:extent cx="5892800" cy="254000"/>
                  <wp:effectExtent l="0" t="0" r="0" b="0"/>
                  <wp:wrapTopAndBottom/>
                  <wp:docPr id="1769035700"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962F87" w14:textId="77777777" w:rsidR="00D64DB2" w:rsidRDefault="00D64DB2">
                              <w:pPr>
                                <w:pStyle w:val="BodyText"/>
                                <w:spacing w:before="12"/>
                                <w:rPr>
                                  <w:sz w:val="10"/>
                                </w:rPr>
                              </w:pPr>
                            </w:p>
                            <w:p w14:paraId="32AA1932" w14:textId="77777777" w:rsidR="00D64DB2" w:rsidRDefault="0022516B">
                              <w:pPr>
                                <w:ind w:left="60"/>
                                <w:rPr>
                                  <w:rFonts w:ascii="Courier New"/>
                                  <w:sz w:val="13"/>
                                </w:rPr>
                              </w:pPr>
                              <w:r>
                                <w:rPr>
                                  <w:rFonts w:ascii="Courier New"/>
                                  <w:sz w:val="13"/>
                                </w:rPr>
                                <w:t>synopsys-bridge --stage connect --input input.json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E9C32" id="Text Box 294" o:spid="_x0000_s1057" type="#_x0000_t202" style="position:absolute;left:0;text-align:left;margin-left:76pt;margin-top:52.25pt;width:464pt;height:20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" fillcolor="#ededed" stroked="f">
                  <v:path arrowok="t"/>
                  <v:textbox inset="0,0,0,0">
                    <w:txbxContent>
                      <w:p w14:paraId="0E962F87" w14:textId="77777777" w:rsidR="00D64DB2" w:rsidRDefault="00D64DB2">
                        <w:pPr>
                          <w:pStyle w:val="BodyText"/>
                          <w:spacing w:before="12"/>
                          <w:rPr>
                            <w:sz w:val="10"/>
                          </w:rPr>
                        </w:pPr>
                      </w:p>
                      <w:p w14:paraId="32AA1932" w14:textId="77777777" w:rsidR="00D64DB2" w:rsidRDefault="0022516B">
                        <w:pPr>
                          <w:ind w:left="60"/>
                          <w:rPr>
                            <w:rFonts w:ascii="Courier New"/>
                            <w:sz w:val="13"/>
                          </w:rPr>
                        </w:pPr>
                        <w:r>
                          <w:rPr>
                            <w:rFonts w:ascii="Courier New"/>
                            <w:sz w:val="13"/>
                          </w:rPr>
                          <w:t>synopsys-bridge --stage connect --input input.json</w:t>
                        </w:r>
                      </w:p>
                    </w:txbxContent>
                  </v:textbox>
                  <w10:wrap type="topAndBottom" anchorx="page"/>
                </v:shape>
              </w:pict>
            </mc:Fallback>
          </mc:AlternateContent>
        </w:r>
        <w:r w:rsidR="00350945" w:rsidDel="00DD7D57">
          <w:rPr>
            <w:sz w:val="20"/>
          </w:rPr>
          <w:delText>After passing sensitive access token and password information using environmental variables (</w:delText>
        </w:r>
        <w:r w:rsidR="00350945" w:rsidDel="00DD7D57">
          <w:rPr>
            <w:rFonts w:ascii="Courier New"/>
            <w:sz w:val="16"/>
            <w:shd w:val="clear" w:color="auto" w:fill="EDEDED"/>
          </w:rPr>
          <w:delText>export</w:delText>
        </w:r>
        <w:r w:rsidR="00350945" w:rsidDel="00DD7D57">
          <w:rPr>
            <w:rFonts w:ascii="Courier New"/>
            <w:sz w:val="16"/>
          </w:rPr>
          <w:delText xml:space="preserve"> </w:delText>
        </w:r>
        <w:r w:rsidR="00350945" w:rsidDel="00DD7D57">
          <w:rPr>
            <w:rFonts w:ascii="Courier New"/>
            <w:sz w:val="16"/>
            <w:shd w:val="clear" w:color="auto" w:fill="EDEDED"/>
          </w:rPr>
          <w:delText>BRIDGE_POLARIS_ACCESSTOKEN=</w:delText>
        </w:r>
        <w:r w:rsidR="00350945" w:rsidDel="00DD7D57">
          <w:rPr>
            <w:rFonts w:ascii="Courier New"/>
            <w:i/>
            <w:sz w:val="16"/>
            <w:shd w:val="clear" w:color="auto" w:fill="EDEDED"/>
          </w:rPr>
          <w:delText>POLARIS_ACCESSTOKEN</w:delText>
        </w:r>
        <w:r w:rsidR="00350945" w:rsidDel="00DD7D57">
          <w:rPr>
            <w:sz w:val="20"/>
          </w:rPr>
          <w:delText xml:space="preserve">), pass in your JSON file. Here's an example command loading the </w:delText>
        </w:r>
        <w:r w:rsidR="00350945" w:rsidDel="00DD7D57">
          <w:rPr>
            <w:rFonts w:ascii="Courier New"/>
            <w:sz w:val="16"/>
            <w:shd w:val="clear" w:color="auto" w:fill="EDEDED"/>
          </w:rPr>
          <w:delText>input.json</w:delText>
        </w:r>
        <w:r w:rsidR="00350945" w:rsidDel="00DD7D57">
          <w:rPr>
            <w:rFonts w:ascii="Courier New"/>
            <w:sz w:val="16"/>
          </w:rPr>
          <w:delText xml:space="preserve"> </w:delText>
        </w:r>
        <w:r w:rsidR="00350945" w:rsidDel="00DD7D57">
          <w:rPr>
            <w:sz w:val="20"/>
          </w:rPr>
          <w:delText>file:</w:delText>
        </w:r>
      </w:del>
    </w:p>
    <w:p w14:paraId="05EB95C4" w14:textId="77777777" w:rsidR="00D64DB2" w:rsidRDefault="00D64DB2">
      <w:pPr>
        <w:pStyle w:val="BodyText"/>
        <w:rPr>
          <w:sz w:val="12"/>
        </w:rPr>
      </w:pPr>
    </w:p>
    <w:p w14:paraId="267E7989" w14:textId="77777777" w:rsidR="00DD7D57" w:rsidRDefault="00DD7D57">
      <w:pPr>
        <w:spacing w:before="96"/>
        <w:ind w:left="100"/>
        <w:rPr>
          <w:ins w:id="434" w:author="Raj Kesarapalli" w:date="2023-07-26T17:25:00Z"/>
          <w:sz w:val="20"/>
        </w:rPr>
      </w:pPr>
    </w:p>
    <w:p w14:paraId="4145B4D7" w14:textId="0E51AA1F" w:rsidR="00DD7D57" w:rsidRPr="0093073F" w:rsidRDefault="00DD7D57" w:rsidP="00DD7D57">
      <w:pPr>
        <w:shd w:val="clear" w:color="auto" w:fill="FFFFFF"/>
        <w:rPr>
          <w:ins w:id="435" w:author="Raj Kesarapalli" w:date="2023-07-26T17:26:00Z"/>
          <w:color w:val="323E48"/>
        </w:rPr>
      </w:pPr>
      <w:ins w:id="436" w:author="Raj Kesarapalli" w:date="2023-07-26T17:26:00Z">
        <w:r>
          <w:rPr>
            <w:color w:val="323E48"/>
          </w:rPr>
          <w:t>Here is the input.json file:</w:t>
        </w:r>
      </w:ins>
    </w:p>
    <w:p w14:paraId="39DD2A9D" w14:textId="608AC3AC" w:rsidR="00D64DB2" w:rsidDel="00DD7D57" w:rsidRDefault="0022516B">
      <w:pPr>
        <w:spacing w:before="96"/>
        <w:ind w:left="100"/>
        <w:rPr>
          <w:del w:id="437" w:author="Raj Kesarapalli" w:date="2023-07-26T17:26:00Z"/>
          <w:sz w:val="20"/>
        </w:rPr>
      </w:pPr>
      <w:del w:id="438" w:author="Raj Kesarapalli" w:date="2023-07-26T17:26:00Z">
        <w:r w:rsidDel="00DD7D57">
          <w:rPr>
            <w:sz w:val="20"/>
          </w:rPr>
          <w:lastRenderedPageBreak/>
          <w:delText xml:space="preserve">That command loads the following </w:delText>
        </w:r>
        <w:r w:rsidDel="00DD7D57">
          <w:rPr>
            <w:rFonts w:ascii="Courier New"/>
            <w:sz w:val="16"/>
            <w:shd w:val="clear" w:color="auto" w:fill="EDEDED"/>
          </w:rPr>
          <w:delText>input.json</w:delText>
        </w:r>
        <w:r w:rsidDel="00DD7D57">
          <w:rPr>
            <w:rFonts w:ascii="Courier New"/>
            <w:spacing w:val="-54"/>
            <w:sz w:val="16"/>
          </w:rPr>
          <w:delText xml:space="preserve"> </w:delText>
        </w:r>
        <w:r w:rsidDel="00DD7D57">
          <w:rPr>
            <w:sz w:val="20"/>
          </w:rPr>
          <w:delText>file:</w:delText>
        </w:r>
      </w:del>
    </w:p>
    <w:p w14:paraId="74B89B87" w14:textId="77777777" w:rsidR="00D64DB2" w:rsidRDefault="00C46513">
      <w:pPr>
        <w:pStyle w:val="BodyText"/>
        <w:spacing w:before="4"/>
        <w:rPr>
          <w:sz w:val="8"/>
        </w:rPr>
      </w:pPr>
      <w:r>
        <w:rPr>
          <w:noProof/>
        </w:rPr>
        <mc:AlternateContent>
          <mc:Choice Requires="wps">
            <w:drawing>
              <wp:anchor distT="0" distB="0" distL="0" distR="0" simplePos="0" relativeHeight="251673600" behindDoc="1" locked="0" layoutInCell="1" allowOverlap="1" wp14:anchorId="55BF0ECE" wp14:editId="6A1E7EA9">
                <wp:simplePos x="0" y="0"/>
                <wp:positionH relativeFrom="page">
                  <wp:posOffset>965200</wp:posOffset>
                </wp:positionH>
                <wp:positionV relativeFrom="paragraph">
                  <wp:posOffset>79375</wp:posOffset>
                </wp:positionV>
                <wp:extent cx="5892800" cy="2825750"/>
                <wp:effectExtent l="0" t="0" r="0" b="0"/>
                <wp:wrapTopAndBottom/>
                <wp:docPr id="975276596"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8257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4A4BF" w14:textId="77777777" w:rsidR="00D64DB2" w:rsidRDefault="00D64DB2">
                            <w:pPr>
                              <w:pStyle w:val="BodyText"/>
                              <w:spacing w:before="12"/>
                              <w:rPr>
                                <w:sz w:val="10"/>
                              </w:rPr>
                            </w:pPr>
                          </w:p>
                          <w:p w14:paraId="33812B46" w14:textId="77777777" w:rsidR="00D64DB2" w:rsidRDefault="0022516B">
                            <w:pPr>
                              <w:ind w:left="60"/>
                              <w:rPr>
                                <w:rFonts w:ascii="Courier New"/>
                                <w:sz w:val="13"/>
                              </w:rPr>
                            </w:pPr>
                            <w:r>
                              <w:rPr>
                                <w:rFonts w:ascii="Courier New"/>
                                <w:w w:val="98"/>
                                <w:sz w:val="13"/>
                              </w:rPr>
                              <w:t>{</w:t>
                            </w:r>
                          </w:p>
                          <w:p w14:paraId="7D65E7E1" w14:textId="77777777" w:rsidR="00D64DB2" w:rsidRDefault="00D64DB2">
                            <w:pPr>
                              <w:pStyle w:val="BodyText"/>
                              <w:rPr>
                                <w:rFonts w:ascii="Courier New"/>
                                <w:sz w:val="17"/>
                              </w:rPr>
                            </w:pPr>
                          </w:p>
                          <w:p w14:paraId="497D9F92" w14:textId="77777777" w:rsidR="00D64DB2" w:rsidRDefault="0022516B">
                            <w:pPr>
                              <w:ind w:left="367"/>
                              <w:rPr>
                                <w:rFonts w:ascii="Courier New"/>
                                <w:sz w:val="13"/>
                              </w:rPr>
                            </w:pPr>
                            <w:r>
                              <w:rPr>
                                <w:rFonts w:ascii="Courier New"/>
                                <w:sz w:val="13"/>
                              </w:rPr>
                              <w:t>"data": {</w:t>
                            </w:r>
                          </w:p>
                          <w:p w14:paraId="735F6F30" w14:textId="77777777" w:rsidR="00D64DB2" w:rsidRDefault="00D64DB2">
                            <w:pPr>
                              <w:pStyle w:val="BodyText"/>
                              <w:rPr>
                                <w:rFonts w:ascii="Courier New"/>
                                <w:sz w:val="17"/>
                              </w:rPr>
                            </w:pPr>
                          </w:p>
                          <w:p w14:paraId="2F398BC2" w14:textId="77777777" w:rsidR="00D64DB2" w:rsidRDefault="0022516B">
                            <w:pPr>
                              <w:ind w:left="674"/>
                              <w:rPr>
                                <w:rFonts w:ascii="Courier New"/>
                                <w:sz w:val="13"/>
                              </w:rPr>
                            </w:pPr>
                            <w:r>
                              <w:rPr>
                                <w:rFonts w:ascii="Courier New"/>
                                <w:sz w:val="13"/>
                              </w:rPr>
                              <w:t>"polaris": {</w:t>
                            </w:r>
                          </w:p>
                          <w:p w14:paraId="4DB36D1D" w14:textId="77777777" w:rsidR="00D64DB2" w:rsidRDefault="00D64DB2">
                            <w:pPr>
                              <w:pStyle w:val="BodyText"/>
                              <w:rPr>
                                <w:rFonts w:ascii="Courier New"/>
                                <w:sz w:val="17"/>
                              </w:rPr>
                            </w:pPr>
                          </w:p>
                          <w:p w14:paraId="776DD0FE" w14:textId="77777777" w:rsidR="00D64DB2" w:rsidRDefault="0022516B">
                            <w:pPr>
                              <w:ind w:left="981"/>
                              <w:rPr>
                                <w:rFonts w:ascii="Courier New"/>
                                <w:sz w:val="13"/>
                              </w:rPr>
                            </w:pPr>
                            <w:r>
                              <w:rPr>
                                <w:rFonts w:ascii="Courier New"/>
                                <w:sz w:val="13"/>
                              </w:rPr>
                              <w:t>"application": {</w:t>
                            </w:r>
                          </w:p>
                          <w:p w14:paraId="4AF789D9" w14:textId="77777777" w:rsidR="00D64DB2" w:rsidRDefault="00D64DB2">
                            <w:pPr>
                              <w:pStyle w:val="BodyText"/>
                              <w:rPr>
                                <w:rFonts w:ascii="Courier New"/>
                                <w:sz w:val="17"/>
                              </w:rPr>
                            </w:pPr>
                          </w:p>
                          <w:p w14:paraId="15702120" w14:textId="77777777" w:rsidR="00D64DB2" w:rsidRDefault="0022516B">
                            <w:pPr>
                              <w:ind w:left="1289"/>
                              <w:rPr>
                                <w:rFonts w:ascii="Courier New"/>
                                <w:sz w:val="13"/>
                              </w:rPr>
                            </w:pPr>
                            <w:r>
                              <w:rPr>
                                <w:rFonts w:ascii="Courier New"/>
                                <w:sz w:val="13"/>
                              </w:rPr>
                              <w:t>"name": "</w:t>
                            </w:r>
                            <w:r>
                              <w:rPr>
                                <w:rFonts w:ascii="Courier New"/>
                                <w:i/>
                                <w:sz w:val="13"/>
                              </w:rPr>
                              <w:t>&lt;APPLICATION_NAME&gt;</w:t>
                            </w:r>
                            <w:r>
                              <w:rPr>
                                <w:rFonts w:ascii="Courier New"/>
                                <w:sz w:val="13"/>
                              </w:rPr>
                              <w:t>"</w:t>
                            </w:r>
                          </w:p>
                          <w:p w14:paraId="09B3938F" w14:textId="77777777" w:rsidR="00D64DB2" w:rsidRDefault="00D64DB2">
                            <w:pPr>
                              <w:pStyle w:val="BodyText"/>
                              <w:rPr>
                                <w:rFonts w:ascii="Courier New"/>
                                <w:sz w:val="17"/>
                              </w:rPr>
                            </w:pPr>
                          </w:p>
                          <w:p w14:paraId="49307AA3" w14:textId="77777777" w:rsidR="00D64DB2" w:rsidRDefault="0022516B">
                            <w:pPr>
                              <w:ind w:left="981"/>
                              <w:rPr>
                                <w:rFonts w:ascii="Courier New"/>
                                <w:sz w:val="13"/>
                              </w:rPr>
                            </w:pPr>
                            <w:r>
                              <w:rPr>
                                <w:rFonts w:ascii="Courier New"/>
                                <w:sz w:val="13"/>
                              </w:rPr>
                              <w:t>},</w:t>
                            </w:r>
                          </w:p>
                          <w:p w14:paraId="63DDA710" w14:textId="77777777" w:rsidR="00D64DB2" w:rsidRDefault="00D64DB2">
                            <w:pPr>
                              <w:pStyle w:val="BodyText"/>
                              <w:rPr>
                                <w:rFonts w:ascii="Courier New"/>
                                <w:sz w:val="17"/>
                              </w:rPr>
                            </w:pPr>
                          </w:p>
                          <w:p w14:paraId="495F0793" w14:textId="77777777" w:rsidR="00D64DB2" w:rsidRDefault="0022516B">
                            <w:pPr>
                              <w:spacing w:before="1"/>
                              <w:ind w:left="981"/>
                              <w:rPr>
                                <w:rFonts w:ascii="Courier New"/>
                                <w:sz w:val="13"/>
                              </w:rPr>
                            </w:pPr>
                            <w:r>
                              <w:rPr>
                                <w:rFonts w:ascii="Courier New"/>
                                <w:sz w:val="13"/>
                              </w:rPr>
                              <w:t>"project": {</w:t>
                            </w:r>
                          </w:p>
                          <w:p w14:paraId="5DB2686B" w14:textId="77777777" w:rsidR="00D64DB2" w:rsidRDefault="00D64DB2">
                            <w:pPr>
                              <w:pStyle w:val="BodyText"/>
                              <w:rPr>
                                <w:rFonts w:ascii="Courier New"/>
                                <w:sz w:val="17"/>
                              </w:rPr>
                            </w:pPr>
                          </w:p>
                          <w:p w14:paraId="205CBECB" w14:textId="77777777" w:rsidR="00D64DB2" w:rsidRDefault="0022516B">
                            <w:pPr>
                              <w:ind w:left="1289"/>
                              <w:rPr>
                                <w:rFonts w:ascii="Courier New"/>
                                <w:sz w:val="13"/>
                              </w:rPr>
                            </w:pPr>
                            <w:r>
                              <w:rPr>
                                <w:rFonts w:ascii="Courier New"/>
                                <w:sz w:val="13"/>
                              </w:rPr>
                              <w:t>"name": "</w:t>
                            </w:r>
                            <w:r>
                              <w:rPr>
                                <w:rFonts w:ascii="Courier New"/>
                                <w:i/>
                                <w:sz w:val="13"/>
                              </w:rPr>
                              <w:t>&lt;PROJECT_NAME&gt;</w:t>
                            </w:r>
                            <w:r>
                              <w:rPr>
                                <w:rFonts w:ascii="Courier New"/>
                                <w:sz w:val="13"/>
                              </w:rPr>
                              <w:t>"</w:t>
                            </w:r>
                          </w:p>
                          <w:p w14:paraId="21103722" w14:textId="77777777" w:rsidR="00D64DB2" w:rsidRDefault="00D64DB2">
                            <w:pPr>
                              <w:pStyle w:val="BodyText"/>
                              <w:rPr>
                                <w:rFonts w:ascii="Courier New"/>
                                <w:sz w:val="17"/>
                              </w:rPr>
                            </w:pPr>
                          </w:p>
                          <w:p w14:paraId="061FCE79" w14:textId="77777777" w:rsidR="00D64DB2" w:rsidRDefault="0022516B">
                            <w:pPr>
                              <w:ind w:left="981"/>
                              <w:rPr>
                                <w:rFonts w:ascii="Courier New"/>
                                <w:sz w:val="13"/>
                              </w:rPr>
                            </w:pPr>
                            <w:r>
                              <w:rPr>
                                <w:rFonts w:ascii="Courier New"/>
                                <w:sz w:val="13"/>
                              </w:rPr>
                              <w:t>},</w:t>
                            </w:r>
                          </w:p>
                          <w:p w14:paraId="0D40B780" w14:textId="77777777" w:rsidR="00D64DB2" w:rsidRDefault="00D64DB2">
                            <w:pPr>
                              <w:pStyle w:val="BodyText"/>
                              <w:rPr>
                                <w:rFonts w:ascii="Courier New"/>
                                <w:sz w:val="17"/>
                              </w:rPr>
                            </w:pPr>
                          </w:p>
                          <w:p w14:paraId="06CC5E2E" w14:textId="77777777" w:rsidR="00D64DB2" w:rsidRDefault="0022516B">
                            <w:pPr>
                              <w:ind w:left="981"/>
                              <w:rPr>
                                <w:rFonts w:ascii="Courier New"/>
                                <w:sz w:val="13"/>
                              </w:rPr>
                            </w:pPr>
                            <w:r>
                              <w:rPr>
                                <w:rFonts w:ascii="Courier New"/>
                                <w:sz w:val="13"/>
                              </w:rPr>
                              <w:t>"assessment": {</w:t>
                            </w:r>
                          </w:p>
                          <w:p w14:paraId="6945B26C" w14:textId="77777777" w:rsidR="00D64DB2" w:rsidRDefault="00D64DB2">
                            <w:pPr>
                              <w:pStyle w:val="BodyText"/>
                              <w:rPr>
                                <w:rFonts w:ascii="Courier New"/>
                                <w:sz w:val="17"/>
                              </w:rPr>
                            </w:pPr>
                          </w:p>
                          <w:p w14:paraId="31DABD6A" w14:textId="77777777" w:rsidR="00D64DB2" w:rsidRDefault="0022516B">
                            <w:pPr>
                              <w:ind w:left="1289"/>
                              <w:rPr>
                                <w:rFonts w:ascii="Courier New"/>
                                <w:sz w:val="13"/>
                              </w:rPr>
                            </w:pPr>
                            <w:r>
                              <w:rPr>
                                <w:rFonts w:ascii="Courier New"/>
                                <w:sz w:val="13"/>
                              </w:rPr>
                              <w:t>"types": ["SCA", "SAST"]</w:t>
                            </w:r>
                          </w:p>
                          <w:p w14:paraId="2FA15FBB" w14:textId="77777777" w:rsidR="00D64DB2" w:rsidRDefault="00D64DB2">
                            <w:pPr>
                              <w:pStyle w:val="BodyText"/>
                              <w:rPr>
                                <w:rFonts w:ascii="Courier New"/>
                                <w:sz w:val="14"/>
                              </w:rPr>
                            </w:pPr>
                          </w:p>
                          <w:p w14:paraId="5CE242B4" w14:textId="77777777" w:rsidR="00D64DB2" w:rsidRDefault="00D64DB2">
                            <w:pPr>
                              <w:pStyle w:val="BodyText"/>
                              <w:rPr>
                                <w:rFonts w:ascii="Courier New"/>
                                <w:sz w:val="14"/>
                              </w:rPr>
                            </w:pPr>
                          </w:p>
                          <w:p w14:paraId="6F25CEF3" w14:textId="77777777" w:rsidR="00D64DB2" w:rsidRDefault="00D64DB2">
                            <w:pPr>
                              <w:pStyle w:val="BodyText"/>
                              <w:rPr>
                                <w:rFonts w:ascii="Courier New"/>
                                <w:sz w:val="19"/>
                              </w:rPr>
                            </w:pPr>
                          </w:p>
                          <w:p w14:paraId="18813F22" w14:textId="77777777" w:rsidR="00D64DB2" w:rsidRDefault="0022516B">
                            <w:pPr>
                              <w:spacing w:before="1"/>
                              <w:ind w:left="981"/>
                              <w:rPr>
                                <w:rFonts w:ascii="Courier New"/>
                                <w:sz w:val="13"/>
                              </w:rPr>
                            </w:pPr>
                            <w:r>
                              <w:rPr>
                                <w:rFonts w:ascii="Courier New"/>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F0ECE" id="Text Box 293" o:spid="_x0000_s1058" type="#_x0000_t202" style="position:absolute;margin-left:76pt;margin-top:6.25pt;width:464pt;height:222.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" fillcolor="#ededed" stroked="f">
                <v:path arrowok="t"/>
                <v:textbox inset="0,0,0,0">
                  <w:txbxContent>
                    <w:p w14:paraId="7A94A4BF" w14:textId="77777777" w:rsidR="00D64DB2" w:rsidRDefault="00D64DB2">
                      <w:pPr>
                        <w:pStyle w:val="BodyText"/>
                        <w:spacing w:before="12"/>
                        <w:rPr>
                          <w:sz w:val="10"/>
                        </w:rPr>
                      </w:pPr>
                    </w:p>
                    <w:p w14:paraId="33812B46" w14:textId="77777777" w:rsidR="00D64DB2" w:rsidRDefault="0022516B">
                      <w:pPr>
                        <w:ind w:left="60"/>
                        <w:rPr>
                          <w:rFonts w:ascii="Courier New"/>
                          <w:sz w:val="13"/>
                        </w:rPr>
                      </w:pPr>
                      <w:r>
                        <w:rPr>
                          <w:rFonts w:ascii="Courier New"/>
                          <w:w w:val="98"/>
                          <w:sz w:val="13"/>
                        </w:rPr>
                        <w:t>{</w:t>
                      </w:r>
                    </w:p>
                    <w:p w14:paraId="7D65E7E1" w14:textId="77777777" w:rsidR="00D64DB2" w:rsidRDefault="00D64DB2">
                      <w:pPr>
                        <w:pStyle w:val="BodyText"/>
                        <w:rPr>
                          <w:rFonts w:ascii="Courier New"/>
                          <w:sz w:val="17"/>
                        </w:rPr>
                      </w:pPr>
                    </w:p>
                    <w:p w14:paraId="497D9F92" w14:textId="77777777" w:rsidR="00D64DB2" w:rsidRDefault="0022516B">
                      <w:pPr>
                        <w:ind w:left="367"/>
                        <w:rPr>
                          <w:rFonts w:ascii="Courier New"/>
                          <w:sz w:val="13"/>
                        </w:rPr>
                      </w:pPr>
                      <w:r>
                        <w:rPr>
                          <w:rFonts w:ascii="Courier New"/>
                          <w:sz w:val="13"/>
                        </w:rPr>
                        <w:t>"data": {</w:t>
                      </w:r>
                    </w:p>
                    <w:p w14:paraId="735F6F30" w14:textId="77777777" w:rsidR="00D64DB2" w:rsidRDefault="00D64DB2">
                      <w:pPr>
                        <w:pStyle w:val="BodyText"/>
                        <w:rPr>
                          <w:rFonts w:ascii="Courier New"/>
                          <w:sz w:val="17"/>
                        </w:rPr>
                      </w:pPr>
                    </w:p>
                    <w:p w14:paraId="2F398BC2" w14:textId="77777777" w:rsidR="00D64DB2" w:rsidRDefault="0022516B">
                      <w:pPr>
                        <w:ind w:left="674"/>
                        <w:rPr>
                          <w:rFonts w:ascii="Courier New"/>
                          <w:sz w:val="13"/>
                        </w:rPr>
                      </w:pPr>
                      <w:r>
                        <w:rPr>
                          <w:rFonts w:ascii="Courier New"/>
                          <w:sz w:val="13"/>
                        </w:rPr>
                        <w:t>"polaris": {</w:t>
                      </w:r>
                    </w:p>
                    <w:p w14:paraId="4DB36D1D" w14:textId="77777777" w:rsidR="00D64DB2" w:rsidRDefault="00D64DB2">
                      <w:pPr>
                        <w:pStyle w:val="BodyText"/>
                        <w:rPr>
                          <w:rFonts w:ascii="Courier New"/>
                          <w:sz w:val="17"/>
                        </w:rPr>
                      </w:pPr>
                    </w:p>
                    <w:p w14:paraId="776DD0FE" w14:textId="77777777" w:rsidR="00D64DB2" w:rsidRDefault="0022516B">
                      <w:pPr>
                        <w:ind w:left="981"/>
                        <w:rPr>
                          <w:rFonts w:ascii="Courier New"/>
                          <w:sz w:val="13"/>
                        </w:rPr>
                      </w:pPr>
                      <w:r>
                        <w:rPr>
                          <w:rFonts w:ascii="Courier New"/>
                          <w:sz w:val="13"/>
                        </w:rPr>
                        <w:t>"application": {</w:t>
                      </w:r>
                    </w:p>
                    <w:p w14:paraId="4AF789D9" w14:textId="77777777" w:rsidR="00D64DB2" w:rsidRDefault="00D64DB2">
                      <w:pPr>
                        <w:pStyle w:val="BodyText"/>
                        <w:rPr>
                          <w:rFonts w:ascii="Courier New"/>
                          <w:sz w:val="17"/>
                        </w:rPr>
                      </w:pPr>
                    </w:p>
                    <w:p w14:paraId="15702120" w14:textId="77777777" w:rsidR="00D64DB2" w:rsidRDefault="0022516B">
                      <w:pPr>
                        <w:ind w:left="1289"/>
                        <w:rPr>
                          <w:rFonts w:ascii="Courier New"/>
                          <w:sz w:val="13"/>
                        </w:rPr>
                      </w:pPr>
                      <w:r>
                        <w:rPr>
                          <w:rFonts w:ascii="Courier New"/>
                          <w:sz w:val="13"/>
                        </w:rPr>
                        <w:t>"name": "</w:t>
                      </w:r>
                      <w:r>
                        <w:rPr>
                          <w:rFonts w:ascii="Courier New"/>
                          <w:i/>
                          <w:sz w:val="13"/>
                        </w:rPr>
                        <w:t>&lt;APPLICATION_NAME&gt;</w:t>
                      </w:r>
                      <w:r>
                        <w:rPr>
                          <w:rFonts w:ascii="Courier New"/>
                          <w:sz w:val="13"/>
                        </w:rPr>
                        <w:t>"</w:t>
                      </w:r>
                    </w:p>
                    <w:p w14:paraId="09B3938F" w14:textId="77777777" w:rsidR="00D64DB2" w:rsidRDefault="00D64DB2">
                      <w:pPr>
                        <w:pStyle w:val="BodyText"/>
                        <w:rPr>
                          <w:rFonts w:ascii="Courier New"/>
                          <w:sz w:val="17"/>
                        </w:rPr>
                      </w:pPr>
                    </w:p>
                    <w:p w14:paraId="49307AA3" w14:textId="77777777" w:rsidR="00D64DB2" w:rsidRDefault="0022516B">
                      <w:pPr>
                        <w:ind w:left="981"/>
                        <w:rPr>
                          <w:rFonts w:ascii="Courier New"/>
                          <w:sz w:val="13"/>
                        </w:rPr>
                      </w:pPr>
                      <w:r>
                        <w:rPr>
                          <w:rFonts w:ascii="Courier New"/>
                          <w:sz w:val="13"/>
                        </w:rPr>
                        <w:t>},</w:t>
                      </w:r>
                    </w:p>
                    <w:p w14:paraId="63DDA710" w14:textId="77777777" w:rsidR="00D64DB2" w:rsidRDefault="00D64DB2">
                      <w:pPr>
                        <w:pStyle w:val="BodyText"/>
                        <w:rPr>
                          <w:rFonts w:ascii="Courier New"/>
                          <w:sz w:val="17"/>
                        </w:rPr>
                      </w:pPr>
                    </w:p>
                    <w:p w14:paraId="495F0793" w14:textId="77777777" w:rsidR="00D64DB2" w:rsidRDefault="0022516B">
                      <w:pPr>
                        <w:spacing w:before="1"/>
                        <w:ind w:left="981"/>
                        <w:rPr>
                          <w:rFonts w:ascii="Courier New"/>
                          <w:sz w:val="13"/>
                        </w:rPr>
                      </w:pPr>
                      <w:r>
                        <w:rPr>
                          <w:rFonts w:ascii="Courier New"/>
                          <w:sz w:val="13"/>
                        </w:rPr>
                        <w:t>"project": {</w:t>
                      </w:r>
                    </w:p>
                    <w:p w14:paraId="5DB2686B" w14:textId="77777777" w:rsidR="00D64DB2" w:rsidRDefault="00D64DB2">
                      <w:pPr>
                        <w:pStyle w:val="BodyText"/>
                        <w:rPr>
                          <w:rFonts w:ascii="Courier New"/>
                          <w:sz w:val="17"/>
                        </w:rPr>
                      </w:pPr>
                    </w:p>
                    <w:p w14:paraId="205CBECB" w14:textId="77777777" w:rsidR="00D64DB2" w:rsidRDefault="0022516B">
                      <w:pPr>
                        <w:ind w:left="1289"/>
                        <w:rPr>
                          <w:rFonts w:ascii="Courier New"/>
                          <w:sz w:val="13"/>
                        </w:rPr>
                      </w:pPr>
                      <w:r>
                        <w:rPr>
                          <w:rFonts w:ascii="Courier New"/>
                          <w:sz w:val="13"/>
                        </w:rPr>
                        <w:t>"name": "</w:t>
                      </w:r>
                      <w:r>
                        <w:rPr>
                          <w:rFonts w:ascii="Courier New"/>
                          <w:i/>
                          <w:sz w:val="13"/>
                        </w:rPr>
                        <w:t>&lt;PROJECT_NAME&gt;</w:t>
                      </w:r>
                      <w:r>
                        <w:rPr>
                          <w:rFonts w:ascii="Courier New"/>
                          <w:sz w:val="13"/>
                        </w:rPr>
                        <w:t>"</w:t>
                      </w:r>
                    </w:p>
                    <w:p w14:paraId="21103722" w14:textId="77777777" w:rsidR="00D64DB2" w:rsidRDefault="00D64DB2">
                      <w:pPr>
                        <w:pStyle w:val="BodyText"/>
                        <w:rPr>
                          <w:rFonts w:ascii="Courier New"/>
                          <w:sz w:val="17"/>
                        </w:rPr>
                      </w:pPr>
                    </w:p>
                    <w:p w14:paraId="061FCE79" w14:textId="77777777" w:rsidR="00D64DB2" w:rsidRDefault="0022516B">
                      <w:pPr>
                        <w:ind w:left="981"/>
                        <w:rPr>
                          <w:rFonts w:ascii="Courier New"/>
                          <w:sz w:val="13"/>
                        </w:rPr>
                      </w:pPr>
                      <w:r>
                        <w:rPr>
                          <w:rFonts w:ascii="Courier New"/>
                          <w:sz w:val="13"/>
                        </w:rPr>
                        <w:t>},</w:t>
                      </w:r>
                    </w:p>
                    <w:p w14:paraId="0D40B780" w14:textId="77777777" w:rsidR="00D64DB2" w:rsidRDefault="00D64DB2">
                      <w:pPr>
                        <w:pStyle w:val="BodyText"/>
                        <w:rPr>
                          <w:rFonts w:ascii="Courier New"/>
                          <w:sz w:val="17"/>
                        </w:rPr>
                      </w:pPr>
                    </w:p>
                    <w:p w14:paraId="06CC5E2E" w14:textId="77777777" w:rsidR="00D64DB2" w:rsidRDefault="0022516B">
                      <w:pPr>
                        <w:ind w:left="981"/>
                        <w:rPr>
                          <w:rFonts w:ascii="Courier New"/>
                          <w:sz w:val="13"/>
                        </w:rPr>
                      </w:pPr>
                      <w:r>
                        <w:rPr>
                          <w:rFonts w:ascii="Courier New"/>
                          <w:sz w:val="13"/>
                        </w:rPr>
                        <w:t>"assessment": {</w:t>
                      </w:r>
                    </w:p>
                    <w:p w14:paraId="6945B26C" w14:textId="77777777" w:rsidR="00D64DB2" w:rsidRDefault="00D64DB2">
                      <w:pPr>
                        <w:pStyle w:val="BodyText"/>
                        <w:rPr>
                          <w:rFonts w:ascii="Courier New"/>
                          <w:sz w:val="17"/>
                        </w:rPr>
                      </w:pPr>
                    </w:p>
                    <w:p w14:paraId="31DABD6A" w14:textId="77777777" w:rsidR="00D64DB2" w:rsidRDefault="0022516B">
                      <w:pPr>
                        <w:ind w:left="1289"/>
                        <w:rPr>
                          <w:rFonts w:ascii="Courier New"/>
                          <w:sz w:val="13"/>
                        </w:rPr>
                      </w:pPr>
                      <w:r>
                        <w:rPr>
                          <w:rFonts w:ascii="Courier New"/>
                          <w:sz w:val="13"/>
                        </w:rPr>
                        <w:t>"types": ["SCA", "SAST"]</w:t>
                      </w:r>
                    </w:p>
                    <w:p w14:paraId="2FA15FBB" w14:textId="77777777" w:rsidR="00D64DB2" w:rsidRDefault="00D64DB2">
                      <w:pPr>
                        <w:pStyle w:val="BodyText"/>
                        <w:rPr>
                          <w:rFonts w:ascii="Courier New"/>
                          <w:sz w:val="14"/>
                        </w:rPr>
                      </w:pPr>
                    </w:p>
                    <w:p w14:paraId="5CE242B4" w14:textId="77777777" w:rsidR="00D64DB2" w:rsidRDefault="00D64DB2">
                      <w:pPr>
                        <w:pStyle w:val="BodyText"/>
                        <w:rPr>
                          <w:rFonts w:ascii="Courier New"/>
                          <w:sz w:val="14"/>
                        </w:rPr>
                      </w:pPr>
                    </w:p>
                    <w:p w14:paraId="6F25CEF3" w14:textId="77777777" w:rsidR="00D64DB2" w:rsidRDefault="00D64DB2">
                      <w:pPr>
                        <w:pStyle w:val="BodyText"/>
                        <w:rPr>
                          <w:rFonts w:ascii="Courier New"/>
                          <w:sz w:val="19"/>
                        </w:rPr>
                      </w:pPr>
                    </w:p>
                    <w:p w14:paraId="18813F22" w14:textId="77777777" w:rsidR="00D64DB2" w:rsidRDefault="0022516B">
                      <w:pPr>
                        <w:spacing w:before="1"/>
                        <w:ind w:left="981"/>
                        <w:rPr>
                          <w:rFonts w:ascii="Courier New"/>
                          <w:sz w:val="13"/>
                        </w:rPr>
                      </w:pPr>
                      <w:r>
                        <w:rPr>
                          <w:rFonts w:ascii="Courier New"/>
                          <w:sz w:val="13"/>
                        </w:rPr>
                        <w:t>},</w:t>
                      </w:r>
                    </w:p>
                  </w:txbxContent>
                </v:textbox>
                <w10:wrap type="topAndBottom" anchorx="page"/>
              </v:shape>
            </w:pict>
          </mc:Fallback>
        </mc:AlternateContent>
      </w:r>
    </w:p>
    <w:p w14:paraId="693389B8" w14:textId="77777777" w:rsidR="00D64DB2" w:rsidRDefault="00D64DB2">
      <w:pPr>
        <w:rPr>
          <w:sz w:val="8"/>
        </w:rPr>
        <w:sectPr w:rsidR="00D64DB2">
          <w:pgSz w:w="12240" w:h="15840"/>
          <w:pgMar w:top="520" w:right="1320" w:bottom="280" w:left="1340" w:header="720" w:footer="720" w:gutter="0"/>
          <w:cols w:space="720"/>
        </w:sectPr>
      </w:pPr>
    </w:p>
    <w:p w14:paraId="79374576" w14:textId="5A540AB4" w:rsidR="00D64DB2" w:rsidRDefault="0022516B">
      <w:pPr>
        <w:pStyle w:val="BodyText"/>
        <w:spacing w:before="85"/>
        <w:ind w:left="4488"/>
      </w:pPr>
      <w:r>
        <w:lastRenderedPageBreak/>
        <w:t>Synopsys Bridge CLI Guide | 2 - Synopsys Bridge CLI | 11</w:t>
      </w:r>
    </w:p>
    <w:p w14:paraId="5870B61A" w14:textId="77777777" w:rsidR="00D64DB2" w:rsidRDefault="00D64DB2">
      <w:pPr>
        <w:pStyle w:val="BodyText"/>
      </w:pPr>
    </w:p>
    <w:p w14:paraId="7706F58F" w14:textId="77777777" w:rsidR="00D64DB2" w:rsidRDefault="00D64DB2">
      <w:pPr>
        <w:pStyle w:val="BodyText"/>
      </w:pPr>
    </w:p>
    <w:p w14:paraId="6107614A" w14:textId="788E44F8" w:rsidR="00D64DB2" w:rsidRDefault="00C46513">
      <w:pPr>
        <w:pStyle w:val="BodyText"/>
        <w:spacing w:before="6"/>
        <w:rPr>
          <w:sz w:val="11"/>
        </w:rPr>
      </w:pPr>
      <w:r>
        <w:rPr>
          <w:noProof/>
        </w:rPr>
        <mc:AlternateContent>
          <mc:Choice Requires="wps">
            <w:drawing>
              <wp:anchor distT="0" distB="0" distL="0" distR="0" simplePos="0" relativeHeight="251674624" behindDoc="1" locked="0" layoutInCell="1" allowOverlap="1" wp14:anchorId="4DC6E572" wp14:editId="2EEE0165">
                <wp:simplePos x="0" y="0"/>
                <wp:positionH relativeFrom="page">
                  <wp:posOffset>965200</wp:posOffset>
                </wp:positionH>
                <wp:positionV relativeFrom="paragraph">
                  <wp:posOffset>103505</wp:posOffset>
                </wp:positionV>
                <wp:extent cx="5892800" cy="882650"/>
                <wp:effectExtent l="0" t="0" r="0" b="0"/>
                <wp:wrapTopAndBottom/>
                <wp:docPr id="379342406"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8826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BF6A49" w14:textId="77777777" w:rsidR="00D64DB2" w:rsidRDefault="0022516B">
                            <w:pPr>
                              <w:spacing w:before="102"/>
                              <w:ind w:left="981"/>
                              <w:rPr>
                                <w:rFonts w:ascii="Courier New"/>
                                <w:sz w:val="13"/>
                              </w:rPr>
                            </w:pPr>
                            <w:r>
                              <w:rPr>
                                <w:rFonts w:ascii="Courier New"/>
                                <w:sz w:val="13"/>
                              </w:rPr>
                              <w:t>"serverUrl": "&lt;</w:t>
                            </w:r>
                            <w:r>
                              <w:rPr>
                                <w:rFonts w:ascii="Courier New"/>
                                <w:i/>
                                <w:sz w:val="13"/>
                              </w:rPr>
                              <w:t>POLARIS_URL&gt;</w:t>
                            </w:r>
                            <w:r>
                              <w:rPr>
                                <w:rFonts w:ascii="Courier New"/>
                                <w:sz w:val="13"/>
                              </w:rPr>
                              <w:t>"</w:t>
                            </w:r>
                          </w:p>
                          <w:p w14:paraId="675D5C3E" w14:textId="77777777" w:rsidR="00D64DB2" w:rsidRDefault="00D64DB2">
                            <w:pPr>
                              <w:pStyle w:val="BodyText"/>
                              <w:rPr>
                                <w:rFonts w:ascii="Courier New"/>
                                <w:sz w:val="17"/>
                              </w:rPr>
                            </w:pPr>
                          </w:p>
                          <w:p w14:paraId="03A89BAE" w14:textId="77777777" w:rsidR="00D64DB2" w:rsidRDefault="0022516B">
                            <w:pPr>
                              <w:ind w:left="674"/>
                              <w:rPr>
                                <w:rFonts w:ascii="Courier New"/>
                                <w:sz w:val="13"/>
                              </w:rPr>
                            </w:pPr>
                            <w:r>
                              <w:rPr>
                                <w:rFonts w:ascii="Courier New"/>
                                <w:w w:val="98"/>
                                <w:sz w:val="13"/>
                              </w:rPr>
                              <w:t>}</w:t>
                            </w:r>
                          </w:p>
                          <w:p w14:paraId="76691DED" w14:textId="77777777" w:rsidR="00D64DB2" w:rsidRDefault="00D64DB2">
                            <w:pPr>
                              <w:pStyle w:val="BodyText"/>
                              <w:rPr>
                                <w:rFonts w:ascii="Courier New"/>
                                <w:sz w:val="17"/>
                              </w:rPr>
                            </w:pPr>
                          </w:p>
                          <w:p w14:paraId="39AE0462" w14:textId="77777777" w:rsidR="00D64DB2" w:rsidRDefault="0022516B">
                            <w:pPr>
                              <w:ind w:left="367"/>
                              <w:rPr>
                                <w:rFonts w:ascii="Courier New"/>
                                <w:sz w:val="13"/>
                              </w:rPr>
                            </w:pPr>
                            <w:r>
                              <w:rPr>
                                <w:rFonts w:ascii="Courier New"/>
                                <w:w w:val="98"/>
                                <w:sz w:val="13"/>
                              </w:rPr>
                              <w:t>}</w:t>
                            </w:r>
                          </w:p>
                          <w:p w14:paraId="63EB0408" w14:textId="77777777" w:rsidR="00D64DB2" w:rsidRDefault="00D64DB2">
                            <w:pPr>
                              <w:pStyle w:val="BodyText"/>
                              <w:rPr>
                                <w:rFonts w:ascii="Courier New"/>
                                <w:sz w:val="17"/>
                              </w:rPr>
                            </w:pPr>
                          </w:p>
                          <w:p w14:paraId="4A069E57" w14:textId="77777777" w:rsidR="00D64DB2" w:rsidRDefault="0022516B">
                            <w:pPr>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6E572" id="Text Box 292" o:spid="_x0000_s1059" type="#_x0000_t202" style="position:absolute;margin-left:76pt;margin-top:8.15pt;width:464pt;height:69.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" fillcolor="#ededed" stroked="f">
                <v:path arrowok="t"/>
                <v:textbox inset="0,0,0,0">
                  <w:txbxContent>
                    <w:p w14:paraId="41BF6A49" w14:textId="77777777" w:rsidR="00D64DB2" w:rsidRDefault="0022516B">
                      <w:pPr>
                        <w:spacing w:before="102"/>
                        <w:ind w:left="981"/>
                        <w:rPr>
                          <w:rFonts w:ascii="Courier New"/>
                          <w:sz w:val="13"/>
                        </w:rPr>
                      </w:pPr>
                      <w:r>
                        <w:rPr>
                          <w:rFonts w:ascii="Courier New"/>
                          <w:sz w:val="13"/>
                        </w:rPr>
                        <w:t>"serverUrl": "&lt;</w:t>
                      </w:r>
                      <w:r>
                        <w:rPr>
                          <w:rFonts w:ascii="Courier New"/>
                          <w:i/>
                          <w:sz w:val="13"/>
                        </w:rPr>
                        <w:t>POLARIS_URL&gt;</w:t>
                      </w:r>
                      <w:r>
                        <w:rPr>
                          <w:rFonts w:ascii="Courier New"/>
                          <w:sz w:val="13"/>
                        </w:rPr>
                        <w:t>"</w:t>
                      </w:r>
                    </w:p>
                    <w:p w14:paraId="675D5C3E" w14:textId="77777777" w:rsidR="00D64DB2" w:rsidRDefault="00D64DB2">
                      <w:pPr>
                        <w:pStyle w:val="BodyText"/>
                        <w:rPr>
                          <w:rFonts w:ascii="Courier New"/>
                          <w:sz w:val="17"/>
                        </w:rPr>
                      </w:pPr>
                    </w:p>
                    <w:p w14:paraId="03A89BAE" w14:textId="77777777" w:rsidR="00D64DB2" w:rsidRDefault="0022516B">
                      <w:pPr>
                        <w:ind w:left="674"/>
                        <w:rPr>
                          <w:rFonts w:ascii="Courier New"/>
                          <w:sz w:val="13"/>
                        </w:rPr>
                      </w:pPr>
                      <w:r>
                        <w:rPr>
                          <w:rFonts w:ascii="Courier New"/>
                          <w:w w:val="98"/>
                          <w:sz w:val="13"/>
                        </w:rPr>
                        <w:t>}</w:t>
                      </w:r>
                    </w:p>
                    <w:p w14:paraId="76691DED" w14:textId="77777777" w:rsidR="00D64DB2" w:rsidRDefault="00D64DB2">
                      <w:pPr>
                        <w:pStyle w:val="BodyText"/>
                        <w:rPr>
                          <w:rFonts w:ascii="Courier New"/>
                          <w:sz w:val="17"/>
                        </w:rPr>
                      </w:pPr>
                    </w:p>
                    <w:p w14:paraId="39AE0462" w14:textId="77777777" w:rsidR="00D64DB2" w:rsidRDefault="0022516B">
                      <w:pPr>
                        <w:ind w:left="367"/>
                        <w:rPr>
                          <w:rFonts w:ascii="Courier New"/>
                          <w:sz w:val="13"/>
                        </w:rPr>
                      </w:pPr>
                      <w:r>
                        <w:rPr>
                          <w:rFonts w:ascii="Courier New"/>
                          <w:w w:val="98"/>
                          <w:sz w:val="13"/>
                        </w:rPr>
                        <w:t>}</w:t>
                      </w:r>
                    </w:p>
                    <w:p w14:paraId="63EB0408" w14:textId="77777777" w:rsidR="00D64DB2" w:rsidRDefault="00D64DB2">
                      <w:pPr>
                        <w:pStyle w:val="BodyText"/>
                        <w:rPr>
                          <w:rFonts w:ascii="Courier New"/>
                          <w:sz w:val="17"/>
                        </w:rPr>
                      </w:pPr>
                    </w:p>
                    <w:p w14:paraId="4A069E57" w14:textId="77777777" w:rsidR="00D64DB2" w:rsidRDefault="0022516B">
                      <w:pPr>
                        <w:ind w:left="60"/>
                        <w:rPr>
                          <w:rFonts w:ascii="Courier New"/>
                          <w:sz w:val="13"/>
                        </w:rPr>
                      </w:pPr>
                      <w:r>
                        <w:rPr>
                          <w:rFonts w:ascii="Courier New"/>
                          <w:w w:val="98"/>
                          <w:sz w:val="13"/>
                        </w:rPr>
                        <w:t>}</w:t>
                      </w:r>
                    </w:p>
                  </w:txbxContent>
                </v:textbox>
                <w10:wrap type="topAndBottom" anchorx="page"/>
              </v:shape>
            </w:pict>
          </mc:Fallback>
        </mc:AlternateContent>
      </w:r>
    </w:p>
    <w:p w14:paraId="732C34EA" w14:textId="11DB2D56" w:rsidR="00D64DB2" w:rsidRDefault="00D64DB2">
      <w:pPr>
        <w:pStyle w:val="BodyText"/>
        <w:spacing w:before="4"/>
        <w:rPr>
          <w:ins w:id="439" w:author="Raj Kesarapalli" w:date="2023-07-26T17:26:00Z"/>
          <w:sz w:val="13"/>
        </w:rPr>
      </w:pPr>
    </w:p>
    <w:p w14:paraId="2CF41EAE" w14:textId="65F8E95E" w:rsidR="00DD7D57" w:rsidRDefault="00DD7D57">
      <w:pPr>
        <w:pStyle w:val="BodyText"/>
        <w:spacing w:before="4"/>
        <w:rPr>
          <w:ins w:id="440" w:author="Raj Kesarapalli" w:date="2023-07-26T17:26:00Z"/>
          <w:sz w:val="13"/>
        </w:rPr>
      </w:pPr>
    </w:p>
    <w:p w14:paraId="48055846" w14:textId="77777777" w:rsidR="00DD7D57" w:rsidRPr="00AD5E1D" w:rsidRDefault="00DD7D57" w:rsidP="00DD7D57">
      <w:pPr>
        <w:shd w:val="clear" w:color="auto" w:fill="FFFFFF"/>
        <w:spacing w:after="100" w:afterAutospacing="1"/>
        <w:rPr>
          <w:ins w:id="441" w:author="Raj Kesarapalli" w:date="2023-07-26T17:26:00Z"/>
          <w:color w:val="323E48"/>
        </w:rPr>
      </w:pPr>
      <w:ins w:id="442" w:author="Raj Kesarapalli" w:date="2023-07-26T17:26:00Z">
        <w:r>
          <w:rPr>
            <w:color w:val="323E48"/>
          </w:rPr>
          <w:t>The above example uses the following schema resources:</w:t>
        </w:r>
      </w:ins>
    </w:p>
    <w:p w14:paraId="101840A9" w14:textId="77777777" w:rsidR="00DD7D57" w:rsidRPr="005B2BC4" w:rsidRDefault="00DD7D57" w:rsidP="00DD7D57">
      <w:pPr>
        <w:pStyle w:val="ListParagraph"/>
        <w:widowControl/>
        <w:numPr>
          <w:ilvl w:val="0"/>
          <w:numId w:val="15"/>
        </w:numPr>
        <w:autoSpaceDE/>
        <w:autoSpaceDN/>
        <w:spacing w:after="100" w:afterAutospacing="1"/>
        <w:contextualSpacing/>
        <w:rPr>
          <w:ins w:id="443" w:author="Raj Kesarapalli" w:date="2023-07-26T17:26:00Z"/>
        </w:rPr>
      </w:pPr>
      <w:ins w:id="444" w:author="Raj Kesarapalli" w:date="2023-07-26T17:26:00Z">
        <w:r w:rsidRPr="005B2BC4">
          <w:rPr>
            <w:rFonts w:ascii="Courier New" w:hAnsi="Courier New" w:cs="Courier New"/>
            <w:color w:val="333333"/>
            <w:sz w:val="20"/>
            <w:szCs w:val="20"/>
          </w:rPr>
          <w:t>polaris.serverUrl</w:t>
        </w:r>
        <w:r>
          <w:rPr>
            <w:rFonts w:ascii="Courier New" w:hAnsi="Courier New" w:cs="Courier New"/>
            <w:color w:val="333333"/>
            <w:sz w:val="20"/>
            <w:szCs w:val="20"/>
          </w:rPr>
          <w:t xml:space="preserve"> </w:t>
        </w:r>
        <w:r>
          <w:t>for Polaris URL</w:t>
        </w:r>
      </w:ins>
    </w:p>
    <w:p w14:paraId="0D7554F6" w14:textId="77777777" w:rsidR="00DD7D57" w:rsidRDefault="00DD7D57" w:rsidP="00DD7D57">
      <w:pPr>
        <w:pStyle w:val="ListParagraph"/>
        <w:widowControl/>
        <w:numPr>
          <w:ilvl w:val="0"/>
          <w:numId w:val="15"/>
        </w:numPr>
        <w:autoSpaceDE/>
        <w:autoSpaceDN/>
        <w:spacing w:after="100" w:afterAutospacing="1"/>
        <w:contextualSpacing/>
        <w:rPr>
          <w:ins w:id="445" w:author="Raj Kesarapalli" w:date="2023-07-26T17:26:00Z"/>
        </w:rPr>
      </w:pPr>
      <w:ins w:id="446" w:author="Raj Kesarapalli" w:date="2023-07-26T17:26:00Z">
        <w:r w:rsidRPr="005B2BC4">
          <w:rPr>
            <w:rFonts w:ascii="Courier New" w:hAnsi="Courier New" w:cs="Courier New"/>
            <w:color w:val="333333"/>
            <w:sz w:val="20"/>
            <w:szCs w:val="20"/>
          </w:rPr>
          <w:t>polaris.application.name</w:t>
        </w:r>
        <w:r w:rsidRPr="005B2BC4">
          <w:t xml:space="preserve"> </w:t>
        </w:r>
        <w:r>
          <w:t xml:space="preserve">for Polaris Application to use. </w:t>
        </w:r>
        <w:r w:rsidRPr="005B2BC4">
          <w:t>Note that the </w:t>
        </w:r>
        <w:r>
          <w:t xml:space="preserve">specified </w:t>
        </w:r>
        <w:r w:rsidRPr="005B2BC4">
          <w:rPr>
            <w:rFonts w:ascii="Roboto Mono" w:hAnsi="Roboto Mono" w:cs="Courier New"/>
            <w:color w:val="000000"/>
            <w:sz w:val="18"/>
            <w:szCs w:val="18"/>
          </w:rPr>
          <w:t>application</w:t>
        </w:r>
        <w:r w:rsidRPr="005B2BC4">
          <w:t> must</w:t>
        </w:r>
        <w:r>
          <w:t xml:space="preserve"> exist on Polaris </w:t>
        </w:r>
        <w:r w:rsidRPr="005B2BC4">
          <w:t>with appropriate entitlements.</w:t>
        </w:r>
      </w:ins>
    </w:p>
    <w:p w14:paraId="6949125E" w14:textId="3E8C10F9" w:rsidR="00DD7D57" w:rsidRPr="00B427CD" w:rsidRDefault="00DD7D57" w:rsidP="00DD7D57">
      <w:pPr>
        <w:pStyle w:val="ListParagraph"/>
        <w:widowControl/>
        <w:numPr>
          <w:ilvl w:val="0"/>
          <w:numId w:val="15"/>
        </w:numPr>
        <w:autoSpaceDE/>
        <w:autoSpaceDN/>
        <w:spacing w:after="100" w:afterAutospacing="1"/>
        <w:contextualSpacing/>
        <w:rPr>
          <w:ins w:id="447" w:author="Raj Kesarapalli" w:date="2023-07-26T17:26:00Z"/>
          <w:highlight w:val="yellow"/>
        </w:rPr>
      </w:pPr>
      <w:ins w:id="448" w:author="Raj Kesarapalli" w:date="2023-07-26T17:26:00Z">
        <w:r w:rsidRPr="005B2BC4">
          <w:rPr>
            <w:rFonts w:ascii="Courier New" w:hAnsi="Courier New" w:cs="Courier New"/>
            <w:color w:val="333333"/>
            <w:sz w:val="20"/>
            <w:szCs w:val="20"/>
          </w:rPr>
          <w:t>polaris.project.nam</w:t>
        </w:r>
        <w:r w:rsidRPr="00817941">
          <w:rPr>
            <w:rFonts w:ascii="Courier New" w:hAnsi="Courier New" w:cs="Courier New"/>
            <w:color w:val="333333"/>
            <w:sz w:val="20"/>
            <w:szCs w:val="20"/>
          </w:rPr>
          <w:t xml:space="preserve">e </w:t>
        </w:r>
        <w:r w:rsidRPr="00817941">
          <w:t>for Polaris Project to use. Note that</w:t>
        </w:r>
        <w:r>
          <w:t xml:space="preserve"> the specified</w:t>
        </w:r>
        <w:r w:rsidRPr="00817941">
          <w:t xml:space="preserve"> project must exist on Polaris. You can set </w:t>
        </w:r>
        <w:r w:rsidRPr="005B2BC4">
          <w:rPr>
            <w:rFonts w:ascii="Roboto Mono" w:hAnsi="Roboto Mono" w:cs="Courier New"/>
            <w:color w:val="000000"/>
            <w:sz w:val="18"/>
            <w:szCs w:val="18"/>
          </w:rPr>
          <w:t>polaris.onboarding</w:t>
        </w:r>
        <w:r w:rsidRPr="005B2BC4">
          <w:t> </w:t>
        </w:r>
        <w:r>
          <w:t>to true if you want Synopsys Bridge to automatically create the project in case it doesn’t yet exist on Polaris.</w:t>
        </w:r>
      </w:ins>
    </w:p>
    <w:p w14:paraId="33529869" w14:textId="22A274D3" w:rsidR="00DD7D57" w:rsidRDefault="00DD7D57" w:rsidP="00DD7D57">
      <w:pPr>
        <w:pStyle w:val="ListParagraph"/>
        <w:widowControl/>
        <w:numPr>
          <w:ilvl w:val="0"/>
          <w:numId w:val="15"/>
        </w:numPr>
        <w:autoSpaceDE/>
        <w:autoSpaceDN/>
        <w:spacing w:after="100" w:afterAutospacing="1"/>
        <w:contextualSpacing/>
        <w:rPr>
          <w:ins w:id="449" w:author="Raj Kesarapalli" w:date="2023-07-26T17:26:00Z"/>
        </w:rPr>
      </w:pPr>
      <w:ins w:id="450" w:author="Raj Kesarapalli" w:date="2023-07-26T17:26:00Z">
        <w:r w:rsidRPr="005B2BC4">
          <w:rPr>
            <w:rFonts w:ascii="Courier New" w:hAnsi="Courier New" w:cs="Courier New"/>
            <w:color w:val="333333"/>
            <w:sz w:val="20"/>
            <w:szCs w:val="20"/>
          </w:rPr>
          <w:t>polaris.assessment.types</w:t>
        </w:r>
        <w:r>
          <w:rPr>
            <w:rFonts w:ascii="Courier New" w:hAnsi="Courier New" w:cs="Courier New"/>
            <w:color w:val="333333"/>
            <w:sz w:val="20"/>
            <w:szCs w:val="20"/>
          </w:rPr>
          <w:t xml:space="preserve"> </w:t>
        </w:r>
        <w:r w:rsidRPr="005B2BC4">
          <w:t xml:space="preserve">specifies </w:t>
        </w:r>
        <w:r>
          <w:t>the type of scan to be run:</w:t>
        </w:r>
        <w:r w:rsidRPr="005B2BC4">
          <w:t> </w:t>
        </w:r>
        <w:r w:rsidRPr="005B2BC4">
          <w:rPr>
            <w:rFonts w:ascii="Roboto Mono" w:hAnsi="Roboto Mono" w:cs="Courier New"/>
            <w:color w:val="000000"/>
            <w:sz w:val="18"/>
            <w:szCs w:val="18"/>
          </w:rPr>
          <w:t>SAST</w:t>
        </w:r>
        <w:r w:rsidRPr="005B2BC4">
          <w:t> or </w:t>
        </w:r>
        <w:r w:rsidRPr="005B2BC4">
          <w:rPr>
            <w:rFonts w:ascii="Roboto Mono" w:hAnsi="Roboto Mono" w:cs="Courier New"/>
            <w:color w:val="000000"/>
            <w:sz w:val="18"/>
            <w:szCs w:val="18"/>
          </w:rPr>
          <w:t>SCA</w:t>
        </w:r>
        <w:r w:rsidRPr="005B2BC4">
          <w:t xml:space="preserve"> or </w:t>
        </w:r>
        <w:r w:rsidRPr="005B2BC4">
          <w:rPr>
            <w:rFonts w:ascii="Roboto Mono" w:hAnsi="Roboto Mono" w:cs="Courier New"/>
            <w:color w:val="000000"/>
            <w:sz w:val="18"/>
            <w:szCs w:val="18"/>
          </w:rPr>
          <w:t>SAS</w:t>
        </w:r>
        <w:r>
          <w:rPr>
            <w:rFonts w:ascii="Roboto Mono" w:hAnsi="Roboto Mono" w:cs="Courier New"/>
            <w:color w:val="000000"/>
            <w:sz w:val="18"/>
            <w:szCs w:val="18"/>
          </w:rPr>
          <w:t>T,SCA</w:t>
        </w:r>
      </w:ins>
    </w:p>
    <w:p w14:paraId="02ADBC14" w14:textId="77777777" w:rsidR="00DD7D57" w:rsidRDefault="00DD7D57" w:rsidP="00DD7D57">
      <w:pPr>
        <w:rPr>
          <w:ins w:id="451" w:author="Raj Kesarapalli" w:date="2023-07-26T17:26:00Z"/>
        </w:rPr>
      </w:pPr>
    </w:p>
    <w:p w14:paraId="268E92C5" w14:textId="77777777" w:rsidR="00DD7D57" w:rsidRDefault="00DD7D57">
      <w:pPr>
        <w:pStyle w:val="BodyText"/>
        <w:spacing w:before="4"/>
        <w:rPr>
          <w:ins w:id="452" w:author="Raj Kesarapalli" w:date="2023-07-26T17:26:00Z"/>
          <w:sz w:val="13"/>
        </w:rPr>
      </w:pPr>
    </w:p>
    <w:p w14:paraId="799FCEBF" w14:textId="7DD03450" w:rsidR="00DD7D57" w:rsidRDefault="00DD7D57" w:rsidP="00DD7D57">
      <w:pPr>
        <w:shd w:val="clear" w:color="auto" w:fill="FFFFFF"/>
        <w:spacing w:after="100" w:afterAutospacing="1"/>
        <w:rPr>
          <w:ins w:id="453" w:author="Raj Kesarapalli" w:date="2023-07-26T17:26:00Z"/>
          <w:color w:val="323E48"/>
        </w:rPr>
      </w:pPr>
      <w:ins w:id="454" w:author="Raj Kesarapalli" w:date="2023-07-26T17:26:00Z">
        <w:r>
          <w:rPr>
            <w:color w:val="323E48"/>
          </w:rPr>
          <w:t xml:space="preserve">For the required minimum set of arguments that you need to pass to integrate Synopsys Bridge with Polaris, refer to Polaris specific resources page under </w:t>
        </w:r>
        <w:r>
          <w:fldChar w:fldCharType="begin"/>
        </w:r>
        <w:r>
          <w:instrText>HYPERLINK "https://synopsys-theme-dev.zoominsoftware.io/bundle/bridge/page/documentation/c_schema.html"</w:instrText>
        </w:r>
        <w:r>
          <w:fldChar w:fldCharType="separate"/>
        </w:r>
        <w:r w:rsidRPr="002E37E5">
          <w:rPr>
            <w:color w:val="3887F6"/>
            <w:u w:val="single"/>
          </w:rPr>
          <w:t>Schema Resources And Extensions</w:t>
        </w:r>
        <w:r>
          <w:rPr>
            <w:color w:val="3887F6"/>
            <w:u w:val="single"/>
          </w:rPr>
          <w:fldChar w:fldCharType="end"/>
        </w:r>
        <w:r w:rsidRPr="002E37E5">
          <w:rPr>
            <w:color w:val="323E48"/>
          </w:rPr>
          <w:t> </w:t>
        </w:r>
      </w:ins>
    </w:p>
    <w:p w14:paraId="24B0F5BA" w14:textId="5D294A25" w:rsidR="00DD7D57" w:rsidRDefault="00DD7D57">
      <w:pPr>
        <w:pStyle w:val="BodyText"/>
        <w:spacing w:before="1" w:line="340" w:lineRule="auto"/>
        <w:ind w:left="100"/>
        <w:rPr>
          <w:ins w:id="455" w:author="Raj Kesarapalli" w:date="2023-07-26T17:27:00Z"/>
        </w:rPr>
        <w:pPrChange w:id="456" w:author="Raj Kesarapalli" w:date="2023-07-26T17:27:00Z">
          <w:pPr>
            <w:pStyle w:val="BodyText"/>
            <w:ind w:left="100"/>
          </w:pPr>
        </w:pPrChange>
      </w:pPr>
      <w:ins w:id="457" w:author="Raj Kesarapalli" w:date="2023-07-26T17:27:00Z">
        <w:r>
          <w:t>For</w:t>
        </w:r>
        <w:r>
          <w:rPr>
            <w:spacing w:val="-11"/>
          </w:rPr>
          <w:t xml:space="preserve"> </w:t>
        </w:r>
        <w:r>
          <w:t>a</w:t>
        </w:r>
        <w:r>
          <w:rPr>
            <w:spacing w:val="-10"/>
          </w:rPr>
          <w:t xml:space="preserve"> </w:t>
        </w:r>
        <w:r>
          <w:t>complete</w:t>
        </w:r>
        <w:r>
          <w:rPr>
            <w:spacing w:val="-11"/>
          </w:rPr>
          <w:t xml:space="preserve"> </w:t>
        </w:r>
        <w:r>
          <w:t>list</w:t>
        </w:r>
        <w:r>
          <w:rPr>
            <w:spacing w:val="-10"/>
          </w:rPr>
          <w:t xml:space="preserve"> </w:t>
        </w:r>
        <w:r>
          <w:t>of</w:t>
        </w:r>
        <w:r>
          <w:rPr>
            <w:spacing w:val="-11"/>
          </w:rPr>
          <w:t xml:space="preserve"> </w:t>
        </w:r>
        <w:r>
          <w:t>environment variables and command line arguments,</w:t>
        </w:r>
        <w:r>
          <w:rPr>
            <w:spacing w:val="-10"/>
          </w:rPr>
          <w:t xml:space="preserve">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729C94D8" w14:textId="77777777" w:rsidR="00DD7D57" w:rsidRDefault="00DD7D57" w:rsidP="00DD7D57">
      <w:pPr>
        <w:pStyle w:val="BodyText"/>
        <w:ind w:left="100"/>
        <w:rPr>
          <w:ins w:id="458" w:author="Raj Kesarapalli" w:date="2023-07-26T17:27:00Z"/>
        </w:rPr>
      </w:pPr>
    </w:p>
    <w:p w14:paraId="72173DBF" w14:textId="60DBFD98" w:rsidR="00DD7D57" w:rsidRDefault="00DD7D57" w:rsidP="00DD7D57">
      <w:pPr>
        <w:pStyle w:val="BodyText"/>
        <w:ind w:left="100"/>
        <w:rPr>
          <w:moveTo w:id="459" w:author="Raj Kesarapalli" w:date="2023-07-26T17:27:00Z"/>
        </w:rPr>
      </w:pPr>
      <w:moveToRangeStart w:id="460" w:author="Raj Kesarapalli" w:date="2023-07-26T17:27:00Z" w:name="move141284861"/>
      <w:moveTo w:id="461" w:author="Raj Kesarapalli" w:date="2023-07-26T17:27:00Z">
        <w:r>
          <w:t xml:space="preserve">For additional SAST-specific details, see </w:t>
        </w:r>
        <w:r>
          <w:fldChar w:fldCharType="begin"/>
        </w:r>
        <w:r>
          <w:instrText>HYPERLINK \l "_bookmark12"</w:instrText>
        </w:r>
      </w:moveTo>
      <w:ins w:id="462" w:author="Raj Kesarapalli" w:date="2023-07-26T17:27:00Z"/>
      <w:moveTo w:id="463" w:author="Raj Kesarapalli" w:date="2023-07-26T17:27:00Z">
        <w:r>
          <w:fldChar w:fldCharType="separate"/>
        </w:r>
        <w:r>
          <w:rPr>
            <w:color w:val="337AB7"/>
          </w:rPr>
          <w:t xml:space="preserve">Additional SAST configuration requirements </w:t>
        </w:r>
        <w:r>
          <w:rPr>
            <w:color w:val="337AB7"/>
          </w:rPr>
          <w:fldChar w:fldCharType="end"/>
        </w:r>
        <w:r>
          <w:fldChar w:fldCharType="begin"/>
        </w:r>
        <w:r>
          <w:instrText>HYPERLINK \l "_bookmark12"</w:instrText>
        </w:r>
      </w:moveTo>
      <w:ins w:id="464" w:author="Raj Kesarapalli" w:date="2023-07-26T17:27:00Z"/>
      <w:moveTo w:id="465" w:author="Raj Kesarapalli" w:date="2023-07-26T17:27:00Z">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"_bookmark12"</w:instrText>
        </w:r>
      </w:moveTo>
      <w:ins w:id="466" w:author="Raj Kesarapalli" w:date="2023-07-26T17:27:00Z"/>
      <w:moveTo w:id="467" w:author="Raj Kesarapalli" w:date="2023-07-26T17:27:00Z">
        <w:r>
          <w:fldChar w:fldCharType="separate"/>
        </w:r>
        <w:r>
          <w:rPr>
            <w:rFonts w:ascii="Arial"/>
            <w:i/>
            <w:color w:val="337AB7"/>
          </w:rPr>
          <w:t xml:space="preserve">page </w:t>
        </w:r>
        <w:r>
          <w:rPr>
            <w:rFonts w:ascii="Arial"/>
            <w:i/>
            <w:color w:val="337AB7"/>
          </w:rPr>
          <w:fldChar w:fldCharType="end"/>
        </w:r>
        <w:r>
          <w:fldChar w:fldCharType="begin"/>
        </w:r>
        <w:r>
          <w:instrText>HYPERLINK \l "_bookmark12"</w:instrText>
        </w:r>
      </w:moveTo>
      <w:ins w:id="468" w:author="Raj Kesarapalli" w:date="2023-07-26T17:27:00Z"/>
      <w:moveTo w:id="469" w:author="Raj Kesarapalli" w:date="2023-07-26T17:27:00Z">
        <w:r>
          <w:fldChar w:fldCharType="separate"/>
        </w:r>
        <w:r>
          <w:rPr>
            <w:rFonts w:ascii="Arial"/>
            <w:i/>
            <w:color w:val="337AB7"/>
          </w:rPr>
          <w:t>12</w:t>
        </w:r>
        <w:r>
          <w:rPr>
            <w:rFonts w:ascii="Arial"/>
            <w:i/>
            <w:color w:val="337AB7"/>
          </w:rPr>
          <w:fldChar w:fldCharType="end"/>
        </w:r>
        <w:r>
          <w:fldChar w:fldCharType="begin"/>
        </w:r>
        <w:r>
          <w:instrText>HYPERLINK \l "_bookmark12"</w:instrText>
        </w:r>
      </w:moveTo>
      <w:ins w:id="470" w:author="Raj Kesarapalli" w:date="2023-07-26T17:27:00Z"/>
      <w:moveTo w:id="471" w:author="Raj Kesarapalli" w:date="2023-07-26T17:27:00Z">
        <w:r>
          <w:fldChar w:fldCharType="separate"/>
        </w:r>
        <w:r>
          <w:rPr>
            <w:rFonts w:ascii="Arial"/>
            <w:i/>
            <w:color w:val="337AB7"/>
          </w:rPr>
          <w:t>)</w:t>
        </w:r>
        <w:r>
          <w:rPr>
            <w:rFonts w:ascii="Arial"/>
            <w:i/>
            <w:color w:val="337AB7"/>
          </w:rPr>
          <w:fldChar w:fldCharType="end"/>
        </w:r>
        <w:r>
          <w:t>.</w:t>
        </w:r>
      </w:moveTo>
    </w:p>
    <w:moveToRangeEnd w:id="460"/>
    <w:p w14:paraId="3439A74C" w14:textId="77777777" w:rsidR="00DD7D57" w:rsidRDefault="00DD7D57">
      <w:pPr>
        <w:pStyle w:val="BodyText"/>
        <w:spacing w:before="4"/>
        <w:rPr>
          <w:ins w:id="472" w:author="Raj Kesarapalli" w:date="2023-07-26T17:26:00Z"/>
          <w:sz w:val="13"/>
        </w:rPr>
      </w:pPr>
    </w:p>
    <w:p w14:paraId="35C2FE60" w14:textId="37FD68C6" w:rsidR="00DD7D57" w:rsidRDefault="00DD7D57">
      <w:pPr>
        <w:pStyle w:val="BodyText"/>
        <w:spacing w:before="4"/>
        <w:rPr>
          <w:ins w:id="473" w:author="Raj Kesarapalli" w:date="2023-07-26T17:26:00Z"/>
          <w:sz w:val="13"/>
        </w:rPr>
      </w:pPr>
    </w:p>
    <w:p w14:paraId="169046CB" w14:textId="19B2C7FF" w:rsidR="00DD7D57" w:rsidDel="00DD7D57" w:rsidRDefault="00DD7D57">
      <w:pPr>
        <w:pStyle w:val="BodyText"/>
        <w:spacing w:before="4"/>
        <w:rPr>
          <w:del w:id="474" w:author="Raj Kesarapalli" w:date="2023-07-26T17:26:00Z"/>
          <w:sz w:val="13"/>
        </w:rPr>
      </w:pPr>
      <w:del w:id="475" w:author="Raj Kesarapalli" w:date="2023-07-26T17:26:00Z">
        <w:r w:rsidDel="00DD7D57">
          <w:rPr>
            <w:noProof/>
          </w:rPr>
          <mc:AlternateContent>
            <mc:Choice Requires="wpg">
              <w:drawing>
                <wp:anchor distT="0" distB="0" distL="0" distR="0" simplePos="0" relativeHeight="251676672" behindDoc="1" locked="0" layoutInCell="1" allowOverlap="1" wp14:anchorId="290476CA" wp14:editId="2FE89BF3">
                  <wp:simplePos x="0" y="0"/>
                  <wp:positionH relativeFrom="page">
                    <wp:posOffset>996950</wp:posOffset>
                  </wp:positionH>
                  <wp:positionV relativeFrom="paragraph">
                    <wp:posOffset>241935</wp:posOffset>
                  </wp:positionV>
                  <wp:extent cx="5924550" cy="1054100"/>
                  <wp:effectExtent l="0" t="12700" r="0" b="0"/>
                  <wp:wrapTopAndBottom/>
                  <wp:docPr id="1155596310"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1054100"/>
                            <a:chOff x="1455" y="1768"/>
                            <a:chExt cx="9330" cy="1660"/>
                          </a:xfrm>
                        </wpg:grpSpPr>
                        <wps:wsp>
                          <wps:cNvPr id="1277616186" name="Freeform 289"/>
                          <wps:cNvSpPr>
                            <a:spLocks/>
                          </wps:cNvSpPr>
                          <wps:spPr bwMode="auto">
                            <a:xfrm>
                              <a:off x="1455" y="1767"/>
                              <a:ext cx="9330" cy="1660"/>
                            </a:xfrm>
                            <a:custGeom>
                              <a:avLst/>
                              <a:gdLst>
                                <a:gd name="T0" fmla="+- 0 10635 1455"/>
                                <a:gd name="T1" fmla="*/ T0 w 9330"/>
                                <a:gd name="T2" fmla="+- 0 3428 1768"/>
                                <a:gd name="T3" fmla="*/ 3428 h 1660"/>
                                <a:gd name="T4" fmla="+- 0 1605 1455"/>
                                <a:gd name="T5" fmla="*/ T4 w 9330"/>
                                <a:gd name="T6" fmla="+- 0 3428 1768"/>
                                <a:gd name="T7" fmla="*/ 3428 h 1660"/>
                                <a:gd name="T8" fmla="+- 0 1547 1455"/>
                                <a:gd name="T9" fmla="*/ T8 w 9330"/>
                                <a:gd name="T10" fmla="+- 0 3416 1768"/>
                                <a:gd name="T11" fmla="*/ 3416 h 1660"/>
                                <a:gd name="T12" fmla="+- 0 1499 1455"/>
                                <a:gd name="T13" fmla="*/ T12 w 9330"/>
                                <a:gd name="T14" fmla="+- 0 3384 1768"/>
                                <a:gd name="T15" fmla="*/ 3384 h 1660"/>
                                <a:gd name="T16" fmla="+- 0 1467 1455"/>
                                <a:gd name="T17" fmla="*/ T16 w 9330"/>
                                <a:gd name="T18" fmla="+- 0 3336 1768"/>
                                <a:gd name="T19" fmla="*/ 3336 h 1660"/>
                                <a:gd name="T20" fmla="+- 0 1455 1455"/>
                                <a:gd name="T21" fmla="*/ T20 w 9330"/>
                                <a:gd name="T22" fmla="+- 0 3278 1768"/>
                                <a:gd name="T23" fmla="*/ 3278 h 1660"/>
                                <a:gd name="T24" fmla="+- 0 1455 1455"/>
                                <a:gd name="T25" fmla="*/ T24 w 9330"/>
                                <a:gd name="T26" fmla="+- 0 1918 1768"/>
                                <a:gd name="T27" fmla="*/ 1918 h 1660"/>
                                <a:gd name="T28" fmla="+- 0 1467 1455"/>
                                <a:gd name="T29" fmla="*/ T28 w 9330"/>
                                <a:gd name="T30" fmla="+- 0 1860 1768"/>
                                <a:gd name="T31" fmla="*/ 1860 h 1660"/>
                                <a:gd name="T32" fmla="+- 0 1499 1455"/>
                                <a:gd name="T33" fmla="*/ T32 w 9330"/>
                                <a:gd name="T34" fmla="+- 0 1812 1768"/>
                                <a:gd name="T35" fmla="*/ 1812 h 1660"/>
                                <a:gd name="T36" fmla="+- 0 1547 1455"/>
                                <a:gd name="T37" fmla="*/ T36 w 9330"/>
                                <a:gd name="T38" fmla="+- 0 1780 1768"/>
                                <a:gd name="T39" fmla="*/ 1780 h 1660"/>
                                <a:gd name="T40" fmla="+- 0 1605 1455"/>
                                <a:gd name="T41" fmla="*/ T40 w 9330"/>
                                <a:gd name="T42" fmla="+- 0 1768 1768"/>
                                <a:gd name="T43" fmla="*/ 1768 h 1660"/>
                                <a:gd name="T44" fmla="+- 0 10635 1455"/>
                                <a:gd name="T45" fmla="*/ T44 w 9330"/>
                                <a:gd name="T46" fmla="+- 0 1768 1768"/>
                                <a:gd name="T47" fmla="*/ 1768 h 1660"/>
                                <a:gd name="T48" fmla="+- 0 10693 1455"/>
                                <a:gd name="T49" fmla="*/ T48 w 9330"/>
                                <a:gd name="T50" fmla="+- 0 1780 1768"/>
                                <a:gd name="T51" fmla="*/ 1780 h 1660"/>
                                <a:gd name="T52" fmla="+- 0 10741 1455"/>
                                <a:gd name="T53" fmla="*/ T52 w 9330"/>
                                <a:gd name="T54" fmla="+- 0 1812 1768"/>
                                <a:gd name="T55" fmla="*/ 1812 h 1660"/>
                                <a:gd name="T56" fmla="+- 0 10773 1455"/>
                                <a:gd name="T57" fmla="*/ T56 w 9330"/>
                                <a:gd name="T58" fmla="+- 0 1860 1768"/>
                                <a:gd name="T59" fmla="*/ 1860 h 1660"/>
                                <a:gd name="T60" fmla="+- 0 10785 1455"/>
                                <a:gd name="T61" fmla="*/ T60 w 9330"/>
                                <a:gd name="T62" fmla="+- 0 1918 1768"/>
                                <a:gd name="T63" fmla="*/ 1918 h 1660"/>
                                <a:gd name="T64" fmla="+- 0 10785 1455"/>
                                <a:gd name="T65" fmla="*/ T64 w 9330"/>
                                <a:gd name="T66" fmla="+- 0 3278 1768"/>
                                <a:gd name="T67" fmla="*/ 3278 h 1660"/>
                                <a:gd name="T68" fmla="+- 0 10773 1455"/>
                                <a:gd name="T69" fmla="*/ T68 w 9330"/>
                                <a:gd name="T70" fmla="+- 0 3336 1768"/>
                                <a:gd name="T71" fmla="*/ 3336 h 1660"/>
                                <a:gd name="T72" fmla="+- 0 10741 1455"/>
                                <a:gd name="T73" fmla="*/ T72 w 9330"/>
                                <a:gd name="T74" fmla="+- 0 3384 1768"/>
                                <a:gd name="T75" fmla="*/ 3384 h 1660"/>
                                <a:gd name="T76" fmla="+- 0 10693 1455"/>
                                <a:gd name="T77" fmla="*/ T76 w 9330"/>
                                <a:gd name="T78" fmla="+- 0 3416 1768"/>
                                <a:gd name="T79" fmla="*/ 3416 h 1660"/>
                                <a:gd name="T80" fmla="+- 0 10635 1455"/>
                                <a:gd name="T81" fmla="*/ T80 w 9330"/>
                                <a:gd name="T82" fmla="+- 0 3428 1768"/>
                                <a:gd name="T83" fmla="*/ 3428 h 16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660">
                                  <a:moveTo>
                                    <a:pt x="9180" y="1660"/>
                                  </a:moveTo>
                                  <a:lnTo>
                                    <a:pt x="150" y="1660"/>
                                  </a:lnTo>
                                  <a:lnTo>
                                    <a:pt x="92" y="1648"/>
                                  </a:lnTo>
                                  <a:lnTo>
                                    <a:pt x="44" y="1616"/>
                                  </a:lnTo>
                                  <a:lnTo>
                                    <a:pt x="12" y="1568"/>
                                  </a:lnTo>
                                  <a:lnTo>
                                    <a:pt x="0" y="1510"/>
                                  </a:lnTo>
                                  <a:lnTo>
                                    <a:pt x="0" y="150"/>
                                  </a:lnTo>
                                  <a:lnTo>
                                    <a:pt x="12" y="92"/>
                                  </a:lnTo>
                                  <a:lnTo>
                                    <a:pt x="44" y="44"/>
                                  </a:lnTo>
                                  <a:lnTo>
                                    <a:pt x="92" y="12"/>
                                  </a:lnTo>
                                  <a:lnTo>
                                    <a:pt x="150" y="0"/>
                                  </a:lnTo>
                                  <a:lnTo>
                                    <a:pt x="9180" y="0"/>
                                  </a:lnTo>
                                  <a:lnTo>
                                    <a:pt x="9238" y="12"/>
                                  </a:lnTo>
                                  <a:lnTo>
                                    <a:pt x="9286" y="44"/>
                                  </a:lnTo>
                                  <a:lnTo>
                                    <a:pt x="9318" y="92"/>
                                  </a:lnTo>
                                  <a:lnTo>
                                    <a:pt x="9330" y="150"/>
                                  </a:lnTo>
                                  <a:lnTo>
                                    <a:pt x="9330" y="1510"/>
                                  </a:lnTo>
                                  <a:lnTo>
                                    <a:pt x="9318" y="1568"/>
                                  </a:lnTo>
                                  <a:lnTo>
                                    <a:pt x="9286" y="1616"/>
                                  </a:lnTo>
                                  <a:lnTo>
                                    <a:pt x="9238" y="1648"/>
                                  </a:lnTo>
                                  <a:lnTo>
                                    <a:pt x="9180" y="166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79394742" name="Picture 29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187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187315114" name="Text Box 291"/>
                          <wps:cNvSpPr txBox="1">
                            <a:spLocks/>
                          </wps:cNvSpPr>
                          <wps:spPr bwMode="auto">
                            <a:xfrm>
                              <a:off x="1455" y="1767"/>
                              <a:ext cx="9330" cy="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308A7" w14:textId="77777777" w:rsidR="00D64DB2" w:rsidRDefault="00D64DB2">
                                <w:pPr>
                                  <w:rPr>
                                    <w:sz w:val="17"/>
                                  </w:rPr>
                                </w:pPr>
                              </w:p>
                              <w:p w14:paraId="050FB76D" w14:textId="77777777" w:rsidR="00D64DB2" w:rsidRDefault="0022516B">
                                <w:pPr>
                                  <w:spacing w:before="1"/>
                                  <w:ind w:left="600"/>
                                  <w:rPr>
                                    <w:b/>
                                    <w:sz w:val="20"/>
                                  </w:rPr>
                                </w:pPr>
                                <w:r>
                                  <w:rPr>
                                    <w:b/>
                                    <w:sz w:val="20"/>
                                  </w:rPr>
                                  <w:t>Note:</w:t>
                                </w:r>
                              </w:p>
                              <w:p w14:paraId="46FC9262" w14:textId="77777777" w:rsidR="00D64DB2" w:rsidRDefault="0022516B">
                                <w:pPr>
                                  <w:spacing w:before="100" w:line="340" w:lineRule="auto"/>
                                  <w:ind w:left="600" w:right="363"/>
                                  <w:rPr>
                                    <w:sz w:val="20"/>
                                  </w:rPr>
                                </w:pPr>
                                <w:r>
                                  <w:rPr>
                                    <w:sz w:val="20"/>
                                  </w:rPr>
                                  <w:t>Save the JSON file in the directory of the project scanned. Give the file any name you want and</w:t>
                                </w:r>
                                <w:r>
                                  <w:rPr>
                                    <w:spacing w:val="-9"/>
                                    <w:sz w:val="20"/>
                                  </w:rPr>
                                  <w:t xml:space="preserve"> </w:t>
                                </w:r>
                                <w:r>
                                  <w:rPr>
                                    <w:sz w:val="20"/>
                                  </w:rPr>
                                  <w:t>pass</w:t>
                                </w:r>
                                <w:r>
                                  <w:rPr>
                                    <w:spacing w:val="-8"/>
                                    <w:sz w:val="20"/>
                                  </w:rPr>
                                  <w:t xml:space="preserve"> </w:t>
                                </w:r>
                                <w:r>
                                  <w:rPr>
                                    <w:sz w:val="20"/>
                                  </w:rPr>
                                  <w:t>the</w:t>
                                </w:r>
                                <w:r>
                                  <w:rPr>
                                    <w:spacing w:val="-8"/>
                                    <w:sz w:val="20"/>
                                  </w:rPr>
                                  <w:t xml:space="preserve"> </w:t>
                                </w:r>
                                <w:r>
                                  <w:rPr>
                                    <w:sz w:val="20"/>
                                  </w:rPr>
                                  <w:t>name</w:t>
                                </w:r>
                                <w:r>
                                  <w:rPr>
                                    <w:spacing w:val="-8"/>
                                    <w:sz w:val="20"/>
                                  </w:rPr>
                                  <w:t xml:space="preserve"> </w:t>
                                </w:r>
                                <w:r>
                                  <w:rPr>
                                    <w:sz w:val="20"/>
                                  </w:rPr>
                                  <w:t>as</w:t>
                                </w:r>
                                <w:r>
                                  <w:rPr>
                                    <w:spacing w:val="-8"/>
                                    <w:sz w:val="20"/>
                                  </w:rPr>
                                  <w:t xml:space="preserve"> </w:t>
                                </w:r>
                                <w:r>
                                  <w:rPr>
                                    <w:sz w:val="20"/>
                                  </w:rPr>
                                  <w:t>an</w:t>
                                </w:r>
                                <w:r>
                                  <w:rPr>
                                    <w:spacing w:val="-8"/>
                                    <w:sz w:val="20"/>
                                  </w:rPr>
                                  <w:t xml:space="preserve"> </w:t>
                                </w:r>
                                <w:r>
                                  <w:rPr>
                                    <w:sz w:val="20"/>
                                  </w:rPr>
                                  <w:t>argument</w:t>
                                </w:r>
                                <w:r>
                                  <w:rPr>
                                    <w:spacing w:val="-9"/>
                                    <w:sz w:val="20"/>
                                  </w:rPr>
                                  <w:t xml:space="preserve"> </w:t>
                                </w:r>
                                <w:r>
                                  <w:rPr>
                                    <w:sz w:val="20"/>
                                  </w:rPr>
                                  <w:t>on</w:t>
                                </w:r>
                                <w:r>
                                  <w:rPr>
                                    <w:spacing w:val="-8"/>
                                    <w:sz w:val="20"/>
                                  </w:rPr>
                                  <w:t xml:space="preserve"> </w:t>
                                </w:r>
                                <w:r>
                                  <w:rPr>
                                    <w:sz w:val="20"/>
                                  </w:rPr>
                                  <w:t>the</w:t>
                                </w:r>
                                <w:r>
                                  <w:rPr>
                                    <w:spacing w:val="-8"/>
                                    <w:sz w:val="20"/>
                                  </w:rPr>
                                  <w:t xml:space="preserve"> </w:t>
                                </w:r>
                                <w:r>
                                  <w:rPr>
                                    <w:sz w:val="20"/>
                                  </w:rPr>
                                  <w:t>command</w:t>
                                </w:r>
                                <w:r>
                                  <w:rPr>
                                    <w:spacing w:val="-8"/>
                                    <w:sz w:val="20"/>
                                  </w:rPr>
                                  <w:t xml:space="preserve"> </w:t>
                                </w:r>
                                <w:r>
                                  <w:rPr>
                                    <w:sz w:val="20"/>
                                  </w:rPr>
                                  <w:t>line.</w:t>
                                </w:r>
                                <w:r>
                                  <w:rPr>
                                    <w:spacing w:val="-8"/>
                                    <w:sz w:val="20"/>
                                  </w:rPr>
                                  <w:t xml:space="preserve"> </w:t>
                                </w:r>
                                <w:r>
                                  <w:rPr>
                                    <w:sz w:val="20"/>
                                  </w:rPr>
                                  <w:t>Multiple</w:t>
                                </w:r>
                                <w:r>
                                  <w:rPr>
                                    <w:spacing w:val="-8"/>
                                    <w:sz w:val="20"/>
                                  </w:rPr>
                                  <w:t xml:space="preserve"> </w:t>
                                </w:r>
                                <w:r>
                                  <w:rPr>
                                    <w:sz w:val="20"/>
                                  </w:rPr>
                                  <w:t>JSON</w:t>
                                </w:r>
                                <w:r>
                                  <w:rPr>
                                    <w:spacing w:val="-8"/>
                                    <w:sz w:val="20"/>
                                  </w:rPr>
                                  <w:t xml:space="preserve"> </w:t>
                                </w:r>
                                <w:r>
                                  <w:rPr>
                                    <w:sz w:val="20"/>
                                  </w:rPr>
                                  <w:t>files</w:t>
                                </w:r>
                                <w:r>
                                  <w:rPr>
                                    <w:spacing w:val="-9"/>
                                    <w:sz w:val="20"/>
                                  </w:rPr>
                                  <w:t xml:space="preserve"> </w:t>
                                </w:r>
                                <w:r>
                                  <w:rPr>
                                    <w:sz w:val="20"/>
                                  </w:rPr>
                                  <w:t>can</w:t>
                                </w:r>
                                <w:r>
                                  <w:rPr>
                                    <w:spacing w:val="-8"/>
                                    <w:sz w:val="20"/>
                                  </w:rPr>
                                  <w:t xml:space="preserve"> </w:t>
                                </w:r>
                                <w:r>
                                  <w:rPr>
                                    <w:sz w:val="20"/>
                                  </w:rPr>
                                  <w:t>be</w:t>
                                </w:r>
                                <w:r>
                                  <w:rPr>
                                    <w:spacing w:val="-8"/>
                                    <w:sz w:val="20"/>
                                  </w:rPr>
                                  <w:t xml:space="preserve"> </w:t>
                                </w:r>
                                <w:r>
                                  <w:rPr>
                                    <w:sz w:val="20"/>
                                  </w:rPr>
                                  <w:t>used</w:t>
                                </w:r>
                                <w:r>
                                  <w:rPr>
                                    <w:spacing w:val="-8"/>
                                    <w:sz w:val="20"/>
                                  </w:rPr>
                                  <w:t xml:space="preserve"> </w:t>
                                </w:r>
                                <w:r>
                                  <w:rPr>
                                    <w:sz w:val="20"/>
                                  </w:rPr>
                                  <w:t>for different scanning projects as long as the name is</w:t>
                                </w:r>
                                <w:r>
                                  <w:rPr>
                                    <w:spacing w:val="-22"/>
                                    <w:sz w:val="20"/>
                                  </w:rPr>
                                  <w:t xml:space="preserve"> </w:t>
                                </w:r>
                                <w:r>
                                  <w:rPr>
                                    <w:sz w:val="20"/>
                                  </w:rPr>
                                  <w:t>unique.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476CA" id="Group 288" o:spid="_x0000_s1060" style="position:absolute;margin-left:78.5pt;margin-top:19.05pt;width:466.5pt;height:83pt;z-index:-251639808;mso-wrap-distance-left:0;mso-wrap-distance-right:0;mso-position-horizontal-relative:page" coordorigin="1455,1768" coordsize="9330,16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">
                  <v:shape id="Freeform 289" o:spid="_x0000_s1061" style="position:absolute;left:1455;top:1767;width:9330;height:1660;visibility:visible;mso-wrap-style:square;v-text-anchor:top" coordsize="9330,1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" path="m9180,1660r-9030,l92,1648,44,1616,12,1568,,1510,,150,12,92,44,44,92,12,150,,9180,r58,12l9286,44r32,48l9330,150r,1360l9318,1568r-32,48l9238,1648r-58,12xe" fillcolor="#0078a0" stroked="f">
                    <v:fill opacity="5911f"/>
                    <v:path arrowok="t" o:connecttype="custom" o:connectlocs="9180,3428;150,3428;92,3416;44,3384;12,3336;0,3278;0,1918;12,1860;44,1812;92,1780;150,1768;9180,1768;9238,1780;9286,1812;9318,1860;9330,1918;9330,3278;9318,3336;9286,3384;9238,3416;9180,3428" o:connectangles="0,0,0,0,0,0,0,0,0,0,0,0,0,0,0,0,0,0,0,0,0"/>
                  </v:shape>
                  <v:shape id="Picture 290" o:spid="_x0000_s1062" type="#_x0000_t75" style="position:absolute;left:1570;top:187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">
                    <v:imagedata r:id="rId10" o:title=""/>
                    <o:lock v:ext="edit" aspectratio="f"/>
                  </v:shape>
                  <v:shape id="Text Box 291" o:spid="_x0000_s1063" type="#_x0000_t202" style="position:absolute;left:1455;top:1767;width:9330;height:1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" filled="f" stroked="f">
                    <v:path arrowok="t"/>
                    <v:textbox inset="0,0,0,0">
                      <w:txbxContent>
                        <w:p w14:paraId="322308A7" w14:textId="77777777" w:rsidR="00D64DB2" w:rsidRDefault="00D64DB2">
                          <w:pPr>
                            <w:rPr>
                              <w:sz w:val="17"/>
                            </w:rPr>
                          </w:pPr>
                        </w:p>
                        <w:p w14:paraId="050FB76D" w14:textId="77777777" w:rsidR="00D64DB2" w:rsidRDefault="0022516B">
                          <w:pPr>
                            <w:spacing w:before="1"/>
                            <w:ind w:left="600"/>
                            <w:rPr>
                              <w:b/>
                              <w:sz w:val="20"/>
                            </w:rPr>
                          </w:pPr>
                          <w:r>
                            <w:rPr>
                              <w:b/>
                              <w:sz w:val="20"/>
                            </w:rPr>
                            <w:t>Note:</w:t>
                          </w:r>
                        </w:p>
                        <w:p w14:paraId="46FC9262" w14:textId="77777777" w:rsidR="00D64DB2" w:rsidRDefault="0022516B">
                          <w:pPr>
                            <w:spacing w:before="100" w:line="340" w:lineRule="auto"/>
                            <w:ind w:left="600" w:right="363"/>
                            <w:rPr>
                              <w:sz w:val="20"/>
                            </w:rPr>
                          </w:pPr>
                          <w:r>
                            <w:rPr>
                              <w:sz w:val="20"/>
                            </w:rPr>
                            <w:t>Save the JSON file in the directory of the project scanned. Give the file any name you want and</w:t>
                          </w:r>
                          <w:r>
                            <w:rPr>
                              <w:spacing w:val="-9"/>
                              <w:sz w:val="20"/>
                            </w:rPr>
                            <w:t xml:space="preserve"> </w:t>
                          </w:r>
                          <w:r>
                            <w:rPr>
                              <w:sz w:val="20"/>
                            </w:rPr>
                            <w:t>pass</w:t>
                          </w:r>
                          <w:r>
                            <w:rPr>
                              <w:spacing w:val="-8"/>
                              <w:sz w:val="20"/>
                            </w:rPr>
                            <w:t xml:space="preserve"> </w:t>
                          </w:r>
                          <w:r>
                            <w:rPr>
                              <w:sz w:val="20"/>
                            </w:rPr>
                            <w:t>the</w:t>
                          </w:r>
                          <w:r>
                            <w:rPr>
                              <w:spacing w:val="-8"/>
                              <w:sz w:val="20"/>
                            </w:rPr>
                            <w:t xml:space="preserve"> </w:t>
                          </w:r>
                          <w:r>
                            <w:rPr>
                              <w:sz w:val="20"/>
                            </w:rPr>
                            <w:t>name</w:t>
                          </w:r>
                          <w:r>
                            <w:rPr>
                              <w:spacing w:val="-8"/>
                              <w:sz w:val="20"/>
                            </w:rPr>
                            <w:t xml:space="preserve"> </w:t>
                          </w:r>
                          <w:r>
                            <w:rPr>
                              <w:sz w:val="20"/>
                            </w:rPr>
                            <w:t>as</w:t>
                          </w:r>
                          <w:r>
                            <w:rPr>
                              <w:spacing w:val="-8"/>
                              <w:sz w:val="20"/>
                            </w:rPr>
                            <w:t xml:space="preserve"> </w:t>
                          </w:r>
                          <w:r>
                            <w:rPr>
                              <w:sz w:val="20"/>
                            </w:rPr>
                            <w:t>an</w:t>
                          </w:r>
                          <w:r>
                            <w:rPr>
                              <w:spacing w:val="-8"/>
                              <w:sz w:val="20"/>
                            </w:rPr>
                            <w:t xml:space="preserve"> </w:t>
                          </w:r>
                          <w:r>
                            <w:rPr>
                              <w:sz w:val="20"/>
                            </w:rPr>
                            <w:t>argument</w:t>
                          </w:r>
                          <w:r>
                            <w:rPr>
                              <w:spacing w:val="-9"/>
                              <w:sz w:val="20"/>
                            </w:rPr>
                            <w:t xml:space="preserve"> </w:t>
                          </w:r>
                          <w:r>
                            <w:rPr>
                              <w:sz w:val="20"/>
                            </w:rPr>
                            <w:t>on</w:t>
                          </w:r>
                          <w:r>
                            <w:rPr>
                              <w:spacing w:val="-8"/>
                              <w:sz w:val="20"/>
                            </w:rPr>
                            <w:t xml:space="preserve"> </w:t>
                          </w:r>
                          <w:r>
                            <w:rPr>
                              <w:sz w:val="20"/>
                            </w:rPr>
                            <w:t>the</w:t>
                          </w:r>
                          <w:r>
                            <w:rPr>
                              <w:spacing w:val="-8"/>
                              <w:sz w:val="20"/>
                            </w:rPr>
                            <w:t xml:space="preserve"> </w:t>
                          </w:r>
                          <w:r>
                            <w:rPr>
                              <w:sz w:val="20"/>
                            </w:rPr>
                            <w:t>command</w:t>
                          </w:r>
                          <w:r>
                            <w:rPr>
                              <w:spacing w:val="-8"/>
                              <w:sz w:val="20"/>
                            </w:rPr>
                            <w:t xml:space="preserve"> </w:t>
                          </w:r>
                          <w:r>
                            <w:rPr>
                              <w:sz w:val="20"/>
                            </w:rPr>
                            <w:t>line.</w:t>
                          </w:r>
                          <w:r>
                            <w:rPr>
                              <w:spacing w:val="-8"/>
                              <w:sz w:val="20"/>
                            </w:rPr>
                            <w:t xml:space="preserve"> </w:t>
                          </w:r>
                          <w:r>
                            <w:rPr>
                              <w:sz w:val="20"/>
                            </w:rPr>
                            <w:t>Multiple</w:t>
                          </w:r>
                          <w:r>
                            <w:rPr>
                              <w:spacing w:val="-8"/>
                              <w:sz w:val="20"/>
                            </w:rPr>
                            <w:t xml:space="preserve"> </w:t>
                          </w:r>
                          <w:r>
                            <w:rPr>
                              <w:sz w:val="20"/>
                            </w:rPr>
                            <w:t>JSON</w:t>
                          </w:r>
                          <w:r>
                            <w:rPr>
                              <w:spacing w:val="-8"/>
                              <w:sz w:val="20"/>
                            </w:rPr>
                            <w:t xml:space="preserve"> </w:t>
                          </w:r>
                          <w:r>
                            <w:rPr>
                              <w:sz w:val="20"/>
                            </w:rPr>
                            <w:t>files</w:t>
                          </w:r>
                          <w:r>
                            <w:rPr>
                              <w:spacing w:val="-9"/>
                              <w:sz w:val="20"/>
                            </w:rPr>
                            <w:t xml:space="preserve"> </w:t>
                          </w:r>
                          <w:r>
                            <w:rPr>
                              <w:sz w:val="20"/>
                            </w:rPr>
                            <w:t>can</w:t>
                          </w:r>
                          <w:r>
                            <w:rPr>
                              <w:spacing w:val="-8"/>
                              <w:sz w:val="20"/>
                            </w:rPr>
                            <w:t xml:space="preserve"> </w:t>
                          </w:r>
                          <w:r>
                            <w:rPr>
                              <w:sz w:val="20"/>
                            </w:rPr>
                            <w:t>be</w:t>
                          </w:r>
                          <w:r>
                            <w:rPr>
                              <w:spacing w:val="-8"/>
                              <w:sz w:val="20"/>
                            </w:rPr>
                            <w:t xml:space="preserve"> </w:t>
                          </w:r>
                          <w:r>
                            <w:rPr>
                              <w:sz w:val="20"/>
                            </w:rPr>
                            <w:t>used</w:t>
                          </w:r>
                          <w:r>
                            <w:rPr>
                              <w:spacing w:val="-8"/>
                              <w:sz w:val="20"/>
                            </w:rPr>
                            <w:t xml:space="preserve"> </w:t>
                          </w:r>
                          <w:r>
                            <w:rPr>
                              <w:sz w:val="20"/>
                            </w:rPr>
                            <w:t>for different scanning projects as long as the name is</w:t>
                          </w:r>
                          <w:r>
                            <w:rPr>
                              <w:spacing w:val="-22"/>
                              <w:sz w:val="20"/>
                            </w:rPr>
                            <w:t xml:space="preserve"> </w:t>
                          </w:r>
                          <w:r>
                            <w:rPr>
                              <w:sz w:val="20"/>
                            </w:rPr>
                            <w:t>unique.</w:t>
                          </w:r>
                        </w:p>
                      </w:txbxContent>
                    </v:textbox>
                  </v:shape>
                  <w10:wrap type="topAndBottom" anchorx="page"/>
                </v:group>
              </w:pict>
            </mc:Fallback>
          </mc:AlternateContent>
        </w:r>
      </w:del>
    </w:p>
    <w:p w14:paraId="01F6D778" w14:textId="77777777" w:rsidR="00D64DB2" w:rsidRDefault="00D64DB2">
      <w:pPr>
        <w:pStyle w:val="BodyText"/>
        <w:spacing w:before="4"/>
        <w:rPr>
          <w:sz w:val="13"/>
        </w:rPr>
      </w:pPr>
    </w:p>
    <w:p w14:paraId="0B3E5F31" w14:textId="77777777" w:rsidR="00DD7D57" w:rsidRDefault="00DD7D57">
      <w:pPr>
        <w:pStyle w:val="Heading4"/>
        <w:spacing w:before="99"/>
        <w:rPr>
          <w:ins w:id="476" w:author="Raj Kesarapalli" w:date="2023-07-26T17:27:00Z"/>
        </w:rPr>
      </w:pPr>
      <w:bookmarkStart w:id="477" w:name="Running_Polaris_scans_on_the_command_lin"/>
      <w:bookmarkStart w:id="478" w:name="_bookmark11"/>
      <w:bookmarkEnd w:id="477"/>
      <w:bookmarkEnd w:id="478"/>
    </w:p>
    <w:p w14:paraId="75B4BDC7" w14:textId="6327DC61" w:rsidR="00D64DB2" w:rsidRDefault="0022516B">
      <w:pPr>
        <w:pStyle w:val="Heading4"/>
        <w:spacing w:before="99"/>
      </w:pPr>
      <w:r>
        <w:t>Running Polaris scans on the command line</w:t>
      </w:r>
    </w:p>
    <w:p w14:paraId="31E17B6D" w14:textId="77777777" w:rsidR="00D64DB2" w:rsidRDefault="00D64DB2">
      <w:pPr>
        <w:pStyle w:val="BodyText"/>
        <w:spacing w:before="3"/>
        <w:rPr>
          <w:b/>
          <w:sz w:val="23"/>
        </w:rPr>
      </w:pPr>
    </w:p>
    <w:p w14:paraId="3FE9A00C" w14:textId="77777777" w:rsidR="00DD7D57" w:rsidRPr="005B2BC4" w:rsidRDefault="00DD7D57" w:rsidP="00DD7D57">
      <w:pPr>
        <w:spacing w:after="100" w:afterAutospacing="1"/>
        <w:rPr>
          <w:ins w:id="479" w:author="Raj Kesarapalli" w:date="2023-07-26T17:28:00Z"/>
        </w:rPr>
      </w:pPr>
      <w:ins w:id="480" w:author="Raj Kesarapalli" w:date="2023-07-26T17:28:00Z">
        <w:r w:rsidRPr="005B2BC4">
          <w:t>Instead of using a JSON file, you can pass all arguments via the command line.</w:t>
        </w:r>
      </w:ins>
    </w:p>
    <w:p w14:paraId="00ADC8E6" w14:textId="228E4631" w:rsidR="00DD7D57" w:rsidRPr="005B2BC4" w:rsidRDefault="00DD7D57" w:rsidP="00DD7D57">
      <w:pPr>
        <w:spacing w:after="100" w:afterAutospacing="1"/>
        <w:rPr>
          <w:ins w:id="481" w:author="Raj Kesarapalli" w:date="2023-07-26T17:28:00Z"/>
        </w:rPr>
      </w:pPr>
      <w:ins w:id="482" w:author="Raj Kesarapalli" w:date="2023-07-26T17:28:00Z">
        <w:r>
          <w:t>Here is a command line example for Polaris:</w:t>
        </w:r>
      </w:ins>
    </w:p>
    <w:p w14:paraId="3248C004" w14:textId="40AACDAB" w:rsidR="00D64DB2" w:rsidDel="00DD7D57" w:rsidRDefault="0022516B">
      <w:pPr>
        <w:pStyle w:val="BodyText"/>
        <w:spacing w:before="1"/>
        <w:ind w:left="100"/>
        <w:rPr>
          <w:del w:id="483" w:author="Raj Kesarapalli" w:date="2023-07-26T17:28:00Z"/>
        </w:rPr>
      </w:pPr>
      <w:del w:id="484" w:author="Raj Kesarapalli" w:date="2023-07-26T17:28:00Z">
        <w:r w:rsidDel="00DD7D57">
          <w:delText>Instead of using a JSON file, you can pass all arguments via the command line.</w:delText>
        </w:r>
      </w:del>
    </w:p>
    <w:p w14:paraId="2BFB34DE" w14:textId="66C68ECD" w:rsidR="00D64DB2" w:rsidDel="00DD7D57" w:rsidRDefault="00D64DB2">
      <w:pPr>
        <w:pStyle w:val="BodyText"/>
        <w:spacing w:before="11"/>
        <w:rPr>
          <w:del w:id="485" w:author="Raj Kesarapalli" w:date="2023-07-26T17:28:00Z"/>
          <w:sz w:val="24"/>
        </w:rPr>
      </w:pPr>
    </w:p>
    <w:p w14:paraId="5F27F333" w14:textId="2CBBE915" w:rsidR="00D64DB2" w:rsidDel="00DD7D57" w:rsidRDefault="0022516B">
      <w:pPr>
        <w:pStyle w:val="BodyText"/>
        <w:ind w:left="100"/>
        <w:rPr>
          <w:del w:id="486" w:author="Raj Kesarapalli" w:date="2023-07-26T17:28:00Z"/>
        </w:rPr>
      </w:pPr>
      <w:del w:id="487" w:author="Raj Kesarapalli" w:date="2023-07-26T17:28:00Z">
        <w:r w:rsidDel="00DD7D57">
          <w:delText>This is the same as passing the following arguments written out on the command line:</w:delText>
        </w:r>
      </w:del>
    </w:p>
    <w:p w14:paraId="1AA9E178" w14:textId="77777777" w:rsidR="00D64DB2" w:rsidRDefault="00C46513">
      <w:pPr>
        <w:pStyle w:val="BodyText"/>
        <w:spacing w:before="5"/>
        <w:rPr>
          <w:sz w:val="18"/>
        </w:rPr>
      </w:pPr>
      <w:r>
        <w:rPr>
          <w:noProof/>
        </w:rPr>
        <mc:AlternateContent>
          <mc:Choice Requires="wps">
            <w:drawing>
              <wp:anchor distT="0" distB="0" distL="0" distR="0" simplePos="0" relativeHeight="251677696" behindDoc="1" locked="0" layoutInCell="1" allowOverlap="1" wp14:anchorId="657A791B" wp14:editId="6AFC0051">
                <wp:simplePos x="0" y="0"/>
                <wp:positionH relativeFrom="page">
                  <wp:posOffset>965200</wp:posOffset>
                </wp:positionH>
                <wp:positionV relativeFrom="paragraph">
                  <wp:posOffset>156210</wp:posOffset>
                </wp:positionV>
                <wp:extent cx="5892800" cy="1117600"/>
                <wp:effectExtent l="0" t="0" r="0" b="0"/>
                <wp:wrapTopAndBottom/>
                <wp:docPr id="1990742691"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1176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047E9" w14:textId="77777777" w:rsidR="00D64DB2" w:rsidRDefault="00D64DB2">
                            <w:pPr>
                              <w:pStyle w:val="BodyText"/>
                              <w:spacing w:before="12"/>
                              <w:rPr>
                                <w:sz w:val="10"/>
                              </w:rPr>
                            </w:pPr>
                          </w:p>
                          <w:p w14:paraId="35E37EB3" w14:textId="77777777" w:rsidR="00D64DB2" w:rsidRDefault="0022516B">
                            <w:pPr>
                              <w:ind w:left="60"/>
                              <w:rPr>
                                <w:rFonts w:ascii="Courier New"/>
                                <w:i/>
                                <w:sz w:val="13"/>
                              </w:rPr>
                            </w:pPr>
                            <w:r>
                              <w:rPr>
                                <w:rFonts w:ascii="Courier New"/>
                                <w:sz w:val="13"/>
                              </w:rPr>
                              <w:t>export BRIDGE_POLARIS_ACCESSTOKEN=</w:t>
                            </w:r>
                            <w:r>
                              <w:rPr>
                                <w:rFonts w:ascii="Courier New"/>
                                <w:i/>
                                <w:sz w:val="13"/>
                              </w:rPr>
                              <w:t>&lt;POLARIS_ACCESSTOKEN&gt;</w:t>
                            </w:r>
                          </w:p>
                          <w:p w14:paraId="738076AF" w14:textId="77777777" w:rsidR="00D64DB2" w:rsidRDefault="00D64DB2">
                            <w:pPr>
                              <w:pStyle w:val="BodyText"/>
                              <w:rPr>
                                <w:rFonts w:ascii="Courier New"/>
                                <w:i/>
                                <w:sz w:val="17"/>
                              </w:rPr>
                            </w:pPr>
                          </w:p>
                          <w:p w14:paraId="225619BA" w14:textId="77777777" w:rsidR="00D64DB2" w:rsidRDefault="0022516B">
                            <w:pPr>
                              <w:spacing w:line="554" w:lineRule="auto"/>
                              <w:ind w:left="60" w:right="3675"/>
                              <w:rPr>
                                <w:rFonts w:ascii="Courier New"/>
                                <w:sz w:val="13"/>
                              </w:rPr>
                            </w:pPr>
                            <w:r>
                              <w:rPr>
                                <w:rFonts w:ascii="Courier New"/>
                                <w:sz w:val="13"/>
                              </w:rPr>
                              <w:t>synopsys-bridge --stage polaris polaris.project.name="</w:t>
                            </w:r>
                            <w:r>
                              <w:rPr>
                                <w:rFonts w:ascii="Courier New"/>
                                <w:i/>
                                <w:sz w:val="13"/>
                              </w:rPr>
                              <w:t>&lt;PROJECT_NAME&gt;</w:t>
                            </w:r>
                            <w:r>
                              <w:rPr>
                                <w:rFonts w:ascii="Courier New"/>
                                <w:sz w:val="13"/>
                              </w:rPr>
                              <w:t xml:space="preserve">" </w:t>
                            </w:r>
                            <w:r>
                              <w:rPr>
                                <w:rFonts w:ascii="Courier New"/>
                                <w:spacing w:val="-14"/>
                                <w:sz w:val="13"/>
                              </w:rPr>
                              <w:t xml:space="preserve">\ </w:t>
                            </w:r>
                            <w:r>
                              <w:rPr>
                                <w:rFonts w:ascii="Courier New"/>
                                <w:sz w:val="13"/>
                              </w:rPr>
                              <w:t>polaris.application.name="</w:t>
                            </w:r>
                            <w:r>
                              <w:rPr>
                                <w:rFonts w:ascii="Courier New"/>
                                <w:i/>
                                <w:sz w:val="13"/>
                              </w:rPr>
                              <w:t>&lt;APPLICATION_NAME&gt;</w:t>
                            </w:r>
                            <w:r>
                              <w:rPr>
                                <w:rFonts w:ascii="Courier New"/>
                                <w:sz w:val="13"/>
                              </w:rPr>
                              <w:t>" \ polaris.assessment.types=SAST,SCA \</w:t>
                            </w:r>
                          </w:p>
                          <w:p w14:paraId="5C25BBAD" w14:textId="77777777" w:rsidR="00D64DB2" w:rsidRDefault="0022516B">
                            <w:pPr>
                              <w:spacing w:line="147" w:lineRule="exact"/>
                              <w:ind w:left="60"/>
                              <w:rPr>
                                <w:rFonts w:ascii="Courier New"/>
                                <w:i/>
                                <w:sz w:val="13"/>
                              </w:rPr>
                            </w:pPr>
                            <w:r>
                              <w:rPr>
                                <w:rFonts w:ascii="Courier New"/>
                                <w:sz w:val="13"/>
                              </w:rPr>
                              <w:t>polaris.serverUrl="</w:t>
                            </w:r>
                            <w:r>
                              <w:rPr>
                                <w:rFonts w:ascii="Courier New"/>
                                <w:i/>
                                <w:sz w:val="13"/>
                              </w:rPr>
                              <w:t>&lt;SERVERURL&gt;"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A791B" id="Text Box 287" o:spid="_x0000_s1064" type="#_x0000_t202" style="position:absolute;margin-left:76pt;margin-top:12.3pt;width:464pt;height:88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" fillcolor="#ededed" stroked="f">
                <v:path arrowok="t"/>
                <v:textbox inset="0,0,0,0">
                  <w:txbxContent>
                    <w:p w14:paraId="2F5047E9" w14:textId="77777777" w:rsidR="00D64DB2" w:rsidRDefault="00D64DB2">
                      <w:pPr>
                        <w:pStyle w:val="BodyText"/>
                        <w:spacing w:before="12"/>
                        <w:rPr>
                          <w:sz w:val="10"/>
                        </w:rPr>
                      </w:pPr>
                    </w:p>
                    <w:p w14:paraId="35E37EB3" w14:textId="77777777" w:rsidR="00D64DB2" w:rsidRDefault="0022516B">
                      <w:pPr>
                        <w:ind w:left="60"/>
                        <w:rPr>
                          <w:rFonts w:ascii="Courier New"/>
                          <w:i/>
                          <w:sz w:val="13"/>
                        </w:rPr>
                      </w:pPr>
                      <w:r>
                        <w:rPr>
                          <w:rFonts w:ascii="Courier New"/>
                          <w:sz w:val="13"/>
                        </w:rPr>
                        <w:t>export BRIDGE_POLARIS_ACCESSTOKEN=</w:t>
                      </w:r>
                      <w:r>
                        <w:rPr>
                          <w:rFonts w:ascii="Courier New"/>
                          <w:i/>
                          <w:sz w:val="13"/>
                        </w:rPr>
                        <w:t>&lt;POLARIS_ACCESSTOKEN&gt;</w:t>
                      </w:r>
                    </w:p>
                    <w:p w14:paraId="738076AF" w14:textId="77777777" w:rsidR="00D64DB2" w:rsidRDefault="00D64DB2">
                      <w:pPr>
                        <w:pStyle w:val="BodyText"/>
                        <w:rPr>
                          <w:rFonts w:ascii="Courier New"/>
                          <w:i/>
                          <w:sz w:val="17"/>
                        </w:rPr>
                      </w:pPr>
                    </w:p>
                    <w:p w14:paraId="225619BA" w14:textId="77777777" w:rsidR="00D64DB2" w:rsidRDefault="0022516B">
                      <w:pPr>
                        <w:spacing w:line="554" w:lineRule="auto"/>
                        <w:ind w:left="60" w:right="3675"/>
                        <w:rPr>
                          <w:rFonts w:ascii="Courier New"/>
                          <w:sz w:val="13"/>
                        </w:rPr>
                      </w:pPr>
                      <w:r>
                        <w:rPr>
                          <w:rFonts w:ascii="Courier New"/>
                          <w:sz w:val="13"/>
                        </w:rPr>
                        <w:t>synopsys-bridge --stage polaris polaris.project.name="</w:t>
                      </w:r>
                      <w:r>
                        <w:rPr>
                          <w:rFonts w:ascii="Courier New"/>
                          <w:i/>
                          <w:sz w:val="13"/>
                        </w:rPr>
                        <w:t>&lt;PROJECT_NAME&gt;</w:t>
                      </w:r>
                      <w:r>
                        <w:rPr>
                          <w:rFonts w:ascii="Courier New"/>
                          <w:sz w:val="13"/>
                        </w:rPr>
                        <w:t xml:space="preserve">" </w:t>
                      </w:r>
                      <w:r>
                        <w:rPr>
                          <w:rFonts w:ascii="Courier New"/>
                          <w:spacing w:val="-14"/>
                          <w:sz w:val="13"/>
                        </w:rPr>
                        <w:t xml:space="preserve">\ </w:t>
                      </w:r>
                      <w:r>
                        <w:rPr>
                          <w:rFonts w:ascii="Courier New"/>
                          <w:sz w:val="13"/>
                        </w:rPr>
                        <w:t>polaris.application.name="</w:t>
                      </w:r>
                      <w:r>
                        <w:rPr>
                          <w:rFonts w:ascii="Courier New"/>
                          <w:i/>
                          <w:sz w:val="13"/>
                        </w:rPr>
                        <w:t>&lt;APPLICATION_NAME&gt;</w:t>
                      </w:r>
                      <w:r>
                        <w:rPr>
                          <w:rFonts w:ascii="Courier New"/>
                          <w:sz w:val="13"/>
                        </w:rPr>
                        <w:t>" \ polaris.assessment.types=SAST,SCA \</w:t>
                      </w:r>
                    </w:p>
                    <w:p w14:paraId="5C25BBAD" w14:textId="77777777" w:rsidR="00D64DB2" w:rsidRDefault="0022516B">
                      <w:pPr>
                        <w:spacing w:line="147" w:lineRule="exact"/>
                        <w:ind w:left="60"/>
                        <w:rPr>
                          <w:rFonts w:ascii="Courier New"/>
                          <w:i/>
                          <w:sz w:val="13"/>
                        </w:rPr>
                      </w:pPr>
                      <w:r>
                        <w:rPr>
                          <w:rFonts w:ascii="Courier New"/>
                          <w:sz w:val="13"/>
                        </w:rPr>
                        <w:t>polaris.serverUrl="</w:t>
                      </w:r>
                      <w:r>
                        <w:rPr>
                          <w:rFonts w:ascii="Courier New"/>
                          <w:i/>
                          <w:sz w:val="13"/>
                        </w:rPr>
                        <w:t>&lt;SERVERURL&gt;"</w:t>
                      </w:r>
                    </w:p>
                  </w:txbxContent>
                </v:textbox>
                <w10:wrap type="topAndBottom" anchorx="page"/>
              </v:shape>
            </w:pict>
          </mc:Fallback>
        </mc:AlternateContent>
      </w:r>
    </w:p>
    <w:p w14:paraId="023B6854" w14:textId="7D7376AA" w:rsidR="00D64DB2" w:rsidRDefault="00D64DB2">
      <w:pPr>
        <w:pStyle w:val="BodyText"/>
        <w:rPr>
          <w:sz w:val="12"/>
        </w:rPr>
      </w:pPr>
    </w:p>
    <w:p w14:paraId="096752DF" w14:textId="77777777" w:rsidR="00DD7D57" w:rsidRDefault="00DD7D57" w:rsidP="00DD7D57">
      <w:pPr>
        <w:shd w:val="clear" w:color="auto" w:fill="FFFFFF"/>
        <w:spacing w:after="100" w:afterAutospacing="1"/>
        <w:rPr>
          <w:ins w:id="488" w:author="Raj Kesarapalli" w:date="2023-07-26T17:28:00Z"/>
          <w:color w:val="323E48"/>
        </w:rPr>
      </w:pPr>
      <w:ins w:id="489" w:author="Raj Kesarapalli" w:date="2023-07-26T17:28:00Z">
        <w:r>
          <w:rPr>
            <w:color w:val="323E48"/>
          </w:rPr>
          <w:t>The above example uses the following:</w:t>
        </w:r>
      </w:ins>
    </w:p>
    <w:p w14:paraId="5BE2DD52" w14:textId="77777777" w:rsidR="00DD7D57" w:rsidRDefault="00DD7D57" w:rsidP="00DD7D57">
      <w:pPr>
        <w:pStyle w:val="ListParagraph"/>
        <w:widowControl/>
        <w:numPr>
          <w:ilvl w:val="0"/>
          <w:numId w:val="14"/>
        </w:numPr>
        <w:shd w:val="clear" w:color="auto" w:fill="FFFFFF"/>
        <w:autoSpaceDE/>
        <w:autoSpaceDN/>
        <w:spacing w:after="100" w:afterAutospacing="1"/>
        <w:contextualSpacing/>
        <w:rPr>
          <w:ins w:id="490" w:author="Raj Kesarapalli" w:date="2023-07-26T17:28:00Z"/>
          <w:color w:val="323E48"/>
        </w:rPr>
      </w:pPr>
      <w:ins w:id="491" w:author="Raj Kesarapalli" w:date="2023-07-26T17:28:00Z">
        <w:r w:rsidRPr="005B2BC4">
          <w:rPr>
            <w:rFonts w:ascii="Courier New" w:hAnsi="Courier New" w:cs="Courier New"/>
            <w:color w:val="333333"/>
            <w:sz w:val="20"/>
            <w:szCs w:val="20"/>
          </w:rPr>
          <w:t>BRIDGE_POLARIS_ACCESSTOKEN</w:t>
        </w:r>
        <w:r w:rsidRPr="005B2BC4">
          <w:rPr>
            <w:color w:val="323E48"/>
          </w:rPr>
          <w:t xml:space="preserve"> environment variable to pass sensitive information such as password or access token to Synopsys Bridge (recommended for security purposes). </w:t>
        </w:r>
        <w:r>
          <w:rPr>
            <w:color w:val="323E48"/>
          </w:rPr>
          <w:t xml:space="preserve">Note that </w:t>
        </w:r>
        <w:r w:rsidRPr="005B2BC4">
          <w:rPr>
            <w:color w:val="323E48"/>
          </w:rPr>
          <w:t>Synopsys Bridge automatically picks up values passed thru these environment variables.</w:t>
        </w:r>
      </w:ins>
    </w:p>
    <w:p w14:paraId="2951885A" w14:textId="77777777" w:rsidR="00DD7D57" w:rsidRPr="005B2BC4" w:rsidRDefault="00DD7D57" w:rsidP="00DD7D57">
      <w:pPr>
        <w:pStyle w:val="ListParagraph"/>
        <w:widowControl/>
        <w:numPr>
          <w:ilvl w:val="0"/>
          <w:numId w:val="14"/>
        </w:numPr>
        <w:shd w:val="clear" w:color="auto" w:fill="FFFFFF"/>
        <w:autoSpaceDE/>
        <w:autoSpaceDN/>
        <w:spacing w:after="100" w:afterAutospacing="1"/>
        <w:contextualSpacing/>
        <w:rPr>
          <w:ins w:id="492" w:author="Raj Kesarapalli" w:date="2023-07-26T17:28:00Z"/>
          <w:color w:val="323E48"/>
        </w:rPr>
      </w:pPr>
      <w:ins w:id="493" w:author="Raj Kesarapalli" w:date="2023-07-26T17:28:00Z">
        <w:r>
          <w:rPr>
            <w:rFonts w:ascii="Courier New" w:hAnsi="Courier New" w:cs="Courier New"/>
            <w:color w:val="333333"/>
            <w:sz w:val="20"/>
            <w:szCs w:val="20"/>
          </w:rPr>
          <w:t xml:space="preserve">--stage </w:t>
        </w:r>
        <w:r>
          <w:rPr>
            <w:color w:val="323E48"/>
          </w:rPr>
          <w:t>argument to specify the Synopsys security product in use</w:t>
        </w:r>
      </w:ins>
    </w:p>
    <w:p w14:paraId="37E8BE4F" w14:textId="77777777" w:rsidR="00DD7D57" w:rsidRPr="005B2BC4" w:rsidRDefault="00DD7D57" w:rsidP="00DD7D57">
      <w:pPr>
        <w:pStyle w:val="ListParagraph"/>
        <w:widowControl/>
        <w:numPr>
          <w:ilvl w:val="0"/>
          <w:numId w:val="15"/>
        </w:numPr>
        <w:autoSpaceDE/>
        <w:autoSpaceDN/>
        <w:spacing w:after="100" w:afterAutospacing="1"/>
        <w:contextualSpacing/>
        <w:rPr>
          <w:ins w:id="494" w:author="Raj Kesarapalli" w:date="2023-07-26T17:28:00Z"/>
        </w:rPr>
      </w:pPr>
      <w:ins w:id="495" w:author="Raj Kesarapalli" w:date="2023-07-26T17:28:00Z">
        <w:r w:rsidRPr="005B2BC4">
          <w:rPr>
            <w:rFonts w:ascii="Courier New" w:hAnsi="Courier New" w:cs="Courier New"/>
            <w:color w:val="333333"/>
            <w:sz w:val="20"/>
            <w:szCs w:val="20"/>
          </w:rPr>
          <w:t>polaris.serverUrl</w:t>
        </w:r>
        <w:r>
          <w:rPr>
            <w:rFonts w:ascii="Courier New" w:hAnsi="Courier New" w:cs="Courier New"/>
            <w:color w:val="333333"/>
            <w:sz w:val="20"/>
            <w:szCs w:val="20"/>
          </w:rPr>
          <w:t xml:space="preserve"> </w:t>
        </w:r>
        <w:r>
          <w:t>for Polaris URL</w:t>
        </w:r>
      </w:ins>
    </w:p>
    <w:p w14:paraId="76D9BFD4" w14:textId="77777777" w:rsidR="00DD7D57" w:rsidRDefault="00DD7D57" w:rsidP="00DD7D57">
      <w:pPr>
        <w:pStyle w:val="ListParagraph"/>
        <w:widowControl/>
        <w:numPr>
          <w:ilvl w:val="0"/>
          <w:numId w:val="15"/>
        </w:numPr>
        <w:autoSpaceDE/>
        <w:autoSpaceDN/>
        <w:spacing w:after="100" w:afterAutospacing="1"/>
        <w:contextualSpacing/>
        <w:rPr>
          <w:ins w:id="496" w:author="Raj Kesarapalli" w:date="2023-07-26T17:28:00Z"/>
        </w:rPr>
      </w:pPr>
      <w:ins w:id="497" w:author="Raj Kesarapalli" w:date="2023-07-26T17:28:00Z">
        <w:r w:rsidRPr="005B2BC4">
          <w:rPr>
            <w:rFonts w:ascii="Courier New" w:hAnsi="Courier New" w:cs="Courier New"/>
            <w:color w:val="333333"/>
            <w:sz w:val="20"/>
            <w:szCs w:val="20"/>
          </w:rPr>
          <w:t>polaris.application.name</w:t>
        </w:r>
        <w:r w:rsidRPr="005B2BC4">
          <w:t xml:space="preserve"> </w:t>
        </w:r>
        <w:r>
          <w:t xml:space="preserve">for Polaris Application to use. </w:t>
        </w:r>
        <w:r w:rsidRPr="005B2BC4">
          <w:t>Note that the </w:t>
        </w:r>
        <w:r>
          <w:t xml:space="preserve">specified </w:t>
        </w:r>
        <w:r w:rsidRPr="005B2BC4">
          <w:rPr>
            <w:rFonts w:ascii="Roboto Mono" w:hAnsi="Roboto Mono" w:cs="Courier New"/>
            <w:color w:val="000000"/>
            <w:sz w:val="18"/>
            <w:szCs w:val="18"/>
          </w:rPr>
          <w:t>application</w:t>
        </w:r>
        <w:r w:rsidRPr="005B2BC4">
          <w:t>  must</w:t>
        </w:r>
        <w:r>
          <w:t xml:space="preserve"> exist on Polaris </w:t>
        </w:r>
        <w:r w:rsidRPr="005B2BC4">
          <w:t>with appropriate entitlements.</w:t>
        </w:r>
      </w:ins>
    </w:p>
    <w:p w14:paraId="1AA10DC5" w14:textId="72AFCDFD" w:rsidR="00DD7D57" w:rsidRPr="00B427CD" w:rsidRDefault="00DD7D57" w:rsidP="00DD7D57">
      <w:pPr>
        <w:pStyle w:val="ListParagraph"/>
        <w:widowControl/>
        <w:numPr>
          <w:ilvl w:val="0"/>
          <w:numId w:val="15"/>
        </w:numPr>
        <w:autoSpaceDE/>
        <w:autoSpaceDN/>
        <w:spacing w:after="100" w:afterAutospacing="1"/>
        <w:contextualSpacing/>
        <w:rPr>
          <w:ins w:id="498" w:author="Raj Kesarapalli" w:date="2023-07-26T17:28:00Z"/>
          <w:highlight w:val="yellow"/>
        </w:rPr>
      </w:pPr>
      <w:ins w:id="499" w:author="Raj Kesarapalli" w:date="2023-07-26T17:28:00Z">
        <w:r w:rsidRPr="005B2BC4">
          <w:rPr>
            <w:rFonts w:ascii="Courier New" w:hAnsi="Courier New" w:cs="Courier New"/>
            <w:color w:val="333333"/>
            <w:sz w:val="20"/>
            <w:szCs w:val="20"/>
          </w:rPr>
          <w:lastRenderedPageBreak/>
          <w:t>polaris.project.nam</w:t>
        </w:r>
        <w:r w:rsidRPr="00817941">
          <w:rPr>
            <w:rFonts w:ascii="Courier New" w:hAnsi="Courier New" w:cs="Courier New"/>
            <w:color w:val="333333"/>
            <w:sz w:val="20"/>
            <w:szCs w:val="20"/>
          </w:rPr>
          <w:t xml:space="preserve">e </w:t>
        </w:r>
        <w:r w:rsidRPr="00817941">
          <w:t>for Polaris Project to use. Note that</w:t>
        </w:r>
        <w:r>
          <w:t xml:space="preserve"> the specified</w:t>
        </w:r>
        <w:r w:rsidRPr="00817941">
          <w:t xml:space="preserve"> project must exist on Polaris. You can set </w:t>
        </w:r>
        <w:r w:rsidRPr="005B2BC4">
          <w:rPr>
            <w:rFonts w:ascii="Roboto Mono" w:hAnsi="Roboto Mono" w:cs="Courier New"/>
            <w:color w:val="000000"/>
            <w:sz w:val="18"/>
            <w:szCs w:val="18"/>
          </w:rPr>
          <w:t>polaris.onboarding</w:t>
        </w:r>
        <w:r w:rsidRPr="005B2BC4">
          <w:t> </w:t>
        </w:r>
        <w:r>
          <w:t>to true if you want Synopsys Bridge to automatically create the project in case it doesn’t yet exist on Polaris.</w:t>
        </w:r>
      </w:ins>
    </w:p>
    <w:p w14:paraId="2F9A0BD2" w14:textId="77777777" w:rsidR="00DD7D57" w:rsidRDefault="00DD7D57" w:rsidP="00DD7D57">
      <w:pPr>
        <w:pStyle w:val="ListParagraph"/>
        <w:widowControl/>
        <w:numPr>
          <w:ilvl w:val="0"/>
          <w:numId w:val="15"/>
        </w:numPr>
        <w:autoSpaceDE/>
        <w:autoSpaceDN/>
        <w:spacing w:after="100" w:afterAutospacing="1"/>
        <w:contextualSpacing/>
        <w:rPr>
          <w:ins w:id="500" w:author="Raj Kesarapalli" w:date="2023-07-26T17:28:00Z"/>
        </w:rPr>
      </w:pPr>
      <w:ins w:id="501" w:author="Raj Kesarapalli" w:date="2023-07-26T17:28:00Z">
        <w:r w:rsidRPr="005B2BC4">
          <w:rPr>
            <w:rFonts w:ascii="Courier New" w:hAnsi="Courier New" w:cs="Courier New"/>
            <w:color w:val="333333"/>
            <w:sz w:val="20"/>
            <w:szCs w:val="20"/>
          </w:rPr>
          <w:t>polaris.assessment.types</w:t>
        </w:r>
        <w:r>
          <w:rPr>
            <w:rFonts w:ascii="Courier New" w:hAnsi="Courier New" w:cs="Courier New"/>
            <w:color w:val="333333"/>
            <w:sz w:val="20"/>
            <w:szCs w:val="20"/>
          </w:rPr>
          <w:t xml:space="preserve"> </w:t>
        </w:r>
        <w:r w:rsidRPr="005B2BC4">
          <w:t xml:space="preserve">specifies </w:t>
        </w:r>
        <w:r>
          <w:t>the type of scan to be run:</w:t>
        </w:r>
        <w:r w:rsidRPr="005B2BC4">
          <w:t> </w:t>
        </w:r>
        <w:r w:rsidRPr="005B2BC4">
          <w:rPr>
            <w:rFonts w:ascii="Roboto Mono" w:hAnsi="Roboto Mono" w:cs="Courier New"/>
            <w:color w:val="000000"/>
            <w:sz w:val="18"/>
            <w:szCs w:val="18"/>
          </w:rPr>
          <w:t>SAST</w:t>
        </w:r>
        <w:r w:rsidRPr="005B2BC4">
          <w:t> or </w:t>
        </w:r>
        <w:r w:rsidRPr="005B2BC4">
          <w:rPr>
            <w:rFonts w:ascii="Roboto Mono" w:hAnsi="Roboto Mono" w:cs="Courier New"/>
            <w:color w:val="000000"/>
            <w:sz w:val="18"/>
            <w:szCs w:val="18"/>
          </w:rPr>
          <w:t>SCA</w:t>
        </w:r>
        <w:r w:rsidRPr="005B2BC4">
          <w:t xml:space="preserve"> or </w:t>
        </w:r>
        <w:r w:rsidRPr="005B2BC4">
          <w:rPr>
            <w:rFonts w:ascii="Roboto Mono" w:hAnsi="Roboto Mono" w:cs="Courier New"/>
            <w:color w:val="000000"/>
            <w:sz w:val="18"/>
            <w:szCs w:val="18"/>
          </w:rPr>
          <w:t>SAS</w:t>
        </w:r>
        <w:r>
          <w:rPr>
            <w:rFonts w:ascii="Roboto Mono" w:hAnsi="Roboto Mono" w:cs="Courier New"/>
            <w:color w:val="000000"/>
            <w:sz w:val="18"/>
            <w:szCs w:val="18"/>
          </w:rPr>
          <w:t>T,SCA</w:t>
        </w:r>
      </w:ins>
    </w:p>
    <w:p w14:paraId="3C1E06AE" w14:textId="3109556F" w:rsidR="00D64DB2" w:rsidDel="00DD7D57" w:rsidRDefault="0022516B">
      <w:pPr>
        <w:pStyle w:val="BodyText"/>
        <w:spacing w:before="96" w:line="340" w:lineRule="auto"/>
        <w:ind w:left="100" w:right="521"/>
        <w:rPr>
          <w:del w:id="502" w:author="Raj Kesarapalli" w:date="2023-07-26T17:28:00Z"/>
        </w:rPr>
      </w:pPr>
      <w:del w:id="503" w:author="Raj Kesarapalli" w:date="2023-07-26T17:28:00Z">
        <w:r w:rsidDel="00DD7D57">
          <w:delText>export BRIDGE_POLARIS_ACCESSTOKEN=</w:delText>
        </w:r>
        <w:r w:rsidDel="00DD7D57">
          <w:rPr>
            <w:rFonts w:ascii="Arial"/>
            <w:i/>
          </w:rPr>
          <w:delText xml:space="preserve">POLARIS_ACCESSTOKEN </w:delText>
        </w:r>
        <w:r w:rsidDel="00DD7D57">
          <w:delText>indicates the token is passed using an environmental variable.</w:delText>
        </w:r>
      </w:del>
    </w:p>
    <w:p w14:paraId="66F30279" w14:textId="5A92ACD9" w:rsidR="00D64DB2" w:rsidDel="00DD7D57" w:rsidRDefault="00D64DB2">
      <w:pPr>
        <w:pStyle w:val="BodyText"/>
        <w:spacing w:before="6"/>
        <w:rPr>
          <w:del w:id="504" w:author="Raj Kesarapalli" w:date="2023-07-26T17:28:00Z"/>
          <w:sz w:val="8"/>
        </w:rPr>
      </w:pPr>
    </w:p>
    <w:p w14:paraId="13B2D4D2" w14:textId="33D3F563" w:rsidR="00D64DB2" w:rsidDel="00DD7D57" w:rsidRDefault="0022516B">
      <w:pPr>
        <w:pStyle w:val="BodyText"/>
        <w:spacing w:before="96" w:line="340" w:lineRule="auto"/>
        <w:ind w:left="100"/>
        <w:rPr>
          <w:del w:id="505" w:author="Raj Kesarapalli" w:date="2023-07-26T17:28:00Z"/>
        </w:rPr>
      </w:pPr>
      <w:del w:id="506" w:author="Raj Kesarapalli" w:date="2023-07-26T17:28:00Z">
        <w:r w:rsidDel="00DD7D57">
          <w:rPr>
            <w:rFonts w:ascii="Courier New"/>
            <w:sz w:val="16"/>
            <w:shd w:val="clear" w:color="auto" w:fill="EDEDED"/>
          </w:rPr>
          <w:delText>synopsys-bridge</w:delText>
        </w:r>
        <w:r w:rsidDel="00DD7D57">
          <w:rPr>
            <w:rFonts w:ascii="Courier New"/>
            <w:spacing w:val="-60"/>
            <w:sz w:val="16"/>
          </w:rPr>
          <w:delText xml:space="preserve"> </w:delText>
        </w:r>
        <w:r w:rsidDel="00DD7D57">
          <w:delText>indicates</w:delText>
        </w:r>
        <w:r w:rsidDel="00DD7D57">
          <w:rPr>
            <w:spacing w:val="-13"/>
          </w:rPr>
          <w:delText xml:space="preserve"> </w:delText>
        </w:r>
        <w:r w:rsidDel="00DD7D57">
          <w:delText>you're</w:delText>
        </w:r>
        <w:r w:rsidDel="00DD7D57">
          <w:rPr>
            <w:spacing w:val="-13"/>
          </w:rPr>
          <w:delText xml:space="preserve"> </w:delText>
        </w:r>
        <w:r w:rsidDel="00DD7D57">
          <w:delText>running</w:delText>
        </w:r>
        <w:r w:rsidDel="00DD7D57">
          <w:rPr>
            <w:spacing w:val="-14"/>
          </w:rPr>
          <w:delText xml:space="preserve"> </w:delText>
        </w:r>
        <w:r w:rsidDel="00DD7D57">
          <w:delText>the</w:delText>
        </w:r>
        <w:r w:rsidDel="00DD7D57">
          <w:rPr>
            <w:spacing w:val="-13"/>
          </w:rPr>
          <w:delText xml:space="preserve"> </w:delText>
        </w:r>
        <w:r w:rsidDel="00DD7D57">
          <w:delText>Synopsys</w:delText>
        </w:r>
        <w:r w:rsidDel="00DD7D57">
          <w:rPr>
            <w:spacing w:val="-13"/>
          </w:rPr>
          <w:delText xml:space="preserve"> </w:delText>
        </w:r>
        <w:r w:rsidDel="00DD7D57">
          <w:delText>Bridge</w:delText>
        </w:r>
        <w:r w:rsidDel="00DD7D57">
          <w:rPr>
            <w:spacing w:val="-13"/>
          </w:rPr>
          <w:delText xml:space="preserve"> </w:delText>
        </w:r>
        <w:r w:rsidDel="00DD7D57">
          <w:delText>CLI.</w:delText>
        </w:r>
        <w:r w:rsidDel="00DD7D57">
          <w:rPr>
            <w:spacing w:val="-14"/>
          </w:rPr>
          <w:delText xml:space="preserve"> </w:delText>
        </w:r>
        <w:r w:rsidDel="00DD7D57">
          <w:delText>The</w:delText>
        </w:r>
        <w:r w:rsidDel="00DD7D57">
          <w:rPr>
            <w:spacing w:val="-13"/>
          </w:rPr>
          <w:delText xml:space="preserve"> </w:delText>
        </w:r>
        <w:r w:rsidDel="00DD7D57">
          <w:rPr>
            <w:rFonts w:ascii="Courier New"/>
            <w:sz w:val="16"/>
            <w:shd w:val="clear" w:color="auto" w:fill="EDEDED"/>
          </w:rPr>
          <w:delText>--stage</w:delText>
        </w:r>
        <w:r w:rsidDel="00DD7D57">
          <w:rPr>
            <w:rFonts w:ascii="Courier New"/>
            <w:spacing w:val="-59"/>
            <w:sz w:val="16"/>
          </w:rPr>
          <w:delText xml:space="preserve"> </w:delText>
        </w:r>
        <w:r w:rsidDel="00DD7D57">
          <w:delText>flag</w:delText>
        </w:r>
        <w:r w:rsidDel="00DD7D57">
          <w:rPr>
            <w:spacing w:val="-13"/>
          </w:rPr>
          <w:delText xml:space="preserve"> </w:delText>
        </w:r>
        <w:r w:rsidDel="00DD7D57">
          <w:delText>specifies</w:delText>
        </w:r>
        <w:r w:rsidDel="00DD7D57">
          <w:rPr>
            <w:spacing w:val="-14"/>
          </w:rPr>
          <w:delText xml:space="preserve"> </w:delText>
        </w:r>
        <w:r w:rsidDel="00DD7D57">
          <w:delText>the</w:delText>
        </w:r>
        <w:r w:rsidDel="00DD7D57">
          <w:rPr>
            <w:spacing w:val="-13"/>
          </w:rPr>
          <w:delText xml:space="preserve"> </w:delText>
        </w:r>
        <w:r w:rsidDel="00DD7D57">
          <w:delText>product. More complex use cases require a few more</w:delText>
        </w:r>
        <w:r w:rsidDel="00DD7D57">
          <w:rPr>
            <w:spacing w:val="-14"/>
          </w:rPr>
          <w:delText xml:space="preserve"> </w:delText>
        </w:r>
        <w:r w:rsidDel="00DD7D57">
          <w:delText>arguments.</w:delText>
        </w:r>
      </w:del>
    </w:p>
    <w:p w14:paraId="4E9B2F3D" w14:textId="6579A1D1" w:rsidR="00D64DB2" w:rsidDel="00DD7D57" w:rsidRDefault="00D64DB2">
      <w:pPr>
        <w:pStyle w:val="BodyText"/>
        <w:spacing w:before="6"/>
        <w:rPr>
          <w:del w:id="507" w:author="Raj Kesarapalli" w:date="2023-07-26T17:28:00Z"/>
          <w:sz w:val="16"/>
        </w:rPr>
      </w:pPr>
    </w:p>
    <w:p w14:paraId="327024C8" w14:textId="47460030" w:rsidR="00D64DB2" w:rsidDel="00DD7D57" w:rsidRDefault="0022516B">
      <w:pPr>
        <w:pStyle w:val="BodyText"/>
        <w:spacing w:line="340" w:lineRule="auto"/>
        <w:ind w:left="100"/>
        <w:rPr>
          <w:del w:id="508" w:author="Raj Kesarapalli" w:date="2023-07-26T17:28:00Z"/>
        </w:rPr>
      </w:pPr>
      <w:del w:id="509" w:author="Raj Kesarapalli" w:date="2023-07-26T17:28:00Z">
        <w:r w:rsidDel="00DD7D57">
          <w:delText xml:space="preserve">Note that the </w:delText>
        </w:r>
        <w:r w:rsidDel="00DD7D57">
          <w:rPr>
            <w:rFonts w:ascii="Courier New"/>
            <w:sz w:val="16"/>
            <w:shd w:val="clear" w:color="auto" w:fill="EDEDED"/>
          </w:rPr>
          <w:delText>application</w:delText>
        </w:r>
        <w:r w:rsidDel="00DD7D57">
          <w:rPr>
            <w:rFonts w:ascii="Courier New"/>
            <w:sz w:val="16"/>
          </w:rPr>
          <w:delText xml:space="preserve"> </w:delText>
        </w:r>
        <w:r w:rsidDel="00DD7D57">
          <w:delText xml:space="preserve">named must be present with appropriate entitlements. If the named </w:delText>
        </w:r>
        <w:r w:rsidDel="00DD7D57">
          <w:rPr>
            <w:rFonts w:ascii="Courier New"/>
            <w:sz w:val="16"/>
            <w:shd w:val="clear" w:color="auto" w:fill="EDEDED"/>
          </w:rPr>
          <w:delText>project</w:delText>
        </w:r>
        <w:r w:rsidDel="00DD7D57">
          <w:rPr>
            <w:rFonts w:ascii="Courier New"/>
            <w:sz w:val="16"/>
          </w:rPr>
          <w:delText xml:space="preserve"> </w:delText>
        </w:r>
        <w:r w:rsidDel="00DD7D57">
          <w:delText>does</w:delText>
        </w:r>
        <w:r w:rsidDel="00DD7D57">
          <w:rPr>
            <w:spacing w:val="-15"/>
          </w:rPr>
          <w:delText xml:space="preserve"> </w:delText>
        </w:r>
        <w:r w:rsidDel="00DD7D57">
          <w:delText>not</w:delText>
        </w:r>
        <w:r w:rsidDel="00DD7D57">
          <w:rPr>
            <w:spacing w:val="-15"/>
          </w:rPr>
          <w:delText xml:space="preserve"> </w:delText>
        </w:r>
        <w:r w:rsidDel="00DD7D57">
          <w:delText>exist,</w:delText>
        </w:r>
        <w:r w:rsidDel="00DD7D57">
          <w:rPr>
            <w:spacing w:val="-14"/>
          </w:rPr>
          <w:delText xml:space="preserve"> </w:delText>
        </w:r>
        <w:r w:rsidDel="00DD7D57">
          <w:delText>Synopsys</w:delText>
        </w:r>
        <w:r w:rsidDel="00DD7D57">
          <w:rPr>
            <w:spacing w:val="-15"/>
          </w:rPr>
          <w:delText xml:space="preserve"> </w:delText>
        </w:r>
        <w:r w:rsidDel="00DD7D57">
          <w:delText>Bridge</w:delText>
        </w:r>
        <w:r w:rsidDel="00DD7D57">
          <w:rPr>
            <w:spacing w:val="-15"/>
          </w:rPr>
          <w:delText xml:space="preserve"> </w:delText>
        </w:r>
        <w:r w:rsidDel="00DD7D57">
          <w:delText>automatically</w:delText>
        </w:r>
        <w:r w:rsidDel="00DD7D57">
          <w:rPr>
            <w:spacing w:val="-14"/>
          </w:rPr>
          <w:delText xml:space="preserve"> </w:delText>
        </w:r>
        <w:r w:rsidDel="00DD7D57">
          <w:delText>creates</w:delText>
        </w:r>
        <w:r w:rsidDel="00DD7D57">
          <w:rPr>
            <w:spacing w:val="-15"/>
          </w:rPr>
          <w:delText xml:space="preserve"> </w:delText>
        </w:r>
        <w:r w:rsidDel="00DD7D57">
          <w:delText>it.</w:delText>
        </w:r>
        <w:r w:rsidDel="00DD7D57">
          <w:rPr>
            <w:spacing w:val="-15"/>
          </w:rPr>
          <w:delText xml:space="preserve"> </w:delText>
        </w:r>
        <w:r w:rsidDel="00DD7D57">
          <w:delText>(If</w:delText>
        </w:r>
        <w:r w:rsidDel="00DD7D57">
          <w:rPr>
            <w:spacing w:val="-14"/>
          </w:rPr>
          <w:delText xml:space="preserve"> </w:delText>
        </w:r>
        <w:r w:rsidDel="00DD7D57">
          <w:delText>automatic</w:delText>
        </w:r>
        <w:r w:rsidDel="00DD7D57">
          <w:rPr>
            <w:spacing w:val="-15"/>
          </w:rPr>
          <w:delText xml:space="preserve"> </w:delText>
        </w:r>
        <w:r w:rsidDel="00DD7D57">
          <w:delText>project</w:delText>
        </w:r>
        <w:r w:rsidDel="00DD7D57">
          <w:rPr>
            <w:spacing w:val="-15"/>
          </w:rPr>
          <w:delText xml:space="preserve"> </w:delText>
        </w:r>
        <w:r w:rsidDel="00DD7D57">
          <w:delText>creation</w:delText>
        </w:r>
        <w:r w:rsidDel="00DD7D57">
          <w:rPr>
            <w:spacing w:val="-14"/>
          </w:rPr>
          <w:delText xml:space="preserve"> </w:delText>
        </w:r>
        <w:r w:rsidDel="00DD7D57">
          <w:delText>is</w:delText>
        </w:r>
        <w:r w:rsidDel="00DD7D57">
          <w:rPr>
            <w:spacing w:val="-15"/>
          </w:rPr>
          <w:delText xml:space="preserve"> </w:delText>
        </w:r>
        <w:r w:rsidDel="00DD7D57">
          <w:delText>undesirable,</w:delText>
        </w:r>
        <w:r w:rsidDel="00DD7D57">
          <w:rPr>
            <w:spacing w:val="-15"/>
          </w:rPr>
          <w:delText xml:space="preserve"> </w:delText>
        </w:r>
        <w:r w:rsidDel="00DD7D57">
          <w:delText xml:space="preserve">turn this feature off by passing </w:delText>
        </w:r>
        <w:r w:rsidDel="00DD7D57">
          <w:rPr>
            <w:rFonts w:ascii="Courier New"/>
            <w:sz w:val="16"/>
            <w:shd w:val="clear" w:color="auto" w:fill="EDEDED"/>
          </w:rPr>
          <w:delText>polaris.onboarding</w:delText>
        </w:r>
        <w:r w:rsidDel="00DD7D57">
          <w:rPr>
            <w:rFonts w:ascii="Courier New"/>
            <w:spacing w:val="-57"/>
            <w:sz w:val="16"/>
          </w:rPr>
          <w:delText xml:space="preserve"> </w:delText>
        </w:r>
        <w:r w:rsidDel="00DD7D57">
          <w:delText xml:space="preserve">as </w:delText>
        </w:r>
        <w:r w:rsidDel="00DD7D57">
          <w:rPr>
            <w:rFonts w:ascii="Courier New"/>
            <w:sz w:val="16"/>
            <w:shd w:val="clear" w:color="auto" w:fill="EDEDED"/>
          </w:rPr>
          <w:delText>false</w:delText>
        </w:r>
        <w:r w:rsidDel="00DD7D57">
          <w:delText>.)</w:delText>
        </w:r>
      </w:del>
    </w:p>
    <w:p w14:paraId="133FDC88" w14:textId="201232BE" w:rsidR="00D64DB2" w:rsidDel="00DD7D57" w:rsidRDefault="0022516B">
      <w:pPr>
        <w:pStyle w:val="BodyText"/>
        <w:spacing w:before="198" w:line="340" w:lineRule="auto"/>
        <w:ind w:left="100" w:right="236"/>
        <w:rPr>
          <w:del w:id="510" w:author="Raj Kesarapalli" w:date="2023-07-26T17:28:00Z"/>
        </w:rPr>
      </w:pPr>
      <w:del w:id="511" w:author="Raj Kesarapalli" w:date="2023-07-26T17:28:00Z">
        <w:r w:rsidDel="00DD7D57">
          <w:rPr>
            <w:spacing w:val="-3"/>
          </w:rPr>
          <w:delText xml:space="preserve">You </w:delText>
        </w:r>
        <w:r w:rsidDel="00DD7D57">
          <w:delText xml:space="preserve">can set any resource known to Synopsys Bridge as a command line argument. Simply provide the entire namespace of the resource and its corresponding value in the format </w:delText>
        </w:r>
        <w:r w:rsidDel="00DD7D57">
          <w:rPr>
            <w:rFonts w:ascii="Courier New"/>
            <w:sz w:val="16"/>
            <w:shd w:val="clear" w:color="auto" w:fill="EDEDED"/>
          </w:rPr>
          <w:delText>key=value</w:delText>
        </w:r>
        <w:r w:rsidDel="00DD7D57">
          <w:delText xml:space="preserve">. The command example above sets the </w:delText>
        </w:r>
        <w:r w:rsidDel="00DD7D57">
          <w:rPr>
            <w:rFonts w:ascii="Courier New"/>
            <w:sz w:val="16"/>
            <w:shd w:val="clear" w:color="auto" w:fill="EDEDED"/>
          </w:rPr>
          <w:delText>project.name</w:delText>
        </w:r>
        <w:r w:rsidDel="00DD7D57">
          <w:rPr>
            <w:rFonts w:ascii="Courier New"/>
            <w:spacing w:val="-55"/>
            <w:sz w:val="16"/>
          </w:rPr>
          <w:delText xml:space="preserve"> </w:delText>
        </w:r>
        <w:r w:rsidDel="00DD7D57">
          <w:delText xml:space="preserve">resource to the value </w:delText>
        </w:r>
        <w:r w:rsidDel="00DD7D57">
          <w:rPr>
            <w:rFonts w:ascii="Courier New"/>
            <w:sz w:val="16"/>
            <w:shd w:val="clear" w:color="auto" w:fill="EDEDED"/>
          </w:rPr>
          <w:delText>central-scm-proj</w:delText>
        </w:r>
        <w:r w:rsidDel="00DD7D57">
          <w:delText>, loads the proper adapters to run scans with, and lists the proper scanning server URL.</w:delText>
        </w:r>
      </w:del>
    </w:p>
    <w:p w14:paraId="13FC1903" w14:textId="2DA327AB" w:rsidR="00D64DB2" w:rsidDel="00DD7D57" w:rsidRDefault="0022516B">
      <w:pPr>
        <w:spacing w:before="196"/>
        <w:ind w:left="100"/>
        <w:rPr>
          <w:del w:id="512" w:author="Raj Kesarapalli" w:date="2023-07-26T17:28:00Z"/>
          <w:sz w:val="20"/>
        </w:rPr>
      </w:pPr>
      <w:del w:id="513" w:author="Raj Kesarapalli" w:date="2023-07-26T17:28:00Z">
        <w:r w:rsidDel="00DD7D57">
          <w:rPr>
            <w:sz w:val="20"/>
          </w:rPr>
          <w:delText xml:space="preserve">Pass arrays using comma separated values (CSV). For example: </w:delText>
        </w:r>
        <w:r w:rsidDel="00DD7D57">
          <w:rPr>
            <w:rFonts w:ascii="Courier New"/>
            <w:sz w:val="16"/>
            <w:shd w:val="clear" w:color="auto" w:fill="EDEDED"/>
          </w:rPr>
          <w:delText>polaris.assessment.types=SAST,SCA</w:delText>
        </w:r>
        <w:r w:rsidDel="00DD7D57">
          <w:rPr>
            <w:sz w:val="20"/>
          </w:rPr>
          <w:delText>.</w:delText>
        </w:r>
      </w:del>
    </w:p>
    <w:p w14:paraId="49584621" w14:textId="67358EA1" w:rsidR="00D64DB2" w:rsidDel="00DD7D57" w:rsidRDefault="00D64DB2">
      <w:pPr>
        <w:pStyle w:val="BodyText"/>
        <w:rPr>
          <w:del w:id="514" w:author="Raj Kesarapalli" w:date="2023-07-26T17:28:00Z"/>
          <w:sz w:val="17"/>
        </w:rPr>
      </w:pPr>
    </w:p>
    <w:p w14:paraId="5A87491D" w14:textId="0CB4747E" w:rsidR="00D64DB2" w:rsidDel="00DD7D57" w:rsidRDefault="0022516B">
      <w:pPr>
        <w:spacing w:before="96"/>
        <w:ind w:left="100"/>
        <w:rPr>
          <w:del w:id="515" w:author="Raj Kesarapalli" w:date="2023-07-26T17:28:00Z"/>
          <w:sz w:val="20"/>
        </w:rPr>
      </w:pPr>
      <w:del w:id="516" w:author="Raj Kesarapalli" w:date="2023-07-26T17:28:00Z">
        <w:r w:rsidDel="00DD7D57">
          <w:rPr>
            <w:rFonts w:ascii="Courier New"/>
            <w:sz w:val="16"/>
            <w:shd w:val="clear" w:color="auto" w:fill="EDEDED"/>
          </w:rPr>
          <w:delText>polaris.assessment.types</w:delText>
        </w:r>
        <w:r w:rsidDel="00DD7D57">
          <w:rPr>
            <w:rFonts w:ascii="Courier New"/>
            <w:sz w:val="16"/>
          </w:rPr>
          <w:delText xml:space="preserve"> </w:delText>
        </w:r>
        <w:r w:rsidDel="00DD7D57">
          <w:rPr>
            <w:sz w:val="20"/>
          </w:rPr>
          <w:delText xml:space="preserve">specifies whether to run </w:delText>
        </w:r>
        <w:r w:rsidDel="00DD7D57">
          <w:rPr>
            <w:rFonts w:ascii="Courier New"/>
            <w:sz w:val="16"/>
            <w:shd w:val="clear" w:color="auto" w:fill="EDEDED"/>
          </w:rPr>
          <w:delText>SAST</w:delText>
        </w:r>
        <w:r w:rsidDel="00DD7D57">
          <w:rPr>
            <w:rFonts w:ascii="Courier New"/>
            <w:sz w:val="16"/>
          </w:rPr>
          <w:delText xml:space="preserve"> </w:delText>
        </w:r>
        <w:r w:rsidDel="00DD7D57">
          <w:rPr>
            <w:sz w:val="20"/>
          </w:rPr>
          <w:delText xml:space="preserve">or </w:delText>
        </w:r>
        <w:r w:rsidDel="00DD7D57">
          <w:rPr>
            <w:rFonts w:ascii="Courier New"/>
            <w:sz w:val="16"/>
            <w:shd w:val="clear" w:color="auto" w:fill="EDEDED"/>
          </w:rPr>
          <w:delText>SCA</w:delText>
        </w:r>
        <w:r w:rsidDel="00DD7D57">
          <w:rPr>
            <w:rFonts w:ascii="Courier New"/>
            <w:sz w:val="16"/>
          </w:rPr>
          <w:delText xml:space="preserve"> </w:delText>
        </w:r>
        <w:r w:rsidDel="00DD7D57">
          <w:rPr>
            <w:sz w:val="20"/>
          </w:rPr>
          <w:delText>scans, or both.</w:delText>
        </w:r>
      </w:del>
    </w:p>
    <w:p w14:paraId="130CB14F" w14:textId="77777777" w:rsidR="00D64DB2" w:rsidRDefault="00D64DB2">
      <w:pPr>
        <w:rPr>
          <w:sz w:val="20"/>
        </w:rPr>
        <w:sectPr w:rsidR="00D64DB2">
          <w:pgSz w:w="12240" w:h="15840"/>
          <w:pgMar w:top="520" w:right="1320" w:bottom="280" w:left="1340" w:header="720" w:footer="720" w:gutter="0"/>
          <w:cols w:space="720"/>
        </w:sectPr>
      </w:pPr>
    </w:p>
    <w:p w14:paraId="68FADA05" w14:textId="79CF9FCC" w:rsidR="00D64DB2" w:rsidRDefault="0022516B">
      <w:pPr>
        <w:pStyle w:val="BodyText"/>
        <w:spacing w:before="85"/>
        <w:ind w:left="100"/>
      </w:pPr>
      <w:r>
        <w:lastRenderedPageBreak/>
        <w:t>Synopsys Bridge CLI Guide | 2 - Synopsys Bridge CLI | 12</w:t>
      </w:r>
    </w:p>
    <w:p w14:paraId="7A8AE61A" w14:textId="77777777" w:rsidR="00D64DB2" w:rsidRDefault="00D64DB2">
      <w:pPr>
        <w:pStyle w:val="BodyText"/>
        <w:rPr>
          <w:sz w:val="22"/>
        </w:rPr>
      </w:pPr>
    </w:p>
    <w:p w14:paraId="3DAA700D" w14:textId="77777777" w:rsidR="00D64DB2" w:rsidRDefault="00D64DB2">
      <w:pPr>
        <w:pStyle w:val="BodyText"/>
        <w:rPr>
          <w:sz w:val="22"/>
        </w:rPr>
      </w:pPr>
    </w:p>
    <w:p w14:paraId="233C8357" w14:textId="77777777" w:rsidR="00DD7D57" w:rsidRDefault="00DD7D57" w:rsidP="00DD7D57">
      <w:pPr>
        <w:shd w:val="clear" w:color="auto" w:fill="FFFFFF"/>
        <w:spacing w:after="100" w:afterAutospacing="1"/>
        <w:rPr>
          <w:ins w:id="517" w:author="Raj Kesarapalli" w:date="2023-07-26T17:28:00Z"/>
          <w:color w:val="323E48"/>
        </w:rPr>
      </w:pPr>
      <w:ins w:id="518" w:author="Raj Kesarapalli" w:date="2023-07-26T17:28:00Z">
        <w:r>
          <w:rPr>
            <w:color w:val="323E48"/>
          </w:rPr>
          <w:t xml:space="preserve">For the required minimum set of arguments that you need to pass to integrate Synopsys Bridge with Polaris, refer to Polaris specific resources page under </w:t>
        </w:r>
        <w:r>
          <w:fldChar w:fldCharType="begin"/>
        </w:r>
        <w:r>
          <w:instrText>HYPERLINK "https://synopsys-theme-dev.zoominsoftware.io/bundle/bridge/page/documentation/c_schema.html"</w:instrText>
        </w:r>
        <w:r>
          <w:fldChar w:fldCharType="separate"/>
        </w:r>
        <w:r w:rsidRPr="002E37E5">
          <w:rPr>
            <w:color w:val="3887F6"/>
            <w:u w:val="single"/>
          </w:rPr>
          <w:t>Schema Resources And Extensions</w:t>
        </w:r>
        <w:r>
          <w:rPr>
            <w:color w:val="3887F6"/>
            <w:u w:val="single"/>
          </w:rPr>
          <w:fldChar w:fldCharType="end"/>
        </w:r>
        <w:r w:rsidRPr="002E37E5">
          <w:rPr>
            <w:color w:val="323E48"/>
          </w:rPr>
          <w:t> </w:t>
        </w:r>
      </w:ins>
    </w:p>
    <w:p w14:paraId="63876670" w14:textId="77777777" w:rsidR="00DD7D57" w:rsidRDefault="00DD7D57" w:rsidP="00DD7D57">
      <w:pPr>
        <w:pStyle w:val="BodyText"/>
        <w:spacing w:before="1" w:line="340" w:lineRule="auto"/>
        <w:ind w:left="100"/>
        <w:rPr>
          <w:ins w:id="519" w:author="Raj Kesarapalli" w:date="2023-07-26T17:28:00Z"/>
        </w:rPr>
      </w:pPr>
      <w:ins w:id="520" w:author="Raj Kesarapalli" w:date="2023-07-26T17:28:00Z">
        <w:r>
          <w:t>For</w:t>
        </w:r>
        <w:r>
          <w:rPr>
            <w:spacing w:val="-11"/>
          </w:rPr>
          <w:t xml:space="preserve"> </w:t>
        </w:r>
        <w:r>
          <w:t>a</w:t>
        </w:r>
        <w:r>
          <w:rPr>
            <w:spacing w:val="-10"/>
          </w:rPr>
          <w:t xml:space="preserve"> </w:t>
        </w:r>
        <w:r>
          <w:t>complete</w:t>
        </w:r>
        <w:r>
          <w:rPr>
            <w:spacing w:val="-11"/>
          </w:rPr>
          <w:t xml:space="preserve"> </w:t>
        </w:r>
        <w:r>
          <w:t>list</w:t>
        </w:r>
        <w:r>
          <w:rPr>
            <w:spacing w:val="-10"/>
          </w:rPr>
          <w:t xml:space="preserve"> </w:t>
        </w:r>
        <w:r>
          <w:t>of</w:t>
        </w:r>
        <w:r>
          <w:rPr>
            <w:spacing w:val="-11"/>
          </w:rPr>
          <w:t xml:space="preserve"> </w:t>
        </w:r>
        <w:r>
          <w:t>environment variables and command line arguments,</w:t>
        </w:r>
        <w:r>
          <w:rPr>
            <w:spacing w:val="-10"/>
          </w:rPr>
          <w:t xml:space="preserve">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5C71BB9D" w14:textId="77777777" w:rsidR="00DD7D57" w:rsidRDefault="00DD7D57" w:rsidP="00DD7D57">
      <w:pPr>
        <w:pStyle w:val="BodyText"/>
        <w:ind w:left="100"/>
        <w:rPr>
          <w:ins w:id="521" w:author="Raj Kesarapalli" w:date="2023-07-26T17:28:00Z"/>
        </w:rPr>
      </w:pPr>
    </w:p>
    <w:p w14:paraId="12376994" w14:textId="77777777" w:rsidR="00DD7D57" w:rsidRDefault="00DD7D57" w:rsidP="00DD7D57">
      <w:pPr>
        <w:pStyle w:val="BodyText"/>
        <w:ind w:left="100"/>
        <w:rPr>
          <w:ins w:id="522" w:author="Raj Kesarapalli" w:date="2023-07-26T17:28:00Z"/>
        </w:rPr>
      </w:pPr>
      <w:ins w:id="523" w:author="Raj Kesarapalli" w:date="2023-07-26T17:28:00Z">
        <w:r>
          <w:t xml:space="preserve">For additional SAST-specific details, see </w:t>
        </w:r>
        <w:r>
          <w:fldChar w:fldCharType="begin"/>
        </w:r>
        <w:r>
          <w:instrText>HYPERLINK \l "_bookmark12"</w:instrText>
        </w:r>
        <w:r>
          <w:fldChar w:fldCharType="separate"/>
        </w:r>
        <w:r>
          <w:rPr>
            <w:color w:val="337AB7"/>
          </w:rPr>
          <w:t xml:space="preserve">Additional SAST configuration requirements </w:t>
        </w:r>
        <w:r>
          <w:rPr>
            <w:color w:val="337AB7"/>
          </w:rPr>
          <w:fldChar w:fldCharType="end"/>
        </w:r>
        <w:r>
          <w:fldChar w:fldCharType="begin"/>
        </w:r>
        <w:r>
          <w:instrText>HYPERLINK \l "_bookmark12"</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"_bookmark12"</w:instrText>
        </w:r>
        <w:r>
          <w:fldChar w:fldCharType="separate"/>
        </w:r>
        <w:r>
          <w:rPr>
            <w:rFonts w:ascii="Arial"/>
            <w:i/>
            <w:color w:val="337AB7"/>
          </w:rPr>
          <w:t xml:space="preserve">page </w:t>
        </w:r>
        <w:r>
          <w:rPr>
            <w:rFonts w:ascii="Arial"/>
            <w:i/>
            <w:color w:val="337AB7"/>
          </w:rPr>
          <w:fldChar w:fldCharType="end"/>
        </w:r>
        <w:r>
          <w:fldChar w:fldCharType="begin"/>
        </w:r>
        <w:r>
          <w:instrText>HYPERLINK \l "_bookmark12"</w:instrText>
        </w:r>
        <w:r>
          <w:fldChar w:fldCharType="separate"/>
        </w:r>
        <w:r>
          <w:rPr>
            <w:rFonts w:ascii="Arial"/>
            <w:i/>
            <w:color w:val="337AB7"/>
          </w:rPr>
          <w:t>12</w:t>
        </w:r>
        <w:r>
          <w:rPr>
            <w:rFonts w:ascii="Arial"/>
            <w:i/>
            <w:color w:val="337AB7"/>
          </w:rPr>
          <w:fldChar w:fldCharType="end"/>
        </w:r>
        <w:r>
          <w:fldChar w:fldCharType="begin"/>
        </w:r>
        <w:r>
          <w:instrText>HYPERLINK \l "_bookmark12"</w:instrText>
        </w:r>
        <w:r>
          <w:fldChar w:fldCharType="separate"/>
        </w:r>
        <w:r>
          <w:rPr>
            <w:rFonts w:ascii="Arial"/>
            <w:i/>
            <w:color w:val="337AB7"/>
          </w:rPr>
          <w:t>)</w:t>
        </w:r>
        <w:r>
          <w:rPr>
            <w:rFonts w:ascii="Arial"/>
            <w:i/>
            <w:color w:val="337AB7"/>
          </w:rPr>
          <w:fldChar w:fldCharType="end"/>
        </w:r>
        <w:r>
          <w:t>.</w:t>
        </w:r>
      </w:ins>
    </w:p>
    <w:p w14:paraId="6F15627D" w14:textId="77777777" w:rsidR="00DD7D57" w:rsidRDefault="00DD7D57" w:rsidP="00DD7D57">
      <w:pPr>
        <w:pStyle w:val="BodyText"/>
        <w:ind w:left="100"/>
        <w:rPr>
          <w:ins w:id="524" w:author="Raj Kesarapalli" w:date="2023-07-26T17:28:00Z"/>
        </w:rPr>
      </w:pPr>
    </w:p>
    <w:p w14:paraId="4E997F42" w14:textId="408E0401" w:rsidR="00D64DB2" w:rsidDel="00DD7D57" w:rsidRDefault="0022516B">
      <w:pPr>
        <w:pStyle w:val="BodyText"/>
        <w:spacing w:before="170"/>
        <w:ind w:left="100"/>
        <w:rPr>
          <w:del w:id="525" w:author="Raj Kesarapalli" w:date="2023-07-26T17:28:00Z"/>
        </w:rPr>
      </w:pPr>
      <w:del w:id="526" w:author="Raj Kesarapalli" w:date="2023-07-26T17:28:00Z">
        <w:r w:rsidDel="00DD7D57">
          <w:delText xml:space="preserve">For more details, see the </w:delText>
        </w:r>
        <w:r w:rsidDel="00DD7D57">
          <w:fldChar w:fldCharType="begin"/>
        </w:r>
        <w:r w:rsidDel="00DD7D57">
          <w:delInstrText>HYPERLINK \l "_bookmark16"</w:delInstrText>
        </w:r>
        <w:r w:rsidDel="00DD7D57">
          <w:fldChar w:fldCharType="separate"/>
        </w:r>
        <w:r w:rsidDel="00DD7D57">
          <w:rPr>
            <w:color w:val="337AB7"/>
          </w:rPr>
          <w:delText xml:space="preserve">Complete List of Synopsys Bridge Arguments </w:delText>
        </w:r>
        <w:r w:rsidDel="00DD7D57">
          <w:rPr>
            <w:color w:val="337AB7"/>
          </w:rPr>
          <w:fldChar w:fldCharType="end"/>
        </w:r>
        <w:r w:rsidDel="00DD7D57">
          <w:fldChar w:fldCharType="begin"/>
        </w:r>
        <w:r w:rsidDel="00DD7D57">
          <w:delInstrText>HYPERLINK \l "_bookmark16"</w:delInstrText>
        </w:r>
        <w:r w:rsidDel="00DD7D57">
          <w:fldChar w:fldCharType="separate"/>
        </w:r>
        <w:r w:rsidDel="00DD7D57">
          <w:rPr>
            <w:rFonts w:ascii="Arial"/>
            <w:i/>
            <w:color w:val="337AB7"/>
          </w:rPr>
          <w:delText>(on</w:delText>
        </w:r>
        <w:r w:rsidDel="00DD7D57">
          <w:rPr>
            <w:rFonts w:ascii="Arial"/>
            <w:i/>
            <w:color w:val="337AB7"/>
          </w:rPr>
          <w:fldChar w:fldCharType="end"/>
        </w:r>
        <w:r w:rsidDel="00DD7D57">
          <w:rPr>
            <w:rFonts w:ascii="Arial"/>
            <w:i/>
            <w:color w:val="337AB7"/>
          </w:rPr>
          <w:delText xml:space="preserve"> </w:delText>
        </w:r>
        <w:r w:rsidDel="00DD7D57">
          <w:fldChar w:fldCharType="begin"/>
        </w:r>
        <w:r w:rsidDel="00DD7D57">
          <w:delInstrText>HYPERLINK \l "_bookmark16"</w:delInstrText>
        </w:r>
        <w:r w:rsidDel="00DD7D57">
          <w:fldChar w:fldCharType="separate"/>
        </w:r>
        <w:r w:rsidDel="00DD7D57">
          <w:rPr>
            <w:rFonts w:ascii="Arial"/>
            <w:i/>
            <w:color w:val="337AB7"/>
          </w:rPr>
          <w:delText xml:space="preserve">page </w:delText>
        </w:r>
        <w:r w:rsidDel="00DD7D57">
          <w:rPr>
            <w:rFonts w:ascii="Arial"/>
            <w:i/>
            <w:color w:val="337AB7"/>
          </w:rPr>
          <w:fldChar w:fldCharType="end"/>
        </w:r>
        <w:r w:rsidDel="00DD7D57">
          <w:fldChar w:fldCharType="begin"/>
        </w:r>
        <w:r w:rsidDel="00DD7D57">
          <w:delInstrText>HYPERLINK \l "_bookmark16"</w:delInstrText>
        </w:r>
        <w:r w:rsidDel="00DD7D57">
          <w:fldChar w:fldCharType="separate"/>
        </w:r>
        <w:r w:rsidDel="00DD7D57">
          <w:rPr>
            <w:rFonts w:ascii="Arial"/>
            <w:i/>
            <w:color w:val="337AB7"/>
          </w:rPr>
          <w:delText>18</w:delText>
        </w:r>
        <w:r w:rsidDel="00DD7D57">
          <w:rPr>
            <w:rFonts w:ascii="Arial"/>
            <w:i/>
            <w:color w:val="337AB7"/>
          </w:rPr>
          <w:fldChar w:fldCharType="end"/>
        </w:r>
        <w:r w:rsidDel="00DD7D57">
          <w:fldChar w:fldCharType="begin"/>
        </w:r>
        <w:r w:rsidDel="00DD7D57">
          <w:delInstrText>HYPERLINK \l "_bookmark16"</w:delInstrText>
        </w:r>
        <w:r w:rsidDel="00DD7D57">
          <w:fldChar w:fldCharType="separate"/>
        </w:r>
        <w:r w:rsidDel="00DD7D57">
          <w:rPr>
            <w:rFonts w:ascii="Arial"/>
            <w:i/>
            <w:color w:val="337AB7"/>
          </w:rPr>
          <w:delText>)</w:delText>
        </w:r>
        <w:r w:rsidDel="00DD7D57">
          <w:rPr>
            <w:rFonts w:ascii="Arial"/>
            <w:i/>
            <w:color w:val="337AB7"/>
          </w:rPr>
          <w:fldChar w:fldCharType="end"/>
        </w:r>
        <w:r w:rsidDel="00DD7D57">
          <w:delText>.</w:delText>
        </w:r>
      </w:del>
    </w:p>
    <w:p w14:paraId="71B3ED53" w14:textId="77777777" w:rsidR="00D64DB2" w:rsidRDefault="00D64DB2">
      <w:pPr>
        <w:pStyle w:val="BodyText"/>
        <w:spacing w:before="5"/>
        <w:rPr>
          <w:sz w:val="26"/>
        </w:rPr>
      </w:pPr>
    </w:p>
    <w:p w14:paraId="1EA48E01" w14:textId="77777777" w:rsidR="00D64DB2" w:rsidRDefault="0022516B">
      <w:pPr>
        <w:pStyle w:val="Heading4"/>
        <w:spacing w:before="1"/>
      </w:pPr>
      <w:bookmarkStart w:id="527" w:name="Additional_SAST_configuration_requiremen"/>
      <w:bookmarkStart w:id="528" w:name="_bookmark12"/>
      <w:bookmarkEnd w:id="527"/>
      <w:bookmarkEnd w:id="528"/>
      <w:r>
        <w:t>Additional SAST configuration requirements</w:t>
      </w:r>
    </w:p>
    <w:p w14:paraId="29E871CA" w14:textId="77777777" w:rsidR="00D64DB2" w:rsidRDefault="00D64DB2">
      <w:pPr>
        <w:pStyle w:val="BodyText"/>
        <w:spacing w:before="3"/>
        <w:rPr>
          <w:b/>
          <w:sz w:val="23"/>
        </w:rPr>
      </w:pPr>
    </w:p>
    <w:p w14:paraId="5562196A" w14:textId="77777777" w:rsidR="00D64DB2" w:rsidRDefault="0022516B">
      <w:pPr>
        <w:ind w:left="100"/>
        <w:rPr>
          <w:sz w:val="20"/>
        </w:rPr>
      </w:pPr>
      <w:r>
        <w:rPr>
          <w:sz w:val="20"/>
        </w:rPr>
        <w:t xml:space="preserve">A </w:t>
      </w:r>
      <w:r>
        <w:rPr>
          <w:rFonts w:ascii="Courier New"/>
          <w:sz w:val="16"/>
          <w:shd w:val="clear" w:color="auto" w:fill="EDEDED"/>
        </w:rPr>
        <w:t>coverity.yml</w:t>
      </w:r>
      <w:r>
        <w:rPr>
          <w:rFonts w:ascii="Courier New"/>
          <w:spacing w:val="-56"/>
          <w:sz w:val="16"/>
        </w:rPr>
        <w:t xml:space="preserve"> </w:t>
      </w:r>
      <w:r>
        <w:rPr>
          <w:sz w:val="20"/>
        </w:rPr>
        <w:t>configuration file is required for</w:t>
      </w:r>
    </w:p>
    <w:p w14:paraId="2F75D8D7" w14:textId="77777777" w:rsidR="00D64DB2" w:rsidRDefault="00D64DB2">
      <w:pPr>
        <w:pStyle w:val="BodyText"/>
        <w:spacing w:before="6"/>
        <w:rPr>
          <w:sz w:val="30"/>
        </w:rPr>
      </w:pPr>
    </w:p>
    <w:p w14:paraId="570C8812" w14:textId="77777777" w:rsidR="00D64DB2" w:rsidRDefault="0022516B">
      <w:pPr>
        <w:pStyle w:val="ListParagraph"/>
        <w:numPr>
          <w:ilvl w:val="0"/>
          <w:numId w:val="7"/>
        </w:numPr>
        <w:tabs>
          <w:tab w:val="left" w:pos="700"/>
        </w:tabs>
        <w:ind w:left="700"/>
        <w:rPr>
          <w:sz w:val="20"/>
        </w:rPr>
      </w:pPr>
      <w:r>
        <w:rPr>
          <w:sz w:val="20"/>
        </w:rPr>
        <w:t>Static analysis of compiled languages like C/C++, C# and</w:t>
      </w:r>
      <w:r>
        <w:rPr>
          <w:spacing w:val="-20"/>
          <w:sz w:val="20"/>
        </w:rPr>
        <w:t xml:space="preserve"> </w:t>
      </w:r>
      <w:r>
        <w:rPr>
          <w:sz w:val="20"/>
        </w:rPr>
        <w:t>Java.</w:t>
      </w:r>
    </w:p>
    <w:p w14:paraId="16CCFDD2" w14:textId="77777777" w:rsidR="00D64DB2" w:rsidRDefault="0022516B">
      <w:pPr>
        <w:pStyle w:val="ListParagraph"/>
        <w:numPr>
          <w:ilvl w:val="0"/>
          <w:numId w:val="7"/>
        </w:numPr>
        <w:tabs>
          <w:tab w:val="left" w:pos="700"/>
        </w:tabs>
        <w:spacing w:before="100"/>
        <w:ind w:left="700"/>
        <w:rPr>
          <w:sz w:val="20"/>
        </w:rPr>
      </w:pPr>
      <w:r>
        <w:rPr>
          <w:sz w:val="20"/>
        </w:rPr>
        <w:t>Optimizing static analysis when results are</w:t>
      </w:r>
      <w:r>
        <w:rPr>
          <w:spacing w:val="-17"/>
          <w:sz w:val="20"/>
        </w:rPr>
        <w:t xml:space="preserve"> </w:t>
      </w:r>
      <w:r>
        <w:rPr>
          <w:sz w:val="20"/>
        </w:rPr>
        <w:t>unsatisfactory.</w:t>
      </w:r>
    </w:p>
    <w:p w14:paraId="51322E9D" w14:textId="77777777" w:rsidR="00D64DB2" w:rsidRDefault="00D64DB2">
      <w:pPr>
        <w:pStyle w:val="BodyText"/>
        <w:spacing w:before="6"/>
        <w:rPr>
          <w:sz w:val="30"/>
        </w:rPr>
      </w:pPr>
    </w:p>
    <w:p w14:paraId="0D332843" w14:textId="618D89B8" w:rsidR="00D64DB2" w:rsidRDefault="0022516B">
      <w:pPr>
        <w:pStyle w:val="BodyText"/>
        <w:spacing w:line="340" w:lineRule="auto"/>
        <w:ind w:left="100"/>
      </w:pPr>
      <w:r>
        <w:t>Certain</w:t>
      </w:r>
      <w:r>
        <w:rPr>
          <w:spacing w:val="-13"/>
        </w:rPr>
        <w:t xml:space="preserve"> </w:t>
      </w:r>
      <w:r>
        <w:t>Coverity</w:t>
      </w:r>
      <w:r>
        <w:rPr>
          <w:spacing w:val="-13"/>
        </w:rPr>
        <w:t xml:space="preserve"> </w:t>
      </w:r>
      <w:r>
        <w:t>Connect</w:t>
      </w:r>
      <w:r>
        <w:rPr>
          <w:spacing w:val="-13"/>
        </w:rPr>
        <w:t xml:space="preserve"> </w:t>
      </w:r>
      <w:r>
        <w:t>scans</w:t>
      </w:r>
      <w:r>
        <w:rPr>
          <w:spacing w:val="-12"/>
        </w:rPr>
        <w:t xml:space="preserve"> </w:t>
      </w:r>
      <w:r>
        <w:t>on</w:t>
      </w:r>
      <w:r>
        <w:rPr>
          <w:spacing w:val="-13"/>
        </w:rPr>
        <w:t xml:space="preserve"> </w:t>
      </w:r>
      <w:r>
        <w:t>Polaris</w:t>
      </w:r>
      <w:r>
        <w:rPr>
          <w:spacing w:val="-13"/>
        </w:rPr>
        <w:t xml:space="preserve"> </w:t>
      </w:r>
      <w:r>
        <w:t>require</w:t>
      </w:r>
      <w:r>
        <w:rPr>
          <w:spacing w:val="-13"/>
        </w:rPr>
        <w:t xml:space="preserve"> </w:t>
      </w:r>
      <w:r>
        <w:t>configuration</w:t>
      </w:r>
      <w:r>
        <w:rPr>
          <w:spacing w:val="-12"/>
        </w:rPr>
        <w:t xml:space="preserve"> </w:t>
      </w:r>
      <w:r>
        <w:t>of</w:t>
      </w:r>
      <w:r>
        <w:rPr>
          <w:spacing w:val="-13"/>
        </w:rPr>
        <w:t xml:space="preserve"> </w:t>
      </w:r>
      <w:r>
        <w:t>additional</w:t>
      </w:r>
      <w:r>
        <w:rPr>
          <w:spacing w:val="-13"/>
        </w:rPr>
        <w:t xml:space="preserve"> </w:t>
      </w:r>
      <w:r>
        <w:t>capture</w:t>
      </w:r>
      <w:r>
        <w:rPr>
          <w:spacing w:val="-13"/>
        </w:rPr>
        <w:t xml:space="preserve"> </w:t>
      </w:r>
      <w:r>
        <w:t>settings</w:t>
      </w:r>
      <w:r>
        <w:rPr>
          <w:spacing w:val="-12"/>
        </w:rPr>
        <w:t xml:space="preserve"> </w:t>
      </w:r>
      <w:r>
        <w:t>using</w:t>
      </w:r>
      <w:r>
        <w:rPr>
          <w:spacing w:val="-13"/>
        </w:rPr>
        <w:t xml:space="preserve"> </w:t>
      </w:r>
      <w:r>
        <w:t xml:space="preserve">a </w:t>
      </w:r>
      <w:r>
        <w:rPr>
          <w:rFonts w:ascii="Courier New"/>
          <w:sz w:val="16"/>
          <w:shd w:val="clear" w:color="auto" w:fill="EDEDED"/>
        </w:rPr>
        <w:t>coverity.yaml</w:t>
      </w:r>
      <w:r>
        <w:rPr>
          <w:rFonts w:ascii="Courier New"/>
          <w:spacing w:val="-58"/>
          <w:sz w:val="16"/>
        </w:rPr>
        <w:t xml:space="preserve"> </w:t>
      </w:r>
      <w:r>
        <w:t>file.</w:t>
      </w:r>
      <w:r>
        <w:rPr>
          <w:spacing w:val="-12"/>
        </w:rPr>
        <w:t xml:space="preserve"> </w:t>
      </w:r>
      <w:r>
        <w:t>See</w:t>
      </w:r>
      <w:r>
        <w:rPr>
          <w:spacing w:val="-12"/>
        </w:rPr>
        <w:t xml:space="preserve"> </w:t>
      </w:r>
      <w:hyperlink r:id="rId11">
        <w:r>
          <w:rPr>
            <w:color w:val="337AB7"/>
          </w:rPr>
          <w:t>Configuring</w:t>
        </w:r>
        <w:r>
          <w:rPr>
            <w:color w:val="337AB7"/>
            <w:spacing w:val="-11"/>
          </w:rPr>
          <w:t xml:space="preserve"> </w:t>
        </w:r>
        <w:r>
          <w:rPr>
            <w:color w:val="337AB7"/>
          </w:rPr>
          <w:t>Coverity</w:t>
        </w:r>
        <w:r>
          <w:rPr>
            <w:color w:val="337AB7"/>
            <w:spacing w:val="-12"/>
          </w:rPr>
          <w:t xml:space="preserve"> </w:t>
        </w:r>
        <w:r>
          <w:rPr>
            <w:color w:val="337AB7"/>
          </w:rPr>
          <w:t>Thin</w:t>
        </w:r>
        <w:r>
          <w:rPr>
            <w:color w:val="337AB7"/>
            <w:spacing w:val="-12"/>
          </w:rPr>
          <w:t xml:space="preserve"> </w:t>
        </w:r>
        <w:r>
          <w:rPr>
            <w:color w:val="337AB7"/>
          </w:rPr>
          <w:t>Client</w:t>
        </w:r>
        <w:r>
          <w:rPr>
            <w:color w:val="337AB7"/>
            <w:spacing w:val="-12"/>
          </w:rPr>
          <w:t xml:space="preserve"> </w:t>
        </w:r>
        <w:r>
          <w:rPr>
            <w:color w:val="337AB7"/>
          </w:rPr>
          <w:t>for</w:t>
        </w:r>
        <w:r>
          <w:rPr>
            <w:color w:val="337AB7"/>
            <w:spacing w:val="-12"/>
          </w:rPr>
          <w:t xml:space="preserve"> </w:t>
        </w:r>
        <w:r>
          <w:rPr>
            <w:color w:val="337AB7"/>
          </w:rPr>
          <w:t>use</w:t>
        </w:r>
        <w:r>
          <w:rPr>
            <w:color w:val="337AB7"/>
            <w:spacing w:val="-12"/>
          </w:rPr>
          <w:t xml:space="preserve"> </w:t>
        </w:r>
        <w:r>
          <w:rPr>
            <w:color w:val="337AB7"/>
          </w:rPr>
          <w:t>with</w:t>
        </w:r>
        <w:r>
          <w:rPr>
            <w:color w:val="337AB7"/>
            <w:spacing w:val="-12"/>
          </w:rPr>
          <w:t xml:space="preserve"> </w:t>
        </w:r>
        <w:r>
          <w:rPr>
            <w:color w:val="337AB7"/>
          </w:rPr>
          <w:t>Synopsys</w:t>
        </w:r>
        <w:r>
          <w:rPr>
            <w:color w:val="337AB7"/>
            <w:spacing w:val="-12"/>
          </w:rPr>
          <w:t xml:space="preserve"> </w:t>
        </w:r>
        <w:r>
          <w:rPr>
            <w:color w:val="337AB7"/>
          </w:rPr>
          <w:t>Bridge</w:t>
        </w:r>
        <w:r>
          <w:rPr>
            <w:color w:val="337AB7"/>
            <w:spacing w:val="-12"/>
          </w:rPr>
          <w:t xml:space="preserve"> </w:t>
        </w:r>
        <w:r>
          <w:rPr>
            <w:color w:val="337AB7"/>
          </w:rPr>
          <w:t>and</w:t>
        </w:r>
        <w:r>
          <w:rPr>
            <w:color w:val="337AB7"/>
            <w:spacing w:val="-12"/>
          </w:rPr>
          <w:t xml:space="preserve"> </w:t>
        </w:r>
        <w:r>
          <w:rPr>
            <w:color w:val="337AB7"/>
          </w:rPr>
          <w:t>Polaris</w:t>
        </w:r>
        <w:r>
          <w:rPr>
            <w:color w:val="337AB7"/>
            <w:spacing w:val="-11"/>
          </w:rPr>
          <w:t xml:space="preserve"> </w:t>
        </w:r>
      </w:hyperlink>
      <w:r>
        <w:t>in</w:t>
      </w:r>
      <w:r>
        <w:rPr>
          <w:spacing w:val="-12"/>
        </w:rPr>
        <w:t xml:space="preserve"> </w:t>
      </w:r>
      <w:r>
        <w:t xml:space="preserve">the </w:t>
      </w:r>
      <w:r>
        <w:rPr>
          <w:rFonts w:ascii="Arial"/>
          <w:i/>
        </w:rPr>
        <w:t xml:space="preserve">Polaris Developer Portal </w:t>
      </w:r>
      <w:r>
        <w:t>for more</w:t>
      </w:r>
      <w:r>
        <w:rPr>
          <w:spacing w:val="-11"/>
        </w:rPr>
        <w:t xml:space="preserve"> </w:t>
      </w:r>
      <w:r>
        <w:t>information.</w:t>
      </w:r>
    </w:p>
    <w:p w14:paraId="7E9C430A" w14:textId="56571AFD" w:rsidR="00D64DB2" w:rsidRPr="00DD7D57" w:rsidDel="00DD7D57" w:rsidRDefault="0022516B">
      <w:pPr>
        <w:spacing w:before="198" w:line="340" w:lineRule="auto"/>
        <w:ind w:left="100"/>
        <w:rPr>
          <w:del w:id="529" w:author="Raj Kesarapalli" w:date="2023-07-26T17:29:00Z"/>
          <w:strike/>
          <w:sz w:val="20"/>
          <w:rPrChange w:id="530" w:author="Raj Kesarapalli" w:date="2023-07-26T17:29:00Z">
            <w:rPr>
              <w:del w:id="531" w:author="Raj Kesarapalli" w:date="2023-07-26T17:29:00Z"/>
              <w:sz w:val="20"/>
            </w:rPr>
          </w:rPrChange>
        </w:rPr>
      </w:pPr>
      <w:del w:id="532" w:author="Raj Kesarapalli" w:date="2023-07-26T17:29:00Z">
        <w:r w:rsidRPr="00DD7D57" w:rsidDel="00DD7D57">
          <w:rPr>
            <w:strike/>
            <w:sz w:val="20"/>
            <w:rPrChange w:id="533" w:author="Raj Kesarapalli" w:date="2023-07-26T17:29:00Z">
              <w:rPr>
                <w:sz w:val="20"/>
              </w:rPr>
            </w:rPrChange>
          </w:rPr>
          <w:delText>See</w:delText>
        </w:r>
        <w:r w:rsidRPr="00DD7D57" w:rsidDel="00DD7D57">
          <w:rPr>
            <w:strike/>
            <w:spacing w:val="-12"/>
            <w:sz w:val="20"/>
            <w:rPrChange w:id="534" w:author="Raj Kesarapalli" w:date="2023-07-26T17:29:00Z">
              <w:rPr>
                <w:spacing w:val="-12"/>
                <w:sz w:val="20"/>
              </w:rPr>
            </w:rPrChange>
          </w:rPr>
          <w:delText xml:space="preserve"> </w:delText>
        </w:r>
        <w:r w:rsidRPr="00DD7D57" w:rsidDel="00DD7D57">
          <w:rPr>
            <w:strike/>
            <w:rPrChange w:id="535" w:author="Raj Kesarapalli" w:date="2023-07-26T17:29:00Z">
              <w:rPr/>
            </w:rPrChange>
          </w:rPr>
          <w:fldChar w:fldCharType="begin"/>
        </w:r>
        <w:r w:rsidRPr="00DD7D57" w:rsidDel="00DD7D57">
          <w:rPr>
            <w:strike/>
            <w:rPrChange w:id="536" w:author="Raj Kesarapalli" w:date="2023-07-26T17:29:00Z">
              <w:rPr/>
            </w:rPrChange>
          </w:rPr>
          <w:delInstrText>HYPERLINK "https://polaris.synopsys.com/developer/default/documentation/t_cov-thin-client" \h</w:delInstrText>
        </w:r>
        <w:r w:rsidRPr="005E7407" w:rsidDel="00DD7D57">
          <w:rPr>
            <w:strike/>
          </w:rPr>
        </w:r>
        <w:r w:rsidRPr="00DD7D57" w:rsidDel="00DD7D57">
          <w:rPr>
            <w:strike/>
            <w:rPrChange w:id="537" w:author="Raj Kesarapalli" w:date="2023-07-26T17:29:00Z">
              <w:rPr>
                <w:color w:val="337AB7"/>
                <w:spacing w:val="-11"/>
                <w:sz w:val="20"/>
              </w:rPr>
            </w:rPrChange>
          </w:rPr>
          <w:fldChar w:fldCharType="separate"/>
        </w:r>
        <w:r w:rsidRPr="00DD7D57" w:rsidDel="00DD7D57">
          <w:rPr>
            <w:strike/>
            <w:color w:val="337AB7"/>
            <w:sz w:val="20"/>
            <w:rPrChange w:id="538" w:author="Raj Kesarapalli" w:date="2023-07-26T17:29:00Z">
              <w:rPr>
                <w:color w:val="337AB7"/>
                <w:sz w:val="20"/>
              </w:rPr>
            </w:rPrChange>
          </w:rPr>
          <w:delText>Configuring</w:delText>
        </w:r>
        <w:r w:rsidRPr="00DD7D57" w:rsidDel="00DD7D57">
          <w:rPr>
            <w:strike/>
            <w:color w:val="337AB7"/>
            <w:spacing w:val="-11"/>
            <w:sz w:val="20"/>
            <w:rPrChange w:id="539" w:author="Raj Kesarapalli" w:date="2023-07-26T17:29:00Z">
              <w:rPr>
                <w:color w:val="337AB7"/>
                <w:spacing w:val="-11"/>
                <w:sz w:val="20"/>
              </w:rPr>
            </w:rPrChange>
          </w:rPr>
          <w:delText xml:space="preserve"> </w:delText>
        </w:r>
        <w:r w:rsidRPr="00DD7D57" w:rsidDel="00DD7D57">
          <w:rPr>
            <w:strike/>
            <w:color w:val="337AB7"/>
            <w:sz w:val="20"/>
            <w:rPrChange w:id="540" w:author="Raj Kesarapalli" w:date="2023-07-26T17:29:00Z">
              <w:rPr>
                <w:color w:val="337AB7"/>
                <w:sz w:val="20"/>
              </w:rPr>
            </w:rPrChange>
          </w:rPr>
          <w:delText>Coverity</w:delText>
        </w:r>
        <w:r w:rsidRPr="00DD7D57" w:rsidDel="00DD7D57">
          <w:rPr>
            <w:strike/>
            <w:color w:val="337AB7"/>
            <w:spacing w:val="-11"/>
            <w:sz w:val="20"/>
            <w:rPrChange w:id="541" w:author="Raj Kesarapalli" w:date="2023-07-26T17:29:00Z">
              <w:rPr>
                <w:color w:val="337AB7"/>
                <w:spacing w:val="-11"/>
                <w:sz w:val="20"/>
              </w:rPr>
            </w:rPrChange>
          </w:rPr>
          <w:delText xml:space="preserve"> </w:delText>
        </w:r>
        <w:r w:rsidRPr="00DD7D57" w:rsidDel="00DD7D57">
          <w:rPr>
            <w:strike/>
            <w:color w:val="337AB7"/>
            <w:sz w:val="20"/>
            <w:rPrChange w:id="542" w:author="Raj Kesarapalli" w:date="2023-07-26T17:29:00Z">
              <w:rPr>
                <w:color w:val="337AB7"/>
                <w:sz w:val="20"/>
              </w:rPr>
            </w:rPrChange>
          </w:rPr>
          <w:delText>Thin</w:delText>
        </w:r>
        <w:r w:rsidRPr="00DD7D57" w:rsidDel="00DD7D57">
          <w:rPr>
            <w:strike/>
            <w:color w:val="337AB7"/>
            <w:spacing w:val="-11"/>
            <w:sz w:val="20"/>
            <w:rPrChange w:id="543" w:author="Raj Kesarapalli" w:date="2023-07-26T17:29:00Z">
              <w:rPr>
                <w:color w:val="337AB7"/>
                <w:spacing w:val="-11"/>
                <w:sz w:val="20"/>
              </w:rPr>
            </w:rPrChange>
          </w:rPr>
          <w:delText xml:space="preserve"> </w:delText>
        </w:r>
        <w:r w:rsidRPr="00DD7D57" w:rsidDel="00DD7D57">
          <w:rPr>
            <w:strike/>
            <w:color w:val="337AB7"/>
            <w:sz w:val="20"/>
            <w:rPrChange w:id="544" w:author="Raj Kesarapalli" w:date="2023-07-26T17:29:00Z">
              <w:rPr>
                <w:color w:val="337AB7"/>
                <w:sz w:val="20"/>
              </w:rPr>
            </w:rPrChange>
          </w:rPr>
          <w:delText>Client</w:delText>
        </w:r>
        <w:r w:rsidRPr="00DD7D57" w:rsidDel="00DD7D57">
          <w:rPr>
            <w:strike/>
            <w:color w:val="337AB7"/>
            <w:spacing w:val="-11"/>
            <w:sz w:val="20"/>
            <w:rPrChange w:id="545" w:author="Raj Kesarapalli" w:date="2023-07-26T17:29:00Z">
              <w:rPr>
                <w:color w:val="337AB7"/>
                <w:spacing w:val="-11"/>
                <w:sz w:val="20"/>
              </w:rPr>
            </w:rPrChange>
          </w:rPr>
          <w:delText xml:space="preserve"> </w:delText>
        </w:r>
        <w:r w:rsidRPr="00DD7D57" w:rsidDel="00DD7D57">
          <w:rPr>
            <w:strike/>
            <w:color w:val="337AB7"/>
            <w:sz w:val="20"/>
            <w:rPrChange w:id="546" w:author="Raj Kesarapalli" w:date="2023-07-26T17:29:00Z">
              <w:rPr>
                <w:color w:val="337AB7"/>
                <w:sz w:val="20"/>
              </w:rPr>
            </w:rPrChange>
          </w:rPr>
          <w:delText>for</w:delText>
        </w:r>
        <w:r w:rsidRPr="00DD7D57" w:rsidDel="00DD7D57">
          <w:rPr>
            <w:strike/>
            <w:color w:val="337AB7"/>
            <w:spacing w:val="-11"/>
            <w:sz w:val="20"/>
            <w:rPrChange w:id="547" w:author="Raj Kesarapalli" w:date="2023-07-26T17:29:00Z">
              <w:rPr>
                <w:color w:val="337AB7"/>
                <w:spacing w:val="-11"/>
                <w:sz w:val="20"/>
              </w:rPr>
            </w:rPrChange>
          </w:rPr>
          <w:delText xml:space="preserve"> </w:delText>
        </w:r>
        <w:r w:rsidRPr="00DD7D57" w:rsidDel="00DD7D57">
          <w:rPr>
            <w:strike/>
            <w:color w:val="337AB7"/>
            <w:sz w:val="20"/>
            <w:rPrChange w:id="548" w:author="Raj Kesarapalli" w:date="2023-07-26T17:29:00Z">
              <w:rPr>
                <w:color w:val="337AB7"/>
                <w:sz w:val="20"/>
              </w:rPr>
            </w:rPrChange>
          </w:rPr>
          <w:delText>use</w:delText>
        </w:r>
        <w:r w:rsidRPr="00DD7D57" w:rsidDel="00DD7D57">
          <w:rPr>
            <w:strike/>
            <w:color w:val="337AB7"/>
            <w:spacing w:val="-11"/>
            <w:sz w:val="20"/>
            <w:rPrChange w:id="549" w:author="Raj Kesarapalli" w:date="2023-07-26T17:29:00Z">
              <w:rPr>
                <w:color w:val="337AB7"/>
                <w:spacing w:val="-11"/>
                <w:sz w:val="20"/>
              </w:rPr>
            </w:rPrChange>
          </w:rPr>
          <w:delText xml:space="preserve"> </w:delText>
        </w:r>
        <w:r w:rsidRPr="00DD7D57" w:rsidDel="00DD7D57">
          <w:rPr>
            <w:strike/>
            <w:color w:val="337AB7"/>
            <w:sz w:val="20"/>
            <w:rPrChange w:id="550" w:author="Raj Kesarapalli" w:date="2023-07-26T17:29:00Z">
              <w:rPr>
                <w:color w:val="337AB7"/>
                <w:sz w:val="20"/>
              </w:rPr>
            </w:rPrChange>
          </w:rPr>
          <w:delText>with</w:delText>
        </w:r>
        <w:r w:rsidRPr="00DD7D57" w:rsidDel="00DD7D57">
          <w:rPr>
            <w:strike/>
            <w:color w:val="337AB7"/>
            <w:spacing w:val="-12"/>
            <w:sz w:val="20"/>
            <w:rPrChange w:id="551" w:author="Raj Kesarapalli" w:date="2023-07-26T17:29:00Z">
              <w:rPr>
                <w:color w:val="337AB7"/>
                <w:spacing w:val="-12"/>
                <w:sz w:val="20"/>
              </w:rPr>
            </w:rPrChange>
          </w:rPr>
          <w:delText xml:space="preserve"> </w:delText>
        </w:r>
        <w:r w:rsidRPr="00DD7D57" w:rsidDel="00DD7D57">
          <w:rPr>
            <w:strike/>
            <w:color w:val="337AB7"/>
            <w:sz w:val="20"/>
            <w:rPrChange w:id="552" w:author="Raj Kesarapalli" w:date="2023-07-26T17:29:00Z">
              <w:rPr>
                <w:color w:val="337AB7"/>
                <w:sz w:val="20"/>
              </w:rPr>
            </w:rPrChange>
          </w:rPr>
          <w:delText>Synopsys</w:delText>
        </w:r>
        <w:r w:rsidRPr="00DD7D57" w:rsidDel="00DD7D57">
          <w:rPr>
            <w:strike/>
            <w:color w:val="337AB7"/>
            <w:spacing w:val="-11"/>
            <w:sz w:val="20"/>
            <w:rPrChange w:id="553" w:author="Raj Kesarapalli" w:date="2023-07-26T17:29:00Z">
              <w:rPr>
                <w:color w:val="337AB7"/>
                <w:spacing w:val="-11"/>
                <w:sz w:val="20"/>
              </w:rPr>
            </w:rPrChange>
          </w:rPr>
          <w:delText xml:space="preserve"> </w:delText>
        </w:r>
        <w:r w:rsidRPr="00DD7D57" w:rsidDel="00DD7D57">
          <w:rPr>
            <w:strike/>
            <w:color w:val="337AB7"/>
            <w:sz w:val="20"/>
            <w:rPrChange w:id="554" w:author="Raj Kesarapalli" w:date="2023-07-26T17:29:00Z">
              <w:rPr>
                <w:color w:val="337AB7"/>
                <w:sz w:val="20"/>
              </w:rPr>
            </w:rPrChange>
          </w:rPr>
          <w:delText>Bridge</w:delText>
        </w:r>
        <w:r w:rsidRPr="00DD7D57" w:rsidDel="00DD7D57">
          <w:rPr>
            <w:strike/>
            <w:color w:val="337AB7"/>
            <w:spacing w:val="-11"/>
            <w:sz w:val="20"/>
            <w:rPrChange w:id="555" w:author="Raj Kesarapalli" w:date="2023-07-26T17:29:00Z">
              <w:rPr>
                <w:color w:val="337AB7"/>
                <w:spacing w:val="-11"/>
                <w:sz w:val="20"/>
              </w:rPr>
            </w:rPrChange>
          </w:rPr>
          <w:delText xml:space="preserve"> </w:delText>
        </w:r>
        <w:r w:rsidRPr="00DD7D57" w:rsidDel="00DD7D57">
          <w:rPr>
            <w:strike/>
            <w:color w:val="337AB7"/>
            <w:sz w:val="20"/>
            <w:rPrChange w:id="556" w:author="Raj Kesarapalli" w:date="2023-07-26T17:29:00Z">
              <w:rPr>
                <w:color w:val="337AB7"/>
                <w:sz w:val="20"/>
              </w:rPr>
            </w:rPrChange>
          </w:rPr>
          <w:delText>and</w:delText>
        </w:r>
        <w:r w:rsidRPr="00DD7D57" w:rsidDel="00DD7D57">
          <w:rPr>
            <w:strike/>
            <w:color w:val="337AB7"/>
            <w:spacing w:val="-11"/>
            <w:sz w:val="20"/>
            <w:rPrChange w:id="557" w:author="Raj Kesarapalli" w:date="2023-07-26T17:29:00Z">
              <w:rPr>
                <w:color w:val="337AB7"/>
                <w:spacing w:val="-11"/>
                <w:sz w:val="20"/>
              </w:rPr>
            </w:rPrChange>
          </w:rPr>
          <w:delText xml:space="preserve"> </w:delText>
        </w:r>
        <w:r w:rsidRPr="00DD7D57" w:rsidDel="00DD7D57">
          <w:rPr>
            <w:strike/>
            <w:color w:val="337AB7"/>
            <w:sz w:val="20"/>
            <w:rPrChange w:id="558" w:author="Raj Kesarapalli" w:date="2023-07-26T17:29:00Z">
              <w:rPr>
                <w:color w:val="337AB7"/>
                <w:sz w:val="20"/>
              </w:rPr>
            </w:rPrChange>
          </w:rPr>
          <w:delText>Polaris</w:delText>
        </w:r>
        <w:r w:rsidRPr="00DD7D57" w:rsidDel="00DD7D57">
          <w:rPr>
            <w:strike/>
            <w:color w:val="337AB7"/>
            <w:spacing w:val="-11"/>
            <w:sz w:val="20"/>
            <w:rPrChange w:id="559" w:author="Raj Kesarapalli" w:date="2023-07-26T17:29:00Z">
              <w:rPr>
                <w:color w:val="337AB7"/>
                <w:spacing w:val="-11"/>
                <w:sz w:val="20"/>
              </w:rPr>
            </w:rPrChange>
          </w:rPr>
          <w:delText xml:space="preserve"> </w:delText>
        </w:r>
        <w:r w:rsidRPr="00DD7D57" w:rsidDel="00DD7D57">
          <w:rPr>
            <w:strike/>
            <w:color w:val="337AB7"/>
            <w:spacing w:val="-11"/>
            <w:sz w:val="20"/>
            <w:rPrChange w:id="560" w:author="Raj Kesarapalli" w:date="2023-07-26T17:29:00Z">
              <w:rPr>
                <w:color w:val="337AB7"/>
                <w:spacing w:val="-11"/>
                <w:sz w:val="20"/>
              </w:rPr>
            </w:rPrChange>
          </w:rPr>
          <w:fldChar w:fldCharType="end"/>
        </w:r>
        <w:r w:rsidRPr="00DD7D57" w:rsidDel="00DD7D57">
          <w:rPr>
            <w:strike/>
            <w:sz w:val="20"/>
            <w:rPrChange w:id="561" w:author="Raj Kesarapalli" w:date="2023-07-26T17:29:00Z">
              <w:rPr>
                <w:sz w:val="20"/>
              </w:rPr>
            </w:rPrChange>
          </w:rPr>
          <w:delText>in</w:delText>
        </w:r>
        <w:r w:rsidRPr="00DD7D57" w:rsidDel="00DD7D57">
          <w:rPr>
            <w:strike/>
            <w:spacing w:val="-11"/>
            <w:sz w:val="20"/>
            <w:rPrChange w:id="562" w:author="Raj Kesarapalli" w:date="2023-07-26T17:29:00Z">
              <w:rPr>
                <w:spacing w:val="-11"/>
                <w:sz w:val="20"/>
              </w:rPr>
            </w:rPrChange>
          </w:rPr>
          <w:delText xml:space="preserve"> </w:delText>
        </w:r>
        <w:r w:rsidRPr="00DD7D57" w:rsidDel="00DD7D57">
          <w:rPr>
            <w:strike/>
            <w:sz w:val="20"/>
            <w:rPrChange w:id="563" w:author="Raj Kesarapalli" w:date="2023-07-26T17:29:00Z">
              <w:rPr>
                <w:sz w:val="20"/>
              </w:rPr>
            </w:rPrChange>
          </w:rPr>
          <w:delText>the</w:delText>
        </w:r>
        <w:r w:rsidRPr="00DD7D57" w:rsidDel="00DD7D57">
          <w:rPr>
            <w:strike/>
            <w:spacing w:val="-11"/>
            <w:sz w:val="20"/>
            <w:rPrChange w:id="564" w:author="Raj Kesarapalli" w:date="2023-07-26T17:29:00Z">
              <w:rPr>
                <w:spacing w:val="-11"/>
                <w:sz w:val="20"/>
              </w:rPr>
            </w:rPrChange>
          </w:rPr>
          <w:delText xml:space="preserve"> </w:delText>
        </w:r>
        <w:r w:rsidRPr="00DD7D57" w:rsidDel="00DD7D57">
          <w:rPr>
            <w:rFonts w:ascii="Arial"/>
            <w:i/>
            <w:strike/>
            <w:sz w:val="20"/>
            <w:rPrChange w:id="565" w:author="Raj Kesarapalli" w:date="2023-07-26T17:29:00Z">
              <w:rPr>
                <w:rFonts w:ascii="Arial"/>
                <w:i/>
                <w:sz w:val="20"/>
              </w:rPr>
            </w:rPrChange>
          </w:rPr>
          <w:delText>Polaris</w:delText>
        </w:r>
        <w:r w:rsidRPr="00DD7D57" w:rsidDel="00DD7D57">
          <w:rPr>
            <w:rFonts w:ascii="Arial"/>
            <w:i/>
            <w:strike/>
            <w:spacing w:val="-11"/>
            <w:sz w:val="20"/>
            <w:rPrChange w:id="566" w:author="Raj Kesarapalli" w:date="2023-07-26T17:29:00Z">
              <w:rPr>
                <w:rFonts w:ascii="Arial"/>
                <w:i/>
                <w:spacing w:val="-11"/>
                <w:sz w:val="20"/>
              </w:rPr>
            </w:rPrChange>
          </w:rPr>
          <w:delText xml:space="preserve"> </w:delText>
        </w:r>
        <w:r w:rsidRPr="00DD7D57" w:rsidDel="00DD7D57">
          <w:rPr>
            <w:rFonts w:ascii="Arial"/>
            <w:i/>
            <w:strike/>
            <w:sz w:val="20"/>
            <w:rPrChange w:id="567" w:author="Raj Kesarapalli" w:date="2023-07-26T17:29:00Z">
              <w:rPr>
                <w:rFonts w:ascii="Arial"/>
                <w:i/>
                <w:sz w:val="20"/>
              </w:rPr>
            </w:rPrChange>
          </w:rPr>
          <w:delText>Developer Portal</w:delText>
        </w:r>
        <w:r w:rsidRPr="00DD7D57" w:rsidDel="00DD7D57">
          <w:rPr>
            <w:strike/>
            <w:sz w:val="20"/>
            <w:rPrChange w:id="568" w:author="Raj Kesarapalli" w:date="2023-07-26T17:29:00Z">
              <w:rPr>
                <w:sz w:val="20"/>
              </w:rPr>
            </w:rPrChange>
          </w:rPr>
          <w:delText>.</w:delText>
        </w:r>
      </w:del>
    </w:p>
    <w:p w14:paraId="4BC4D962" w14:textId="77777777" w:rsidR="00D64DB2" w:rsidRDefault="00D64DB2">
      <w:pPr>
        <w:pStyle w:val="BodyText"/>
        <w:spacing w:before="5"/>
        <w:rPr>
          <w:sz w:val="21"/>
        </w:rPr>
      </w:pPr>
    </w:p>
    <w:p w14:paraId="717149BC" w14:textId="76275197" w:rsidR="00A562BF" w:rsidRDefault="00A562BF">
      <w:pPr>
        <w:pStyle w:val="Heading2"/>
        <w:rPr>
          <w:ins w:id="569" w:author="Raj Kesarapalli" w:date="2023-07-26T17:29:00Z"/>
        </w:rPr>
      </w:pPr>
      <w:bookmarkStart w:id="570" w:name="Using_Synopsys_Bridge_CLI_with_Black_Duc"/>
      <w:bookmarkStart w:id="571" w:name="_bookmark13"/>
      <w:bookmarkEnd w:id="570"/>
      <w:bookmarkEnd w:id="571"/>
    </w:p>
    <w:p w14:paraId="59D45D17" w14:textId="4291E0FE" w:rsidR="00D64DB2" w:rsidRDefault="0022516B">
      <w:pPr>
        <w:pStyle w:val="Heading2"/>
      </w:pPr>
      <w:r>
        <w:t>Using Synopsys Bridge CLI with Black Duck</w:t>
      </w:r>
    </w:p>
    <w:p w14:paraId="72703B52" w14:textId="77777777" w:rsidR="00951F59" w:rsidRDefault="00951F59" w:rsidP="00951F59">
      <w:pPr>
        <w:shd w:val="clear" w:color="auto" w:fill="FFFFFF"/>
        <w:spacing w:after="100" w:afterAutospacing="1"/>
        <w:rPr>
          <w:ins w:id="572" w:author="Raj Kesarapalli" w:date="2023-07-26T17:33:00Z"/>
          <w:color w:val="323E48"/>
        </w:rPr>
      </w:pPr>
    </w:p>
    <w:p w14:paraId="05F9B987" w14:textId="5BD56739" w:rsidR="00951F59" w:rsidRPr="000F07F1" w:rsidRDefault="00951F59" w:rsidP="00951F59">
      <w:pPr>
        <w:shd w:val="clear" w:color="auto" w:fill="FFFFFF"/>
        <w:spacing w:after="100" w:afterAutospacing="1"/>
        <w:rPr>
          <w:ins w:id="573" w:author="Raj Kesarapalli" w:date="2023-07-26T17:33:00Z"/>
          <w:color w:val="323E48"/>
        </w:rPr>
      </w:pPr>
      <w:ins w:id="574" w:author="Raj Kesarapalli" w:date="2023-07-26T17:33:00Z">
        <w:r>
          <w:rPr>
            <w:color w:val="323E48"/>
          </w:rPr>
          <w:t>As a Black Duck customer, y</w:t>
        </w:r>
        <w:r w:rsidRPr="000F07F1">
          <w:rPr>
            <w:color w:val="323E48"/>
          </w:rPr>
          <w:t xml:space="preserve">ou can use Synopsys Bridge </w:t>
        </w:r>
        <w:r>
          <w:rPr>
            <w:color w:val="323E48"/>
          </w:rPr>
          <w:t>to automate</w:t>
        </w:r>
        <w:r w:rsidRPr="000F07F1">
          <w:rPr>
            <w:color w:val="323E48"/>
          </w:rPr>
          <w:t xml:space="preserve"> </w:t>
        </w:r>
        <w:r>
          <w:rPr>
            <w:color w:val="323E48"/>
          </w:rPr>
          <w:t>SCA scanning in your CI/CD pipeline</w:t>
        </w:r>
        <w:r w:rsidRPr="000F07F1">
          <w:rPr>
            <w:color w:val="323E48"/>
          </w:rPr>
          <w:t>.</w:t>
        </w:r>
      </w:ins>
    </w:p>
    <w:p w14:paraId="584F19DA" w14:textId="765A6C29" w:rsidR="00951F59" w:rsidRDefault="00951F59" w:rsidP="00951F59">
      <w:pPr>
        <w:shd w:val="clear" w:color="auto" w:fill="FFFFFF"/>
        <w:rPr>
          <w:ins w:id="575" w:author="Raj Kesarapalli" w:date="2023-07-26T17:33:00Z"/>
          <w:color w:val="323E48"/>
        </w:rPr>
      </w:pPr>
      <w:ins w:id="576" w:author="Raj Kesarapalli" w:date="2023-07-26T17:33:00Z">
        <w:r>
          <w:rPr>
            <w:color w:val="323E48"/>
          </w:rPr>
          <w:t>You can use Synopsys Bridge with Black Duck in the following two ways to run scans:</w:t>
        </w:r>
      </w:ins>
    </w:p>
    <w:p w14:paraId="6D9FA7AB" w14:textId="5B30E6F8" w:rsidR="00951F59" w:rsidRPr="000F07F1" w:rsidRDefault="00951F59" w:rsidP="00951F59">
      <w:pPr>
        <w:widowControl/>
        <w:numPr>
          <w:ilvl w:val="0"/>
          <w:numId w:val="16"/>
        </w:numPr>
        <w:shd w:val="clear" w:color="auto" w:fill="FFFFFF"/>
        <w:autoSpaceDE/>
        <w:autoSpaceDN/>
        <w:spacing w:before="100" w:beforeAutospacing="1" w:after="150"/>
        <w:rPr>
          <w:ins w:id="577" w:author="Raj Kesarapalli" w:date="2023-07-26T17:33:00Z"/>
          <w:color w:val="323E48"/>
        </w:rPr>
      </w:pPr>
      <w:ins w:id="578" w:author="Raj Kesarapalli" w:date="2023-07-26T17:33:00Z">
        <w:r w:rsidRPr="000F07F1">
          <w:rPr>
            <w:color w:val="3887F6"/>
            <w:u w:val="single"/>
          </w:rPr>
          <w:t xml:space="preserve">Running </w:t>
        </w:r>
        <w:r>
          <w:rPr>
            <w:color w:val="3887F6"/>
            <w:u w:val="single"/>
          </w:rPr>
          <w:t>Black Duck</w:t>
        </w:r>
        <w:r w:rsidRPr="000F07F1">
          <w:rPr>
            <w:color w:val="3887F6"/>
            <w:u w:val="single"/>
          </w:rPr>
          <w:t xml:space="preserve"> scans with a JSON file</w:t>
        </w:r>
      </w:ins>
    </w:p>
    <w:p w14:paraId="20F04568" w14:textId="7AA79891" w:rsidR="00951F59" w:rsidRDefault="00951F59" w:rsidP="00951F59">
      <w:pPr>
        <w:widowControl/>
        <w:numPr>
          <w:ilvl w:val="0"/>
          <w:numId w:val="16"/>
        </w:numPr>
        <w:shd w:val="clear" w:color="auto" w:fill="FFFFFF"/>
        <w:autoSpaceDE/>
        <w:autoSpaceDN/>
        <w:spacing w:before="100" w:beforeAutospacing="1" w:after="150"/>
        <w:rPr>
          <w:ins w:id="579" w:author="Raj Kesarapalli" w:date="2023-07-26T17:33:00Z"/>
          <w:color w:val="323E48"/>
        </w:rPr>
      </w:pPr>
      <w:ins w:id="580" w:author="Raj Kesarapalli" w:date="2023-07-26T17:33:00Z">
        <w:r w:rsidRPr="000F07F1">
          <w:rPr>
            <w:color w:val="3887F6"/>
            <w:u w:val="single"/>
          </w:rPr>
          <w:t xml:space="preserve">Running </w:t>
        </w:r>
        <w:r>
          <w:rPr>
            <w:color w:val="3887F6"/>
            <w:u w:val="single"/>
          </w:rPr>
          <w:t>Black Duck</w:t>
        </w:r>
        <w:r w:rsidRPr="000F07F1">
          <w:rPr>
            <w:color w:val="3887F6"/>
            <w:u w:val="single"/>
          </w:rPr>
          <w:t xml:space="preserve"> scans on the command line</w:t>
        </w:r>
      </w:ins>
    </w:p>
    <w:p w14:paraId="3CA36B0B" w14:textId="003AC009" w:rsidR="00951F59" w:rsidRPr="00667B96" w:rsidRDefault="00951F59" w:rsidP="00951F59">
      <w:pPr>
        <w:shd w:val="clear" w:color="auto" w:fill="FFFFFF"/>
        <w:spacing w:before="100" w:beforeAutospacing="1" w:after="150"/>
        <w:ind w:left="720"/>
        <w:rPr>
          <w:ins w:id="581" w:author="Raj Kesarapalli" w:date="2023-07-26T17:33:00Z"/>
          <w:color w:val="323E48"/>
        </w:rPr>
      </w:pPr>
    </w:p>
    <w:p w14:paraId="644E4AAD" w14:textId="07F2E7F4" w:rsidR="00951F59" w:rsidRPr="00667B96" w:rsidRDefault="00951F59" w:rsidP="00951F59">
      <w:pPr>
        <w:spacing w:after="100" w:afterAutospacing="1"/>
        <w:rPr>
          <w:ins w:id="582" w:author="Raj Kesarapalli" w:date="2023-07-26T17:33:00Z"/>
          <w:color w:val="212529"/>
          <w:sz w:val="21"/>
          <w:szCs w:val="21"/>
        </w:rPr>
      </w:pPr>
      <w:ins w:id="583" w:author="Raj Kesarapalli" w:date="2023-07-26T17:33:00Z">
        <w:r w:rsidRPr="00667B96">
          <w:rPr>
            <w:color w:val="212529"/>
            <w:sz w:val="21"/>
            <w:szCs w:val="21"/>
          </w:rPr>
          <w:t xml:space="preserve">In addition to </w:t>
        </w:r>
        <w:r>
          <w:rPr>
            <w:color w:val="212529"/>
            <w:sz w:val="21"/>
            <w:szCs w:val="21"/>
          </w:rPr>
          <w:t>running scans</w:t>
        </w:r>
        <w:r w:rsidRPr="00667B96">
          <w:rPr>
            <w:color w:val="212529"/>
            <w:sz w:val="21"/>
            <w:szCs w:val="21"/>
          </w:rPr>
          <w:t>, you can also optionally configure Synopsys Bridge to perform the following</w:t>
        </w:r>
        <w:r>
          <w:rPr>
            <w:color w:val="212529"/>
            <w:sz w:val="21"/>
            <w:szCs w:val="21"/>
          </w:rPr>
          <w:t xml:space="preserve">. For more information,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2A93CC34" w14:textId="4B39CC96" w:rsidR="00951F59" w:rsidRPr="00951F59" w:rsidRDefault="00D5322C" w:rsidP="00951F59">
      <w:pPr>
        <w:pStyle w:val="ListParagraph"/>
        <w:widowControl/>
        <w:numPr>
          <w:ilvl w:val="0"/>
          <w:numId w:val="13"/>
        </w:numPr>
        <w:autoSpaceDE/>
        <w:autoSpaceDN/>
        <w:spacing w:after="100" w:afterAutospacing="1"/>
        <w:contextualSpacing/>
        <w:rPr>
          <w:ins w:id="584" w:author="Raj Kesarapalli" w:date="2023-07-26T17:33:00Z"/>
          <w:color w:val="000000" w:themeColor="text1"/>
          <w:sz w:val="21"/>
          <w:szCs w:val="21"/>
          <w:rPrChange w:id="585" w:author="Raj Kesarapalli" w:date="2023-07-26T17:33:00Z">
            <w:rPr>
              <w:ins w:id="586" w:author="Raj Kesarapalli" w:date="2023-07-26T17:33:00Z"/>
              <w:color w:val="00B0F0"/>
              <w:sz w:val="21"/>
              <w:szCs w:val="21"/>
              <w:u w:val="single"/>
            </w:rPr>
          </w:rPrChange>
        </w:rPr>
      </w:pPr>
      <w:ins w:id="587" w:author="Raj Kesarapalli" w:date="2023-07-26T17:50:00Z">
        <w:r>
          <w:rPr>
            <w:color w:val="000000" w:themeColor="text1"/>
            <w:sz w:val="21"/>
            <w:szCs w:val="21"/>
          </w:rPr>
          <w:t>Scan</w:t>
        </w:r>
      </w:ins>
      <w:ins w:id="588" w:author="Raj Kesarapalli" w:date="2023-07-26T17:33:00Z">
        <w:r w:rsidR="00951F59" w:rsidRPr="00951F59">
          <w:rPr>
            <w:color w:val="000000" w:themeColor="text1"/>
            <w:sz w:val="21"/>
            <w:szCs w:val="21"/>
            <w:rPrChange w:id="589" w:author="Raj Kesarapalli" w:date="2023-07-26T17:33:00Z">
              <w:rPr>
                <w:color w:val="00B0F0"/>
                <w:sz w:val="21"/>
                <w:szCs w:val="21"/>
                <w:u w:val="single"/>
              </w:rPr>
            </w:rPrChange>
          </w:rPr>
          <w:t xml:space="preserve"> pull requests</w:t>
        </w:r>
      </w:ins>
    </w:p>
    <w:p w14:paraId="030DBC50" w14:textId="1C800087" w:rsidR="00951F59" w:rsidRPr="00951F59" w:rsidRDefault="00951F59" w:rsidP="00951F59">
      <w:pPr>
        <w:pStyle w:val="ListParagraph"/>
        <w:widowControl/>
        <w:numPr>
          <w:ilvl w:val="0"/>
          <w:numId w:val="13"/>
        </w:numPr>
        <w:autoSpaceDE/>
        <w:autoSpaceDN/>
        <w:spacing w:after="100" w:afterAutospacing="1"/>
        <w:contextualSpacing/>
        <w:rPr>
          <w:ins w:id="590" w:author="Raj Kesarapalli" w:date="2023-07-26T17:33:00Z"/>
          <w:color w:val="000000" w:themeColor="text1"/>
          <w:sz w:val="21"/>
          <w:szCs w:val="21"/>
          <w:rPrChange w:id="591" w:author="Raj Kesarapalli" w:date="2023-07-26T17:33:00Z">
            <w:rPr>
              <w:ins w:id="592" w:author="Raj Kesarapalli" w:date="2023-07-26T17:33:00Z"/>
              <w:color w:val="00B0F0"/>
              <w:sz w:val="21"/>
              <w:szCs w:val="21"/>
              <w:u w:val="single"/>
            </w:rPr>
          </w:rPrChange>
        </w:rPr>
      </w:pPr>
      <w:ins w:id="593" w:author="Raj Kesarapalli" w:date="2023-07-26T17:33:00Z">
        <w:r w:rsidRPr="00951F59">
          <w:rPr>
            <w:color w:val="000000" w:themeColor="text1"/>
            <w:sz w:val="21"/>
            <w:szCs w:val="21"/>
            <w:rPrChange w:id="594" w:author="Raj Kesarapalli" w:date="2023-07-26T17:33:00Z">
              <w:rPr>
                <w:color w:val="00B0F0"/>
                <w:sz w:val="21"/>
                <w:szCs w:val="21"/>
                <w:u w:val="single"/>
              </w:rPr>
            </w:rPrChange>
          </w:rPr>
          <w:t>Add comments to pull requests</w:t>
        </w:r>
      </w:ins>
    </w:p>
    <w:p w14:paraId="40FDFF3C" w14:textId="31509706" w:rsidR="00951F59" w:rsidRPr="00951F59" w:rsidRDefault="00951F59" w:rsidP="00951F59">
      <w:pPr>
        <w:pStyle w:val="ListParagraph"/>
        <w:widowControl/>
        <w:numPr>
          <w:ilvl w:val="0"/>
          <w:numId w:val="13"/>
        </w:numPr>
        <w:autoSpaceDE/>
        <w:autoSpaceDN/>
        <w:spacing w:after="100" w:afterAutospacing="1"/>
        <w:contextualSpacing/>
        <w:rPr>
          <w:ins w:id="595" w:author="Raj Kesarapalli" w:date="2023-07-26T17:33:00Z"/>
          <w:color w:val="000000" w:themeColor="text1"/>
          <w:sz w:val="21"/>
          <w:szCs w:val="21"/>
          <w:rPrChange w:id="596" w:author="Raj Kesarapalli" w:date="2023-07-26T17:33:00Z">
            <w:rPr>
              <w:ins w:id="597" w:author="Raj Kesarapalli" w:date="2023-07-26T17:33:00Z"/>
              <w:color w:val="00B0F0"/>
              <w:sz w:val="21"/>
              <w:szCs w:val="21"/>
              <w:u w:val="single"/>
            </w:rPr>
          </w:rPrChange>
        </w:rPr>
      </w:pPr>
      <w:ins w:id="598" w:author="Raj Kesarapalli" w:date="2023-07-26T17:33:00Z">
        <w:r w:rsidRPr="00951F59">
          <w:rPr>
            <w:color w:val="000000" w:themeColor="text1"/>
            <w:sz w:val="21"/>
            <w:szCs w:val="21"/>
            <w:rPrChange w:id="599" w:author="Raj Kesarapalli" w:date="2023-07-26T17:33:00Z">
              <w:rPr>
                <w:color w:val="00B0F0"/>
                <w:sz w:val="21"/>
                <w:szCs w:val="21"/>
                <w:u w:val="single"/>
              </w:rPr>
            </w:rPrChange>
          </w:rPr>
          <w:t>Create fix pull requests (NPM only)</w:t>
        </w:r>
      </w:ins>
    </w:p>
    <w:p w14:paraId="22E5C64E" w14:textId="0CB9314B" w:rsidR="00951F59" w:rsidRDefault="00951F59">
      <w:pPr>
        <w:pStyle w:val="BodyText"/>
        <w:spacing w:before="213" w:line="340" w:lineRule="auto"/>
        <w:ind w:left="100"/>
        <w:rPr>
          <w:ins w:id="600" w:author="Raj Kesarapalli" w:date="2023-07-26T17:32:00Z"/>
        </w:rPr>
      </w:pPr>
      <w:ins w:id="601" w:author="Raj Kesarapalli" w:date="2023-07-26T17:34:00Z">
        <w:r>
          <w:rPr>
            <w:noProof/>
          </w:rPr>
          <mc:AlternateContent>
            <mc:Choice Requires="wpg">
              <w:drawing>
                <wp:anchor distT="0" distB="0" distL="0" distR="0" simplePos="0" relativeHeight="251889664" behindDoc="1" locked="0" layoutInCell="1" allowOverlap="1" wp14:anchorId="68E64E08" wp14:editId="2DA443D9">
                  <wp:simplePos x="0" y="0"/>
                  <wp:positionH relativeFrom="page">
                    <wp:posOffset>868680</wp:posOffset>
                  </wp:positionH>
                  <wp:positionV relativeFrom="paragraph">
                    <wp:posOffset>233045</wp:posOffset>
                  </wp:positionV>
                  <wp:extent cx="5924550" cy="838200"/>
                  <wp:effectExtent l="0" t="12700" r="0" b="0"/>
                  <wp:wrapTopAndBottom/>
                  <wp:docPr id="1409492121"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3128"/>
                            <a:chExt cx="9330" cy="1320"/>
                          </a:xfrm>
                        </wpg:grpSpPr>
                        <wps:wsp>
                          <wps:cNvPr id="1956486503" name="Freeform 306"/>
                          <wps:cNvSpPr>
                            <a:spLocks/>
                          </wps:cNvSpPr>
                          <wps:spPr bwMode="auto">
                            <a:xfrm>
                              <a:off x="1455" y="3127"/>
                              <a:ext cx="9330" cy="1320"/>
                            </a:xfrm>
                            <a:custGeom>
                              <a:avLst/>
                              <a:gdLst>
                                <a:gd name="T0" fmla="+- 0 10635 1455"/>
                                <a:gd name="T1" fmla="*/ T0 w 9330"/>
                                <a:gd name="T2" fmla="+- 0 4448 3128"/>
                                <a:gd name="T3" fmla="*/ 4448 h 1320"/>
                                <a:gd name="T4" fmla="+- 0 1605 1455"/>
                                <a:gd name="T5" fmla="*/ T4 w 9330"/>
                                <a:gd name="T6" fmla="+- 0 4448 3128"/>
                                <a:gd name="T7" fmla="*/ 4448 h 1320"/>
                                <a:gd name="T8" fmla="+- 0 1547 1455"/>
                                <a:gd name="T9" fmla="*/ T8 w 9330"/>
                                <a:gd name="T10" fmla="+- 0 4436 3128"/>
                                <a:gd name="T11" fmla="*/ 4436 h 1320"/>
                                <a:gd name="T12" fmla="+- 0 1499 1455"/>
                                <a:gd name="T13" fmla="*/ T12 w 9330"/>
                                <a:gd name="T14" fmla="+- 0 4404 3128"/>
                                <a:gd name="T15" fmla="*/ 4404 h 1320"/>
                                <a:gd name="T16" fmla="+- 0 1467 1455"/>
                                <a:gd name="T17" fmla="*/ T16 w 9330"/>
                                <a:gd name="T18" fmla="+- 0 4356 3128"/>
                                <a:gd name="T19" fmla="*/ 4356 h 1320"/>
                                <a:gd name="T20" fmla="+- 0 1455 1455"/>
                                <a:gd name="T21" fmla="*/ T20 w 9330"/>
                                <a:gd name="T22" fmla="+- 0 4298 3128"/>
                                <a:gd name="T23" fmla="*/ 4298 h 1320"/>
                                <a:gd name="T24" fmla="+- 0 1455 1455"/>
                                <a:gd name="T25" fmla="*/ T24 w 9330"/>
                                <a:gd name="T26" fmla="+- 0 3278 3128"/>
                                <a:gd name="T27" fmla="*/ 3278 h 1320"/>
                                <a:gd name="T28" fmla="+- 0 1467 1455"/>
                                <a:gd name="T29" fmla="*/ T28 w 9330"/>
                                <a:gd name="T30" fmla="+- 0 3220 3128"/>
                                <a:gd name="T31" fmla="*/ 3220 h 1320"/>
                                <a:gd name="T32" fmla="+- 0 1499 1455"/>
                                <a:gd name="T33" fmla="*/ T32 w 9330"/>
                                <a:gd name="T34" fmla="+- 0 3172 3128"/>
                                <a:gd name="T35" fmla="*/ 3172 h 1320"/>
                                <a:gd name="T36" fmla="+- 0 1547 1455"/>
                                <a:gd name="T37" fmla="*/ T36 w 9330"/>
                                <a:gd name="T38" fmla="+- 0 3140 3128"/>
                                <a:gd name="T39" fmla="*/ 3140 h 1320"/>
                                <a:gd name="T40" fmla="+- 0 1605 1455"/>
                                <a:gd name="T41" fmla="*/ T40 w 9330"/>
                                <a:gd name="T42" fmla="+- 0 3128 3128"/>
                                <a:gd name="T43" fmla="*/ 3128 h 1320"/>
                                <a:gd name="T44" fmla="+- 0 10635 1455"/>
                                <a:gd name="T45" fmla="*/ T44 w 9330"/>
                                <a:gd name="T46" fmla="+- 0 3128 3128"/>
                                <a:gd name="T47" fmla="*/ 3128 h 1320"/>
                                <a:gd name="T48" fmla="+- 0 10693 1455"/>
                                <a:gd name="T49" fmla="*/ T48 w 9330"/>
                                <a:gd name="T50" fmla="+- 0 3140 3128"/>
                                <a:gd name="T51" fmla="*/ 3140 h 1320"/>
                                <a:gd name="T52" fmla="+- 0 10741 1455"/>
                                <a:gd name="T53" fmla="*/ T52 w 9330"/>
                                <a:gd name="T54" fmla="+- 0 3172 3128"/>
                                <a:gd name="T55" fmla="*/ 3172 h 1320"/>
                                <a:gd name="T56" fmla="+- 0 10773 1455"/>
                                <a:gd name="T57" fmla="*/ T56 w 9330"/>
                                <a:gd name="T58" fmla="+- 0 3220 3128"/>
                                <a:gd name="T59" fmla="*/ 3220 h 1320"/>
                                <a:gd name="T60" fmla="+- 0 10785 1455"/>
                                <a:gd name="T61" fmla="*/ T60 w 9330"/>
                                <a:gd name="T62" fmla="+- 0 3278 3128"/>
                                <a:gd name="T63" fmla="*/ 3278 h 1320"/>
                                <a:gd name="T64" fmla="+- 0 10785 1455"/>
                                <a:gd name="T65" fmla="*/ T64 w 9330"/>
                                <a:gd name="T66" fmla="+- 0 4298 3128"/>
                                <a:gd name="T67" fmla="*/ 4298 h 1320"/>
                                <a:gd name="T68" fmla="+- 0 10773 1455"/>
                                <a:gd name="T69" fmla="*/ T68 w 9330"/>
                                <a:gd name="T70" fmla="+- 0 4356 3128"/>
                                <a:gd name="T71" fmla="*/ 4356 h 1320"/>
                                <a:gd name="T72" fmla="+- 0 10741 1455"/>
                                <a:gd name="T73" fmla="*/ T72 w 9330"/>
                                <a:gd name="T74" fmla="+- 0 4404 3128"/>
                                <a:gd name="T75" fmla="*/ 4404 h 1320"/>
                                <a:gd name="T76" fmla="+- 0 10693 1455"/>
                                <a:gd name="T77" fmla="*/ T76 w 9330"/>
                                <a:gd name="T78" fmla="+- 0 4436 3128"/>
                                <a:gd name="T79" fmla="*/ 4436 h 1320"/>
                                <a:gd name="T80" fmla="+- 0 10635 1455"/>
                                <a:gd name="T81" fmla="*/ T80 w 9330"/>
                                <a:gd name="T82" fmla="+- 0 4448 3128"/>
                                <a:gd name="T83" fmla="*/ 444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40577009" name="Picture 30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23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279006440" name="Text Box 308"/>
                          <wps:cNvSpPr txBox="1">
                            <a:spLocks/>
                          </wps:cNvSpPr>
                          <wps:spPr bwMode="auto">
                            <a:xfrm>
                              <a:off x="1455" y="3127"/>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7A918" w14:textId="77777777" w:rsidR="00951F59" w:rsidRDefault="00951F59" w:rsidP="00951F59">
                                <w:pPr>
                                  <w:rPr>
                                    <w:sz w:val="17"/>
                                  </w:rPr>
                                </w:pPr>
                              </w:p>
                              <w:p w14:paraId="365ECC3F" w14:textId="77777777" w:rsidR="00951F59" w:rsidDel="00DD7D57" w:rsidRDefault="00951F59" w:rsidP="00951F59">
                                <w:pPr>
                                  <w:spacing w:before="1"/>
                                  <w:ind w:left="600"/>
                                  <w:rPr>
                                    <w:del w:id="602" w:author="Raj Kesarapalli" w:date="2023-07-26T17:23:00Z"/>
                                    <w:color w:val="323E48"/>
                                  </w:rPr>
                                </w:pPr>
                                <w:r>
                                  <w:rPr>
                                    <w:b/>
                                    <w:sz w:val="20"/>
                                  </w:rPr>
                                  <w:t>Note:</w:t>
                                </w:r>
                                <w:ins w:id="603" w:author="Raj Kesarapalli" w:date="2023-07-26T17:23:00Z">
                                  <w:r>
                                    <w:rPr>
                                      <w:color w:val="323E48"/>
                                    </w:rPr>
                                    <w:t xml:space="preserve"> </w:t>
                                  </w:r>
                                </w:ins>
                              </w:p>
                              <w:p w14:paraId="6DCE4E26" w14:textId="77777777" w:rsidR="00951F59" w:rsidRDefault="00951F59" w:rsidP="00951F59">
                                <w:pPr>
                                  <w:spacing w:before="1"/>
                                  <w:ind w:left="600"/>
                                  <w:rPr>
                                    <w:ins w:id="604" w:author="Raj Kesarapalli" w:date="2023-07-26T17:23:00Z"/>
                                    <w:b/>
                                    <w:sz w:val="20"/>
                                  </w:rPr>
                                </w:pPr>
                              </w:p>
                              <w:p w14:paraId="1E98E9AA" w14:textId="77777777" w:rsidR="00951F59" w:rsidRPr="00B00969" w:rsidRDefault="00951F59">
                                <w:pPr>
                                  <w:spacing w:before="1"/>
                                  <w:ind w:left="600"/>
                                  <w:rPr>
                                    <w:ins w:id="605" w:author="Raj Kesarapalli" w:date="2023-07-26T17:23:00Z"/>
                                    <w:color w:val="323E48"/>
                                  </w:rPr>
                                  <w:pPrChange w:id="606" w:author="Raj Kesarapalli" w:date="2023-07-26T17:23:00Z">
                                    <w:pPr>
                                      <w:shd w:val="clear" w:color="auto" w:fill="FFFFFF"/>
                                      <w:spacing w:before="100" w:beforeAutospacing="1" w:after="150"/>
                                    </w:pPr>
                                  </w:pPrChange>
                                </w:pPr>
                                <w:ins w:id="607" w:author="Raj Kesarapalli" w:date="2023-07-26T17:23:00Z">
                                  <w:r w:rsidRPr="00B00969">
                                    <w:rPr>
                                      <w:color w:val="323E48"/>
                                    </w:rPr>
                                    <w:t xml:space="preserve">As an alternative to Synopsys Bridge, you can also use </w:t>
                                  </w:r>
                                  <w:r w:rsidRPr="00B00969">
                                    <w:rPr>
                                      <w:color w:val="00B0F0"/>
                                      <w:u w:val="single"/>
                                    </w:rPr>
                                    <w:t>Synopsys Action for GitHub</w:t>
                                  </w:r>
                                  <w:r w:rsidRPr="00B00969">
                                    <w:rPr>
                                      <w:color w:val="323E48"/>
                                    </w:rPr>
                                    <w:t xml:space="preserve"> or </w:t>
                                  </w:r>
                                  <w:r w:rsidRPr="00B00969">
                                    <w:rPr>
                                      <w:color w:val="00B0F0"/>
                                      <w:u w:val="single"/>
                                    </w:rPr>
                                    <w:t>Synopsys Template for GitLab</w:t>
                                  </w:r>
                                  <w:r w:rsidRPr="00B00969">
                                    <w:rPr>
                                      <w:color w:val="323E48"/>
                                    </w:rPr>
                                    <w:t xml:space="preserve"> or </w:t>
                                  </w:r>
                                  <w:r w:rsidRPr="00B00969">
                                    <w:rPr>
                                      <w:color w:val="00B0F0"/>
                                      <w:u w:val="single"/>
                                    </w:rPr>
                                    <w:t>Synopsys Security Scan</w:t>
                                  </w:r>
                                  <w:r>
                                    <w:rPr>
                                      <w:color w:val="00B0F0"/>
                                      <w:u w:val="single"/>
                                    </w:rPr>
                                    <w:t xml:space="preserve"> for Azure DevOps</w:t>
                                  </w:r>
                                  <w:r w:rsidRPr="00B00969">
                                    <w:rPr>
                                      <w:color w:val="323E48"/>
                                    </w:rPr>
                                    <w:t>.</w:t>
                                  </w:r>
                                </w:ins>
                              </w:p>
                              <w:p w14:paraId="6B48DAEC" w14:textId="77777777" w:rsidR="00951F59" w:rsidRDefault="00951F59" w:rsidP="00951F59">
                                <w:pPr>
                                  <w:spacing w:before="100" w:line="340" w:lineRule="auto"/>
                                  <w:ind w:left="600" w:right="363"/>
                                  <w:rPr>
                                    <w:sz w:val="20"/>
                                  </w:rPr>
                                </w:pPr>
                                <w:del w:id="608"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609" w:author="Raj Kesarapalli" w:date="2023-07-26T17:23:00Z">
                                  <w:r w:rsidDel="00DD7D57">
                                    <w:rPr>
                                      <w:sz w:val="20"/>
                                    </w:rPr>
                                    <w:delText>.</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E64E08" id="_x0000_s1065" style="position:absolute;left:0;text-align:left;margin-left:68.4pt;margin-top:18.35pt;width:466.5pt;height:66pt;z-index:-251426816;mso-wrap-distance-left:0;mso-wrap-distance-right:0;mso-position-horizontal-relative:page" coordorigin="1455,3128"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">
                  <v:shape id="Freeform 306" o:spid="_x0000_s1066" style="position:absolute;left:1455;top:3127;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" path="m9180,1320r-9030,l92,1308,44,1276,12,1228,,1170,,150,12,92,44,44,92,12,150,,9180,r58,12l9286,44r32,48l9330,150r,1020l9318,1228r-32,48l9238,1308r-58,12xe" fillcolor="#0078a0" stroked="f">
                    <v:fill opacity="5911f"/>
                    <v:path arrowok="t" o:connecttype="custom" o:connectlocs="9180,4448;150,4448;92,4436;44,4404;12,4356;0,4298;0,3278;12,3220;44,3172;92,3140;150,3128;9180,3128;9238,3140;9286,3172;9318,3220;9330,3278;9330,4298;9318,4356;9286,4404;9238,4436;9180,4448" o:connectangles="0,0,0,0,0,0,0,0,0,0,0,0,0,0,0,0,0,0,0,0,0"/>
                  </v:shape>
                  <v:shape id="Picture 307" o:spid="_x0000_s1067" type="#_x0000_t75" style="position:absolute;left:1570;top:323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">
                    <v:imagedata r:id="rId10" o:title=""/>
                    <o:lock v:ext="edit" aspectratio="f"/>
                  </v:shape>
                  <v:shape id="Text Box 308" o:spid="_x0000_s1068" type="#_x0000_t202" style="position:absolute;left:1455;top:3127;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" filled="f" stroked="f">
                    <v:path arrowok="t"/>
                    <v:textbox inset="0,0,0,0">
                      <w:txbxContent>
                        <w:p w14:paraId="1437A918" w14:textId="77777777" w:rsidR="00951F59" w:rsidRDefault="00951F59" w:rsidP="00951F59">
                          <w:pPr>
                            <w:rPr>
                              <w:sz w:val="17"/>
                            </w:rPr>
                          </w:pPr>
                        </w:p>
                        <w:p w14:paraId="365ECC3F" w14:textId="77777777" w:rsidR="00951F59" w:rsidDel="00DD7D57" w:rsidRDefault="00951F59" w:rsidP="00951F59">
                          <w:pPr>
                            <w:spacing w:before="1"/>
                            <w:ind w:left="600"/>
                            <w:rPr>
                              <w:del w:id="610" w:author="Raj Kesarapalli" w:date="2023-07-26T17:23:00Z"/>
                              <w:color w:val="323E48"/>
                            </w:rPr>
                          </w:pPr>
                          <w:r>
                            <w:rPr>
                              <w:b/>
                              <w:sz w:val="20"/>
                            </w:rPr>
                            <w:t>Note:</w:t>
                          </w:r>
                          <w:ins w:id="611" w:author="Raj Kesarapalli" w:date="2023-07-26T17:23:00Z">
                            <w:r>
                              <w:rPr>
                                <w:color w:val="323E48"/>
                              </w:rPr>
                              <w:t xml:space="preserve"> </w:t>
                            </w:r>
                          </w:ins>
                        </w:p>
                        <w:p w14:paraId="6DCE4E26" w14:textId="77777777" w:rsidR="00951F59" w:rsidRDefault="00951F59" w:rsidP="00951F59">
                          <w:pPr>
                            <w:spacing w:before="1"/>
                            <w:ind w:left="600"/>
                            <w:rPr>
                              <w:ins w:id="612" w:author="Raj Kesarapalli" w:date="2023-07-26T17:23:00Z"/>
                              <w:b/>
                              <w:sz w:val="20"/>
                            </w:rPr>
                          </w:pPr>
                        </w:p>
                        <w:p w14:paraId="1E98E9AA" w14:textId="77777777" w:rsidR="00951F59" w:rsidRPr="00B00969" w:rsidRDefault="00951F59">
                          <w:pPr>
                            <w:spacing w:before="1"/>
                            <w:ind w:left="600"/>
                            <w:rPr>
                              <w:ins w:id="613" w:author="Raj Kesarapalli" w:date="2023-07-26T17:23:00Z"/>
                              <w:color w:val="323E48"/>
                            </w:rPr>
                            <w:pPrChange w:id="614" w:author="Raj Kesarapalli" w:date="2023-07-26T17:23:00Z">
                              <w:pPr>
                                <w:shd w:val="clear" w:color="auto" w:fill="FFFFFF"/>
                                <w:spacing w:before="100" w:beforeAutospacing="1" w:after="150"/>
                              </w:pPr>
                            </w:pPrChange>
                          </w:pPr>
                          <w:ins w:id="615" w:author="Raj Kesarapalli" w:date="2023-07-26T17:23:00Z">
                            <w:r w:rsidRPr="00B00969">
                              <w:rPr>
                                <w:color w:val="323E48"/>
                              </w:rPr>
                              <w:t xml:space="preserve">As an alternative to Synopsys Bridge, you can also use </w:t>
                            </w:r>
                            <w:r w:rsidRPr="00B00969">
                              <w:rPr>
                                <w:color w:val="00B0F0"/>
                                <w:u w:val="single"/>
                              </w:rPr>
                              <w:t>Synopsys Action for GitHub</w:t>
                            </w:r>
                            <w:r w:rsidRPr="00B00969">
                              <w:rPr>
                                <w:color w:val="323E48"/>
                              </w:rPr>
                              <w:t xml:space="preserve"> or </w:t>
                            </w:r>
                            <w:r w:rsidRPr="00B00969">
                              <w:rPr>
                                <w:color w:val="00B0F0"/>
                                <w:u w:val="single"/>
                              </w:rPr>
                              <w:t>Synopsys Template for GitLab</w:t>
                            </w:r>
                            <w:r w:rsidRPr="00B00969">
                              <w:rPr>
                                <w:color w:val="323E48"/>
                              </w:rPr>
                              <w:t xml:space="preserve"> or </w:t>
                            </w:r>
                            <w:r w:rsidRPr="00B00969">
                              <w:rPr>
                                <w:color w:val="00B0F0"/>
                                <w:u w:val="single"/>
                              </w:rPr>
                              <w:t>Synopsys Security Scan</w:t>
                            </w:r>
                            <w:r>
                              <w:rPr>
                                <w:color w:val="00B0F0"/>
                                <w:u w:val="single"/>
                              </w:rPr>
                              <w:t xml:space="preserve"> for Azure DevOps</w:t>
                            </w:r>
                            <w:r w:rsidRPr="00B00969">
                              <w:rPr>
                                <w:color w:val="323E48"/>
                              </w:rPr>
                              <w:t>.</w:t>
                            </w:r>
                          </w:ins>
                        </w:p>
                        <w:p w14:paraId="6B48DAEC" w14:textId="77777777" w:rsidR="00951F59" w:rsidRDefault="00951F59" w:rsidP="00951F59">
                          <w:pPr>
                            <w:spacing w:before="100" w:line="340" w:lineRule="auto"/>
                            <w:ind w:left="600" w:right="363"/>
                            <w:rPr>
                              <w:sz w:val="20"/>
                            </w:rPr>
                          </w:pPr>
                          <w:del w:id="616"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617" w:author="Raj Kesarapalli" w:date="2023-07-26T17:23:00Z">
                            <w:r w:rsidDel="00DD7D57">
                              <w:rPr>
                                <w:sz w:val="20"/>
                              </w:rPr>
                              <w:delText>.</w:delText>
                            </w:r>
                          </w:del>
                        </w:p>
                      </w:txbxContent>
                    </v:textbox>
                  </v:shape>
                  <w10:wrap type="topAndBottom" anchorx="page"/>
                </v:group>
              </w:pict>
            </mc:Fallback>
          </mc:AlternateContent>
        </w:r>
      </w:ins>
    </w:p>
    <w:p w14:paraId="59F95490" w14:textId="5B9989D3" w:rsidR="00951F59" w:rsidRDefault="00951F59">
      <w:pPr>
        <w:pStyle w:val="BodyText"/>
        <w:spacing w:before="213" w:line="340" w:lineRule="auto"/>
        <w:ind w:left="100"/>
        <w:rPr>
          <w:ins w:id="618" w:author="Raj Kesarapalli" w:date="2023-07-26T17:32:00Z"/>
        </w:rPr>
      </w:pPr>
    </w:p>
    <w:p w14:paraId="790858CF" w14:textId="77777777" w:rsidR="00951F59" w:rsidRDefault="00951F59">
      <w:pPr>
        <w:pStyle w:val="BodyText"/>
        <w:spacing w:before="213" w:line="340" w:lineRule="auto"/>
        <w:ind w:left="100"/>
        <w:rPr>
          <w:ins w:id="619" w:author="Raj Kesarapalli" w:date="2023-07-26T17:32:00Z"/>
        </w:rPr>
      </w:pPr>
    </w:p>
    <w:p w14:paraId="4304290D" w14:textId="23F60C37" w:rsidR="00D64DB2" w:rsidDel="00951F59" w:rsidRDefault="0022516B">
      <w:pPr>
        <w:pStyle w:val="BodyText"/>
        <w:spacing w:before="213" w:line="340" w:lineRule="auto"/>
        <w:ind w:left="100"/>
        <w:rPr>
          <w:del w:id="620" w:author="Raj Kesarapalli" w:date="2023-07-26T17:38:00Z"/>
        </w:rPr>
      </w:pPr>
      <w:del w:id="621" w:author="Raj Kesarapalli" w:date="2023-07-26T17:38:00Z">
        <w:r w:rsidDel="00951F59">
          <w:delText>Black Duck is a software composition analysis (SCA) security scanning tool that helps manage the security,</w:delText>
        </w:r>
        <w:r w:rsidDel="00951F59">
          <w:rPr>
            <w:spacing w:val="-13"/>
          </w:rPr>
          <w:delText xml:space="preserve"> </w:delText>
        </w:r>
        <w:r w:rsidDel="00951F59">
          <w:rPr>
            <w:spacing w:val="-3"/>
          </w:rPr>
          <w:delText>quality,</w:delText>
        </w:r>
        <w:r w:rsidDel="00951F59">
          <w:rPr>
            <w:spacing w:val="-13"/>
          </w:rPr>
          <w:delText xml:space="preserve"> </w:delText>
        </w:r>
        <w:r w:rsidDel="00951F59">
          <w:delText>and</w:delText>
        </w:r>
        <w:r w:rsidDel="00951F59">
          <w:rPr>
            <w:spacing w:val="-13"/>
          </w:rPr>
          <w:delText xml:space="preserve"> </w:delText>
        </w:r>
        <w:r w:rsidDel="00951F59">
          <w:delText>license</w:delText>
        </w:r>
        <w:r w:rsidDel="00951F59">
          <w:rPr>
            <w:spacing w:val="-13"/>
          </w:rPr>
          <w:delText xml:space="preserve"> </w:delText>
        </w:r>
        <w:r w:rsidDel="00951F59">
          <w:delText>compliance</w:delText>
        </w:r>
        <w:r w:rsidDel="00951F59">
          <w:rPr>
            <w:spacing w:val="-13"/>
          </w:rPr>
          <w:delText xml:space="preserve"> </w:delText>
        </w:r>
        <w:r w:rsidDel="00951F59">
          <w:delText>risks</w:delText>
        </w:r>
        <w:r w:rsidDel="00951F59">
          <w:rPr>
            <w:spacing w:val="-13"/>
          </w:rPr>
          <w:delText xml:space="preserve"> </w:delText>
        </w:r>
        <w:r w:rsidDel="00951F59">
          <w:delText>of</w:delText>
        </w:r>
        <w:r w:rsidDel="00951F59">
          <w:rPr>
            <w:spacing w:val="-13"/>
          </w:rPr>
          <w:delText xml:space="preserve"> </w:delText>
        </w:r>
        <w:r w:rsidDel="00951F59">
          <w:delText>Open</w:delText>
        </w:r>
        <w:r w:rsidDel="00951F59">
          <w:rPr>
            <w:spacing w:val="-13"/>
          </w:rPr>
          <w:delText xml:space="preserve"> </w:delText>
        </w:r>
        <w:r w:rsidDel="00951F59">
          <w:delText>Source</w:delText>
        </w:r>
        <w:r w:rsidDel="00951F59">
          <w:rPr>
            <w:spacing w:val="-13"/>
          </w:rPr>
          <w:delText xml:space="preserve"> </w:delText>
        </w:r>
        <w:r w:rsidDel="00951F59">
          <w:delText>and</w:delText>
        </w:r>
        <w:r w:rsidDel="00951F59">
          <w:rPr>
            <w:spacing w:val="-13"/>
          </w:rPr>
          <w:delText xml:space="preserve"> </w:delText>
        </w:r>
        <w:r w:rsidDel="00951F59">
          <w:delText>third-party</w:delText>
        </w:r>
        <w:r w:rsidDel="00951F59">
          <w:rPr>
            <w:spacing w:val="-12"/>
          </w:rPr>
          <w:delText xml:space="preserve"> </w:delText>
        </w:r>
        <w:r w:rsidDel="00951F59">
          <w:delText>code</w:delText>
        </w:r>
        <w:r w:rsidDel="00951F59">
          <w:rPr>
            <w:spacing w:val="-13"/>
          </w:rPr>
          <w:delText xml:space="preserve"> </w:delText>
        </w:r>
        <w:r w:rsidDel="00951F59">
          <w:delText>in</w:delText>
        </w:r>
        <w:r w:rsidDel="00951F59">
          <w:rPr>
            <w:spacing w:val="-13"/>
          </w:rPr>
          <w:delText xml:space="preserve"> </w:delText>
        </w:r>
        <w:r w:rsidDel="00951F59">
          <w:delText>applications</w:delText>
        </w:r>
        <w:r w:rsidDel="00951F59">
          <w:rPr>
            <w:spacing w:val="-13"/>
          </w:rPr>
          <w:delText xml:space="preserve"> </w:delText>
        </w:r>
        <w:r w:rsidDel="00951F59">
          <w:delText>and containers.</w:delText>
        </w:r>
        <w:r w:rsidDel="00951F59">
          <w:rPr>
            <w:spacing w:val="-14"/>
          </w:rPr>
          <w:delText xml:space="preserve"> </w:delText>
        </w:r>
        <w:r w:rsidDel="00951F59">
          <w:delText>Running</w:delText>
        </w:r>
        <w:r w:rsidDel="00951F59">
          <w:rPr>
            <w:spacing w:val="-13"/>
          </w:rPr>
          <w:delText xml:space="preserve"> </w:delText>
        </w:r>
        <w:r w:rsidDel="00951F59">
          <w:delText>a</w:delText>
        </w:r>
        <w:r w:rsidDel="00951F59">
          <w:rPr>
            <w:spacing w:val="-14"/>
          </w:rPr>
          <w:delText xml:space="preserve"> </w:delText>
        </w:r>
        <w:r w:rsidDel="00951F59">
          <w:delText>Black</w:delText>
        </w:r>
        <w:r w:rsidDel="00951F59">
          <w:rPr>
            <w:spacing w:val="-13"/>
          </w:rPr>
          <w:delText xml:space="preserve"> </w:delText>
        </w:r>
        <w:r w:rsidDel="00951F59">
          <w:delText>Duck</w:delText>
        </w:r>
        <w:r w:rsidDel="00951F59">
          <w:rPr>
            <w:spacing w:val="-14"/>
          </w:rPr>
          <w:delText xml:space="preserve"> </w:delText>
        </w:r>
        <w:r w:rsidDel="00951F59">
          <w:delText>scan</w:delText>
        </w:r>
        <w:r w:rsidDel="00951F59">
          <w:rPr>
            <w:spacing w:val="-13"/>
          </w:rPr>
          <w:delText xml:space="preserve"> </w:delText>
        </w:r>
        <w:r w:rsidDel="00951F59">
          <w:delText>alerts</w:delText>
        </w:r>
        <w:r w:rsidDel="00951F59">
          <w:rPr>
            <w:spacing w:val="-14"/>
          </w:rPr>
          <w:delText xml:space="preserve"> </w:delText>
        </w:r>
        <w:r w:rsidDel="00951F59">
          <w:delText>you</w:delText>
        </w:r>
        <w:r w:rsidDel="00951F59">
          <w:rPr>
            <w:spacing w:val="-13"/>
          </w:rPr>
          <w:delText xml:space="preserve"> </w:delText>
        </w:r>
        <w:r w:rsidDel="00951F59">
          <w:delText>to</w:delText>
        </w:r>
        <w:r w:rsidDel="00951F59">
          <w:rPr>
            <w:spacing w:val="-13"/>
          </w:rPr>
          <w:delText xml:space="preserve"> </w:delText>
        </w:r>
        <w:r w:rsidDel="00951F59">
          <w:delText>vulnerabilities</w:delText>
        </w:r>
        <w:r w:rsidDel="00951F59">
          <w:rPr>
            <w:spacing w:val="-14"/>
          </w:rPr>
          <w:delText xml:space="preserve"> </w:delText>
        </w:r>
        <w:r w:rsidDel="00951F59">
          <w:delText>in</w:delText>
        </w:r>
        <w:r w:rsidDel="00951F59">
          <w:rPr>
            <w:spacing w:val="-13"/>
          </w:rPr>
          <w:delText xml:space="preserve"> </w:delText>
        </w:r>
        <w:r w:rsidDel="00951F59">
          <w:delText>these</w:delText>
        </w:r>
        <w:r w:rsidDel="00951F59">
          <w:rPr>
            <w:spacing w:val="-14"/>
          </w:rPr>
          <w:delText xml:space="preserve"> </w:delText>
        </w:r>
        <w:r w:rsidDel="00951F59">
          <w:delText>Open</w:delText>
        </w:r>
        <w:r w:rsidDel="00951F59">
          <w:rPr>
            <w:spacing w:val="-13"/>
          </w:rPr>
          <w:delText xml:space="preserve"> </w:delText>
        </w:r>
        <w:r w:rsidDel="00951F59">
          <w:delText>Source</w:delText>
        </w:r>
        <w:r w:rsidDel="00951F59">
          <w:rPr>
            <w:spacing w:val="-14"/>
          </w:rPr>
          <w:delText xml:space="preserve"> </w:delText>
        </w:r>
        <w:r w:rsidDel="00951F59">
          <w:delText>and</w:delText>
        </w:r>
        <w:r w:rsidDel="00951F59">
          <w:rPr>
            <w:spacing w:val="-13"/>
          </w:rPr>
          <w:delText xml:space="preserve"> </w:delText>
        </w:r>
        <w:r w:rsidDel="00951F59">
          <w:delText>third</w:delText>
        </w:r>
        <w:r w:rsidDel="00951F59">
          <w:rPr>
            <w:spacing w:val="-13"/>
          </w:rPr>
          <w:delText xml:space="preserve"> </w:delText>
        </w:r>
        <w:r w:rsidDel="00951F59">
          <w:delText>party tools and their</w:delText>
        </w:r>
        <w:r w:rsidDel="00951F59">
          <w:rPr>
            <w:spacing w:val="-5"/>
          </w:rPr>
          <w:delText xml:space="preserve"> </w:delText>
        </w:r>
        <w:r w:rsidDel="00951F59">
          <w:delText>libraries.</w:delText>
        </w:r>
      </w:del>
    </w:p>
    <w:p w14:paraId="11A7AE91" w14:textId="5437F318" w:rsidR="00D64DB2" w:rsidDel="00951F59" w:rsidRDefault="0022516B">
      <w:pPr>
        <w:pStyle w:val="BodyText"/>
        <w:spacing w:before="196" w:line="340" w:lineRule="auto"/>
        <w:ind w:left="100" w:right="339"/>
        <w:rPr>
          <w:del w:id="622" w:author="Raj Kesarapalli" w:date="2023-07-26T17:38:00Z"/>
        </w:rPr>
      </w:pPr>
      <w:del w:id="623" w:author="Raj Kesarapalli" w:date="2023-07-26T17:38:00Z">
        <w:r w:rsidDel="00951F59">
          <w:delText>If</w:delText>
        </w:r>
        <w:r w:rsidDel="00951F59">
          <w:rPr>
            <w:spacing w:val="-13"/>
          </w:rPr>
          <w:delText xml:space="preserve"> </w:delText>
        </w:r>
        <w:r w:rsidDel="00951F59">
          <w:delText>you</w:delText>
        </w:r>
        <w:r w:rsidDel="00951F59">
          <w:rPr>
            <w:spacing w:val="-12"/>
          </w:rPr>
          <w:delText xml:space="preserve"> </w:delText>
        </w:r>
        <w:r w:rsidDel="00951F59">
          <w:delText>have</w:delText>
        </w:r>
        <w:r w:rsidDel="00951F59">
          <w:rPr>
            <w:spacing w:val="-12"/>
          </w:rPr>
          <w:delText xml:space="preserve"> </w:delText>
        </w:r>
        <w:r w:rsidDel="00951F59">
          <w:delText>integrated</w:delText>
        </w:r>
        <w:r w:rsidDel="00951F59">
          <w:rPr>
            <w:spacing w:val="-13"/>
          </w:rPr>
          <w:delText xml:space="preserve"> </w:delText>
        </w:r>
        <w:r w:rsidDel="00951F59">
          <w:delText>the</w:delText>
        </w:r>
        <w:r w:rsidDel="00951F59">
          <w:rPr>
            <w:spacing w:val="-12"/>
          </w:rPr>
          <w:delText xml:space="preserve"> </w:delText>
        </w:r>
        <w:r w:rsidDel="00951F59">
          <w:delText>GitHub</w:delText>
        </w:r>
        <w:r w:rsidDel="00951F59">
          <w:rPr>
            <w:spacing w:val="-12"/>
          </w:rPr>
          <w:delText xml:space="preserve"> </w:delText>
        </w:r>
        <w:r w:rsidDel="00951F59">
          <w:delText>Actions</w:delText>
        </w:r>
        <w:r w:rsidDel="00951F59">
          <w:rPr>
            <w:spacing w:val="-13"/>
          </w:rPr>
          <w:delText xml:space="preserve"> </w:delText>
        </w:r>
        <w:r w:rsidDel="00951F59">
          <w:delText>or</w:delText>
        </w:r>
        <w:r w:rsidDel="00951F59">
          <w:rPr>
            <w:spacing w:val="-12"/>
          </w:rPr>
          <w:delText xml:space="preserve"> </w:delText>
        </w:r>
        <w:r w:rsidDel="00951F59">
          <w:delText>GitLab</w:delText>
        </w:r>
        <w:r w:rsidDel="00951F59">
          <w:rPr>
            <w:spacing w:val="-12"/>
          </w:rPr>
          <w:delText xml:space="preserve"> </w:delText>
        </w:r>
        <w:r w:rsidDel="00951F59">
          <w:delText>Template</w:delText>
        </w:r>
        <w:r w:rsidDel="00951F59">
          <w:rPr>
            <w:spacing w:val="-13"/>
          </w:rPr>
          <w:delText xml:space="preserve"> </w:delText>
        </w:r>
        <w:r w:rsidDel="00951F59">
          <w:delText>Adapters,</w:delText>
        </w:r>
        <w:r w:rsidDel="00951F59">
          <w:rPr>
            <w:spacing w:val="-12"/>
          </w:rPr>
          <w:delText xml:space="preserve"> </w:delText>
        </w:r>
        <w:r w:rsidDel="00951F59">
          <w:delText>scans</w:delText>
        </w:r>
        <w:r w:rsidDel="00951F59">
          <w:rPr>
            <w:spacing w:val="-12"/>
          </w:rPr>
          <w:delText xml:space="preserve"> </w:delText>
        </w:r>
        <w:r w:rsidDel="00951F59">
          <w:delText>can</w:delText>
        </w:r>
        <w:r w:rsidDel="00951F59">
          <w:rPr>
            <w:spacing w:val="-12"/>
          </w:rPr>
          <w:delText xml:space="preserve"> </w:delText>
        </w:r>
        <w:r w:rsidDel="00951F59">
          <w:delText>be</w:delText>
        </w:r>
        <w:r w:rsidDel="00951F59">
          <w:rPr>
            <w:spacing w:val="-13"/>
          </w:rPr>
          <w:delText xml:space="preserve"> </w:delText>
        </w:r>
        <w:r w:rsidDel="00951F59">
          <w:delText>automatically</w:delText>
        </w:r>
        <w:r w:rsidDel="00951F59">
          <w:rPr>
            <w:spacing w:val="-12"/>
          </w:rPr>
          <w:delText xml:space="preserve"> </w:delText>
        </w:r>
        <w:r w:rsidDel="00951F59">
          <w:delText>run for</w:delText>
        </w:r>
        <w:r w:rsidDel="00951F59">
          <w:rPr>
            <w:spacing w:val="-5"/>
          </w:rPr>
          <w:delText xml:space="preserve"> </w:delText>
        </w:r>
        <w:r w:rsidDel="00951F59">
          <w:delText>pulls</w:delText>
        </w:r>
        <w:r w:rsidDel="00951F59">
          <w:rPr>
            <w:spacing w:val="-4"/>
          </w:rPr>
          <w:delText xml:space="preserve"> </w:delText>
        </w:r>
        <w:r w:rsidDel="00951F59">
          <w:delText>or</w:delText>
        </w:r>
        <w:r w:rsidDel="00951F59">
          <w:rPr>
            <w:spacing w:val="-4"/>
          </w:rPr>
          <w:delText xml:space="preserve"> </w:delText>
        </w:r>
        <w:r w:rsidDel="00951F59">
          <w:delText>pushes</w:delText>
        </w:r>
        <w:r w:rsidDel="00951F59">
          <w:rPr>
            <w:spacing w:val="-4"/>
          </w:rPr>
          <w:delText xml:space="preserve"> </w:delText>
        </w:r>
        <w:r w:rsidDel="00951F59">
          <w:delText>in</w:delText>
        </w:r>
        <w:r w:rsidDel="00951F59">
          <w:rPr>
            <w:spacing w:val="-4"/>
          </w:rPr>
          <w:delText xml:space="preserve"> </w:delText>
        </w:r>
        <w:r w:rsidDel="00951F59">
          <w:delText>the</w:delText>
        </w:r>
        <w:r w:rsidDel="00951F59">
          <w:rPr>
            <w:spacing w:val="-4"/>
          </w:rPr>
          <w:delText xml:space="preserve"> </w:delText>
        </w:r>
        <w:r w:rsidDel="00951F59">
          <w:delText>background,</w:delText>
        </w:r>
        <w:r w:rsidDel="00951F59">
          <w:rPr>
            <w:spacing w:val="-4"/>
          </w:rPr>
          <w:delText xml:space="preserve"> </w:delText>
        </w:r>
        <w:r w:rsidDel="00951F59">
          <w:delText>with</w:delText>
        </w:r>
        <w:r w:rsidDel="00951F59">
          <w:rPr>
            <w:spacing w:val="-4"/>
          </w:rPr>
          <w:delText xml:space="preserve"> </w:delText>
        </w:r>
        <w:r w:rsidDel="00951F59">
          <w:delText>the</w:delText>
        </w:r>
        <w:r w:rsidDel="00951F59">
          <w:rPr>
            <w:spacing w:val="-4"/>
          </w:rPr>
          <w:delText xml:space="preserve"> </w:delText>
        </w:r>
        <w:r w:rsidDel="00951F59">
          <w:delText>adapter</w:delText>
        </w:r>
        <w:r w:rsidDel="00951F59">
          <w:rPr>
            <w:spacing w:val="-4"/>
          </w:rPr>
          <w:delText xml:space="preserve"> </w:delText>
        </w:r>
        <w:r w:rsidDel="00951F59">
          <w:delText>levering</w:delText>
        </w:r>
        <w:r w:rsidDel="00951F59">
          <w:rPr>
            <w:spacing w:val="-4"/>
          </w:rPr>
          <w:delText xml:space="preserve"> </w:delText>
        </w:r>
        <w:r w:rsidDel="00951F59">
          <w:delText>Synopsys</w:delText>
        </w:r>
        <w:r w:rsidDel="00951F59">
          <w:rPr>
            <w:spacing w:val="-4"/>
          </w:rPr>
          <w:delText xml:space="preserve"> </w:delText>
        </w:r>
        <w:r w:rsidDel="00951F59">
          <w:delText>Bridge.</w:delText>
        </w:r>
      </w:del>
    </w:p>
    <w:p w14:paraId="68E0B828" w14:textId="0175BB5C" w:rsidR="00D64DB2" w:rsidDel="00951F59" w:rsidRDefault="00D64DB2">
      <w:pPr>
        <w:pStyle w:val="BodyText"/>
        <w:spacing w:before="6"/>
        <w:rPr>
          <w:del w:id="624" w:author="Raj Kesarapalli" w:date="2023-07-26T17:38:00Z"/>
          <w:sz w:val="16"/>
        </w:rPr>
      </w:pPr>
    </w:p>
    <w:p w14:paraId="1005BB50" w14:textId="788CBE86" w:rsidR="00D64DB2" w:rsidDel="00951F59" w:rsidRDefault="0022516B">
      <w:pPr>
        <w:pStyle w:val="BodyText"/>
        <w:spacing w:before="1"/>
        <w:ind w:left="100"/>
        <w:rPr>
          <w:del w:id="625" w:author="Raj Kesarapalli" w:date="2023-07-26T17:38:00Z"/>
        </w:rPr>
      </w:pPr>
      <w:del w:id="626" w:author="Raj Kesarapalli" w:date="2023-07-26T17:38:00Z">
        <w:r w:rsidDel="00951F59">
          <w:delText>You can also run Black Duck scans using Synopsys Bridge command line calls.</w:delText>
        </w:r>
      </w:del>
    </w:p>
    <w:p w14:paraId="46EFAB4D" w14:textId="3FEB0889" w:rsidR="00D64DB2" w:rsidDel="00951F59" w:rsidRDefault="00C46513">
      <w:pPr>
        <w:pStyle w:val="BodyText"/>
        <w:spacing w:before="4"/>
        <w:rPr>
          <w:del w:id="627" w:author="Raj Kesarapalli" w:date="2023-07-26T17:38:00Z"/>
          <w:sz w:val="18"/>
        </w:rPr>
      </w:pPr>
      <w:del w:id="628" w:author="Raj Kesarapalli" w:date="2023-07-26T17:38:00Z">
        <w:r w:rsidDel="00951F59">
          <w:rPr>
            <w:noProof/>
          </w:rPr>
          <mc:AlternateContent>
            <mc:Choice Requires="wpg">
              <w:drawing>
                <wp:anchor distT="0" distB="0" distL="0" distR="0" simplePos="0" relativeHeight="251679744" behindDoc="1" locked="0" layoutInCell="1" allowOverlap="1" wp14:anchorId="5745649B" wp14:editId="60A5123E">
                  <wp:simplePos x="0" y="0"/>
                  <wp:positionH relativeFrom="page">
                    <wp:posOffset>923925</wp:posOffset>
                  </wp:positionH>
                  <wp:positionV relativeFrom="paragraph">
                    <wp:posOffset>165100</wp:posOffset>
                  </wp:positionV>
                  <wp:extent cx="5924550" cy="1054100"/>
                  <wp:effectExtent l="0" t="12700" r="0" b="0"/>
                  <wp:wrapTopAndBottom/>
                  <wp:docPr id="1439332572"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1054100"/>
                            <a:chOff x="1455" y="260"/>
                            <a:chExt cx="9330" cy="1660"/>
                          </a:xfrm>
                        </wpg:grpSpPr>
                        <wps:wsp>
                          <wps:cNvPr id="1327282568" name="Freeform 284"/>
                          <wps:cNvSpPr>
                            <a:spLocks/>
                          </wps:cNvSpPr>
                          <wps:spPr bwMode="auto">
                            <a:xfrm>
                              <a:off x="1455" y="259"/>
                              <a:ext cx="9330" cy="1660"/>
                            </a:xfrm>
                            <a:custGeom>
                              <a:avLst/>
                              <a:gdLst>
                                <a:gd name="T0" fmla="+- 0 10635 1455"/>
                                <a:gd name="T1" fmla="*/ T0 w 9330"/>
                                <a:gd name="T2" fmla="+- 0 1920 260"/>
                                <a:gd name="T3" fmla="*/ 1920 h 1660"/>
                                <a:gd name="T4" fmla="+- 0 1605 1455"/>
                                <a:gd name="T5" fmla="*/ T4 w 9330"/>
                                <a:gd name="T6" fmla="+- 0 1920 260"/>
                                <a:gd name="T7" fmla="*/ 1920 h 1660"/>
                                <a:gd name="T8" fmla="+- 0 1547 1455"/>
                                <a:gd name="T9" fmla="*/ T8 w 9330"/>
                                <a:gd name="T10" fmla="+- 0 1908 260"/>
                                <a:gd name="T11" fmla="*/ 1908 h 1660"/>
                                <a:gd name="T12" fmla="+- 0 1499 1455"/>
                                <a:gd name="T13" fmla="*/ T12 w 9330"/>
                                <a:gd name="T14" fmla="+- 0 1876 260"/>
                                <a:gd name="T15" fmla="*/ 1876 h 1660"/>
                                <a:gd name="T16" fmla="+- 0 1467 1455"/>
                                <a:gd name="T17" fmla="*/ T16 w 9330"/>
                                <a:gd name="T18" fmla="+- 0 1828 260"/>
                                <a:gd name="T19" fmla="*/ 1828 h 1660"/>
                                <a:gd name="T20" fmla="+- 0 1455 1455"/>
                                <a:gd name="T21" fmla="*/ T20 w 9330"/>
                                <a:gd name="T22" fmla="+- 0 1770 260"/>
                                <a:gd name="T23" fmla="*/ 1770 h 1660"/>
                                <a:gd name="T24" fmla="+- 0 1455 1455"/>
                                <a:gd name="T25" fmla="*/ T24 w 9330"/>
                                <a:gd name="T26" fmla="+- 0 410 260"/>
                                <a:gd name="T27" fmla="*/ 410 h 1660"/>
                                <a:gd name="T28" fmla="+- 0 1467 1455"/>
                                <a:gd name="T29" fmla="*/ T28 w 9330"/>
                                <a:gd name="T30" fmla="+- 0 352 260"/>
                                <a:gd name="T31" fmla="*/ 352 h 1660"/>
                                <a:gd name="T32" fmla="+- 0 1499 1455"/>
                                <a:gd name="T33" fmla="*/ T32 w 9330"/>
                                <a:gd name="T34" fmla="+- 0 304 260"/>
                                <a:gd name="T35" fmla="*/ 304 h 1660"/>
                                <a:gd name="T36" fmla="+- 0 1547 1455"/>
                                <a:gd name="T37" fmla="*/ T36 w 9330"/>
                                <a:gd name="T38" fmla="+- 0 272 260"/>
                                <a:gd name="T39" fmla="*/ 272 h 1660"/>
                                <a:gd name="T40" fmla="+- 0 1605 1455"/>
                                <a:gd name="T41" fmla="*/ T40 w 9330"/>
                                <a:gd name="T42" fmla="+- 0 260 260"/>
                                <a:gd name="T43" fmla="*/ 260 h 1660"/>
                                <a:gd name="T44" fmla="+- 0 10635 1455"/>
                                <a:gd name="T45" fmla="*/ T44 w 9330"/>
                                <a:gd name="T46" fmla="+- 0 260 260"/>
                                <a:gd name="T47" fmla="*/ 260 h 1660"/>
                                <a:gd name="T48" fmla="+- 0 10693 1455"/>
                                <a:gd name="T49" fmla="*/ T48 w 9330"/>
                                <a:gd name="T50" fmla="+- 0 272 260"/>
                                <a:gd name="T51" fmla="*/ 272 h 1660"/>
                                <a:gd name="T52" fmla="+- 0 10741 1455"/>
                                <a:gd name="T53" fmla="*/ T52 w 9330"/>
                                <a:gd name="T54" fmla="+- 0 304 260"/>
                                <a:gd name="T55" fmla="*/ 304 h 1660"/>
                                <a:gd name="T56" fmla="+- 0 10773 1455"/>
                                <a:gd name="T57" fmla="*/ T56 w 9330"/>
                                <a:gd name="T58" fmla="+- 0 352 260"/>
                                <a:gd name="T59" fmla="*/ 352 h 1660"/>
                                <a:gd name="T60" fmla="+- 0 10785 1455"/>
                                <a:gd name="T61" fmla="*/ T60 w 9330"/>
                                <a:gd name="T62" fmla="+- 0 410 260"/>
                                <a:gd name="T63" fmla="*/ 410 h 1660"/>
                                <a:gd name="T64" fmla="+- 0 10785 1455"/>
                                <a:gd name="T65" fmla="*/ T64 w 9330"/>
                                <a:gd name="T66" fmla="+- 0 1770 260"/>
                                <a:gd name="T67" fmla="*/ 1770 h 1660"/>
                                <a:gd name="T68" fmla="+- 0 10773 1455"/>
                                <a:gd name="T69" fmla="*/ T68 w 9330"/>
                                <a:gd name="T70" fmla="+- 0 1828 260"/>
                                <a:gd name="T71" fmla="*/ 1828 h 1660"/>
                                <a:gd name="T72" fmla="+- 0 10741 1455"/>
                                <a:gd name="T73" fmla="*/ T72 w 9330"/>
                                <a:gd name="T74" fmla="+- 0 1876 260"/>
                                <a:gd name="T75" fmla="*/ 1876 h 1660"/>
                                <a:gd name="T76" fmla="+- 0 10693 1455"/>
                                <a:gd name="T77" fmla="*/ T76 w 9330"/>
                                <a:gd name="T78" fmla="+- 0 1908 260"/>
                                <a:gd name="T79" fmla="*/ 1908 h 1660"/>
                                <a:gd name="T80" fmla="+- 0 10635 1455"/>
                                <a:gd name="T81" fmla="*/ T80 w 9330"/>
                                <a:gd name="T82" fmla="+- 0 1920 260"/>
                                <a:gd name="T83" fmla="*/ 1920 h 16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660">
                                  <a:moveTo>
                                    <a:pt x="9180" y="1660"/>
                                  </a:moveTo>
                                  <a:lnTo>
                                    <a:pt x="150" y="1660"/>
                                  </a:lnTo>
                                  <a:lnTo>
                                    <a:pt x="92" y="1648"/>
                                  </a:lnTo>
                                  <a:lnTo>
                                    <a:pt x="44" y="1616"/>
                                  </a:lnTo>
                                  <a:lnTo>
                                    <a:pt x="12" y="1568"/>
                                  </a:lnTo>
                                  <a:lnTo>
                                    <a:pt x="0" y="1510"/>
                                  </a:lnTo>
                                  <a:lnTo>
                                    <a:pt x="0" y="150"/>
                                  </a:lnTo>
                                  <a:lnTo>
                                    <a:pt x="12" y="92"/>
                                  </a:lnTo>
                                  <a:lnTo>
                                    <a:pt x="44" y="44"/>
                                  </a:lnTo>
                                  <a:lnTo>
                                    <a:pt x="92" y="12"/>
                                  </a:lnTo>
                                  <a:lnTo>
                                    <a:pt x="150" y="0"/>
                                  </a:lnTo>
                                  <a:lnTo>
                                    <a:pt x="9180" y="0"/>
                                  </a:lnTo>
                                  <a:lnTo>
                                    <a:pt x="9238" y="12"/>
                                  </a:lnTo>
                                  <a:lnTo>
                                    <a:pt x="9286" y="44"/>
                                  </a:lnTo>
                                  <a:lnTo>
                                    <a:pt x="9318" y="92"/>
                                  </a:lnTo>
                                  <a:lnTo>
                                    <a:pt x="9330" y="150"/>
                                  </a:lnTo>
                                  <a:lnTo>
                                    <a:pt x="9330" y="1510"/>
                                  </a:lnTo>
                                  <a:lnTo>
                                    <a:pt x="9318" y="1568"/>
                                  </a:lnTo>
                                  <a:lnTo>
                                    <a:pt x="9286" y="1616"/>
                                  </a:lnTo>
                                  <a:lnTo>
                                    <a:pt x="9238" y="1648"/>
                                  </a:lnTo>
                                  <a:lnTo>
                                    <a:pt x="9180" y="166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86368596" name="Picture 28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7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764332532" name="Text Box 286"/>
                          <wps:cNvSpPr txBox="1">
                            <a:spLocks/>
                          </wps:cNvSpPr>
                          <wps:spPr bwMode="auto">
                            <a:xfrm>
                              <a:off x="1455" y="259"/>
                              <a:ext cx="9330" cy="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AB9A6" w14:textId="77777777" w:rsidR="00D64DB2" w:rsidRDefault="00D64DB2">
                                <w:pPr>
                                  <w:rPr>
                                    <w:sz w:val="17"/>
                                  </w:rPr>
                                </w:pPr>
                              </w:p>
                              <w:p w14:paraId="0030F8F7" w14:textId="77777777" w:rsidR="00D64DB2" w:rsidRDefault="0022516B">
                                <w:pPr>
                                  <w:spacing w:before="1"/>
                                  <w:ind w:left="600"/>
                                  <w:rPr>
                                    <w:b/>
                                    <w:sz w:val="20"/>
                                  </w:rPr>
                                </w:pPr>
                                <w:r>
                                  <w:rPr>
                                    <w:b/>
                                    <w:sz w:val="20"/>
                                  </w:rPr>
                                  <w:t>Note:</w:t>
                                </w:r>
                              </w:p>
                              <w:p w14:paraId="71CBBF52" w14:textId="77777777" w:rsidR="00D64DB2" w:rsidRDefault="0022516B">
                                <w:pPr>
                                  <w:spacing w:before="100" w:line="340" w:lineRule="auto"/>
                                  <w:ind w:left="600" w:right="127"/>
                                  <w:rPr>
                                    <w:sz w:val="20"/>
                                  </w:rPr>
                                </w:pPr>
                                <w:r>
                                  <w:rPr>
                                    <w:spacing w:val="-5"/>
                                    <w:sz w:val="20"/>
                                  </w:rPr>
                                  <w:t xml:space="preserve">To </w:t>
                                </w:r>
                                <w:r>
                                  <w:rPr>
                                    <w:sz w:val="20"/>
                                  </w:rPr>
                                  <w:t xml:space="preserve">enable automatic creation of pull requests to fix the vulnerability found, set </w:t>
                                </w:r>
                                <w:r>
                                  <w:rPr>
                                    <w:rFonts w:ascii="Courier New"/>
                                    <w:sz w:val="16"/>
                                    <w:shd w:val="clear" w:color="auto" w:fill="EDEDED"/>
                                  </w:rPr>
                                  <w:t>blackduck.automation.fixpr</w:t>
                                </w:r>
                                <w:r>
                                  <w:rPr>
                                    <w:rFonts w:ascii="Courier New"/>
                                    <w:spacing w:val="-55"/>
                                    <w:sz w:val="16"/>
                                  </w:rPr>
                                  <w:t xml:space="preserve"> </w:t>
                                </w:r>
                                <w:r>
                                  <w:rPr>
                                    <w:sz w:val="20"/>
                                  </w:rPr>
                                  <w:t xml:space="preserve">to </w:t>
                                </w:r>
                                <w:r>
                                  <w:rPr>
                                    <w:rFonts w:ascii="Courier New"/>
                                    <w:sz w:val="16"/>
                                    <w:shd w:val="clear" w:color="auto" w:fill="EDEDED"/>
                                  </w:rPr>
                                  <w:t>true</w:t>
                                </w:r>
                                <w:r>
                                  <w:rPr>
                                    <w:sz w:val="20"/>
                                  </w:rPr>
                                  <w:t>. This only works for npm (Node.js) scans, and only for direct dependencies. Users still have to approve pull requests through their usual process.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45649B" id="Group 283" o:spid="_x0000_s1069" style="position:absolute;margin-left:72.75pt;margin-top:13pt;width:466.5pt;height:83pt;z-index:-251636736;mso-wrap-distance-left:0;mso-wrap-distance-right:0;mso-position-horizontal-relative:page" coordorigin="1455,260" coordsize="9330,16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">
                  <v:shape id="Freeform 284" o:spid="_x0000_s1070" style="position:absolute;left:1455;top:259;width:9330;height:1660;visibility:visible;mso-wrap-style:square;v-text-anchor:top" coordsize="9330,1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" path="m9180,1660r-9030,l92,1648,44,1616,12,1568,,1510,,150,12,92,44,44,92,12,150,,9180,r58,12l9286,44r32,48l9330,150r,1360l9318,1568r-32,48l9238,1648r-58,12xe" fillcolor="#0078a0" stroked="f">
                    <v:fill opacity="5911f"/>
                    <v:path arrowok="t" o:connecttype="custom" o:connectlocs="9180,1920;150,1920;92,1908;44,1876;12,1828;0,1770;0,410;12,352;44,304;92,272;150,260;9180,260;9238,272;9286,304;9318,352;9330,410;9330,1770;9318,1828;9286,1876;9238,1908;9180,1920" o:connectangles="0,0,0,0,0,0,0,0,0,0,0,0,0,0,0,0,0,0,0,0,0"/>
                  </v:shape>
                  <v:shape id="Picture 285" o:spid="_x0000_s1071" type="#_x0000_t75" style="position:absolute;left:1570;top:37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">
                    <v:imagedata r:id="rId10" o:title=""/>
                    <o:lock v:ext="edit" aspectratio="f"/>
                  </v:shape>
                  <v:shape id="Text Box 286" o:spid="_x0000_s1072" type="#_x0000_t202" style="position:absolute;left:1455;top:259;width:9330;height:1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" filled="f" stroked="f">
                    <v:path arrowok="t"/>
                    <v:textbox inset="0,0,0,0">
                      <w:txbxContent>
                        <w:p w14:paraId="757AB9A6" w14:textId="77777777" w:rsidR="00D64DB2" w:rsidRDefault="00D64DB2">
                          <w:pPr>
                            <w:rPr>
                              <w:sz w:val="17"/>
                            </w:rPr>
                          </w:pPr>
                        </w:p>
                        <w:p w14:paraId="0030F8F7" w14:textId="77777777" w:rsidR="00D64DB2" w:rsidRDefault="0022516B">
                          <w:pPr>
                            <w:spacing w:before="1"/>
                            <w:ind w:left="600"/>
                            <w:rPr>
                              <w:b/>
                              <w:sz w:val="20"/>
                            </w:rPr>
                          </w:pPr>
                          <w:r>
                            <w:rPr>
                              <w:b/>
                              <w:sz w:val="20"/>
                            </w:rPr>
                            <w:t>Note:</w:t>
                          </w:r>
                        </w:p>
                        <w:p w14:paraId="71CBBF52" w14:textId="77777777" w:rsidR="00D64DB2" w:rsidRDefault="0022516B">
                          <w:pPr>
                            <w:spacing w:before="100" w:line="340" w:lineRule="auto"/>
                            <w:ind w:left="600" w:right="127"/>
                            <w:rPr>
                              <w:sz w:val="20"/>
                            </w:rPr>
                          </w:pPr>
                          <w:r>
                            <w:rPr>
                              <w:spacing w:val="-5"/>
                              <w:sz w:val="20"/>
                            </w:rPr>
                            <w:t xml:space="preserve">To </w:t>
                          </w:r>
                          <w:r>
                            <w:rPr>
                              <w:sz w:val="20"/>
                            </w:rPr>
                            <w:t xml:space="preserve">enable automatic creation of pull requests to fix the vulnerability found, set </w:t>
                          </w:r>
                          <w:r>
                            <w:rPr>
                              <w:rFonts w:ascii="Courier New"/>
                              <w:sz w:val="16"/>
                              <w:shd w:val="clear" w:color="auto" w:fill="EDEDED"/>
                            </w:rPr>
                            <w:t>blackduck.automation.fixpr</w:t>
                          </w:r>
                          <w:r>
                            <w:rPr>
                              <w:rFonts w:ascii="Courier New"/>
                              <w:spacing w:val="-55"/>
                              <w:sz w:val="16"/>
                            </w:rPr>
                            <w:t xml:space="preserve"> </w:t>
                          </w:r>
                          <w:r>
                            <w:rPr>
                              <w:sz w:val="20"/>
                            </w:rPr>
                            <w:t xml:space="preserve">to </w:t>
                          </w:r>
                          <w:r>
                            <w:rPr>
                              <w:rFonts w:ascii="Courier New"/>
                              <w:sz w:val="16"/>
                              <w:shd w:val="clear" w:color="auto" w:fill="EDEDED"/>
                            </w:rPr>
                            <w:t>true</w:t>
                          </w:r>
                          <w:r>
                            <w:rPr>
                              <w:sz w:val="20"/>
                            </w:rPr>
                            <w:t>. This only works for npm (Node.js) scans, and only for direct dependencies. Users still have to approve pull requests through their usual process.</w:t>
                          </w:r>
                        </w:p>
                      </w:txbxContent>
                    </v:textbox>
                  </v:shape>
                  <w10:wrap type="topAndBottom" anchorx="page"/>
                </v:group>
              </w:pict>
            </mc:Fallback>
          </mc:AlternateContent>
        </w:r>
      </w:del>
    </w:p>
    <w:p w14:paraId="738B8E7F" w14:textId="77777777" w:rsidR="00D64DB2" w:rsidRDefault="00D64DB2">
      <w:pPr>
        <w:pStyle w:val="BodyText"/>
        <w:spacing w:before="4"/>
        <w:rPr>
          <w:sz w:val="13"/>
        </w:rPr>
      </w:pPr>
    </w:p>
    <w:p w14:paraId="43DFE1FB" w14:textId="77777777" w:rsidR="000A062C" w:rsidRDefault="000A062C" w:rsidP="000A062C">
      <w:pPr>
        <w:pStyle w:val="Heading4"/>
        <w:rPr>
          <w:ins w:id="629" w:author="Raj Kesarapalli" w:date="2023-07-26T17:53:00Z"/>
        </w:rPr>
      </w:pPr>
      <w:bookmarkStart w:id="630" w:name="Running_Black_Duck_scans_with_a_JSON_fil"/>
      <w:bookmarkEnd w:id="630"/>
      <w:ins w:id="631" w:author="Raj Kesarapalli" w:date="2023-07-26T17:53:00Z">
        <w:r>
          <w:t>Pass Sensitive Data as Environmental Variables</w:t>
        </w:r>
      </w:ins>
    </w:p>
    <w:p w14:paraId="7EED4627" w14:textId="77777777" w:rsidR="000A062C" w:rsidRDefault="000A062C" w:rsidP="000A062C">
      <w:pPr>
        <w:pStyle w:val="BodyText"/>
        <w:spacing w:before="4"/>
        <w:rPr>
          <w:ins w:id="632" w:author="Raj Kesarapalli" w:date="2023-07-26T17:53:00Z"/>
          <w:b/>
          <w:sz w:val="23"/>
        </w:rPr>
      </w:pPr>
    </w:p>
    <w:p w14:paraId="6FA93C8D" w14:textId="77777777" w:rsidR="000A062C" w:rsidRDefault="000A062C" w:rsidP="000A062C">
      <w:pPr>
        <w:pStyle w:val="BodyText"/>
        <w:spacing w:line="340" w:lineRule="auto"/>
        <w:ind w:left="100"/>
        <w:rPr>
          <w:ins w:id="633" w:author="Raj Kesarapalli" w:date="2023-07-26T17:53:00Z"/>
        </w:rPr>
      </w:pPr>
      <w:ins w:id="634" w:author="Raj Kesarapalli" w:date="2023-07-26T17:53:00Z">
        <w:r>
          <w:rPr>
            <w:noProof/>
          </w:rPr>
          <mc:AlternateContent>
            <mc:Choice Requires="wps">
              <w:drawing>
                <wp:anchor distT="0" distB="0" distL="0" distR="0" simplePos="0" relativeHeight="251891712" behindDoc="1" locked="0" layoutInCell="1" allowOverlap="1" wp14:anchorId="6889C0DC" wp14:editId="07B8A8C5">
                  <wp:simplePos x="0" y="0"/>
                  <wp:positionH relativeFrom="page">
                    <wp:posOffset>965200</wp:posOffset>
                  </wp:positionH>
                  <wp:positionV relativeFrom="paragraph">
                    <wp:posOffset>447675</wp:posOffset>
                  </wp:positionV>
                  <wp:extent cx="5892800" cy="469900"/>
                  <wp:effectExtent l="0" t="0" r="0" b="0"/>
                  <wp:wrapTopAndBottom/>
                  <wp:docPr id="543161798"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699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437DAE" w14:textId="77777777" w:rsidR="000A062C" w:rsidRDefault="000A062C" w:rsidP="000A062C">
                              <w:pPr>
                                <w:pStyle w:val="HTMLPreformatted"/>
                                <w:pBdr>
                                  <w:top w:val="single" w:sz="6" w:space="11" w:color="CCCCCC"/>
                                  <w:left w:val="single" w:sz="6" w:space="11" w:color="CCCCCC"/>
                                  <w:bottom w:val="single" w:sz="6" w:space="11" w:color="CCCCCC"/>
                                  <w:right w:val="single" w:sz="6" w:space="31" w:color="CCCCCC"/>
                                </w:pBdr>
                                <w:shd w:val="clear" w:color="auto" w:fill="F5F5F5"/>
                                <w:wordWrap w:val="0"/>
                                <w:spacing w:before="120" w:after="150"/>
                                <w:rPr>
                                  <w:ins w:id="635" w:author="Raj Kesarapalli" w:date="2023-07-26T17:53:00Z"/>
                                  <w:rStyle w:val="HTMLCode"/>
                                  <w:rFonts w:eastAsia="Roboto"/>
                                  <w:color w:val="333333"/>
                                </w:rPr>
                              </w:pPr>
                              <w:ins w:id="636" w:author="Raj Kesarapalli" w:date="2023-07-26T17:53:00Z">
                                <w:r w:rsidRPr="005B2BC4">
                                  <w:rPr>
                                    <w:color w:val="333333"/>
                                  </w:rPr>
                                  <w:t xml:space="preserve">export </w:t>
                                </w:r>
                                <w:r>
                                  <w:rPr>
                                    <w:rStyle w:val="HTMLCode"/>
                                    <w:rFonts w:ascii="Roboto Mono" w:eastAsia="Roboto" w:hAnsi="Roboto Mono"/>
                                    <w:color w:val="000000"/>
                                    <w:sz w:val="18"/>
                                    <w:szCs w:val="18"/>
                                  </w:rPr>
                                  <w:t>BRIDGE_BLACKDUCK_TOKEN</w:t>
                                </w:r>
                                <w:r w:rsidRPr="005B2BC4">
                                  <w:rPr>
                                    <w:color w:val="333333"/>
                                  </w:rPr>
                                  <w:t>=</w:t>
                                </w:r>
                                <w:r w:rsidRPr="005B2BC4">
                                  <w:rPr>
                                    <w:i/>
                                    <w:iCs/>
                                    <w:color w:val="333333"/>
                                  </w:rPr>
                                  <w:t>&lt;</w:t>
                                </w:r>
                                <w:r>
                                  <w:rPr>
                                    <w:i/>
                                    <w:iCs/>
                                    <w:color w:val="333333"/>
                                  </w:rPr>
                                  <w:t>BLACKDUCK</w:t>
                                </w:r>
                                <w:r w:rsidRPr="005B2BC4">
                                  <w:rPr>
                                    <w:i/>
                                    <w:iCs/>
                                    <w:color w:val="333333"/>
                                  </w:rPr>
                                  <w:t>_TOKEN&gt;</w:t>
                                </w:r>
                              </w:ins>
                            </w:p>
                            <w:p w14:paraId="1F094C20" w14:textId="10842BAB" w:rsidR="000A062C" w:rsidDel="000A062C" w:rsidRDefault="000A062C" w:rsidP="000A062C">
                              <w:pPr>
                                <w:pStyle w:val="BodyText"/>
                                <w:spacing w:before="12"/>
                                <w:rPr>
                                  <w:del w:id="637" w:author="Raj Kesarapalli" w:date="2023-07-26T17:53:00Z"/>
                                  <w:sz w:val="10"/>
                                </w:rPr>
                              </w:pPr>
                            </w:p>
                            <w:p w14:paraId="42BA2212" w14:textId="5655F6E4" w:rsidR="000A062C" w:rsidDel="000A062C" w:rsidRDefault="000A062C" w:rsidP="000A062C">
                              <w:pPr>
                                <w:ind w:left="60"/>
                                <w:rPr>
                                  <w:del w:id="638" w:author="Raj Kesarapalli" w:date="2023-07-26T17:53:00Z"/>
                                  <w:rFonts w:ascii="Courier New"/>
                                  <w:sz w:val="13"/>
                                </w:rPr>
                              </w:pPr>
                              <w:del w:id="639" w:author="Raj Kesarapalli" w:date="2023-07-26T17:53:00Z">
                                <w:r w:rsidDel="000A062C">
                                  <w:rPr>
                                    <w:rFonts w:ascii="Courier New"/>
                                    <w:sz w:val="13"/>
                                  </w:rPr>
                                  <w:delText>export BRIDGE_COVERITY_CONNECT_USER_NAME="</w:delText>
                                </w:r>
                                <w:r w:rsidDel="000A062C">
                                  <w:rPr>
                                    <w:rFonts w:ascii="Courier New"/>
                                    <w:i/>
                                    <w:sz w:val="13"/>
                                  </w:rPr>
                                  <w:delText>&lt;COV_USER&gt;</w:delText>
                                </w:r>
                                <w:r w:rsidDel="000A062C">
                                  <w:rPr>
                                    <w:rFonts w:ascii="Courier New"/>
                                    <w:sz w:val="13"/>
                                  </w:rPr>
                                  <w:delText>"</w:delText>
                                </w:r>
                              </w:del>
                            </w:p>
                            <w:p w14:paraId="79B9DA16" w14:textId="3AED7733" w:rsidR="000A062C" w:rsidDel="000A062C" w:rsidRDefault="000A062C" w:rsidP="000A062C">
                              <w:pPr>
                                <w:pStyle w:val="BodyText"/>
                                <w:rPr>
                                  <w:del w:id="640" w:author="Raj Kesarapalli" w:date="2023-07-26T17:53:00Z"/>
                                  <w:rFonts w:ascii="Courier New"/>
                                  <w:sz w:val="17"/>
                                </w:rPr>
                              </w:pPr>
                            </w:p>
                            <w:p w14:paraId="69F07E1E" w14:textId="09DB2C69" w:rsidR="000A062C" w:rsidRDefault="000A062C" w:rsidP="000A062C">
                              <w:pPr>
                                <w:ind w:left="60"/>
                                <w:rPr>
                                  <w:rFonts w:ascii="Courier New"/>
                                  <w:sz w:val="13"/>
                                </w:rPr>
                              </w:pPr>
                              <w:del w:id="641" w:author="Raj Kesarapalli" w:date="2023-07-26T17:53:00Z">
                                <w:r w:rsidDel="000A062C">
                                  <w:rPr>
                                    <w:rFonts w:ascii="Courier New"/>
                                    <w:sz w:val="13"/>
                                  </w:rPr>
                                  <w:delText>export BRIDGE_COVERITY_CONNECT_USER_PASSWORD="</w:delText>
                                </w:r>
                                <w:r w:rsidDel="000A062C">
                                  <w:rPr>
                                    <w:rFonts w:ascii="Courier New"/>
                                    <w:i/>
                                    <w:sz w:val="13"/>
                                  </w:rPr>
                                  <w:delText>&lt;COVERITY_PASSPHRASE&gt;</w:delText>
                                </w:r>
                                <w:r w:rsidDel="000A062C">
                                  <w:rPr>
                                    <w:rFonts w:ascii="Courier New"/>
                                    <w:sz w:val="13"/>
                                  </w:rPr>
                                  <w:delText>"</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9C0DC" id="Text Box 279" o:spid="_x0000_s1073" type="#_x0000_t202" style="position:absolute;left:0;text-align:left;margin-left:76pt;margin-top:35.25pt;width:464pt;height:37pt;z-index:-251424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" fillcolor="#ededed" stroked="f">
                  <v:path arrowok="t"/>
                  <v:textbox inset="0,0,0,0">
                    <w:txbxContent>
                      <w:p w14:paraId="38437DAE" w14:textId="77777777" w:rsidR="000A062C" w:rsidRDefault="000A062C" w:rsidP="000A062C">
                        <w:pPr>
                          <w:pStyle w:val="HTMLPreformatted"/>
                          <w:pBdr>
                            <w:top w:val="single" w:sz="6" w:space="11" w:color="CCCCCC"/>
                            <w:left w:val="single" w:sz="6" w:space="11" w:color="CCCCCC"/>
                            <w:bottom w:val="single" w:sz="6" w:space="11" w:color="CCCCCC"/>
                            <w:right w:val="single" w:sz="6" w:space="31" w:color="CCCCCC"/>
                          </w:pBdr>
                          <w:shd w:val="clear" w:color="auto" w:fill="F5F5F5"/>
                          <w:wordWrap w:val="0"/>
                          <w:spacing w:before="120" w:after="150"/>
                          <w:rPr>
                            <w:ins w:id="642" w:author="Raj Kesarapalli" w:date="2023-07-26T17:53:00Z"/>
                            <w:rStyle w:val="HTMLCode"/>
                            <w:rFonts w:eastAsia="Roboto"/>
                            <w:color w:val="333333"/>
                          </w:rPr>
                        </w:pPr>
                        <w:ins w:id="643" w:author="Raj Kesarapalli" w:date="2023-07-26T17:53:00Z">
                          <w:r w:rsidRPr="005B2BC4">
                            <w:rPr>
                              <w:color w:val="333333"/>
                            </w:rPr>
                            <w:t xml:space="preserve">export </w:t>
                          </w:r>
                          <w:r>
                            <w:rPr>
                              <w:rStyle w:val="HTMLCode"/>
                              <w:rFonts w:ascii="Roboto Mono" w:eastAsia="Roboto" w:hAnsi="Roboto Mono"/>
                              <w:color w:val="000000"/>
                              <w:sz w:val="18"/>
                              <w:szCs w:val="18"/>
                            </w:rPr>
                            <w:t>BRIDGE_BLACKDUCK_TOKEN</w:t>
                          </w:r>
                          <w:r w:rsidRPr="005B2BC4">
                            <w:rPr>
                              <w:color w:val="333333"/>
                            </w:rPr>
                            <w:t>=</w:t>
                          </w:r>
                          <w:r w:rsidRPr="005B2BC4">
                            <w:rPr>
                              <w:i/>
                              <w:iCs/>
                              <w:color w:val="333333"/>
                            </w:rPr>
                            <w:t>&lt;</w:t>
                          </w:r>
                          <w:r>
                            <w:rPr>
                              <w:i/>
                              <w:iCs/>
                              <w:color w:val="333333"/>
                            </w:rPr>
                            <w:t>BLACKDUCK</w:t>
                          </w:r>
                          <w:r w:rsidRPr="005B2BC4">
                            <w:rPr>
                              <w:i/>
                              <w:iCs/>
                              <w:color w:val="333333"/>
                            </w:rPr>
                            <w:t>_TOKEN&gt;</w:t>
                          </w:r>
                        </w:ins>
                      </w:p>
                      <w:p w14:paraId="1F094C20" w14:textId="10842BAB" w:rsidR="000A062C" w:rsidDel="000A062C" w:rsidRDefault="000A062C" w:rsidP="000A062C">
                        <w:pPr>
                          <w:pStyle w:val="BodyText"/>
                          <w:spacing w:before="12"/>
                          <w:rPr>
                            <w:del w:id="644" w:author="Raj Kesarapalli" w:date="2023-07-26T17:53:00Z"/>
                            <w:sz w:val="10"/>
                          </w:rPr>
                        </w:pPr>
                      </w:p>
                      <w:p w14:paraId="42BA2212" w14:textId="5655F6E4" w:rsidR="000A062C" w:rsidDel="000A062C" w:rsidRDefault="000A062C" w:rsidP="000A062C">
                        <w:pPr>
                          <w:ind w:left="60"/>
                          <w:rPr>
                            <w:del w:id="645" w:author="Raj Kesarapalli" w:date="2023-07-26T17:53:00Z"/>
                            <w:rFonts w:ascii="Courier New"/>
                            <w:sz w:val="13"/>
                          </w:rPr>
                        </w:pPr>
                        <w:del w:id="646" w:author="Raj Kesarapalli" w:date="2023-07-26T17:53:00Z">
                          <w:r w:rsidDel="000A062C">
                            <w:rPr>
                              <w:rFonts w:ascii="Courier New"/>
                              <w:sz w:val="13"/>
                            </w:rPr>
                            <w:delText>export BRIDGE_COVERITY_CONNECT_USER_NAME="</w:delText>
                          </w:r>
                          <w:r w:rsidDel="000A062C">
                            <w:rPr>
                              <w:rFonts w:ascii="Courier New"/>
                              <w:i/>
                              <w:sz w:val="13"/>
                            </w:rPr>
                            <w:delText>&lt;COV_USER&gt;</w:delText>
                          </w:r>
                          <w:r w:rsidDel="000A062C">
                            <w:rPr>
                              <w:rFonts w:ascii="Courier New"/>
                              <w:sz w:val="13"/>
                            </w:rPr>
                            <w:delText>"</w:delText>
                          </w:r>
                        </w:del>
                      </w:p>
                      <w:p w14:paraId="79B9DA16" w14:textId="3AED7733" w:rsidR="000A062C" w:rsidDel="000A062C" w:rsidRDefault="000A062C" w:rsidP="000A062C">
                        <w:pPr>
                          <w:pStyle w:val="BodyText"/>
                          <w:rPr>
                            <w:del w:id="647" w:author="Raj Kesarapalli" w:date="2023-07-26T17:53:00Z"/>
                            <w:rFonts w:ascii="Courier New"/>
                            <w:sz w:val="17"/>
                          </w:rPr>
                        </w:pPr>
                      </w:p>
                      <w:p w14:paraId="69F07E1E" w14:textId="09DB2C69" w:rsidR="000A062C" w:rsidRDefault="000A062C" w:rsidP="000A062C">
                        <w:pPr>
                          <w:ind w:left="60"/>
                          <w:rPr>
                            <w:rFonts w:ascii="Courier New"/>
                            <w:sz w:val="13"/>
                          </w:rPr>
                        </w:pPr>
                        <w:del w:id="648" w:author="Raj Kesarapalli" w:date="2023-07-26T17:53:00Z">
                          <w:r w:rsidDel="000A062C">
                            <w:rPr>
                              <w:rFonts w:ascii="Courier New"/>
                              <w:sz w:val="13"/>
                            </w:rPr>
                            <w:delText>export BRIDGE_COVERITY_CONNECT_USER_PASSWORD="</w:delText>
                          </w:r>
                          <w:r w:rsidDel="000A062C">
                            <w:rPr>
                              <w:rFonts w:ascii="Courier New"/>
                              <w:i/>
                              <w:sz w:val="13"/>
                            </w:rPr>
                            <w:delText>&lt;COVERITY_PASSPHRASE&gt;</w:delText>
                          </w:r>
                          <w:r w:rsidDel="000A062C">
                            <w:rPr>
                              <w:rFonts w:ascii="Courier New"/>
                              <w:sz w:val="13"/>
                            </w:rPr>
                            <w:delText>"</w:delText>
                          </w:r>
                        </w:del>
                      </w:p>
                    </w:txbxContent>
                  </v:textbox>
                  <w10:wrap type="topAndBottom" anchorx="page"/>
                </v:shape>
              </w:pict>
            </mc:Fallback>
          </mc:AlternateContent>
        </w:r>
        <w:r>
          <w:t>Before</w:t>
        </w:r>
        <w:r>
          <w:rPr>
            <w:spacing w:val="-14"/>
          </w:rPr>
          <w:t xml:space="preserve"> </w:t>
        </w:r>
        <w:r>
          <w:t>passing</w:t>
        </w:r>
        <w:r>
          <w:rPr>
            <w:spacing w:val="-14"/>
          </w:rPr>
          <w:t xml:space="preserve"> </w:t>
        </w:r>
        <w:r>
          <w:t>arguments</w:t>
        </w:r>
        <w:r>
          <w:rPr>
            <w:spacing w:val="-14"/>
          </w:rPr>
          <w:t xml:space="preserve"> </w:t>
        </w:r>
        <w:r>
          <w:t>with</w:t>
        </w:r>
        <w:r>
          <w:rPr>
            <w:spacing w:val="-14"/>
          </w:rPr>
          <w:t xml:space="preserve"> </w:t>
        </w:r>
        <w:r>
          <w:t>Synopsys</w:t>
        </w:r>
        <w:r>
          <w:rPr>
            <w:spacing w:val="-14"/>
          </w:rPr>
          <w:t xml:space="preserve"> </w:t>
        </w:r>
        <w:r>
          <w:t>Bridge,</w:t>
        </w:r>
        <w:r>
          <w:rPr>
            <w:spacing w:val="-14"/>
          </w:rPr>
          <w:t xml:space="preserve"> </w:t>
        </w:r>
        <w:r>
          <w:t>it is recommended that you</w:t>
        </w:r>
        <w:r>
          <w:rPr>
            <w:spacing w:val="-13"/>
          </w:rPr>
          <w:t xml:space="preserve"> </w:t>
        </w:r>
        <w:r>
          <w:t>pass</w:t>
        </w:r>
        <w:r>
          <w:rPr>
            <w:spacing w:val="-14"/>
          </w:rPr>
          <w:t xml:space="preserve"> </w:t>
        </w:r>
        <w:r>
          <w:t>user</w:t>
        </w:r>
        <w:r>
          <w:rPr>
            <w:spacing w:val="-14"/>
          </w:rPr>
          <w:t xml:space="preserve"> </w:t>
        </w:r>
        <w:r>
          <w:t>name</w:t>
        </w:r>
        <w:r>
          <w:rPr>
            <w:spacing w:val="-14"/>
          </w:rPr>
          <w:t xml:space="preserve"> </w:t>
        </w:r>
        <w:r>
          <w:t>and</w:t>
        </w:r>
        <w:r>
          <w:rPr>
            <w:spacing w:val="-14"/>
          </w:rPr>
          <w:t xml:space="preserve"> </w:t>
        </w:r>
        <w:r>
          <w:t>password</w:t>
        </w:r>
        <w:r>
          <w:rPr>
            <w:spacing w:val="-14"/>
          </w:rPr>
          <w:t xml:space="preserve"> </w:t>
        </w:r>
        <w:r>
          <w:t>arguments</w:t>
        </w:r>
        <w:r>
          <w:rPr>
            <w:spacing w:val="-13"/>
          </w:rPr>
          <w:t xml:space="preserve"> </w:t>
        </w:r>
        <w:r>
          <w:t>using environmental variables for security</w:t>
        </w:r>
        <w:r>
          <w:rPr>
            <w:spacing w:val="-8"/>
          </w:rPr>
          <w:t xml:space="preserve"> </w:t>
        </w:r>
        <w:r>
          <w:t>reasons:</w:t>
        </w:r>
      </w:ins>
    </w:p>
    <w:p w14:paraId="4A84ED20" w14:textId="77777777" w:rsidR="000A062C" w:rsidRDefault="000A062C" w:rsidP="000A062C">
      <w:pPr>
        <w:pStyle w:val="BodyText"/>
        <w:spacing w:before="3"/>
        <w:rPr>
          <w:ins w:id="649" w:author="Raj Kesarapalli" w:date="2023-07-26T17:53:00Z"/>
          <w:sz w:val="13"/>
        </w:rPr>
      </w:pPr>
    </w:p>
    <w:p w14:paraId="46F1334D" w14:textId="77777777" w:rsidR="000A062C" w:rsidRDefault="000A062C">
      <w:pPr>
        <w:pStyle w:val="Heading4"/>
        <w:spacing w:before="99"/>
        <w:rPr>
          <w:ins w:id="650" w:author="Raj Kesarapalli" w:date="2023-07-26T17:53:00Z"/>
        </w:rPr>
      </w:pPr>
    </w:p>
    <w:p w14:paraId="4BE6A30F" w14:textId="4A5C0323" w:rsidR="00D64DB2" w:rsidRDefault="0022516B">
      <w:pPr>
        <w:pStyle w:val="Heading4"/>
        <w:spacing w:before="99"/>
      </w:pPr>
      <w:r>
        <w:t>Running Black Duck scans with a JSON file</w:t>
      </w:r>
    </w:p>
    <w:p w14:paraId="6A0A5947" w14:textId="77777777" w:rsidR="00D64DB2" w:rsidRDefault="00D64DB2">
      <w:pPr>
        <w:pStyle w:val="BodyText"/>
        <w:spacing w:before="3"/>
        <w:rPr>
          <w:b/>
          <w:sz w:val="23"/>
        </w:rPr>
      </w:pPr>
    </w:p>
    <w:p w14:paraId="74FE66A6" w14:textId="6294D705" w:rsidR="009338E3" w:rsidRDefault="000A062C">
      <w:pPr>
        <w:rPr>
          <w:ins w:id="651" w:author="Raj Kesarapalli" w:date="2023-07-26T17:40:00Z"/>
        </w:rPr>
        <w:pPrChange w:id="652" w:author="Raj Kesarapalli" w:date="2023-07-26T17:53:00Z">
          <w:pPr>
            <w:pStyle w:val="p"/>
            <w:spacing w:before="0" w:beforeAutospacing="0"/>
          </w:pPr>
        </w:pPrChange>
      </w:pPr>
      <w:ins w:id="653" w:author="Raj Kesarapalli" w:date="2023-07-26T17:53:00Z">
        <w:r>
          <w:t>Here is an example command:</w:t>
        </w:r>
      </w:ins>
    </w:p>
    <w:p w14:paraId="5BA52033" w14:textId="77777777" w:rsidR="009338E3" w:rsidRDefault="009338E3" w:rsidP="009338E3">
      <w:pPr>
        <w:pStyle w:val="HTMLPreformatted"/>
        <w:pBdr>
          <w:top w:val="single" w:sz="6" w:space="11" w:color="CCCCCC"/>
          <w:left w:val="single" w:sz="6" w:space="11" w:color="CCCCCC"/>
          <w:bottom w:val="single" w:sz="6" w:space="11" w:color="CCCCCC"/>
          <w:right w:val="single" w:sz="6" w:space="31" w:color="CCCCCC"/>
        </w:pBdr>
        <w:shd w:val="clear" w:color="auto" w:fill="F5F5F5"/>
        <w:wordWrap w:val="0"/>
        <w:spacing w:before="120" w:after="150"/>
        <w:rPr>
          <w:ins w:id="654" w:author="Raj Kesarapalli" w:date="2023-07-26T17:40:00Z"/>
          <w:rStyle w:val="HTMLCode"/>
          <w:rFonts w:eastAsia="Roboto"/>
          <w:color w:val="333333"/>
        </w:rPr>
      </w:pPr>
    </w:p>
    <w:p w14:paraId="68D12F86" w14:textId="4CB471A9" w:rsidR="009338E3" w:rsidRDefault="009338E3" w:rsidP="009338E3">
      <w:pPr>
        <w:pStyle w:val="HTMLPreformatted"/>
        <w:pBdr>
          <w:top w:val="single" w:sz="6" w:space="11" w:color="CCCCCC"/>
          <w:left w:val="single" w:sz="6" w:space="11" w:color="CCCCCC"/>
          <w:bottom w:val="single" w:sz="6" w:space="11" w:color="CCCCCC"/>
          <w:right w:val="single" w:sz="6" w:space="31" w:color="CCCCCC"/>
        </w:pBdr>
        <w:shd w:val="clear" w:color="auto" w:fill="F5F5F5"/>
        <w:wordWrap w:val="0"/>
        <w:spacing w:before="120" w:after="150"/>
        <w:rPr>
          <w:ins w:id="655" w:author="Raj Kesarapalli" w:date="2023-07-26T17:40:00Z"/>
          <w:color w:val="333333"/>
          <w:sz w:val="24"/>
          <w:szCs w:val="24"/>
        </w:rPr>
      </w:pPr>
      <w:ins w:id="656" w:author="Raj Kesarapalli" w:date="2023-07-26T17:40:00Z">
        <w:r>
          <w:rPr>
            <w:rStyle w:val="HTMLCode"/>
            <w:rFonts w:eastAsia="Roboto"/>
            <w:color w:val="333333"/>
          </w:rPr>
          <w:t>synopsys-bridge --stage blackduck --input input.json</w:t>
        </w:r>
      </w:ins>
    </w:p>
    <w:p w14:paraId="09668FCD" w14:textId="77777777" w:rsidR="009338E3" w:rsidRDefault="009338E3" w:rsidP="009338E3">
      <w:pPr>
        <w:shd w:val="clear" w:color="auto" w:fill="FFFFFF"/>
        <w:spacing w:after="100" w:afterAutospacing="1"/>
        <w:rPr>
          <w:ins w:id="657" w:author="Raj Kesarapalli" w:date="2023-07-26T17:41:00Z"/>
          <w:color w:val="323E48"/>
        </w:rPr>
      </w:pPr>
    </w:p>
    <w:p w14:paraId="3C191035" w14:textId="33C0E038" w:rsidR="009338E3" w:rsidRDefault="009338E3" w:rsidP="009338E3">
      <w:pPr>
        <w:shd w:val="clear" w:color="auto" w:fill="FFFFFF"/>
        <w:spacing w:after="100" w:afterAutospacing="1"/>
        <w:rPr>
          <w:ins w:id="658" w:author="Raj Kesarapalli" w:date="2023-07-26T17:41:00Z"/>
          <w:color w:val="323E48"/>
        </w:rPr>
      </w:pPr>
      <w:ins w:id="659" w:author="Raj Kesarapalli" w:date="2023-07-26T17:40:00Z">
        <w:r>
          <w:rPr>
            <w:color w:val="323E48"/>
          </w:rPr>
          <w:t>The above example uses the following:</w:t>
        </w:r>
      </w:ins>
    </w:p>
    <w:p w14:paraId="12FA1784" w14:textId="77777777" w:rsidR="009338E3" w:rsidRDefault="009338E3" w:rsidP="009338E3">
      <w:pPr>
        <w:pStyle w:val="ListParagraph"/>
        <w:widowControl/>
        <w:numPr>
          <w:ilvl w:val="0"/>
          <w:numId w:val="14"/>
        </w:numPr>
        <w:shd w:val="clear" w:color="auto" w:fill="FFFFFF"/>
        <w:autoSpaceDE/>
        <w:autoSpaceDN/>
        <w:spacing w:after="100" w:afterAutospacing="1"/>
        <w:contextualSpacing/>
        <w:rPr>
          <w:ins w:id="660" w:author="Raj Kesarapalli" w:date="2023-07-26T17:41:00Z"/>
          <w:color w:val="323E48"/>
        </w:rPr>
      </w:pPr>
      <w:ins w:id="661" w:author="Raj Kesarapalli" w:date="2023-07-26T17:41:00Z">
        <w:r>
          <w:rPr>
            <w:rStyle w:val="HTMLCode"/>
            <w:rFonts w:ascii="Roboto Mono" w:eastAsia="Roboto" w:hAnsi="Roboto Mono"/>
            <w:color w:val="000000"/>
            <w:sz w:val="18"/>
            <w:szCs w:val="18"/>
          </w:rPr>
          <w:t>BRIDGE_BLACKDUCK_TOKEN</w:t>
        </w:r>
        <w:r w:rsidRPr="005B2BC4">
          <w:rPr>
            <w:color w:val="323E48"/>
          </w:rPr>
          <w:t xml:space="preserve"> environment variable to pass sensitive information such as password or access token to Synopsys Bridge (recommended for security purposes). </w:t>
        </w:r>
        <w:r>
          <w:rPr>
            <w:color w:val="323E48"/>
          </w:rPr>
          <w:t xml:space="preserve">Note that </w:t>
        </w:r>
        <w:r w:rsidRPr="005B2BC4">
          <w:rPr>
            <w:color w:val="323E48"/>
          </w:rPr>
          <w:t>Synopsys Bridge automatically picks up values passed thru these environment variables.</w:t>
        </w:r>
      </w:ins>
    </w:p>
    <w:p w14:paraId="1F64E2CB" w14:textId="77777777" w:rsidR="009338E3" w:rsidRPr="00AD5E1D" w:rsidRDefault="009338E3" w:rsidP="009338E3">
      <w:pPr>
        <w:pStyle w:val="ListParagraph"/>
        <w:widowControl/>
        <w:numPr>
          <w:ilvl w:val="0"/>
          <w:numId w:val="14"/>
        </w:numPr>
        <w:shd w:val="clear" w:color="auto" w:fill="FFFFFF"/>
        <w:autoSpaceDE/>
        <w:autoSpaceDN/>
        <w:spacing w:after="100" w:afterAutospacing="1"/>
        <w:contextualSpacing/>
        <w:rPr>
          <w:ins w:id="662" w:author="Raj Kesarapalli" w:date="2023-07-26T17:41:00Z"/>
          <w:color w:val="323E48"/>
        </w:rPr>
      </w:pPr>
      <w:ins w:id="663" w:author="Raj Kesarapalli" w:date="2023-07-26T17:41:00Z">
        <w:r>
          <w:rPr>
            <w:rFonts w:ascii="Courier New" w:hAnsi="Courier New" w:cs="Courier New"/>
            <w:color w:val="333333"/>
            <w:sz w:val="20"/>
            <w:szCs w:val="20"/>
          </w:rPr>
          <w:t xml:space="preserve">--stage </w:t>
        </w:r>
        <w:r>
          <w:rPr>
            <w:color w:val="323E48"/>
          </w:rPr>
          <w:t>argument to specify the Synopsys security product in use</w:t>
        </w:r>
      </w:ins>
    </w:p>
    <w:p w14:paraId="5746D14E" w14:textId="77777777" w:rsidR="009338E3" w:rsidRDefault="009338E3" w:rsidP="009338E3">
      <w:pPr>
        <w:shd w:val="clear" w:color="auto" w:fill="FFFFFF"/>
        <w:spacing w:after="100" w:afterAutospacing="1"/>
        <w:rPr>
          <w:ins w:id="664" w:author="Raj Kesarapalli" w:date="2023-07-26T17:40:00Z"/>
          <w:color w:val="323E48"/>
        </w:rPr>
      </w:pPr>
    </w:p>
    <w:p w14:paraId="2A0FE90A" w14:textId="0681EA70" w:rsidR="00D64DB2" w:rsidDel="009338E3" w:rsidRDefault="0022516B">
      <w:pPr>
        <w:pStyle w:val="BodyText"/>
        <w:spacing w:before="1"/>
        <w:ind w:left="100"/>
        <w:rPr>
          <w:del w:id="665" w:author="Raj Kesarapalli" w:date="2023-07-26T17:40:00Z"/>
        </w:rPr>
      </w:pPr>
      <w:del w:id="666" w:author="Raj Kesarapalli" w:date="2023-07-26T17:40:00Z">
        <w:r w:rsidDel="009338E3">
          <w:delText>You can invoke a JSON file from your project root directory containing common arguments to run scans.</w:delText>
        </w:r>
      </w:del>
    </w:p>
    <w:p w14:paraId="3F6BDBDB" w14:textId="410B782B" w:rsidR="00D64DB2" w:rsidDel="009338E3" w:rsidRDefault="00D64DB2">
      <w:pPr>
        <w:pStyle w:val="BodyText"/>
        <w:spacing w:before="11"/>
        <w:rPr>
          <w:del w:id="667" w:author="Raj Kesarapalli" w:date="2023-07-26T17:40:00Z"/>
          <w:sz w:val="24"/>
        </w:rPr>
      </w:pPr>
    </w:p>
    <w:p w14:paraId="27DE3561" w14:textId="190E97AB" w:rsidR="00D64DB2" w:rsidDel="009338E3" w:rsidRDefault="00C46513">
      <w:pPr>
        <w:spacing w:line="340" w:lineRule="auto"/>
        <w:ind w:left="100"/>
        <w:rPr>
          <w:del w:id="668" w:author="Raj Kesarapalli" w:date="2023-07-26T17:40:00Z"/>
          <w:sz w:val="20"/>
        </w:rPr>
      </w:pPr>
      <w:del w:id="669" w:author="Raj Kesarapalli" w:date="2023-07-26T17:40:00Z">
        <w:r w:rsidDel="009338E3">
          <w:rPr>
            <w:noProof/>
          </w:rPr>
          <mc:AlternateContent>
            <mc:Choice Requires="wps">
              <w:drawing>
                <wp:anchor distT="0" distB="0" distL="0" distR="0" simplePos="0" relativeHeight="251680768" behindDoc="1" locked="0" layoutInCell="1" allowOverlap="1" wp14:anchorId="307AB433" wp14:editId="37B9C73D">
                  <wp:simplePos x="0" y="0"/>
                  <wp:positionH relativeFrom="page">
                    <wp:posOffset>965200</wp:posOffset>
                  </wp:positionH>
                  <wp:positionV relativeFrom="paragraph">
                    <wp:posOffset>447675</wp:posOffset>
                  </wp:positionV>
                  <wp:extent cx="5892800" cy="254000"/>
                  <wp:effectExtent l="0" t="0" r="0" b="0"/>
                  <wp:wrapTopAndBottom/>
                  <wp:docPr id="1407800836"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FBC0D" w14:textId="77777777" w:rsidR="00D64DB2" w:rsidRDefault="00D64DB2">
                              <w:pPr>
                                <w:pStyle w:val="BodyText"/>
                                <w:spacing w:before="12"/>
                                <w:rPr>
                                  <w:sz w:val="10"/>
                                </w:rPr>
                              </w:pPr>
                            </w:p>
                            <w:p w14:paraId="54AE2BD1" w14:textId="77777777" w:rsidR="00D64DB2" w:rsidRDefault="0022516B">
                              <w:pPr>
                                <w:ind w:left="60"/>
                                <w:rPr>
                                  <w:rFonts w:ascii="Courier New"/>
                                  <w:sz w:val="13"/>
                                </w:rPr>
                              </w:pPr>
                              <w:r>
                                <w:rPr>
                                  <w:rFonts w:ascii="Courier New"/>
                                  <w:sz w:val="13"/>
                                </w:rPr>
                                <w:t>synopsys-bridge --stage blackduck --input input.json --verbose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AB433" id="Text Box 282" o:spid="_x0000_s1074" type="#_x0000_t202" style="position:absolute;left:0;text-align:left;margin-left:76pt;margin-top:35.25pt;width:464pt;height:20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" fillcolor="#ededed" stroked="f">
                  <v:path arrowok="t"/>
                  <v:textbox inset="0,0,0,0">
                    <w:txbxContent>
                      <w:p w14:paraId="760FBC0D" w14:textId="77777777" w:rsidR="00D64DB2" w:rsidRDefault="00D64DB2">
                        <w:pPr>
                          <w:pStyle w:val="BodyText"/>
                          <w:spacing w:before="12"/>
                          <w:rPr>
                            <w:sz w:val="10"/>
                          </w:rPr>
                        </w:pPr>
                      </w:p>
                      <w:p w14:paraId="54AE2BD1" w14:textId="77777777" w:rsidR="00D64DB2" w:rsidRDefault="0022516B">
                        <w:pPr>
                          <w:ind w:left="60"/>
                          <w:rPr>
                            <w:rFonts w:ascii="Courier New"/>
                            <w:sz w:val="13"/>
                          </w:rPr>
                        </w:pPr>
                        <w:r>
                          <w:rPr>
                            <w:rFonts w:ascii="Courier New"/>
                            <w:sz w:val="13"/>
                          </w:rPr>
                          <w:t>synopsys-bridge --stage blackduck --input input.json --verbose</w:t>
                        </w:r>
                      </w:p>
                    </w:txbxContent>
                  </v:textbox>
                  <w10:wrap type="topAndBottom" anchorx="page"/>
                </v:shape>
              </w:pict>
            </mc:Fallback>
          </mc:AlternateContent>
        </w:r>
        <w:r w:rsidR="00350945" w:rsidDel="009338E3">
          <w:rPr>
            <w:sz w:val="20"/>
          </w:rPr>
          <w:delText>After</w:delText>
        </w:r>
        <w:r w:rsidR="00350945" w:rsidDel="009338E3">
          <w:rPr>
            <w:spacing w:val="-12"/>
            <w:sz w:val="20"/>
          </w:rPr>
          <w:delText xml:space="preserve"> </w:delText>
        </w:r>
        <w:r w:rsidR="00350945" w:rsidDel="009338E3">
          <w:rPr>
            <w:sz w:val="20"/>
          </w:rPr>
          <w:delText>setting</w:delText>
        </w:r>
        <w:r w:rsidR="00350945" w:rsidDel="009338E3">
          <w:rPr>
            <w:spacing w:val="-11"/>
            <w:sz w:val="20"/>
          </w:rPr>
          <w:delText xml:space="preserve"> </w:delText>
        </w:r>
        <w:r w:rsidR="00350945" w:rsidDel="009338E3">
          <w:rPr>
            <w:sz w:val="20"/>
          </w:rPr>
          <w:delText>your</w:delText>
        </w:r>
        <w:r w:rsidR="00350945" w:rsidDel="009338E3">
          <w:rPr>
            <w:spacing w:val="-11"/>
            <w:sz w:val="20"/>
          </w:rPr>
          <w:delText xml:space="preserve"> </w:delText>
        </w:r>
        <w:r w:rsidR="00350945" w:rsidDel="009338E3">
          <w:rPr>
            <w:sz w:val="20"/>
          </w:rPr>
          <w:delText>access</w:delText>
        </w:r>
        <w:r w:rsidR="00350945" w:rsidDel="009338E3">
          <w:rPr>
            <w:spacing w:val="-11"/>
            <w:sz w:val="20"/>
          </w:rPr>
          <w:delText xml:space="preserve"> </w:delText>
        </w:r>
        <w:r w:rsidR="00350945" w:rsidDel="009338E3">
          <w:rPr>
            <w:sz w:val="20"/>
          </w:rPr>
          <w:delText>token</w:delText>
        </w:r>
        <w:r w:rsidR="00350945" w:rsidDel="009338E3">
          <w:rPr>
            <w:spacing w:val="-11"/>
            <w:sz w:val="20"/>
          </w:rPr>
          <w:delText xml:space="preserve"> </w:delText>
        </w:r>
        <w:r w:rsidR="00350945" w:rsidDel="009338E3">
          <w:rPr>
            <w:sz w:val="20"/>
          </w:rPr>
          <w:delText>as</w:delText>
        </w:r>
        <w:r w:rsidR="00350945" w:rsidDel="009338E3">
          <w:rPr>
            <w:spacing w:val="-11"/>
            <w:sz w:val="20"/>
          </w:rPr>
          <w:delText xml:space="preserve"> </w:delText>
        </w:r>
        <w:r w:rsidR="00350945" w:rsidDel="009338E3">
          <w:rPr>
            <w:sz w:val="20"/>
          </w:rPr>
          <w:delText>an</w:delText>
        </w:r>
        <w:r w:rsidR="00350945" w:rsidDel="009338E3">
          <w:rPr>
            <w:spacing w:val="-12"/>
            <w:sz w:val="20"/>
          </w:rPr>
          <w:delText xml:space="preserve"> </w:delText>
        </w:r>
        <w:r w:rsidR="00350945" w:rsidDel="009338E3">
          <w:rPr>
            <w:sz w:val="20"/>
          </w:rPr>
          <w:delText>environmental</w:delText>
        </w:r>
        <w:r w:rsidR="00350945" w:rsidDel="009338E3">
          <w:rPr>
            <w:spacing w:val="-11"/>
            <w:sz w:val="20"/>
          </w:rPr>
          <w:delText xml:space="preserve"> </w:delText>
        </w:r>
        <w:r w:rsidR="00350945" w:rsidDel="009338E3">
          <w:rPr>
            <w:sz w:val="20"/>
          </w:rPr>
          <w:delText>variable</w:delText>
        </w:r>
        <w:r w:rsidR="00350945" w:rsidDel="009338E3">
          <w:rPr>
            <w:spacing w:val="-11"/>
            <w:sz w:val="20"/>
          </w:rPr>
          <w:delText xml:space="preserve"> </w:delText>
        </w:r>
        <w:r w:rsidR="00350945" w:rsidDel="009338E3">
          <w:rPr>
            <w:sz w:val="20"/>
          </w:rPr>
          <w:delText>(</w:delText>
        </w:r>
        <w:r w:rsidR="00350945" w:rsidDel="009338E3">
          <w:rPr>
            <w:rFonts w:ascii="Courier New"/>
            <w:sz w:val="16"/>
            <w:shd w:val="clear" w:color="auto" w:fill="EDEDED"/>
          </w:rPr>
          <w:delText>BRIDGE_BLACKDUCK_TOKEN</w:delText>
        </w:r>
        <w:r w:rsidR="00350945" w:rsidDel="009338E3">
          <w:rPr>
            <w:sz w:val="20"/>
          </w:rPr>
          <w:delText>),</w:delText>
        </w:r>
        <w:r w:rsidR="00350945" w:rsidDel="009338E3">
          <w:rPr>
            <w:spacing w:val="-11"/>
            <w:sz w:val="20"/>
          </w:rPr>
          <w:delText xml:space="preserve"> </w:delText>
        </w:r>
        <w:r w:rsidR="00350945" w:rsidDel="009338E3">
          <w:rPr>
            <w:spacing w:val="-3"/>
            <w:sz w:val="20"/>
          </w:rPr>
          <w:delText>here's</w:delText>
        </w:r>
        <w:r w:rsidR="00350945" w:rsidDel="009338E3">
          <w:rPr>
            <w:spacing w:val="-11"/>
            <w:sz w:val="20"/>
          </w:rPr>
          <w:delText xml:space="preserve"> </w:delText>
        </w:r>
        <w:r w:rsidR="00350945" w:rsidDel="009338E3">
          <w:rPr>
            <w:sz w:val="20"/>
          </w:rPr>
          <w:delText>an</w:delText>
        </w:r>
        <w:r w:rsidR="00350945" w:rsidDel="009338E3">
          <w:rPr>
            <w:spacing w:val="-11"/>
            <w:sz w:val="20"/>
          </w:rPr>
          <w:delText xml:space="preserve"> </w:delText>
        </w:r>
        <w:r w:rsidR="00350945" w:rsidDel="009338E3">
          <w:rPr>
            <w:sz w:val="20"/>
          </w:rPr>
          <w:delText xml:space="preserve">example command loading the </w:delText>
        </w:r>
        <w:r w:rsidR="00350945" w:rsidDel="009338E3">
          <w:rPr>
            <w:rFonts w:ascii="Courier New"/>
            <w:sz w:val="16"/>
            <w:shd w:val="clear" w:color="auto" w:fill="EDEDED"/>
          </w:rPr>
          <w:delText>input.json</w:delText>
        </w:r>
        <w:r w:rsidR="00350945" w:rsidDel="009338E3">
          <w:rPr>
            <w:rFonts w:ascii="Courier New"/>
            <w:spacing w:val="-50"/>
            <w:sz w:val="16"/>
          </w:rPr>
          <w:delText xml:space="preserve"> </w:delText>
        </w:r>
        <w:r w:rsidR="00350945" w:rsidDel="009338E3">
          <w:rPr>
            <w:sz w:val="20"/>
          </w:rPr>
          <w:delText>file:</w:delText>
        </w:r>
      </w:del>
    </w:p>
    <w:p w14:paraId="12B29565" w14:textId="77777777" w:rsidR="00951F59" w:rsidRDefault="00951F59">
      <w:pPr>
        <w:spacing w:line="340" w:lineRule="auto"/>
        <w:rPr>
          <w:sz w:val="20"/>
        </w:rPr>
        <w:sectPr w:rsidR="00951F59">
          <w:pgSz w:w="12240" w:h="15840"/>
          <w:pgMar w:top="520" w:right="1320" w:bottom="280" w:left="1340" w:header="720" w:footer="720" w:gutter="0"/>
          <w:cols w:space="720"/>
        </w:sectPr>
      </w:pPr>
    </w:p>
    <w:p w14:paraId="6819FE49" w14:textId="77777777" w:rsidR="00D64DB2" w:rsidRDefault="0022516B">
      <w:pPr>
        <w:pStyle w:val="BodyText"/>
        <w:spacing w:before="85"/>
        <w:ind w:left="4488"/>
      </w:pPr>
      <w:r>
        <w:lastRenderedPageBreak/>
        <w:t>Synopsys Bridge CLI Guide | 2 - Synopsys Bridge CLI | 13</w:t>
      </w:r>
    </w:p>
    <w:p w14:paraId="483D1202" w14:textId="77777777" w:rsidR="00D64DB2" w:rsidRDefault="00D64DB2">
      <w:pPr>
        <w:pStyle w:val="BodyText"/>
        <w:rPr>
          <w:sz w:val="22"/>
        </w:rPr>
      </w:pPr>
    </w:p>
    <w:p w14:paraId="69E8A83F" w14:textId="77777777" w:rsidR="00D64DB2" w:rsidRDefault="00D64DB2">
      <w:pPr>
        <w:pStyle w:val="BodyText"/>
        <w:rPr>
          <w:sz w:val="22"/>
        </w:rPr>
      </w:pPr>
    </w:p>
    <w:p w14:paraId="347E9432" w14:textId="77777777" w:rsidR="009338E3" w:rsidRPr="0093073F" w:rsidRDefault="009338E3" w:rsidP="009338E3">
      <w:pPr>
        <w:shd w:val="clear" w:color="auto" w:fill="FFFFFF"/>
        <w:rPr>
          <w:ins w:id="670" w:author="Raj Kesarapalli" w:date="2023-07-26T17:41:00Z"/>
          <w:color w:val="323E48"/>
        </w:rPr>
      </w:pPr>
      <w:ins w:id="671" w:author="Raj Kesarapalli" w:date="2023-07-26T17:41:00Z">
        <w:r>
          <w:rPr>
            <w:color w:val="323E48"/>
          </w:rPr>
          <w:t>Here is the input.json file:</w:t>
        </w:r>
      </w:ins>
    </w:p>
    <w:p w14:paraId="1D8B6AB5" w14:textId="667F1612" w:rsidR="00D64DB2" w:rsidDel="009338E3" w:rsidRDefault="0022516B">
      <w:pPr>
        <w:spacing w:before="170"/>
        <w:ind w:left="100"/>
        <w:rPr>
          <w:del w:id="672" w:author="Raj Kesarapalli" w:date="2023-07-26T17:41:00Z"/>
          <w:sz w:val="20"/>
        </w:rPr>
      </w:pPr>
      <w:del w:id="673" w:author="Raj Kesarapalli" w:date="2023-07-26T17:41:00Z">
        <w:r w:rsidDel="009338E3">
          <w:rPr>
            <w:sz w:val="20"/>
          </w:rPr>
          <w:delText xml:space="preserve">This command loads the following </w:delText>
        </w:r>
        <w:r w:rsidDel="009338E3">
          <w:rPr>
            <w:rFonts w:ascii="Courier New"/>
            <w:sz w:val="16"/>
            <w:shd w:val="clear" w:color="auto" w:fill="EDEDED"/>
          </w:rPr>
          <w:delText>input.json</w:delText>
        </w:r>
        <w:r w:rsidDel="009338E3">
          <w:rPr>
            <w:rFonts w:ascii="Courier New"/>
            <w:spacing w:val="-54"/>
            <w:sz w:val="16"/>
          </w:rPr>
          <w:delText xml:space="preserve"> </w:delText>
        </w:r>
        <w:r w:rsidDel="009338E3">
          <w:rPr>
            <w:sz w:val="20"/>
          </w:rPr>
          <w:delText>file:</w:delText>
        </w:r>
      </w:del>
    </w:p>
    <w:p w14:paraId="088951DD" w14:textId="77777777" w:rsidR="00D64DB2" w:rsidRDefault="00C46513">
      <w:pPr>
        <w:pStyle w:val="BodyText"/>
        <w:spacing w:before="4"/>
        <w:rPr>
          <w:sz w:val="8"/>
        </w:rPr>
      </w:pPr>
      <w:r>
        <w:rPr>
          <w:noProof/>
        </w:rPr>
        <mc:AlternateContent>
          <mc:Choice Requires="wps">
            <w:drawing>
              <wp:anchor distT="0" distB="0" distL="0" distR="0" simplePos="0" relativeHeight="251681792" behindDoc="1" locked="0" layoutInCell="1" allowOverlap="1" wp14:anchorId="6D7C58D6" wp14:editId="6D1D4C85">
                <wp:simplePos x="0" y="0"/>
                <wp:positionH relativeFrom="page">
                  <wp:posOffset>965200</wp:posOffset>
                </wp:positionH>
                <wp:positionV relativeFrom="paragraph">
                  <wp:posOffset>79375</wp:posOffset>
                </wp:positionV>
                <wp:extent cx="5892800" cy="2844800"/>
                <wp:effectExtent l="0" t="0" r="0" b="0"/>
                <wp:wrapTopAndBottom/>
                <wp:docPr id="1717118922"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8448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873D6" w14:textId="77777777" w:rsidR="00D64DB2" w:rsidRDefault="0022516B">
                            <w:pPr>
                              <w:spacing w:before="117"/>
                              <w:ind w:left="60"/>
                              <w:rPr>
                                <w:rFonts w:ascii="Courier New"/>
                                <w:sz w:val="16"/>
                              </w:rPr>
                            </w:pPr>
                            <w:r>
                              <w:rPr>
                                <w:rFonts w:ascii="Courier New"/>
                                <w:sz w:val="16"/>
                              </w:rPr>
                              <w:t>{</w:t>
                            </w:r>
                          </w:p>
                          <w:p w14:paraId="4F10BA86" w14:textId="77777777" w:rsidR="00D64DB2" w:rsidRDefault="0022516B">
                            <w:pPr>
                              <w:spacing w:before="159"/>
                              <w:ind w:right="7969"/>
                              <w:jc w:val="right"/>
                              <w:rPr>
                                <w:rFonts w:ascii="Courier New"/>
                                <w:sz w:val="16"/>
                              </w:rPr>
                            </w:pPr>
                            <w:r>
                              <w:rPr>
                                <w:rFonts w:ascii="Courier New"/>
                                <w:sz w:val="16"/>
                              </w:rPr>
                              <w:t>"data": {</w:t>
                            </w:r>
                          </w:p>
                          <w:p w14:paraId="4FD08217" w14:textId="77777777" w:rsidR="00D64DB2" w:rsidRDefault="0022516B">
                            <w:pPr>
                              <w:spacing w:before="158"/>
                              <w:ind w:right="7105"/>
                              <w:jc w:val="right"/>
                              <w:rPr>
                                <w:rFonts w:ascii="Courier New"/>
                                <w:sz w:val="16"/>
                              </w:rPr>
                            </w:pPr>
                            <w:r>
                              <w:rPr>
                                <w:rFonts w:ascii="Courier New"/>
                                <w:sz w:val="16"/>
                              </w:rPr>
                              <w:t>"blackduck": {</w:t>
                            </w:r>
                          </w:p>
                          <w:p w14:paraId="0D1B9D47" w14:textId="77777777" w:rsidR="00D64DB2" w:rsidRDefault="0022516B">
                            <w:pPr>
                              <w:spacing w:before="159"/>
                              <w:ind w:left="1212"/>
                              <w:rPr>
                                <w:rFonts w:ascii="Courier New"/>
                                <w:sz w:val="16"/>
                              </w:rPr>
                            </w:pPr>
                            <w:r>
                              <w:rPr>
                                <w:rFonts w:ascii="Courier New"/>
                                <w:sz w:val="16"/>
                              </w:rPr>
                              <w:t xml:space="preserve">"url": </w:t>
                            </w:r>
                            <w:r>
                              <w:rPr>
                                <w:rFonts w:ascii="Courier New"/>
                                <w:i/>
                                <w:sz w:val="16"/>
                              </w:rPr>
                              <w:t>&lt;BLACKDUCK_URL&gt;</w:t>
                            </w:r>
                            <w:r>
                              <w:rPr>
                                <w:rFonts w:ascii="Courier New"/>
                                <w:sz w:val="16"/>
                              </w:rPr>
                              <w:t>,</w:t>
                            </w:r>
                          </w:p>
                          <w:p w14:paraId="776D5600" w14:textId="77777777" w:rsidR="00D64DB2" w:rsidRDefault="0022516B">
                            <w:pPr>
                              <w:spacing w:before="159"/>
                              <w:ind w:right="7201"/>
                              <w:jc w:val="right"/>
                              <w:rPr>
                                <w:rFonts w:ascii="Courier New"/>
                                <w:sz w:val="16"/>
                              </w:rPr>
                            </w:pPr>
                            <w:r>
                              <w:rPr>
                                <w:rFonts w:ascii="Courier New"/>
                                <w:sz w:val="16"/>
                              </w:rPr>
                              <w:t>"scan": {</w:t>
                            </w:r>
                          </w:p>
                          <w:p w14:paraId="38893A75" w14:textId="77777777" w:rsidR="00D64DB2" w:rsidRDefault="0022516B">
                            <w:pPr>
                              <w:spacing w:before="159"/>
                              <w:ind w:left="1596"/>
                              <w:rPr>
                                <w:rFonts w:ascii="Courier New"/>
                                <w:sz w:val="16"/>
                              </w:rPr>
                            </w:pPr>
                            <w:r>
                              <w:rPr>
                                <w:rFonts w:ascii="Courier New"/>
                                <w:sz w:val="16"/>
                              </w:rPr>
                              <w:t>"full": true,</w:t>
                            </w:r>
                          </w:p>
                          <w:p w14:paraId="0394691C" w14:textId="77777777" w:rsidR="00D64DB2" w:rsidRDefault="0022516B">
                            <w:pPr>
                              <w:spacing w:before="158"/>
                              <w:ind w:left="1596"/>
                              <w:rPr>
                                <w:rFonts w:ascii="Courier New"/>
                                <w:sz w:val="16"/>
                              </w:rPr>
                            </w:pPr>
                            <w:r>
                              <w:rPr>
                                <w:rFonts w:ascii="Courier New"/>
                                <w:sz w:val="16"/>
                              </w:rPr>
                              <w:t>"failure": {</w:t>
                            </w:r>
                          </w:p>
                          <w:p w14:paraId="6F90F909" w14:textId="77777777" w:rsidR="00D64DB2" w:rsidRDefault="0022516B">
                            <w:pPr>
                              <w:spacing w:before="159"/>
                              <w:ind w:left="1980"/>
                              <w:rPr>
                                <w:rFonts w:ascii="Courier New"/>
                                <w:sz w:val="16"/>
                              </w:rPr>
                            </w:pPr>
                            <w:r>
                              <w:rPr>
                                <w:rFonts w:ascii="Courier New"/>
                                <w:sz w:val="16"/>
                              </w:rPr>
                              <w:t>"severities": ["CRITICAL"]</w:t>
                            </w:r>
                          </w:p>
                          <w:p w14:paraId="27AED25F" w14:textId="77777777" w:rsidR="00D64DB2" w:rsidRDefault="0022516B">
                            <w:pPr>
                              <w:spacing w:before="159"/>
                              <w:ind w:left="1596"/>
                              <w:rPr>
                                <w:rFonts w:ascii="Courier New"/>
                                <w:sz w:val="16"/>
                              </w:rPr>
                            </w:pPr>
                            <w:r>
                              <w:rPr>
                                <w:rFonts w:ascii="Courier New"/>
                                <w:sz w:val="16"/>
                              </w:rPr>
                              <w:t>}</w:t>
                            </w:r>
                          </w:p>
                          <w:p w14:paraId="78C942FA" w14:textId="77777777" w:rsidR="00D64DB2" w:rsidRDefault="0022516B">
                            <w:pPr>
                              <w:spacing w:before="159"/>
                              <w:ind w:right="7969"/>
                              <w:jc w:val="right"/>
                              <w:rPr>
                                <w:rFonts w:ascii="Courier New"/>
                                <w:sz w:val="16"/>
                              </w:rPr>
                            </w:pPr>
                            <w:r>
                              <w:rPr>
                                <w:rFonts w:ascii="Courier New"/>
                                <w:sz w:val="16"/>
                              </w:rPr>
                              <w:t>}</w:t>
                            </w:r>
                          </w:p>
                          <w:p w14:paraId="5C1B6110" w14:textId="77777777" w:rsidR="00D64DB2" w:rsidRDefault="0022516B">
                            <w:pPr>
                              <w:spacing w:before="158"/>
                              <w:ind w:left="828"/>
                              <w:rPr>
                                <w:rFonts w:ascii="Courier New"/>
                                <w:sz w:val="16"/>
                              </w:rPr>
                            </w:pPr>
                            <w:r>
                              <w:rPr>
                                <w:rFonts w:ascii="Courier New"/>
                                <w:sz w:val="16"/>
                              </w:rPr>
                              <w:t>}</w:t>
                            </w:r>
                          </w:p>
                          <w:p w14:paraId="2167808D" w14:textId="77777777" w:rsidR="00D64DB2" w:rsidRDefault="0022516B">
                            <w:pPr>
                              <w:spacing w:before="159"/>
                              <w:ind w:left="444"/>
                              <w:rPr>
                                <w:rFonts w:ascii="Courier New"/>
                                <w:sz w:val="16"/>
                              </w:rPr>
                            </w:pPr>
                            <w:r>
                              <w:rPr>
                                <w:rFonts w:ascii="Courier New"/>
                                <w:sz w:val="16"/>
                              </w:rPr>
                              <w:t>}</w:t>
                            </w:r>
                          </w:p>
                          <w:p w14:paraId="1ABB5D9E" w14:textId="77777777" w:rsidR="00D64DB2" w:rsidRDefault="0022516B">
                            <w:pPr>
                              <w:spacing w:before="159"/>
                              <w:ind w:left="60"/>
                              <w:rPr>
                                <w:rFonts w:ascii="Courier New"/>
                                <w:sz w:val="16"/>
                              </w:rPr>
                            </w:pPr>
                            <w:r>
                              <w:rPr>
                                <w:rFonts w:asci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C58D6" id="Text Box 281" o:spid="_x0000_s1075" type="#_x0000_t202" style="position:absolute;margin-left:76pt;margin-top:6.25pt;width:464pt;height:224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" fillcolor="#ededed" stroked="f">
                <v:path arrowok="t"/>
                <v:textbox inset="0,0,0,0">
                  <w:txbxContent>
                    <w:p w14:paraId="32C873D6" w14:textId="77777777" w:rsidR="00D64DB2" w:rsidRDefault="0022516B">
                      <w:pPr>
                        <w:spacing w:before="117"/>
                        <w:ind w:left="60"/>
                        <w:rPr>
                          <w:rFonts w:ascii="Courier New"/>
                          <w:sz w:val="16"/>
                        </w:rPr>
                      </w:pPr>
                      <w:r>
                        <w:rPr>
                          <w:rFonts w:ascii="Courier New"/>
                          <w:sz w:val="16"/>
                        </w:rPr>
                        <w:t>{</w:t>
                      </w:r>
                    </w:p>
                    <w:p w14:paraId="4F10BA86" w14:textId="77777777" w:rsidR="00D64DB2" w:rsidRDefault="0022516B">
                      <w:pPr>
                        <w:spacing w:before="159"/>
                        <w:ind w:right="7969"/>
                        <w:jc w:val="right"/>
                        <w:rPr>
                          <w:rFonts w:ascii="Courier New"/>
                          <w:sz w:val="16"/>
                        </w:rPr>
                      </w:pPr>
                      <w:r>
                        <w:rPr>
                          <w:rFonts w:ascii="Courier New"/>
                          <w:sz w:val="16"/>
                        </w:rPr>
                        <w:t>"data": {</w:t>
                      </w:r>
                    </w:p>
                    <w:p w14:paraId="4FD08217" w14:textId="77777777" w:rsidR="00D64DB2" w:rsidRDefault="0022516B">
                      <w:pPr>
                        <w:spacing w:before="158"/>
                        <w:ind w:right="7105"/>
                        <w:jc w:val="right"/>
                        <w:rPr>
                          <w:rFonts w:ascii="Courier New"/>
                          <w:sz w:val="16"/>
                        </w:rPr>
                      </w:pPr>
                      <w:r>
                        <w:rPr>
                          <w:rFonts w:ascii="Courier New"/>
                          <w:sz w:val="16"/>
                        </w:rPr>
                        <w:t>"blackduck": {</w:t>
                      </w:r>
                    </w:p>
                    <w:p w14:paraId="0D1B9D47" w14:textId="77777777" w:rsidR="00D64DB2" w:rsidRDefault="0022516B">
                      <w:pPr>
                        <w:spacing w:before="159"/>
                        <w:ind w:left="1212"/>
                        <w:rPr>
                          <w:rFonts w:ascii="Courier New"/>
                          <w:sz w:val="16"/>
                        </w:rPr>
                      </w:pPr>
                      <w:r>
                        <w:rPr>
                          <w:rFonts w:ascii="Courier New"/>
                          <w:sz w:val="16"/>
                        </w:rPr>
                        <w:t xml:space="preserve">"url": </w:t>
                      </w:r>
                      <w:r>
                        <w:rPr>
                          <w:rFonts w:ascii="Courier New"/>
                          <w:i/>
                          <w:sz w:val="16"/>
                        </w:rPr>
                        <w:t>&lt;BLACKDUCK_URL&gt;</w:t>
                      </w:r>
                      <w:r>
                        <w:rPr>
                          <w:rFonts w:ascii="Courier New"/>
                          <w:sz w:val="16"/>
                        </w:rPr>
                        <w:t>,</w:t>
                      </w:r>
                    </w:p>
                    <w:p w14:paraId="776D5600" w14:textId="77777777" w:rsidR="00D64DB2" w:rsidRDefault="0022516B">
                      <w:pPr>
                        <w:spacing w:before="159"/>
                        <w:ind w:right="7201"/>
                        <w:jc w:val="right"/>
                        <w:rPr>
                          <w:rFonts w:ascii="Courier New"/>
                          <w:sz w:val="16"/>
                        </w:rPr>
                      </w:pPr>
                      <w:r>
                        <w:rPr>
                          <w:rFonts w:ascii="Courier New"/>
                          <w:sz w:val="16"/>
                        </w:rPr>
                        <w:t>"scan": {</w:t>
                      </w:r>
                    </w:p>
                    <w:p w14:paraId="38893A75" w14:textId="77777777" w:rsidR="00D64DB2" w:rsidRDefault="0022516B">
                      <w:pPr>
                        <w:spacing w:before="159"/>
                        <w:ind w:left="1596"/>
                        <w:rPr>
                          <w:rFonts w:ascii="Courier New"/>
                          <w:sz w:val="16"/>
                        </w:rPr>
                      </w:pPr>
                      <w:r>
                        <w:rPr>
                          <w:rFonts w:ascii="Courier New"/>
                          <w:sz w:val="16"/>
                        </w:rPr>
                        <w:t>"full": true,</w:t>
                      </w:r>
                    </w:p>
                    <w:p w14:paraId="0394691C" w14:textId="77777777" w:rsidR="00D64DB2" w:rsidRDefault="0022516B">
                      <w:pPr>
                        <w:spacing w:before="158"/>
                        <w:ind w:left="1596"/>
                        <w:rPr>
                          <w:rFonts w:ascii="Courier New"/>
                          <w:sz w:val="16"/>
                        </w:rPr>
                      </w:pPr>
                      <w:r>
                        <w:rPr>
                          <w:rFonts w:ascii="Courier New"/>
                          <w:sz w:val="16"/>
                        </w:rPr>
                        <w:t>"failure": {</w:t>
                      </w:r>
                    </w:p>
                    <w:p w14:paraId="6F90F909" w14:textId="77777777" w:rsidR="00D64DB2" w:rsidRDefault="0022516B">
                      <w:pPr>
                        <w:spacing w:before="159"/>
                        <w:ind w:left="1980"/>
                        <w:rPr>
                          <w:rFonts w:ascii="Courier New"/>
                          <w:sz w:val="16"/>
                        </w:rPr>
                      </w:pPr>
                      <w:r>
                        <w:rPr>
                          <w:rFonts w:ascii="Courier New"/>
                          <w:sz w:val="16"/>
                        </w:rPr>
                        <w:t>"severities": ["CRITICAL"]</w:t>
                      </w:r>
                    </w:p>
                    <w:p w14:paraId="27AED25F" w14:textId="77777777" w:rsidR="00D64DB2" w:rsidRDefault="0022516B">
                      <w:pPr>
                        <w:spacing w:before="159"/>
                        <w:ind w:left="1596"/>
                        <w:rPr>
                          <w:rFonts w:ascii="Courier New"/>
                          <w:sz w:val="16"/>
                        </w:rPr>
                      </w:pPr>
                      <w:r>
                        <w:rPr>
                          <w:rFonts w:ascii="Courier New"/>
                          <w:sz w:val="16"/>
                        </w:rPr>
                        <w:t>}</w:t>
                      </w:r>
                    </w:p>
                    <w:p w14:paraId="78C942FA" w14:textId="77777777" w:rsidR="00D64DB2" w:rsidRDefault="0022516B">
                      <w:pPr>
                        <w:spacing w:before="159"/>
                        <w:ind w:right="7969"/>
                        <w:jc w:val="right"/>
                        <w:rPr>
                          <w:rFonts w:ascii="Courier New"/>
                          <w:sz w:val="16"/>
                        </w:rPr>
                      </w:pPr>
                      <w:r>
                        <w:rPr>
                          <w:rFonts w:ascii="Courier New"/>
                          <w:sz w:val="16"/>
                        </w:rPr>
                        <w:t>}</w:t>
                      </w:r>
                    </w:p>
                    <w:p w14:paraId="5C1B6110" w14:textId="77777777" w:rsidR="00D64DB2" w:rsidRDefault="0022516B">
                      <w:pPr>
                        <w:spacing w:before="158"/>
                        <w:ind w:left="828"/>
                        <w:rPr>
                          <w:rFonts w:ascii="Courier New"/>
                          <w:sz w:val="16"/>
                        </w:rPr>
                      </w:pPr>
                      <w:r>
                        <w:rPr>
                          <w:rFonts w:ascii="Courier New"/>
                          <w:sz w:val="16"/>
                        </w:rPr>
                        <w:t>}</w:t>
                      </w:r>
                    </w:p>
                    <w:p w14:paraId="2167808D" w14:textId="77777777" w:rsidR="00D64DB2" w:rsidRDefault="0022516B">
                      <w:pPr>
                        <w:spacing w:before="159"/>
                        <w:ind w:left="444"/>
                        <w:rPr>
                          <w:rFonts w:ascii="Courier New"/>
                          <w:sz w:val="16"/>
                        </w:rPr>
                      </w:pPr>
                      <w:r>
                        <w:rPr>
                          <w:rFonts w:ascii="Courier New"/>
                          <w:sz w:val="16"/>
                        </w:rPr>
                        <w:t>}</w:t>
                      </w:r>
                    </w:p>
                    <w:p w14:paraId="1ABB5D9E" w14:textId="77777777" w:rsidR="00D64DB2" w:rsidRDefault="0022516B">
                      <w:pPr>
                        <w:spacing w:before="159"/>
                        <w:ind w:left="60"/>
                        <w:rPr>
                          <w:rFonts w:ascii="Courier New"/>
                          <w:sz w:val="16"/>
                        </w:rPr>
                      </w:pPr>
                      <w:r>
                        <w:rPr>
                          <w:rFonts w:ascii="Courier New"/>
                          <w:sz w:val="16"/>
                        </w:rPr>
                        <w:t>}</w:t>
                      </w:r>
                    </w:p>
                  </w:txbxContent>
                </v:textbox>
                <w10:wrap type="topAndBottom" anchorx="page"/>
              </v:shape>
            </w:pict>
          </mc:Fallback>
        </mc:AlternateContent>
      </w:r>
    </w:p>
    <w:p w14:paraId="17162FEE" w14:textId="77777777" w:rsidR="00D64DB2" w:rsidRDefault="00D64DB2">
      <w:pPr>
        <w:pStyle w:val="BodyText"/>
        <w:spacing w:before="3"/>
        <w:rPr>
          <w:sz w:val="13"/>
        </w:rPr>
      </w:pPr>
    </w:p>
    <w:p w14:paraId="05485B73" w14:textId="77777777" w:rsidR="009338E3" w:rsidRDefault="009338E3">
      <w:pPr>
        <w:pStyle w:val="Heading4"/>
        <w:spacing w:before="99"/>
        <w:rPr>
          <w:ins w:id="674" w:author="Raj Kesarapalli" w:date="2023-07-26T17:41:00Z"/>
        </w:rPr>
      </w:pPr>
      <w:bookmarkStart w:id="675" w:name="Running_Black_Duck_scans_on_the_command_"/>
      <w:bookmarkEnd w:id="675"/>
    </w:p>
    <w:p w14:paraId="1760A6CF" w14:textId="77777777" w:rsidR="009338E3" w:rsidRPr="00AD5E1D" w:rsidRDefault="009338E3" w:rsidP="009338E3">
      <w:pPr>
        <w:shd w:val="clear" w:color="auto" w:fill="FFFFFF"/>
        <w:spacing w:after="100" w:afterAutospacing="1"/>
        <w:rPr>
          <w:ins w:id="676" w:author="Raj Kesarapalli" w:date="2023-07-26T17:41:00Z"/>
          <w:color w:val="323E48"/>
        </w:rPr>
      </w:pPr>
      <w:ins w:id="677" w:author="Raj Kesarapalli" w:date="2023-07-26T17:41:00Z">
        <w:r>
          <w:rPr>
            <w:color w:val="323E48"/>
          </w:rPr>
          <w:t>The above example uses the following schema resources:</w:t>
        </w:r>
      </w:ins>
    </w:p>
    <w:p w14:paraId="71EC00FA" w14:textId="77777777" w:rsidR="009338E3" w:rsidRPr="005B2BC4" w:rsidRDefault="009338E3" w:rsidP="009338E3">
      <w:pPr>
        <w:pStyle w:val="ListParagraph"/>
        <w:widowControl/>
        <w:numPr>
          <w:ilvl w:val="0"/>
          <w:numId w:val="15"/>
        </w:numPr>
        <w:autoSpaceDE/>
        <w:autoSpaceDN/>
        <w:spacing w:after="100" w:afterAutospacing="1"/>
        <w:contextualSpacing/>
        <w:rPr>
          <w:ins w:id="678" w:author="Raj Kesarapalli" w:date="2023-07-26T17:41:00Z"/>
        </w:rPr>
      </w:pPr>
      <w:ins w:id="679" w:author="Raj Kesarapalli" w:date="2023-07-26T17:41:00Z">
        <w:r>
          <w:rPr>
            <w:rFonts w:ascii="Courier New" w:hAnsi="Courier New" w:cs="Courier New"/>
            <w:color w:val="333333"/>
            <w:sz w:val="20"/>
            <w:szCs w:val="20"/>
          </w:rPr>
          <w:t xml:space="preserve">blackduck.url </w:t>
        </w:r>
        <w:r>
          <w:t>for Black Duck URL</w:t>
        </w:r>
      </w:ins>
    </w:p>
    <w:p w14:paraId="05EE765A" w14:textId="77777777" w:rsidR="009338E3" w:rsidRPr="0062124B" w:rsidRDefault="009338E3" w:rsidP="009338E3">
      <w:pPr>
        <w:pStyle w:val="ListParagraph"/>
        <w:widowControl/>
        <w:numPr>
          <w:ilvl w:val="0"/>
          <w:numId w:val="15"/>
        </w:numPr>
        <w:autoSpaceDE/>
        <w:autoSpaceDN/>
        <w:spacing w:after="100" w:afterAutospacing="1"/>
        <w:contextualSpacing/>
        <w:rPr>
          <w:ins w:id="680" w:author="Raj Kesarapalli" w:date="2023-07-26T17:41:00Z"/>
        </w:rPr>
      </w:pPr>
      <w:ins w:id="681" w:author="Raj Kesarapalli" w:date="2023-07-26T17:41:00Z">
        <w:r>
          <w:rPr>
            <w:rFonts w:ascii="Courier New" w:hAnsi="Courier New" w:cs="Courier New"/>
            <w:color w:val="333333"/>
            <w:sz w:val="20"/>
            <w:szCs w:val="20"/>
          </w:rPr>
          <w:t xml:space="preserve">blackduck.scan.full </w:t>
        </w:r>
        <w:r>
          <w:t>should be set to true so that Intelligent scans are run by Synopsys Bridge</w:t>
        </w:r>
      </w:ins>
    </w:p>
    <w:p w14:paraId="283F142B" w14:textId="6F7499A4" w:rsidR="009338E3" w:rsidRPr="0062124B" w:rsidRDefault="009338E3" w:rsidP="009338E3">
      <w:pPr>
        <w:pStyle w:val="ListParagraph"/>
        <w:widowControl/>
        <w:numPr>
          <w:ilvl w:val="0"/>
          <w:numId w:val="15"/>
        </w:numPr>
        <w:autoSpaceDE/>
        <w:autoSpaceDN/>
        <w:spacing w:after="100" w:afterAutospacing="1"/>
        <w:contextualSpacing/>
        <w:rPr>
          <w:ins w:id="682" w:author="Raj Kesarapalli" w:date="2023-07-26T17:41:00Z"/>
        </w:rPr>
      </w:pPr>
      <w:ins w:id="683" w:author="Raj Kesarapalli" w:date="2023-07-26T17:41:00Z">
        <w:r w:rsidRPr="00563EF1">
          <w:rPr>
            <w:rFonts w:ascii="Courier New" w:hAnsi="Courier New"/>
            <w:color w:val="333333"/>
            <w:sz w:val="20"/>
            <w:szCs w:val="20"/>
          </w:rPr>
          <w:t>blackduck.scan.failure.severities</w:t>
        </w:r>
        <w:r>
          <w:t> </w:t>
        </w:r>
      </w:ins>
      <w:ins w:id="684" w:author="Raj Kesarapalli" w:date="2023-07-26T17:47:00Z">
        <w:r>
          <w:t>is</w:t>
        </w:r>
      </w:ins>
      <w:ins w:id="685" w:author="Raj Kesarapalli" w:date="2023-07-26T17:41:00Z">
        <w:r>
          <w:t xml:space="preserve"> </w:t>
        </w:r>
      </w:ins>
      <w:ins w:id="686" w:author="Raj Kesarapalli" w:date="2023-07-26T17:47:00Z">
        <w:r>
          <w:t xml:space="preserve">a </w:t>
        </w:r>
      </w:ins>
      <w:ins w:id="687" w:author="Raj Kesarapalli" w:date="2023-07-26T17:41:00Z">
        <w:r>
          <w:t xml:space="preserve">list of severities </w:t>
        </w:r>
      </w:ins>
      <w:ins w:id="688" w:author="Raj Kesarapalli" w:date="2023-07-26T17:47:00Z">
        <w:r>
          <w:t xml:space="preserve">that is </w:t>
        </w:r>
      </w:ins>
      <w:ins w:id="689" w:author="Raj Kesarapalli" w:date="2023-07-26T17:41:00Z">
        <w:r>
          <w:t xml:space="preserve">used </w:t>
        </w:r>
      </w:ins>
      <w:ins w:id="690" w:author="Raj Kesarapalli" w:date="2023-07-26T17:47:00Z">
        <w:r>
          <w:t>by</w:t>
        </w:r>
      </w:ins>
      <w:ins w:id="691" w:author="Raj Kesarapalli" w:date="2023-07-26T17:41:00Z">
        <w:r>
          <w:t xml:space="preserve"> Synopsys Bridge </w:t>
        </w:r>
      </w:ins>
      <w:ins w:id="692" w:author="Raj Kesarapalli" w:date="2023-07-26T17:48:00Z">
        <w:r>
          <w:t>to decide if the</w:t>
        </w:r>
      </w:ins>
      <w:ins w:id="693" w:author="Raj Kesarapalli" w:date="2023-07-26T17:41:00Z">
        <w:r>
          <w:t xml:space="preserve"> CI pipeline </w:t>
        </w:r>
      </w:ins>
      <w:ins w:id="694" w:author="Raj Kesarapalli" w:date="2023-07-26T17:48:00Z">
        <w:r>
          <w:t xml:space="preserve">should be failed </w:t>
        </w:r>
      </w:ins>
      <w:ins w:id="695" w:author="Raj Kesarapalli" w:date="2023-07-26T17:41:00Z">
        <w:r>
          <w:t>or not</w:t>
        </w:r>
      </w:ins>
    </w:p>
    <w:p w14:paraId="59A0359E" w14:textId="77777777" w:rsidR="009338E3" w:rsidRDefault="009338E3">
      <w:pPr>
        <w:pStyle w:val="Heading4"/>
        <w:spacing w:before="99"/>
        <w:rPr>
          <w:ins w:id="696" w:author="Raj Kesarapalli" w:date="2023-07-26T17:41:00Z"/>
        </w:rPr>
      </w:pPr>
    </w:p>
    <w:p w14:paraId="229D04A1" w14:textId="77777777" w:rsidR="009338E3" w:rsidRDefault="009338E3" w:rsidP="009338E3">
      <w:pPr>
        <w:shd w:val="clear" w:color="auto" w:fill="FFFFFF"/>
        <w:spacing w:after="100" w:afterAutospacing="1"/>
        <w:rPr>
          <w:ins w:id="697" w:author="Raj Kesarapalli" w:date="2023-07-26T17:42:00Z"/>
          <w:color w:val="323E48"/>
        </w:rPr>
      </w:pPr>
      <w:ins w:id="698" w:author="Raj Kesarapalli" w:date="2023-07-26T17:42:00Z">
        <w:r>
          <w:rPr>
            <w:color w:val="323E48"/>
          </w:rPr>
          <w:t xml:space="preserve">For the required minimum set of arguments that you need to pass to integrate Synopsys Bridge with Black Duck, refer to Black Duck specific resources page under </w:t>
        </w:r>
        <w:r>
          <w:fldChar w:fldCharType="begin"/>
        </w:r>
        <w:r>
          <w:instrText>HYPERLINK "https://synopsys-theme-dev.zoominsoftware.io/bundle/bridge/page/documentation/c_schema.html"</w:instrText>
        </w:r>
        <w:r>
          <w:fldChar w:fldCharType="separate"/>
        </w:r>
        <w:r w:rsidRPr="002E37E5">
          <w:rPr>
            <w:color w:val="3887F6"/>
            <w:u w:val="single"/>
          </w:rPr>
          <w:t>Schema Resources And Extensions</w:t>
        </w:r>
        <w:r>
          <w:rPr>
            <w:color w:val="3887F6"/>
            <w:u w:val="single"/>
          </w:rPr>
          <w:fldChar w:fldCharType="end"/>
        </w:r>
        <w:r w:rsidRPr="002E37E5">
          <w:rPr>
            <w:color w:val="323E48"/>
          </w:rPr>
          <w:t> </w:t>
        </w:r>
      </w:ins>
    </w:p>
    <w:p w14:paraId="26E247A1" w14:textId="77777777" w:rsidR="009338E3" w:rsidRDefault="009338E3" w:rsidP="009338E3">
      <w:pPr>
        <w:pStyle w:val="BodyText"/>
        <w:spacing w:before="1" w:line="340" w:lineRule="auto"/>
        <w:ind w:left="100"/>
        <w:rPr>
          <w:ins w:id="699" w:author="Raj Kesarapalli" w:date="2023-07-26T17:42:00Z"/>
        </w:rPr>
      </w:pPr>
      <w:ins w:id="700" w:author="Raj Kesarapalli" w:date="2023-07-26T17:42:00Z">
        <w:r>
          <w:t>For</w:t>
        </w:r>
        <w:r>
          <w:rPr>
            <w:spacing w:val="-11"/>
          </w:rPr>
          <w:t xml:space="preserve"> </w:t>
        </w:r>
        <w:r>
          <w:t>a</w:t>
        </w:r>
        <w:r>
          <w:rPr>
            <w:spacing w:val="-10"/>
          </w:rPr>
          <w:t xml:space="preserve"> </w:t>
        </w:r>
        <w:r>
          <w:t>complete</w:t>
        </w:r>
        <w:r>
          <w:rPr>
            <w:spacing w:val="-11"/>
          </w:rPr>
          <w:t xml:space="preserve"> </w:t>
        </w:r>
        <w:r>
          <w:t>list</w:t>
        </w:r>
        <w:r>
          <w:rPr>
            <w:spacing w:val="-10"/>
          </w:rPr>
          <w:t xml:space="preserve"> </w:t>
        </w:r>
        <w:r>
          <w:t>of</w:t>
        </w:r>
        <w:r>
          <w:rPr>
            <w:spacing w:val="-11"/>
          </w:rPr>
          <w:t xml:space="preserve"> </w:t>
        </w:r>
        <w:r>
          <w:t>environment variables and command line arguments,</w:t>
        </w:r>
        <w:r>
          <w:rPr>
            <w:spacing w:val="-10"/>
          </w:rPr>
          <w:t xml:space="preserve">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1369A82E" w14:textId="77777777" w:rsidR="009338E3" w:rsidRDefault="009338E3">
      <w:pPr>
        <w:pStyle w:val="Heading4"/>
        <w:spacing w:before="99"/>
        <w:rPr>
          <w:ins w:id="701" w:author="Raj Kesarapalli" w:date="2023-07-26T17:42:00Z"/>
        </w:rPr>
      </w:pPr>
    </w:p>
    <w:p w14:paraId="58887D8E" w14:textId="77777777" w:rsidR="009338E3" w:rsidRDefault="009338E3">
      <w:pPr>
        <w:pStyle w:val="Heading4"/>
        <w:spacing w:before="99"/>
        <w:rPr>
          <w:ins w:id="702" w:author="Raj Kesarapalli" w:date="2023-07-26T17:41:00Z"/>
        </w:rPr>
      </w:pPr>
    </w:p>
    <w:p w14:paraId="49396A1E" w14:textId="7235C23E" w:rsidR="00D64DB2" w:rsidRDefault="0022516B">
      <w:pPr>
        <w:pStyle w:val="Heading4"/>
        <w:spacing w:before="99"/>
      </w:pPr>
      <w:r>
        <w:t>Running Black Duck scans on the command line</w:t>
      </w:r>
    </w:p>
    <w:p w14:paraId="3AA8E4A1" w14:textId="77777777" w:rsidR="00D64DB2" w:rsidRDefault="00D64DB2">
      <w:pPr>
        <w:pStyle w:val="BodyText"/>
        <w:spacing w:before="3"/>
        <w:rPr>
          <w:b/>
          <w:sz w:val="23"/>
        </w:rPr>
      </w:pPr>
    </w:p>
    <w:p w14:paraId="2702646C" w14:textId="65F7F8A4" w:rsidR="009338E3" w:rsidRPr="005B2BC4" w:rsidRDefault="009338E3" w:rsidP="009338E3">
      <w:pPr>
        <w:spacing w:after="100" w:afterAutospacing="1"/>
        <w:rPr>
          <w:ins w:id="703" w:author="Raj Kesarapalli" w:date="2023-07-26T17:42:00Z"/>
        </w:rPr>
      </w:pPr>
      <w:ins w:id="704" w:author="Raj Kesarapalli" w:date="2023-07-26T17:42:00Z">
        <w:r w:rsidRPr="009338E3">
          <w:t xml:space="preserve"> </w:t>
        </w:r>
        <w:r w:rsidRPr="005B2BC4">
          <w:t>Instead of using a JSON file, you can pass all arguments via the command line.</w:t>
        </w:r>
      </w:ins>
    </w:p>
    <w:p w14:paraId="21D33E81" w14:textId="750A8A82" w:rsidR="009338E3" w:rsidRPr="005B2BC4" w:rsidRDefault="009338E3" w:rsidP="009338E3">
      <w:pPr>
        <w:spacing w:after="100" w:afterAutospacing="1"/>
        <w:rPr>
          <w:ins w:id="705" w:author="Raj Kesarapalli" w:date="2023-07-26T17:42:00Z"/>
        </w:rPr>
      </w:pPr>
      <w:r>
        <w:rPr>
          <w:noProof/>
        </w:rPr>
        <mc:AlternateContent>
          <mc:Choice Requires="wps">
            <w:drawing>
              <wp:anchor distT="0" distB="0" distL="0" distR="0" simplePos="0" relativeHeight="251682816" behindDoc="1" locked="0" layoutInCell="1" allowOverlap="1" wp14:anchorId="1750536C" wp14:editId="09CC0C18">
                <wp:simplePos x="0" y="0"/>
                <wp:positionH relativeFrom="page">
                  <wp:posOffset>965200</wp:posOffset>
                </wp:positionH>
                <wp:positionV relativeFrom="paragraph">
                  <wp:posOffset>331470</wp:posOffset>
                </wp:positionV>
                <wp:extent cx="5892800" cy="1117600"/>
                <wp:effectExtent l="0" t="0" r="0" b="0"/>
                <wp:wrapTopAndBottom/>
                <wp:docPr id="714533013"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1176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BA6D69" w14:textId="77777777" w:rsidR="00D64DB2" w:rsidRDefault="00D64DB2">
                            <w:pPr>
                              <w:pStyle w:val="BodyText"/>
                              <w:spacing w:before="12"/>
                              <w:rPr>
                                <w:sz w:val="10"/>
                              </w:rPr>
                            </w:pPr>
                          </w:p>
                          <w:p w14:paraId="72040339" w14:textId="77777777" w:rsidR="00D64DB2" w:rsidRDefault="0022516B">
                            <w:pPr>
                              <w:ind w:left="60"/>
                              <w:rPr>
                                <w:rFonts w:ascii="Courier New"/>
                                <w:i/>
                                <w:sz w:val="13"/>
                              </w:rPr>
                            </w:pPr>
                            <w:r>
                              <w:rPr>
                                <w:rFonts w:ascii="Courier New"/>
                                <w:sz w:val="13"/>
                              </w:rPr>
                              <w:t>export BRIDGE_BLACKDUCK_TOKEN=</w:t>
                            </w:r>
                            <w:r>
                              <w:rPr>
                                <w:rFonts w:ascii="Courier New"/>
                                <w:i/>
                                <w:sz w:val="13"/>
                              </w:rPr>
                              <w:t>&lt;BLACKDUCK_TOKEN&gt;</w:t>
                            </w:r>
                          </w:p>
                          <w:p w14:paraId="1EFC96BF" w14:textId="77777777" w:rsidR="00D64DB2" w:rsidRDefault="00D64DB2">
                            <w:pPr>
                              <w:pStyle w:val="BodyText"/>
                              <w:rPr>
                                <w:rFonts w:ascii="Courier New"/>
                                <w:i/>
                                <w:sz w:val="17"/>
                              </w:rPr>
                            </w:pPr>
                          </w:p>
                          <w:p w14:paraId="5B2FECBC" w14:textId="2CE08B17" w:rsidR="00D64DB2" w:rsidRDefault="0022516B">
                            <w:pPr>
                              <w:spacing w:line="554" w:lineRule="auto"/>
                              <w:ind w:left="60" w:right="5299"/>
                              <w:rPr>
                                <w:rFonts w:ascii="Courier New"/>
                                <w:sz w:val="13"/>
                              </w:rPr>
                            </w:pPr>
                            <w:r>
                              <w:rPr>
                                <w:rFonts w:ascii="Courier New"/>
                                <w:sz w:val="13"/>
                              </w:rPr>
                              <w:t>synopsys-bridge --stage blackduck \ blackduck.url=</w:t>
                            </w:r>
                            <w:r>
                              <w:rPr>
                                <w:rFonts w:ascii="Courier New"/>
                                <w:i/>
                                <w:sz w:val="13"/>
                              </w:rPr>
                              <w:t xml:space="preserve">&lt;BLACKDUCK_URL&gt; </w:t>
                            </w:r>
                            <w:r>
                              <w:rPr>
                                <w:rFonts w:ascii="Courier New"/>
                                <w:sz w:val="13"/>
                              </w:rPr>
                              <w:t>\ blackduck.scan.failure.severities=</w:t>
                            </w:r>
                            <w:del w:id="706" w:author="Raj Kesarapalli" w:date="2023-07-26T17:49:00Z">
                              <w:r w:rsidDel="006236BA">
                                <w:rPr>
                                  <w:rFonts w:ascii="Courier New"/>
                                  <w:sz w:val="13"/>
                                </w:rPr>
                                <w:delText>'["</w:delText>
                              </w:r>
                            </w:del>
                            <w:r>
                              <w:rPr>
                                <w:rFonts w:ascii="Courier New"/>
                                <w:sz w:val="13"/>
                              </w:rPr>
                              <w:t>CRITICAL</w:t>
                            </w:r>
                            <w:del w:id="707" w:author="Raj Kesarapalli" w:date="2023-07-26T17:49:00Z">
                              <w:r w:rsidDel="006236BA">
                                <w:rPr>
                                  <w:rFonts w:ascii="Courier New"/>
                                  <w:sz w:val="13"/>
                                </w:rPr>
                                <w:delText>"]</w:delText>
                              </w:r>
                            </w:del>
                            <w:ins w:id="708" w:author="Raj Kesarapalli" w:date="2023-07-26T17:49:00Z">
                              <w:r w:rsidR="006236BA">
                                <w:rPr>
                                  <w:rFonts w:ascii="Courier New"/>
                                  <w:sz w:val="13"/>
                                </w:rPr>
                                <w:t>,HIGH</w:t>
                              </w:r>
                            </w:ins>
                            <w:del w:id="709" w:author="Raj Kesarapalli" w:date="2023-07-26T17:49:00Z">
                              <w:r w:rsidDel="006236BA">
                                <w:rPr>
                                  <w:rFonts w:ascii="Courier New"/>
                                  <w:sz w:val="13"/>
                                </w:rPr>
                                <w:delText>'</w:delText>
                              </w:r>
                            </w:del>
                            <w:r>
                              <w:rPr>
                                <w:rFonts w:ascii="Courier New"/>
                                <w:sz w:val="13"/>
                              </w:rPr>
                              <w:t xml:space="preserve"> \</w:t>
                            </w:r>
                          </w:p>
                          <w:p w14:paraId="5899CFD9" w14:textId="0D7D9E8A" w:rsidR="00D64DB2" w:rsidRDefault="0022516B">
                            <w:pPr>
                              <w:spacing w:line="147" w:lineRule="exact"/>
                              <w:ind w:left="60"/>
                              <w:rPr>
                                <w:rFonts w:ascii="Courier New"/>
                                <w:sz w:val="13"/>
                              </w:rPr>
                            </w:pPr>
                            <w:del w:id="710" w:author="Raj Kesarapalli" w:date="2023-07-26T17:43:00Z">
                              <w:r w:rsidDel="009338E3">
                                <w:rPr>
                                  <w:rFonts w:ascii="Courier New"/>
                                  <w:sz w:val="13"/>
                                </w:rPr>
                                <w:delText>--verbose</w:delText>
                              </w:r>
                            </w:del>
                            <w:ins w:id="711" w:author="Raj Kesarapalli" w:date="2023-07-26T17:43:00Z">
                              <w:r w:rsidR="009338E3">
                                <w:rPr>
                                  <w:rFonts w:ascii="Courier New"/>
                                  <w:sz w:val="13"/>
                                </w:rPr>
                                <w:t>blackduck.scan.full=true</w:t>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0536C" id="Text Box 280" o:spid="_x0000_s1076" type="#_x0000_t202" style="position:absolute;margin-left:76pt;margin-top:26.1pt;width:464pt;height:88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" fillcolor="#ededed" stroked="f">
                <v:path arrowok="t"/>
                <v:textbox inset="0,0,0,0">
                  <w:txbxContent>
                    <w:p w14:paraId="13BA6D69" w14:textId="77777777" w:rsidR="00D64DB2" w:rsidRDefault="00D64DB2">
                      <w:pPr>
                        <w:pStyle w:val="BodyText"/>
                        <w:spacing w:before="12"/>
                        <w:rPr>
                          <w:sz w:val="10"/>
                        </w:rPr>
                      </w:pPr>
                    </w:p>
                    <w:p w14:paraId="72040339" w14:textId="77777777" w:rsidR="00D64DB2" w:rsidRDefault="0022516B">
                      <w:pPr>
                        <w:ind w:left="60"/>
                        <w:rPr>
                          <w:rFonts w:ascii="Courier New"/>
                          <w:i/>
                          <w:sz w:val="13"/>
                        </w:rPr>
                      </w:pPr>
                      <w:r>
                        <w:rPr>
                          <w:rFonts w:ascii="Courier New"/>
                          <w:sz w:val="13"/>
                        </w:rPr>
                        <w:t>export BRIDGE_BLACKDUCK_TOKEN=</w:t>
                      </w:r>
                      <w:r>
                        <w:rPr>
                          <w:rFonts w:ascii="Courier New"/>
                          <w:i/>
                          <w:sz w:val="13"/>
                        </w:rPr>
                        <w:t>&lt;BLACKDUCK_TOKEN&gt;</w:t>
                      </w:r>
                    </w:p>
                    <w:p w14:paraId="1EFC96BF" w14:textId="77777777" w:rsidR="00D64DB2" w:rsidRDefault="00D64DB2">
                      <w:pPr>
                        <w:pStyle w:val="BodyText"/>
                        <w:rPr>
                          <w:rFonts w:ascii="Courier New"/>
                          <w:i/>
                          <w:sz w:val="17"/>
                        </w:rPr>
                      </w:pPr>
                    </w:p>
                    <w:p w14:paraId="5B2FECBC" w14:textId="2CE08B17" w:rsidR="00D64DB2" w:rsidRDefault="0022516B">
                      <w:pPr>
                        <w:spacing w:line="554" w:lineRule="auto"/>
                        <w:ind w:left="60" w:right="5299"/>
                        <w:rPr>
                          <w:rFonts w:ascii="Courier New"/>
                          <w:sz w:val="13"/>
                        </w:rPr>
                      </w:pPr>
                      <w:r>
                        <w:rPr>
                          <w:rFonts w:ascii="Courier New"/>
                          <w:sz w:val="13"/>
                        </w:rPr>
                        <w:t>synopsys-bridge --stage blackduck \ blackduck.url=</w:t>
                      </w:r>
                      <w:r>
                        <w:rPr>
                          <w:rFonts w:ascii="Courier New"/>
                          <w:i/>
                          <w:sz w:val="13"/>
                        </w:rPr>
                        <w:t xml:space="preserve">&lt;BLACKDUCK_URL&gt; </w:t>
                      </w:r>
                      <w:r>
                        <w:rPr>
                          <w:rFonts w:ascii="Courier New"/>
                          <w:sz w:val="13"/>
                        </w:rPr>
                        <w:t>\ blackduck.scan.failure.severities=</w:t>
                      </w:r>
                      <w:del w:id="712" w:author="Raj Kesarapalli" w:date="2023-07-26T17:49:00Z">
                        <w:r w:rsidDel="006236BA">
                          <w:rPr>
                            <w:rFonts w:ascii="Courier New"/>
                            <w:sz w:val="13"/>
                          </w:rPr>
                          <w:delText>'["</w:delText>
                        </w:r>
                      </w:del>
                      <w:r>
                        <w:rPr>
                          <w:rFonts w:ascii="Courier New"/>
                          <w:sz w:val="13"/>
                        </w:rPr>
                        <w:t>CRITICAL</w:t>
                      </w:r>
                      <w:del w:id="713" w:author="Raj Kesarapalli" w:date="2023-07-26T17:49:00Z">
                        <w:r w:rsidDel="006236BA">
                          <w:rPr>
                            <w:rFonts w:ascii="Courier New"/>
                            <w:sz w:val="13"/>
                          </w:rPr>
                          <w:delText>"]</w:delText>
                        </w:r>
                      </w:del>
                      <w:ins w:id="714" w:author="Raj Kesarapalli" w:date="2023-07-26T17:49:00Z">
                        <w:r w:rsidR="006236BA">
                          <w:rPr>
                            <w:rFonts w:ascii="Courier New"/>
                            <w:sz w:val="13"/>
                          </w:rPr>
                          <w:t>,HIGH</w:t>
                        </w:r>
                      </w:ins>
                      <w:del w:id="715" w:author="Raj Kesarapalli" w:date="2023-07-26T17:49:00Z">
                        <w:r w:rsidDel="006236BA">
                          <w:rPr>
                            <w:rFonts w:ascii="Courier New"/>
                            <w:sz w:val="13"/>
                          </w:rPr>
                          <w:delText>'</w:delText>
                        </w:r>
                      </w:del>
                      <w:r>
                        <w:rPr>
                          <w:rFonts w:ascii="Courier New"/>
                          <w:sz w:val="13"/>
                        </w:rPr>
                        <w:t xml:space="preserve"> \</w:t>
                      </w:r>
                    </w:p>
                    <w:p w14:paraId="5899CFD9" w14:textId="0D7D9E8A" w:rsidR="00D64DB2" w:rsidRDefault="0022516B">
                      <w:pPr>
                        <w:spacing w:line="147" w:lineRule="exact"/>
                        <w:ind w:left="60"/>
                        <w:rPr>
                          <w:rFonts w:ascii="Courier New"/>
                          <w:sz w:val="13"/>
                        </w:rPr>
                      </w:pPr>
                      <w:del w:id="716" w:author="Raj Kesarapalli" w:date="2023-07-26T17:43:00Z">
                        <w:r w:rsidDel="009338E3">
                          <w:rPr>
                            <w:rFonts w:ascii="Courier New"/>
                            <w:sz w:val="13"/>
                          </w:rPr>
                          <w:delText>--verbose</w:delText>
                        </w:r>
                      </w:del>
                      <w:ins w:id="717" w:author="Raj Kesarapalli" w:date="2023-07-26T17:43:00Z">
                        <w:r w:rsidR="009338E3">
                          <w:rPr>
                            <w:rFonts w:ascii="Courier New"/>
                            <w:sz w:val="13"/>
                          </w:rPr>
                          <w:t>blackduck.scan.full=true</w:t>
                        </w:r>
                      </w:ins>
                    </w:p>
                  </w:txbxContent>
                </v:textbox>
                <w10:wrap type="topAndBottom" anchorx="page"/>
              </v:shape>
            </w:pict>
          </mc:Fallback>
        </mc:AlternateContent>
      </w:r>
      <w:ins w:id="718" w:author="Raj Kesarapalli" w:date="2023-07-26T17:42:00Z">
        <w:r>
          <w:t>Here is a command line example for Black Duck:</w:t>
        </w:r>
      </w:ins>
    </w:p>
    <w:p w14:paraId="7C57C542" w14:textId="109850AC" w:rsidR="00D64DB2" w:rsidRDefault="00350945">
      <w:pPr>
        <w:pStyle w:val="BodyText"/>
        <w:spacing w:before="1" w:line="340" w:lineRule="auto"/>
        <w:ind w:left="100" w:right="204"/>
      </w:pPr>
      <w:del w:id="719" w:author="Raj Kesarapalli" w:date="2023-07-26T17:42:00Z">
        <w:r w:rsidDel="009338E3">
          <w:delText>Instead</w:delText>
        </w:r>
        <w:r w:rsidDel="009338E3">
          <w:rPr>
            <w:spacing w:val="-9"/>
          </w:rPr>
          <w:delText xml:space="preserve"> </w:delText>
        </w:r>
        <w:r w:rsidDel="009338E3">
          <w:delText>of</w:delText>
        </w:r>
        <w:r w:rsidDel="009338E3">
          <w:rPr>
            <w:spacing w:val="-9"/>
          </w:rPr>
          <w:delText xml:space="preserve"> </w:delText>
        </w:r>
        <w:r w:rsidDel="009338E3">
          <w:delText>using</w:delText>
        </w:r>
        <w:r w:rsidDel="009338E3">
          <w:rPr>
            <w:spacing w:val="-9"/>
          </w:rPr>
          <w:delText xml:space="preserve"> </w:delText>
        </w:r>
        <w:r w:rsidDel="009338E3">
          <w:delText>a</w:delText>
        </w:r>
        <w:r w:rsidDel="009338E3">
          <w:rPr>
            <w:spacing w:val="-9"/>
          </w:rPr>
          <w:delText xml:space="preserve"> </w:delText>
        </w:r>
        <w:r w:rsidDel="009338E3">
          <w:delText>JSON</w:delText>
        </w:r>
        <w:r w:rsidDel="009338E3">
          <w:rPr>
            <w:spacing w:val="-9"/>
          </w:rPr>
          <w:delText xml:space="preserve"> </w:delText>
        </w:r>
        <w:r w:rsidDel="009338E3">
          <w:delText>file,</w:delText>
        </w:r>
        <w:r w:rsidDel="009338E3">
          <w:rPr>
            <w:spacing w:val="-9"/>
          </w:rPr>
          <w:delText xml:space="preserve"> </w:delText>
        </w:r>
        <w:r w:rsidDel="009338E3">
          <w:delText>you</w:delText>
        </w:r>
        <w:r w:rsidDel="009338E3">
          <w:rPr>
            <w:spacing w:val="-9"/>
          </w:rPr>
          <w:delText xml:space="preserve"> </w:delText>
        </w:r>
        <w:r w:rsidDel="009338E3">
          <w:delText>can</w:delText>
        </w:r>
        <w:r w:rsidDel="009338E3">
          <w:rPr>
            <w:spacing w:val="-9"/>
          </w:rPr>
          <w:delText xml:space="preserve"> </w:delText>
        </w:r>
        <w:r w:rsidDel="009338E3">
          <w:delText>pass</w:delText>
        </w:r>
        <w:r w:rsidDel="009338E3">
          <w:rPr>
            <w:spacing w:val="-9"/>
          </w:rPr>
          <w:delText xml:space="preserve"> </w:delText>
        </w:r>
        <w:r w:rsidDel="009338E3">
          <w:delText>all</w:delText>
        </w:r>
        <w:r w:rsidDel="009338E3">
          <w:rPr>
            <w:spacing w:val="-8"/>
          </w:rPr>
          <w:delText xml:space="preserve"> </w:delText>
        </w:r>
        <w:r w:rsidDel="009338E3">
          <w:delText>arguments</w:delText>
        </w:r>
        <w:r w:rsidDel="009338E3">
          <w:rPr>
            <w:spacing w:val="-9"/>
          </w:rPr>
          <w:delText xml:space="preserve"> </w:delText>
        </w:r>
        <w:r w:rsidDel="009338E3">
          <w:delText>on</w:delText>
        </w:r>
        <w:r w:rsidDel="009338E3">
          <w:rPr>
            <w:spacing w:val="-9"/>
          </w:rPr>
          <w:delText xml:space="preserve"> </w:delText>
        </w:r>
        <w:r w:rsidDel="009338E3">
          <w:delText>the</w:delText>
        </w:r>
        <w:r w:rsidDel="009338E3">
          <w:rPr>
            <w:spacing w:val="-9"/>
          </w:rPr>
          <w:delText xml:space="preserve"> </w:delText>
        </w:r>
        <w:r w:rsidDel="009338E3">
          <w:delText>command</w:delText>
        </w:r>
        <w:r w:rsidDel="009338E3">
          <w:rPr>
            <w:spacing w:val="-9"/>
          </w:rPr>
          <w:delText xml:space="preserve"> </w:delText>
        </w:r>
        <w:r w:rsidDel="009338E3">
          <w:delText>line.</w:delText>
        </w:r>
        <w:r w:rsidDel="009338E3">
          <w:rPr>
            <w:spacing w:val="-9"/>
          </w:rPr>
          <w:delText xml:space="preserve"> </w:delText>
        </w:r>
        <w:r w:rsidDel="009338E3">
          <w:delText>The</w:delText>
        </w:r>
        <w:r w:rsidDel="009338E3">
          <w:rPr>
            <w:spacing w:val="-9"/>
          </w:rPr>
          <w:delText xml:space="preserve"> </w:delText>
        </w:r>
        <w:r w:rsidDel="009338E3">
          <w:delText>JSON</w:delText>
        </w:r>
        <w:r w:rsidDel="009338E3">
          <w:rPr>
            <w:spacing w:val="-9"/>
          </w:rPr>
          <w:delText xml:space="preserve"> </w:delText>
        </w:r>
        <w:r w:rsidDel="009338E3">
          <w:delText>example</w:delText>
        </w:r>
        <w:r w:rsidDel="009338E3">
          <w:rPr>
            <w:spacing w:val="-9"/>
          </w:rPr>
          <w:delText xml:space="preserve"> </w:delText>
        </w:r>
        <w:r w:rsidDel="009338E3">
          <w:delText>above is</w:delText>
        </w:r>
        <w:r w:rsidDel="009338E3">
          <w:rPr>
            <w:spacing w:val="-4"/>
          </w:rPr>
          <w:delText xml:space="preserve"> </w:delText>
        </w:r>
        <w:r w:rsidDel="009338E3">
          <w:delText>the</w:delText>
        </w:r>
        <w:r w:rsidDel="009338E3">
          <w:rPr>
            <w:spacing w:val="-3"/>
          </w:rPr>
          <w:delText xml:space="preserve"> </w:delText>
        </w:r>
        <w:r w:rsidDel="009338E3">
          <w:delText>same</w:delText>
        </w:r>
        <w:r w:rsidDel="009338E3">
          <w:rPr>
            <w:spacing w:val="-4"/>
          </w:rPr>
          <w:delText xml:space="preserve"> </w:delText>
        </w:r>
        <w:r w:rsidDel="009338E3">
          <w:delText>as</w:delText>
        </w:r>
        <w:r w:rsidDel="009338E3">
          <w:rPr>
            <w:spacing w:val="-3"/>
          </w:rPr>
          <w:delText xml:space="preserve"> </w:delText>
        </w:r>
        <w:r w:rsidDel="009338E3">
          <w:delText>passing</w:delText>
        </w:r>
        <w:r w:rsidDel="009338E3">
          <w:rPr>
            <w:spacing w:val="-3"/>
          </w:rPr>
          <w:delText xml:space="preserve"> </w:delText>
        </w:r>
        <w:r w:rsidDel="009338E3">
          <w:delText>the</w:delText>
        </w:r>
        <w:r w:rsidDel="009338E3">
          <w:rPr>
            <w:spacing w:val="-4"/>
          </w:rPr>
          <w:delText xml:space="preserve"> </w:delText>
        </w:r>
        <w:r w:rsidDel="009338E3">
          <w:delText>following</w:delText>
        </w:r>
        <w:r w:rsidDel="009338E3">
          <w:rPr>
            <w:spacing w:val="-3"/>
          </w:rPr>
          <w:delText xml:space="preserve"> </w:delText>
        </w:r>
        <w:r w:rsidDel="009338E3">
          <w:delText>arguments</w:delText>
        </w:r>
        <w:r w:rsidDel="009338E3">
          <w:rPr>
            <w:spacing w:val="-4"/>
          </w:rPr>
          <w:delText xml:space="preserve"> </w:delText>
        </w:r>
        <w:r w:rsidDel="009338E3">
          <w:delText>written</w:delText>
        </w:r>
        <w:r w:rsidDel="009338E3">
          <w:rPr>
            <w:spacing w:val="-3"/>
          </w:rPr>
          <w:delText xml:space="preserve"> </w:delText>
        </w:r>
        <w:r w:rsidDel="009338E3">
          <w:delText>out</w:delText>
        </w:r>
        <w:r w:rsidDel="009338E3">
          <w:rPr>
            <w:spacing w:val="-3"/>
          </w:rPr>
          <w:delText xml:space="preserve"> </w:delText>
        </w:r>
        <w:r w:rsidDel="009338E3">
          <w:delText>on</w:delText>
        </w:r>
        <w:r w:rsidDel="009338E3">
          <w:rPr>
            <w:spacing w:val="-4"/>
          </w:rPr>
          <w:delText xml:space="preserve"> </w:delText>
        </w:r>
        <w:r w:rsidDel="009338E3">
          <w:delText>the</w:delText>
        </w:r>
        <w:r w:rsidDel="009338E3">
          <w:rPr>
            <w:spacing w:val="-3"/>
          </w:rPr>
          <w:delText xml:space="preserve"> </w:delText>
        </w:r>
        <w:r w:rsidDel="009338E3">
          <w:delText>command</w:delText>
        </w:r>
        <w:r w:rsidDel="009338E3">
          <w:rPr>
            <w:spacing w:val="-3"/>
          </w:rPr>
          <w:delText xml:space="preserve"> </w:delText>
        </w:r>
        <w:r w:rsidDel="009338E3">
          <w:delText>line</w:delText>
        </w:r>
      </w:del>
      <w:r>
        <w:t>:</w:t>
      </w:r>
    </w:p>
    <w:p w14:paraId="4E376DD6" w14:textId="77777777" w:rsidR="00D64DB2" w:rsidRDefault="00D64DB2">
      <w:pPr>
        <w:pStyle w:val="BodyText"/>
        <w:rPr>
          <w:sz w:val="12"/>
        </w:rPr>
      </w:pPr>
    </w:p>
    <w:p w14:paraId="3F7D8422" w14:textId="427DD2C8" w:rsidR="00D64DB2" w:rsidDel="009338E3" w:rsidRDefault="0022516B">
      <w:pPr>
        <w:spacing w:before="96"/>
        <w:ind w:left="100"/>
        <w:rPr>
          <w:del w:id="720" w:author="Raj Kesarapalli" w:date="2023-07-26T17:44:00Z"/>
          <w:sz w:val="20"/>
        </w:rPr>
      </w:pPr>
      <w:del w:id="721" w:author="Raj Kesarapalli" w:date="2023-07-26T17:44:00Z">
        <w:r w:rsidDel="009338E3">
          <w:rPr>
            <w:rFonts w:ascii="Courier New"/>
            <w:sz w:val="16"/>
            <w:shd w:val="clear" w:color="auto" w:fill="EDEDED"/>
          </w:rPr>
          <w:lastRenderedPageBreak/>
          <w:delText>BRIDGE_BLACKDUCK_TOKEN</w:delText>
        </w:r>
        <w:r w:rsidDel="009338E3">
          <w:rPr>
            <w:rFonts w:ascii="Courier New"/>
            <w:spacing w:val="-75"/>
            <w:sz w:val="16"/>
          </w:rPr>
          <w:delText xml:space="preserve"> </w:delText>
        </w:r>
        <w:r w:rsidDel="009338E3">
          <w:rPr>
            <w:sz w:val="20"/>
          </w:rPr>
          <w:delText>indicates the token is passed as an environmental variable.</w:delText>
        </w:r>
      </w:del>
    </w:p>
    <w:p w14:paraId="4D42DA94" w14:textId="700C1526" w:rsidR="00D64DB2" w:rsidDel="009338E3" w:rsidRDefault="00D64DB2">
      <w:pPr>
        <w:pStyle w:val="BodyText"/>
        <w:rPr>
          <w:del w:id="722" w:author="Raj Kesarapalli" w:date="2023-07-26T17:44:00Z"/>
          <w:sz w:val="17"/>
        </w:rPr>
      </w:pPr>
    </w:p>
    <w:p w14:paraId="18C82B85" w14:textId="6541196D" w:rsidR="00D64DB2" w:rsidDel="009338E3" w:rsidRDefault="0022516B">
      <w:pPr>
        <w:pStyle w:val="BodyText"/>
        <w:spacing w:before="96" w:line="340" w:lineRule="auto"/>
        <w:ind w:left="100" w:right="236"/>
        <w:rPr>
          <w:del w:id="723" w:author="Raj Kesarapalli" w:date="2023-07-26T17:44:00Z"/>
        </w:rPr>
      </w:pPr>
      <w:del w:id="724" w:author="Raj Kesarapalli" w:date="2023-07-26T17:44:00Z">
        <w:r w:rsidDel="009338E3">
          <w:rPr>
            <w:rFonts w:ascii="Courier New"/>
            <w:sz w:val="16"/>
            <w:shd w:val="clear" w:color="auto" w:fill="EDEDED"/>
          </w:rPr>
          <w:delText>synopsys-bridge</w:delText>
        </w:r>
        <w:r w:rsidDel="009338E3">
          <w:rPr>
            <w:rFonts w:ascii="Courier New"/>
            <w:spacing w:val="-57"/>
            <w:sz w:val="16"/>
          </w:rPr>
          <w:delText xml:space="preserve"> </w:delText>
        </w:r>
        <w:r w:rsidDel="009338E3">
          <w:delText>indicates</w:delText>
        </w:r>
        <w:r w:rsidDel="009338E3">
          <w:rPr>
            <w:spacing w:val="-10"/>
          </w:rPr>
          <w:delText xml:space="preserve"> </w:delText>
        </w:r>
        <w:r w:rsidDel="009338E3">
          <w:delText>you're</w:delText>
        </w:r>
        <w:r w:rsidDel="009338E3">
          <w:rPr>
            <w:spacing w:val="-11"/>
          </w:rPr>
          <w:delText xml:space="preserve"> </w:delText>
        </w:r>
        <w:r w:rsidDel="009338E3">
          <w:delText>running</w:delText>
        </w:r>
        <w:r w:rsidDel="009338E3">
          <w:rPr>
            <w:spacing w:val="-10"/>
          </w:rPr>
          <w:delText xml:space="preserve"> </w:delText>
        </w:r>
        <w:r w:rsidDel="009338E3">
          <w:delText>the</w:delText>
        </w:r>
        <w:r w:rsidDel="009338E3">
          <w:rPr>
            <w:spacing w:val="-10"/>
          </w:rPr>
          <w:delText xml:space="preserve"> </w:delText>
        </w:r>
        <w:r w:rsidDel="009338E3">
          <w:delText>Synopsys</w:delText>
        </w:r>
        <w:r w:rsidDel="009338E3">
          <w:rPr>
            <w:spacing w:val="-11"/>
          </w:rPr>
          <w:delText xml:space="preserve"> </w:delText>
        </w:r>
        <w:r w:rsidDel="009338E3">
          <w:delText>Bridge</w:delText>
        </w:r>
        <w:r w:rsidDel="009338E3">
          <w:rPr>
            <w:spacing w:val="-10"/>
          </w:rPr>
          <w:delText xml:space="preserve"> </w:delText>
        </w:r>
        <w:r w:rsidDel="009338E3">
          <w:delText>CLI.</w:delText>
        </w:r>
        <w:r w:rsidDel="009338E3">
          <w:rPr>
            <w:spacing w:val="-10"/>
          </w:rPr>
          <w:delText xml:space="preserve"> </w:delText>
        </w:r>
        <w:r w:rsidDel="009338E3">
          <w:delText>The</w:delText>
        </w:r>
        <w:r w:rsidDel="009338E3">
          <w:rPr>
            <w:spacing w:val="-11"/>
          </w:rPr>
          <w:delText xml:space="preserve"> </w:delText>
        </w:r>
        <w:r w:rsidDel="009338E3">
          <w:rPr>
            <w:rFonts w:ascii="Courier New"/>
            <w:sz w:val="16"/>
            <w:shd w:val="clear" w:color="auto" w:fill="EDEDED"/>
          </w:rPr>
          <w:delText>--stage</w:delText>
        </w:r>
        <w:r w:rsidDel="009338E3">
          <w:rPr>
            <w:rFonts w:ascii="Courier New"/>
            <w:spacing w:val="-56"/>
            <w:sz w:val="16"/>
          </w:rPr>
          <w:delText xml:space="preserve"> </w:delText>
        </w:r>
        <w:r w:rsidDel="009338E3">
          <w:delText>flag</w:delText>
        </w:r>
        <w:r w:rsidDel="009338E3">
          <w:rPr>
            <w:spacing w:val="-10"/>
          </w:rPr>
          <w:delText xml:space="preserve"> </w:delText>
        </w:r>
        <w:r w:rsidDel="009338E3">
          <w:delText>specifies</w:delText>
        </w:r>
        <w:r w:rsidDel="009338E3">
          <w:rPr>
            <w:spacing w:val="-11"/>
          </w:rPr>
          <w:delText xml:space="preserve"> </w:delText>
        </w:r>
        <w:r w:rsidDel="009338E3">
          <w:delText>a</w:delText>
        </w:r>
        <w:r w:rsidDel="009338E3">
          <w:rPr>
            <w:spacing w:val="-10"/>
          </w:rPr>
          <w:delText xml:space="preserve"> </w:delText>
        </w:r>
        <w:r w:rsidDel="009338E3">
          <w:delText>group</w:delText>
        </w:r>
        <w:r w:rsidDel="009338E3">
          <w:rPr>
            <w:spacing w:val="-10"/>
          </w:rPr>
          <w:delText xml:space="preserve"> </w:delText>
        </w:r>
        <w:r w:rsidDel="009338E3">
          <w:delText>of adapters</w:delText>
        </w:r>
        <w:r w:rsidDel="009338E3">
          <w:rPr>
            <w:spacing w:val="-12"/>
          </w:rPr>
          <w:delText xml:space="preserve"> </w:delText>
        </w:r>
        <w:r w:rsidDel="009338E3">
          <w:delText>to</w:delText>
        </w:r>
        <w:r w:rsidDel="009338E3">
          <w:rPr>
            <w:spacing w:val="-11"/>
          </w:rPr>
          <w:delText xml:space="preserve"> </w:delText>
        </w:r>
        <w:r w:rsidDel="009338E3">
          <w:delText>run.</w:delText>
        </w:r>
        <w:r w:rsidDel="009338E3">
          <w:rPr>
            <w:spacing w:val="-11"/>
          </w:rPr>
          <w:delText xml:space="preserve"> </w:delText>
        </w:r>
        <w:r w:rsidDel="009338E3">
          <w:delText>Each</w:delText>
        </w:r>
        <w:r w:rsidDel="009338E3">
          <w:rPr>
            <w:spacing w:val="-11"/>
          </w:rPr>
          <w:delText xml:space="preserve"> </w:delText>
        </w:r>
        <w:r w:rsidDel="009338E3">
          <w:delText>adapter</w:delText>
        </w:r>
        <w:r w:rsidDel="009338E3">
          <w:rPr>
            <w:spacing w:val="-11"/>
          </w:rPr>
          <w:delText xml:space="preserve"> </w:delText>
        </w:r>
        <w:r w:rsidDel="009338E3">
          <w:delText>has</w:delText>
        </w:r>
        <w:r w:rsidDel="009338E3">
          <w:rPr>
            <w:spacing w:val="-11"/>
          </w:rPr>
          <w:delText xml:space="preserve"> </w:delText>
        </w:r>
        <w:r w:rsidDel="009338E3">
          <w:delText>a</w:delText>
        </w:r>
        <w:r w:rsidDel="009338E3">
          <w:rPr>
            <w:spacing w:val="-11"/>
          </w:rPr>
          <w:delText xml:space="preserve"> </w:delText>
        </w:r>
        <w:r w:rsidDel="009338E3">
          <w:delText>stage</w:delText>
        </w:r>
        <w:r w:rsidDel="009338E3">
          <w:rPr>
            <w:spacing w:val="-11"/>
          </w:rPr>
          <w:delText xml:space="preserve"> </w:delText>
        </w:r>
        <w:r w:rsidDel="009338E3">
          <w:delText>assigned</w:delText>
        </w:r>
        <w:r w:rsidDel="009338E3">
          <w:rPr>
            <w:spacing w:val="-11"/>
          </w:rPr>
          <w:delText xml:space="preserve"> </w:delText>
        </w:r>
        <w:r w:rsidDel="009338E3">
          <w:delText>in</w:delText>
        </w:r>
        <w:r w:rsidDel="009338E3">
          <w:rPr>
            <w:spacing w:val="-11"/>
          </w:rPr>
          <w:delText xml:space="preserve"> </w:delText>
        </w:r>
        <w:r w:rsidDel="009338E3">
          <w:delText>its</w:delText>
        </w:r>
        <w:r w:rsidDel="009338E3">
          <w:rPr>
            <w:spacing w:val="-11"/>
          </w:rPr>
          <w:delText xml:space="preserve"> </w:delText>
        </w:r>
        <w:r w:rsidDel="009338E3">
          <w:delText>configuration.</w:delText>
        </w:r>
        <w:r w:rsidDel="009338E3">
          <w:rPr>
            <w:spacing w:val="-11"/>
          </w:rPr>
          <w:delText xml:space="preserve"> </w:delText>
        </w:r>
        <w:r w:rsidDel="009338E3">
          <w:delText>More</w:delText>
        </w:r>
        <w:r w:rsidDel="009338E3">
          <w:rPr>
            <w:spacing w:val="-11"/>
          </w:rPr>
          <w:delText xml:space="preserve"> </w:delText>
        </w:r>
        <w:r w:rsidDel="009338E3">
          <w:delText>complex</w:delText>
        </w:r>
        <w:r w:rsidDel="009338E3">
          <w:rPr>
            <w:spacing w:val="-11"/>
          </w:rPr>
          <w:delText xml:space="preserve"> </w:delText>
        </w:r>
        <w:r w:rsidDel="009338E3">
          <w:delText>use</w:delText>
        </w:r>
        <w:r w:rsidDel="009338E3">
          <w:rPr>
            <w:spacing w:val="-11"/>
          </w:rPr>
          <w:delText xml:space="preserve"> </w:delText>
        </w:r>
        <w:r w:rsidDel="009338E3">
          <w:delText>cases</w:delText>
        </w:r>
        <w:r w:rsidDel="009338E3">
          <w:rPr>
            <w:spacing w:val="-11"/>
          </w:rPr>
          <w:delText xml:space="preserve"> </w:delText>
        </w:r>
        <w:r w:rsidDel="009338E3">
          <w:delText>require a few more</w:delText>
        </w:r>
        <w:r w:rsidDel="009338E3">
          <w:rPr>
            <w:spacing w:val="-4"/>
          </w:rPr>
          <w:delText xml:space="preserve"> </w:delText>
        </w:r>
        <w:r w:rsidDel="009338E3">
          <w:delText>arguments.</w:delText>
        </w:r>
      </w:del>
    </w:p>
    <w:p w14:paraId="523A594B" w14:textId="0D795D51" w:rsidR="00D64DB2" w:rsidDel="009338E3" w:rsidRDefault="00D64DB2">
      <w:pPr>
        <w:pStyle w:val="BodyText"/>
        <w:spacing w:before="5"/>
        <w:rPr>
          <w:del w:id="725" w:author="Raj Kesarapalli" w:date="2023-07-26T17:44:00Z"/>
          <w:sz w:val="8"/>
        </w:rPr>
      </w:pPr>
    </w:p>
    <w:p w14:paraId="23807321" w14:textId="49758CA4" w:rsidR="00D64DB2" w:rsidDel="009338E3" w:rsidRDefault="0022516B">
      <w:pPr>
        <w:spacing w:before="96"/>
        <w:ind w:left="100"/>
        <w:rPr>
          <w:del w:id="726" w:author="Raj Kesarapalli" w:date="2023-07-26T17:44:00Z"/>
          <w:sz w:val="20"/>
        </w:rPr>
      </w:pPr>
      <w:del w:id="727" w:author="Raj Kesarapalli" w:date="2023-07-26T17:44:00Z">
        <w:r w:rsidDel="009338E3">
          <w:rPr>
            <w:rFonts w:ascii="Courier New"/>
            <w:sz w:val="16"/>
            <w:shd w:val="clear" w:color="auto" w:fill="EDEDED"/>
          </w:rPr>
          <w:delText>blackduck</w:delText>
        </w:r>
        <w:r w:rsidDel="009338E3">
          <w:rPr>
            <w:rFonts w:ascii="Courier New"/>
            <w:spacing w:val="-52"/>
            <w:sz w:val="16"/>
          </w:rPr>
          <w:delText xml:space="preserve"> </w:delText>
        </w:r>
        <w:r w:rsidDel="009338E3">
          <w:rPr>
            <w:sz w:val="20"/>
          </w:rPr>
          <w:delText>launches Black Duck scans.</w:delText>
        </w:r>
      </w:del>
    </w:p>
    <w:p w14:paraId="11CD8D83" w14:textId="3DA155A2" w:rsidR="00D64DB2" w:rsidDel="009338E3" w:rsidRDefault="00D64DB2">
      <w:pPr>
        <w:pStyle w:val="BodyText"/>
        <w:rPr>
          <w:del w:id="728" w:author="Raj Kesarapalli" w:date="2023-07-26T17:44:00Z"/>
          <w:sz w:val="17"/>
        </w:rPr>
      </w:pPr>
    </w:p>
    <w:p w14:paraId="15BA89DF" w14:textId="086E1AD1" w:rsidR="00D64DB2" w:rsidDel="009338E3" w:rsidRDefault="0022516B">
      <w:pPr>
        <w:spacing w:before="96"/>
        <w:ind w:left="100"/>
        <w:rPr>
          <w:del w:id="729" w:author="Raj Kesarapalli" w:date="2023-07-26T17:44:00Z"/>
          <w:sz w:val="20"/>
        </w:rPr>
      </w:pPr>
      <w:del w:id="730" w:author="Raj Kesarapalli" w:date="2023-07-26T17:44:00Z">
        <w:r w:rsidDel="009338E3">
          <w:rPr>
            <w:rFonts w:ascii="Courier New"/>
            <w:sz w:val="16"/>
            <w:shd w:val="clear" w:color="auto" w:fill="EDEDED"/>
          </w:rPr>
          <w:delText>blackduck.scan.failure.severities</w:delText>
        </w:r>
        <w:r w:rsidDel="009338E3">
          <w:rPr>
            <w:rFonts w:ascii="Courier New"/>
            <w:spacing w:val="-68"/>
            <w:sz w:val="16"/>
          </w:rPr>
          <w:delText xml:space="preserve"> </w:delText>
        </w:r>
        <w:r w:rsidDel="009338E3">
          <w:rPr>
            <w:sz w:val="20"/>
          </w:rPr>
          <w:delText>indicates what level of problem breaks the build.</w:delText>
        </w:r>
      </w:del>
    </w:p>
    <w:p w14:paraId="3047FB17" w14:textId="03077CF3" w:rsidR="00D64DB2" w:rsidDel="009338E3" w:rsidRDefault="00D64DB2">
      <w:pPr>
        <w:pStyle w:val="BodyText"/>
        <w:rPr>
          <w:del w:id="731" w:author="Raj Kesarapalli" w:date="2023-07-26T17:44:00Z"/>
          <w:sz w:val="17"/>
        </w:rPr>
      </w:pPr>
    </w:p>
    <w:p w14:paraId="54787B58" w14:textId="556A660D" w:rsidR="00D64DB2" w:rsidDel="009338E3" w:rsidRDefault="0022516B">
      <w:pPr>
        <w:pStyle w:val="BodyText"/>
        <w:spacing w:before="96" w:line="340" w:lineRule="auto"/>
        <w:ind w:left="100"/>
        <w:rPr>
          <w:del w:id="732" w:author="Raj Kesarapalli" w:date="2023-07-26T17:44:00Z"/>
        </w:rPr>
      </w:pPr>
      <w:del w:id="733" w:author="Raj Kesarapalli" w:date="2023-07-26T17:44:00Z">
        <w:r w:rsidDel="009338E3">
          <w:rPr>
            <w:rFonts w:ascii="Courier New"/>
            <w:sz w:val="16"/>
            <w:shd w:val="clear" w:color="auto" w:fill="EDEDED"/>
          </w:rPr>
          <w:delText>--verbose</w:delText>
        </w:r>
        <w:r w:rsidDel="009338E3">
          <w:rPr>
            <w:rFonts w:ascii="Courier New"/>
            <w:spacing w:val="-57"/>
            <w:sz w:val="16"/>
          </w:rPr>
          <w:delText xml:space="preserve"> </w:delText>
        </w:r>
        <w:r w:rsidDel="009338E3">
          <w:delText>sets</w:delText>
        </w:r>
        <w:r w:rsidDel="009338E3">
          <w:rPr>
            <w:spacing w:val="-10"/>
          </w:rPr>
          <w:delText xml:space="preserve"> </w:delText>
        </w:r>
        <w:r w:rsidDel="009338E3">
          <w:delText>logs</w:delText>
        </w:r>
        <w:r w:rsidDel="009338E3">
          <w:rPr>
            <w:spacing w:val="-10"/>
          </w:rPr>
          <w:delText xml:space="preserve"> </w:delText>
        </w:r>
        <w:r w:rsidDel="009338E3">
          <w:delText>to</w:delText>
        </w:r>
        <w:r w:rsidDel="009338E3">
          <w:rPr>
            <w:spacing w:val="-10"/>
          </w:rPr>
          <w:delText xml:space="preserve"> </w:delText>
        </w:r>
        <w:r w:rsidDel="009338E3">
          <w:delText>verbose</w:delText>
        </w:r>
        <w:r w:rsidDel="009338E3">
          <w:rPr>
            <w:spacing w:val="-10"/>
          </w:rPr>
          <w:delText xml:space="preserve"> </w:delText>
        </w:r>
        <w:r w:rsidDel="009338E3">
          <w:delText>mode,</w:delText>
        </w:r>
        <w:r w:rsidDel="009338E3">
          <w:rPr>
            <w:spacing w:val="-10"/>
          </w:rPr>
          <w:delText xml:space="preserve"> </w:delText>
        </w:r>
        <w:r w:rsidDel="009338E3">
          <w:delText>recording</w:delText>
        </w:r>
        <w:r w:rsidDel="009338E3">
          <w:rPr>
            <w:spacing w:val="-10"/>
          </w:rPr>
          <w:delText xml:space="preserve"> </w:delText>
        </w:r>
        <w:r w:rsidDel="009338E3">
          <w:delText>additional</w:delText>
        </w:r>
        <w:r w:rsidDel="009338E3">
          <w:rPr>
            <w:spacing w:val="-10"/>
          </w:rPr>
          <w:delText xml:space="preserve"> </w:delText>
        </w:r>
        <w:r w:rsidDel="009338E3">
          <w:delText>information</w:delText>
        </w:r>
        <w:r w:rsidDel="009338E3">
          <w:rPr>
            <w:spacing w:val="-10"/>
          </w:rPr>
          <w:delText xml:space="preserve"> </w:delText>
        </w:r>
        <w:r w:rsidDel="009338E3">
          <w:delText>that</w:delText>
        </w:r>
        <w:r w:rsidDel="009338E3">
          <w:rPr>
            <w:spacing w:val="-11"/>
          </w:rPr>
          <w:delText xml:space="preserve"> </w:delText>
        </w:r>
        <w:r w:rsidDel="009338E3">
          <w:delText>can</w:delText>
        </w:r>
        <w:r w:rsidDel="009338E3">
          <w:rPr>
            <w:spacing w:val="-10"/>
          </w:rPr>
          <w:delText xml:space="preserve"> </w:delText>
        </w:r>
        <w:r w:rsidDel="009338E3">
          <w:delText>be</w:delText>
        </w:r>
        <w:r w:rsidDel="009338E3">
          <w:rPr>
            <w:spacing w:val="-10"/>
          </w:rPr>
          <w:delText xml:space="preserve"> </w:delText>
        </w:r>
        <w:r w:rsidDel="009338E3">
          <w:delText>useful</w:delText>
        </w:r>
        <w:r w:rsidDel="009338E3">
          <w:rPr>
            <w:spacing w:val="-10"/>
          </w:rPr>
          <w:delText xml:space="preserve"> </w:delText>
        </w:r>
        <w:r w:rsidDel="009338E3">
          <w:delText>for</w:delText>
        </w:r>
        <w:r w:rsidDel="009338E3">
          <w:rPr>
            <w:spacing w:val="-10"/>
          </w:rPr>
          <w:delText xml:space="preserve"> </w:delText>
        </w:r>
        <w:r w:rsidDel="009338E3">
          <w:delText>debugging</w:delText>
        </w:r>
        <w:r w:rsidDel="009338E3">
          <w:rPr>
            <w:spacing w:val="-10"/>
          </w:rPr>
          <w:delText xml:space="preserve"> </w:delText>
        </w:r>
        <w:r w:rsidDel="009338E3">
          <w:delText>or understanding why you may not be getting expected</w:delText>
        </w:r>
        <w:r w:rsidDel="009338E3">
          <w:rPr>
            <w:spacing w:val="-19"/>
          </w:rPr>
          <w:delText xml:space="preserve"> </w:delText>
        </w:r>
        <w:r w:rsidDel="009338E3">
          <w:delText>results.</w:delText>
        </w:r>
      </w:del>
    </w:p>
    <w:p w14:paraId="2D20BE94" w14:textId="6DD9E4D3" w:rsidR="00D64DB2" w:rsidDel="009338E3" w:rsidRDefault="00D64DB2">
      <w:pPr>
        <w:pStyle w:val="BodyText"/>
        <w:spacing w:before="6"/>
        <w:rPr>
          <w:del w:id="734" w:author="Raj Kesarapalli" w:date="2023-07-26T17:44:00Z"/>
          <w:sz w:val="16"/>
        </w:rPr>
      </w:pPr>
    </w:p>
    <w:p w14:paraId="5C3C04E9" w14:textId="450C6403" w:rsidR="00D64DB2" w:rsidDel="009338E3" w:rsidRDefault="0022516B">
      <w:pPr>
        <w:pStyle w:val="BodyText"/>
        <w:spacing w:line="340" w:lineRule="auto"/>
        <w:ind w:left="100" w:right="236"/>
        <w:rPr>
          <w:del w:id="735" w:author="Raj Kesarapalli" w:date="2023-07-26T17:44:00Z"/>
        </w:rPr>
      </w:pPr>
      <w:del w:id="736" w:author="Raj Kesarapalli" w:date="2023-07-26T17:44:00Z">
        <w:r w:rsidDel="009338E3">
          <w:rPr>
            <w:spacing w:val="-3"/>
          </w:rPr>
          <w:delText>You</w:delText>
        </w:r>
        <w:r w:rsidDel="009338E3">
          <w:rPr>
            <w:spacing w:val="-12"/>
          </w:rPr>
          <w:delText xml:space="preserve"> </w:delText>
        </w:r>
        <w:r w:rsidDel="009338E3">
          <w:delText>can</w:delText>
        </w:r>
        <w:r w:rsidDel="009338E3">
          <w:rPr>
            <w:spacing w:val="-12"/>
          </w:rPr>
          <w:delText xml:space="preserve"> </w:delText>
        </w:r>
        <w:r w:rsidDel="009338E3">
          <w:delText>run</w:delText>
        </w:r>
        <w:r w:rsidDel="009338E3">
          <w:rPr>
            <w:spacing w:val="-11"/>
          </w:rPr>
          <w:delText xml:space="preserve"> </w:delText>
        </w:r>
        <w:r w:rsidDel="009338E3">
          <w:delText>Black</w:delText>
        </w:r>
        <w:r w:rsidDel="009338E3">
          <w:rPr>
            <w:spacing w:val="-12"/>
          </w:rPr>
          <w:delText xml:space="preserve"> </w:delText>
        </w:r>
        <w:r w:rsidDel="009338E3">
          <w:delText>Duck</w:delText>
        </w:r>
        <w:r w:rsidDel="009338E3">
          <w:rPr>
            <w:spacing w:val="-11"/>
          </w:rPr>
          <w:delText xml:space="preserve"> </w:delText>
        </w:r>
        <w:r w:rsidDel="009338E3">
          <w:delText>scans</w:delText>
        </w:r>
        <w:r w:rsidDel="009338E3">
          <w:rPr>
            <w:spacing w:val="-12"/>
          </w:rPr>
          <w:delText xml:space="preserve"> </w:delText>
        </w:r>
        <w:r w:rsidDel="009338E3">
          <w:delText>as</w:delText>
        </w:r>
        <w:r w:rsidDel="009338E3">
          <w:rPr>
            <w:spacing w:val="-11"/>
          </w:rPr>
          <w:delText xml:space="preserve"> </w:delText>
        </w:r>
        <w:r w:rsidDel="009338E3">
          <w:delText>either</w:delText>
        </w:r>
        <w:r w:rsidDel="009338E3">
          <w:rPr>
            <w:spacing w:val="-12"/>
          </w:rPr>
          <w:delText xml:space="preserve"> </w:delText>
        </w:r>
        <w:r w:rsidDel="009338E3">
          <w:delText>Full</w:delText>
        </w:r>
        <w:r w:rsidDel="009338E3">
          <w:rPr>
            <w:spacing w:val="-11"/>
          </w:rPr>
          <w:delText xml:space="preserve"> </w:delText>
        </w:r>
        <w:r w:rsidDel="009338E3">
          <w:delText>(intelligent)</w:delText>
        </w:r>
        <w:r w:rsidDel="009338E3">
          <w:rPr>
            <w:spacing w:val="-12"/>
          </w:rPr>
          <w:delText xml:space="preserve"> </w:delText>
        </w:r>
        <w:r w:rsidDel="009338E3">
          <w:delText>or</w:delText>
        </w:r>
        <w:r w:rsidDel="009338E3">
          <w:rPr>
            <w:spacing w:val="-11"/>
          </w:rPr>
          <w:delText xml:space="preserve"> </w:delText>
        </w:r>
        <w:r w:rsidDel="009338E3">
          <w:delText>Rapid.</w:delText>
        </w:r>
        <w:r w:rsidDel="009338E3">
          <w:rPr>
            <w:spacing w:val="-12"/>
          </w:rPr>
          <w:delText xml:space="preserve"> </w:delText>
        </w:r>
        <w:r w:rsidDel="009338E3">
          <w:delText>When</w:delText>
        </w:r>
        <w:r w:rsidDel="009338E3">
          <w:rPr>
            <w:spacing w:val="-11"/>
          </w:rPr>
          <w:delText xml:space="preserve"> </w:delText>
        </w:r>
        <w:r w:rsidDel="009338E3">
          <w:delText>invoking</w:delText>
        </w:r>
        <w:r w:rsidDel="009338E3">
          <w:rPr>
            <w:spacing w:val="-12"/>
          </w:rPr>
          <w:delText xml:space="preserve"> </w:delText>
        </w:r>
        <w:r w:rsidDel="009338E3">
          <w:delText>Black</w:delText>
        </w:r>
        <w:r w:rsidDel="009338E3">
          <w:rPr>
            <w:spacing w:val="-12"/>
          </w:rPr>
          <w:delText xml:space="preserve"> </w:delText>
        </w:r>
        <w:r w:rsidDel="009338E3">
          <w:delText>Duck</w:delText>
        </w:r>
        <w:r w:rsidDel="009338E3">
          <w:rPr>
            <w:spacing w:val="-11"/>
          </w:rPr>
          <w:delText xml:space="preserve"> </w:delText>
        </w:r>
        <w:r w:rsidDel="009338E3">
          <w:delText>from</w:delText>
        </w:r>
        <w:r w:rsidDel="009338E3">
          <w:rPr>
            <w:spacing w:val="-12"/>
          </w:rPr>
          <w:delText xml:space="preserve"> </w:delText>
        </w:r>
        <w:r w:rsidDel="009338E3">
          <w:delText>Bridge, the</w:delText>
        </w:r>
        <w:r w:rsidDel="009338E3">
          <w:rPr>
            <w:spacing w:val="-6"/>
          </w:rPr>
          <w:delText xml:space="preserve"> </w:delText>
        </w:r>
        <w:r w:rsidDel="009338E3">
          <w:delText>default</w:delText>
        </w:r>
        <w:r w:rsidDel="009338E3">
          <w:rPr>
            <w:spacing w:val="-5"/>
          </w:rPr>
          <w:delText xml:space="preserve"> </w:delText>
        </w:r>
        <w:r w:rsidDel="009338E3">
          <w:delText>scan</w:delText>
        </w:r>
        <w:r w:rsidDel="009338E3">
          <w:rPr>
            <w:spacing w:val="-5"/>
          </w:rPr>
          <w:delText xml:space="preserve"> </w:delText>
        </w:r>
        <w:r w:rsidDel="009338E3">
          <w:delText>type</w:delText>
        </w:r>
        <w:r w:rsidDel="009338E3">
          <w:rPr>
            <w:spacing w:val="-6"/>
          </w:rPr>
          <w:delText xml:space="preserve"> </w:delText>
        </w:r>
        <w:r w:rsidDel="009338E3">
          <w:delText>is</w:delText>
        </w:r>
        <w:r w:rsidDel="009338E3">
          <w:rPr>
            <w:spacing w:val="-5"/>
          </w:rPr>
          <w:delText xml:space="preserve"> </w:delText>
        </w:r>
        <w:r w:rsidDel="009338E3">
          <w:delText>Rapid.</w:delText>
        </w:r>
        <w:r w:rsidDel="009338E3">
          <w:rPr>
            <w:spacing w:val="-5"/>
          </w:rPr>
          <w:delText xml:space="preserve"> To </w:delText>
        </w:r>
        <w:r w:rsidDel="009338E3">
          <w:delText>carry</w:delText>
        </w:r>
        <w:r w:rsidDel="009338E3">
          <w:rPr>
            <w:spacing w:val="-6"/>
          </w:rPr>
          <w:delText xml:space="preserve"> </w:delText>
        </w:r>
        <w:r w:rsidDel="009338E3">
          <w:delText>out</w:delText>
        </w:r>
        <w:r w:rsidDel="009338E3">
          <w:rPr>
            <w:spacing w:val="-5"/>
          </w:rPr>
          <w:delText xml:space="preserve"> </w:delText>
        </w:r>
        <w:r w:rsidDel="009338E3">
          <w:delText>a</w:delText>
        </w:r>
        <w:r w:rsidDel="009338E3">
          <w:rPr>
            <w:spacing w:val="-5"/>
          </w:rPr>
          <w:delText xml:space="preserve"> </w:delText>
        </w:r>
        <w:r w:rsidDel="009338E3">
          <w:delText>Full</w:delText>
        </w:r>
        <w:r w:rsidDel="009338E3">
          <w:rPr>
            <w:spacing w:val="-5"/>
          </w:rPr>
          <w:delText xml:space="preserve"> </w:delText>
        </w:r>
        <w:r w:rsidDel="009338E3">
          <w:delText>scan,</w:delText>
        </w:r>
        <w:r w:rsidDel="009338E3">
          <w:rPr>
            <w:spacing w:val="-6"/>
          </w:rPr>
          <w:delText xml:space="preserve"> </w:delText>
        </w:r>
        <w:r w:rsidDel="009338E3">
          <w:delText>you</w:delText>
        </w:r>
        <w:r w:rsidDel="009338E3">
          <w:rPr>
            <w:spacing w:val="-5"/>
          </w:rPr>
          <w:delText xml:space="preserve"> </w:delText>
        </w:r>
        <w:r w:rsidDel="009338E3">
          <w:delText>must</w:delText>
        </w:r>
        <w:r w:rsidDel="009338E3">
          <w:rPr>
            <w:spacing w:val="-5"/>
          </w:rPr>
          <w:delText xml:space="preserve"> </w:delText>
        </w:r>
        <w:r w:rsidDel="009338E3">
          <w:delText>set</w:delText>
        </w:r>
        <w:r w:rsidDel="009338E3">
          <w:rPr>
            <w:rFonts w:ascii="Courier New"/>
            <w:sz w:val="16"/>
            <w:shd w:val="clear" w:color="auto" w:fill="EDEDED"/>
          </w:rPr>
          <w:delText>blackduck.scan.full</w:delText>
        </w:r>
        <w:r w:rsidDel="009338E3">
          <w:rPr>
            <w:rFonts w:ascii="Courier New"/>
            <w:spacing w:val="-51"/>
            <w:sz w:val="16"/>
          </w:rPr>
          <w:delText xml:space="preserve"> </w:delText>
        </w:r>
        <w:r w:rsidDel="009338E3">
          <w:delText>as</w:delText>
        </w:r>
        <w:r w:rsidDel="009338E3">
          <w:rPr>
            <w:spacing w:val="-6"/>
          </w:rPr>
          <w:delText xml:space="preserve"> </w:delText>
        </w:r>
        <w:r w:rsidDel="009338E3">
          <w:rPr>
            <w:rFonts w:ascii="Courier New"/>
            <w:sz w:val="16"/>
            <w:shd w:val="clear" w:color="auto" w:fill="EDEDED"/>
          </w:rPr>
          <w:delText>true</w:delText>
        </w:r>
        <w:r w:rsidDel="009338E3">
          <w:delText>.</w:delText>
        </w:r>
      </w:del>
    </w:p>
    <w:p w14:paraId="059553FC" w14:textId="0765ABDF" w:rsidR="00D64DB2" w:rsidDel="009338E3" w:rsidRDefault="00D64DB2">
      <w:pPr>
        <w:spacing w:line="340" w:lineRule="auto"/>
        <w:rPr>
          <w:del w:id="737" w:author="Raj Kesarapalli" w:date="2023-07-26T17:44:00Z"/>
        </w:rPr>
        <w:sectPr w:rsidR="00D64DB2" w:rsidDel="009338E3">
          <w:pgSz w:w="12240" w:h="15840"/>
          <w:pgMar w:top="520" w:right="1320" w:bottom="280" w:left="1340" w:header="720" w:footer="720" w:gutter="0"/>
          <w:cols w:space="720"/>
        </w:sectPr>
      </w:pPr>
    </w:p>
    <w:p w14:paraId="4CC3AF41" w14:textId="482A01C7" w:rsidR="00D64DB2" w:rsidDel="009338E3" w:rsidRDefault="0022516B">
      <w:pPr>
        <w:pStyle w:val="BodyText"/>
        <w:spacing w:before="85"/>
        <w:ind w:left="100"/>
        <w:rPr>
          <w:del w:id="738" w:author="Raj Kesarapalli" w:date="2023-07-26T17:44:00Z"/>
        </w:rPr>
      </w:pPr>
      <w:del w:id="739" w:author="Raj Kesarapalli" w:date="2023-07-26T17:44:00Z">
        <w:r w:rsidDel="009338E3">
          <w:delText>Synopsys Bridge CLI Guide | 2 - Synopsys Bridge CLI | 14</w:delText>
        </w:r>
      </w:del>
    </w:p>
    <w:p w14:paraId="0A27401C" w14:textId="0E930DDB" w:rsidR="00D64DB2" w:rsidDel="009338E3" w:rsidRDefault="00D64DB2">
      <w:pPr>
        <w:pStyle w:val="BodyText"/>
        <w:rPr>
          <w:del w:id="740" w:author="Raj Kesarapalli" w:date="2023-07-26T17:44:00Z"/>
          <w:sz w:val="22"/>
        </w:rPr>
      </w:pPr>
    </w:p>
    <w:p w14:paraId="1ED33071" w14:textId="3A8746E0" w:rsidR="00D64DB2" w:rsidDel="009338E3" w:rsidRDefault="00D64DB2">
      <w:pPr>
        <w:pStyle w:val="BodyText"/>
        <w:rPr>
          <w:del w:id="741" w:author="Raj Kesarapalli" w:date="2023-07-26T17:44:00Z"/>
          <w:sz w:val="22"/>
        </w:rPr>
      </w:pPr>
    </w:p>
    <w:p w14:paraId="26F6105B" w14:textId="5E2D84EF" w:rsidR="00D64DB2" w:rsidDel="009338E3" w:rsidRDefault="0022516B">
      <w:pPr>
        <w:pStyle w:val="BodyText"/>
        <w:spacing w:before="170" w:line="340" w:lineRule="auto"/>
        <w:ind w:left="100" w:right="236"/>
        <w:rPr>
          <w:del w:id="742" w:author="Raj Kesarapalli" w:date="2023-07-26T17:44:00Z"/>
        </w:rPr>
      </w:pPr>
      <w:del w:id="743" w:author="Raj Kesarapalli" w:date="2023-07-26T17:44:00Z">
        <w:r w:rsidDel="009338E3">
          <w:rPr>
            <w:spacing w:val="-3"/>
          </w:rPr>
          <w:delText xml:space="preserve">You </w:delText>
        </w:r>
        <w:r w:rsidDel="009338E3">
          <w:delText xml:space="preserve">can set any resource known to Synopsys Bridge as a command line argument. Simply provide the entire namespace of the resource and its corresponding value in the format </w:delText>
        </w:r>
        <w:r w:rsidDel="009338E3">
          <w:rPr>
            <w:rFonts w:ascii="Courier New"/>
            <w:sz w:val="16"/>
            <w:shd w:val="clear" w:color="auto" w:fill="EDEDED"/>
          </w:rPr>
          <w:delText>key=value</w:delText>
        </w:r>
        <w:r w:rsidDel="009338E3">
          <w:delText xml:space="preserve">. The command example above sets the </w:delText>
        </w:r>
        <w:r w:rsidDel="009338E3">
          <w:rPr>
            <w:rFonts w:ascii="Courier New"/>
            <w:sz w:val="16"/>
            <w:shd w:val="clear" w:color="auto" w:fill="EDEDED"/>
          </w:rPr>
          <w:delText>project.name</w:delText>
        </w:r>
        <w:r w:rsidDel="009338E3">
          <w:rPr>
            <w:rFonts w:ascii="Courier New"/>
            <w:spacing w:val="-55"/>
            <w:sz w:val="16"/>
          </w:rPr>
          <w:delText xml:space="preserve"> </w:delText>
        </w:r>
        <w:r w:rsidDel="009338E3">
          <w:delText xml:space="preserve">resource to the value </w:delText>
        </w:r>
        <w:r w:rsidDel="009338E3">
          <w:rPr>
            <w:rFonts w:ascii="Courier New"/>
            <w:sz w:val="16"/>
            <w:shd w:val="clear" w:color="auto" w:fill="EDEDED"/>
          </w:rPr>
          <w:delText>central-scm-proj</w:delText>
        </w:r>
        <w:r w:rsidDel="009338E3">
          <w:delText>, loads the proper adapters to run scans with, and lists the proper scanning server URL.</w:delText>
        </w:r>
      </w:del>
    </w:p>
    <w:p w14:paraId="410685FA" w14:textId="77777777" w:rsidR="009338E3" w:rsidRDefault="009338E3">
      <w:pPr>
        <w:pStyle w:val="BodyText"/>
        <w:spacing w:before="196"/>
        <w:ind w:left="100"/>
        <w:rPr>
          <w:ins w:id="744" w:author="Raj Kesarapalli" w:date="2023-07-26T17:44:00Z"/>
        </w:rPr>
      </w:pPr>
    </w:p>
    <w:p w14:paraId="212EA4FA" w14:textId="77777777" w:rsidR="009338E3" w:rsidRDefault="009338E3" w:rsidP="009338E3">
      <w:pPr>
        <w:shd w:val="clear" w:color="auto" w:fill="FFFFFF"/>
        <w:spacing w:after="100" w:afterAutospacing="1"/>
        <w:rPr>
          <w:ins w:id="745" w:author="Raj Kesarapalli" w:date="2023-07-26T17:44:00Z"/>
          <w:color w:val="323E48"/>
        </w:rPr>
      </w:pPr>
      <w:ins w:id="746" w:author="Raj Kesarapalli" w:date="2023-07-26T17:44:00Z">
        <w:r>
          <w:rPr>
            <w:color w:val="323E48"/>
          </w:rPr>
          <w:t>The above example uses the following:</w:t>
        </w:r>
      </w:ins>
    </w:p>
    <w:p w14:paraId="157BD514" w14:textId="77777777" w:rsidR="009338E3" w:rsidRDefault="009338E3" w:rsidP="009338E3">
      <w:pPr>
        <w:pStyle w:val="ListParagraph"/>
        <w:widowControl/>
        <w:numPr>
          <w:ilvl w:val="0"/>
          <w:numId w:val="14"/>
        </w:numPr>
        <w:shd w:val="clear" w:color="auto" w:fill="FFFFFF"/>
        <w:autoSpaceDE/>
        <w:autoSpaceDN/>
        <w:spacing w:after="100" w:afterAutospacing="1"/>
        <w:contextualSpacing/>
        <w:rPr>
          <w:ins w:id="747" w:author="Raj Kesarapalli" w:date="2023-07-26T17:44:00Z"/>
          <w:color w:val="323E48"/>
        </w:rPr>
      </w:pPr>
      <w:ins w:id="748" w:author="Raj Kesarapalli" w:date="2023-07-26T17:44:00Z">
        <w:r>
          <w:rPr>
            <w:rStyle w:val="HTMLCode"/>
            <w:rFonts w:ascii="Roboto Mono" w:eastAsia="Roboto" w:hAnsi="Roboto Mono"/>
            <w:color w:val="000000"/>
            <w:sz w:val="18"/>
            <w:szCs w:val="18"/>
          </w:rPr>
          <w:t>BRIDGE_BLACKDUCK_TOKEN</w:t>
        </w:r>
        <w:r>
          <w:t> </w:t>
        </w:r>
        <w:r w:rsidRPr="005B2BC4">
          <w:rPr>
            <w:color w:val="323E48"/>
          </w:rPr>
          <w:t xml:space="preserve"> environment variable to pass sensitive information such as password or access token to Synopsys Bridge (recommended for security purposes). </w:t>
        </w:r>
        <w:r>
          <w:rPr>
            <w:color w:val="323E48"/>
          </w:rPr>
          <w:t xml:space="preserve">Note that </w:t>
        </w:r>
        <w:r w:rsidRPr="005B2BC4">
          <w:rPr>
            <w:color w:val="323E48"/>
          </w:rPr>
          <w:t>Synopsys Bridge automatically picks up values passed thru these environment variables.</w:t>
        </w:r>
      </w:ins>
    </w:p>
    <w:p w14:paraId="4AAA13F7" w14:textId="77777777" w:rsidR="009338E3" w:rsidRDefault="009338E3" w:rsidP="009338E3">
      <w:pPr>
        <w:pStyle w:val="ListParagraph"/>
        <w:widowControl/>
        <w:numPr>
          <w:ilvl w:val="0"/>
          <w:numId w:val="14"/>
        </w:numPr>
        <w:shd w:val="clear" w:color="auto" w:fill="FFFFFF"/>
        <w:autoSpaceDE/>
        <w:autoSpaceDN/>
        <w:spacing w:after="100" w:afterAutospacing="1"/>
        <w:contextualSpacing/>
        <w:rPr>
          <w:ins w:id="749" w:author="Raj Kesarapalli" w:date="2023-07-26T17:44:00Z"/>
          <w:color w:val="323E48"/>
        </w:rPr>
      </w:pPr>
      <w:ins w:id="750" w:author="Raj Kesarapalli" w:date="2023-07-26T17:44:00Z">
        <w:r>
          <w:rPr>
            <w:rFonts w:ascii="Courier New" w:hAnsi="Courier New" w:cs="Courier New"/>
            <w:color w:val="333333"/>
            <w:sz w:val="20"/>
            <w:szCs w:val="20"/>
          </w:rPr>
          <w:t xml:space="preserve">--stage </w:t>
        </w:r>
        <w:r>
          <w:rPr>
            <w:color w:val="323E48"/>
          </w:rPr>
          <w:t>argument to specify the Synopsys security product in use</w:t>
        </w:r>
      </w:ins>
    </w:p>
    <w:p w14:paraId="79CCD14E" w14:textId="77777777" w:rsidR="009338E3" w:rsidRPr="005B2BC4" w:rsidRDefault="009338E3" w:rsidP="009338E3">
      <w:pPr>
        <w:pStyle w:val="ListParagraph"/>
        <w:widowControl/>
        <w:numPr>
          <w:ilvl w:val="0"/>
          <w:numId w:val="14"/>
        </w:numPr>
        <w:autoSpaceDE/>
        <w:autoSpaceDN/>
        <w:spacing w:after="100" w:afterAutospacing="1"/>
        <w:contextualSpacing/>
        <w:rPr>
          <w:ins w:id="751" w:author="Raj Kesarapalli" w:date="2023-07-26T17:44:00Z"/>
        </w:rPr>
      </w:pPr>
      <w:ins w:id="752" w:author="Raj Kesarapalli" w:date="2023-07-26T17:44:00Z">
        <w:r>
          <w:rPr>
            <w:rFonts w:ascii="Courier New" w:hAnsi="Courier New" w:cs="Courier New"/>
            <w:color w:val="333333"/>
            <w:sz w:val="20"/>
            <w:szCs w:val="20"/>
          </w:rPr>
          <w:t xml:space="preserve">blackduck.url </w:t>
        </w:r>
        <w:r>
          <w:t>for Black Duck URL</w:t>
        </w:r>
      </w:ins>
    </w:p>
    <w:p w14:paraId="418690BA" w14:textId="77777777" w:rsidR="009338E3" w:rsidRPr="0062124B" w:rsidRDefault="009338E3" w:rsidP="009338E3">
      <w:pPr>
        <w:pStyle w:val="ListParagraph"/>
        <w:widowControl/>
        <w:numPr>
          <w:ilvl w:val="0"/>
          <w:numId w:val="14"/>
        </w:numPr>
        <w:autoSpaceDE/>
        <w:autoSpaceDN/>
        <w:spacing w:after="100" w:afterAutospacing="1"/>
        <w:contextualSpacing/>
        <w:rPr>
          <w:ins w:id="753" w:author="Raj Kesarapalli" w:date="2023-07-26T17:44:00Z"/>
        </w:rPr>
      </w:pPr>
      <w:ins w:id="754" w:author="Raj Kesarapalli" w:date="2023-07-26T17:44:00Z">
        <w:r>
          <w:rPr>
            <w:rFonts w:ascii="Courier New" w:hAnsi="Courier New" w:cs="Courier New"/>
            <w:color w:val="333333"/>
            <w:sz w:val="20"/>
            <w:szCs w:val="20"/>
          </w:rPr>
          <w:t xml:space="preserve">blackduck.scan.full </w:t>
        </w:r>
        <w:r>
          <w:t>should be set to true so that Intelligent scans are run by Synopsys Bridge</w:t>
        </w:r>
      </w:ins>
    </w:p>
    <w:p w14:paraId="626AFEEB" w14:textId="4D75848A" w:rsidR="009338E3" w:rsidRPr="0062124B" w:rsidRDefault="009338E3" w:rsidP="009338E3">
      <w:pPr>
        <w:pStyle w:val="ListParagraph"/>
        <w:widowControl/>
        <w:numPr>
          <w:ilvl w:val="0"/>
          <w:numId w:val="14"/>
        </w:numPr>
        <w:autoSpaceDE/>
        <w:autoSpaceDN/>
        <w:spacing w:after="100" w:afterAutospacing="1"/>
        <w:contextualSpacing/>
        <w:rPr>
          <w:ins w:id="755" w:author="Raj Kesarapalli" w:date="2023-07-26T17:44:00Z"/>
        </w:rPr>
      </w:pPr>
      <w:ins w:id="756" w:author="Raj Kesarapalli" w:date="2023-07-26T17:44:00Z">
        <w:r w:rsidRPr="00563EF1">
          <w:rPr>
            <w:rFonts w:ascii="Courier New" w:hAnsi="Courier New"/>
            <w:color w:val="333333"/>
            <w:sz w:val="20"/>
            <w:szCs w:val="20"/>
          </w:rPr>
          <w:t>blackduck.scan.failure.severities</w:t>
        </w:r>
        <w:r>
          <w:t> </w:t>
        </w:r>
      </w:ins>
      <w:ins w:id="757" w:author="Raj Kesarapalli" w:date="2023-07-26T17:49:00Z">
        <w:r w:rsidR="006236BA">
          <w:t>is a comma separated list of severities that is used by Synopsys Bridge to decide if the CI pipeline should be failed or not</w:t>
        </w:r>
      </w:ins>
    </w:p>
    <w:p w14:paraId="48DE3A77" w14:textId="75E72B5D" w:rsidR="00D64DB2" w:rsidDel="009338E3" w:rsidRDefault="0022516B">
      <w:pPr>
        <w:pStyle w:val="BodyText"/>
        <w:spacing w:before="196"/>
        <w:ind w:left="100"/>
        <w:rPr>
          <w:del w:id="758" w:author="Raj Kesarapalli" w:date="2023-07-26T17:44:00Z"/>
        </w:rPr>
      </w:pPr>
      <w:del w:id="759" w:author="Raj Kesarapalli" w:date="2023-07-26T17:44:00Z">
        <w:r w:rsidDel="009338E3">
          <w:delText xml:space="preserve">For more details, see the </w:delText>
        </w:r>
        <w:r w:rsidDel="009338E3">
          <w:fldChar w:fldCharType="begin"/>
        </w:r>
        <w:r w:rsidDel="009338E3">
          <w:delInstrText>HYPERLINK \l "_bookmark16"</w:delInstrText>
        </w:r>
        <w:r w:rsidDel="009338E3">
          <w:fldChar w:fldCharType="separate"/>
        </w:r>
        <w:r w:rsidDel="009338E3">
          <w:rPr>
            <w:color w:val="337AB7"/>
          </w:rPr>
          <w:delText xml:space="preserve">Complete List of Synopsys Bridge Arguments </w:delText>
        </w:r>
        <w:r w:rsidDel="009338E3">
          <w:rPr>
            <w:color w:val="337AB7"/>
          </w:rPr>
          <w:fldChar w:fldCharType="end"/>
        </w:r>
        <w:r w:rsidDel="009338E3">
          <w:fldChar w:fldCharType="begin"/>
        </w:r>
        <w:r w:rsidDel="009338E3">
          <w:delInstrText>HYPERLINK \l "_bookmark16"</w:delInstrText>
        </w:r>
        <w:r w:rsidDel="009338E3">
          <w:fldChar w:fldCharType="separate"/>
        </w:r>
        <w:r w:rsidDel="009338E3">
          <w:rPr>
            <w:rFonts w:ascii="Arial"/>
            <w:i/>
            <w:color w:val="337AB7"/>
          </w:rPr>
          <w:delText>(on</w:delText>
        </w:r>
        <w:r w:rsidDel="009338E3">
          <w:rPr>
            <w:rFonts w:ascii="Arial"/>
            <w:i/>
            <w:color w:val="337AB7"/>
          </w:rPr>
          <w:fldChar w:fldCharType="end"/>
        </w:r>
        <w:r w:rsidDel="009338E3">
          <w:rPr>
            <w:rFonts w:ascii="Arial"/>
            <w:i/>
            <w:color w:val="337AB7"/>
          </w:rPr>
          <w:delText xml:space="preserve"> </w:delText>
        </w:r>
        <w:r w:rsidDel="009338E3">
          <w:fldChar w:fldCharType="begin"/>
        </w:r>
        <w:r w:rsidDel="009338E3">
          <w:delInstrText>HYPERLINK \l "_bookmark16"</w:delInstrText>
        </w:r>
        <w:r w:rsidDel="009338E3">
          <w:fldChar w:fldCharType="separate"/>
        </w:r>
        <w:r w:rsidDel="009338E3">
          <w:rPr>
            <w:rFonts w:ascii="Arial"/>
            <w:i/>
            <w:color w:val="337AB7"/>
          </w:rPr>
          <w:delText xml:space="preserve">page </w:delText>
        </w:r>
        <w:r w:rsidDel="009338E3">
          <w:rPr>
            <w:rFonts w:ascii="Arial"/>
            <w:i/>
            <w:color w:val="337AB7"/>
          </w:rPr>
          <w:fldChar w:fldCharType="end"/>
        </w:r>
        <w:r w:rsidDel="009338E3">
          <w:fldChar w:fldCharType="begin"/>
        </w:r>
        <w:r w:rsidDel="009338E3">
          <w:delInstrText>HYPERLINK \l "_bookmark16"</w:delInstrText>
        </w:r>
        <w:r w:rsidDel="009338E3">
          <w:fldChar w:fldCharType="separate"/>
        </w:r>
        <w:r w:rsidDel="009338E3">
          <w:rPr>
            <w:rFonts w:ascii="Arial"/>
            <w:i/>
            <w:color w:val="337AB7"/>
          </w:rPr>
          <w:delText>18</w:delText>
        </w:r>
        <w:r w:rsidDel="009338E3">
          <w:rPr>
            <w:rFonts w:ascii="Arial"/>
            <w:i/>
            <w:color w:val="337AB7"/>
          </w:rPr>
          <w:fldChar w:fldCharType="end"/>
        </w:r>
        <w:r w:rsidDel="009338E3">
          <w:fldChar w:fldCharType="begin"/>
        </w:r>
        <w:r w:rsidDel="009338E3">
          <w:delInstrText>HYPERLINK \l "_bookmark16"</w:delInstrText>
        </w:r>
        <w:r w:rsidDel="009338E3">
          <w:fldChar w:fldCharType="separate"/>
        </w:r>
        <w:r w:rsidDel="009338E3">
          <w:rPr>
            <w:rFonts w:ascii="Arial"/>
            <w:i/>
            <w:color w:val="337AB7"/>
          </w:rPr>
          <w:delText>)</w:delText>
        </w:r>
        <w:r w:rsidDel="009338E3">
          <w:rPr>
            <w:rFonts w:ascii="Arial"/>
            <w:i/>
            <w:color w:val="337AB7"/>
          </w:rPr>
          <w:fldChar w:fldCharType="end"/>
        </w:r>
        <w:r w:rsidDel="009338E3">
          <w:delText>.</w:delText>
        </w:r>
      </w:del>
    </w:p>
    <w:p w14:paraId="3823BD5C" w14:textId="77777777" w:rsidR="009338E3" w:rsidRDefault="009338E3">
      <w:pPr>
        <w:pStyle w:val="BodyText"/>
        <w:spacing w:before="6"/>
        <w:rPr>
          <w:ins w:id="760" w:author="Raj Kesarapalli" w:date="2023-07-26T17:44:00Z"/>
        </w:rPr>
      </w:pPr>
    </w:p>
    <w:p w14:paraId="15454C6A" w14:textId="77777777" w:rsidR="009338E3" w:rsidRDefault="009338E3" w:rsidP="009338E3">
      <w:pPr>
        <w:shd w:val="clear" w:color="auto" w:fill="FFFFFF"/>
        <w:spacing w:after="100" w:afterAutospacing="1"/>
        <w:rPr>
          <w:ins w:id="761" w:author="Raj Kesarapalli" w:date="2023-07-26T17:44:00Z"/>
          <w:color w:val="323E48"/>
        </w:rPr>
      </w:pPr>
      <w:ins w:id="762" w:author="Raj Kesarapalli" w:date="2023-07-26T17:44:00Z">
        <w:r>
          <w:rPr>
            <w:color w:val="323E48"/>
          </w:rPr>
          <w:t xml:space="preserve">For the required minimum set of arguments that you need to pass to integrate Synopsys Bridge with Black Duck, refer to Black Duck specific resources page under </w:t>
        </w:r>
        <w:r>
          <w:fldChar w:fldCharType="begin"/>
        </w:r>
        <w:r>
          <w:instrText>HYPERLINK "https://synopsys-theme-dev.zoominsoftware.io/bundle/bridge/page/documentation/c_schema.html"</w:instrText>
        </w:r>
        <w:r>
          <w:fldChar w:fldCharType="separate"/>
        </w:r>
        <w:r w:rsidRPr="002E37E5">
          <w:rPr>
            <w:color w:val="3887F6"/>
            <w:u w:val="single"/>
          </w:rPr>
          <w:t>Schema Resources And Extensions</w:t>
        </w:r>
        <w:r>
          <w:rPr>
            <w:color w:val="3887F6"/>
            <w:u w:val="single"/>
          </w:rPr>
          <w:fldChar w:fldCharType="end"/>
        </w:r>
        <w:r w:rsidRPr="002E37E5">
          <w:rPr>
            <w:color w:val="323E48"/>
          </w:rPr>
          <w:t> </w:t>
        </w:r>
      </w:ins>
    </w:p>
    <w:p w14:paraId="1E912C97" w14:textId="77777777" w:rsidR="009338E3" w:rsidRDefault="009338E3" w:rsidP="009338E3">
      <w:pPr>
        <w:pStyle w:val="BodyText"/>
        <w:spacing w:before="1" w:line="340" w:lineRule="auto"/>
        <w:ind w:left="100"/>
        <w:rPr>
          <w:ins w:id="763" w:author="Raj Kesarapalli" w:date="2023-07-26T17:44:00Z"/>
        </w:rPr>
      </w:pPr>
      <w:ins w:id="764" w:author="Raj Kesarapalli" w:date="2023-07-26T17:44:00Z">
        <w:r>
          <w:t>For</w:t>
        </w:r>
        <w:r>
          <w:rPr>
            <w:spacing w:val="-11"/>
          </w:rPr>
          <w:t xml:space="preserve"> </w:t>
        </w:r>
        <w:r>
          <w:t>a</w:t>
        </w:r>
        <w:r>
          <w:rPr>
            <w:spacing w:val="-10"/>
          </w:rPr>
          <w:t xml:space="preserve"> </w:t>
        </w:r>
        <w:r>
          <w:t>complete</w:t>
        </w:r>
        <w:r>
          <w:rPr>
            <w:spacing w:val="-11"/>
          </w:rPr>
          <w:t xml:space="preserve"> </w:t>
        </w:r>
        <w:r>
          <w:t>list</w:t>
        </w:r>
        <w:r>
          <w:rPr>
            <w:spacing w:val="-10"/>
          </w:rPr>
          <w:t xml:space="preserve"> </w:t>
        </w:r>
        <w:r>
          <w:t>of</w:t>
        </w:r>
        <w:r>
          <w:rPr>
            <w:spacing w:val="-11"/>
          </w:rPr>
          <w:t xml:space="preserve"> </w:t>
        </w:r>
        <w:r>
          <w:t>environment variables and command line arguments,</w:t>
        </w:r>
        <w:r>
          <w:rPr>
            <w:spacing w:val="-10"/>
          </w:rPr>
          <w:t xml:space="preserve">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41FDDC64" w14:textId="77777777" w:rsidR="009338E3" w:rsidRDefault="009338E3">
      <w:pPr>
        <w:pStyle w:val="BodyText"/>
        <w:spacing w:before="6"/>
        <w:rPr>
          <w:ins w:id="765" w:author="Raj Kesarapalli" w:date="2023-07-26T17:44:00Z"/>
          <w:sz w:val="26"/>
        </w:rPr>
      </w:pPr>
    </w:p>
    <w:p w14:paraId="77764980" w14:textId="61DE0F95" w:rsidR="009338E3" w:rsidDel="009338E3" w:rsidRDefault="009338E3">
      <w:pPr>
        <w:pStyle w:val="BodyText"/>
        <w:spacing w:before="6"/>
        <w:rPr>
          <w:del w:id="766" w:author="Raj Kesarapalli" w:date="2023-07-26T17:46:00Z"/>
          <w:sz w:val="26"/>
        </w:rPr>
      </w:pPr>
    </w:p>
    <w:p w14:paraId="1114FA5C" w14:textId="67B83F3A" w:rsidR="00D64DB2" w:rsidDel="009338E3" w:rsidRDefault="0022516B">
      <w:pPr>
        <w:pStyle w:val="Heading4"/>
        <w:rPr>
          <w:del w:id="767" w:author="Raj Kesarapalli" w:date="2023-07-26T17:46:00Z"/>
        </w:rPr>
      </w:pPr>
      <w:bookmarkStart w:id="768" w:name="Using_Environmental_Variables"/>
      <w:bookmarkEnd w:id="768"/>
      <w:del w:id="769" w:author="Raj Kesarapalli" w:date="2023-07-26T17:46:00Z">
        <w:r w:rsidDel="009338E3">
          <w:delText>Using Environmental Variables</w:delText>
        </w:r>
      </w:del>
    </w:p>
    <w:p w14:paraId="6CD55A36" w14:textId="225E751B" w:rsidR="00D64DB2" w:rsidDel="009338E3" w:rsidRDefault="00D64DB2">
      <w:pPr>
        <w:pStyle w:val="BodyText"/>
        <w:spacing w:before="4"/>
        <w:rPr>
          <w:del w:id="770" w:author="Raj Kesarapalli" w:date="2023-07-26T17:46:00Z"/>
          <w:b/>
          <w:sz w:val="23"/>
        </w:rPr>
      </w:pPr>
    </w:p>
    <w:p w14:paraId="4FF2ABB3" w14:textId="3EE026F3" w:rsidR="00D64DB2" w:rsidDel="009338E3" w:rsidRDefault="0022516B">
      <w:pPr>
        <w:pStyle w:val="BodyText"/>
        <w:spacing w:line="340" w:lineRule="auto"/>
        <w:ind w:left="100" w:right="339"/>
        <w:rPr>
          <w:del w:id="771" w:author="Raj Kesarapalli" w:date="2023-07-26T17:46:00Z"/>
        </w:rPr>
      </w:pPr>
      <w:del w:id="772" w:author="Raj Kesarapalli" w:date="2023-07-26T17:46:00Z">
        <w:r w:rsidDel="009338E3">
          <w:delText>Some Black Duck resources can be set as environmental variables, eliminating the need to pass them on</w:delText>
        </w:r>
        <w:r w:rsidDel="009338E3">
          <w:rPr>
            <w:spacing w:val="-10"/>
          </w:rPr>
          <w:delText xml:space="preserve"> </w:delText>
        </w:r>
        <w:r w:rsidDel="009338E3">
          <w:delText>the</w:delText>
        </w:r>
        <w:r w:rsidDel="009338E3">
          <w:rPr>
            <w:spacing w:val="-9"/>
          </w:rPr>
          <w:delText xml:space="preserve"> </w:delText>
        </w:r>
        <w:r w:rsidDel="009338E3">
          <w:delText>command</w:delText>
        </w:r>
        <w:r w:rsidDel="009338E3">
          <w:rPr>
            <w:spacing w:val="-9"/>
          </w:rPr>
          <w:delText xml:space="preserve"> </w:delText>
        </w:r>
        <w:r w:rsidDel="009338E3">
          <w:delText>line</w:delText>
        </w:r>
        <w:r w:rsidDel="009338E3">
          <w:rPr>
            <w:spacing w:val="-9"/>
          </w:rPr>
          <w:delText xml:space="preserve"> </w:delText>
        </w:r>
        <w:r w:rsidDel="009338E3">
          <w:delText>or</w:delText>
        </w:r>
        <w:r w:rsidDel="009338E3">
          <w:rPr>
            <w:spacing w:val="-9"/>
          </w:rPr>
          <w:delText xml:space="preserve"> </w:delText>
        </w:r>
        <w:r w:rsidDel="009338E3">
          <w:delText>referenced</w:delText>
        </w:r>
        <w:r w:rsidDel="009338E3">
          <w:rPr>
            <w:spacing w:val="-10"/>
          </w:rPr>
          <w:delText xml:space="preserve"> </w:delText>
        </w:r>
        <w:r w:rsidDel="009338E3">
          <w:delText>in</w:delText>
        </w:r>
        <w:r w:rsidDel="009338E3">
          <w:rPr>
            <w:spacing w:val="-9"/>
          </w:rPr>
          <w:delText xml:space="preserve"> </w:delText>
        </w:r>
        <w:r w:rsidDel="009338E3">
          <w:delText>a</w:delText>
        </w:r>
        <w:r w:rsidDel="009338E3">
          <w:rPr>
            <w:spacing w:val="-9"/>
          </w:rPr>
          <w:delText xml:space="preserve"> </w:delText>
        </w:r>
        <w:r w:rsidDel="009338E3">
          <w:delText>JSON</w:delText>
        </w:r>
        <w:r w:rsidDel="009338E3">
          <w:rPr>
            <w:spacing w:val="-9"/>
          </w:rPr>
          <w:delText xml:space="preserve"> </w:delText>
        </w:r>
        <w:r w:rsidDel="009338E3">
          <w:delText>file.</w:delText>
        </w:r>
        <w:r w:rsidDel="009338E3">
          <w:rPr>
            <w:spacing w:val="-9"/>
          </w:rPr>
          <w:delText xml:space="preserve"> </w:delText>
        </w:r>
        <w:r w:rsidDel="009338E3">
          <w:delText>The</w:delText>
        </w:r>
        <w:r w:rsidDel="009338E3">
          <w:rPr>
            <w:spacing w:val="-10"/>
          </w:rPr>
          <w:delText xml:space="preserve"> </w:delText>
        </w:r>
        <w:r w:rsidDel="009338E3">
          <w:delText>following</w:delText>
        </w:r>
        <w:r w:rsidDel="009338E3">
          <w:rPr>
            <w:spacing w:val="-9"/>
          </w:rPr>
          <w:delText xml:space="preserve"> </w:delText>
        </w:r>
        <w:r w:rsidDel="009338E3">
          <w:delText>resources</w:delText>
        </w:r>
        <w:r w:rsidDel="009338E3">
          <w:rPr>
            <w:spacing w:val="-9"/>
          </w:rPr>
          <w:delText xml:space="preserve"> </w:delText>
        </w:r>
        <w:r w:rsidDel="009338E3">
          <w:delText>can</w:delText>
        </w:r>
        <w:r w:rsidDel="009338E3">
          <w:rPr>
            <w:spacing w:val="-9"/>
          </w:rPr>
          <w:delText xml:space="preserve"> </w:delText>
        </w:r>
        <w:r w:rsidDel="009338E3">
          <w:delText>be</w:delText>
        </w:r>
        <w:r w:rsidDel="009338E3">
          <w:rPr>
            <w:spacing w:val="-9"/>
          </w:rPr>
          <w:delText xml:space="preserve"> </w:delText>
        </w:r>
        <w:r w:rsidDel="009338E3">
          <w:delText>set</w:delText>
        </w:r>
        <w:r w:rsidDel="009338E3">
          <w:rPr>
            <w:spacing w:val="-10"/>
          </w:rPr>
          <w:delText xml:space="preserve"> </w:delText>
        </w:r>
        <w:r w:rsidDel="009338E3">
          <w:delText>as</w:delText>
        </w:r>
        <w:r w:rsidDel="009338E3">
          <w:rPr>
            <w:spacing w:val="-9"/>
          </w:rPr>
          <w:delText xml:space="preserve"> </w:delText>
        </w:r>
        <w:r w:rsidDel="009338E3">
          <w:delText>environmental variables.</w:delText>
        </w:r>
      </w:del>
    </w:p>
    <w:p w14:paraId="2BB1C307" w14:textId="38430EAC" w:rsidR="00D64DB2" w:rsidDel="009338E3" w:rsidRDefault="00D64DB2">
      <w:pPr>
        <w:pStyle w:val="BodyText"/>
        <w:spacing w:before="10"/>
        <w:rPr>
          <w:del w:id="773" w:author="Raj Kesarapalli" w:date="2023-07-26T17:46:00Z"/>
          <w:sz w:val="21"/>
        </w:rPr>
      </w:pPr>
    </w:p>
    <w:tbl>
      <w:tblPr>
        <w:tblW w:w="0" w:type="auto"/>
        <w:tblInd w:w="117" w:type="dxa"/>
        <w:tblLayout w:type="fixed"/>
        <w:tblCellMar>
          <w:left w:w="0" w:type="dxa"/>
          <w:right w:w="0" w:type="dxa"/>
        </w:tblCellMar>
        <w:tblLook w:val="01E0" w:firstRow="1" w:lastRow="1" w:firstColumn="1" w:lastColumn="1" w:noHBand="0" w:noVBand="0"/>
      </w:tblPr>
      <w:tblGrid>
        <w:gridCol w:w="2228"/>
        <w:gridCol w:w="2428"/>
        <w:gridCol w:w="2843"/>
      </w:tblGrid>
      <w:tr w:rsidR="00D64DB2" w:rsidDel="009338E3" w14:paraId="021ECB67" w14:textId="2BEBDB64">
        <w:trPr>
          <w:trHeight w:val="347"/>
          <w:del w:id="774" w:author="Raj Kesarapalli" w:date="2023-07-26T17:46:00Z"/>
        </w:trPr>
        <w:tc>
          <w:tcPr>
            <w:tcW w:w="2228" w:type="dxa"/>
          </w:tcPr>
          <w:p w14:paraId="5D93A494" w14:textId="5098E575" w:rsidR="00D64DB2" w:rsidDel="009338E3" w:rsidRDefault="0022516B">
            <w:pPr>
              <w:pStyle w:val="TableParagraph"/>
              <w:spacing w:line="236" w:lineRule="exact"/>
              <w:ind w:left="883"/>
              <w:rPr>
                <w:del w:id="775" w:author="Raj Kesarapalli" w:date="2023-07-26T17:46:00Z"/>
                <w:b/>
                <w:sz w:val="20"/>
              </w:rPr>
            </w:pPr>
            <w:del w:id="776" w:author="Raj Kesarapalli" w:date="2023-07-26T17:46:00Z">
              <w:r w:rsidDel="009338E3">
                <w:rPr>
                  <w:b/>
                  <w:sz w:val="20"/>
                </w:rPr>
                <w:delText>Variable</w:delText>
              </w:r>
            </w:del>
          </w:p>
        </w:tc>
        <w:tc>
          <w:tcPr>
            <w:tcW w:w="2428" w:type="dxa"/>
          </w:tcPr>
          <w:p w14:paraId="041DB516" w14:textId="0F0C26FA" w:rsidR="00D64DB2" w:rsidDel="009338E3" w:rsidRDefault="0022516B">
            <w:pPr>
              <w:pStyle w:val="TableParagraph"/>
              <w:spacing w:line="236" w:lineRule="exact"/>
              <w:ind w:left="910"/>
              <w:rPr>
                <w:del w:id="777" w:author="Raj Kesarapalli" w:date="2023-07-26T17:46:00Z"/>
                <w:b/>
                <w:sz w:val="20"/>
              </w:rPr>
            </w:pPr>
            <w:del w:id="778" w:author="Raj Kesarapalli" w:date="2023-07-26T17:46:00Z">
              <w:r w:rsidDel="009338E3">
                <w:rPr>
                  <w:b/>
                  <w:sz w:val="20"/>
                </w:rPr>
                <w:delText>Description</w:delText>
              </w:r>
            </w:del>
          </w:p>
        </w:tc>
        <w:tc>
          <w:tcPr>
            <w:tcW w:w="2843" w:type="dxa"/>
          </w:tcPr>
          <w:p w14:paraId="02B8AF04" w14:textId="10DA90A6" w:rsidR="00D64DB2" w:rsidDel="009338E3" w:rsidRDefault="0022516B">
            <w:pPr>
              <w:pStyle w:val="TableParagraph"/>
              <w:spacing w:line="236" w:lineRule="exact"/>
              <w:ind w:right="46"/>
              <w:jc w:val="right"/>
              <w:rPr>
                <w:del w:id="779" w:author="Raj Kesarapalli" w:date="2023-07-26T17:46:00Z"/>
                <w:b/>
                <w:sz w:val="20"/>
              </w:rPr>
            </w:pPr>
            <w:del w:id="780" w:author="Raj Kesarapalli" w:date="2023-07-26T17:46:00Z">
              <w:r w:rsidDel="009338E3">
                <w:rPr>
                  <w:b/>
                  <w:sz w:val="20"/>
                </w:rPr>
                <w:delText>Example</w:delText>
              </w:r>
            </w:del>
          </w:p>
        </w:tc>
      </w:tr>
      <w:tr w:rsidR="00D64DB2" w:rsidDel="009338E3" w14:paraId="37F1903F" w14:textId="26F9D817">
        <w:trPr>
          <w:trHeight w:val="460"/>
          <w:del w:id="781" w:author="Raj Kesarapalli" w:date="2023-07-26T17:46:00Z"/>
        </w:trPr>
        <w:tc>
          <w:tcPr>
            <w:tcW w:w="2228" w:type="dxa"/>
          </w:tcPr>
          <w:p w14:paraId="726DE291" w14:textId="124C4FD1" w:rsidR="00D64DB2" w:rsidDel="009338E3" w:rsidRDefault="00D64DB2">
            <w:pPr>
              <w:pStyle w:val="TableParagraph"/>
              <w:spacing w:before="9"/>
              <w:rPr>
                <w:del w:id="782" w:author="Raj Kesarapalli" w:date="2023-07-26T17:46:00Z"/>
                <w:sz w:val="13"/>
              </w:rPr>
            </w:pPr>
          </w:p>
          <w:p w14:paraId="7C99D5B2" w14:textId="2831D7CC" w:rsidR="00D64DB2" w:rsidDel="009338E3" w:rsidRDefault="0022516B">
            <w:pPr>
              <w:pStyle w:val="TableParagraph"/>
              <w:ind w:left="50"/>
              <w:rPr>
                <w:del w:id="783" w:author="Raj Kesarapalli" w:date="2023-07-26T17:46:00Z"/>
                <w:rFonts w:ascii="Courier New"/>
                <w:b/>
                <w:sz w:val="16"/>
              </w:rPr>
            </w:pPr>
            <w:del w:id="784" w:author="Raj Kesarapalli" w:date="2023-07-26T17:46:00Z">
              <w:r w:rsidDel="009338E3">
                <w:rPr>
                  <w:rFonts w:ascii="Courier New"/>
                  <w:b/>
                  <w:sz w:val="16"/>
                  <w:shd w:val="clear" w:color="auto" w:fill="EDEDED"/>
                </w:rPr>
                <w:delText>BLACKDUCK_URL</w:delText>
              </w:r>
            </w:del>
          </w:p>
        </w:tc>
        <w:tc>
          <w:tcPr>
            <w:tcW w:w="2428" w:type="dxa"/>
          </w:tcPr>
          <w:p w14:paraId="34A7FE22" w14:textId="2F376FA4" w:rsidR="00D64DB2" w:rsidDel="009338E3" w:rsidRDefault="0022516B">
            <w:pPr>
              <w:pStyle w:val="TableParagraph"/>
              <w:spacing w:before="108"/>
              <w:ind w:left="354"/>
              <w:rPr>
                <w:del w:id="785" w:author="Raj Kesarapalli" w:date="2023-07-26T17:46:00Z"/>
                <w:sz w:val="20"/>
              </w:rPr>
            </w:pPr>
            <w:del w:id="786" w:author="Raj Kesarapalli" w:date="2023-07-26T17:46:00Z">
              <w:r w:rsidDel="009338E3">
                <w:rPr>
                  <w:sz w:val="20"/>
                </w:rPr>
                <w:delText>Black Duck URL</w:delText>
              </w:r>
            </w:del>
          </w:p>
        </w:tc>
        <w:tc>
          <w:tcPr>
            <w:tcW w:w="2843" w:type="dxa"/>
          </w:tcPr>
          <w:p w14:paraId="2BCD2A8E" w14:textId="7CC2B579" w:rsidR="00D64DB2" w:rsidDel="009338E3" w:rsidRDefault="00D64DB2">
            <w:pPr>
              <w:pStyle w:val="TableParagraph"/>
              <w:spacing w:before="9"/>
              <w:rPr>
                <w:del w:id="787" w:author="Raj Kesarapalli" w:date="2023-07-26T17:46:00Z"/>
                <w:sz w:val="13"/>
              </w:rPr>
            </w:pPr>
          </w:p>
          <w:p w14:paraId="78E65902" w14:textId="55793BD9" w:rsidR="00D64DB2" w:rsidDel="009338E3" w:rsidRDefault="0022516B">
            <w:pPr>
              <w:pStyle w:val="TableParagraph"/>
              <w:ind w:left="186"/>
              <w:rPr>
                <w:del w:id="788" w:author="Raj Kesarapalli" w:date="2023-07-26T17:46:00Z"/>
                <w:rFonts w:ascii="Courier New"/>
                <w:i/>
                <w:sz w:val="16"/>
              </w:rPr>
            </w:pPr>
            <w:del w:id="789" w:author="Raj Kesarapalli" w:date="2023-07-26T17:46:00Z">
              <w:r w:rsidDel="009338E3">
                <w:rPr>
                  <w:rFonts w:ascii="Courier New"/>
                  <w:i/>
                  <w:sz w:val="16"/>
                  <w:shd w:val="clear" w:color="auto" w:fill="EDEDED"/>
                </w:rPr>
                <w:delText>&lt;BLACKDUCK_URL&gt;</w:delText>
              </w:r>
            </w:del>
          </w:p>
        </w:tc>
      </w:tr>
      <w:tr w:rsidR="00D64DB2" w:rsidDel="009338E3" w14:paraId="7E2EC0D4" w14:textId="63F1E7BE">
        <w:trPr>
          <w:trHeight w:val="347"/>
          <w:del w:id="790" w:author="Raj Kesarapalli" w:date="2023-07-26T17:46:00Z"/>
        </w:trPr>
        <w:tc>
          <w:tcPr>
            <w:tcW w:w="2228" w:type="dxa"/>
          </w:tcPr>
          <w:p w14:paraId="493797BA" w14:textId="59E39F2E" w:rsidR="00D64DB2" w:rsidDel="009338E3" w:rsidRDefault="00D64DB2">
            <w:pPr>
              <w:pStyle w:val="TableParagraph"/>
              <w:spacing w:before="9"/>
              <w:rPr>
                <w:del w:id="791" w:author="Raj Kesarapalli" w:date="2023-07-26T17:46:00Z"/>
                <w:sz w:val="13"/>
              </w:rPr>
            </w:pPr>
          </w:p>
          <w:p w14:paraId="74C4A86A" w14:textId="20F02C25" w:rsidR="00D64DB2" w:rsidDel="009338E3" w:rsidRDefault="0022516B">
            <w:pPr>
              <w:pStyle w:val="TableParagraph"/>
              <w:spacing w:line="162" w:lineRule="exact"/>
              <w:ind w:left="50"/>
              <w:rPr>
                <w:del w:id="792" w:author="Raj Kesarapalli" w:date="2023-07-26T17:46:00Z"/>
                <w:rFonts w:ascii="Courier New"/>
                <w:b/>
                <w:sz w:val="16"/>
              </w:rPr>
            </w:pPr>
            <w:del w:id="793" w:author="Raj Kesarapalli" w:date="2023-07-26T17:46:00Z">
              <w:r w:rsidDel="009338E3">
                <w:rPr>
                  <w:rFonts w:ascii="Courier New"/>
                  <w:b/>
                  <w:sz w:val="16"/>
                  <w:shd w:val="clear" w:color="auto" w:fill="EDEDED"/>
                </w:rPr>
                <w:delText>BLACKDUCK_API_TOKEN</w:delText>
              </w:r>
            </w:del>
          </w:p>
        </w:tc>
        <w:tc>
          <w:tcPr>
            <w:tcW w:w="2428" w:type="dxa"/>
          </w:tcPr>
          <w:p w14:paraId="377DCF4A" w14:textId="2C18013C" w:rsidR="00D64DB2" w:rsidDel="009338E3" w:rsidRDefault="0022516B">
            <w:pPr>
              <w:pStyle w:val="TableParagraph"/>
              <w:spacing w:before="108" w:line="219" w:lineRule="exact"/>
              <w:ind w:left="354"/>
              <w:rPr>
                <w:del w:id="794" w:author="Raj Kesarapalli" w:date="2023-07-26T17:46:00Z"/>
                <w:sz w:val="20"/>
              </w:rPr>
            </w:pPr>
            <w:del w:id="795" w:author="Raj Kesarapalli" w:date="2023-07-26T17:46:00Z">
              <w:r w:rsidDel="009338E3">
                <w:rPr>
                  <w:sz w:val="20"/>
                </w:rPr>
                <w:delText>Black Duck API token</w:delText>
              </w:r>
            </w:del>
          </w:p>
        </w:tc>
        <w:tc>
          <w:tcPr>
            <w:tcW w:w="2843" w:type="dxa"/>
          </w:tcPr>
          <w:p w14:paraId="70860932" w14:textId="2FF43383" w:rsidR="00D64DB2" w:rsidDel="009338E3" w:rsidRDefault="00D64DB2">
            <w:pPr>
              <w:pStyle w:val="TableParagraph"/>
              <w:spacing w:before="9"/>
              <w:rPr>
                <w:del w:id="796" w:author="Raj Kesarapalli" w:date="2023-07-26T17:46:00Z"/>
                <w:sz w:val="13"/>
              </w:rPr>
            </w:pPr>
          </w:p>
          <w:p w14:paraId="611BAFA9" w14:textId="45EB037F" w:rsidR="00D64DB2" w:rsidDel="009338E3" w:rsidRDefault="0022516B">
            <w:pPr>
              <w:pStyle w:val="TableParagraph"/>
              <w:spacing w:line="162" w:lineRule="exact"/>
              <w:ind w:left="186"/>
              <w:rPr>
                <w:del w:id="797" w:author="Raj Kesarapalli" w:date="2023-07-26T17:46:00Z"/>
                <w:rFonts w:ascii="Courier New"/>
                <w:sz w:val="16"/>
              </w:rPr>
            </w:pPr>
            <w:del w:id="798" w:author="Raj Kesarapalli" w:date="2023-07-26T17:46:00Z">
              <w:r w:rsidDel="009338E3">
                <w:rPr>
                  <w:rFonts w:ascii="Courier New"/>
                  <w:sz w:val="16"/>
                  <w:shd w:val="clear" w:color="auto" w:fill="EDEDED"/>
                </w:rPr>
                <w:delText>THIS_IS_NOT_MY_TOKEN</w:delText>
              </w:r>
            </w:del>
          </w:p>
        </w:tc>
      </w:tr>
    </w:tbl>
    <w:p w14:paraId="62A88E6F" w14:textId="77777777" w:rsidR="00D64DB2" w:rsidRDefault="00D64DB2">
      <w:pPr>
        <w:pStyle w:val="BodyText"/>
        <w:rPr>
          <w:sz w:val="22"/>
        </w:rPr>
      </w:pPr>
    </w:p>
    <w:p w14:paraId="776D1741" w14:textId="5D8A593D" w:rsidR="00D64DB2" w:rsidRDefault="0022516B">
      <w:pPr>
        <w:pStyle w:val="Heading2"/>
        <w:spacing w:before="156"/>
      </w:pPr>
      <w:bookmarkStart w:id="799" w:name="Using_Synopsys_Bridge_CLI_with_Coverity_"/>
      <w:bookmarkStart w:id="800" w:name="_bookmark14"/>
      <w:bookmarkEnd w:id="799"/>
      <w:bookmarkEnd w:id="800"/>
      <w:r>
        <w:t xml:space="preserve">Using Synopsys Bridge CLI with Coverity </w:t>
      </w:r>
      <w:del w:id="801" w:author="Raj Kesarapalli" w:date="2023-07-26T17:50:00Z">
        <w:r w:rsidDel="00E35967">
          <w:delText>Connect</w:delText>
        </w:r>
      </w:del>
    </w:p>
    <w:p w14:paraId="2F221E23" w14:textId="3554995A" w:rsidR="00D64DB2" w:rsidDel="00E35967" w:rsidRDefault="0022516B">
      <w:pPr>
        <w:pStyle w:val="BodyText"/>
        <w:spacing w:before="213" w:line="340" w:lineRule="auto"/>
        <w:ind w:left="100" w:right="339"/>
        <w:rPr>
          <w:del w:id="802" w:author="Raj Kesarapalli" w:date="2023-07-26T17:51:00Z"/>
        </w:rPr>
      </w:pPr>
      <w:del w:id="803" w:author="Raj Kesarapalli" w:date="2023-07-26T17:51:00Z">
        <w:r w:rsidDel="00E35967">
          <w:delText>Coverity</w:delText>
        </w:r>
        <w:r w:rsidDel="00E35967">
          <w:rPr>
            <w:spacing w:val="-14"/>
          </w:rPr>
          <w:delText xml:space="preserve"> </w:delText>
        </w:r>
        <w:r w:rsidDel="00E35967">
          <w:delText>Connect</w:delText>
        </w:r>
        <w:r w:rsidDel="00E35967">
          <w:rPr>
            <w:spacing w:val="-13"/>
          </w:rPr>
          <w:delText xml:space="preserve"> </w:delText>
        </w:r>
        <w:r w:rsidDel="00E35967">
          <w:delText>is</w:delText>
        </w:r>
        <w:r w:rsidDel="00E35967">
          <w:rPr>
            <w:spacing w:val="-13"/>
          </w:rPr>
          <w:delText xml:space="preserve"> </w:delText>
        </w:r>
        <w:r w:rsidDel="00E35967">
          <w:delText>a</w:delText>
        </w:r>
        <w:r w:rsidDel="00E35967">
          <w:rPr>
            <w:spacing w:val="-13"/>
          </w:rPr>
          <w:delText xml:space="preserve"> </w:delText>
        </w:r>
        <w:r w:rsidDel="00E35967">
          <w:delText>web-based</w:delText>
        </w:r>
        <w:r w:rsidDel="00E35967">
          <w:rPr>
            <w:spacing w:val="-13"/>
          </w:rPr>
          <w:delText xml:space="preserve"> </w:delText>
        </w:r>
        <w:r w:rsidDel="00E35967">
          <w:delText>version</w:delText>
        </w:r>
        <w:r w:rsidDel="00E35967">
          <w:rPr>
            <w:spacing w:val="-13"/>
          </w:rPr>
          <w:delText xml:space="preserve"> </w:delText>
        </w:r>
        <w:r w:rsidDel="00E35967">
          <w:delText>of</w:delText>
        </w:r>
        <w:r w:rsidDel="00E35967">
          <w:rPr>
            <w:spacing w:val="-13"/>
          </w:rPr>
          <w:delText xml:space="preserve"> </w:delText>
        </w:r>
        <w:r w:rsidDel="00E35967">
          <w:rPr>
            <w:spacing w:val="-3"/>
          </w:rPr>
          <w:delText>Coverity.</w:delText>
        </w:r>
        <w:r w:rsidDel="00E35967">
          <w:rPr>
            <w:spacing w:val="-13"/>
          </w:rPr>
          <w:delText xml:space="preserve"> </w:delText>
        </w:r>
        <w:r w:rsidDel="00E35967">
          <w:rPr>
            <w:spacing w:val="-3"/>
          </w:rPr>
          <w:delText>You</w:delText>
        </w:r>
        <w:r w:rsidDel="00E35967">
          <w:rPr>
            <w:spacing w:val="-13"/>
          </w:rPr>
          <w:delText xml:space="preserve"> </w:delText>
        </w:r>
        <w:r w:rsidDel="00E35967">
          <w:delText>can</w:delText>
        </w:r>
        <w:r w:rsidDel="00E35967">
          <w:rPr>
            <w:spacing w:val="-13"/>
          </w:rPr>
          <w:delText xml:space="preserve"> </w:delText>
        </w:r>
        <w:r w:rsidDel="00E35967">
          <w:delText>use</w:delText>
        </w:r>
        <w:r w:rsidDel="00E35967">
          <w:rPr>
            <w:spacing w:val="-13"/>
          </w:rPr>
          <w:delText xml:space="preserve"> </w:delText>
        </w:r>
        <w:r w:rsidDel="00E35967">
          <w:delText>Synopsys</w:delText>
        </w:r>
        <w:r w:rsidDel="00E35967">
          <w:rPr>
            <w:spacing w:val="-13"/>
          </w:rPr>
          <w:delText xml:space="preserve"> </w:delText>
        </w:r>
        <w:r w:rsidDel="00E35967">
          <w:delText>Bridge</w:delText>
        </w:r>
        <w:r w:rsidDel="00E35967">
          <w:rPr>
            <w:spacing w:val="-13"/>
          </w:rPr>
          <w:delText xml:space="preserve"> </w:delText>
        </w:r>
        <w:r w:rsidDel="00E35967">
          <w:delText>to</w:delText>
        </w:r>
        <w:r w:rsidDel="00E35967">
          <w:rPr>
            <w:spacing w:val="-13"/>
          </w:rPr>
          <w:delText xml:space="preserve"> </w:delText>
        </w:r>
        <w:r w:rsidDel="00E35967">
          <w:delText>run</w:delText>
        </w:r>
        <w:r w:rsidDel="00E35967">
          <w:rPr>
            <w:spacing w:val="-13"/>
          </w:rPr>
          <w:delText xml:space="preserve"> </w:delText>
        </w:r>
        <w:r w:rsidDel="00E35967">
          <w:delText xml:space="preserve">Coverity Connect scans </w:delText>
        </w:r>
        <w:r w:rsidDel="00E35967">
          <w:rPr>
            <w:spacing w:val="-3"/>
          </w:rPr>
          <w:delText xml:space="preserve">locally, </w:delText>
        </w:r>
        <w:r w:rsidDel="00E35967">
          <w:delText>or in the cloud with the Thin</w:delText>
        </w:r>
        <w:r w:rsidDel="00E35967">
          <w:rPr>
            <w:spacing w:val="-19"/>
          </w:rPr>
          <w:delText xml:space="preserve"> </w:delText>
        </w:r>
        <w:r w:rsidDel="00E35967">
          <w:delText>Client.</w:delText>
        </w:r>
      </w:del>
    </w:p>
    <w:p w14:paraId="4AEAF291" w14:textId="77777777" w:rsidR="00D64DB2" w:rsidRDefault="00D64DB2">
      <w:pPr>
        <w:pStyle w:val="BodyText"/>
        <w:rPr>
          <w:ins w:id="804" w:author="Raj Kesarapalli" w:date="2023-07-26T17:51:00Z"/>
        </w:rPr>
      </w:pPr>
    </w:p>
    <w:p w14:paraId="49DAAE5A" w14:textId="7DBF47A0" w:rsidR="00D47C46" w:rsidRPr="00B86EC9" w:rsidRDefault="00E35967" w:rsidP="00E35967">
      <w:pPr>
        <w:shd w:val="clear" w:color="auto" w:fill="FFFFFF"/>
        <w:spacing w:after="100" w:afterAutospacing="1"/>
        <w:rPr>
          <w:ins w:id="805" w:author="Raj Kesarapalli" w:date="2023-07-26T17:51:00Z"/>
          <w:noProof/>
          <w:rPrChange w:id="806" w:author="Raj Kesarapalli" w:date="2023-07-26T18:22:00Z">
            <w:rPr>
              <w:ins w:id="807" w:author="Raj Kesarapalli" w:date="2023-07-26T17:51:00Z"/>
              <w:color w:val="323E48"/>
            </w:rPr>
          </w:rPrChange>
        </w:rPr>
      </w:pPr>
      <w:ins w:id="808" w:author="Raj Kesarapalli" w:date="2023-07-26T17:51:00Z">
        <w:r>
          <w:rPr>
            <w:color w:val="323E48"/>
          </w:rPr>
          <w:t>As a Coverity customer, y</w:t>
        </w:r>
        <w:r w:rsidRPr="000F07F1">
          <w:rPr>
            <w:color w:val="323E48"/>
          </w:rPr>
          <w:t xml:space="preserve">ou can use Synopsys Bridge </w:t>
        </w:r>
        <w:r>
          <w:rPr>
            <w:color w:val="323E48"/>
          </w:rPr>
          <w:t>to automate</w:t>
        </w:r>
        <w:r w:rsidRPr="000F07F1">
          <w:rPr>
            <w:color w:val="323E48"/>
          </w:rPr>
          <w:t xml:space="preserve"> </w:t>
        </w:r>
        <w:r>
          <w:rPr>
            <w:color w:val="323E48"/>
          </w:rPr>
          <w:t>SAST scanning in your CI/CD pipeline.</w:t>
        </w:r>
      </w:ins>
      <w:ins w:id="809" w:author="Raj Kesarapalli" w:date="2023-07-26T18:22:00Z">
        <w:r w:rsidR="00B86EC9" w:rsidRPr="00B86EC9">
          <w:rPr>
            <w:noProof/>
          </w:rPr>
          <w:t xml:space="preserve"> </w:t>
        </w:r>
      </w:ins>
      <w:ins w:id="810" w:author="Raj Kesarapalli" w:date="2023-07-26T18:21:00Z">
        <w:r w:rsidR="00D47C46">
          <w:rPr>
            <w:noProof/>
          </w:rPr>
          <mc:AlternateContent>
            <mc:Choice Requires="wpg">
              <w:drawing>
                <wp:anchor distT="0" distB="0" distL="0" distR="0" simplePos="0" relativeHeight="251899904" behindDoc="1" locked="0" layoutInCell="1" allowOverlap="1" wp14:anchorId="12399B15" wp14:editId="46FF1F1D">
                  <wp:simplePos x="0" y="0"/>
                  <wp:positionH relativeFrom="page">
                    <wp:posOffset>850900</wp:posOffset>
                  </wp:positionH>
                  <wp:positionV relativeFrom="paragraph">
                    <wp:posOffset>360045</wp:posOffset>
                  </wp:positionV>
                  <wp:extent cx="5924550" cy="838200"/>
                  <wp:effectExtent l="0" t="12700" r="0" b="0"/>
                  <wp:wrapTopAndBottom/>
                  <wp:docPr id="680254553"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3128"/>
                            <a:chExt cx="9330" cy="1320"/>
                          </a:xfrm>
                        </wpg:grpSpPr>
                        <wps:wsp>
                          <wps:cNvPr id="1477588395" name="Freeform 306"/>
                          <wps:cNvSpPr>
                            <a:spLocks/>
                          </wps:cNvSpPr>
                          <wps:spPr bwMode="auto">
                            <a:xfrm>
                              <a:off x="1455" y="3127"/>
                              <a:ext cx="9330" cy="1320"/>
                            </a:xfrm>
                            <a:custGeom>
                              <a:avLst/>
                              <a:gdLst>
                                <a:gd name="T0" fmla="+- 0 10635 1455"/>
                                <a:gd name="T1" fmla="*/ T0 w 9330"/>
                                <a:gd name="T2" fmla="+- 0 4448 3128"/>
                                <a:gd name="T3" fmla="*/ 4448 h 1320"/>
                                <a:gd name="T4" fmla="+- 0 1605 1455"/>
                                <a:gd name="T5" fmla="*/ T4 w 9330"/>
                                <a:gd name="T6" fmla="+- 0 4448 3128"/>
                                <a:gd name="T7" fmla="*/ 4448 h 1320"/>
                                <a:gd name="T8" fmla="+- 0 1547 1455"/>
                                <a:gd name="T9" fmla="*/ T8 w 9330"/>
                                <a:gd name="T10" fmla="+- 0 4436 3128"/>
                                <a:gd name="T11" fmla="*/ 4436 h 1320"/>
                                <a:gd name="T12" fmla="+- 0 1499 1455"/>
                                <a:gd name="T13" fmla="*/ T12 w 9330"/>
                                <a:gd name="T14" fmla="+- 0 4404 3128"/>
                                <a:gd name="T15" fmla="*/ 4404 h 1320"/>
                                <a:gd name="T16" fmla="+- 0 1467 1455"/>
                                <a:gd name="T17" fmla="*/ T16 w 9330"/>
                                <a:gd name="T18" fmla="+- 0 4356 3128"/>
                                <a:gd name="T19" fmla="*/ 4356 h 1320"/>
                                <a:gd name="T20" fmla="+- 0 1455 1455"/>
                                <a:gd name="T21" fmla="*/ T20 w 9330"/>
                                <a:gd name="T22" fmla="+- 0 4298 3128"/>
                                <a:gd name="T23" fmla="*/ 4298 h 1320"/>
                                <a:gd name="T24" fmla="+- 0 1455 1455"/>
                                <a:gd name="T25" fmla="*/ T24 w 9330"/>
                                <a:gd name="T26" fmla="+- 0 3278 3128"/>
                                <a:gd name="T27" fmla="*/ 3278 h 1320"/>
                                <a:gd name="T28" fmla="+- 0 1467 1455"/>
                                <a:gd name="T29" fmla="*/ T28 w 9330"/>
                                <a:gd name="T30" fmla="+- 0 3220 3128"/>
                                <a:gd name="T31" fmla="*/ 3220 h 1320"/>
                                <a:gd name="T32" fmla="+- 0 1499 1455"/>
                                <a:gd name="T33" fmla="*/ T32 w 9330"/>
                                <a:gd name="T34" fmla="+- 0 3172 3128"/>
                                <a:gd name="T35" fmla="*/ 3172 h 1320"/>
                                <a:gd name="T36" fmla="+- 0 1547 1455"/>
                                <a:gd name="T37" fmla="*/ T36 w 9330"/>
                                <a:gd name="T38" fmla="+- 0 3140 3128"/>
                                <a:gd name="T39" fmla="*/ 3140 h 1320"/>
                                <a:gd name="T40" fmla="+- 0 1605 1455"/>
                                <a:gd name="T41" fmla="*/ T40 w 9330"/>
                                <a:gd name="T42" fmla="+- 0 3128 3128"/>
                                <a:gd name="T43" fmla="*/ 3128 h 1320"/>
                                <a:gd name="T44" fmla="+- 0 10635 1455"/>
                                <a:gd name="T45" fmla="*/ T44 w 9330"/>
                                <a:gd name="T46" fmla="+- 0 3128 3128"/>
                                <a:gd name="T47" fmla="*/ 3128 h 1320"/>
                                <a:gd name="T48" fmla="+- 0 10693 1455"/>
                                <a:gd name="T49" fmla="*/ T48 w 9330"/>
                                <a:gd name="T50" fmla="+- 0 3140 3128"/>
                                <a:gd name="T51" fmla="*/ 3140 h 1320"/>
                                <a:gd name="T52" fmla="+- 0 10741 1455"/>
                                <a:gd name="T53" fmla="*/ T52 w 9330"/>
                                <a:gd name="T54" fmla="+- 0 3172 3128"/>
                                <a:gd name="T55" fmla="*/ 3172 h 1320"/>
                                <a:gd name="T56" fmla="+- 0 10773 1455"/>
                                <a:gd name="T57" fmla="*/ T56 w 9330"/>
                                <a:gd name="T58" fmla="+- 0 3220 3128"/>
                                <a:gd name="T59" fmla="*/ 3220 h 1320"/>
                                <a:gd name="T60" fmla="+- 0 10785 1455"/>
                                <a:gd name="T61" fmla="*/ T60 w 9330"/>
                                <a:gd name="T62" fmla="+- 0 3278 3128"/>
                                <a:gd name="T63" fmla="*/ 3278 h 1320"/>
                                <a:gd name="T64" fmla="+- 0 10785 1455"/>
                                <a:gd name="T65" fmla="*/ T64 w 9330"/>
                                <a:gd name="T66" fmla="+- 0 4298 3128"/>
                                <a:gd name="T67" fmla="*/ 4298 h 1320"/>
                                <a:gd name="T68" fmla="+- 0 10773 1455"/>
                                <a:gd name="T69" fmla="*/ T68 w 9330"/>
                                <a:gd name="T70" fmla="+- 0 4356 3128"/>
                                <a:gd name="T71" fmla="*/ 4356 h 1320"/>
                                <a:gd name="T72" fmla="+- 0 10741 1455"/>
                                <a:gd name="T73" fmla="*/ T72 w 9330"/>
                                <a:gd name="T74" fmla="+- 0 4404 3128"/>
                                <a:gd name="T75" fmla="*/ 4404 h 1320"/>
                                <a:gd name="T76" fmla="+- 0 10693 1455"/>
                                <a:gd name="T77" fmla="*/ T76 w 9330"/>
                                <a:gd name="T78" fmla="+- 0 4436 3128"/>
                                <a:gd name="T79" fmla="*/ 4436 h 1320"/>
                                <a:gd name="T80" fmla="+- 0 10635 1455"/>
                                <a:gd name="T81" fmla="*/ T80 w 9330"/>
                                <a:gd name="T82" fmla="+- 0 4448 3128"/>
                                <a:gd name="T83" fmla="*/ 444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654359" name="Picture 30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23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614949432" name="Text Box 308"/>
                          <wps:cNvSpPr txBox="1">
                            <a:spLocks/>
                          </wps:cNvSpPr>
                          <wps:spPr bwMode="auto">
                            <a:xfrm>
                              <a:off x="1455" y="3127"/>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80674" w14:textId="77777777" w:rsidR="00D47C46" w:rsidRDefault="00D47C46" w:rsidP="00D47C46">
                                <w:pPr>
                                  <w:rPr>
                                    <w:sz w:val="17"/>
                                  </w:rPr>
                                </w:pPr>
                              </w:p>
                              <w:p w14:paraId="098C5F0B" w14:textId="77777777" w:rsidR="00D47C46" w:rsidDel="00DD7D57" w:rsidRDefault="00D47C46" w:rsidP="00D47C46">
                                <w:pPr>
                                  <w:spacing w:before="1"/>
                                  <w:ind w:left="600"/>
                                  <w:rPr>
                                    <w:del w:id="811" w:author="Raj Kesarapalli" w:date="2023-07-26T17:23:00Z"/>
                                    <w:color w:val="323E48"/>
                                  </w:rPr>
                                </w:pPr>
                                <w:r>
                                  <w:rPr>
                                    <w:b/>
                                    <w:sz w:val="20"/>
                                  </w:rPr>
                                  <w:t>Note:</w:t>
                                </w:r>
                                <w:ins w:id="812" w:author="Raj Kesarapalli" w:date="2023-07-26T17:23:00Z">
                                  <w:r>
                                    <w:rPr>
                                      <w:color w:val="323E48"/>
                                    </w:rPr>
                                    <w:t xml:space="preserve"> </w:t>
                                  </w:r>
                                </w:ins>
                              </w:p>
                              <w:p w14:paraId="6926E6BC" w14:textId="77777777" w:rsidR="00D47C46" w:rsidRDefault="00D47C46" w:rsidP="00D47C46">
                                <w:pPr>
                                  <w:spacing w:before="1"/>
                                  <w:ind w:left="600"/>
                                  <w:rPr>
                                    <w:ins w:id="813" w:author="Raj Kesarapalli" w:date="2023-07-26T17:23:00Z"/>
                                    <w:b/>
                                    <w:sz w:val="20"/>
                                  </w:rPr>
                                </w:pPr>
                              </w:p>
                              <w:p w14:paraId="146EADEA" w14:textId="0986AC9C" w:rsidR="00D47C46" w:rsidRPr="00B00969" w:rsidRDefault="00B86EC9">
                                <w:pPr>
                                  <w:spacing w:before="1"/>
                                  <w:ind w:left="600"/>
                                  <w:rPr>
                                    <w:ins w:id="814" w:author="Raj Kesarapalli" w:date="2023-07-26T17:23:00Z"/>
                                    <w:color w:val="323E48"/>
                                  </w:rPr>
                                  <w:pPrChange w:id="815" w:author="Raj Kesarapalli" w:date="2023-07-26T17:23:00Z">
                                    <w:pPr>
                                      <w:shd w:val="clear" w:color="auto" w:fill="FFFFFF"/>
                                      <w:spacing w:before="100" w:beforeAutospacing="1" w:after="150"/>
                                    </w:pPr>
                                  </w:pPrChange>
                                </w:pPr>
                                <w:ins w:id="816" w:author="Raj Kesarapalli" w:date="2023-07-26T18:22:00Z">
                                  <w:r>
                                    <w:rPr>
                                      <w:color w:val="323E48"/>
                                    </w:rPr>
                                    <w:t>You can use Synopsys Bridge with both on-prem Coverity Connect as well as Coverity cloud deployment</w:t>
                                  </w:r>
                                </w:ins>
                                <w:ins w:id="817" w:author="Raj Kesarapalli" w:date="2023-07-26T17:23:00Z">
                                  <w:r w:rsidR="00D47C46" w:rsidRPr="00B00969">
                                    <w:rPr>
                                      <w:color w:val="323E48"/>
                                    </w:rPr>
                                    <w:t>.</w:t>
                                  </w:r>
                                </w:ins>
                                <w:ins w:id="818" w:author="Raj Kesarapalli" w:date="2023-07-26T18:22:00Z">
                                  <w:r>
                                    <w:rPr>
                                      <w:color w:val="323E48"/>
                                    </w:rPr>
                                    <w:t xml:space="preserve"> Details below.</w:t>
                                  </w:r>
                                </w:ins>
                              </w:p>
                              <w:p w14:paraId="7512A7E5" w14:textId="77777777" w:rsidR="00D47C46" w:rsidRDefault="00D47C46" w:rsidP="00D47C46">
                                <w:pPr>
                                  <w:spacing w:before="100" w:line="340" w:lineRule="auto"/>
                                  <w:ind w:left="600" w:right="363"/>
                                  <w:rPr>
                                    <w:sz w:val="20"/>
                                  </w:rPr>
                                </w:pPr>
                                <w:del w:id="819"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820" w:author="Raj Kesarapalli" w:date="2023-07-26T17:23:00Z">
                                  <w:r w:rsidDel="00DD7D57">
                                    <w:rPr>
                                      <w:sz w:val="20"/>
                                    </w:rPr>
                                    <w:delText>.</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399B15" id="_x0000_s1077" style="position:absolute;margin-left:67pt;margin-top:28.35pt;width:466.5pt;height:66pt;z-index:-251416576;mso-wrap-distance-left:0;mso-wrap-distance-right:0;mso-position-horizontal-relative:page" coordorigin="1455,3128"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">
                  <v:shape id="Freeform 306" o:spid="_x0000_s1078" style="position:absolute;left:1455;top:3127;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" path="m9180,1320r-9030,l92,1308,44,1276,12,1228,,1170,,150,12,92,44,44,92,12,150,,9180,r58,12l9286,44r32,48l9330,150r,1020l9318,1228r-32,48l9238,1308r-58,12xe" fillcolor="#0078a0" stroked="f">
                    <v:fill opacity="5911f"/>
                    <v:path arrowok="t" o:connecttype="custom" o:connectlocs="9180,4448;150,4448;92,4436;44,4404;12,4356;0,4298;0,3278;12,3220;44,3172;92,3140;150,3128;9180,3128;9238,3140;9286,3172;9318,3220;9330,3278;9330,4298;9318,4356;9286,4404;9238,4436;9180,4448" o:connectangles="0,0,0,0,0,0,0,0,0,0,0,0,0,0,0,0,0,0,0,0,0"/>
                  </v:shape>
                  <v:shape id="Picture 307" o:spid="_x0000_s1079" type="#_x0000_t75" style="position:absolute;left:1570;top:323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">
                    <v:imagedata r:id="rId10" o:title=""/>
                    <o:lock v:ext="edit" aspectratio="f"/>
                  </v:shape>
                  <v:shape id="Text Box 308" o:spid="_x0000_s1080" type="#_x0000_t202" style="position:absolute;left:1455;top:3127;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" filled="f" stroked="f">
                    <v:path arrowok="t"/>
                    <v:textbox inset="0,0,0,0">
                      <w:txbxContent>
                        <w:p w14:paraId="3B280674" w14:textId="77777777" w:rsidR="00D47C46" w:rsidRDefault="00D47C46" w:rsidP="00D47C46">
                          <w:pPr>
                            <w:rPr>
                              <w:sz w:val="17"/>
                            </w:rPr>
                          </w:pPr>
                        </w:p>
                        <w:p w14:paraId="098C5F0B" w14:textId="77777777" w:rsidR="00D47C46" w:rsidDel="00DD7D57" w:rsidRDefault="00D47C46" w:rsidP="00D47C46">
                          <w:pPr>
                            <w:spacing w:before="1"/>
                            <w:ind w:left="600"/>
                            <w:rPr>
                              <w:del w:id="821" w:author="Raj Kesarapalli" w:date="2023-07-26T17:23:00Z"/>
                              <w:color w:val="323E48"/>
                            </w:rPr>
                          </w:pPr>
                          <w:r>
                            <w:rPr>
                              <w:b/>
                              <w:sz w:val="20"/>
                            </w:rPr>
                            <w:t>Note:</w:t>
                          </w:r>
                          <w:ins w:id="822" w:author="Raj Kesarapalli" w:date="2023-07-26T17:23:00Z">
                            <w:r>
                              <w:rPr>
                                <w:color w:val="323E48"/>
                              </w:rPr>
                              <w:t xml:space="preserve"> </w:t>
                            </w:r>
                          </w:ins>
                        </w:p>
                        <w:p w14:paraId="6926E6BC" w14:textId="77777777" w:rsidR="00D47C46" w:rsidRDefault="00D47C46" w:rsidP="00D47C46">
                          <w:pPr>
                            <w:spacing w:before="1"/>
                            <w:ind w:left="600"/>
                            <w:rPr>
                              <w:ins w:id="823" w:author="Raj Kesarapalli" w:date="2023-07-26T17:23:00Z"/>
                              <w:b/>
                              <w:sz w:val="20"/>
                            </w:rPr>
                          </w:pPr>
                        </w:p>
                        <w:p w14:paraId="146EADEA" w14:textId="0986AC9C" w:rsidR="00D47C46" w:rsidRPr="00B00969" w:rsidRDefault="00B86EC9">
                          <w:pPr>
                            <w:spacing w:before="1"/>
                            <w:ind w:left="600"/>
                            <w:rPr>
                              <w:ins w:id="824" w:author="Raj Kesarapalli" w:date="2023-07-26T17:23:00Z"/>
                              <w:color w:val="323E48"/>
                            </w:rPr>
                            <w:pPrChange w:id="825" w:author="Raj Kesarapalli" w:date="2023-07-26T17:23:00Z">
                              <w:pPr>
                                <w:shd w:val="clear" w:color="auto" w:fill="FFFFFF"/>
                                <w:spacing w:before="100" w:beforeAutospacing="1" w:after="150"/>
                              </w:pPr>
                            </w:pPrChange>
                          </w:pPr>
                          <w:ins w:id="826" w:author="Raj Kesarapalli" w:date="2023-07-26T18:22:00Z">
                            <w:r>
                              <w:rPr>
                                <w:color w:val="323E48"/>
                              </w:rPr>
                              <w:t>You can use Synopsys Bridge with both on-prem Coverity Connect as well as Coverity cloud deployment</w:t>
                            </w:r>
                          </w:ins>
                          <w:ins w:id="827" w:author="Raj Kesarapalli" w:date="2023-07-26T17:23:00Z">
                            <w:r w:rsidR="00D47C46" w:rsidRPr="00B00969">
                              <w:rPr>
                                <w:color w:val="323E48"/>
                              </w:rPr>
                              <w:t>.</w:t>
                            </w:r>
                          </w:ins>
                          <w:ins w:id="828" w:author="Raj Kesarapalli" w:date="2023-07-26T18:22:00Z">
                            <w:r>
                              <w:rPr>
                                <w:color w:val="323E48"/>
                              </w:rPr>
                              <w:t xml:space="preserve"> Details below.</w:t>
                            </w:r>
                          </w:ins>
                        </w:p>
                        <w:p w14:paraId="7512A7E5" w14:textId="77777777" w:rsidR="00D47C46" w:rsidRDefault="00D47C46" w:rsidP="00D47C46">
                          <w:pPr>
                            <w:spacing w:before="100" w:line="340" w:lineRule="auto"/>
                            <w:ind w:left="600" w:right="363"/>
                            <w:rPr>
                              <w:sz w:val="20"/>
                            </w:rPr>
                          </w:pPr>
                          <w:del w:id="829"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830" w:author="Raj Kesarapalli" w:date="2023-07-26T17:23:00Z">
                            <w:r w:rsidDel="00DD7D57">
                              <w:rPr>
                                <w:sz w:val="20"/>
                              </w:rPr>
                              <w:delText>.</w:delText>
                            </w:r>
                          </w:del>
                        </w:p>
                      </w:txbxContent>
                    </v:textbox>
                  </v:shape>
                  <w10:wrap type="topAndBottom" anchorx="page"/>
                </v:group>
              </w:pict>
            </mc:Fallback>
          </mc:AlternateContent>
        </w:r>
      </w:ins>
    </w:p>
    <w:p w14:paraId="59F7CBEB" w14:textId="440CF6F8" w:rsidR="00D47C46" w:rsidRDefault="00D47C46" w:rsidP="00E35967">
      <w:pPr>
        <w:shd w:val="clear" w:color="auto" w:fill="FFFFFF"/>
        <w:rPr>
          <w:ins w:id="831" w:author="Raj Kesarapalli" w:date="2023-07-26T18:22:00Z"/>
          <w:color w:val="323E48"/>
        </w:rPr>
      </w:pPr>
    </w:p>
    <w:p w14:paraId="221A4762" w14:textId="6ADA7643" w:rsidR="00E35967" w:rsidRDefault="00E35967" w:rsidP="00E35967">
      <w:pPr>
        <w:shd w:val="clear" w:color="auto" w:fill="FFFFFF"/>
        <w:rPr>
          <w:ins w:id="832" w:author="Raj Kesarapalli" w:date="2023-07-26T17:51:00Z"/>
          <w:color w:val="323E48"/>
        </w:rPr>
      </w:pPr>
      <w:ins w:id="833" w:author="Raj Kesarapalli" w:date="2023-07-26T17:51:00Z">
        <w:r>
          <w:rPr>
            <w:color w:val="323E48"/>
          </w:rPr>
          <w:t>You can integrate Synopsys Bridge with Coverity in the following ways:</w:t>
        </w:r>
      </w:ins>
    </w:p>
    <w:p w14:paraId="65314F1E" w14:textId="77777777" w:rsidR="00E35967" w:rsidRPr="00D745F2" w:rsidRDefault="00E35967" w:rsidP="00E35967">
      <w:pPr>
        <w:pStyle w:val="ListParagraph"/>
        <w:widowControl/>
        <w:numPr>
          <w:ilvl w:val="0"/>
          <w:numId w:val="17"/>
        </w:numPr>
        <w:autoSpaceDE/>
        <w:autoSpaceDN/>
        <w:spacing w:after="100" w:afterAutospacing="1"/>
        <w:contextualSpacing/>
        <w:rPr>
          <w:ins w:id="834" w:author="Raj Kesarapalli" w:date="2023-07-26T17:51:00Z"/>
          <w:color w:val="00B0F0"/>
          <w:sz w:val="21"/>
          <w:szCs w:val="21"/>
          <w:u w:val="single"/>
        </w:rPr>
      </w:pPr>
      <w:ins w:id="835" w:author="Raj Kesarapalli" w:date="2023-07-26T17:51:00Z">
        <w:r w:rsidRPr="00D745F2">
          <w:rPr>
            <w:color w:val="00B0F0"/>
            <w:sz w:val="21"/>
            <w:szCs w:val="21"/>
            <w:u w:val="single"/>
          </w:rPr>
          <w:t>Running scans using a JSON file</w:t>
        </w:r>
      </w:ins>
    </w:p>
    <w:p w14:paraId="2FB52DE8" w14:textId="6F34B008" w:rsidR="00E35967" w:rsidRPr="00D745F2" w:rsidRDefault="00E35967" w:rsidP="00E35967">
      <w:pPr>
        <w:pStyle w:val="ListParagraph"/>
        <w:widowControl/>
        <w:numPr>
          <w:ilvl w:val="0"/>
          <w:numId w:val="17"/>
        </w:numPr>
        <w:autoSpaceDE/>
        <w:autoSpaceDN/>
        <w:spacing w:after="100" w:afterAutospacing="1"/>
        <w:contextualSpacing/>
        <w:rPr>
          <w:ins w:id="836" w:author="Raj Kesarapalli" w:date="2023-07-26T17:51:00Z"/>
          <w:color w:val="00B0F0"/>
          <w:sz w:val="21"/>
          <w:szCs w:val="21"/>
          <w:u w:val="single"/>
        </w:rPr>
      </w:pPr>
      <w:ins w:id="837" w:author="Raj Kesarapalli" w:date="2023-07-26T17:51:00Z">
        <w:r w:rsidRPr="00D745F2">
          <w:rPr>
            <w:color w:val="00B0F0"/>
            <w:sz w:val="21"/>
            <w:szCs w:val="21"/>
            <w:u w:val="single"/>
          </w:rPr>
          <w:t>Running scans using the command line</w:t>
        </w:r>
      </w:ins>
    </w:p>
    <w:p w14:paraId="5514EB69" w14:textId="63580C1B" w:rsidR="00E35967" w:rsidRPr="005D4EB8" w:rsidRDefault="00E35967">
      <w:pPr>
        <w:spacing w:after="100" w:afterAutospacing="1"/>
        <w:rPr>
          <w:ins w:id="838" w:author="Raj Kesarapalli" w:date="2023-07-26T17:51:00Z"/>
          <w:color w:val="00B0F0"/>
          <w:sz w:val="21"/>
          <w:szCs w:val="21"/>
          <w:u w:val="single"/>
        </w:rPr>
        <w:pPrChange w:id="839" w:author="Raj Kesarapalli" w:date="2023-07-26T17:51:00Z">
          <w:pPr>
            <w:pStyle w:val="ListParagraph"/>
            <w:widowControl/>
            <w:numPr>
              <w:numId w:val="18"/>
            </w:numPr>
            <w:autoSpaceDE/>
            <w:autoSpaceDN/>
            <w:spacing w:after="100" w:afterAutospacing="1"/>
            <w:ind w:left="720" w:hanging="360"/>
            <w:contextualSpacing/>
          </w:pPr>
        </w:pPrChange>
      </w:pPr>
      <w:ins w:id="840" w:author="Raj Kesarapalli" w:date="2023-07-26T17:51:00Z">
        <w:r>
          <w:rPr>
            <w:color w:val="212529"/>
            <w:sz w:val="21"/>
            <w:szCs w:val="21"/>
          </w:rPr>
          <w:t xml:space="preserve">In addition to running scans, you can also optionally configure Synopsys Bridge to </w:t>
        </w:r>
        <w:r w:rsidR="000A062C">
          <w:rPr>
            <w:color w:val="212529"/>
            <w:sz w:val="21"/>
            <w:szCs w:val="21"/>
          </w:rPr>
          <w:t xml:space="preserve">add comments to pull requests. </w:t>
        </w:r>
      </w:ins>
      <w:ins w:id="841" w:author="Raj Kesarapalli" w:date="2023-07-26T17:52:00Z">
        <w:r w:rsidR="000A062C">
          <w:rPr>
            <w:color w:val="212529"/>
            <w:sz w:val="21"/>
            <w:szCs w:val="21"/>
          </w:rPr>
          <w:t xml:space="preserve">For more information, </w:t>
        </w:r>
        <w:r w:rsidR="000A062C">
          <w:t>see</w:t>
        </w:r>
        <w:r w:rsidR="000A062C">
          <w:rPr>
            <w:spacing w:val="-11"/>
          </w:rPr>
          <w:t xml:space="preserve"> </w:t>
        </w:r>
        <w:r w:rsidR="000A062C">
          <w:fldChar w:fldCharType="begin"/>
        </w:r>
        <w:r w:rsidR="000A062C">
          <w:instrText>HYPERLINK \l "_bookmark16"</w:instrText>
        </w:r>
        <w:r w:rsidR="000A062C">
          <w:fldChar w:fldCharType="separate"/>
        </w:r>
        <w:r w:rsidR="000A062C">
          <w:rPr>
            <w:color w:val="337AB7"/>
          </w:rPr>
          <w:t>Complete</w:t>
        </w:r>
        <w:r w:rsidR="000A062C">
          <w:rPr>
            <w:color w:val="337AB7"/>
            <w:spacing w:val="-10"/>
          </w:rPr>
          <w:t xml:space="preserve"> </w:t>
        </w:r>
        <w:r w:rsidR="000A062C">
          <w:rPr>
            <w:color w:val="337AB7"/>
          </w:rPr>
          <w:t>List</w:t>
        </w:r>
        <w:r w:rsidR="000A062C">
          <w:rPr>
            <w:color w:val="337AB7"/>
            <w:spacing w:val="-11"/>
          </w:rPr>
          <w:t xml:space="preserve"> </w:t>
        </w:r>
        <w:r w:rsidR="000A062C">
          <w:rPr>
            <w:color w:val="337AB7"/>
          </w:rPr>
          <w:t>of</w:t>
        </w:r>
        <w:r w:rsidR="000A062C">
          <w:rPr>
            <w:color w:val="337AB7"/>
            <w:spacing w:val="-10"/>
          </w:rPr>
          <w:t xml:space="preserve"> </w:t>
        </w:r>
        <w:r w:rsidR="000A062C">
          <w:rPr>
            <w:color w:val="337AB7"/>
          </w:rPr>
          <w:t>Synopsys</w:t>
        </w:r>
        <w:r w:rsidR="000A062C">
          <w:rPr>
            <w:color w:val="337AB7"/>
            <w:spacing w:val="-11"/>
          </w:rPr>
          <w:t xml:space="preserve"> </w:t>
        </w:r>
        <w:r w:rsidR="000A062C">
          <w:rPr>
            <w:color w:val="337AB7"/>
          </w:rPr>
          <w:t>Bridge</w:t>
        </w:r>
        <w:r w:rsidR="000A062C">
          <w:rPr>
            <w:color w:val="337AB7"/>
            <w:spacing w:val="-10"/>
          </w:rPr>
          <w:t xml:space="preserve"> </w:t>
        </w:r>
        <w:r w:rsidR="000A062C">
          <w:rPr>
            <w:color w:val="337AB7"/>
          </w:rPr>
          <w:t>Arguments</w:t>
        </w:r>
        <w:r w:rsidR="000A062C">
          <w:rPr>
            <w:color w:val="337AB7"/>
            <w:spacing w:val="-6"/>
          </w:rPr>
          <w:t xml:space="preserve"> </w:t>
        </w:r>
        <w:r w:rsidR="000A062C">
          <w:rPr>
            <w:color w:val="337AB7"/>
            <w:spacing w:val="-6"/>
          </w:rPr>
          <w:fldChar w:fldCharType="end"/>
        </w:r>
        <w:r w:rsidR="000A062C">
          <w:fldChar w:fldCharType="begin"/>
        </w:r>
        <w:r w:rsidR="000A062C">
          <w:instrText>HYPERLINK \l "_bookmark16"</w:instrText>
        </w:r>
        <w:r w:rsidR="000A062C">
          <w:fldChar w:fldCharType="separate"/>
        </w:r>
        <w:r w:rsidR="000A062C">
          <w:rPr>
            <w:rFonts w:ascii="Arial"/>
            <w:i/>
            <w:color w:val="337AB7"/>
          </w:rPr>
          <w:t>(on</w:t>
        </w:r>
        <w:r w:rsidR="000A062C">
          <w:rPr>
            <w:rFonts w:ascii="Arial"/>
            <w:i/>
            <w:color w:val="337AB7"/>
          </w:rPr>
          <w:fldChar w:fldCharType="end"/>
        </w:r>
        <w:r w:rsidR="000A062C">
          <w:rPr>
            <w:rFonts w:ascii="Arial"/>
            <w:i/>
            <w:color w:val="337AB7"/>
          </w:rPr>
          <w:t xml:space="preserve"> </w:t>
        </w:r>
        <w:r w:rsidR="000A062C">
          <w:fldChar w:fldCharType="begin"/>
        </w:r>
        <w:r w:rsidR="000A062C">
          <w:instrText>HYPERLINK \l "_bookmark16"</w:instrText>
        </w:r>
        <w:r w:rsidR="000A062C">
          <w:fldChar w:fldCharType="separate"/>
        </w:r>
        <w:r w:rsidR="000A062C">
          <w:rPr>
            <w:rFonts w:ascii="Arial"/>
            <w:i/>
            <w:color w:val="337AB7"/>
          </w:rPr>
          <w:t>page</w:t>
        </w:r>
        <w:r w:rsidR="000A062C">
          <w:rPr>
            <w:rFonts w:ascii="Arial"/>
            <w:i/>
            <w:color w:val="337AB7"/>
            <w:spacing w:val="-2"/>
          </w:rPr>
          <w:t xml:space="preserve"> </w:t>
        </w:r>
        <w:r w:rsidR="000A062C">
          <w:rPr>
            <w:rFonts w:ascii="Arial"/>
            <w:i/>
            <w:color w:val="337AB7"/>
            <w:spacing w:val="-2"/>
          </w:rPr>
          <w:fldChar w:fldCharType="end"/>
        </w:r>
        <w:r w:rsidR="000A062C">
          <w:fldChar w:fldCharType="begin"/>
        </w:r>
        <w:r w:rsidR="000A062C">
          <w:instrText>HYPERLINK \l "_bookmark16"</w:instrText>
        </w:r>
        <w:r w:rsidR="000A062C">
          <w:fldChar w:fldCharType="separate"/>
        </w:r>
        <w:r w:rsidR="000A062C">
          <w:rPr>
            <w:rFonts w:ascii="Arial"/>
            <w:i/>
            <w:color w:val="337AB7"/>
          </w:rPr>
          <w:t>18</w:t>
        </w:r>
        <w:r w:rsidR="000A062C">
          <w:rPr>
            <w:rFonts w:ascii="Arial"/>
            <w:i/>
            <w:color w:val="337AB7"/>
          </w:rPr>
          <w:fldChar w:fldCharType="end"/>
        </w:r>
        <w:r w:rsidR="000A062C">
          <w:fldChar w:fldCharType="begin"/>
        </w:r>
        <w:r w:rsidR="000A062C">
          <w:instrText>HYPERLINK \l "_bookmark16"</w:instrText>
        </w:r>
        <w:r w:rsidR="000A062C">
          <w:fldChar w:fldCharType="separate"/>
        </w:r>
        <w:r w:rsidR="000A062C">
          <w:rPr>
            <w:rFonts w:ascii="Arial"/>
            <w:i/>
            <w:color w:val="337AB7"/>
          </w:rPr>
          <w:t>)</w:t>
        </w:r>
        <w:r w:rsidR="000A062C">
          <w:rPr>
            <w:rFonts w:ascii="Arial"/>
            <w:i/>
            <w:color w:val="337AB7"/>
          </w:rPr>
          <w:fldChar w:fldCharType="end"/>
        </w:r>
        <w:r w:rsidR="000A062C">
          <w:t>.</w:t>
        </w:r>
      </w:ins>
    </w:p>
    <w:p w14:paraId="58E8CC27" w14:textId="74F484F1" w:rsidR="00E35967" w:rsidRDefault="00B86EC9">
      <w:pPr>
        <w:pStyle w:val="BodyText"/>
        <w:rPr>
          <w:sz w:val="18"/>
        </w:rPr>
      </w:pPr>
      <w:ins w:id="842" w:author="Raj Kesarapalli" w:date="2023-07-26T18:22:00Z">
        <w:r>
          <w:rPr>
            <w:noProof/>
          </w:rPr>
          <mc:AlternateContent>
            <mc:Choice Requires="wpg">
              <w:drawing>
                <wp:anchor distT="0" distB="0" distL="0" distR="0" simplePos="0" relativeHeight="251901952" behindDoc="1" locked="0" layoutInCell="1" allowOverlap="1" wp14:anchorId="5EA54A8C" wp14:editId="49F1C20B">
                  <wp:simplePos x="0" y="0"/>
                  <wp:positionH relativeFrom="page">
                    <wp:posOffset>960755</wp:posOffset>
                  </wp:positionH>
                  <wp:positionV relativeFrom="paragraph">
                    <wp:posOffset>170180</wp:posOffset>
                  </wp:positionV>
                  <wp:extent cx="5924550" cy="838200"/>
                  <wp:effectExtent l="0" t="12700" r="0" b="0"/>
                  <wp:wrapTopAndBottom/>
                  <wp:docPr id="1868794205"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3128"/>
                            <a:chExt cx="9330" cy="1320"/>
                          </a:xfrm>
                        </wpg:grpSpPr>
                        <wps:wsp>
                          <wps:cNvPr id="1905652626" name="Freeform 306"/>
                          <wps:cNvSpPr>
                            <a:spLocks/>
                          </wps:cNvSpPr>
                          <wps:spPr bwMode="auto">
                            <a:xfrm>
                              <a:off x="1455" y="3127"/>
                              <a:ext cx="9330" cy="1320"/>
                            </a:xfrm>
                            <a:custGeom>
                              <a:avLst/>
                              <a:gdLst>
                                <a:gd name="T0" fmla="+- 0 10635 1455"/>
                                <a:gd name="T1" fmla="*/ T0 w 9330"/>
                                <a:gd name="T2" fmla="+- 0 4448 3128"/>
                                <a:gd name="T3" fmla="*/ 4448 h 1320"/>
                                <a:gd name="T4" fmla="+- 0 1605 1455"/>
                                <a:gd name="T5" fmla="*/ T4 w 9330"/>
                                <a:gd name="T6" fmla="+- 0 4448 3128"/>
                                <a:gd name="T7" fmla="*/ 4448 h 1320"/>
                                <a:gd name="T8" fmla="+- 0 1547 1455"/>
                                <a:gd name="T9" fmla="*/ T8 w 9330"/>
                                <a:gd name="T10" fmla="+- 0 4436 3128"/>
                                <a:gd name="T11" fmla="*/ 4436 h 1320"/>
                                <a:gd name="T12" fmla="+- 0 1499 1455"/>
                                <a:gd name="T13" fmla="*/ T12 w 9330"/>
                                <a:gd name="T14" fmla="+- 0 4404 3128"/>
                                <a:gd name="T15" fmla="*/ 4404 h 1320"/>
                                <a:gd name="T16" fmla="+- 0 1467 1455"/>
                                <a:gd name="T17" fmla="*/ T16 w 9330"/>
                                <a:gd name="T18" fmla="+- 0 4356 3128"/>
                                <a:gd name="T19" fmla="*/ 4356 h 1320"/>
                                <a:gd name="T20" fmla="+- 0 1455 1455"/>
                                <a:gd name="T21" fmla="*/ T20 w 9330"/>
                                <a:gd name="T22" fmla="+- 0 4298 3128"/>
                                <a:gd name="T23" fmla="*/ 4298 h 1320"/>
                                <a:gd name="T24" fmla="+- 0 1455 1455"/>
                                <a:gd name="T25" fmla="*/ T24 w 9330"/>
                                <a:gd name="T26" fmla="+- 0 3278 3128"/>
                                <a:gd name="T27" fmla="*/ 3278 h 1320"/>
                                <a:gd name="T28" fmla="+- 0 1467 1455"/>
                                <a:gd name="T29" fmla="*/ T28 w 9330"/>
                                <a:gd name="T30" fmla="+- 0 3220 3128"/>
                                <a:gd name="T31" fmla="*/ 3220 h 1320"/>
                                <a:gd name="T32" fmla="+- 0 1499 1455"/>
                                <a:gd name="T33" fmla="*/ T32 w 9330"/>
                                <a:gd name="T34" fmla="+- 0 3172 3128"/>
                                <a:gd name="T35" fmla="*/ 3172 h 1320"/>
                                <a:gd name="T36" fmla="+- 0 1547 1455"/>
                                <a:gd name="T37" fmla="*/ T36 w 9330"/>
                                <a:gd name="T38" fmla="+- 0 3140 3128"/>
                                <a:gd name="T39" fmla="*/ 3140 h 1320"/>
                                <a:gd name="T40" fmla="+- 0 1605 1455"/>
                                <a:gd name="T41" fmla="*/ T40 w 9330"/>
                                <a:gd name="T42" fmla="+- 0 3128 3128"/>
                                <a:gd name="T43" fmla="*/ 3128 h 1320"/>
                                <a:gd name="T44" fmla="+- 0 10635 1455"/>
                                <a:gd name="T45" fmla="*/ T44 w 9330"/>
                                <a:gd name="T46" fmla="+- 0 3128 3128"/>
                                <a:gd name="T47" fmla="*/ 3128 h 1320"/>
                                <a:gd name="T48" fmla="+- 0 10693 1455"/>
                                <a:gd name="T49" fmla="*/ T48 w 9330"/>
                                <a:gd name="T50" fmla="+- 0 3140 3128"/>
                                <a:gd name="T51" fmla="*/ 3140 h 1320"/>
                                <a:gd name="T52" fmla="+- 0 10741 1455"/>
                                <a:gd name="T53" fmla="*/ T52 w 9330"/>
                                <a:gd name="T54" fmla="+- 0 3172 3128"/>
                                <a:gd name="T55" fmla="*/ 3172 h 1320"/>
                                <a:gd name="T56" fmla="+- 0 10773 1455"/>
                                <a:gd name="T57" fmla="*/ T56 w 9330"/>
                                <a:gd name="T58" fmla="+- 0 3220 3128"/>
                                <a:gd name="T59" fmla="*/ 3220 h 1320"/>
                                <a:gd name="T60" fmla="+- 0 10785 1455"/>
                                <a:gd name="T61" fmla="*/ T60 w 9330"/>
                                <a:gd name="T62" fmla="+- 0 3278 3128"/>
                                <a:gd name="T63" fmla="*/ 3278 h 1320"/>
                                <a:gd name="T64" fmla="+- 0 10785 1455"/>
                                <a:gd name="T65" fmla="*/ T64 w 9330"/>
                                <a:gd name="T66" fmla="+- 0 4298 3128"/>
                                <a:gd name="T67" fmla="*/ 4298 h 1320"/>
                                <a:gd name="T68" fmla="+- 0 10773 1455"/>
                                <a:gd name="T69" fmla="*/ T68 w 9330"/>
                                <a:gd name="T70" fmla="+- 0 4356 3128"/>
                                <a:gd name="T71" fmla="*/ 4356 h 1320"/>
                                <a:gd name="T72" fmla="+- 0 10741 1455"/>
                                <a:gd name="T73" fmla="*/ T72 w 9330"/>
                                <a:gd name="T74" fmla="+- 0 4404 3128"/>
                                <a:gd name="T75" fmla="*/ 4404 h 1320"/>
                                <a:gd name="T76" fmla="+- 0 10693 1455"/>
                                <a:gd name="T77" fmla="*/ T76 w 9330"/>
                                <a:gd name="T78" fmla="+- 0 4436 3128"/>
                                <a:gd name="T79" fmla="*/ 4436 h 1320"/>
                                <a:gd name="T80" fmla="+- 0 10635 1455"/>
                                <a:gd name="T81" fmla="*/ T80 w 9330"/>
                                <a:gd name="T82" fmla="+- 0 4448 3128"/>
                                <a:gd name="T83" fmla="*/ 444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96252188" name="Picture 30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23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292259747" name="Text Box 308"/>
                          <wps:cNvSpPr txBox="1">
                            <a:spLocks/>
                          </wps:cNvSpPr>
                          <wps:spPr bwMode="auto">
                            <a:xfrm>
                              <a:off x="1455" y="3127"/>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C734A" w14:textId="77777777" w:rsidR="00B86EC9" w:rsidRDefault="00B86EC9" w:rsidP="00B86EC9">
                                <w:pPr>
                                  <w:rPr>
                                    <w:sz w:val="17"/>
                                  </w:rPr>
                                </w:pPr>
                              </w:p>
                              <w:p w14:paraId="5E4FB852" w14:textId="77777777" w:rsidR="00B86EC9" w:rsidDel="00DD7D57" w:rsidRDefault="00B86EC9" w:rsidP="00B86EC9">
                                <w:pPr>
                                  <w:spacing w:before="1"/>
                                  <w:ind w:left="600"/>
                                  <w:rPr>
                                    <w:del w:id="843" w:author="Raj Kesarapalli" w:date="2023-07-26T17:23:00Z"/>
                                    <w:color w:val="323E48"/>
                                  </w:rPr>
                                </w:pPr>
                                <w:r>
                                  <w:rPr>
                                    <w:b/>
                                    <w:sz w:val="20"/>
                                  </w:rPr>
                                  <w:t>Note:</w:t>
                                </w:r>
                                <w:ins w:id="844" w:author="Raj Kesarapalli" w:date="2023-07-26T17:23:00Z">
                                  <w:r>
                                    <w:rPr>
                                      <w:color w:val="323E48"/>
                                    </w:rPr>
                                    <w:t xml:space="preserve"> </w:t>
                                  </w:r>
                                </w:ins>
                              </w:p>
                              <w:p w14:paraId="335F04D8" w14:textId="77777777" w:rsidR="00B86EC9" w:rsidRDefault="00B86EC9" w:rsidP="00B86EC9">
                                <w:pPr>
                                  <w:spacing w:before="1"/>
                                  <w:ind w:left="600"/>
                                  <w:rPr>
                                    <w:ins w:id="845" w:author="Raj Kesarapalli" w:date="2023-07-26T17:23:00Z"/>
                                    <w:b/>
                                    <w:sz w:val="20"/>
                                  </w:rPr>
                                </w:pPr>
                              </w:p>
                              <w:p w14:paraId="5F49B140" w14:textId="77777777" w:rsidR="00B86EC9" w:rsidRPr="00B00969" w:rsidRDefault="00B86EC9">
                                <w:pPr>
                                  <w:spacing w:before="1"/>
                                  <w:ind w:left="600"/>
                                  <w:rPr>
                                    <w:ins w:id="846" w:author="Raj Kesarapalli" w:date="2023-07-26T17:23:00Z"/>
                                    <w:color w:val="323E48"/>
                                  </w:rPr>
                                  <w:pPrChange w:id="847" w:author="Raj Kesarapalli" w:date="2023-07-26T17:23:00Z">
                                    <w:pPr>
                                      <w:shd w:val="clear" w:color="auto" w:fill="FFFFFF"/>
                                      <w:spacing w:before="100" w:beforeAutospacing="1" w:after="150"/>
                                    </w:pPr>
                                  </w:pPrChange>
                                </w:pPr>
                                <w:ins w:id="848" w:author="Raj Kesarapalli" w:date="2023-07-26T17:23:00Z">
                                  <w:r w:rsidRPr="00B00969">
                                    <w:rPr>
                                      <w:color w:val="323E48"/>
                                    </w:rPr>
                                    <w:t xml:space="preserve">As an alternative to Synopsys Bridge, you can also use </w:t>
                                  </w:r>
                                  <w:r w:rsidRPr="00B00969">
                                    <w:rPr>
                                      <w:color w:val="00B0F0"/>
                                      <w:u w:val="single"/>
                                    </w:rPr>
                                    <w:t>Synopsys Action for GitHub</w:t>
                                  </w:r>
                                  <w:r w:rsidRPr="00B00969">
                                    <w:rPr>
                                      <w:color w:val="323E48"/>
                                    </w:rPr>
                                    <w:t xml:space="preserve"> or </w:t>
                                  </w:r>
                                  <w:r w:rsidRPr="00B00969">
                                    <w:rPr>
                                      <w:color w:val="00B0F0"/>
                                      <w:u w:val="single"/>
                                    </w:rPr>
                                    <w:t>Synopsys Template for GitLab</w:t>
                                  </w:r>
                                  <w:r w:rsidRPr="00B00969">
                                    <w:rPr>
                                      <w:color w:val="323E48"/>
                                    </w:rPr>
                                    <w:t xml:space="preserve"> or </w:t>
                                  </w:r>
                                  <w:r w:rsidRPr="00B00969">
                                    <w:rPr>
                                      <w:color w:val="00B0F0"/>
                                      <w:u w:val="single"/>
                                    </w:rPr>
                                    <w:t>Synopsys Security Scan</w:t>
                                  </w:r>
                                  <w:r>
                                    <w:rPr>
                                      <w:color w:val="00B0F0"/>
                                      <w:u w:val="single"/>
                                    </w:rPr>
                                    <w:t xml:space="preserve"> for Azure DevOps</w:t>
                                  </w:r>
                                  <w:r w:rsidRPr="00B00969">
                                    <w:rPr>
                                      <w:color w:val="323E48"/>
                                    </w:rPr>
                                    <w:t>.</w:t>
                                  </w:r>
                                </w:ins>
                              </w:p>
                              <w:p w14:paraId="2921DBD6" w14:textId="77777777" w:rsidR="00B86EC9" w:rsidRDefault="00B86EC9" w:rsidP="00B86EC9">
                                <w:pPr>
                                  <w:spacing w:before="100" w:line="340" w:lineRule="auto"/>
                                  <w:ind w:left="600" w:right="363"/>
                                  <w:rPr>
                                    <w:sz w:val="20"/>
                                  </w:rPr>
                                </w:pPr>
                                <w:del w:id="849"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850" w:author="Raj Kesarapalli" w:date="2023-07-26T17:23:00Z">
                                  <w:r w:rsidDel="00DD7D57">
                                    <w:rPr>
                                      <w:sz w:val="20"/>
                                    </w:rPr>
                                    <w:delText>.</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A54A8C" id="_x0000_s1081" style="position:absolute;margin-left:75.65pt;margin-top:13.4pt;width:466.5pt;height:66pt;z-index:-251414528;mso-wrap-distance-left:0;mso-wrap-distance-right:0;mso-position-horizontal-relative:page" coordorigin="1455,3128"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">
                  <v:shape id="Freeform 306" o:spid="_x0000_s1082" style="position:absolute;left:1455;top:3127;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" path="m9180,1320r-9030,l92,1308,44,1276,12,1228,,1170,,150,12,92,44,44,92,12,150,,9180,r58,12l9286,44r32,48l9330,150r,1020l9318,1228r-32,48l9238,1308r-58,12xe" fillcolor="#0078a0" stroked="f">
                    <v:fill opacity="5911f"/>
                    <v:path arrowok="t" o:connecttype="custom" o:connectlocs="9180,4448;150,4448;92,4436;44,4404;12,4356;0,4298;0,3278;12,3220;44,3172;92,3140;150,3128;9180,3128;9238,3140;9286,3172;9318,3220;9330,3278;9330,4298;9318,4356;9286,4404;9238,4436;9180,4448" o:connectangles="0,0,0,0,0,0,0,0,0,0,0,0,0,0,0,0,0,0,0,0,0"/>
                  </v:shape>
                  <v:shape id="Picture 307" o:spid="_x0000_s1083" type="#_x0000_t75" style="position:absolute;left:1570;top:323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">
                    <v:imagedata r:id="rId10" o:title=""/>
                    <o:lock v:ext="edit" aspectratio="f"/>
                  </v:shape>
                  <v:shape id="Text Box 308" o:spid="_x0000_s1084" type="#_x0000_t202" style="position:absolute;left:1455;top:3127;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" filled="f" stroked="f">
                    <v:path arrowok="t"/>
                    <v:textbox inset="0,0,0,0">
                      <w:txbxContent>
                        <w:p w14:paraId="622C734A" w14:textId="77777777" w:rsidR="00B86EC9" w:rsidRDefault="00B86EC9" w:rsidP="00B86EC9">
                          <w:pPr>
                            <w:rPr>
                              <w:sz w:val="17"/>
                            </w:rPr>
                          </w:pPr>
                        </w:p>
                        <w:p w14:paraId="5E4FB852" w14:textId="77777777" w:rsidR="00B86EC9" w:rsidDel="00DD7D57" w:rsidRDefault="00B86EC9" w:rsidP="00B86EC9">
                          <w:pPr>
                            <w:spacing w:before="1"/>
                            <w:ind w:left="600"/>
                            <w:rPr>
                              <w:del w:id="851" w:author="Raj Kesarapalli" w:date="2023-07-26T17:23:00Z"/>
                              <w:color w:val="323E48"/>
                            </w:rPr>
                          </w:pPr>
                          <w:r>
                            <w:rPr>
                              <w:b/>
                              <w:sz w:val="20"/>
                            </w:rPr>
                            <w:t>Note:</w:t>
                          </w:r>
                          <w:ins w:id="852" w:author="Raj Kesarapalli" w:date="2023-07-26T17:23:00Z">
                            <w:r>
                              <w:rPr>
                                <w:color w:val="323E48"/>
                              </w:rPr>
                              <w:t xml:space="preserve"> </w:t>
                            </w:r>
                          </w:ins>
                        </w:p>
                        <w:p w14:paraId="335F04D8" w14:textId="77777777" w:rsidR="00B86EC9" w:rsidRDefault="00B86EC9" w:rsidP="00B86EC9">
                          <w:pPr>
                            <w:spacing w:before="1"/>
                            <w:ind w:left="600"/>
                            <w:rPr>
                              <w:ins w:id="853" w:author="Raj Kesarapalli" w:date="2023-07-26T17:23:00Z"/>
                              <w:b/>
                              <w:sz w:val="20"/>
                            </w:rPr>
                          </w:pPr>
                        </w:p>
                        <w:p w14:paraId="5F49B140" w14:textId="77777777" w:rsidR="00B86EC9" w:rsidRPr="00B00969" w:rsidRDefault="00B86EC9">
                          <w:pPr>
                            <w:spacing w:before="1"/>
                            <w:ind w:left="600"/>
                            <w:rPr>
                              <w:ins w:id="854" w:author="Raj Kesarapalli" w:date="2023-07-26T17:23:00Z"/>
                              <w:color w:val="323E48"/>
                            </w:rPr>
                            <w:pPrChange w:id="855" w:author="Raj Kesarapalli" w:date="2023-07-26T17:23:00Z">
                              <w:pPr>
                                <w:shd w:val="clear" w:color="auto" w:fill="FFFFFF"/>
                                <w:spacing w:before="100" w:beforeAutospacing="1" w:after="150"/>
                              </w:pPr>
                            </w:pPrChange>
                          </w:pPr>
                          <w:ins w:id="856" w:author="Raj Kesarapalli" w:date="2023-07-26T17:23:00Z">
                            <w:r w:rsidRPr="00B00969">
                              <w:rPr>
                                <w:color w:val="323E48"/>
                              </w:rPr>
                              <w:t xml:space="preserve">As an alternative to Synopsys Bridge, you can also use </w:t>
                            </w:r>
                            <w:r w:rsidRPr="00B00969">
                              <w:rPr>
                                <w:color w:val="00B0F0"/>
                                <w:u w:val="single"/>
                              </w:rPr>
                              <w:t>Synopsys Action for GitHub</w:t>
                            </w:r>
                            <w:r w:rsidRPr="00B00969">
                              <w:rPr>
                                <w:color w:val="323E48"/>
                              </w:rPr>
                              <w:t xml:space="preserve"> or </w:t>
                            </w:r>
                            <w:r w:rsidRPr="00B00969">
                              <w:rPr>
                                <w:color w:val="00B0F0"/>
                                <w:u w:val="single"/>
                              </w:rPr>
                              <w:t>Synopsys Template for GitLab</w:t>
                            </w:r>
                            <w:r w:rsidRPr="00B00969">
                              <w:rPr>
                                <w:color w:val="323E48"/>
                              </w:rPr>
                              <w:t xml:space="preserve"> or </w:t>
                            </w:r>
                            <w:r w:rsidRPr="00B00969">
                              <w:rPr>
                                <w:color w:val="00B0F0"/>
                                <w:u w:val="single"/>
                              </w:rPr>
                              <w:t>Synopsys Security Scan</w:t>
                            </w:r>
                            <w:r>
                              <w:rPr>
                                <w:color w:val="00B0F0"/>
                                <w:u w:val="single"/>
                              </w:rPr>
                              <w:t xml:space="preserve"> for Azure DevOps</w:t>
                            </w:r>
                            <w:r w:rsidRPr="00B00969">
                              <w:rPr>
                                <w:color w:val="323E48"/>
                              </w:rPr>
                              <w:t>.</w:t>
                            </w:r>
                          </w:ins>
                        </w:p>
                        <w:p w14:paraId="2921DBD6" w14:textId="77777777" w:rsidR="00B86EC9" w:rsidRDefault="00B86EC9" w:rsidP="00B86EC9">
                          <w:pPr>
                            <w:spacing w:before="100" w:line="340" w:lineRule="auto"/>
                            <w:ind w:left="600" w:right="363"/>
                            <w:rPr>
                              <w:sz w:val="20"/>
                            </w:rPr>
                          </w:pPr>
                          <w:del w:id="857"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858" w:author="Raj Kesarapalli" w:date="2023-07-26T17:23:00Z">
                            <w:r w:rsidDel="00DD7D57">
                              <w:rPr>
                                <w:sz w:val="20"/>
                              </w:rPr>
                              <w:delText>.</w:delText>
                            </w:r>
                          </w:del>
                        </w:p>
                      </w:txbxContent>
                    </v:textbox>
                  </v:shape>
                  <w10:wrap type="topAndBottom" anchorx="page"/>
                </v:group>
              </w:pict>
            </mc:Fallback>
          </mc:AlternateContent>
        </w:r>
      </w:ins>
    </w:p>
    <w:p w14:paraId="547DFF99" w14:textId="77777777" w:rsidR="00B86EC9" w:rsidRDefault="00B86EC9" w:rsidP="00D47C46">
      <w:pPr>
        <w:pStyle w:val="Heading4"/>
        <w:spacing w:before="99"/>
        <w:rPr>
          <w:ins w:id="859" w:author="Raj Kesarapalli" w:date="2023-07-26T18:23:00Z"/>
        </w:rPr>
      </w:pPr>
      <w:bookmarkStart w:id="860" w:name="Pass_Senitive_Data_as_Environmental_Vari"/>
      <w:bookmarkEnd w:id="860"/>
    </w:p>
    <w:p w14:paraId="2A63671F" w14:textId="39678C4C" w:rsidR="00D47C46" w:rsidRDefault="00D47C46" w:rsidP="00D47C46">
      <w:pPr>
        <w:pStyle w:val="Heading4"/>
        <w:spacing w:before="99"/>
        <w:rPr>
          <w:ins w:id="861" w:author="Raj Kesarapalli" w:date="2023-07-26T18:19:00Z"/>
        </w:rPr>
      </w:pPr>
      <w:ins w:id="862" w:author="Raj Kesarapalli" w:date="2023-07-26T18:19:00Z">
        <w:r>
          <w:t>Running Coverity scans using a JSON file</w:t>
        </w:r>
      </w:ins>
    </w:p>
    <w:p w14:paraId="326873F3" w14:textId="093FD6E8" w:rsidR="00D64DB2" w:rsidDel="00D47C46" w:rsidRDefault="0022516B">
      <w:pPr>
        <w:pStyle w:val="Heading4"/>
        <w:rPr>
          <w:del w:id="863" w:author="Raj Kesarapalli" w:date="2023-07-26T18:19:00Z"/>
        </w:rPr>
      </w:pPr>
      <w:del w:id="864" w:author="Raj Kesarapalli" w:date="2023-07-26T18:19:00Z">
        <w:r w:rsidDel="00D47C46">
          <w:delText xml:space="preserve">Pass </w:delText>
        </w:r>
      </w:del>
      <w:del w:id="865" w:author="Raj Kesarapalli" w:date="2023-07-26T17:52:00Z">
        <w:r w:rsidDel="000A062C">
          <w:delText>Senitive</w:delText>
        </w:r>
      </w:del>
      <w:del w:id="866" w:author="Raj Kesarapalli" w:date="2023-07-26T18:19:00Z">
        <w:r w:rsidDel="00D47C46">
          <w:delText xml:space="preserve"> Data as Environmental Variables</w:delText>
        </w:r>
      </w:del>
    </w:p>
    <w:p w14:paraId="6C3511DC" w14:textId="77777777" w:rsidR="00D64DB2" w:rsidRDefault="00D64DB2">
      <w:pPr>
        <w:pStyle w:val="BodyText"/>
        <w:spacing w:before="4"/>
        <w:rPr>
          <w:b/>
          <w:sz w:val="23"/>
        </w:rPr>
      </w:pPr>
    </w:p>
    <w:p w14:paraId="4AFB03EE" w14:textId="3AB2084E" w:rsidR="00D64DB2" w:rsidDel="00D47C46" w:rsidRDefault="00C46513">
      <w:pPr>
        <w:pStyle w:val="BodyText"/>
        <w:spacing w:line="340" w:lineRule="auto"/>
        <w:ind w:left="100"/>
        <w:rPr>
          <w:del w:id="867" w:author="Raj Kesarapalli" w:date="2023-07-26T18:19:00Z"/>
        </w:rPr>
      </w:pPr>
      <w:del w:id="868" w:author="Raj Kesarapalli" w:date="2023-07-26T18:19:00Z">
        <w:r w:rsidDel="00D47C46">
          <w:rPr>
            <w:noProof/>
          </w:rPr>
          <mc:AlternateContent>
            <mc:Choice Requires="wps">
              <w:drawing>
                <wp:anchor distT="0" distB="0" distL="0" distR="0" simplePos="0" relativeHeight="251683840" behindDoc="1" locked="0" layoutInCell="1" allowOverlap="1" wp14:anchorId="476D7292" wp14:editId="4B4CAA5F">
                  <wp:simplePos x="0" y="0"/>
                  <wp:positionH relativeFrom="page">
                    <wp:posOffset>965200</wp:posOffset>
                  </wp:positionH>
                  <wp:positionV relativeFrom="paragraph">
                    <wp:posOffset>447675</wp:posOffset>
                  </wp:positionV>
                  <wp:extent cx="5892800" cy="469900"/>
                  <wp:effectExtent l="0" t="0" r="0" b="0"/>
                  <wp:wrapTopAndBottom/>
                  <wp:docPr id="1046239050"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699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548358" w14:textId="77777777" w:rsidR="00D64DB2" w:rsidRDefault="00D64DB2">
                              <w:pPr>
                                <w:pStyle w:val="BodyText"/>
                                <w:spacing w:before="12"/>
                                <w:rPr>
                                  <w:sz w:val="10"/>
                                </w:rPr>
                              </w:pPr>
                            </w:p>
                            <w:p w14:paraId="333FB364" w14:textId="77777777" w:rsidR="00D64DB2" w:rsidRDefault="0022516B">
                              <w:pPr>
                                <w:ind w:left="60"/>
                                <w:rPr>
                                  <w:rFonts w:ascii="Courier New"/>
                                  <w:sz w:val="13"/>
                                </w:rPr>
                              </w:pPr>
                              <w:r>
                                <w:rPr>
                                  <w:rFonts w:ascii="Courier New"/>
                                  <w:sz w:val="13"/>
                                </w:rPr>
                                <w:t>export BRIDGE_COVERITY_CONNECT_USER_NAME="</w:t>
                              </w:r>
                              <w:r>
                                <w:rPr>
                                  <w:rFonts w:ascii="Courier New"/>
                                  <w:i/>
                                  <w:sz w:val="13"/>
                                </w:rPr>
                                <w:t>&lt;COV_USER&gt;</w:t>
                              </w:r>
                              <w:r>
                                <w:rPr>
                                  <w:rFonts w:ascii="Courier New"/>
                                  <w:sz w:val="13"/>
                                </w:rPr>
                                <w:t>"</w:t>
                              </w:r>
                            </w:p>
                            <w:p w14:paraId="2DD1D6CD" w14:textId="77777777" w:rsidR="00D64DB2" w:rsidRDefault="00D64DB2">
                              <w:pPr>
                                <w:pStyle w:val="BodyText"/>
                                <w:rPr>
                                  <w:rFonts w:ascii="Courier New"/>
                                  <w:sz w:val="17"/>
                                </w:rPr>
                              </w:pPr>
                            </w:p>
                            <w:p w14:paraId="662A3749" w14:textId="77777777" w:rsidR="00D64DB2" w:rsidRDefault="0022516B">
                              <w:pPr>
                                <w:ind w:left="60"/>
                                <w:rPr>
                                  <w:rFonts w:ascii="Courier New"/>
                                  <w:sz w:val="13"/>
                                </w:rPr>
                              </w:pPr>
                              <w:r>
                                <w:rPr>
                                  <w:rFonts w:ascii="Courier New"/>
                                  <w:sz w:val="13"/>
                                </w:rPr>
                                <w:t>export BRIDGE_COVERITY_CONNECT_USER_PASSWORD="</w:t>
                              </w:r>
                              <w:r>
                                <w:rPr>
                                  <w:rFonts w:ascii="Courier New"/>
                                  <w:i/>
                                  <w:sz w:val="13"/>
                                </w:rPr>
                                <w:t>&lt;COVERITY_PASSPHRASE&gt;</w:t>
                              </w:r>
                              <w:r>
                                <w:rPr>
                                  <w:rFonts w:ascii="Courier New"/>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D7292" id="_x0000_s1085" type="#_x0000_t202" style="position:absolute;left:0;text-align:left;margin-left:76pt;margin-top:35.25pt;width:464pt;height:37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" fillcolor="#ededed" stroked="f">
                  <v:path arrowok="t"/>
                  <v:textbox inset="0,0,0,0">
                    <w:txbxContent>
                      <w:p w14:paraId="46548358" w14:textId="77777777" w:rsidR="00D64DB2" w:rsidRDefault="00D64DB2">
                        <w:pPr>
                          <w:pStyle w:val="BodyText"/>
                          <w:spacing w:before="12"/>
                          <w:rPr>
                            <w:sz w:val="10"/>
                          </w:rPr>
                        </w:pPr>
                      </w:p>
                      <w:p w14:paraId="333FB364" w14:textId="77777777" w:rsidR="00D64DB2" w:rsidRDefault="0022516B">
                        <w:pPr>
                          <w:ind w:left="60"/>
                          <w:rPr>
                            <w:rFonts w:ascii="Courier New"/>
                            <w:sz w:val="13"/>
                          </w:rPr>
                        </w:pPr>
                        <w:r>
                          <w:rPr>
                            <w:rFonts w:ascii="Courier New"/>
                            <w:sz w:val="13"/>
                          </w:rPr>
                          <w:t>export BRIDGE_COVERITY_CONNECT_USER_NAME="</w:t>
                        </w:r>
                        <w:r>
                          <w:rPr>
                            <w:rFonts w:ascii="Courier New"/>
                            <w:i/>
                            <w:sz w:val="13"/>
                          </w:rPr>
                          <w:t>&lt;COV_USER&gt;</w:t>
                        </w:r>
                        <w:r>
                          <w:rPr>
                            <w:rFonts w:ascii="Courier New"/>
                            <w:sz w:val="13"/>
                          </w:rPr>
                          <w:t>"</w:t>
                        </w:r>
                      </w:p>
                      <w:p w14:paraId="2DD1D6CD" w14:textId="77777777" w:rsidR="00D64DB2" w:rsidRDefault="00D64DB2">
                        <w:pPr>
                          <w:pStyle w:val="BodyText"/>
                          <w:rPr>
                            <w:rFonts w:ascii="Courier New"/>
                            <w:sz w:val="17"/>
                          </w:rPr>
                        </w:pPr>
                      </w:p>
                      <w:p w14:paraId="662A3749" w14:textId="77777777" w:rsidR="00D64DB2" w:rsidRDefault="0022516B">
                        <w:pPr>
                          <w:ind w:left="60"/>
                          <w:rPr>
                            <w:rFonts w:ascii="Courier New"/>
                            <w:sz w:val="13"/>
                          </w:rPr>
                        </w:pPr>
                        <w:r>
                          <w:rPr>
                            <w:rFonts w:ascii="Courier New"/>
                            <w:sz w:val="13"/>
                          </w:rPr>
                          <w:t>export BRIDGE_COVERITY_CONNECT_USER_PASSWORD="</w:t>
                        </w:r>
                        <w:r>
                          <w:rPr>
                            <w:rFonts w:ascii="Courier New"/>
                            <w:i/>
                            <w:sz w:val="13"/>
                          </w:rPr>
                          <w:t>&lt;COVERITY_PASSPHRASE&gt;</w:t>
                        </w:r>
                        <w:r>
                          <w:rPr>
                            <w:rFonts w:ascii="Courier New"/>
                            <w:sz w:val="13"/>
                          </w:rPr>
                          <w:t>"</w:t>
                        </w:r>
                      </w:p>
                    </w:txbxContent>
                  </v:textbox>
                  <w10:wrap type="topAndBottom" anchorx="page"/>
                </v:shape>
              </w:pict>
            </mc:Fallback>
          </mc:AlternateContent>
        </w:r>
      </w:del>
      <w:r w:rsidR="00350945">
        <w:t>Before</w:t>
      </w:r>
      <w:r w:rsidR="00350945">
        <w:rPr>
          <w:spacing w:val="-14"/>
        </w:rPr>
        <w:t xml:space="preserve"> </w:t>
      </w:r>
      <w:del w:id="869" w:author="Raj Kesarapalli" w:date="2023-07-26T18:21:00Z">
        <w:r w:rsidR="00350945" w:rsidDel="00D47C46">
          <w:delText>passing</w:delText>
        </w:r>
        <w:r w:rsidR="00350945" w:rsidDel="00D47C46">
          <w:rPr>
            <w:spacing w:val="-14"/>
          </w:rPr>
          <w:delText xml:space="preserve"> </w:delText>
        </w:r>
        <w:r w:rsidR="00350945" w:rsidDel="00D47C46">
          <w:delText>arguments</w:delText>
        </w:r>
        <w:r w:rsidR="00350945" w:rsidDel="00D47C46">
          <w:rPr>
            <w:spacing w:val="-14"/>
          </w:rPr>
          <w:delText xml:space="preserve"> </w:delText>
        </w:r>
        <w:r w:rsidR="00350945" w:rsidDel="00D47C46">
          <w:delText>with</w:delText>
        </w:r>
      </w:del>
      <w:ins w:id="870" w:author="Raj Kesarapalli" w:date="2023-07-26T18:21:00Z">
        <w:r w:rsidR="00D47C46">
          <w:t>running</w:t>
        </w:r>
      </w:ins>
      <w:r w:rsidR="00350945">
        <w:rPr>
          <w:spacing w:val="-14"/>
        </w:rPr>
        <w:t xml:space="preserve"> </w:t>
      </w:r>
      <w:r w:rsidR="00350945">
        <w:t>Synopsys</w:t>
      </w:r>
      <w:r w:rsidR="00350945">
        <w:rPr>
          <w:spacing w:val="-14"/>
        </w:rPr>
        <w:t xml:space="preserve"> </w:t>
      </w:r>
      <w:r w:rsidR="00350945">
        <w:t>Bridge,</w:t>
      </w:r>
      <w:r w:rsidR="00350945">
        <w:rPr>
          <w:spacing w:val="-14"/>
        </w:rPr>
        <w:t xml:space="preserve"> </w:t>
      </w:r>
      <w:del w:id="871" w:author="Raj Kesarapalli" w:date="2023-07-26T17:52:00Z">
        <w:r w:rsidR="00350945" w:rsidDel="000A062C">
          <w:delText>first</w:delText>
        </w:r>
        <w:r w:rsidR="00350945" w:rsidDel="000A062C">
          <w:rPr>
            <w:spacing w:val="-13"/>
          </w:rPr>
          <w:delText xml:space="preserve"> </w:delText>
        </w:r>
      </w:del>
      <w:ins w:id="872" w:author="Raj Kesarapalli" w:date="2023-07-26T17:52:00Z">
        <w:r w:rsidR="000A062C">
          <w:t xml:space="preserve">it is recommended that </w:t>
        </w:r>
      </w:ins>
      <w:ins w:id="873" w:author="Raj Kesarapalli" w:date="2023-07-26T17:53:00Z">
        <w:r w:rsidR="000A062C">
          <w:t>you</w:t>
        </w:r>
      </w:ins>
      <w:ins w:id="874" w:author="Raj Kesarapalli" w:date="2023-07-26T17:52:00Z">
        <w:r w:rsidR="000A062C">
          <w:rPr>
            <w:spacing w:val="-13"/>
          </w:rPr>
          <w:t xml:space="preserve"> </w:t>
        </w:r>
      </w:ins>
      <w:r w:rsidR="00350945">
        <w:t>pass</w:t>
      </w:r>
      <w:r w:rsidR="00350945">
        <w:rPr>
          <w:spacing w:val="-14"/>
        </w:rPr>
        <w:t xml:space="preserve"> </w:t>
      </w:r>
      <w:r w:rsidR="00350945">
        <w:t>user</w:t>
      </w:r>
      <w:r w:rsidR="00350945">
        <w:rPr>
          <w:spacing w:val="-14"/>
        </w:rPr>
        <w:t xml:space="preserve"> </w:t>
      </w:r>
      <w:r w:rsidR="00350945">
        <w:t>name</w:t>
      </w:r>
      <w:r w:rsidR="00350945">
        <w:rPr>
          <w:spacing w:val="-14"/>
        </w:rPr>
        <w:t xml:space="preserve"> </w:t>
      </w:r>
      <w:r w:rsidR="00350945">
        <w:t>and</w:t>
      </w:r>
      <w:r w:rsidR="00350945">
        <w:rPr>
          <w:spacing w:val="-14"/>
        </w:rPr>
        <w:t xml:space="preserve"> </w:t>
      </w:r>
      <w:r w:rsidR="00350945">
        <w:t>password</w:t>
      </w:r>
      <w:r w:rsidR="00350945">
        <w:rPr>
          <w:spacing w:val="-14"/>
        </w:rPr>
        <w:t xml:space="preserve"> </w:t>
      </w:r>
      <w:r w:rsidR="00350945">
        <w:t>arguments</w:t>
      </w:r>
      <w:r w:rsidR="00350945">
        <w:rPr>
          <w:spacing w:val="-13"/>
        </w:rPr>
        <w:t xml:space="preserve"> </w:t>
      </w:r>
      <w:del w:id="875" w:author="Raj Kesarapalli" w:date="2023-07-26T17:53:00Z">
        <w:r w:rsidR="00350945" w:rsidDel="000A062C">
          <w:delText xml:space="preserve">as </w:delText>
        </w:r>
      </w:del>
      <w:ins w:id="876" w:author="Raj Kesarapalli" w:date="2023-07-26T17:53:00Z">
        <w:r w:rsidR="000A062C">
          <w:t xml:space="preserve">using </w:t>
        </w:r>
      </w:ins>
      <w:r w:rsidR="00350945">
        <w:t>environmental variables for security</w:t>
      </w:r>
      <w:r w:rsidR="00350945">
        <w:rPr>
          <w:spacing w:val="-8"/>
        </w:rPr>
        <w:t xml:space="preserve"> </w:t>
      </w:r>
      <w:r w:rsidR="00350945">
        <w:t>reasons:</w:t>
      </w:r>
    </w:p>
    <w:p w14:paraId="1AD2A797" w14:textId="77777777" w:rsidR="00D64DB2" w:rsidDel="00D47C46" w:rsidRDefault="00D64DB2">
      <w:pPr>
        <w:pStyle w:val="BodyText"/>
        <w:spacing w:before="3"/>
        <w:rPr>
          <w:del w:id="877" w:author="Raj Kesarapalli" w:date="2023-07-26T18:19:00Z"/>
          <w:sz w:val="13"/>
        </w:rPr>
      </w:pPr>
    </w:p>
    <w:p w14:paraId="6A37003C" w14:textId="77777777" w:rsidR="000A062C" w:rsidRDefault="000A062C">
      <w:pPr>
        <w:pStyle w:val="BodyText"/>
        <w:spacing w:line="340" w:lineRule="auto"/>
        <w:ind w:left="100"/>
        <w:rPr>
          <w:ins w:id="878" w:author="Raj Kesarapalli" w:date="2023-07-26T17:52:00Z"/>
        </w:rPr>
        <w:pPrChange w:id="879" w:author="Raj Kesarapalli" w:date="2023-07-26T18:19:00Z">
          <w:pPr>
            <w:pStyle w:val="Heading4"/>
            <w:spacing w:before="99"/>
          </w:pPr>
        </w:pPrChange>
      </w:pPr>
      <w:bookmarkStart w:id="880" w:name="Running_Coverity_scans_locally_using_a_J"/>
      <w:bookmarkEnd w:id="880"/>
    </w:p>
    <w:p w14:paraId="1E741570" w14:textId="55B6CFE2" w:rsidR="00D64DB2" w:rsidDel="00D47C46" w:rsidRDefault="0022516B">
      <w:pPr>
        <w:pStyle w:val="Heading4"/>
        <w:spacing w:before="99"/>
        <w:rPr>
          <w:del w:id="881" w:author="Raj Kesarapalli" w:date="2023-07-26T18:19:00Z"/>
        </w:rPr>
      </w:pPr>
      <w:del w:id="882" w:author="Raj Kesarapalli" w:date="2023-07-26T18:19:00Z">
        <w:r w:rsidDel="00D47C46">
          <w:delText xml:space="preserve">Running Coverity scans </w:delText>
        </w:r>
      </w:del>
      <w:del w:id="883" w:author="Raj Kesarapalli" w:date="2023-07-26T18:05:00Z">
        <w:r w:rsidDel="00484A44">
          <w:delText xml:space="preserve">locally </w:delText>
        </w:r>
      </w:del>
      <w:del w:id="884" w:author="Raj Kesarapalli" w:date="2023-07-26T18:19:00Z">
        <w:r w:rsidDel="00D47C46">
          <w:delText>using a JSON file</w:delText>
        </w:r>
      </w:del>
    </w:p>
    <w:p w14:paraId="66672B66" w14:textId="77777777" w:rsidR="00D64DB2" w:rsidRDefault="00D64DB2">
      <w:pPr>
        <w:pStyle w:val="BodyText"/>
        <w:spacing w:before="3"/>
        <w:rPr>
          <w:b/>
          <w:sz w:val="23"/>
        </w:rPr>
      </w:pPr>
    </w:p>
    <w:p w14:paraId="1EF8CD5C" w14:textId="2348C72E" w:rsidR="00D64DB2" w:rsidDel="00484A44" w:rsidRDefault="0022516B">
      <w:pPr>
        <w:pStyle w:val="BodyText"/>
        <w:spacing w:before="1" w:line="340" w:lineRule="auto"/>
        <w:ind w:left="100" w:right="131"/>
        <w:rPr>
          <w:del w:id="885" w:author="Raj Kesarapalli" w:date="2023-07-26T18:04:00Z"/>
        </w:rPr>
      </w:pPr>
      <w:del w:id="886" w:author="Raj Kesarapalli" w:date="2023-07-26T18:04:00Z">
        <w:r w:rsidDel="00484A44">
          <w:delText>Synopsys</w:delText>
        </w:r>
        <w:r w:rsidDel="00484A44">
          <w:rPr>
            <w:spacing w:val="-16"/>
          </w:rPr>
          <w:delText xml:space="preserve"> </w:delText>
        </w:r>
        <w:r w:rsidDel="00484A44">
          <w:delText>Bridge</w:delText>
        </w:r>
        <w:r w:rsidDel="00484A44">
          <w:rPr>
            <w:spacing w:val="-15"/>
          </w:rPr>
          <w:delText xml:space="preserve"> </w:delText>
        </w:r>
        <w:r w:rsidDel="00484A44">
          <w:delText>can</w:delText>
        </w:r>
        <w:r w:rsidDel="00484A44">
          <w:rPr>
            <w:spacing w:val="-15"/>
          </w:rPr>
          <w:delText xml:space="preserve"> </w:delText>
        </w:r>
        <w:r w:rsidDel="00484A44">
          <w:delText>download</w:delText>
        </w:r>
        <w:r w:rsidDel="00484A44">
          <w:rPr>
            <w:spacing w:val="-15"/>
          </w:rPr>
          <w:delText xml:space="preserve"> </w:delText>
        </w:r>
        <w:r w:rsidDel="00484A44">
          <w:delText>full</w:delText>
        </w:r>
        <w:r w:rsidDel="00484A44">
          <w:rPr>
            <w:spacing w:val="-15"/>
          </w:rPr>
          <w:delText xml:space="preserve"> </w:delText>
        </w:r>
        <w:r w:rsidDel="00484A44">
          <w:delText>analysis</w:delText>
        </w:r>
        <w:r w:rsidDel="00484A44">
          <w:rPr>
            <w:spacing w:val="-15"/>
          </w:rPr>
          <w:delText xml:space="preserve"> </w:delText>
        </w:r>
        <w:r w:rsidDel="00484A44">
          <w:delText>tools</w:delText>
        </w:r>
        <w:r w:rsidDel="00484A44">
          <w:rPr>
            <w:spacing w:val="-15"/>
          </w:rPr>
          <w:delText xml:space="preserve"> </w:delText>
        </w:r>
        <w:r w:rsidDel="00484A44">
          <w:delText>to</w:delText>
        </w:r>
        <w:r w:rsidDel="00484A44">
          <w:rPr>
            <w:spacing w:val="-15"/>
          </w:rPr>
          <w:delText xml:space="preserve"> </w:delText>
        </w:r>
        <w:r w:rsidDel="00484A44">
          <w:delText>run</w:delText>
        </w:r>
        <w:r w:rsidDel="00484A44">
          <w:rPr>
            <w:spacing w:val="-15"/>
          </w:rPr>
          <w:delText xml:space="preserve"> </w:delText>
        </w:r>
        <w:r w:rsidDel="00484A44">
          <w:delText>analysis</w:delText>
        </w:r>
        <w:r w:rsidDel="00484A44">
          <w:rPr>
            <w:spacing w:val="-15"/>
          </w:rPr>
          <w:delText xml:space="preserve"> </w:delText>
        </w:r>
        <w:r w:rsidDel="00484A44">
          <w:delText>locally</w:delText>
        </w:r>
        <w:r w:rsidDel="00484A44">
          <w:rPr>
            <w:spacing w:val="-15"/>
          </w:rPr>
          <w:delText xml:space="preserve"> </w:delText>
        </w:r>
        <w:r w:rsidDel="00484A44">
          <w:delText>using</w:delText>
        </w:r>
        <w:r w:rsidDel="00484A44">
          <w:rPr>
            <w:spacing w:val="-15"/>
          </w:rPr>
          <w:delText xml:space="preserve"> </w:delText>
        </w:r>
        <w:r w:rsidDel="00484A44">
          <w:delText>Coverity</w:delText>
        </w:r>
        <w:r w:rsidDel="00484A44">
          <w:rPr>
            <w:spacing w:val="-15"/>
          </w:rPr>
          <w:delText xml:space="preserve"> </w:delText>
        </w:r>
        <w:r w:rsidDel="00484A44">
          <w:delText>CLI.</w:delText>
        </w:r>
        <w:r w:rsidDel="00484A44">
          <w:rPr>
            <w:spacing w:val="-15"/>
          </w:rPr>
          <w:delText xml:space="preserve"> </w:delText>
        </w:r>
        <w:r w:rsidDel="00484A44">
          <w:delText>Once</w:delText>
        </w:r>
        <w:r w:rsidDel="00484A44">
          <w:rPr>
            <w:spacing w:val="-15"/>
          </w:rPr>
          <w:delText xml:space="preserve"> </w:delText>
        </w:r>
        <w:r w:rsidDel="00484A44">
          <w:delText>analysis is complete, Coverity CLI pushes results to the</w:delText>
        </w:r>
        <w:r w:rsidDel="00484A44">
          <w:rPr>
            <w:spacing w:val="-15"/>
          </w:rPr>
          <w:delText xml:space="preserve"> </w:delText>
        </w:r>
        <w:r w:rsidDel="00484A44">
          <w:rPr>
            <w:spacing w:val="-3"/>
          </w:rPr>
          <w:delText>server.</w:delText>
        </w:r>
      </w:del>
    </w:p>
    <w:p w14:paraId="49EB0C13" w14:textId="77777777" w:rsidR="00D64DB2" w:rsidRDefault="00D64DB2">
      <w:pPr>
        <w:pStyle w:val="BodyText"/>
        <w:spacing w:before="6"/>
        <w:rPr>
          <w:sz w:val="16"/>
        </w:rPr>
      </w:pPr>
    </w:p>
    <w:p w14:paraId="593B23F2" w14:textId="6C72EB75" w:rsidR="00D64DB2" w:rsidRDefault="000A062C">
      <w:pPr>
        <w:pStyle w:val="BodyText"/>
        <w:spacing w:line="540" w:lineRule="auto"/>
        <w:ind w:left="100" w:right="2950"/>
      </w:pPr>
      <w:r>
        <w:rPr>
          <w:noProof/>
        </w:rPr>
        <w:lastRenderedPageBreak/>
        <mc:AlternateContent>
          <mc:Choice Requires="wps">
            <w:drawing>
              <wp:anchor distT="0" distB="0" distL="114300" distR="114300" simplePos="0" relativeHeight="246419456" behindDoc="1" locked="0" layoutInCell="1" allowOverlap="1" wp14:anchorId="11663C0C" wp14:editId="326C705C">
                <wp:simplePos x="0" y="0"/>
                <wp:positionH relativeFrom="page">
                  <wp:posOffset>963637</wp:posOffset>
                </wp:positionH>
                <wp:positionV relativeFrom="paragraph">
                  <wp:posOffset>259666</wp:posOffset>
                </wp:positionV>
                <wp:extent cx="5892800" cy="633046"/>
                <wp:effectExtent l="0" t="0" r="0" b="2540"/>
                <wp:wrapNone/>
                <wp:docPr id="702676408"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633046"/>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2A8434" w14:textId="77777777" w:rsidR="00D64DB2" w:rsidRDefault="00D64DB2">
                            <w:pPr>
                              <w:pStyle w:val="BodyText"/>
                              <w:spacing w:before="12"/>
                              <w:rPr>
                                <w:sz w:val="10"/>
                              </w:rPr>
                            </w:pPr>
                          </w:p>
                          <w:p w14:paraId="69A85DE2" w14:textId="2D61764B" w:rsidR="00D47C46" w:rsidRDefault="00D47C46" w:rsidP="00D47C46">
                            <w:pPr>
                              <w:ind w:left="60"/>
                              <w:rPr>
                                <w:ins w:id="887" w:author="Raj Kesarapalli" w:date="2023-07-26T18:18:00Z"/>
                                <w:rFonts w:ascii="Courier New"/>
                                <w:sz w:val="13"/>
                              </w:rPr>
                            </w:pPr>
                            <w:ins w:id="888" w:author="Raj Kesarapalli" w:date="2023-07-26T18:18:00Z">
                              <w:r>
                                <w:rPr>
                                  <w:rFonts w:ascii="Courier New"/>
                                  <w:sz w:val="13"/>
                                </w:rPr>
                                <w:t>export BRIDGE_COVERITY_CONNECT_USER_NAME=</w:t>
                              </w:r>
                              <w:r>
                                <w:rPr>
                                  <w:rFonts w:ascii="Courier New"/>
                                  <w:i/>
                                  <w:sz w:val="13"/>
                                </w:rPr>
                                <w:t>&lt;COV_USER&gt;</w:t>
                              </w:r>
                            </w:ins>
                          </w:p>
                          <w:p w14:paraId="7B26A727" w14:textId="77777777" w:rsidR="00D47C46" w:rsidRDefault="00D47C46" w:rsidP="00D47C46">
                            <w:pPr>
                              <w:pStyle w:val="BodyText"/>
                              <w:rPr>
                                <w:ins w:id="889" w:author="Raj Kesarapalli" w:date="2023-07-26T18:18:00Z"/>
                                <w:rFonts w:ascii="Courier New"/>
                                <w:sz w:val="17"/>
                              </w:rPr>
                            </w:pPr>
                          </w:p>
                          <w:p w14:paraId="14E76D45" w14:textId="45B8805A" w:rsidR="00D47C46" w:rsidRDefault="00D47C46" w:rsidP="00D47C46">
                            <w:pPr>
                              <w:ind w:left="60"/>
                              <w:rPr>
                                <w:ins w:id="890" w:author="Raj Kesarapalli" w:date="2023-07-26T18:18:00Z"/>
                                <w:rFonts w:ascii="Courier New"/>
                                <w:sz w:val="13"/>
                              </w:rPr>
                            </w:pPr>
                            <w:ins w:id="891" w:author="Raj Kesarapalli" w:date="2023-07-26T18:18:00Z">
                              <w:r>
                                <w:rPr>
                                  <w:rFonts w:ascii="Courier New"/>
                                  <w:sz w:val="13"/>
                                </w:rPr>
                                <w:t>export BRIDGE_COVERITY_CONNECT_USER_PASSWORD=</w:t>
                              </w:r>
                              <w:r>
                                <w:rPr>
                                  <w:rFonts w:ascii="Courier New"/>
                                  <w:i/>
                                  <w:sz w:val="13"/>
                                </w:rPr>
                                <w:t>&lt;COVERITY_PASSPHRASE&gt;</w:t>
                              </w:r>
                            </w:ins>
                          </w:p>
                          <w:p w14:paraId="755E36B8" w14:textId="77777777" w:rsidR="00D47C46" w:rsidRDefault="00D47C46">
                            <w:pPr>
                              <w:ind w:left="60"/>
                              <w:rPr>
                                <w:ins w:id="892" w:author="Raj Kesarapalli" w:date="2023-07-26T18:18:00Z"/>
                                <w:rFonts w:ascii="Courier New"/>
                                <w:sz w:val="13"/>
                              </w:rPr>
                            </w:pPr>
                          </w:p>
                          <w:p w14:paraId="081EA984" w14:textId="4F43C15F" w:rsidR="00D64DB2" w:rsidRDefault="0022516B">
                            <w:pPr>
                              <w:ind w:left="60"/>
                              <w:rPr>
                                <w:rFonts w:ascii="Courier New"/>
                                <w:sz w:val="13"/>
                              </w:rPr>
                            </w:pPr>
                            <w:r>
                              <w:rPr>
                                <w:rFonts w:ascii="Courier New"/>
                                <w:sz w:val="13"/>
                              </w:rPr>
                              <w:t>synopsys-bridge --stage connect --input input.json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63C0C" id="Text Box 278" o:spid="_x0000_s1086" type="#_x0000_t202" style="position:absolute;left:0;text-align:left;margin-left:75.9pt;margin-top:20.45pt;width:464pt;height:49.85pt;z-index:-25689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" fillcolor="#ededed" stroked="f">
                <v:path arrowok="t"/>
                <v:textbox inset="0,0,0,0">
                  <w:txbxContent>
                    <w:p w14:paraId="662A8434" w14:textId="77777777" w:rsidR="00D64DB2" w:rsidRDefault="00D64DB2">
                      <w:pPr>
                        <w:pStyle w:val="BodyText"/>
                        <w:spacing w:before="12"/>
                        <w:rPr>
                          <w:sz w:val="10"/>
                        </w:rPr>
                      </w:pPr>
                    </w:p>
                    <w:p w14:paraId="69A85DE2" w14:textId="2D61764B" w:rsidR="00D47C46" w:rsidRDefault="00D47C46" w:rsidP="00D47C46">
                      <w:pPr>
                        <w:ind w:left="60"/>
                        <w:rPr>
                          <w:ins w:id="893" w:author="Raj Kesarapalli" w:date="2023-07-26T18:18:00Z"/>
                          <w:rFonts w:ascii="Courier New"/>
                          <w:sz w:val="13"/>
                        </w:rPr>
                      </w:pPr>
                      <w:ins w:id="894" w:author="Raj Kesarapalli" w:date="2023-07-26T18:18:00Z">
                        <w:r>
                          <w:rPr>
                            <w:rFonts w:ascii="Courier New"/>
                            <w:sz w:val="13"/>
                          </w:rPr>
                          <w:t>export BRIDGE_COVERITY_CONNECT_USER_NAME=</w:t>
                        </w:r>
                        <w:r>
                          <w:rPr>
                            <w:rFonts w:ascii="Courier New"/>
                            <w:i/>
                            <w:sz w:val="13"/>
                          </w:rPr>
                          <w:t>&lt;COV_USER&gt;</w:t>
                        </w:r>
                      </w:ins>
                    </w:p>
                    <w:p w14:paraId="7B26A727" w14:textId="77777777" w:rsidR="00D47C46" w:rsidRDefault="00D47C46" w:rsidP="00D47C46">
                      <w:pPr>
                        <w:pStyle w:val="BodyText"/>
                        <w:rPr>
                          <w:ins w:id="895" w:author="Raj Kesarapalli" w:date="2023-07-26T18:18:00Z"/>
                          <w:rFonts w:ascii="Courier New"/>
                          <w:sz w:val="17"/>
                        </w:rPr>
                      </w:pPr>
                    </w:p>
                    <w:p w14:paraId="14E76D45" w14:textId="45B8805A" w:rsidR="00D47C46" w:rsidRDefault="00D47C46" w:rsidP="00D47C46">
                      <w:pPr>
                        <w:ind w:left="60"/>
                        <w:rPr>
                          <w:ins w:id="896" w:author="Raj Kesarapalli" w:date="2023-07-26T18:18:00Z"/>
                          <w:rFonts w:ascii="Courier New"/>
                          <w:sz w:val="13"/>
                        </w:rPr>
                      </w:pPr>
                      <w:ins w:id="897" w:author="Raj Kesarapalli" w:date="2023-07-26T18:18:00Z">
                        <w:r>
                          <w:rPr>
                            <w:rFonts w:ascii="Courier New"/>
                            <w:sz w:val="13"/>
                          </w:rPr>
                          <w:t>export BRIDGE_COVERITY_CONNECT_USER_PASSWORD=</w:t>
                        </w:r>
                        <w:r>
                          <w:rPr>
                            <w:rFonts w:ascii="Courier New"/>
                            <w:i/>
                            <w:sz w:val="13"/>
                          </w:rPr>
                          <w:t>&lt;COVERITY_PASSPHRASE&gt;</w:t>
                        </w:r>
                      </w:ins>
                    </w:p>
                    <w:p w14:paraId="755E36B8" w14:textId="77777777" w:rsidR="00D47C46" w:rsidRDefault="00D47C46">
                      <w:pPr>
                        <w:ind w:left="60"/>
                        <w:rPr>
                          <w:ins w:id="898" w:author="Raj Kesarapalli" w:date="2023-07-26T18:18:00Z"/>
                          <w:rFonts w:ascii="Courier New"/>
                          <w:sz w:val="13"/>
                        </w:rPr>
                      </w:pPr>
                    </w:p>
                    <w:p w14:paraId="081EA984" w14:textId="4F43C15F" w:rsidR="00D64DB2" w:rsidRDefault="0022516B">
                      <w:pPr>
                        <w:ind w:left="60"/>
                        <w:rPr>
                          <w:rFonts w:ascii="Courier New"/>
                          <w:sz w:val="13"/>
                        </w:rPr>
                      </w:pPr>
                      <w:r>
                        <w:rPr>
                          <w:rFonts w:ascii="Courier New"/>
                          <w:sz w:val="13"/>
                        </w:rPr>
                        <w:t>synopsys-bridge --stage connect --input input.json</w:t>
                      </w:r>
                    </w:p>
                  </w:txbxContent>
                </v:textbox>
                <w10:wrap anchorx="page"/>
              </v:shape>
            </w:pict>
          </mc:Fallback>
        </mc:AlternateContent>
      </w:r>
      <w:del w:id="899" w:author="Raj Kesarapalli" w:date="2023-07-26T17:55:00Z">
        <w:r w:rsidR="00350945" w:rsidDel="000A062C">
          <w:rPr>
            <w:spacing w:val="-3"/>
          </w:rPr>
          <w:delText>You</w:delText>
        </w:r>
        <w:r w:rsidR="00350945" w:rsidDel="000A062C">
          <w:rPr>
            <w:spacing w:val="-12"/>
          </w:rPr>
          <w:delText xml:space="preserve"> </w:delText>
        </w:r>
        <w:r w:rsidR="00350945" w:rsidDel="000A062C">
          <w:delText>can</w:delText>
        </w:r>
        <w:r w:rsidR="00350945" w:rsidDel="000A062C">
          <w:rPr>
            <w:spacing w:val="-12"/>
          </w:rPr>
          <w:delText xml:space="preserve"> </w:delText>
        </w:r>
        <w:r w:rsidR="00350945" w:rsidDel="000A062C">
          <w:delText>invoke</w:delText>
        </w:r>
        <w:r w:rsidR="00350945" w:rsidDel="000A062C">
          <w:rPr>
            <w:spacing w:val="-11"/>
          </w:rPr>
          <w:delText xml:space="preserve"> </w:delText>
        </w:r>
        <w:r w:rsidR="00350945" w:rsidDel="000A062C">
          <w:delText>a</w:delText>
        </w:r>
        <w:r w:rsidR="00350945" w:rsidDel="000A062C">
          <w:rPr>
            <w:spacing w:val="-12"/>
          </w:rPr>
          <w:delText xml:space="preserve"> </w:delText>
        </w:r>
        <w:r w:rsidR="00350945" w:rsidDel="000A062C">
          <w:delText>JSON</w:delText>
        </w:r>
        <w:r w:rsidR="00350945" w:rsidDel="000A062C">
          <w:rPr>
            <w:spacing w:val="-11"/>
          </w:rPr>
          <w:delText xml:space="preserve"> </w:delText>
        </w:r>
        <w:r w:rsidR="00350945" w:rsidDel="000A062C">
          <w:delText>file</w:delText>
        </w:r>
        <w:r w:rsidR="00350945" w:rsidDel="000A062C">
          <w:rPr>
            <w:spacing w:val="-12"/>
          </w:rPr>
          <w:delText xml:space="preserve"> </w:delText>
        </w:r>
        <w:r w:rsidR="00350945" w:rsidDel="000A062C">
          <w:delText>containing</w:delText>
        </w:r>
        <w:r w:rsidR="00350945" w:rsidDel="000A062C">
          <w:rPr>
            <w:spacing w:val="-11"/>
          </w:rPr>
          <w:delText xml:space="preserve"> </w:delText>
        </w:r>
        <w:r w:rsidR="00350945" w:rsidDel="000A062C">
          <w:delText>common</w:delText>
        </w:r>
        <w:r w:rsidR="00350945" w:rsidDel="000A062C">
          <w:rPr>
            <w:spacing w:val="-12"/>
          </w:rPr>
          <w:delText xml:space="preserve"> </w:delText>
        </w:r>
        <w:r w:rsidR="00350945" w:rsidDel="000A062C">
          <w:delText>arguments</w:delText>
        </w:r>
        <w:r w:rsidR="00350945" w:rsidDel="000A062C">
          <w:rPr>
            <w:spacing w:val="-12"/>
          </w:rPr>
          <w:delText xml:space="preserve"> </w:delText>
        </w:r>
        <w:r w:rsidR="00350945" w:rsidDel="000A062C">
          <w:delText>to</w:delText>
        </w:r>
        <w:r w:rsidR="00350945" w:rsidDel="000A062C">
          <w:rPr>
            <w:spacing w:val="-11"/>
          </w:rPr>
          <w:delText xml:space="preserve"> </w:delText>
        </w:r>
        <w:r w:rsidR="00350945" w:rsidDel="000A062C">
          <w:delText>run</w:delText>
        </w:r>
        <w:r w:rsidR="00350945" w:rsidDel="000A062C">
          <w:rPr>
            <w:spacing w:val="-12"/>
          </w:rPr>
          <w:delText xml:space="preserve"> </w:delText>
        </w:r>
        <w:r w:rsidR="00350945" w:rsidDel="000A062C">
          <w:delText>scans</w:delText>
        </w:r>
      </w:del>
      <w:ins w:id="900" w:author="Raj Kesarapalli" w:date="2023-07-26T17:55:00Z">
        <w:r>
          <w:rPr>
            <w:spacing w:val="-3"/>
          </w:rPr>
          <w:t xml:space="preserve">Here </w:t>
        </w:r>
      </w:ins>
      <w:ins w:id="901" w:author="Raj Kesarapalli" w:date="2023-07-26T18:19:00Z">
        <w:r w:rsidR="00D47C46">
          <w:rPr>
            <w:spacing w:val="-3"/>
          </w:rPr>
          <w:t>are</w:t>
        </w:r>
      </w:ins>
      <w:ins w:id="902" w:author="Raj Kesarapalli" w:date="2023-07-26T17:55:00Z">
        <w:r>
          <w:rPr>
            <w:spacing w:val="-3"/>
          </w:rPr>
          <w:t xml:space="preserve"> </w:t>
        </w:r>
      </w:ins>
      <w:ins w:id="903" w:author="Raj Kesarapalli" w:date="2023-07-26T18:19:00Z">
        <w:r w:rsidR="00D47C46">
          <w:rPr>
            <w:spacing w:val="-3"/>
          </w:rPr>
          <w:t>the</w:t>
        </w:r>
      </w:ins>
      <w:ins w:id="904" w:author="Raj Kesarapalli" w:date="2023-07-26T17:55:00Z">
        <w:r>
          <w:rPr>
            <w:spacing w:val="-3"/>
          </w:rPr>
          <w:t xml:space="preserve"> example command</w:t>
        </w:r>
      </w:ins>
      <w:ins w:id="905" w:author="Raj Kesarapalli" w:date="2023-07-26T18:19:00Z">
        <w:r w:rsidR="00D47C46">
          <w:rPr>
            <w:spacing w:val="-3"/>
          </w:rPr>
          <w:t>s</w:t>
        </w:r>
      </w:ins>
      <w:ins w:id="906" w:author="Raj Kesarapalli" w:date="2023-07-26T18:05:00Z">
        <w:r w:rsidR="00484A44">
          <w:rPr>
            <w:spacing w:val="-3"/>
          </w:rPr>
          <w:t>:</w:t>
        </w:r>
      </w:ins>
      <w:del w:id="907" w:author="Raj Kesarapalli" w:date="2023-07-26T17:55:00Z">
        <w:r w:rsidR="00350945" w:rsidDel="000A062C">
          <w:delText xml:space="preserve">. </w:delText>
        </w:r>
        <w:r w:rsidR="00350945" w:rsidDel="000A062C">
          <w:rPr>
            <w:spacing w:val="-3"/>
          </w:rPr>
          <w:delText xml:space="preserve">Here's </w:delText>
        </w:r>
        <w:r w:rsidR="00350945" w:rsidDel="000A062C">
          <w:delText xml:space="preserve">an example command loading the </w:delText>
        </w:r>
        <w:r w:rsidR="00350945" w:rsidDel="000A062C">
          <w:rPr>
            <w:rFonts w:ascii="Courier New"/>
            <w:sz w:val="16"/>
            <w:shd w:val="clear" w:color="auto" w:fill="EDEDED"/>
          </w:rPr>
          <w:delText>input.json</w:delText>
        </w:r>
        <w:r w:rsidR="00350945" w:rsidDel="000A062C">
          <w:rPr>
            <w:rFonts w:ascii="Courier New"/>
            <w:spacing w:val="-63"/>
            <w:sz w:val="16"/>
          </w:rPr>
          <w:delText xml:space="preserve"> </w:delText>
        </w:r>
        <w:r w:rsidR="00350945" w:rsidDel="000A062C">
          <w:delText>file</w:delText>
        </w:r>
      </w:del>
      <w:del w:id="908" w:author="Raj Kesarapalli" w:date="2023-07-26T18:04:00Z">
        <w:r w:rsidR="00350945" w:rsidDel="00484A44">
          <w:delText>:</w:delText>
        </w:r>
      </w:del>
    </w:p>
    <w:p w14:paraId="236F224E" w14:textId="77777777" w:rsidR="00D47C46" w:rsidRDefault="00D47C46" w:rsidP="00D47C46">
      <w:pPr>
        <w:pStyle w:val="BodyText"/>
        <w:tabs>
          <w:tab w:val="left" w:pos="354"/>
          <w:tab w:val="left" w:pos="465"/>
        </w:tabs>
        <w:rPr>
          <w:ins w:id="909" w:author="Raj Kesarapalli" w:date="2023-07-26T18:18:00Z"/>
        </w:rPr>
      </w:pPr>
      <w:ins w:id="910" w:author="Raj Kesarapalli" w:date="2023-07-26T18:18:00Z">
        <w:r>
          <w:tab/>
        </w:r>
      </w:ins>
    </w:p>
    <w:p w14:paraId="4CDEDC18" w14:textId="7B87CA77" w:rsidR="00D64DB2" w:rsidRDefault="00D47C46">
      <w:pPr>
        <w:pStyle w:val="BodyText"/>
        <w:tabs>
          <w:tab w:val="left" w:pos="354"/>
          <w:tab w:val="left" w:pos="465"/>
        </w:tabs>
        <w:rPr>
          <w:ins w:id="911" w:author="Raj Kesarapalli" w:date="2023-07-26T18:18:00Z"/>
        </w:rPr>
        <w:pPrChange w:id="912" w:author="Raj Kesarapalli" w:date="2023-07-26T18:18:00Z">
          <w:pPr>
            <w:pStyle w:val="BodyText"/>
            <w:tabs>
              <w:tab w:val="left" w:pos="465"/>
            </w:tabs>
          </w:pPr>
        </w:pPrChange>
      </w:pPr>
      <w:ins w:id="913" w:author="Raj Kesarapalli" w:date="2023-07-26T18:18:00Z">
        <w:r>
          <w:tab/>
        </w:r>
      </w:ins>
    </w:p>
    <w:p w14:paraId="32B2A77C" w14:textId="77777777" w:rsidR="00D47C46" w:rsidRDefault="00D47C46">
      <w:pPr>
        <w:pStyle w:val="BodyText"/>
        <w:tabs>
          <w:tab w:val="left" w:pos="465"/>
        </w:tabs>
        <w:pPrChange w:id="914" w:author="Raj Kesarapalli" w:date="2023-07-26T18:18:00Z">
          <w:pPr>
            <w:pStyle w:val="BodyText"/>
          </w:pPr>
        </w:pPrChange>
      </w:pPr>
    </w:p>
    <w:p w14:paraId="1CAE751D" w14:textId="6CAA1D0D" w:rsidR="00D64DB2" w:rsidRDefault="00D64DB2">
      <w:pPr>
        <w:pStyle w:val="BodyText"/>
        <w:spacing w:before="11"/>
        <w:rPr>
          <w:sz w:val="19"/>
        </w:rPr>
      </w:pPr>
    </w:p>
    <w:p w14:paraId="4D3BCAF4" w14:textId="77777777" w:rsidR="00484A44" w:rsidRDefault="00484A44" w:rsidP="000A062C">
      <w:pPr>
        <w:spacing w:before="1"/>
        <w:ind w:left="100"/>
        <w:rPr>
          <w:ins w:id="915" w:author="Raj Kesarapalli" w:date="2023-07-26T18:05:00Z"/>
          <w:sz w:val="20"/>
        </w:rPr>
      </w:pPr>
    </w:p>
    <w:p w14:paraId="69121713" w14:textId="77777777" w:rsidR="00D47C46" w:rsidRDefault="00D47C46" w:rsidP="000A062C">
      <w:pPr>
        <w:spacing w:before="1"/>
        <w:ind w:left="100"/>
        <w:rPr>
          <w:ins w:id="916" w:author="Raj Kesarapalli" w:date="2023-07-26T18:19:00Z"/>
          <w:sz w:val="20"/>
        </w:rPr>
      </w:pPr>
    </w:p>
    <w:p w14:paraId="6BCF9EB1" w14:textId="2100C4BC" w:rsidR="00D64DB2" w:rsidDel="000A062C" w:rsidRDefault="0022516B">
      <w:pPr>
        <w:spacing w:before="1"/>
        <w:ind w:left="100"/>
        <w:rPr>
          <w:del w:id="917" w:author="Raj Kesarapalli" w:date="2023-07-26T17:56:00Z"/>
          <w:sz w:val="20"/>
        </w:rPr>
      </w:pPr>
      <w:del w:id="918" w:author="Raj Kesarapalli" w:date="2023-07-26T17:56:00Z">
        <w:r w:rsidDel="000A062C">
          <w:rPr>
            <w:sz w:val="20"/>
          </w:rPr>
          <w:delText>That command loads the following</w:delText>
        </w:r>
      </w:del>
      <w:ins w:id="919" w:author="Raj Kesarapalli" w:date="2023-07-26T17:56:00Z">
        <w:r w:rsidR="000A062C">
          <w:rPr>
            <w:sz w:val="20"/>
          </w:rPr>
          <w:t xml:space="preserve">Here is </w:t>
        </w:r>
      </w:ins>
      <w:ins w:id="920" w:author="Raj Kesarapalli" w:date="2023-07-26T18:03:00Z">
        <w:r w:rsidR="00742913">
          <w:rPr>
            <w:sz w:val="20"/>
          </w:rPr>
          <w:t>an example</w:t>
        </w:r>
      </w:ins>
      <w:ins w:id="921" w:author="Raj Kesarapalli" w:date="2023-07-26T17:56:00Z">
        <w:r w:rsidR="000A062C">
          <w:rPr>
            <w:sz w:val="20"/>
          </w:rPr>
          <w:t xml:space="preserve"> </w:t>
        </w:r>
      </w:ins>
      <w:r>
        <w:rPr>
          <w:sz w:val="20"/>
        </w:rPr>
        <w:t xml:space="preserve"> </w:t>
      </w:r>
      <w:r>
        <w:rPr>
          <w:rFonts w:ascii="Courier New"/>
          <w:sz w:val="16"/>
          <w:shd w:val="clear" w:color="auto" w:fill="EDEDED"/>
        </w:rPr>
        <w:t>input.json</w:t>
      </w:r>
      <w:r>
        <w:rPr>
          <w:rFonts w:ascii="Courier New"/>
          <w:spacing w:val="-54"/>
          <w:sz w:val="16"/>
        </w:rPr>
        <w:t xml:space="preserve"> </w:t>
      </w:r>
      <w:r>
        <w:rPr>
          <w:sz w:val="20"/>
        </w:rPr>
        <w:t>file</w:t>
      </w:r>
      <w:ins w:id="922" w:author="Raj Kesarapalli" w:date="2023-07-26T17:56:00Z">
        <w:r w:rsidR="000A062C">
          <w:rPr>
            <w:sz w:val="20"/>
          </w:rPr>
          <w:t xml:space="preserve"> </w:t>
        </w:r>
      </w:ins>
      <w:ins w:id="923" w:author="Raj Kesarapalli" w:date="2023-07-26T18:03:00Z">
        <w:r w:rsidR="00742913">
          <w:rPr>
            <w:sz w:val="20"/>
          </w:rPr>
          <w:t xml:space="preserve">that </w:t>
        </w:r>
      </w:ins>
      <w:ins w:id="924" w:author="Raj Kesarapalli" w:date="2023-07-26T18:23:00Z">
        <w:r w:rsidR="00B86EC9">
          <w:rPr>
            <w:sz w:val="20"/>
          </w:rPr>
          <w:t>you can use</w:t>
        </w:r>
      </w:ins>
      <w:ins w:id="925" w:author="Raj Kesarapalli" w:date="2023-07-26T18:03:00Z">
        <w:r w:rsidR="00742913">
          <w:rPr>
            <w:sz w:val="20"/>
          </w:rPr>
          <w:t xml:space="preserve"> with</w:t>
        </w:r>
      </w:ins>
      <w:ins w:id="926" w:author="Raj Kesarapalli" w:date="2023-07-26T18:02:00Z">
        <w:r w:rsidR="00742913">
          <w:rPr>
            <w:sz w:val="20"/>
          </w:rPr>
          <w:t xml:space="preserve"> </w:t>
        </w:r>
      </w:ins>
      <w:ins w:id="927" w:author="Raj Kesarapalli" w:date="2023-07-26T18:03:00Z">
        <w:r w:rsidR="00742913">
          <w:rPr>
            <w:sz w:val="20"/>
          </w:rPr>
          <w:t>on-prem Coverity Connect:</w:t>
        </w:r>
      </w:ins>
      <w:del w:id="928" w:author="Raj Kesarapalli" w:date="2023-07-26T17:56:00Z">
        <w:r w:rsidDel="000A062C">
          <w:rPr>
            <w:sz w:val="20"/>
          </w:rPr>
          <w:delText>:</w:delText>
        </w:r>
      </w:del>
    </w:p>
    <w:p w14:paraId="1707DF3E" w14:textId="77777777" w:rsidR="00D64DB2" w:rsidRDefault="00D64DB2">
      <w:pPr>
        <w:spacing w:before="1"/>
        <w:ind w:left="100"/>
        <w:rPr>
          <w:sz w:val="20"/>
        </w:rPr>
        <w:sectPr w:rsidR="00D64DB2">
          <w:pgSz w:w="12240" w:h="15840"/>
          <w:pgMar w:top="520" w:right="1320" w:bottom="280" w:left="1340" w:header="720" w:footer="720" w:gutter="0"/>
          <w:cols w:space="720"/>
        </w:sectPr>
        <w:pPrChange w:id="929" w:author="Raj Kesarapalli" w:date="2023-07-26T17:56:00Z">
          <w:pPr/>
        </w:pPrChange>
      </w:pPr>
    </w:p>
    <w:p w14:paraId="240C1994" w14:textId="77777777" w:rsidR="00D64DB2" w:rsidRDefault="0022516B">
      <w:pPr>
        <w:pStyle w:val="BodyText"/>
        <w:spacing w:before="85"/>
        <w:ind w:left="4488"/>
      </w:pPr>
      <w:r>
        <w:lastRenderedPageBreak/>
        <w:t>Synopsys Bridge CLI Guide | 2 - Synopsys Bridge CLI | 15</w:t>
      </w:r>
    </w:p>
    <w:p w14:paraId="7F3E0440" w14:textId="77777777" w:rsidR="00D64DB2" w:rsidRDefault="00D64DB2">
      <w:pPr>
        <w:pStyle w:val="BodyText"/>
      </w:pPr>
    </w:p>
    <w:p w14:paraId="09360204" w14:textId="77777777" w:rsidR="00D64DB2" w:rsidRDefault="00D64DB2">
      <w:pPr>
        <w:pStyle w:val="BodyText"/>
      </w:pPr>
    </w:p>
    <w:p w14:paraId="77F8032E" w14:textId="77777777" w:rsidR="00D64DB2" w:rsidRDefault="00C46513">
      <w:pPr>
        <w:pStyle w:val="BodyText"/>
        <w:spacing w:before="6"/>
        <w:rPr>
          <w:sz w:val="11"/>
        </w:rPr>
      </w:pPr>
      <w:r>
        <w:rPr>
          <w:noProof/>
        </w:rPr>
        <mc:AlternateContent>
          <mc:Choice Requires="wps">
            <w:drawing>
              <wp:anchor distT="0" distB="0" distL="0" distR="0" simplePos="0" relativeHeight="251685888" behindDoc="1" locked="0" layoutInCell="1" allowOverlap="1" wp14:anchorId="7F6E904E" wp14:editId="4369DBEE">
                <wp:simplePos x="0" y="0"/>
                <wp:positionH relativeFrom="page">
                  <wp:posOffset>965200</wp:posOffset>
                </wp:positionH>
                <wp:positionV relativeFrom="paragraph">
                  <wp:posOffset>103505</wp:posOffset>
                </wp:positionV>
                <wp:extent cx="5892800" cy="4572000"/>
                <wp:effectExtent l="0" t="0" r="0" b="0"/>
                <wp:wrapTopAndBottom/>
                <wp:docPr id="1751352596"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572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E2E34" w14:textId="77777777" w:rsidR="00D64DB2" w:rsidRDefault="00D64DB2">
                            <w:pPr>
                              <w:pStyle w:val="BodyText"/>
                              <w:spacing w:before="12"/>
                              <w:rPr>
                                <w:sz w:val="10"/>
                              </w:rPr>
                            </w:pPr>
                          </w:p>
                          <w:p w14:paraId="6EFF7CAB" w14:textId="77777777" w:rsidR="00D64DB2" w:rsidRDefault="0022516B">
                            <w:pPr>
                              <w:ind w:left="60"/>
                              <w:rPr>
                                <w:rFonts w:ascii="Courier New"/>
                                <w:sz w:val="13"/>
                              </w:rPr>
                            </w:pPr>
                            <w:r>
                              <w:rPr>
                                <w:rFonts w:ascii="Courier New"/>
                                <w:w w:val="98"/>
                                <w:sz w:val="13"/>
                              </w:rPr>
                              <w:t>{</w:t>
                            </w:r>
                          </w:p>
                          <w:p w14:paraId="5A5EAF05" w14:textId="77777777" w:rsidR="00D64DB2" w:rsidRDefault="00D64DB2">
                            <w:pPr>
                              <w:pStyle w:val="BodyText"/>
                              <w:rPr>
                                <w:rFonts w:ascii="Courier New"/>
                                <w:sz w:val="17"/>
                              </w:rPr>
                            </w:pPr>
                          </w:p>
                          <w:p w14:paraId="7D6D393D" w14:textId="77777777" w:rsidR="00D64DB2" w:rsidRDefault="0022516B">
                            <w:pPr>
                              <w:ind w:left="367"/>
                              <w:rPr>
                                <w:rFonts w:ascii="Courier New"/>
                                <w:sz w:val="13"/>
                              </w:rPr>
                            </w:pPr>
                            <w:r>
                              <w:rPr>
                                <w:rFonts w:ascii="Courier New"/>
                                <w:sz w:val="13"/>
                              </w:rPr>
                              <w:t>"data":</w:t>
                            </w:r>
                          </w:p>
                          <w:p w14:paraId="6239E4F9" w14:textId="77777777" w:rsidR="00D64DB2" w:rsidRDefault="00D64DB2">
                            <w:pPr>
                              <w:pStyle w:val="BodyText"/>
                              <w:rPr>
                                <w:rFonts w:ascii="Courier New"/>
                                <w:sz w:val="17"/>
                              </w:rPr>
                            </w:pPr>
                          </w:p>
                          <w:p w14:paraId="6212228F" w14:textId="77777777" w:rsidR="00D64DB2" w:rsidRDefault="0022516B">
                            <w:pPr>
                              <w:ind w:left="367"/>
                              <w:rPr>
                                <w:rFonts w:ascii="Courier New"/>
                                <w:sz w:val="13"/>
                              </w:rPr>
                            </w:pPr>
                            <w:r>
                              <w:rPr>
                                <w:rFonts w:ascii="Courier New"/>
                                <w:w w:val="98"/>
                                <w:sz w:val="13"/>
                              </w:rPr>
                              <w:t>{</w:t>
                            </w:r>
                          </w:p>
                          <w:p w14:paraId="6CC4BCAF" w14:textId="77777777" w:rsidR="00D64DB2" w:rsidRDefault="00D64DB2">
                            <w:pPr>
                              <w:pStyle w:val="BodyText"/>
                              <w:rPr>
                                <w:rFonts w:ascii="Courier New"/>
                                <w:sz w:val="17"/>
                              </w:rPr>
                            </w:pPr>
                          </w:p>
                          <w:p w14:paraId="528785A0" w14:textId="77777777" w:rsidR="00D64DB2" w:rsidRDefault="0022516B">
                            <w:pPr>
                              <w:ind w:left="674"/>
                              <w:rPr>
                                <w:rFonts w:ascii="Courier New"/>
                                <w:sz w:val="13"/>
                              </w:rPr>
                            </w:pPr>
                            <w:r>
                              <w:rPr>
                                <w:rFonts w:ascii="Courier New"/>
                                <w:sz w:val="13"/>
                              </w:rPr>
                              <w:t>"coverity":</w:t>
                            </w:r>
                          </w:p>
                          <w:p w14:paraId="341E354D" w14:textId="77777777" w:rsidR="00D64DB2" w:rsidRDefault="00D64DB2">
                            <w:pPr>
                              <w:pStyle w:val="BodyText"/>
                              <w:rPr>
                                <w:rFonts w:ascii="Courier New"/>
                                <w:sz w:val="17"/>
                              </w:rPr>
                            </w:pPr>
                          </w:p>
                          <w:p w14:paraId="05EF8D37" w14:textId="77777777" w:rsidR="00D64DB2" w:rsidRDefault="0022516B">
                            <w:pPr>
                              <w:ind w:left="674"/>
                              <w:rPr>
                                <w:rFonts w:ascii="Courier New"/>
                                <w:sz w:val="13"/>
                              </w:rPr>
                            </w:pPr>
                            <w:r>
                              <w:rPr>
                                <w:rFonts w:ascii="Courier New"/>
                                <w:w w:val="98"/>
                                <w:sz w:val="13"/>
                              </w:rPr>
                              <w:t>{</w:t>
                            </w:r>
                          </w:p>
                          <w:p w14:paraId="520919F9" w14:textId="77777777" w:rsidR="00D64DB2" w:rsidRDefault="00D64DB2">
                            <w:pPr>
                              <w:pStyle w:val="BodyText"/>
                              <w:rPr>
                                <w:rFonts w:ascii="Courier New"/>
                                <w:sz w:val="17"/>
                              </w:rPr>
                            </w:pPr>
                          </w:p>
                          <w:p w14:paraId="423638A1" w14:textId="77777777" w:rsidR="00D64DB2" w:rsidRDefault="0022516B">
                            <w:pPr>
                              <w:ind w:left="981"/>
                              <w:rPr>
                                <w:rFonts w:ascii="Courier New"/>
                                <w:sz w:val="13"/>
                              </w:rPr>
                            </w:pPr>
                            <w:r>
                              <w:rPr>
                                <w:rFonts w:ascii="Courier New"/>
                                <w:sz w:val="13"/>
                              </w:rPr>
                              <w:t>"connect": {</w:t>
                            </w:r>
                          </w:p>
                          <w:p w14:paraId="352743CB" w14:textId="77777777" w:rsidR="00D64DB2" w:rsidRDefault="00D64DB2">
                            <w:pPr>
                              <w:pStyle w:val="BodyText"/>
                              <w:rPr>
                                <w:rFonts w:ascii="Courier New"/>
                                <w:sz w:val="17"/>
                              </w:rPr>
                            </w:pPr>
                          </w:p>
                          <w:p w14:paraId="3E608B47" w14:textId="77777777" w:rsidR="00D64DB2" w:rsidRDefault="0022516B">
                            <w:pPr>
                              <w:spacing w:before="1" w:line="554" w:lineRule="auto"/>
                              <w:ind w:left="1289" w:right="6160"/>
                              <w:rPr>
                                <w:rFonts w:ascii="Courier New"/>
                                <w:sz w:val="13"/>
                              </w:rPr>
                            </w:pPr>
                            <w:r>
                              <w:rPr>
                                <w:rFonts w:ascii="Courier New"/>
                                <w:sz w:val="13"/>
                              </w:rPr>
                              <w:t>"url": "</w:t>
                            </w:r>
                            <w:r>
                              <w:rPr>
                                <w:rFonts w:ascii="Courier New"/>
                                <w:i/>
                                <w:sz w:val="13"/>
                              </w:rPr>
                              <w:t>&lt;Connect URL&gt;</w:t>
                            </w:r>
                            <w:r>
                              <w:rPr>
                                <w:rFonts w:ascii="Courier New"/>
                                <w:sz w:val="13"/>
                              </w:rPr>
                              <w:t>", "project":{</w:t>
                            </w:r>
                          </w:p>
                          <w:p w14:paraId="18CBF60B" w14:textId="77777777" w:rsidR="00D64DB2" w:rsidRDefault="0022516B">
                            <w:pPr>
                              <w:spacing w:line="147" w:lineRule="exact"/>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63AAAFE7" w14:textId="77777777" w:rsidR="00D64DB2" w:rsidRDefault="00D64DB2">
                            <w:pPr>
                              <w:pStyle w:val="BodyText"/>
                              <w:rPr>
                                <w:rFonts w:ascii="Courier New"/>
                                <w:sz w:val="17"/>
                              </w:rPr>
                            </w:pPr>
                          </w:p>
                          <w:p w14:paraId="262B1BB1" w14:textId="77777777" w:rsidR="00D64DB2" w:rsidRDefault="0022516B">
                            <w:pPr>
                              <w:ind w:left="1289"/>
                              <w:rPr>
                                <w:rFonts w:ascii="Courier New"/>
                                <w:sz w:val="13"/>
                              </w:rPr>
                            </w:pPr>
                            <w:r>
                              <w:rPr>
                                <w:rFonts w:ascii="Courier New"/>
                                <w:sz w:val="13"/>
                              </w:rPr>
                              <w:t>},</w:t>
                            </w:r>
                          </w:p>
                          <w:p w14:paraId="5ED228EB" w14:textId="77777777" w:rsidR="00D64DB2" w:rsidRDefault="00D64DB2">
                            <w:pPr>
                              <w:pStyle w:val="BodyText"/>
                              <w:rPr>
                                <w:rFonts w:ascii="Courier New"/>
                                <w:sz w:val="17"/>
                              </w:rPr>
                            </w:pPr>
                          </w:p>
                          <w:p w14:paraId="3F78B47C" w14:textId="77777777" w:rsidR="00D64DB2" w:rsidRDefault="0022516B">
                            <w:pPr>
                              <w:ind w:left="1289"/>
                              <w:rPr>
                                <w:rFonts w:ascii="Courier New"/>
                                <w:sz w:val="13"/>
                              </w:rPr>
                            </w:pPr>
                            <w:r>
                              <w:rPr>
                                <w:rFonts w:ascii="Courier New"/>
                                <w:sz w:val="13"/>
                              </w:rPr>
                              <w:t>"stream": {</w:t>
                            </w:r>
                          </w:p>
                          <w:p w14:paraId="14B0CF38" w14:textId="77777777" w:rsidR="00D64DB2" w:rsidRDefault="00D64DB2">
                            <w:pPr>
                              <w:pStyle w:val="BodyText"/>
                              <w:rPr>
                                <w:rFonts w:ascii="Courier New"/>
                                <w:sz w:val="17"/>
                              </w:rPr>
                            </w:pPr>
                          </w:p>
                          <w:p w14:paraId="5E0A4679" w14:textId="77777777" w:rsidR="00D64DB2" w:rsidRDefault="0022516B">
                            <w:pPr>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4B3E7376" w14:textId="77777777" w:rsidR="00D64DB2" w:rsidRDefault="00D64DB2">
                            <w:pPr>
                              <w:pStyle w:val="BodyText"/>
                              <w:rPr>
                                <w:rFonts w:ascii="Courier New"/>
                                <w:sz w:val="17"/>
                              </w:rPr>
                            </w:pPr>
                          </w:p>
                          <w:p w14:paraId="35E05819" w14:textId="77777777" w:rsidR="00D64DB2" w:rsidRDefault="0022516B">
                            <w:pPr>
                              <w:ind w:left="1289"/>
                              <w:rPr>
                                <w:rFonts w:ascii="Courier New"/>
                                <w:sz w:val="13"/>
                              </w:rPr>
                            </w:pPr>
                            <w:r>
                              <w:rPr>
                                <w:rFonts w:ascii="Courier New"/>
                                <w:sz w:val="13"/>
                              </w:rPr>
                              <w:t>},</w:t>
                            </w:r>
                          </w:p>
                          <w:p w14:paraId="7AA095F0" w14:textId="77777777" w:rsidR="00D64DB2" w:rsidRDefault="00D64DB2">
                            <w:pPr>
                              <w:pStyle w:val="BodyText"/>
                              <w:rPr>
                                <w:rFonts w:ascii="Courier New"/>
                                <w:sz w:val="17"/>
                              </w:rPr>
                            </w:pPr>
                          </w:p>
                          <w:p w14:paraId="7DA516BD" w14:textId="77777777" w:rsidR="00D64DB2" w:rsidRDefault="0022516B">
                            <w:pPr>
                              <w:ind w:left="1289"/>
                              <w:rPr>
                                <w:rFonts w:ascii="Courier New"/>
                                <w:sz w:val="13"/>
                              </w:rPr>
                            </w:pPr>
                            <w:r>
                              <w:rPr>
                                <w:rFonts w:ascii="Courier New"/>
                                <w:sz w:val="13"/>
                              </w:rPr>
                              <w:t>"policy": {</w:t>
                            </w:r>
                          </w:p>
                          <w:p w14:paraId="416648EC" w14:textId="77777777" w:rsidR="00D64DB2" w:rsidRDefault="00D64DB2">
                            <w:pPr>
                              <w:pStyle w:val="BodyText"/>
                              <w:rPr>
                                <w:rFonts w:ascii="Courier New"/>
                                <w:sz w:val="17"/>
                              </w:rPr>
                            </w:pPr>
                          </w:p>
                          <w:p w14:paraId="0C084DBE" w14:textId="77777777" w:rsidR="00D64DB2" w:rsidRDefault="0022516B">
                            <w:pPr>
                              <w:spacing w:before="1"/>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359B3ADB" w14:textId="77777777" w:rsidR="00D64DB2" w:rsidRDefault="00D64DB2">
                            <w:pPr>
                              <w:pStyle w:val="BodyText"/>
                              <w:rPr>
                                <w:rFonts w:ascii="Courier New"/>
                                <w:sz w:val="17"/>
                              </w:rPr>
                            </w:pPr>
                          </w:p>
                          <w:p w14:paraId="1F2DAC51" w14:textId="77777777" w:rsidR="00D64DB2" w:rsidRDefault="0022516B">
                            <w:pPr>
                              <w:ind w:left="1289"/>
                              <w:rPr>
                                <w:rFonts w:ascii="Courier New"/>
                                <w:sz w:val="13"/>
                              </w:rPr>
                            </w:pPr>
                            <w:r>
                              <w:rPr>
                                <w:rFonts w:ascii="Courier New"/>
                                <w:w w:val="98"/>
                                <w:sz w:val="13"/>
                              </w:rPr>
                              <w:t>}</w:t>
                            </w:r>
                          </w:p>
                          <w:p w14:paraId="36386137" w14:textId="77777777" w:rsidR="00D64DB2" w:rsidRDefault="00D64DB2">
                            <w:pPr>
                              <w:pStyle w:val="BodyText"/>
                              <w:rPr>
                                <w:rFonts w:ascii="Courier New"/>
                                <w:sz w:val="17"/>
                              </w:rPr>
                            </w:pPr>
                          </w:p>
                          <w:p w14:paraId="2BF640E4" w14:textId="77777777" w:rsidR="00D64DB2" w:rsidRDefault="0022516B">
                            <w:pPr>
                              <w:ind w:left="981"/>
                              <w:rPr>
                                <w:rFonts w:ascii="Courier New"/>
                                <w:sz w:val="13"/>
                              </w:rPr>
                            </w:pPr>
                            <w:r>
                              <w:rPr>
                                <w:rFonts w:ascii="Courier New"/>
                                <w:sz w:val="13"/>
                              </w:rPr>
                              <w:t>},</w:t>
                            </w:r>
                          </w:p>
                          <w:p w14:paraId="2124305D" w14:textId="77777777" w:rsidR="00D64DB2" w:rsidRDefault="00D64DB2">
                            <w:pPr>
                              <w:pStyle w:val="BodyText"/>
                              <w:rPr>
                                <w:rFonts w:ascii="Courier New"/>
                                <w:sz w:val="17"/>
                              </w:rPr>
                            </w:pPr>
                          </w:p>
                          <w:p w14:paraId="046028D8" w14:textId="77777777" w:rsidR="00D64DB2" w:rsidRDefault="0022516B">
                            <w:pPr>
                              <w:ind w:left="981"/>
                              <w:rPr>
                                <w:rFonts w:ascii="Courier New"/>
                                <w:sz w:val="13"/>
                              </w:rPr>
                            </w:pPr>
                            <w:r>
                              <w:rPr>
                                <w:rFonts w:ascii="Courier New"/>
                                <w:sz w:val="13"/>
                              </w:rPr>
                              <w:t>"local": true</w:t>
                            </w:r>
                          </w:p>
                          <w:p w14:paraId="780B9DC3" w14:textId="77777777" w:rsidR="00D64DB2" w:rsidRDefault="00D64DB2">
                            <w:pPr>
                              <w:pStyle w:val="BodyText"/>
                              <w:rPr>
                                <w:rFonts w:ascii="Courier New"/>
                                <w:sz w:val="17"/>
                              </w:rPr>
                            </w:pPr>
                          </w:p>
                          <w:p w14:paraId="70B043FD" w14:textId="77777777" w:rsidR="00D64DB2" w:rsidRDefault="0022516B">
                            <w:pPr>
                              <w:ind w:left="674"/>
                              <w:rPr>
                                <w:rFonts w:ascii="Courier New"/>
                                <w:sz w:val="13"/>
                              </w:rPr>
                            </w:pPr>
                            <w:r>
                              <w:rPr>
                                <w:rFonts w:ascii="Courier New"/>
                                <w:w w:val="98"/>
                                <w:sz w:val="13"/>
                              </w:rPr>
                              <w:t>}</w:t>
                            </w:r>
                          </w:p>
                          <w:p w14:paraId="352D2E62" w14:textId="77777777" w:rsidR="00D64DB2" w:rsidRDefault="00D64DB2">
                            <w:pPr>
                              <w:pStyle w:val="BodyText"/>
                              <w:rPr>
                                <w:rFonts w:ascii="Courier New"/>
                                <w:sz w:val="17"/>
                              </w:rPr>
                            </w:pPr>
                          </w:p>
                          <w:p w14:paraId="2159279E" w14:textId="7BB6CF7F" w:rsidR="00D64DB2" w:rsidRDefault="00742913">
                            <w:pPr>
                              <w:ind w:left="136"/>
                              <w:rPr>
                                <w:rFonts w:ascii="Courier New"/>
                                <w:sz w:val="13"/>
                              </w:rPr>
                            </w:pPr>
                            <w:ins w:id="930" w:author="Raj Kesarapalli" w:date="2023-07-26T18:04:00Z">
                              <w:r>
                                <w:rPr>
                                  <w:rFonts w:ascii="Courier New"/>
                                  <w:w w:val="98"/>
                                  <w:sz w:val="13"/>
                                </w:rPr>
                                <w:t xml:space="preserve">   </w:t>
                              </w:r>
                            </w:ins>
                            <w:r w:rsidR="0022516B">
                              <w:rPr>
                                <w:rFonts w:ascii="Courier New"/>
                                <w:w w:val="98"/>
                                <w:sz w:val="13"/>
                              </w:rPr>
                              <w:t>}</w:t>
                            </w:r>
                          </w:p>
                          <w:p w14:paraId="74518CD8" w14:textId="77777777" w:rsidR="00D64DB2" w:rsidRDefault="00D64DB2">
                            <w:pPr>
                              <w:pStyle w:val="BodyText"/>
                              <w:rPr>
                                <w:rFonts w:ascii="Courier New"/>
                                <w:sz w:val="17"/>
                              </w:rPr>
                            </w:pPr>
                          </w:p>
                          <w:p w14:paraId="7795405D" w14:textId="77777777" w:rsidR="00D64DB2" w:rsidRDefault="0022516B">
                            <w:pPr>
                              <w:spacing w:before="1"/>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E904E" id="Text Box 277" o:spid="_x0000_s1087" type="#_x0000_t202" style="position:absolute;margin-left:76pt;margin-top:8.15pt;width:464pt;height:5in;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" fillcolor="#ededed" stroked="f">
                <v:path arrowok="t"/>
                <v:textbox inset="0,0,0,0">
                  <w:txbxContent>
                    <w:p w14:paraId="64BE2E34" w14:textId="77777777" w:rsidR="00D64DB2" w:rsidRDefault="00D64DB2">
                      <w:pPr>
                        <w:pStyle w:val="BodyText"/>
                        <w:spacing w:before="12"/>
                        <w:rPr>
                          <w:sz w:val="10"/>
                        </w:rPr>
                      </w:pPr>
                    </w:p>
                    <w:p w14:paraId="6EFF7CAB" w14:textId="77777777" w:rsidR="00D64DB2" w:rsidRDefault="0022516B">
                      <w:pPr>
                        <w:ind w:left="60"/>
                        <w:rPr>
                          <w:rFonts w:ascii="Courier New"/>
                          <w:sz w:val="13"/>
                        </w:rPr>
                      </w:pPr>
                      <w:r>
                        <w:rPr>
                          <w:rFonts w:ascii="Courier New"/>
                          <w:w w:val="98"/>
                          <w:sz w:val="13"/>
                        </w:rPr>
                        <w:t>{</w:t>
                      </w:r>
                    </w:p>
                    <w:p w14:paraId="5A5EAF05" w14:textId="77777777" w:rsidR="00D64DB2" w:rsidRDefault="00D64DB2">
                      <w:pPr>
                        <w:pStyle w:val="BodyText"/>
                        <w:rPr>
                          <w:rFonts w:ascii="Courier New"/>
                          <w:sz w:val="17"/>
                        </w:rPr>
                      </w:pPr>
                    </w:p>
                    <w:p w14:paraId="7D6D393D" w14:textId="77777777" w:rsidR="00D64DB2" w:rsidRDefault="0022516B">
                      <w:pPr>
                        <w:ind w:left="367"/>
                        <w:rPr>
                          <w:rFonts w:ascii="Courier New"/>
                          <w:sz w:val="13"/>
                        </w:rPr>
                      </w:pPr>
                      <w:r>
                        <w:rPr>
                          <w:rFonts w:ascii="Courier New"/>
                          <w:sz w:val="13"/>
                        </w:rPr>
                        <w:t>"data":</w:t>
                      </w:r>
                    </w:p>
                    <w:p w14:paraId="6239E4F9" w14:textId="77777777" w:rsidR="00D64DB2" w:rsidRDefault="00D64DB2">
                      <w:pPr>
                        <w:pStyle w:val="BodyText"/>
                        <w:rPr>
                          <w:rFonts w:ascii="Courier New"/>
                          <w:sz w:val="17"/>
                        </w:rPr>
                      </w:pPr>
                    </w:p>
                    <w:p w14:paraId="6212228F" w14:textId="77777777" w:rsidR="00D64DB2" w:rsidRDefault="0022516B">
                      <w:pPr>
                        <w:ind w:left="367"/>
                        <w:rPr>
                          <w:rFonts w:ascii="Courier New"/>
                          <w:sz w:val="13"/>
                        </w:rPr>
                      </w:pPr>
                      <w:r>
                        <w:rPr>
                          <w:rFonts w:ascii="Courier New"/>
                          <w:w w:val="98"/>
                          <w:sz w:val="13"/>
                        </w:rPr>
                        <w:t>{</w:t>
                      </w:r>
                    </w:p>
                    <w:p w14:paraId="6CC4BCAF" w14:textId="77777777" w:rsidR="00D64DB2" w:rsidRDefault="00D64DB2">
                      <w:pPr>
                        <w:pStyle w:val="BodyText"/>
                        <w:rPr>
                          <w:rFonts w:ascii="Courier New"/>
                          <w:sz w:val="17"/>
                        </w:rPr>
                      </w:pPr>
                    </w:p>
                    <w:p w14:paraId="528785A0" w14:textId="77777777" w:rsidR="00D64DB2" w:rsidRDefault="0022516B">
                      <w:pPr>
                        <w:ind w:left="674"/>
                        <w:rPr>
                          <w:rFonts w:ascii="Courier New"/>
                          <w:sz w:val="13"/>
                        </w:rPr>
                      </w:pPr>
                      <w:r>
                        <w:rPr>
                          <w:rFonts w:ascii="Courier New"/>
                          <w:sz w:val="13"/>
                        </w:rPr>
                        <w:t>"coverity":</w:t>
                      </w:r>
                    </w:p>
                    <w:p w14:paraId="341E354D" w14:textId="77777777" w:rsidR="00D64DB2" w:rsidRDefault="00D64DB2">
                      <w:pPr>
                        <w:pStyle w:val="BodyText"/>
                        <w:rPr>
                          <w:rFonts w:ascii="Courier New"/>
                          <w:sz w:val="17"/>
                        </w:rPr>
                      </w:pPr>
                    </w:p>
                    <w:p w14:paraId="05EF8D37" w14:textId="77777777" w:rsidR="00D64DB2" w:rsidRDefault="0022516B">
                      <w:pPr>
                        <w:ind w:left="674"/>
                        <w:rPr>
                          <w:rFonts w:ascii="Courier New"/>
                          <w:sz w:val="13"/>
                        </w:rPr>
                      </w:pPr>
                      <w:r>
                        <w:rPr>
                          <w:rFonts w:ascii="Courier New"/>
                          <w:w w:val="98"/>
                          <w:sz w:val="13"/>
                        </w:rPr>
                        <w:t>{</w:t>
                      </w:r>
                    </w:p>
                    <w:p w14:paraId="520919F9" w14:textId="77777777" w:rsidR="00D64DB2" w:rsidRDefault="00D64DB2">
                      <w:pPr>
                        <w:pStyle w:val="BodyText"/>
                        <w:rPr>
                          <w:rFonts w:ascii="Courier New"/>
                          <w:sz w:val="17"/>
                        </w:rPr>
                      </w:pPr>
                    </w:p>
                    <w:p w14:paraId="423638A1" w14:textId="77777777" w:rsidR="00D64DB2" w:rsidRDefault="0022516B">
                      <w:pPr>
                        <w:ind w:left="981"/>
                        <w:rPr>
                          <w:rFonts w:ascii="Courier New"/>
                          <w:sz w:val="13"/>
                        </w:rPr>
                      </w:pPr>
                      <w:r>
                        <w:rPr>
                          <w:rFonts w:ascii="Courier New"/>
                          <w:sz w:val="13"/>
                        </w:rPr>
                        <w:t>"connect": {</w:t>
                      </w:r>
                    </w:p>
                    <w:p w14:paraId="352743CB" w14:textId="77777777" w:rsidR="00D64DB2" w:rsidRDefault="00D64DB2">
                      <w:pPr>
                        <w:pStyle w:val="BodyText"/>
                        <w:rPr>
                          <w:rFonts w:ascii="Courier New"/>
                          <w:sz w:val="17"/>
                        </w:rPr>
                      </w:pPr>
                    </w:p>
                    <w:p w14:paraId="3E608B47" w14:textId="77777777" w:rsidR="00D64DB2" w:rsidRDefault="0022516B">
                      <w:pPr>
                        <w:spacing w:before="1" w:line="554" w:lineRule="auto"/>
                        <w:ind w:left="1289" w:right="6160"/>
                        <w:rPr>
                          <w:rFonts w:ascii="Courier New"/>
                          <w:sz w:val="13"/>
                        </w:rPr>
                      </w:pPr>
                      <w:r>
                        <w:rPr>
                          <w:rFonts w:ascii="Courier New"/>
                          <w:sz w:val="13"/>
                        </w:rPr>
                        <w:t>"url": "</w:t>
                      </w:r>
                      <w:r>
                        <w:rPr>
                          <w:rFonts w:ascii="Courier New"/>
                          <w:i/>
                          <w:sz w:val="13"/>
                        </w:rPr>
                        <w:t>&lt;Connect URL&gt;</w:t>
                      </w:r>
                      <w:r>
                        <w:rPr>
                          <w:rFonts w:ascii="Courier New"/>
                          <w:sz w:val="13"/>
                        </w:rPr>
                        <w:t>", "project":{</w:t>
                      </w:r>
                    </w:p>
                    <w:p w14:paraId="18CBF60B" w14:textId="77777777" w:rsidR="00D64DB2" w:rsidRDefault="0022516B">
                      <w:pPr>
                        <w:spacing w:line="147" w:lineRule="exact"/>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63AAAFE7" w14:textId="77777777" w:rsidR="00D64DB2" w:rsidRDefault="00D64DB2">
                      <w:pPr>
                        <w:pStyle w:val="BodyText"/>
                        <w:rPr>
                          <w:rFonts w:ascii="Courier New"/>
                          <w:sz w:val="17"/>
                        </w:rPr>
                      </w:pPr>
                    </w:p>
                    <w:p w14:paraId="262B1BB1" w14:textId="77777777" w:rsidR="00D64DB2" w:rsidRDefault="0022516B">
                      <w:pPr>
                        <w:ind w:left="1289"/>
                        <w:rPr>
                          <w:rFonts w:ascii="Courier New"/>
                          <w:sz w:val="13"/>
                        </w:rPr>
                      </w:pPr>
                      <w:r>
                        <w:rPr>
                          <w:rFonts w:ascii="Courier New"/>
                          <w:sz w:val="13"/>
                        </w:rPr>
                        <w:t>},</w:t>
                      </w:r>
                    </w:p>
                    <w:p w14:paraId="5ED228EB" w14:textId="77777777" w:rsidR="00D64DB2" w:rsidRDefault="00D64DB2">
                      <w:pPr>
                        <w:pStyle w:val="BodyText"/>
                        <w:rPr>
                          <w:rFonts w:ascii="Courier New"/>
                          <w:sz w:val="17"/>
                        </w:rPr>
                      </w:pPr>
                    </w:p>
                    <w:p w14:paraId="3F78B47C" w14:textId="77777777" w:rsidR="00D64DB2" w:rsidRDefault="0022516B">
                      <w:pPr>
                        <w:ind w:left="1289"/>
                        <w:rPr>
                          <w:rFonts w:ascii="Courier New"/>
                          <w:sz w:val="13"/>
                        </w:rPr>
                      </w:pPr>
                      <w:r>
                        <w:rPr>
                          <w:rFonts w:ascii="Courier New"/>
                          <w:sz w:val="13"/>
                        </w:rPr>
                        <w:t>"stream": {</w:t>
                      </w:r>
                    </w:p>
                    <w:p w14:paraId="14B0CF38" w14:textId="77777777" w:rsidR="00D64DB2" w:rsidRDefault="00D64DB2">
                      <w:pPr>
                        <w:pStyle w:val="BodyText"/>
                        <w:rPr>
                          <w:rFonts w:ascii="Courier New"/>
                          <w:sz w:val="17"/>
                        </w:rPr>
                      </w:pPr>
                    </w:p>
                    <w:p w14:paraId="5E0A4679" w14:textId="77777777" w:rsidR="00D64DB2" w:rsidRDefault="0022516B">
                      <w:pPr>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4B3E7376" w14:textId="77777777" w:rsidR="00D64DB2" w:rsidRDefault="00D64DB2">
                      <w:pPr>
                        <w:pStyle w:val="BodyText"/>
                        <w:rPr>
                          <w:rFonts w:ascii="Courier New"/>
                          <w:sz w:val="17"/>
                        </w:rPr>
                      </w:pPr>
                    </w:p>
                    <w:p w14:paraId="35E05819" w14:textId="77777777" w:rsidR="00D64DB2" w:rsidRDefault="0022516B">
                      <w:pPr>
                        <w:ind w:left="1289"/>
                        <w:rPr>
                          <w:rFonts w:ascii="Courier New"/>
                          <w:sz w:val="13"/>
                        </w:rPr>
                      </w:pPr>
                      <w:r>
                        <w:rPr>
                          <w:rFonts w:ascii="Courier New"/>
                          <w:sz w:val="13"/>
                        </w:rPr>
                        <w:t>},</w:t>
                      </w:r>
                    </w:p>
                    <w:p w14:paraId="7AA095F0" w14:textId="77777777" w:rsidR="00D64DB2" w:rsidRDefault="00D64DB2">
                      <w:pPr>
                        <w:pStyle w:val="BodyText"/>
                        <w:rPr>
                          <w:rFonts w:ascii="Courier New"/>
                          <w:sz w:val="17"/>
                        </w:rPr>
                      </w:pPr>
                    </w:p>
                    <w:p w14:paraId="7DA516BD" w14:textId="77777777" w:rsidR="00D64DB2" w:rsidRDefault="0022516B">
                      <w:pPr>
                        <w:ind w:left="1289"/>
                        <w:rPr>
                          <w:rFonts w:ascii="Courier New"/>
                          <w:sz w:val="13"/>
                        </w:rPr>
                      </w:pPr>
                      <w:r>
                        <w:rPr>
                          <w:rFonts w:ascii="Courier New"/>
                          <w:sz w:val="13"/>
                        </w:rPr>
                        <w:t>"policy": {</w:t>
                      </w:r>
                    </w:p>
                    <w:p w14:paraId="416648EC" w14:textId="77777777" w:rsidR="00D64DB2" w:rsidRDefault="00D64DB2">
                      <w:pPr>
                        <w:pStyle w:val="BodyText"/>
                        <w:rPr>
                          <w:rFonts w:ascii="Courier New"/>
                          <w:sz w:val="17"/>
                        </w:rPr>
                      </w:pPr>
                    </w:p>
                    <w:p w14:paraId="0C084DBE" w14:textId="77777777" w:rsidR="00D64DB2" w:rsidRDefault="0022516B">
                      <w:pPr>
                        <w:spacing w:before="1"/>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359B3ADB" w14:textId="77777777" w:rsidR="00D64DB2" w:rsidRDefault="00D64DB2">
                      <w:pPr>
                        <w:pStyle w:val="BodyText"/>
                        <w:rPr>
                          <w:rFonts w:ascii="Courier New"/>
                          <w:sz w:val="17"/>
                        </w:rPr>
                      </w:pPr>
                    </w:p>
                    <w:p w14:paraId="1F2DAC51" w14:textId="77777777" w:rsidR="00D64DB2" w:rsidRDefault="0022516B">
                      <w:pPr>
                        <w:ind w:left="1289"/>
                        <w:rPr>
                          <w:rFonts w:ascii="Courier New"/>
                          <w:sz w:val="13"/>
                        </w:rPr>
                      </w:pPr>
                      <w:r>
                        <w:rPr>
                          <w:rFonts w:ascii="Courier New"/>
                          <w:w w:val="98"/>
                          <w:sz w:val="13"/>
                        </w:rPr>
                        <w:t>}</w:t>
                      </w:r>
                    </w:p>
                    <w:p w14:paraId="36386137" w14:textId="77777777" w:rsidR="00D64DB2" w:rsidRDefault="00D64DB2">
                      <w:pPr>
                        <w:pStyle w:val="BodyText"/>
                        <w:rPr>
                          <w:rFonts w:ascii="Courier New"/>
                          <w:sz w:val="17"/>
                        </w:rPr>
                      </w:pPr>
                    </w:p>
                    <w:p w14:paraId="2BF640E4" w14:textId="77777777" w:rsidR="00D64DB2" w:rsidRDefault="0022516B">
                      <w:pPr>
                        <w:ind w:left="981"/>
                        <w:rPr>
                          <w:rFonts w:ascii="Courier New"/>
                          <w:sz w:val="13"/>
                        </w:rPr>
                      </w:pPr>
                      <w:r>
                        <w:rPr>
                          <w:rFonts w:ascii="Courier New"/>
                          <w:sz w:val="13"/>
                        </w:rPr>
                        <w:t>},</w:t>
                      </w:r>
                    </w:p>
                    <w:p w14:paraId="2124305D" w14:textId="77777777" w:rsidR="00D64DB2" w:rsidRDefault="00D64DB2">
                      <w:pPr>
                        <w:pStyle w:val="BodyText"/>
                        <w:rPr>
                          <w:rFonts w:ascii="Courier New"/>
                          <w:sz w:val="17"/>
                        </w:rPr>
                      </w:pPr>
                    </w:p>
                    <w:p w14:paraId="046028D8" w14:textId="77777777" w:rsidR="00D64DB2" w:rsidRDefault="0022516B">
                      <w:pPr>
                        <w:ind w:left="981"/>
                        <w:rPr>
                          <w:rFonts w:ascii="Courier New"/>
                          <w:sz w:val="13"/>
                        </w:rPr>
                      </w:pPr>
                      <w:r>
                        <w:rPr>
                          <w:rFonts w:ascii="Courier New"/>
                          <w:sz w:val="13"/>
                        </w:rPr>
                        <w:t>"local": true</w:t>
                      </w:r>
                    </w:p>
                    <w:p w14:paraId="780B9DC3" w14:textId="77777777" w:rsidR="00D64DB2" w:rsidRDefault="00D64DB2">
                      <w:pPr>
                        <w:pStyle w:val="BodyText"/>
                        <w:rPr>
                          <w:rFonts w:ascii="Courier New"/>
                          <w:sz w:val="17"/>
                        </w:rPr>
                      </w:pPr>
                    </w:p>
                    <w:p w14:paraId="70B043FD" w14:textId="77777777" w:rsidR="00D64DB2" w:rsidRDefault="0022516B">
                      <w:pPr>
                        <w:ind w:left="674"/>
                        <w:rPr>
                          <w:rFonts w:ascii="Courier New"/>
                          <w:sz w:val="13"/>
                        </w:rPr>
                      </w:pPr>
                      <w:r>
                        <w:rPr>
                          <w:rFonts w:ascii="Courier New"/>
                          <w:w w:val="98"/>
                          <w:sz w:val="13"/>
                        </w:rPr>
                        <w:t>}</w:t>
                      </w:r>
                    </w:p>
                    <w:p w14:paraId="352D2E62" w14:textId="77777777" w:rsidR="00D64DB2" w:rsidRDefault="00D64DB2">
                      <w:pPr>
                        <w:pStyle w:val="BodyText"/>
                        <w:rPr>
                          <w:rFonts w:ascii="Courier New"/>
                          <w:sz w:val="17"/>
                        </w:rPr>
                      </w:pPr>
                    </w:p>
                    <w:p w14:paraId="2159279E" w14:textId="7BB6CF7F" w:rsidR="00D64DB2" w:rsidRDefault="00742913">
                      <w:pPr>
                        <w:ind w:left="136"/>
                        <w:rPr>
                          <w:rFonts w:ascii="Courier New"/>
                          <w:sz w:val="13"/>
                        </w:rPr>
                      </w:pPr>
                      <w:ins w:id="931" w:author="Raj Kesarapalli" w:date="2023-07-26T18:04:00Z">
                        <w:r>
                          <w:rPr>
                            <w:rFonts w:ascii="Courier New"/>
                            <w:w w:val="98"/>
                            <w:sz w:val="13"/>
                          </w:rPr>
                          <w:t xml:space="preserve">   </w:t>
                        </w:r>
                      </w:ins>
                      <w:r w:rsidR="0022516B">
                        <w:rPr>
                          <w:rFonts w:ascii="Courier New"/>
                          <w:w w:val="98"/>
                          <w:sz w:val="13"/>
                        </w:rPr>
                        <w:t>}</w:t>
                      </w:r>
                    </w:p>
                    <w:p w14:paraId="74518CD8" w14:textId="77777777" w:rsidR="00D64DB2" w:rsidRDefault="00D64DB2">
                      <w:pPr>
                        <w:pStyle w:val="BodyText"/>
                        <w:rPr>
                          <w:rFonts w:ascii="Courier New"/>
                          <w:sz w:val="17"/>
                        </w:rPr>
                      </w:pPr>
                    </w:p>
                    <w:p w14:paraId="7795405D" w14:textId="77777777" w:rsidR="00D64DB2" w:rsidRDefault="0022516B">
                      <w:pPr>
                        <w:spacing w:before="1"/>
                        <w:ind w:left="60"/>
                        <w:rPr>
                          <w:rFonts w:ascii="Courier New"/>
                          <w:sz w:val="13"/>
                        </w:rPr>
                      </w:pPr>
                      <w:r>
                        <w:rPr>
                          <w:rFonts w:ascii="Courier New"/>
                          <w:w w:val="98"/>
                          <w:sz w:val="13"/>
                        </w:rPr>
                        <w:t>}</w:t>
                      </w:r>
                    </w:p>
                  </w:txbxContent>
                </v:textbox>
                <w10:wrap type="topAndBottom" anchorx="page"/>
              </v:shape>
            </w:pict>
          </mc:Fallback>
        </mc:AlternateContent>
      </w:r>
    </w:p>
    <w:p w14:paraId="009EF09A" w14:textId="77777777" w:rsidR="00D64DB2" w:rsidRDefault="00D64DB2">
      <w:pPr>
        <w:pStyle w:val="BodyText"/>
        <w:spacing w:before="3"/>
        <w:rPr>
          <w:sz w:val="13"/>
        </w:rPr>
      </w:pPr>
    </w:p>
    <w:p w14:paraId="792A7657" w14:textId="77777777" w:rsidR="000A062C" w:rsidRDefault="000A062C">
      <w:pPr>
        <w:pStyle w:val="Heading4"/>
        <w:spacing w:before="99"/>
        <w:rPr>
          <w:ins w:id="932" w:author="Raj Kesarapalli" w:date="2023-07-26T18:03:00Z"/>
        </w:rPr>
      </w:pPr>
    </w:p>
    <w:p w14:paraId="15CE73A1" w14:textId="0EC7D611" w:rsidR="00742913" w:rsidRDefault="00742913" w:rsidP="00742913">
      <w:pPr>
        <w:spacing w:before="1"/>
        <w:ind w:left="100"/>
        <w:rPr>
          <w:ins w:id="933" w:author="Raj Kesarapalli" w:date="2023-07-26T18:03:00Z"/>
          <w:sz w:val="20"/>
        </w:rPr>
        <w:sectPr w:rsidR="00742913">
          <w:pgSz w:w="12240" w:h="15840"/>
          <w:pgMar w:top="520" w:right="1320" w:bottom="280" w:left="1340" w:header="720" w:footer="720" w:gutter="0"/>
          <w:cols w:space="720"/>
        </w:sectPr>
      </w:pPr>
      <w:ins w:id="934" w:author="Raj Kesarapalli" w:date="2023-07-26T18:03:00Z">
        <w:r>
          <w:rPr>
            <w:sz w:val="20"/>
          </w:rPr>
          <w:t xml:space="preserve">Here is an example  </w:t>
        </w:r>
        <w:r>
          <w:rPr>
            <w:rFonts w:ascii="Courier New"/>
            <w:sz w:val="16"/>
            <w:shd w:val="clear" w:color="auto" w:fill="EDEDED"/>
          </w:rPr>
          <w:t>input.json</w:t>
        </w:r>
        <w:r>
          <w:rPr>
            <w:rFonts w:ascii="Courier New"/>
            <w:spacing w:val="-54"/>
            <w:sz w:val="16"/>
          </w:rPr>
          <w:t xml:space="preserve"> </w:t>
        </w:r>
        <w:r>
          <w:rPr>
            <w:sz w:val="20"/>
          </w:rPr>
          <w:t xml:space="preserve">file that </w:t>
        </w:r>
      </w:ins>
      <w:ins w:id="935" w:author="Raj Kesarapalli" w:date="2023-07-26T18:23:00Z">
        <w:r w:rsidR="00B86EC9">
          <w:rPr>
            <w:sz w:val="20"/>
          </w:rPr>
          <w:t>you can use</w:t>
        </w:r>
      </w:ins>
      <w:ins w:id="936" w:author="Raj Kesarapalli" w:date="2023-07-26T18:03:00Z">
        <w:r>
          <w:rPr>
            <w:sz w:val="20"/>
          </w:rPr>
          <w:t xml:space="preserve"> with Coverity cloud deployment:</w:t>
        </w:r>
      </w:ins>
    </w:p>
    <w:p w14:paraId="2C36A11C" w14:textId="77777777" w:rsidR="00742913" w:rsidRDefault="00742913" w:rsidP="00742913">
      <w:pPr>
        <w:pStyle w:val="BodyText"/>
        <w:spacing w:before="85"/>
        <w:ind w:left="4488"/>
        <w:rPr>
          <w:ins w:id="937" w:author="Raj Kesarapalli" w:date="2023-07-26T18:03:00Z"/>
        </w:rPr>
      </w:pPr>
      <w:ins w:id="938" w:author="Raj Kesarapalli" w:date="2023-07-26T18:03:00Z">
        <w:r>
          <w:lastRenderedPageBreak/>
          <w:t>Synopsys Bridge CLI Guide | 2 - Synopsys Bridge CLI | 15</w:t>
        </w:r>
      </w:ins>
    </w:p>
    <w:p w14:paraId="46CF7CCC" w14:textId="77777777" w:rsidR="00742913" w:rsidRDefault="00742913" w:rsidP="00742913">
      <w:pPr>
        <w:pStyle w:val="BodyText"/>
        <w:rPr>
          <w:ins w:id="939" w:author="Raj Kesarapalli" w:date="2023-07-26T18:03:00Z"/>
        </w:rPr>
      </w:pPr>
    </w:p>
    <w:p w14:paraId="20F37ED8" w14:textId="77777777" w:rsidR="00742913" w:rsidRDefault="00742913" w:rsidP="00742913">
      <w:pPr>
        <w:pStyle w:val="BodyText"/>
        <w:rPr>
          <w:ins w:id="940" w:author="Raj Kesarapalli" w:date="2023-07-26T18:03:00Z"/>
        </w:rPr>
      </w:pPr>
    </w:p>
    <w:p w14:paraId="3855EB0D" w14:textId="77777777" w:rsidR="00742913" w:rsidRDefault="00742913" w:rsidP="00742913">
      <w:pPr>
        <w:pStyle w:val="BodyText"/>
        <w:spacing w:before="6"/>
        <w:rPr>
          <w:ins w:id="941" w:author="Raj Kesarapalli" w:date="2023-07-26T18:03:00Z"/>
          <w:sz w:val="11"/>
        </w:rPr>
      </w:pPr>
      <w:ins w:id="942" w:author="Raj Kesarapalli" w:date="2023-07-26T18:03:00Z">
        <w:r>
          <w:rPr>
            <w:noProof/>
          </w:rPr>
          <mc:AlternateContent>
            <mc:Choice Requires="wps">
              <w:drawing>
                <wp:anchor distT="0" distB="0" distL="0" distR="0" simplePos="0" relativeHeight="251895808" behindDoc="1" locked="0" layoutInCell="1" allowOverlap="1" wp14:anchorId="53272F9B" wp14:editId="215A3E01">
                  <wp:simplePos x="0" y="0"/>
                  <wp:positionH relativeFrom="page">
                    <wp:posOffset>965200</wp:posOffset>
                  </wp:positionH>
                  <wp:positionV relativeFrom="paragraph">
                    <wp:posOffset>103505</wp:posOffset>
                  </wp:positionV>
                  <wp:extent cx="5892800" cy="4572000"/>
                  <wp:effectExtent l="0" t="0" r="0" b="0"/>
                  <wp:wrapTopAndBottom/>
                  <wp:docPr id="1248355716"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572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5413C9" w14:textId="77777777" w:rsidR="00742913" w:rsidRDefault="00742913" w:rsidP="00742913">
                              <w:pPr>
                                <w:pStyle w:val="BodyText"/>
                                <w:spacing w:before="12"/>
                                <w:rPr>
                                  <w:sz w:val="10"/>
                                </w:rPr>
                              </w:pPr>
                            </w:p>
                            <w:p w14:paraId="7687D01F" w14:textId="77777777" w:rsidR="00742913" w:rsidRDefault="00742913" w:rsidP="00742913">
                              <w:pPr>
                                <w:ind w:left="60"/>
                                <w:rPr>
                                  <w:rFonts w:ascii="Courier New"/>
                                  <w:sz w:val="13"/>
                                </w:rPr>
                              </w:pPr>
                              <w:r>
                                <w:rPr>
                                  <w:rFonts w:ascii="Courier New"/>
                                  <w:w w:val="98"/>
                                  <w:sz w:val="13"/>
                                </w:rPr>
                                <w:t>{</w:t>
                              </w:r>
                            </w:p>
                            <w:p w14:paraId="534827C0" w14:textId="77777777" w:rsidR="00742913" w:rsidRDefault="00742913" w:rsidP="00742913">
                              <w:pPr>
                                <w:pStyle w:val="BodyText"/>
                                <w:rPr>
                                  <w:rFonts w:ascii="Courier New"/>
                                  <w:sz w:val="17"/>
                                </w:rPr>
                              </w:pPr>
                            </w:p>
                            <w:p w14:paraId="1229DF92" w14:textId="77777777" w:rsidR="00742913" w:rsidRDefault="00742913" w:rsidP="00742913">
                              <w:pPr>
                                <w:ind w:left="367"/>
                                <w:rPr>
                                  <w:rFonts w:ascii="Courier New"/>
                                  <w:sz w:val="13"/>
                                </w:rPr>
                              </w:pPr>
                              <w:r>
                                <w:rPr>
                                  <w:rFonts w:ascii="Courier New"/>
                                  <w:sz w:val="13"/>
                                </w:rPr>
                                <w:t>"data":</w:t>
                              </w:r>
                            </w:p>
                            <w:p w14:paraId="6B72B050" w14:textId="77777777" w:rsidR="00742913" w:rsidRDefault="00742913" w:rsidP="00742913">
                              <w:pPr>
                                <w:pStyle w:val="BodyText"/>
                                <w:rPr>
                                  <w:rFonts w:ascii="Courier New"/>
                                  <w:sz w:val="17"/>
                                </w:rPr>
                              </w:pPr>
                            </w:p>
                            <w:p w14:paraId="29E2E9D2" w14:textId="77777777" w:rsidR="00742913" w:rsidRDefault="00742913" w:rsidP="00742913">
                              <w:pPr>
                                <w:ind w:left="367"/>
                                <w:rPr>
                                  <w:rFonts w:ascii="Courier New"/>
                                  <w:sz w:val="13"/>
                                </w:rPr>
                              </w:pPr>
                              <w:r>
                                <w:rPr>
                                  <w:rFonts w:ascii="Courier New"/>
                                  <w:w w:val="98"/>
                                  <w:sz w:val="13"/>
                                </w:rPr>
                                <w:t>{</w:t>
                              </w:r>
                            </w:p>
                            <w:p w14:paraId="0130E167" w14:textId="77777777" w:rsidR="00742913" w:rsidRDefault="00742913" w:rsidP="00742913">
                              <w:pPr>
                                <w:pStyle w:val="BodyText"/>
                                <w:rPr>
                                  <w:rFonts w:ascii="Courier New"/>
                                  <w:sz w:val="17"/>
                                </w:rPr>
                              </w:pPr>
                            </w:p>
                            <w:p w14:paraId="4B43E42A" w14:textId="77777777" w:rsidR="00742913" w:rsidRDefault="00742913" w:rsidP="00742913">
                              <w:pPr>
                                <w:ind w:left="674"/>
                                <w:rPr>
                                  <w:rFonts w:ascii="Courier New"/>
                                  <w:sz w:val="13"/>
                                </w:rPr>
                              </w:pPr>
                              <w:r>
                                <w:rPr>
                                  <w:rFonts w:ascii="Courier New"/>
                                  <w:sz w:val="13"/>
                                </w:rPr>
                                <w:t>"coverity":</w:t>
                              </w:r>
                            </w:p>
                            <w:p w14:paraId="0694FE7F" w14:textId="77777777" w:rsidR="00742913" w:rsidRDefault="00742913" w:rsidP="00742913">
                              <w:pPr>
                                <w:pStyle w:val="BodyText"/>
                                <w:rPr>
                                  <w:rFonts w:ascii="Courier New"/>
                                  <w:sz w:val="17"/>
                                </w:rPr>
                              </w:pPr>
                            </w:p>
                            <w:p w14:paraId="1CF407E9" w14:textId="77777777" w:rsidR="00742913" w:rsidRDefault="00742913" w:rsidP="00742913">
                              <w:pPr>
                                <w:ind w:left="674"/>
                                <w:rPr>
                                  <w:rFonts w:ascii="Courier New"/>
                                  <w:sz w:val="13"/>
                                </w:rPr>
                              </w:pPr>
                              <w:r>
                                <w:rPr>
                                  <w:rFonts w:ascii="Courier New"/>
                                  <w:w w:val="98"/>
                                  <w:sz w:val="13"/>
                                </w:rPr>
                                <w:t>{</w:t>
                              </w:r>
                            </w:p>
                            <w:p w14:paraId="58E02AD8" w14:textId="77777777" w:rsidR="00742913" w:rsidRDefault="00742913" w:rsidP="00742913">
                              <w:pPr>
                                <w:pStyle w:val="BodyText"/>
                                <w:rPr>
                                  <w:rFonts w:ascii="Courier New"/>
                                  <w:sz w:val="17"/>
                                </w:rPr>
                              </w:pPr>
                            </w:p>
                            <w:p w14:paraId="2AD878F6" w14:textId="77777777" w:rsidR="00742913" w:rsidRDefault="00742913" w:rsidP="00742913">
                              <w:pPr>
                                <w:ind w:left="981"/>
                                <w:rPr>
                                  <w:rFonts w:ascii="Courier New"/>
                                  <w:sz w:val="13"/>
                                </w:rPr>
                              </w:pPr>
                              <w:r>
                                <w:rPr>
                                  <w:rFonts w:ascii="Courier New"/>
                                  <w:sz w:val="13"/>
                                </w:rPr>
                                <w:t>"connect": {</w:t>
                              </w:r>
                            </w:p>
                            <w:p w14:paraId="4DA53CB3" w14:textId="77777777" w:rsidR="00742913" w:rsidRDefault="00742913" w:rsidP="00742913">
                              <w:pPr>
                                <w:pStyle w:val="BodyText"/>
                                <w:rPr>
                                  <w:rFonts w:ascii="Courier New"/>
                                  <w:sz w:val="17"/>
                                </w:rPr>
                              </w:pPr>
                            </w:p>
                            <w:p w14:paraId="571675DE" w14:textId="77777777" w:rsidR="00742913" w:rsidRDefault="00742913" w:rsidP="00742913">
                              <w:pPr>
                                <w:spacing w:before="1" w:line="554" w:lineRule="auto"/>
                                <w:ind w:left="1289" w:right="6160"/>
                                <w:rPr>
                                  <w:rFonts w:ascii="Courier New"/>
                                  <w:sz w:val="13"/>
                                </w:rPr>
                              </w:pPr>
                              <w:r>
                                <w:rPr>
                                  <w:rFonts w:ascii="Courier New"/>
                                  <w:sz w:val="13"/>
                                </w:rPr>
                                <w:t>"url": "</w:t>
                              </w:r>
                              <w:r>
                                <w:rPr>
                                  <w:rFonts w:ascii="Courier New"/>
                                  <w:i/>
                                  <w:sz w:val="13"/>
                                </w:rPr>
                                <w:t>&lt;Connect URL&gt;</w:t>
                              </w:r>
                              <w:r>
                                <w:rPr>
                                  <w:rFonts w:ascii="Courier New"/>
                                  <w:sz w:val="13"/>
                                </w:rPr>
                                <w:t>", "project":{</w:t>
                              </w:r>
                            </w:p>
                            <w:p w14:paraId="13B4B37F" w14:textId="77777777" w:rsidR="00742913" w:rsidRDefault="00742913" w:rsidP="00742913">
                              <w:pPr>
                                <w:spacing w:line="147" w:lineRule="exact"/>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1656CD8E" w14:textId="77777777" w:rsidR="00742913" w:rsidRDefault="00742913" w:rsidP="00742913">
                              <w:pPr>
                                <w:pStyle w:val="BodyText"/>
                                <w:rPr>
                                  <w:rFonts w:ascii="Courier New"/>
                                  <w:sz w:val="17"/>
                                </w:rPr>
                              </w:pPr>
                            </w:p>
                            <w:p w14:paraId="1B187FD4" w14:textId="77777777" w:rsidR="00742913" w:rsidRDefault="00742913" w:rsidP="00742913">
                              <w:pPr>
                                <w:ind w:left="1289"/>
                                <w:rPr>
                                  <w:rFonts w:ascii="Courier New"/>
                                  <w:sz w:val="13"/>
                                </w:rPr>
                              </w:pPr>
                              <w:r>
                                <w:rPr>
                                  <w:rFonts w:ascii="Courier New"/>
                                  <w:sz w:val="13"/>
                                </w:rPr>
                                <w:t>},</w:t>
                              </w:r>
                            </w:p>
                            <w:p w14:paraId="15ECA72F" w14:textId="77777777" w:rsidR="00742913" w:rsidRDefault="00742913" w:rsidP="00742913">
                              <w:pPr>
                                <w:pStyle w:val="BodyText"/>
                                <w:rPr>
                                  <w:rFonts w:ascii="Courier New"/>
                                  <w:sz w:val="17"/>
                                </w:rPr>
                              </w:pPr>
                            </w:p>
                            <w:p w14:paraId="32D66E46" w14:textId="77777777" w:rsidR="00742913" w:rsidRDefault="00742913" w:rsidP="00742913">
                              <w:pPr>
                                <w:ind w:left="1289"/>
                                <w:rPr>
                                  <w:rFonts w:ascii="Courier New"/>
                                  <w:sz w:val="13"/>
                                </w:rPr>
                              </w:pPr>
                              <w:r>
                                <w:rPr>
                                  <w:rFonts w:ascii="Courier New"/>
                                  <w:sz w:val="13"/>
                                </w:rPr>
                                <w:t>"stream": {</w:t>
                              </w:r>
                            </w:p>
                            <w:p w14:paraId="67512FBF" w14:textId="77777777" w:rsidR="00742913" w:rsidRDefault="00742913" w:rsidP="00742913">
                              <w:pPr>
                                <w:pStyle w:val="BodyText"/>
                                <w:rPr>
                                  <w:rFonts w:ascii="Courier New"/>
                                  <w:sz w:val="17"/>
                                </w:rPr>
                              </w:pPr>
                            </w:p>
                            <w:p w14:paraId="30A194B2" w14:textId="77777777" w:rsidR="00742913" w:rsidRDefault="00742913" w:rsidP="00742913">
                              <w:pPr>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41D23021" w14:textId="77777777" w:rsidR="00742913" w:rsidRDefault="00742913" w:rsidP="00742913">
                              <w:pPr>
                                <w:pStyle w:val="BodyText"/>
                                <w:rPr>
                                  <w:rFonts w:ascii="Courier New"/>
                                  <w:sz w:val="17"/>
                                </w:rPr>
                              </w:pPr>
                            </w:p>
                            <w:p w14:paraId="378D360F" w14:textId="77777777" w:rsidR="00742913" w:rsidRDefault="00742913" w:rsidP="00742913">
                              <w:pPr>
                                <w:ind w:left="1289"/>
                                <w:rPr>
                                  <w:rFonts w:ascii="Courier New"/>
                                  <w:sz w:val="13"/>
                                </w:rPr>
                              </w:pPr>
                              <w:r>
                                <w:rPr>
                                  <w:rFonts w:ascii="Courier New"/>
                                  <w:sz w:val="13"/>
                                </w:rPr>
                                <w:t>},</w:t>
                              </w:r>
                            </w:p>
                            <w:p w14:paraId="3F5FAFA5" w14:textId="77777777" w:rsidR="00742913" w:rsidRDefault="00742913" w:rsidP="00742913">
                              <w:pPr>
                                <w:pStyle w:val="BodyText"/>
                                <w:rPr>
                                  <w:rFonts w:ascii="Courier New"/>
                                  <w:sz w:val="17"/>
                                </w:rPr>
                              </w:pPr>
                            </w:p>
                            <w:p w14:paraId="54E230BF" w14:textId="77777777" w:rsidR="00742913" w:rsidRDefault="00742913" w:rsidP="00742913">
                              <w:pPr>
                                <w:ind w:left="1289"/>
                                <w:rPr>
                                  <w:rFonts w:ascii="Courier New"/>
                                  <w:sz w:val="13"/>
                                </w:rPr>
                              </w:pPr>
                              <w:r>
                                <w:rPr>
                                  <w:rFonts w:ascii="Courier New"/>
                                  <w:sz w:val="13"/>
                                </w:rPr>
                                <w:t>"policy": {</w:t>
                              </w:r>
                            </w:p>
                            <w:p w14:paraId="0474E722" w14:textId="77777777" w:rsidR="00742913" w:rsidRDefault="00742913" w:rsidP="00742913">
                              <w:pPr>
                                <w:pStyle w:val="BodyText"/>
                                <w:rPr>
                                  <w:rFonts w:ascii="Courier New"/>
                                  <w:sz w:val="17"/>
                                </w:rPr>
                              </w:pPr>
                            </w:p>
                            <w:p w14:paraId="13D3AB5E" w14:textId="77777777" w:rsidR="00742913" w:rsidRDefault="00742913" w:rsidP="00742913">
                              <w:pPr>
                                <w:spacing w:before="1"/>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3A61E87A" w14:textId="77777777" w:rsidR="00742913" w:rsidRDefault="00742913" w:rsidP="00742913">
                              <w:pPr>
                                <w:pStyle w:val="BodyText"/>
                                <w:rPr>
                                  <w:rFonts w:ascii="Courier New"/>
                                  <w:sz w:val="17"/>
                                </w:rPr>
                              </w:pPr>
                            </w:p>
                            <w:p w14:paraId="5920540E" w14:textId="77777777" w:rsidR="00742913" w:rsidRDefault="00742913" w:rsidP="00742913">
                              <w:pPr>
                                <w:ind w:left="1289"/>
                                <w:rPr>
                                  <w:rFonts w:ascii="Courier New"/>
                                  <w:sz w:val="13"/>
                                </w:rPr>
                              </w:pPr>
                              <w:r>
                                <w:rPr>
                                  <w:rFonts w:ascii="Courier New"/>
                                  <w:w w:val="98"/>
                                  <w:sz w:val="13"/>
                                </w:rPr>
                                <w:t>}</w:t>
                              </w:r>
                            </w:p>
                            <w:p w14:paraId="48457EB8" w14:textId="77777777" w:rsidR="00742913" w:rsidRDefault="00742913" w:rsidP="00742913">
                              <w:pPr>
                                <w:pStyle w:val="BodyText"/>
                                <w:rPr>
                                  <w:rFonts w:ascii="Courier New"/>
                                  <w:sz w:val="17"/>
                                </w:rPr>
                              </w:pPr>
                            </w:p>
                            <w:p w14:paraId="2D1B2652" w14:textId="77777777" w:rsidR="00742913" w:rsidDel="00742913" w:rsidRDefault="00742913" w:rsidP="00742913">
                              <w:pPr>
                                <w:ind w:left="981"/>
                                <w:rPr>
                                  <w:del w:id="943" w:author="Raj Kesarapalli" w:date="2023-07-26T18:03:00Z"/>
                                  <w:rFonts w:ascii="Courier New"/>
                                  <w:sz w:val="13"/>
                                </w:rPr>
                              </w:pPr>
                              <w:r>
                                <w:rPr>
                                  <w:rFonts w:ascii="Courier New"/>
                                  <w:sz w:val="13"/>
                                </w:rPr>
                                <w:t>}</w:t>
                              </w:r>
                              <w:del w:id="944" w:author="Raj Kesarapalli" w:date="2023-07-26T18:04:00Z">
                                <w:r w:rsidDel="00742913">
                                  <w:rPr>
                                    <w:rFonts w:ascii="Courier New"/>
                                    <w:sz w:val="13"/>
                                  </w:rPr>
                                  <w:delText>,</w:delText>
                                </w:r>
                              </w:del>
                            </w:p>
                            <w:p w14:paraId="0599EA97" w14:textId="77777777" w:rsidR="00742913" w:rsidDel="00742913" w:rsidRDefault="00742913" w:rsidP="00742913">
                              <w:pPr>
                                <w:pStyle w:val="BodyText"/>
                                <w:rPr>
                                  <w:del w:id="945" w:author="Raj Kesarapalli" w:date="2023-07-26T18:03:00Z"/>
                                  <w:rFonts w:ascii="Courier New"/>
                                  <w:sz w:val="17"/>
                                </w:rPr>
                              </w:pPr>
                            </w:p>
                            <w:p w14:paraId="7CC94B50" w14:textId="21C90822" w:rsidR="00742913" w:rsidRDefault="00742913" w:rsidP="00742913">
                              <w:pPr>
                                <w:ind w:left="981"/>
                                <w:rPr>
                                  <w:rFonts w:ascii="Courier New"/>
                                  <w:sz w:val="13"/>
                                </w:rPr>
                              </w:pPr>
                              <w:del w:id="946" w:author="Raj Kesarapalli" w:date="2023-07-26T18:03:00Z">
                                <w:r w:rsidDel="00742913">
                                  <w:rPr>
                                    <w:rFonts w:ascii="Courier New"/>
                                    <w:sz w:val="13"/>
                                  </w:rPr>
                                  <w:delText>"local": true</w:delText>
                                </w:r>
                              </w:del>
                            </w:p>
                            <w:p w14:paraId="515B3F90" w14:textId="77777777" w:rsidR="00742913" w:rsidRDefault="00742913" w:rsidP="00742913">
                              <w:pPr>
                                <w:pStyle w:val="BodyText"/>
                                <w:rPr>
                                  <w:rFonts w:ascii="Courier New"/>
                                  <w:sz w:val="17"/>
                                </w:rPr>
                              </w:pPr>
                            </w:p>
                            <w:p w14:paraId="34A248C3" w14:textId="77777777" w:rsidR="00742913" w:rsidRDefault="00742913" w:rsidP="00742913">
                              <w:pPr>
                                <w:ind w:left="674"/>
                                <w:rPr>
                                  <w:rFonts w:ascii="Courier New"/>
                                  <w:sz w:val="13"/>
                                </w:rPr>
                              </w:pPr>
                              <w:r>
                                <w:rPr>
                                  <w:rFonts w:ascii="Courier New"/>
                                  <w:w w:val="98"/>
                                  <w:sz w:val="13"/>
                                </w:rPr>
                                <w:t>}</w:t>
                              </w:r>
                            </w:p>
                            <w:p w14:paraId="50CE2553" w14:textId="77777777" w:rsidR="00742913" w:rsidRDefault="00742913" w:rsidP="00742913">
                              <w:pPr>
                                <w:pStyle w:val="BodyText"/>
                                <w:rPr>
                                  <w:rFonts w:ascii="Courier New"/>
                                  <w:sz w:val="17"/>
                                </w:rPr>
                              </w:pPr>
                            </w:p>
                            <w:p w14:paraId="0F7ABBBE" w14:textId="60004D0B" w:rsidR="00742913" w:rsidRDefault="00742913" w:rsidP="00742913">
                              <w:pPr>
                                <w:ind w:left="136"/>
                                <w:rPr>
                                  <w:rFonts w:ascii="Courier New"/>
                                  <w:sz w:val="13"/>
                                </w:rPr>
                              </w:pPr>
                              <w:ins w:id="947" w:author="Raj Kesarapalli" w:date="2023-07-26T18:04:00Z">
                                <w:r>
                                  <w:rPr>
                                    <w:rFonts w:ascii="Courier New"/>
                                    <w:w w:val="98"/>
                                    <w:sz w:val="13"/>
                                  </w:rPr>
                                  <w:t xml:space="preserve">   </w:t>
                                </w:r>
                              </w:ins>
                              <w:r>
                                <w:rPr>
                                  <w:rFonts w:ascii="Courier New"/>
                                  <w:w w:val="98"/>
                                  <w:sz w:val="13"/>
                                </w:rPr>
                                <w:t>}</w:t>
                              </w:r>
                            </w:p>
                            <w:p w14:paraId="728132A6" w14:textId="77777777" w:rsidR="00742913" w:rsidRDefault="00742913" w:rsidP="00742913">
                              <w:pPr>
                                <w:pStyle w:val="BodyText"/>
                                <w:rPr>
                                  <w:rFonts w:ascii="Courier New"/>
                                  <w:sz w:val="17"/>
                                </w:rPr>
                              </w:pPr>
                            </w:p>
                            <w:p w14:paraId="61810735" w14:textId="77777777" w:rsidR="00742913" w:rsidRDefault="00742913" w:rsidP="00742913">
                              <w:pPr>
                                <w:spacing w:before="1"/>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72F9B" id="_x0000_s1088" type="#_x0000_t202" style="position:absolute;margin-left:76pt;margin-top:8.15pt;width:464pt;height:5in;z-index:-251420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" fillcolor="#ededed" stroked="f">
                  <v:path arrowok="t"/>
                  <v:textbox inset="0,0,0,0">
                    <w:txbxContent>
                      <w:p w14:paraId="2A5413C9" w14:textId="77777777" w:rsidR="00742913" w:rsidRDefault="00742913" w:rsidP="00742913">
                        <w:pPr>
                          <w:pStyle w:val="BodyText"/>
                          <w:spacing w:before="12"/>
                          <w:rPr>
                            <w:sz w:val="10"/>
                          </w:rPr>
                        </w:pPr>
                      </w:p>
                      <w:p w14:paraId="7687D01F" w14:textId="77777777" w:rsidR="00742913" w:rsidRDefault="00742913" w:rsidP="00742913">
                        <w:pPr>
                          <w:ind w:left="60"/>
                          <w:rPr>
                            <w:rFonts w:ascii="Courier New"/>
                            <w:sz w:val="13"/>
                          </w:rPr>
                        </w:pPr>
                        <w:r>
                          <w:rPr>
                            <w:rFonts w:ascii="Courier New"/>
                            <w:w w:val="98"/>
                            <w:sz w:val="13"/>
                          </w:rPr>
                          <w:t>{</w:t>
                        </w:r>
                      </w:p>
                      <w:p w14:paraId="534827C0" w14:textId="77777777" w:rsidR="00742913" w:rsidRDefault="00742913" w:rsidP="00742913">
                        <w:pPr>
                          <w:pStyle w:val="BodyText"/>
                          <w:rPr>
                            <w:rFonts w:ascii="Courier New"/>
                            <w:sz w:val="17"/>
                          </w:rPr>
                        </w:pPr>
                      </w:p>
                      <w:p w14:paraId="1229DF92" w14:textId="77777777" w:rsidR="00742913" w:rsidRDefault="00742913" w:rsidP="00742913">
                        <w:pPr>
                          <w:ind w:left="367"/>
                          <w:rPr>
                            <w:rFonts w:ascii="Courier New"/>
                            <w:sz w:val="13"/>
                          </w:rPr>
                        </w:pPr>
                        <w:r>
                          <w:rPr>
                            <w:rFonts w:ascii="Courier New"/>
                            <w:sz w:val="13"/>
                          </w:rPr>
                          <w:t>"data":</w:t>
                        </w:r>
                      </w:p>
                      <w:p w14:paraId="6B72B050" w14:textId="77777777" w:rsidR="00742913" w:rsidRDefault="00742913" w:rsidP="00742913">
                        <w:pPr>
                          <w:pStyle w:val="BodyText"/>
                          <w:rPr>
                            <w:rFonts w:ascii="Courier New"/>
                            <w:sz w:val="17"/>
                          </w:rPr>
                        </w:pPr>
                      </w:p>
                      <w:p w14:paraId="29E2E9D2" w14:textId="77777777" w:rsidR="00742913" w:rsidRDefault="00742913" w:rsidP="00742913">
                        <w:pPr>
                          <w:ind w:left="367"/>
                          <w:rPr>
                            <w:rFonts w:ascii="Courier New"/>
                            <w:sz w:val="13"/>
                          </w:rPr>
                        </w:pPr>
                        <w:r>
                          <w:rPr>
                            <w:rFonts w:ascii="Courier New"/>
                            <w:w w:val="98"/>
                            <w:sz w:val="13"/>
                          </w:rPr>
                          <w:t>{</w:t>
                        </w:r>
                      </w:p>
                      <w:p w14:paraId="0130E167" w14:textId="77777777" w:rsidR="00742913" w:rsidRDefault="00742913" w:rsidP="00742913">
                        <w:pPr>
                          <w:pStyle w:val="BodyText"/>
                          <w:rPr>
                            <w:rFonts w:ascii="Courier New"/>
                            <w:sz w:val="17"/>
                          </w:rPr>
                        </w:pPr>
                      </w:p>
                      <w:p w14:paraId="4B43E42A" w14:textId="77777777" w:rsidR="00742913" w:rsidRDefault="00742913" w:rsidP="00742913">
                        <w:pPr>
                          <w:ind w:left="674"/>
                          <w:rPr>
                            <w:rFonts w:ascii="Courier New"/>
                            <w:sz w:val="13"/>
                          </w:rPr>
                        </w:pPr>
                        <w:r>
                          <w:rPr>
                            <w:rFonts w:ascii="Courier New"/>
                            <w:sz w:val="13"/>
                          </w:rPr>
                          <w:t>"coverity":</w:t>
                        </w:r>
                      </w:p>
                      <w:p w14:paraId="0694FE7F" w14:textId="77777777" w:rsidR="00742913" w:rsidRDefault="00742913" w:rsidP="00742913">
                        <w:pPr>
                          <w:pStyle w:val="BodyText"/>
                          <w:rPr>
                            <w:rFonts w:ascii="Courier New"/>
                            <w:sz w:val="17"/>
                          </w:rPr>
                        </w:pPr>
                      </w:p>
                      <w:p w14:paraId="1CF407E9" w14:textId="77777777" w:rsidR="00742913" w:rsidRDefault="00742913" w:rsidP="00742913">
                        <w:pPr>
                          <w:ind w:left="674"/>
                          <w:rPr>
                            <w:rFonts w:ascii="Courier New"/>
                            <w:sz w:val="13"/>
                          </w:rPr>
                        </w:pPr>
                        <w:r>
                          <w:rPr>
                            <w:rFonts w:ascii="Courier New"/>
                            <w:w w:val="98"/>
                            <w:sz w:val="13"/>
                          </w:rPr>
                          <w:t>{</w:t>
                        </w:r>
                      </w:p>
                      <w:p w14:paraId="58E02AD8" w14:textId="77777777" w:rsidR="00742913" w:rsidRDefault="00742913" w:rsidP="00742913">
                        <w:pPr>
                          <w:pStyle w:val="BodyText"/>
                          <w:rPr>
                            <w:rFonts w:ascii="Courier New"/>
                            <w:sz w:val="17"/>
                          </w:rPr>
                        </w:pPr>
                      </w:p>
                      <w:p w14:paraId="2AD878F6" w14:textId="77777777" w:rsidR="00742913" w:rsidRDefault="00742913" w:rsidP="00742913">
                        <w:pPr>
                          <w:ind w:left="981"/>
                          <w:rPr>
                            <w:rFonts w:ascii="Courier New"/>
                            <w:sz w:val="13"/>
                          </w:rPr>
                        </w:pPr>
                        <w:r>
                          <w:rPr>
                            <w:rFonts w:ascii="Courier New"/>
                            <w:sz w:val="13"/>
                          </w:rPr>
                          <w:t>"connect": {</w:t>
                        </w:r>
                      </w:p>
                      <w:p w14:paraId="4DA53CB3" w14:textId="77777777" w:rsidR="00742913" w:rsidRDefault="00742913" w:rsidP="00742913">
                        <w:pPr>
                          <w:pStyle w:val="BodyText"/>
                          <w:rPr>
                            <w:rFonts w:ascii="Courier New"/>
                            <w:sz w:val="17"/>
                          </w:rPr>
                        </w:pPr>
                      </w:p>
                      <w:p w14:paraId="571675DE" w14:textId="77777777" w:rsidR="00742913" w:rsidRDefault="00742913" w:rsidP="00742913">
                        <w:pPr>
                          <w:spacing w:before="1" w:line="554" w:lineRule="auto"/>
                          <w:ind w:left="1289" w:right="6160"/>
                          <w:rPr>
                            <w:rFonts w:ascii="Courier New"/>
                            <w:sz w:val="13"/>
                          </w:rPr>
                        </w:pPr>
                        <w:r>
                          <w:rPr>
                            <w:rFonts w:ascii="Courier New"/>
                            <w:sz w:val="13"/>
                          </w:rPr>
                          <w:t>"url": "</w:t>
                        </w:r>
                        <w:r>
                          <w:rPr>
                            <w:rFonts w:ascii="Courier New"/>
                            <w:i/>
                            <w:sz w:val="13"/>
                          </w:rPr>
                          <w:t>&lt;Connect URL&gt;</w:t>
                        </w:r>
                        <w:r>
                          <w:rPr>
                            <w:rFonts w:ascii="Courier New"/>
                            <w:sz w:val="13"/>
                          </w:rPr>
                          <w:t>", "project":{</w:t>
                        </w:r>
                      </w:p>
                      <w:p w14:paraId="13B4B37F" w14:textId="77777777" w:rsidR="00742913" w:rsidRDefault="00742913" w:rsidP="00742913">
                        <w:pPr>
                          <w:spacing w:line="147" w:lineRule="exact"/>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1656CD8E" w14:textId="77777777" w:rsidR="00742913" w:rsidRDefault="00742913" w:rsidP="00742913">
                        <w:pPr>
                          <w:pStyle w:val="BodyText"/>
                          <w:rPr>
                            <w:rFonts w:ascii="Courier New"/>
                            <w:sz w:val="17"/>
                          </w:rPr>
                        </w:pPr>
                      </w:p>
                      <w:p w14:paraId="1B187FD4" w14:textId="77777777" w:rsidR="00742913" w:rsidRDefault="00742913" w:rsidP="00742913">
                        <w:pPr>
                          <w:ind w:left="1289"/>
                          <w:rPr>
                            <w:rFonts w:ascii="Courier New"/>
                            <w:sz w:val="13"/>
                          </w:rPr>
                        </w:pPr>
                        <w:r>
                          <w:rPr>
                            <w:rFonts w:ascii="Courier New"/>
                            <w:sz w:val="13"/>
                          </w:rPr>
                          <w:t>},</w:t>
                        </w:r>
                      </w:p>
                      <w:p w14:paraId="15ECA72F" w14:textId="77777777" w:rsidR="00742913" w:rsidRDefault="00742913" w:rsidP="00742913">
                        <w:pPr>
                          <w:pStyle w:val="BodyText"/>
                          <w:rPr>
                            <w:rFonts w:ascii="Courier New"/>
                            <w:sz w:val="17"/>
                          </w:rPr>
                        </w:pPr>
                      </w:p>
                      <w:p w14:paraId="32D66E46" w14:textId="77777777" w:rsidR="00742913" w:rsidRDefault="00742913" w:rsidP="00742913">
                        <w:pPr>
                          <w:ind w:left="1289"/>
                          <w:rPr>
                            <w:rFonts w:ascii="Courier New"/>
                            <w:sz w:val="13"/>
                          </w:rPr>
                        </w:pPr>
                        <w:r>
                          <w:rPr>
                            <w:rFonts w:ascii="Courier New"/>
                            <w:sz w:val="13"/>
                          </w:rPr>
                          <w:t>"stream": {</w:t>
                        </w:r>
                      </w:p>
                      <w:p w14:paraId="67512FBF" w14:textId="77777777" w:rsidR="00742913" w:rsidRDefault="00742913" w:rsidP="00742913">
                        <w:pPr>
                          <w:pStyle w:val="BodyText"/>
                          <w:rPr>
                            <w:rFonts w:ascii="Courier New"/>
                            <w:sz w:val="17"/>
                          </w:rPr>
                        </w:pPr>
                      </w:p>
                      <w:p w14:paraId="30A194B2" w14:textId="77777777" w:rsidR="00742913" w:rsidRDefault="00742913" w:rsidP="00742913">
                        <w:pPr>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41D23021" w14:textId="77777777" w:rsidR="00742913" w:rsidRDefault="00742913" w:rsidP="00742913">
                        <w:pPr>
                          <w:pStyle w:val="BodyText"/>
                          <w:rPr>
                            <w:rFonts w:ascii="Courier New"/>
                            <w:sz w:val="17"/>
                          </w:rPr>
                        </w:pPr>
                      </w:p>
                      <w:p w14:paraId="378D360F" w14:textId="77777777" w:rsidR="00742913" w:rsidRDefault="00742913" w:rsidP="00742913">
                        <w:pPr>
                          <w:ind w:left="1289"/>
                          <w:rPr>
                            <w:rFonts w:ascii="Courier New"/>
                            <w:sz w:val="13"/>
                          </w:rPr>
                        </w:pPr>
                        <w:r>
                          <w:rPr>
                            <w:rFonts w:ascii="Courier New"/>
                            <w:sz w:val="13"/>
                          </w:rPr>
                          <w:t>},</w:t>
                        </w:r>
                      </w:p>
                      <w:p w14:paraId="3F5FAFA5" w14:textId="77777777" w:rsidR="00742913" w:rsidRDefault="00742913" w:rsidP="00742913">
                        <w:pPr>
                          <w:pStyle w:val="BodyText"/>
                          <w:rPr>
                            <w:rFonts w:ascii="Courier New"/>
                            <w:sz w:val="17"/>
                          </w:rPr>
                        </w:pPr>
                      </w:p>
                      <w:p w14:paraId="54E230BF" w14:textId="77777777" w:rsidR="00742913" w:rsidRDefault="00742913" w:rsidP="00742913">
                        <w:pPr>
                          <w:ind w:left="1289"/>
                          <w:rPr>
                            <w:rFonts w:ascii="Courier New"/>
                            <w:sz w:val="13"/>
                          </w:rPr>
                        </w:pPr>
                        <w:r>
                          <w:rPr>
                            <w:rFonts w:ascii="Courier New"/>
                            <w:sz w:val="13"/>
                          </w:rPr>
                          <w:t>"policy": {</w:t>
                        </w:r>
                      </w:p>
                      <w:p w14:paraId="0474E722" w14:textId="77777777" w:rsidR="00742913" w:rsidRDefault="00742913" w:rsidP="00742913">
                        <w:pPr>
                          <w:pStyle w:val="BodyText"/>
                          <w:rPr>
                            <w:rFonts w:ascii="Courier New"/>
                            <w:sz w:val="17"/>
                          </w:rPr>
                        </w:pPr>
                      </w:p>
                      <w:p w14:paraId="13D3AB5E" w14:textId="77777777" w:rsidR="00742913" w:rsidRDefault="00742913" w:rsidP="00742913">
                        <w:pPr>
                          <w:spacing w:before="1"/>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3A61E87A" w14:textId="77777777" w:rsidR="00742913" w:rsidRDefault="00742913" w:rsidP="00742913">
                        <w:pPr>
                          <w:pStyle w:val="BodyText"/>
                          <w:rPr>
                            <w:rFonts w:ascii="Courier New"/>
                            <w:sz w:val="17"/>
                          </w:rPr>
                        </w:pPr>
                      </w:p>
                      <w:p w14:paraId="5920540E" w14:textId="77777777" w:rsidR="00742913" w:rsidRDefault="00742913" w:rsidP="00742913">
                        <w:pPr>
                          <w:ind w:left="1289"/>
                          <w:rPr>
                            <w:rFonts w:ascii="Courier New"/>
                            <w:sz w:val="13"/>
                          </w:rPr>
                        </w:pPr>
                        <w:r>
                          <w:rPr>
                            <w:rFonts w:ascii="Courier New"/>
                            <w:w w:val="98"/>
                            <w:sz w:val="13"/>
                          </w:rPr>
                          <w:t>}</w:t>
                        </w:r>
                      </w:p>
                      <w:p w14:paraId="48457EB8" w14:textId="77777777" w:rsidR="00742913" w:rsidRDefault="00742913" w:rsidP="00742913">
                        <w:pPr>
                          <w:pStyle w:val="BodyText"/>
                          <w:rPr>
                            <w:rFonts w:ascii="Courier New"/>
                            <w:sz w:val="17"/>
                          </w:rPr>
                        </w:pPr>
                      </w:p>
                      <w:p w14:paraId="2D1B2652" w14:textId="77777777" w:rsidR="00742913" w:rsidDel="00742913" w:rsidRDefault="00742913" w:rsidP="00742913">
                        <w:pPr>
                          <w:ind w:left="981"/>
                          <w:rPr>
                            <w:del w:id="948" w:author="Raj Kesarapalli" w:date="2023-07-26T18:03:00Z"/>
                            <w:rFonts w:ascii="Courier New"/>
                            <w:sz w:val="13"/>
                          </w:rPr>
                        </w:pPr>
                        <w:r>
                          <w:rPr>
                            <w:rFonts w:ascii="Courier New"/>
                            <w:sz w:val="13"/>
                          </w:rPr>
                          <w:t>}</w:t>
                        </w:r>
                        <w:del w:id="949" w:author="Raj Kesarapalli" w:date="2023-07-26T18:04:00Z">
                          <w:r w:rsidDel="00742913">
                            <w:rPr>
                              <w:rFonts w:ascii="Courier New"/>
                              <w:sz w:val="13"/>
                            </w:rPr>
                            <w:delText>,</w:delText>
                          </w:r>
                        </w:del>
                      </w:p>
                      <w:p w14:paraId="0599EA97" w14:textId="77777777" w:rsidR="00742913" w:rsidDel="00742913" w:rsidRDefault="00742913" w:rsidP="00742913">
                        <w:pPr>
                          <w:pStyle w:val="BodyText"/>
                          <w:rPr>
                            <w:del w:id="950" w:author="Raj Kesarapalli" w:date="2023-07-26T18:03:00Z"/>
                            <w:rFonts w:ascii="Courier New"/>
                            <w:sz w:val="17"/>
                          </w:rPr>
                        </w:pPr>
                      </w:p>
                      <w:p w14:paraId="7CC94B50" w14:textId="21C90822" w:rsidR="00742913" w:rsidRDefault="00742913" w:rsidP="00742913">
                        <w:pPr>
                          <w:ind w:left="981"/>
                          <w:rPr>
                            <w:rFonts w:ascii="Courier New"/>
                            <w:sz w:val="13"/>
                          </w:rPr>
                        </w:pPr>
                        <w:del w:id="951" w:author="Raj Kesarapalli" w:date="2023-07-26T18:03:00Z">
                          <w:r w:rsidDel="00742913">
                            <w:rPr>
                              <w:rFonts w:ascii="Courier New"/>
                              <w:sz w:val="13"/>
                            </w:rPr>
                            <w:delText>"local": true</w:delText>
                          </w:r>
                        </w:del>
                      </w:p>
                      <w:p w14:paraId="515B3F90" w14:textId="77777777" w:rsidR="00742913" w:rsidRDefault="00742913" w:rsidP="00742913">
                        <w:pPr>
                          <w:pStyle w:val="BodyText"/>
                          <w:rPr>
                            <w:rFonts w:ascii="Courier New"/>
                            <w:sz w:val="17"/>
                          </w:rPr>
                        </w:pPr>
                      </w:p>
                      <w:p w14:paraId="34A248C3" w14:textId="77777777" w:rsidR="00742913" w:rsidRDefault="00742913" w:rsidP="00742913">
                        <w:pPr>
                          <w:ind w:left="674"/>
                          <w:rPr>
                            <w:rFonts w:ascii="Courier New"/>
                            <w:sz w:val="13"/>
                          </w:rPr>
                        </w:pPr>
                        <w:r>
                          <w:rPr>
                            <w:rFonts w:ascii="Courier New"/>
                            <w:w w:val="98"/>
                            <w:sz w:val="13"/>
                          </w:rPr>
                          <w:t>}</w:t>
                        </w:r>
                      </w:p>
                      <w:p w14:paraId="50CE2553" w14:textId="77777777" w:rsidR="00742913" w:rsidRDefault="00742913" w:rsidP="00742913">
                        <w:pPr>
                          <w:pStyle w:val="BodyText"/>
                          <w:rPr>
                            <w:rFonts w:ascii="Courier New"/>
                            <w:sz w:val="17"/>
                          </w:rPr>
                        </w:pPr>
                      </w:p>
                      <w:p w14:paraId="0F7ABBBE" w14:textId="60004D0B" w:rsidR="00742913" w:rsidRDefault="00742913" w:rsidP="00742913">
                        <w:pPr>
                          <w:ind w:left="136"/>
                          <w:rPr>
                            <w:rFonts w:ascii="Courier New"/>
                            <w:sz w:val="13"/>
                          </w:rPr>
                        </w:pPr>
                        <w:ins w:id="952" w:author="Raj Kesarapalli" w:date="2023-07-26T18:04:00Z">
                          <w:r>
                            <w:rPr>
                              <w:rFonts w:ascii="Courier New"/>
                              <w:w w:val="98"/>
                              <w:sz w:val="13"/>
                            </w:rPr>
                            <w:t xml:space="preserve">   </w:t>
                          </w:r>
                        </w:ins>
                        <w:r>
                          <w:rPr>
                            <w:rFonts w:ascii="Courier New"/>
                            <w:w w:val="98"/>
                            <w:sz w:val="13"/>
                          </w:rPr>
                          <w:t>}</w:t>
                        </w:r>
                      </w:p>
                      <w:p w14:paraId="728132A6" w14:textId="77777777" w:rsidR="00742913" w:rsidRDefault="00742913" w:rsidP="00742913">
                        <w:pPr>
                          <w:pStyle w:val="BodyText"/>
                          <w:rPr>
                            <w:rFonts w:ascii="Courier New"/>
                            <w:sz w:val="17"/>
                          </w:rPr>
                        </w:pPr>
                      </w:p>
                      <w:p w14:paraId="61810735" w14:textId="77777777" w:rsidR="00742913" w:rsidRDefault="00742913" w:rsidP="00742913">
                        <w:pPr>
                          <w:spacing w:before="1"/>
                          <w:ind w:left="60"/>
                          <w:rPr>
                            <w:rFonts w:ascii="Courier New"/>
                            <w:sz w:val="13"/>
                          </w:rPr>
                        </w:pPr>
                        <w:r>
                          <w:rPr>
                            <w:rFonts w:ascii="Courier New"/>
                            <w:w w:val="98"/>
                            <w:sz w:val="13"/>
                          </w:rPr>
                          <w:t>}</w:t>
                        </w:r>
                      </w:p>
                    </w:txbxContent>
                  </v:textbox>
                  <w10:wrap type="topAndBottom" anchorx="page"/>
                </v:shape>
              </w:pict>
            </mc:Fallback>
          </mc:AlternateContent>
        </w:r>
      </w:ins>
    </w:p>
    <w:p w14:paraId="20565052" w14:textId="77777777" w:rsidR="00742913" w:rsidRDefault="00742913">
      <w:pPr>
        <w:pStyle w:val="Heading4"/>
        <w:spacing w:before="99"/>
        <w:rPr>
          <w:ins w:id="953" w:author="Raj Kesarapalli" w:date="2023-07-26T17:57:00Z"/>
        </w:rPr>
      </w:pPr>
    </w:p>
    <w:p w14:paraId="71EFF1BE" w14:textId="197789D2" w:rsidR="00484A44" w:rsidRDefault="00484A44" w:rsidP="00484A44">
      <w:pPr>
        <w:shd w:val="clear" w:color="auto" w:fill="FFFFFF"/>
        <w:spacing w:after="100" w:afterAutospacing="1"/>
        <w:rPr>
          <w:ins w:id="954" w:author="Raj Kesarapalli" w:date="2023-07-26T18:06:00Z"/>
          <w:color w:val="323E48"/>
        </w:rPr>
      </w:pPr>
      <w:ins w:id="955" w:author="Raj Kesarapalli" w:date="2023-07-26T18:06:00Z">
        <w:r>
          <w:rPr>
            <w:color w:val="323E48"/>
          </w:rPr>
          <w:t>The above example</w:t>
        </w:r>
      </w:ins>
      <w:ins w:id="956" w:author="Raj Kesarapalli" w:date="2023-07-26T18:17:00Z">
        <w:r w:rsidR="000443F4">
          <w:rPr>
            <w:color w:val="323E48"/>
          </w:rPr>
          <w:t>s</w:t>
        </w:r>
      </w:ins>
      <w:ins w:id="957" w:author="Raj Kesarapalli" w:date="2023-07-26T18:06:00Z">
        <w:r>
          <w:rPr>
            <w:color w:val="323E48"/>
          </w:rPr>
          <w:t xml:space="preserve"> use the following:</w:t>
        </w:r>
      </w:ins>
    </w:p>
    <w:p w14:paraId="0EE8ECEF" w14:textId="77777777" w:rsidR="00D47C46" w:rsidRDefault="00D47C46" w:rsidP="00D47C46">
      <w:pPr>
        <w:pStyle w:val="ListParagraph"/>
        <w:widowControl/>
        <w:numPr>
          <w:ilvl w:val="0"/>
          <w:numId w:val="14"/>
        </w:numPr>
        <w:shd w:val="clear" w:color="auto" w:fill="FFFFFF"/>
        <w:autoSpaceDE/>
        <w:autoSpaceDN/>
        <w:spacing w:after="100" w:afterAutospacing="1"/>
        <w:contextualSpacing/>
        <w:rPr>
          <w:ins w:id="958" w:author="Raj Kesarapalli" w:date="2023-07-26T18:20:00Z"/>
          <w:color w:val="323E48"/>
        </w:rPr>
      </w:pPr>
      <w:ins w:id="959" w:author="Raj Kesarapalli" w:date="2023-07-26T18:20:00Z">
        <w:r w:rsidRPr="00CA7C8A">
          <w:rPr>
            <w:rFonts w:ascii="Courier New" w:hAnsi="Courier New" w:cs="Courier New"/>
            <w:color w:val="333333"/>
            <w:sz w:val="20"/>
            <w:szCs w:val="20"/>
          </w:rPr>
          <w:t>BRIDGE_COVERITY_CONNECT_USER_NAME</w:t>
        </w:r>
        <w:r w:rsidRPr="005B2BC4">
          <w:rPr>
            <w:color w:val="323E48"/>
          </w:rPr>
          <w:t xml:space="preserve"> </w:t>
        </w:r>
        <w:r>
          <w:rPr>
            <w:color w:val="323E48"/>
          </w:rPr>
          <w:t xml:space="preserve">and </w:t>
        </w:r>
        <w:r w:rsidRPr="00CA7C8A">
          <w:rPr>
            <w:rFonts w:ascii="Courier New" w:hAnsi="Courier New" w:cs="Courier New"/>
            <w:color w:val="333333"/>
            <w:sz w:val="20"/>
            <w:szCs w:val="20"/>
          </w:rPr>
          <w:t>BRIDGE_COVERITY_CONNECT_USER_PASSWORD</w:t>
        </w:r>
        <w:r w:rsidRPr="005B2BC4">
          <w:rPr>
            <w:color w:val="323E48"/>
          </w:rPr>
          <w:t xml:space="preserve"> environment variable</w:t>
        </w:r>
        <w:r>
          <w:rPr>
            <w:color w:val="323E48"/>
          </w:rPr>
          <w:t>s</w:t>
        </w:r>
        <w:r w:rsidRPr="005B2BC4">
          <w:rPr>
            <w:color w:val="323E48"/>
          </w:rPr>
          <w:t xml:space="preserve"> to pass sensitive information such as password or access token to Synopsys Bridge (recommended for security purposes). </w:t>
        </w:r>
        <w:r>
          <w:rPr>
            <w:color w:val="323E48"/>
          </w:rPr>
          <w:t xml:space="preserve">Note that </w:t>
        </w:r>
        <w:r w:rsidRPr="005B2BC4">
          <w:rPr>
            <w:color w:val="323E48"/>
          </w:rPr>
          <w:t>Synopsys Bridge automatically picks up values passed thru these environment variables.</w:t>
        </w:r>
      </w:ins>
    </w:p>
    <w:p w14:paraId="18D6538F" w14:textId="77777777" w:rsidR="00D47C46" w:rsidRDefault="00D47C46" w:rsidP="00D47C46">
      <w:pPr>
        <w:pStyle w:val="ListParagraph"/>
        <w:widowControl/>
        <w:numPr>
          <w:ilvl w:val="0"/>
          <w:numId w:val="14"/>
        </w:numPr>
        <w:shd w:val="clear" w:color="auto" w:fill="FFFFFF"/>
        <w:autoSpaceDE/>
        <w:autoSpaceDN/>
        <w:spacing w:after="100" w:afterAutospacing="1"/>
        <w:contextualSpacing/>
        <w:rPr>
          <w:ins w:id="960" w:author="Raj Kesarapalli" w:date="2023-07-26T18:20:00Z"/>
          <w:color w:val="323E48"/>
        </w:rPr>
      </w:pPr>
      <w:ins w:id="961" w:author="Raj Kesarapalli" w:date="2023-07-26T18:20:00Z">
        <w:r>
          <w:rPr>
            <w:rFonts w:ascii="Courier New" w:hAnsi="Courier New" w:cs="Courier New"/>
            <w:color w:val="333333"/>
            <w:sz w:val="20"/>
            <w:szCs w:val="20"/>
          </w:rPr>
          <w:t xml:space="preserve">--stage </w:t>
        </w:r>
        <w:r>
          <w:rPr>
            <w:color w:val="323E48"/>
          </w:rPr>
          <w:t>argument to specify the Synopsys security product in use</w:t>
        </w:r>
      </w:ins>
    </w:p>
    <w:p w14:paraId="1D1A06FA" w14:textId="77777777" w:rsidR="00484A44" w:rsidRPr="005B2BC4" w:rsidRDefault="00484A44" w:rsidP="00484A44">
      <w:pPr>
        <w:pStyle w:val="ListParagraph"/>
        <w:widowControl/>
        <w:numPr>
          <w:ilvl w:val="0"/>
          <w:numId w:val="14"/>
        </w:numPr>
        <w:autoSpaceDE/>
        <w:autoSpaceDN/>
        <w:spacing w:after="100" w:afterAutospacing="1"/>
        <w:contextualSpacing/>
        <w:rPr>
          <w:ins w:id="962" w:author="Raj Kesarapalli" w:date="2023-07-26T18:06:00Z"/>
        </w:rPr>
      </w:pPr>
      <w:ins w:id="963" w:author="Raj Kesarapalli" w:date="2023-07-26T18:06:00Z">
        <w:r>
          <w:rPr>
            <w:rFonts w:ascii="Courier New" w:hAnsi="Courier New" w:cs="Courier New"/>
            <w:color w:val="333333"/>
            <w:sz w:val="20"/>
            <w:szCs w:val="20"/>
          </w:rPr>
          <w:t xml:space="preserve">coverity.connect.url </w:t>
        </w:r>
        <w:r>
          <w:t>for Coverity Connect URL</w:t>
        </w:r>
      </w:ins>
    </w:p>
    <w:p w14:paraId="0A8A6F87" w14:textId="77777777" w:rsidR="00484A44" w:rsidRPr="0062124B" w:rsidRDefault="00484A44" w:rsidP="00484A44">
      <w:pPr>
        <w:pStyle w:val="ListParagraph"/>
        <w:widowControl/>
        <w:numPr>
          <w:ilvl w:val="0"/>
          <w:numId w:val="14"/>
        </w:numPr>
        <w:autoSpaceDE/>
        <w:autoSpaceDN/>
        <w:spacing w:after="100" w:afterAutospacing="1"/>
        <w:contextualSpacing/>
        <w:rPr>
          <w:ins w:id="964" w:author="Raj Kesarapalli" w:date="2023-07-26T18:06:00Z"/>
        </w:rPr>
      </w:pPr>
      <w:ins w:id="965" w:author="Raj Kesarapalli" w:date="2023-07-26T18:06:00Z">
        <w:r>
          <w:rPr>
            <w:rFonts w:ascii="Courier New" w:hAnsi="Courier New" w:cs="Courier New"/>
            <w:color w:val="333333"/>
            <w:sz w:val="20"/>
            <w:szCs w:val="20"/>
          </w:rPr>
          <w:t xml:space="preserve">coverity.connect.project.name </w:t>
        </w:r>
        <w:r>
          <w:t>for project on Coverity Connect to be used</w:t>
        </w:r>
      </w:ins>
    </w:p>
    <w:p w14:paraId="35B3CB8E" w14:textId="77777777" w:rsidR="00484A44" w:rsidRDefault="00484A44" w:rsidP="00484A44">
      <w:pPr>
        <w:pStyle w:val="ListParagraph"/>
        <w:widowControl/>
        <w:numPr>
          <w:ilvl w:val="0"/>
          <w:numId w:val="14"/>
        </w:numPr>
        <w:autoSpaceDE/>
        <w:autoSpaceDN/>
        <w:spacing w:after="100" w:afterAutospacing="1"/>
        <w:contextualSpacing/>
        <w:rPr>
          <w:ins w:id="966" w:author="Raj Kesarapalli" w:date="2023-07-26T18:06:00Z"/>
        </w:rPr>
      </w:pPr>
      <w:ins w:id="967" w:author="Raj Kesarapalli" w:date="2023-07-26T18:06:00Z">
        <w:r>
          <w:rPr>
            <w:rFonts w:ascii="Courier New" w:hAnsi="Courier New"/>
            <w:color w:val="333333"/>
            <w:sz w:val="20"/>
            <w:szCs w:val="20"/>
          </w:rPr>
          <w:t>coverity.connect.stream.name</w:t>
        </w:r>
        <w:r>
          <w:t> for stream on Coverity Connect to be used</w:t>
        </w:r>
      </w:ins>
    </w:p>
    <w:p w14:paraId="4C6263D2" w14:textId="1E3D6E0E" w:rsidR="000A062C" w:rsidRDefault="00484A44" w:rsidP="00484A44">
      <w:pPr>
        <w:pStyle w:val="ListParagraph"/>
        <w:widowControl/>
        <w:numPr>
          <w:ilvl w:val="0"/>
          <w:numId w:val="14"/>
        </w:numPr>
        <w:autoSpaceDE/>
        <w:autoSpaceDN/>
        <w:spacing w:after="100" w:afterAutospacing="1"/>
        <w:contextualSpacing/>
        <w:rPr>
          <w:ins w:id="968" w:author="Raj Kesarapalli" w:date="2023-07-26T18:07:00Z"/>
        </w:rPr>
      </w:pPr>
      <w:ins w:id="969" w:author="Raj Kesarapalli" w:date="2023-07-26T18:06:00Z">
        <w:r w:rsidRPr="00484A44">
          <w:rPr>
            <w:rFonts w:ascii="Courier New" w:hAnsi="Courier New"/>
            <w:color w:val="333333"/>
            <w:sz w:val="20"/>
            <w:szCs w:val="20"/>
          </w:rPr>
          <w:t xml:space="preserve">coverity.connect.policy.view </w:t>
        </w:r>
        <w:r w:rsidRPr="00484A44">
          <w:t>for Coverity policy view used by Synopsys bridge to decide if the CI pipeline should be failed or not</w:t>
        </w:r>
      </w:ins>
    </w:p>
    <w:p w14:paraId="71931AE3" w14:textId="05032B60" w:rsidR="00484A44" w:rsidRPr="00484A44" w:rsidRDefault="00484A44">
      <w:pPr>
        <w:pStyle w:val="ListParagraph"/>
        <w:widowControl/>
        <w:numPr>
          <w:ilvl w:val="0"/>
          <w:numId w:val="14"/>
        </w:numPr>
        <w:autoSpaceDE/>
        <w:autoSpaceDN/>
        <w:spacing w:after="100" w:afterAutospacing="1"/>
        <w:contextualSpacing/>
        <w:rPr>
          <w:ins w:id="970" w:author="Raj Kesarapalli" w:date="2023-07-26T17:56:00Z"/>
        </w:rPr>
        <w:pPrChange w:id="971" w:author="Raj Kesarapalli" w:date="2023-07-26T18:06:00Z">
          <w:pPr>
            <w:pStyle w:val="Heading4"/>
            <w:spacing w:before="99"/>
          </w:pPr>
        </w:pPrChange>
      </w:pPr>
      <w:ins w:id="972" w:author="Raj Kesarapalli" w:date="2023-07-26T18:07:00Z">
        <w:r>
          <w:rPr>
            <w:rFonts w:ascii="Courier New" w:hAnsi="Courier New"/>
            <w:color w:val="333333"/>
            <w:sz w:val="20"/>
            <w:szCs w:val="20"/>
          </w:rPr>
          <w:t xml:space="preserve">Coverity.local </w:t>
        </w:r>
        <w:r>
          <w:t xml:space="preserve">to let Synopsys bridge know if this is an on-prem Coverity Connect or </w:t>
        </w:r>
      </w:ins>
      <w:ins w:id="973" w:author="Raj Kesarapalli" w:date="2023-07-26T18:08:00Z">
        <w:r>
          <w:t>a Coverity cloud deployment</w:t>
        </w:r>
      </w:ins>
    </w:p>
    <w:p w14:paraId="558B8C08" w14:textId="77777777" w:rsidR="000A062C" w:rsidRDefault="000A062C">
      <w:pPr>
        <w:pStyle w:val="Heading4"/>
        <w:spacing w:before="99"/>
        <w:rPr>
          <w:ins w:id="974" w:author="Raj Kesarapalli" w:date="2023-07-26T17:56:00Z"/>
        </w:rPr>
      </w:pPr>
    </w:p>
    <w:p w14:paraId="6C810535" w14:textId="454470F3" w:rsidR="00D64DB2" w:rsidRDefault="0022516B">
      <w:pPr>
        <w:pStyle w:val="Heading4"/>
        <w:spacing w:before="99"/>
      </w:pPr>
      <w:r>
        <w:t xml:space="preserve">Running Coverity Connect scans </w:t>
      </w:r>
      <w:del w:id="975" w:author="Raj Kesarapalli" w:date="2023-07-26T18:05:00Z">
        <w:r w:rsidDel="00484A44">
          <w:delText>locally on</w:delText>
        </w:r>
      </w:del>
      <w:ins w:id="976" w:author="Raj Kesarapalli" w:date="2023-07-26T18:05:00Z">
        <w:r w:rsidR="00484A44">
          <w:t>using</w:t>
        </w:r>
      </w:ins>
      <w:r>
        <w:t xml:space="preserve"> the command line</w:t>
      </w:r>
    </w:p>
    <w:p w14:paraId="2CB1A41D" w14:textId="77777777" w:rsidR="00D64DB2" w:rsidRDefault="00D64DB2">
      <w:pPr>
        <w:pStyle w:val="BodyText"/>
        <w:spacing w:before="3"/>
        <w:rPr>
          <w:b/>
          <w:sz w:val="23"/>
        </w:rPr>
      </w:pPr>
    </w:p>
    <w:p w14:paraId="6BA73ED3" w14:textId="1DF87380" w:rsidR="00484A44" w:rsidRPr="00CA7C8A" w:rsidRDefault="00484A44" w:rsidP="00484A44">
      <w:pPr>
        <w:spacing w:after="100" w:afterAutospacing="1"/>
        <w:rPr>
          <w:ins w:id="977" w:author="Raj Kesarapalli" w:date="2023-07-26T18:09:00Z"/>
          <w:color w:val="000000" w:themeColor="text1"/>
          <w:sz w:val="21"/>
          <w:szCs w:val="21"/>
        </w:rPr>
      </w:pPr>
      <w:ins w:id="978" w:author="Raj Kesarapalli" w:date="2023-07-26T18:09:00Z">
        <w:r w:rsidRPr="00CA7C8A">
          <w:rPr>
            <w:color w:val="000000" w:themeColor="text1"/>
            <w:sz w:val="21"/>
            <w:szCs w:val="21"/>
          </w:rPr>
          <w:t xml:space="preserve">Instead of </w:t>
        </w:r>
        <w:r w:rsidRPr="007057F1">
          <w:rPr>
            <w:color w:val="000000" w:themeColor="text1"/>
            <w:sz w:val="21"/>
            <w:szCs w:val="21"/>
          </w:rPr>
          <w:t xml:space="preserve">using </w:t>
        </w:r>
        <w:r>
          <w:rPr>
            <w:color w:val="000000" w:themeColor="text1"/>
            <w:sz w:val="21"/>
            <w:szCs w:val="21"/>
          </w:rPr>
          <w:t xml:space="preserve">a </w:t>
        </w:r>
        <w:r w:rsidRPr="00CA7C8A">
          <w:rPr>
            <w:color w:val="000000" w:themeColor="text1"/>
            <w:sz w:val="21"/>
            <w:szCs w:val="21"/>
          </w:rPr>
          <w:t xml:space="preserve">JSON file, you can </w:t>
        </w:r>
        <w:r w:rsidRPr="007057F1">
          <w:rPr>
            <w:color w:val="000000" w:themeColor="text1"/>
            <w:sz w:val="21"/>
            <w:szCs w:val="21"/>
          </w:rPr>
          <w:t xml:space="preserve">pass arguments </w:t>
        </w:r>
        <w:r w:rsidRPr="00CA7C8A">
          <w:rPr>
            <w:color w:val="000000" w:themeColor="text1"/>
            <w:sz w:val="21"/>
            <w:szCs w:val="21"/>
          </w:rPr>
          <w:t>on the command line.</w:t>
        </w:r>
      </w:ins>
    </w:p>
    <w:p w14:paraId="35F1B418" w14:textId="06C26B9E" w:rsidR="00D64DB2" w:rsidDel="00484A44" w:rsidRDefault="00C46513">
      <w:pPr>
        <w:pStyle w:val="BodyText"/>
        <w:spacing w:before="1" w:line="340" w:lineRule="auto"/>
        <w:ind w:left="100" w:right="236"/>
        <w:rPr>
          <w:del w:id="979" w:author="Raj Kesarapalli" w:date="2023-07-26T18:09:00Z"/>
        </w:rPr>
      </w:pPr>
      <w:del w:id="980" w:author="Raj Kesarapalli" w:date="2023-07-26T18:09:00Z">
        <w:r w:rsidDel="00484A44">
          <w:rPr>
            <w:noProof/>
          </w:rPr>
          <mc:AlternateContent>
            <mc:Choice Requires="wps">
              <w:drawing>
                <wp:anchor distT="0" distB="0" distL="0" distR="0" simplePos="0" relativeHeight="251686912" behindDoc="1" locked="0" layoutInCell="1" allowOverlap="1" wp14:anchorId="3B0DC33E" wp14:editId="4F2722CF">
                  <wp:simplePos x="0" y="0"/>
                  <wp:positionH relativeFrom="page">
                    <wp:posOffset>965200</wp:posOffset>
                  </wp:positionH>
                  <wp:positionV relativeFrom="paragraph">
                    <wp:posOffset>448310</wp:posOffset>
                  </wp:positionV>
                  <wp:extent cx="5892800" cy="254000"/>
                  <wp:effectExtent l="0" t="0" r="0" b="0"/>
                  <wp:wrapTopAndBottom/>
                  <wp:docPr id="426885133"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8EE98F" w14:textId="77777777" w:rsidR="00D64DB2" w:rsidRDefault="00D64DB2">
                              <w:pPr>
                                <w:pStyle w:val="BodyText"/>
                                <w:spacing w:before="12"/>
                                <w:rPr>
                                  <w:sz w:val="10"/>
                                </w:rPr>
                              </w:pPr>
                            </w:p>
                            <w:p w14:paraId="16A2DA22" w14:textId="77777777" w:rsidR="00D64DB2" w:rsidRDefault="0022516B">
                              <w:pPr>
                                <w:ind w:left="60"/>
                                <w:rPr>
                                  <w:rFonts w:ascii="Courier New"/>
                                  <w:sz w:val="13"/>
                                </w:rPr>
                              </w:pPr>
                              <w:r>
                                <w:rPr>
                                  <w:rFonts w:ascii="Courier New"/>
                                  <w:sz w:val="13"/>
                                </w:rPr>
                                <w:t>coveriy.local=true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DC33E" id="Text Box 276" o:spid="_x0000_s1089" type="#_x0000_t202" style="position:absolute;left:0;text-align:left;margin-left:76pt;margin-top:35.3pt;width:464pt;height:20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" fillcolor="#ededed" stroked="f">
                  <v:path arrowok="t"/>
                  <v:textbox inset="0,0,0,0">
                    <w:txbxContent>
                      <w:p w14:paraId="458EE98F" w14:textId="77777777" w:rsidR="00D64DB2" w:rsidRDefault="00D64DB2">
                        <w:pPr>
                          <w:pStyle w:val="BodyText"/>
                          <w:spacing w:before="12"/>
                          <w:rPr>
                            <w:sz w:val="10"/>
                          </w:rPr>
                        </w:pPr>
                      </w:p>
                      <w:p w14:paraId="16A2DA22" w14:textId="77777777" w:rsidR="00D64DB2" w:rsidRDefault="0022516B">
                        <w:pPr>
                          <w:ind w:left="60"/>
                          <w:rPr>
                            <w:rFonts w:ascii="Courier New"/>
                            <w:sz w:val="13"/>
                          </w:rPr>
                        </w:pPr>
                        <w:r>
                          <w:rPr>
                            <w:rFonts w:ascii="Courier New"/>
                            <w:sz w:val="13"/>
                          </w:rPr>
                          <w:t>coveriy.local=true</w:t>
                        </w:r>
                      </w:p>
                    </w:txbxContent>
                  </v:textbox>
                  <w10:wrap type="topAndBottom" anchorx="page"/>
                </v:shape>
              </w:pict>
            </mc:Fallback>
          </mc:AlternateContent>
        </w:r>
        <w:r w:rsidR="00350945" w:rsidDel="00484A44">
          <w:delText>Instead</w:delText>
        </w:r>
        <w:r w:rsidR="00350945" w:rsidDel="00484A44">
          <w:rPr>
            <w:spacing w:val="-11"/>
          </w:rPr>
          <w:delText xml:space="preserve"> </w:delText>
        </w:r>
        <w:r w:rsidR="00350945" w:rsidDel="00484A44">
          <w:delText>of</w:delText>
        </w:r>
        <w:r w:rsidR="00350945" w:rsidDel="00484A44">
          <w:rPr>
            <w:spacing w:val="-10"/>
          </w:rPr>
          <w:delText xml:space="preserve"> </w:delText>
        </w:r>
        <w:r w:rsidR="00350945" w:rsidDel="00484A44">
          <w:delText>JSON</w:delText>
        </w:r>
        <w:r w:rsidR="00350945" w:rsidDel="00484A44">
          <w:rPr>
            <w:spacing w:val="-10"/>
          </w:rPr>
          <w:delText xml:space="preserve"> </w:delText>
        </w:r>
        <w:r w:rsidR="00350945" w:rsidDel="00484A44">
          <w:delText>file,</w:delText>
        </w:r>
        <w:r w:rsidR="00350945" w:rsidDel="00484A44">
          <w:rPr>
            <w:spacing w:val="-11"/>
          </w:rPr>
          <w:delText xml:space="preserve"> </w:delText>
        </w:r>
        <w:r w:rsidR="00350945" w:rsidDel="00484A44">
          <w:delText>you</w:delText>
        </w:r>
        <w:r w:rsidR="00350945" w:rsidDel="00484A44">
          <w:rPr>
            <w:spacing w:val="-10"/>
          </w:rPr>
          <w:delText xml:space="preserve"> </w:delText>
        </w:r>
        <w:r w:rsidR="00350945" w:rsidDel="00484A44">
          <w:delText>can</w:delText>
        </w:r>
        <w:r w:rsidR="00350945" w:rsidDel="00484A44">
          <w:rPr>
            <w:spacing w:val="-10"/>
          </w:rPr>
          <w:delText xml:space="preserve"> </w:delText>
        </w:r>
        <w:r w:rsidR="00350945" w:rsidDel="00484A44">
          <w:delText>run</w:delText>
        </w:r>
        <w:r w:rsidR="00350945" w:rsidDel="00484A44">
          <w:rPr>
            <w:spacing w:val="-11"/>
          </w:rPr>
          <w:delText xml:space="preserve"> </w:delText>
        </w:r>
        <w:r w:rsidR="00350945" w:rsidDel="00484A44">
          <w:delText>commands</w:delText>
        </w:r>
        <w:r w:rsidR="00350945" w:rsidDel="00484A44">
          <w:rPr>
            <w:spacing w:val="-10"/>
          </w:rPr>
          <w:delText xml:space="preserve"> </w:delText>
        </w:r>
        <w:r w:rsidR="00350945" w:rsidDel="00484A44">
          <w:delText>by</w:delText>
        </w:r>
        <w:r w:rsidR="00350945" w:rsidDel="00484A44">
          <w:rPr>
            <w:spacing w:val="-10"/>
          </w:rPr>
          <w:delText xml:space="preserve"> </w:delText>
        </w:r>
        <w:r w:rsidR="00350945" w:rsidDel="00484A44">
          <w:delText>including</w:delText>
        </w:r>
        <w:r w:rsidR="00350945" w:rsidDel="00484A44">
          <w:rPr>
            <w:spacing w:val="-10"/>
          </w:rPr>
          <w:delText xml:space="preserve"> </w:delText>
        </w:r>
        <w:r w:rsidR="00350945" w:rsidDel="00484A44">
          <w:delText>all</w:delText>
        </w:r>
        <w:r w:rsidR="00350945" w:rsidDel="00484A44">
          <w:rPr>
            <w:spacing w:val="-11"/>
          </w:rPr>
          <w:delText xml:space="preserve"> </w:delText>
        </w:r>
        <w:r w:rsidR="00350945" w:rsidDel="00484A44">
          <w:delText>arguments</w:delText>
        </w:r>
        <w:r w:rsidR="00350945" w:rsidDel="00484A44">
          <w:rPr>
            <w:spacing w:val="-10"/>
          </w:rPr>
          <w:delText xml:space="preserve"> </w:delText>
        </w:r>
        <w:r w:rsidR="00350945" w:rsidDel="00484A44">
          <w:delText>on</w:delText>
        </w:r>
        <w:r w:rsidR="00350945" w:rsidDel="00484A44">
          <w:rPr>
            <w:spacing w:val="-10"/>
          </w:rPr>
          <w:delText xml:space="preserve"> </w:delText>
        </w:r>
        <w:r w:rsidR="00350945" w:rsidDel="00484A44">
          <w:delText>the</w:delText>
        </w:r>
        <w:r w:rsidR="00350945" w:rsidDel="00484A44">
          <w:rPr>
            <w:spacing w:val="-11"/>
          </w:rPr>
          <w:delText xml:space="preserve"> </w:delText>
        </w:r>
        <w:r w:rsidR="00350945" w:rsidDel="00484A44">
          <w:delText>command</w:delText>
        </w:r>
        <w:r w:rsidR="00350945" w:rsidDel="00484A44">
          <w:rPr>
            <w:spacing w:val="-10"/>
          </w:rPr>
          <w:delText xml:space="preserve"> </w:delText>
        </w:r>
        <w:r w:rsidR="00350945" w:rsidDel="00484A44">
          <w:delText>line.</w:delText>
        </w:r>
        <w:r w:rsidR="00350945" w:rsidDel="00484A44">
          <w:rPr>
            <w:spacing w:val="-10"/>
          </w:rPr>
          <w:delText xml:space="preserve"> </w:delText>
        </w:r>
        <w:r w:rsidR="00350945" w:rsidDel="00484A44">
          <w:delText>In</w:delText>
        </w:r>
        <w:r w:rsidR="00350945" w:rsidDel="00484A44">
          <w:rPr>
            <w:spacing w:val="-11"/>
          </w:rPr>
          <w:delText xml:space="preserve"> </w:delText>
        </w:r>
        <w:r w:rsidR="00350945" w:rsidDel="00484A44">
          <w:delText>order</w:delText>
        </w:r>
        <w:r w:rsidR="00350945" w:rsidDel="00484A44">
          <w:rPr>
            <w:spacing w:val="-10"/>
          </w:rPr>
          <w:delText xml:space="preserve"> </w:delText>
        </w:r>
        <w:r w:rsidR="00350945" w:rsidDel="00484A44">
          <w:delText>to run local analysis, pass the</w:delText>
        </w:r>
        <w:r w:rsidR="00350945" w:rsidDel="00484A44">
          <w:rPr>
            <w:spacing w:val="-9"/>
          </w:rPr>
          <w:delText xml:space="preserve"> </w:delText>
        </w:r>
        <w:r w:rsidR="00350945" w:rsidDel="00484A44">
          <w:delText>argument:</w:delText>
        </w:r>
      </w:del>
    </w:p>
    <w:p w14:paraId="1496C21B" w14:textId="77777777" w:rsidR="00D64DB2" w:rsidRDefault="00D64DB2">
      <w:pPr>
        <w:pStyle w:val="BodyText"/>
        <w:rPr>
          <w:sz w:val="12"/>
        </w:rPr>
      </w:pPr>
    </w:p>
    <w:p w14:paraId="39BF8357" w14:textId="784810E0" w:rsidR="00484A44" w:rsidRPr="00CA7C8A" w:rsidRDefault="00484A44" w:rsidP="00484A44">
      <w:pPr>
        <w:rPr>
          <w:ins w:id="981" w:author="Raj Kesarapalli" w:date="2023-07-26T18:09:00Z"/>
          <w:color w:val="000000" w:themeColor="text1"/>
          <w:sz w:val="21"/>
          <w:szCs w:val="21"/>
        </w:rPr>
      </w:pPr>
      <w:ins w:id="982" w:author="Raj Kesarapalli" w:date="2023-07-26T18:09:00Z">
        <w:r w:rsidRPr="007057F1">
          <w:rPr>
            <w:color w:val="000000" w:themeColor="text1"/>
            <w:sz w:val="21"/>
            <w:szCs w:val="21"/>
          </w:rPr>
          <w:t xml:space="preserve">Here </w:t>
        </w:r>
      </w:ins>
      <w:ins w:id="983" w:author="Raj Kesarapalli" w:date="2023-07-26T18:19:00Z">
        <w:r w:rsidR="00D47C46">
          <w:rPr>
            <w:color w:val="000000" w:themeColor="text1"/>
            <w:sz w:val="21"/>
            <w:szCs w:val="21"/>
          </w:rPr>
          <w:t>are</w:t>
        </w:r>
      </w:ins>
      <w:ins w:id="984" w:author="Raj Kesarapalli" w:date="2023-07-26T18:20:00Z">
        <w:r w:rsidR="00D47C46">
          <w:rPr>
            <w:color w:val="000000" w:themeColor="text1"/>
            <w:sz w:val="21"/>
            <w:szCs w:val="21"/>
          </w:rPr>
          <w:t xml:space="preserve"> the example commands </w:t>
        </w:r>
      </w:ins>
      <w:ins w:id="985" w:author="Raj Kesarapalli" w:date="2023-07-26T18:16:00Z">
        <w:r w:rsidR="000443F4">
          <w:rPr>
            <w:color w:val="000000" w:themeColor="text1"/>
            <w:sz w:val="21"/>
            <w:szCs w:val="21"/>
          </w:rPr>
          <w:t>that can be used with on-prem Coverity Connect:</w:t>
        </w:r>
      </w:ins>
    </w:p>
    <w:p w14:paraId="76A140ED" w14:textId="3F007A75" w:rsidR="00D64DB2" w:rsidDel="00484A44" w:rsidRDefault="000443F4">
      <w:pPr>
        <w:pStyle w:val="BodyText"/>
        <w:spacing w:before="96"/>
        <w:ind w:left="100"/>
        <w:rPr>
          <w:del w:id="986" w:author="Raj Kesarapalli" w:date="2023-07-26T18:09:00Z"/>
        </w:rPr>
      </w:pPr>
      <w:r>
        <w:rPr>
          <w:noProof/>
        </w:rPr>
        <w:lastRenderedPageBreak/>
        <mc:AlternateContent>
          <mc:Choice Requires="wps">
            <w:drawing>
              <wp:anchor distT="0" distB="0" distL="0" distR="0" simplePos="0" relativeHeight="251687936" behindDoc="1" locked="0" layoutInCell="1" allowOverlap="1" wp14:anchorId="3F0C52EA" wp14:editId="1406F14A">
                <wp:simplePos x="0" y="0"/>
                <wp:positionH relativeFrom="page">
                  <wp:posOffset>963295</wp:posOffset>
                </wp:positionH>
                <wp:positionV relativeFrom="paragraph">
                  <wp:posOffset>80645</wp:posOffset>
                </wp:positionV>
                <wp:extent cx="5892800" cy="2011680"/>
                <wp:effectExtent l="0" t="0" r="0" b="0"/>
                <wp:wrapTopAndBottom/>
                <wp:docPr id="1513126513"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01168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A9AB3" w14:textId="77777777" w:rsidR="00D64DB2" w:rsidRDefault="00D64DB2">
                            <w:pPr>
                              <w:pStyle w:val="BodyText"/>
                              <w:spacing w:before="12"/>
                              <w:rPr>
                                <w:sz w:val="10"/>
                              </w:rPr>
                            </w:pPr>
                          </w:p>
                          <w:p w14:paraId="72BD4A0B" w14:textId="5DAF78AF" w:rsidR="000443F4" w:rsidRDefault="000443F4" w:rsidP="000443F4">
                            <w:pPr>
                              <w:spacing w:line="554" w:lineRule="auto"/>
                              <w:ind w:left="213" w:right="3612" w:hanging="154"/>
                              <w:rPr>
                                <w:ins w:id="987" w:author="Raj Kesarapalli" w:date="2023-07-26T18:13:00Z"/>
                                <w:rFonts w:ascii="Courier New"/>
                                <w:sz w:val="13"/>
                              </w:rPr>
                            </w:pPr>
                            <w:ins w:id="988" w:author="Raj Kesarapalli" w:date="2023-07-26T18:14:00Z">
                              <w:r>
                                <w:rPr>
                                  <w:rFonts w:ascii="Courier New"/>
                                  <w:sz w:val="13"/>
                                </w:rPr>
                                <w:t>e</w:t>
                              </w:r>
                            </w:ins>
                            <w:ins w:id="989" w:author="Raj Kesarapalli" w:date="2023-07-26T18:13:00Z">
                              <w:r>
                                <w:rPr>
                                  <w:rFonts w:ascii="Courier New"/>
                                  <w:sz w:val="13"/>
                                </w:rPr>
                                <w:t>xport BRIDGE_COVERITY_CONNECT_USER_NAME=&lt;COV_USER&gt;</w:t>
                              </w:r>
                            </w:ins>
                          </w:p>
                          <w:p w14:paraId="18DB07BC" w14:textId="5F1EBD3B" w:rsidR="000443F4" w:rsidRDefault="000443F4">
                            <w:pPr>
                              <w:spacing w:line="554" w:lineRule="auto"/>
                              <w:ind w:left="213" w:right="3612" w:hanging="154"/>
                              <w:rPr>
                                <w:ins w:id="990" w:author="Raj Kesarapalli" w:date="2023-07-26T18:13:00Z"/>
                                <w:rFonts w:ascii="Courier New"/>
                                <w:sz w:val="13"/>
                              </w:rPr>
                              <w:pPrChange w:id="991" w:author="Raj Kesarapalli" w:date="2023-07-26T18:13:00Z">
                                <w:pPr>
                                  <w:spacing w:line="554" w:lineRule="auto"/>
                                  <w:ind w:left="213" w:right="6160" w:hanging="154"/>
                                </w:pPr>
                              </w:pPrChange>
                            </w:pPr>
                            <w:ins w:id="992" w:author="Raj Kesarapalli" w:date="2023-07-26T18:14:00Z">
                              <w:r>
                                <w:rPr>
                                  <w:rFonts w:ascii="Courier New"/>
                                  <w:sz w:val="13"/>
                                </w:rPr>
                                <w:t>e</w:t>
                              </w:r>
                            </w:ins>
                            <w:ins w:id="993" w:author="Raj Kesarapalli" w:date="2023-07-26T18:13:00Z">
                              <w:r>
                                <w:rPr>
                                  <w:rFonts w:ascii="Courier New"/>
                                  <w:sz w:val="13"/>
                                </w:rPr>
                                <w:t>xport BRIDGE_COVERITY_CONNECT_USER_PASSWORD=&lt;</w:t>
                              </w:r>
                            </w:ins>
                            <w:ins w:id="994" w:author="Raj Kesarapalli" w:date="2023-07-26T18:14:00Z">
                              <w:r>
                                <w:rPr>
                                  <w:rFonts w:ascii="Courier New"/>
                                  <w:sz w:val="13"/>
                                </w:rPr>
                                <w:t>COVERITY_PASSPHRASE&gt;</w:t>
                              </w:r>
                            </w:ins>
                          </w:p>
                          <w:p w14:paraId="7D9DA90E" w14:textId="159AE7DA" w:rsidR="00D64DB2" w:rsidRDefault="0022516B">
                            <w:pPr>
                              <w:spacing w:line="554" w:lineRule="auto"/>
                              <w:ind w:left="213" w:right="6160" w:hanging="154"/>
                              <w:rPr>
                                <w:rFonts w:ascii="Courier New"/>
                                <w:sz w:val="13"/>
                              </w:rPr>
                            </w:pPr>
                            <w:r>
                              <w:rPr>
                                <w:rFonts w:ascii="Courier New"/>
                                <w:sz w:val="13"/>
                              </w:rPr>
                              <w:t>synopsys-bridge --stage bridge \ coverity.connect url=&lt;</w:t>
                            </w:r>
                            <w:r>
                              <w:rPr>
                                <w:rFonts w:ascii="Courier New"/>
                                <w:i/>
                                <w:sz w:val="13"/>
                              </w:rPr>
                              <w:t xml:space="preserve">COVERITY_URL&gt; </w:t>
                            </w:r>
                            <w:r>
                              <w:rPr>
                                <w:rFonts w:ascii="Courier New"/>
                                <w:sz w:val="13"/>
                              </w:rPr>
                              <w:t>\</w:t>
                            </w:r>
                          </w:p>
                          <w:p w14:paraId="246B7633" w14:textId="475D1DF9" w:rsidR="00D64DB2" w:rsidRDefault="0022516B">
                            <w:pPr>
                              <w:spacing w:line="554" w:lineRule="auto"/>
                              <w:ind w:left="213" w:right="5135"/>
                              <w:rPr>
                                <w:rFonts w:ascii="Courier New"/>
                                <w:sz w:val="13"/>
                              </w:rPr>
                            </w:pPr>
                            <w:r>
                              <w:rPr>
                                <w:rFonts w:ascii="Courier New"/>
                                <w:sz w:val="13"/>
                              </w:rPr>
                              <w:t>coverity.connect.project.name=</w:t>
                            </w:r>
                            <w:r>
                              <w:rPr>
                                <w:rFonts w:ascii="Courier New"/>
                                <w:i/>
                                <w:sz w:val="13"/>
                              </w:rPr>
                              <w:t xml:space="preserve">&lt;COVERITY_PROJECT&gt; </w:t>
                            </w:r>
                            <w:r>
                              <w:rPr>
                                <w:rFonts w:ascii="Courier New"/>
                                <w:sz w:val="13"/>
                              </w:rPr>
                              <w:t>\ coverity.connect.stream.name=</w:t>
                            </w:r>
                            <w:r>
                              <w:rPr>
                                <w:rFonts w:ascii="Courier New"/>
                                <w:i/>
                                <w:sz w:val="13"/>
                              </w:rPr>
                              <w:t xml:space="preserve">&lt;COVERITY_STREAM&gt; </w:t>
                            </w:r>
                            <w:r>
                              <w:rPr>
                                <w:rFonts w:ascii="Courier New"/>
                                <w:sz w:val="13"/>
                              </w:rPr>
                              <w:t>\ coverity.connect.policy.view=</w:t>
                            </w:r>
                            <w:r>
                              <w:rPr>
                                <w:rFonts w:ascii="Courier New"/>
                                <w:i/>
                                <w:sz w:val="13"/>
                              </w:rPr>
                              <w:t>&lt;COVERITY_VIEW_NAME&gt;</w:t>
                            </w:r>
                            <w:r>
                              <w:rPr>
                                <w:rFonts w:ascii="Courier New"/>
                                <w:i/>
                                <w:spacing w:val="-51"/>
                                <w:sz w:val="13"/>
                              </w:rPr>
                              <w:t xml:space="preserve"> </w:t>
                            </w:r>
                            <w:r>
                              <w:rPr>
                                <w:rFonts w:ascii="Courier New"/>
                                <w:spacing w:val="-16"/>
                                <w:sz w:val="13"/>
                              </w:rPr>
                              <w:t xml:space="preserve">\ </w:t>
                            </w:r>
                            <w:del w:id="995" w:author="Raj Kesarapalli" w:date="2023-07-26T18:16:00Z">
                              <w:r w:rsidDel="000443F4">
                                <w:rPr>
                                  <w:rFonts w:ascii="Courier New"/>
                                  <w:sz w:val="13"/>
                                </w:rPr>
                                <w:delText>coverity.connect.automation.prcomment=true</w:delText>
                              </w:r>
                            </w:del>
                          </w:p>
                          <w:p w14:paraId="49A23C99" w14:textId="77777777" w:rsidR="00D64DB2" w:rsidRDefault="0022516B">
                            <w:pPr>
                              <w:spacing w:line="147" w:lineRule="exact"/>
                              <w:ind w:left="213"/>
                              <w:rPr>
                                <w:rFonts w:ascii="Courier New"/>
                                <w:sz w:val="13"/>
                              </w:rPr>
                            </w:pPr>
                            <w:r>
                              <w:rPr>
                                <w:rFonts w:ascii="Courier New"/>
                                <w:sz w:val="13"/>
                              </w:rPr>
                              <w:t>coveriy.local=true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0C52EA" id="Text Box 275" o:spid="_x0000_s1090" type="#_x0000_t202" style="position:absolute;left:0;text-align:left;margin-left:75.85pt;margin-top:6.35pt;width:464pt;height:158.4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" fillcolor="#ededed" stroked="f">
                <v:path arrowok="t"/>
                <v:textbox inset="0,0,0,0">
                  <w:txbxContent>
                    <w:p w14:paraId="3ECA9AB3" w14:textId="77777777" w:rsidR="00D64DB2" w:rsidRDefault="00D64DB2">
                      <w:pPr>
                        <w:pStyle w:val="BodyText"/>
                        <w:spacing w:before="12"/>
                        <w:rPr>
                          <w:sz w:val="10"/>
                        </w:rPr>
                      </w:pPr>
                    </w:p>
                    <w:p w14:paraId="72BD4A0B" w14:textId="5DAF78AF" w:rsidR="000443F4" w:rsidRDefault="000443F4" w:rsidP="000443F4">
                      <w:pPr>
                        <w:spacing w:line="554" w:lineRule="auto"/>
                        <w:ind w:left="213" w:right="3612" w:hanging="154"/>
                        <w:rPr>
                          <w:ins w:id="996" w:author="Raj Kesarapalli" w:date="2023-07-26T18:13:00Z"/>
                          <w:rFonts w:ascii="Courier New"/>
                          <w:sz w:val="13"/>
                        </w:rPr>
                      </w:pPr>
                      <w:ins w:id="997" w:author="Raj Kesarapalli" w:date="2023-07-26T18:14:00Z">
                        <w:r>
                          <w:rPr>
                            <w:rFonts w:ascii="Courier New"/>
                            <w:sz w:val="13"/>
                          </w:rPr>
                          <w:t>e</w:t>
                        </w:r>
                      </w:ins>
                      <w:ins w:id="998" w:author="Raj Kesarapalli" w:date="2023-07-26T18:13:00Z">
                        <w:r>
                          <w:rPr>
                            <w:rFonts w:ascii="Courier New"/>
                            <w:sz w:val="13"/>
                          </w:rPr>
                          <w:t>xport BRIDGE_COVERITY_CONNECT_USER_NAME=&lt;COV_USER&gt;</w:t>
                        </w:r>
                      </w:ins>
                    </w:p>
                    <w:p w14:paraId="18DB07BC" w14:textId="5F1EBD3B" w:rsidR="000443F4" w:rsidRDefault="000443F4">
                      <w:pPr>
                        <w:spacing w:line="554" w:lineRule="auto"/>
                        <w:ind w:left="213" w:right="3612" w:hanging="154"/>
                        <w:rPr>
                          <w:ins w:id="999" w:author="Raj Kesarapalli" w:date="2023-07-26T18:13:00Z"/>
                          <w:rFonts w:ascii="Courier New"/>
                          <w:sz w:val="13"/>
                        </w:rPr>
                        <w:pPrChange w:id="1000" w:author="Raj Kesarapalli" w:date="2023-07-26T18:13:00Z">
                          <w:pPr>
                            <w:spacing w:line="554" w:lineRule="auto"/>
                            <w:ind w:left="213" w:right="6160" w:hanging="154"/>
                          </w:pPr>
                        </w:pPrChange>
                      </w:pPr>
                      <w:ins w:id="1001" w:author="Raj Kesarapalli" w:date="2023-07-26T18:14:00Z">
                        <w:r>
                          <w:rPr>
                            <w:rFonts w:ascii="Courier New"/>
                            <w:sz w:val="13"/>
                          </w:rPr>
                          <w:t>e</w:t>
                        </w:r>
                      </w:ins>
                      <w:ins w:id="1002" w:author="Raj Kesarapalli" w:date="2023-07-26T18:13:00Z">
                        <w:r>
                          <w:rPr>
                            <w:rFonts w:ascii="Courier New"/>
                            <w:sz w:val="13"/>
                          </w:rPr>
                          <w:t>xport BRIDGE_COVERITY_CONNECT_USER_PASSWORD=&lt;</w:t>
                        </w:r>
                      </w:ins>
                      <w:ins w:id="1003" w:author="Raj Kesarapalli" w:date="2023-07-26T18:14:00Z">
                        <w:r>
                          <w:rPr>
                            <w:rFonts w:ascii="Courier New"/>
                            <w:sz w:val="13"/>
                          </w:rPr>
                          <w:t>COVERITY_PASSPHRASE&gt;</w:t>
                        </w:r>
                      </w:ins>
                    </w:p>
                    <w:p w14:paraId="7D9DA90E" w14:textId="159AE7DA" w:rsidR="00D64DB2" w:rsidRDefault="0022516B">
                      <w:pPr>
                        <w:spacing w:line="554" w:lineRule="auto"/>
                        <w:ind w:left="213" w:right="6160" w:hanging="154"/>
                        <w:rPr>
                          <w:rFonts w:ascii="Courier New"/>
                          <w:sz w:val="13"/>
                        </w:rPr>
                      </w:pPr>
                      <w:r>
                        <w:rPr>
                          <w:rFonts w:ascii="Courier New"/>
                          <w:sz w:val="13"/>
                        </w:rPr>
                        <w:t>synopsys-bridge --stage bridge \ coverity.connect url=&lt;</w:t>
                      </w:r>
                      <w:r>
                        <w:rPr>
                          <w:rFonts w:ascii="Courier New"/>
                          <w:i/>
                          <w:sz w:val="13"/>
                        </w:rPr>
                        <w:t xml:space="preserve">COVERITY_URL&gt; </w:t>
                      </w:r>
                      <w:r>
                        <w:rPr>
                          <w:rFonts w:ascii="Courier New"/>
                          <w:sz w:val="13"/>
                        </w:rPr>
                        <w:t>\</w:t>
                      </w:r>
                    </w:p>
                    <w:p w14:paraId="246B7633" w14:textId="475D1DF9" w:rsidR="00D64DB2" w:rsidRDefault="0022516B">
                      <w:pPr>
                        <w:spacing w:line="554" w:lineRule="auto"/>
                        <w:ind w:left="213" w:right="5135"/>
                        <w:rPr>
                          <w:rFonts w:ascii="Courier New"/>
                          <w:sz w:val="13"/>
                        </w:rPr>
                      </w:pPr>
                      <w:r>
                        <w:rPr>
                          <w:rFonts w:ascii="Courier New"/>
                          <w:sz w:val="13"/>
                        </w:rPr>
                        <w:t>coverity.connect.project.name=</w:t>
                      </w:r>
                      <w:r>
                        <w:rPr>
                          <w:rFonts w:ascii="Courier New"/>
                          <w:i/>
                          <w:sz w:val="13"/>
                        </w:rPr>
                        <w:t xml:space="preserve">&lt;COVERITY_PROJECT&gt; </w:t>
                      </w:r>
                      <w:r>
                        <w:rPr>
                          <w:rFonts w:ascii="Courier New"/>
                          <w:sz w:val="13"/>
                        </w:rPr>
                        <w:t>\ coverity.connect.stream.name=</w:t>
                      </w:r>
                      <w:r>
                        <w:rPr>
                          <w:rFonts w:ascii="Courier New"/>
                          <w:i/>
                          <w:sz w:val="13"/>
                        </w:rPr>
                        <w:t xml:space="preserve">&lt;COVERITY_STREAM&gt; </w:t>
                      </w:r>
                      <w:r>
                        <w:rPr>
                          <w:rFonts w:ascii="Courier New"/>
                          <w:sz w:val="13"/>
                        </w:rPr>
                        <w:t>\ coverity.connect.policy.view=</w:t>
                      </w:r>
                      <w:r>
                        <w:rPr>
                          <w:rFonts w:ascii="Courier New"/>
                          <w:i/>
                          <w:sz w:val="13"/>
                        </w:rPr>
                        <w:t>&lt;COVERITY_VIEW_NAME&gt;</w:t>
                      </w:r>
                      <w:r>
                        <w:rPr>
                          <w:rFonts w:ascii="Courier New"/>
                          <w:i/>
                          <w:spacing w:val="-51"/>
                          <w:sz w:val="13"/>
                        </w:rPr>
                        <w:t xml:space="preserve"> </w:t>
                      </w:r>
                      <w:r>
                        <w:rPr>
                          <w:rFonts w:ascii="Courier New"/>
                          <w:spacing w:val="-16"/>
                          <w:sz w:val="13"/>
                        </w:rPr>
                        <w:t xml:space="preserve">\ </w:t>
                      </w:r>
                      <w:del w:id="1004" w:author="Raj Kesarapalli" w:date="2023-07-26T18:16:00Z">
                        <w:r w:rsidDel="000443F4">
                          <w:rPr>
                            <w:rFonts w:ascii="Courier New"/>
                            <w:sz w:val="13"/>
                          </w:rPr>
                          <w:delText>coverity.connect.automation.prcomment=true</w:delText>
                        </w:r>
                      </w:del>
                    </w:p>
                    <w:p w14:paraId="49A23C99" w14:textId="77777777" w:rsidR="00D64DB2" w:rsidRDefault="0022516B">
                      <w:pPr>
                        <w:spacing w:line="147" w:lineRule="exact"/>
                        <w:ind w:left="213"/>
                        <w:rPr>
                          <w:rFonts w:ascii="Courier New"/>
                          <w:sz w:val="13"/>
                        </w:rPr>
                      </w:pPr>
                      <w:r>
                        <w:rPr>
                          <w:rFonts w:ascii="Courier New"/>
                          <w:sz w:val="13"/>
                        </w:rPr>
                        <w:t>coveriy.local=true</w:t>
                      </w:r>
                    </w:p>
                  </w:txbxContent>
                </v:textbox>
                <w10:wrap type="topAndBottom" anchorx="page"/>
              </v:shape>
            </w:pict>
          </mc:Fallback>
        </mc:AlternateContent>
      </w:r>
      <w:del w:id="1005" w:author="Raj Kesarapalli" w:date="2023-07-26T18:09:00Z">
        <w:r w:rsidR="0022516B" w:rsidDel="00484A44">
          <w:delText>The JSON example above is the same as passing the following arguments on the command line:</w:delText>
        </w:r>
      </w:del>
    </w:p>
    <w:p w14:paraId="2344AA01" w14:textId="44A6686A" w:rsidR="00D64DB2" w:rsidRDefault="00D64DB2">
      <w:pPr>
        <w:pStyle w:val="BodyText"/>
        <w:spacing w:before="4"/>
        <w:rPr>
          <w:sz w:val="8"/>
        </w:rPr>
      </w:pPr>
    </w:p>
    <w:p w14:paraId="1C3A9D0A" w14:textId="77777777" w:rsidR="00D64DB2" w:rsidRDefault="00D64DB2">
      <w:pPr>
        <w:rPr>
          <w:sz w:val="8"/>
        </w:rPr>
        <w:sectPr w:rsidR="00D64DB2">
          <w:pgSz w:w="12240" w:h="15840"/>
          <w:pgMar w:top="520" w:right="1320" w:bottom="280" w:left="1340" w:header="720" w:footer="720" w:gutter="0"/>
          <w:cols w:space="720"/>
        </w:sectPr>
      </w:pPr>
    </w:p>
    <w:p w14:paraId="0FA756B6" w14:textId="77777777" w:rsidR="00D64DB2" w:rsidRDefault="0022516B">
      <w:pPr>
        <w:pStyle w:val="BodyText"/>
        <w:spacing w:before="85"/>
        <w:ind w:left="100"/>
      </w:pPr>
      <w:r>
        <w:lastRenderedPageBreak/>
        <w:t>Synopsys Bridge CLI Guide | 2 - Synopsys Bridge CLI | 16</w:t>
      </w:r>
    </w:p>
    <w:p w14:paraId="21B641EF" w14:textId="77777777" w:rsidR="00D64DB2" w:rsidRDefault="00D64DB2">
      <w:pPr>
        <w:pStyle w:val="BodyText"/>
        <w:rPr>
          <w:ins w:id="1006" w:author="Raj Kesarapalli" w:date="2023-07-26T18:12:00Z"/>
          <w:sz w:val="22"/>
        </w:rPr>
      </w:pPr>
    </w:p>
    <w:p w14:paraId="08360EC3" w14:textId="77777777" w:rsidR="000443F4" w:rsidRDefault="000443F4">
      <w:pPr>
        <w:pStyle w:val="BodyText"/>
        <w:rPr>
          <w:ins w:id="1007" w:author="Raj Kesarapalli" w:date="2023-07-26T18:12:00Z"/>
          <w:sz w:val="22"/>
        </w:rPr>
      </w:pPr>
    </w:p>
    <w:p w14:paraId="5B638537" w14:textId="7E13002E" w:rsidR="000443F4" w:rsidRPr="00CA7C8A" w:rsidRDefault="00D47C46" w:rsidP="000443F4">
      <w:pPr>
        <w:rPr>
          <w:ins w:id="1008" w:author="Raj Kesarapalli" w:date="2023-07-26T18:16:00Z"/>
          <w:color w:val="000000" w:themeColor="text1"/>
          <w:sz w:val="21"/>
          <w:szCs w:val="21"/>
        </w:rPr>
      </w:pPr>
      <w:ins w:id="1009" w:author="Raj Kesarapalli" w:date="2023-07-26T18:20:00Z">
        <w:r w:rsidRPr="007057F1">
          <w:rPr>
            <w:color w:val="000000" w:themeColor="text1"/>
            <w:sz w:val="21"/>
            <w:szCs w:val="21"/>
          </w:rPr>
          <w:t xml:space="preserve">Here </w:t>
        </w:r>
        <w:r>
          <w:rPr>
            <w:color w:val="000000" w:themeColor="text1"/>
            <w:sz w:val="21"/>
            <w:szCs w:val="21"/>
          </w:rPr>
          <w:t xml:space="preserve">are the example commands that can be used with </w:t>
        </w:r>
      </w:ins>
      <w:ins w:id="1010" w:author="Raj Kesarapalli" w:date="2023-07-26T18:16:00Z">
        <w:r w:rsidR="000443F4">
          <w:rPr>
            <w:color w:val="000000" w:themeColor="text1"/>
            <w:sz w:val="21"/>
            <w:szCs w:val="21"/>
          </w:rPr>
          <w:t xml:space="preserve">Coverity </w:t>
        </w:r>
      </w:ins>
      <w:ins w:id="1011" w:author="Raj Kesarapalli" w:date="2023-07-26T18:17:00Z">
        <w:r w:rsidR="000443F4">
          <w:rPr>
            <w:color w:val="000000" w:themeColor="text1"/>
            <w:sz w:val="21"/>
            <w:szCs w:val="21"/>
          </w:rPr>
          <w:t>cloud deployment</w:t>
        </w:r>
      </w:ins>
      <w:ins w:id="1012" w:author="Raj Kesarapalli" w:date="2023-07-26T18:16:00Z">
        <w:r w:rsidR="000443F4">
          <w:rPr>
            <w:color w:val="000000" w:themeColor="text1"/>
            <w:sz w:val="21"/>
            <w:szCs w:val="21"/>
          </w:rPr>
          <w:t>:</w:t>
        </w:r>
      </w:ins>
    </w:p>
    <w:p w14:paraId="13FA71D0" w14:textId="77777777" w:rsidR="000443F4" w:rsidRDefault="000443F4" w:rsidP="000443F4">
      <w:pPr>
        <w:pStyle w:val="BodyText"/>
        <w:spacing w:before="4"/>
        <w:rPr>
          <w:ins w:id="1013" w:author="Raj Kesarapalli" w:date="2023-07-26T18:16:00Z"/>
          <w:sz w:val="8"/>
        </w:rPr>
      </w:pPr>
      <w:ins w:id="1014" w:author="Raj Kesarapalli" w:date="2023-07-26T18:16:00Z">
        <w:r>
          <w:rPr>
            <w:noProof/>
          </w:rPr>
          <mc:AlternateContent>
            <mc:Choice Requires="wps">
              <w:drawing>
                <wp:anchor distT="0" distB="0" distL="0" distR="0" simplePos="0" relativeHeight="251897856" behindDoc="1" locked="0" layoutInCell="1" allowOverlap="1" wp14:anchorId="09ED0272" wp14:editId="7B2B700C">
                  <wp:simplePos x="0" y="0"/>
                  <wp:positionH relativeFrom="page">
                    <wp:posOffset>963295</wp:posOffset>
                  </wp:positionH>
                  <wp:positionV relativeFrom="paragraph">
                    <wp:posOffset>83185</wp:posOffset>
                  </wp:positionV>
                  <wp:extent cx="5892800" cy="1729740"/>
                  <wp:effectExtent l="0" t="0" r="0" b="0"/>
                  <wp:wrapTopAndBottom/>
                  <wp:docPr id="1541639338"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7297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53D2D8" w14:textId="77777777" w:rsidR="000443F4" w:rsidRDefault="000443F4" w:rsidP="000443F4">
                              <w:pPr>
                                <w:pStyle w:val="BodyText"/>
                                <w:spacing w:before="12"/>
                                <w:rPr>
                                  <w:sz w:val="10"/>
                                </w:rPr>
                              </w:pPr>
                            </w:p>
                            <w:p w14:paraId="23CC9963" w14:textId="77777777" w:rsidR="000443F4" w:rsidRDefault="000443F4" w:rsidP="000443F4">
                              <w:pPr>
                                <w:spacing w:line="554" w:lineRule="auto"/>
                                <w:ind w:left="213" w:right="3612" w:hanging="154"/>
                                <w:rPr>
                                  <w:rFonts w:ascii="Courier New"/>
                                  <w:sz w:val="13"/>
                                </w:rPr>
                              </w:pPr>
                              <w:r>
                                <w:rPr>
                                  <w:rFonts w:ascii="Courier New"/>
                                  <w:sz w:val="13"/>
                                </w:rPr>
                                <w:t>export BRIDGE_COVERITY_CONNECT_USER_NAME=&lt;COV_USER&gt;</w:t>
                              </w:r>
                            </w:p>
                            <w:p w14:paraId="7B253A89" w14:textId="77777777" w:rsidR="000443F4" w:rsidRDefault="000443F4" w:rsidP="000443F4">
                              <w:pPr>
                                <w:spacing w:line="554" w:lineRule="auto"/>
                                <w:ind w:left="213" w:right="3612" w:hanging="154"/>
                                <w:rPr>
                                  <w:rFonts w:ascii="Courier New"/>
                                  <w:sz w:val="13"/>
                                </w:rPr>
                              </w:pPr>
                              <w:r>
                                <w:rPr>
                                  <w:rFonts w:ascii="Courier New"/>
                                  <w:sz w:val="13"/>
                                </w:rPr>
                                <w:t>export BRIDGE_COVERITY_CONNECT_USER_PASSWORD=&lt;COVERITY_PASSPHRASE&gt;</w:t>
                              </w:r>
                            </w:p>
                            <w:p w14:paraId="5E439639" w14:textId="77777777" w:rsidR="000443F4" w:rsidRDefault="000443F4" w:rsidP="000443F4">
                              <w:pPr>
                                <w:spacing w:line="554" w:lineRule="auto"/>
                                <w:ind w:left="213" w:right="6160" w:hanging="154"/>
                                <w:rPr>
                                  <w:rFonts w:ascii="Courier New"/>
                                  <w:sz w:val="13"/>
                                </w:rPr>
                              </w:pPr>
                              <w:r>
                                <w:rPr>
                                  <w:rFonts w:ascii="Courier New"/>
                                  <w:sz w:val="13"/>
                                </w:rPr>
                                <w:t>synopsys-bridge --stage bridge \ coverity.connect url=&lt;</w:t>
                              </w:r>
                              <w:r>
                                <w:rPr>
                                  <w:rFonts w:ascii="Courier New"/>
                                  <w:i/>
                                  <w:sz w:val="13"/>
                                </w:rPr>
                                <w:t xml:space="preserve">COVERITY_URL&gt; </w:t>
                              </w:r>
                              <w:r>
                                <w:rPr>
                                  <w:rFonts w:ascii="Courier New"/>
                                  <w:sz w:val="13"/>
                                </w:rPr>
                                <w:t>\</w:t>
                              </w:r>
                            </w:p>
                            <w:p w14:paraId="61E6FDAB" w14:textId="77777777" w:rsidR="000443F4" w:rsidDel="000443F4" w:rsidRDefault="000443F4" w:rsidP="000443F4">
                              <w:pPr>
                                <w:spacing w:line="554" w:lineRule="auto"/>
                                <w:ind w:left="213" w:right="5135"/>
                                <w:rPr>
                                  <w:del w:id="1015" w:author="Raj Kesarapalli" w:date="2023-07-26T18:17:00Z"/>
                                  <w:rFonts w:ascii="Courier New"/>
                                  <w:sz w:val="13"/>
                                </w:rPr>
                              </w:pPr>
                              <w:r>
                                <w:rPr>
                                  <w:rFonts w:ascii="Courier New"/>
                                  <w:sz w:val="13"/>
                                </w:rPr>
                                <w:t>coverity.connect.project.name=</w:t>
                              </w:r>
                              <w:r>
                                <w:rPr>
                                  <w:rFonts w:ascii="Courier New"/>
                                  <w:i/>
                                  <w:sz w:val="13"/>
                                </w:rPr>
                                <w:t xml:space="preserve">&lt;COVERITY_PROJECT&gt; </w:t>
                              </w:r>
                              <w:r>
                                <w:rPr>
                                  <w:rFonts w:ascii="Courier New"/>
                                  <w:sz w:val="13"/>
                                </w:rPr>
                                <w:t>\ coverity.connect.stream.name=</w:t>
                              </w:r>
                              <w:r>
                                <w:rPr>
                                  <w:rFonts w:ascii="Courier New"/>
                                  <w:i/>
                                  <w:sz w:val="13"/>
                                </w:rPr>
                                <w:t xml:space="preserve">&lt;COVERITY_STREAM&gt; </w:t>
                              </w:r>
                              <w:r>
                                <w:rPr>
                                  <w:rFonts w:ascii="Courier New"/>
                                  <w:sz w:val="13"/>
                                </w:rPr>
                                <w:t>\ coverity.connect.policy.view=</w:t>
                              </w:r>
                              <w:r>
                                <w:rPr>
                                  <w:rFonts w:ascii="Courier New"/>
                                  <w:i/>
                                  <w:sz w:val="13"/>
                                </w:rPr>
                                <w:t>&lt;COVERITY_VIEW_NAME&gt;</w:t>
                              </w:r>
                              <w:del w:id="1016" w:author="Raj Kesarapalli" w:date="2023-07-26T18:17:00Z">
                                <w:r w:rsidDel="000443F4">
                                  <w:rPr>
                                    <w:rFonts w:ascii="Courier New"/>
                                    <w:i/>
                                    <w:spacing w:val="-51"/>
                                    <w:sz w:val="13"/>
                                  </w:rPr>
                                  <w:delText xml:space="preserve"> </w:delText>
                                </w:r>
                                <w:r w:rsidDel="000443F4">
                                  <w:rPr>
                                    <w:rFonts w:ascii="Courier New"/>
                                    <w:spacing w:val="-16"/>
                                    <w:sz w:val="13"/>
                                  </w:rPr>
                                  <w:delText xml:space="preserve">\ </w:delText>
                                </w:r>
                              </w:del>
                            </w:p>
                            <w:p w14:paraId="759E77B6" w14:textId="19CC9FA3" w:rsidR="000443F4" w:rsidRDefault="000443F4">
                              <w:pPr>
                                <w:spacing w:line="554" w:lineRule="auto"/>
                                <w:ind w:left="213" w:right="5135"/>
                                <w:rPr>
                                  <w:rFonts w:ascii="Courier New"/>
                                  <w:sz w:val="13"/>
                                </w:rPr>
                                <w:pPrChange w:id="1017" w:author="Raj Kesarapalli" w:date="2023-07-26T18:17:00Z">
                                  <w:pPr>
                                    <w:spacing w:line="147" w:lineRule="exact"/>
                                    <w:ind w:left="213"/>
                                  </w:pPr>
                                </w:pPrChange>
                              </w:pPr>
                              <w:del w:id="1018" w:author="Raj Kesarapalli" w:date="2023-07-26T18:17:00Z">
                                <w:r w:rsidDel="000443F4">
                                  <w:rPr>
                                    <w:rFonts w:ascii="Courier New"/>
                                    <w:sz w:val="13"/>
                                  </w:rPr>
                                  <w:delText>coveriy.local=true</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D0272" id="_x0000_s1091" type="#_x0000_t202" style="position:absolute;margin-left:75.85pt;margin-top:6.55pt;width:464pt;height:136.2pt;z-index:-251418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" fillcolor="#ededed" stroked="f">
                  <v:path arrowok="t"/>
                  <v:textbox inset="0,0,0,0">
                    <w:txbxContent>
                      <w:p w14:paraId="4D53D2D8" w14:textId="77777777" w:rsidR="000443F4" w:rsidRDefault="000443F4" w:rsidP="000443F4">
                        <w:pPr>
                          <w:pStyle w:val="BodyText"/>
                          <w:spacing w:before="12"/>
                          <w:rPr>
                            <w:sz w:val="10"/>
                          </w:rPr>
                        </w:pPr>
                      </w:p>
                      <w:p w14:paraId="23CC9963" w14:textId="77777777" w:rsidR="000443F4" w:rsidRDefault="000443F4" w:rsidP="000443F4">
                        <w:pPr>
                          <w:spacing w:line="554" w:lineRule="auto"/>
                          <w:ind w:left="213" w:right="3612" w:hanging="154"/>
                          <w:rPr>
                            <w:rFonts w:ascii="Courier New"/>
                            <w:sz w:val="13"/>
                          </w:rPr>
                        </w:pPr>
                        <w:r>
                          <w:rPr>
                            <w:rFonts w:ascii="Courier New"/>
                            <w:sz w:val="13"/>
                          </w:rPr>
                          <w:t>export BRIDGE_COVERITY_CONNECT_USER_NAME=&lt;COV_USER&gt;</w:t>
                        </w:r>
                      </w:p>
                      <w:p w14:paraId="7B253A89" w14:textId="77777777" w:rsidR="000443F4" w:rsidRDefault="000443F4" w:rsidP="000443F4">
                        <w:pPr>
                          <w:spacing w:line="554" w:lineRule="auto"/>
                          <w:ind w:left="213" w:right="3612" w:hanging="154"/>
                          <w:rPr>
                            <w:rFonts w:ascii="Courier New"/>
                            <w:sz w:val="13"/>
                          </w:rPr>
                        </w:pPr>
                        <w:r>
                          <w:rPr>
                            <w:rFonts w:ascii="Courier New"/>
                            <w:sz w:val="13"/>
                          </w:rPr>
                          <w:t>export BRIDGE_COVERITY_CONNECT_USER_PASSWORD=&lt;COVERITY_PASSPHRASE&gt;</w:t>
                        </w:r>
                      </w:p>
                      <w:p w14:paraId="5E439639" w14:textId="77777777" w:rsidR="000443F4" w:rsidRDefault="000443F4" w:rsidP="000443F4">
                        <w:pPr>
                          <w:spacing w:line="554" w:lineRule="auto"/>
                          <w:ind w:left="213" w:right="6160" w:hanging="154"/>
                          <w:rPr>
                            <w:rFonts w:ascii="Courier New"/>
                            <w:sz w:val="13"/>
                          </w:rPr>
                        </w:pPr>
                        <w:r>
                          <w:rPr>
                            <w:rFonts w:ascii="Courier New"/>
                            <w:sz w:val="13"/>
                          </w:rPr>
                          <w:t>synopsys-bridge --stage bridge \ coverity.connect url=&lt;</w:t>
                        </w:r>
                        <w:r>
                          <w:rPr>
                            <w:rFonts w:ascii="Courier New"/>
                            <w:i/>
                            <w:sz w:val="13"/>
                          </w:rPr>
                          <w:t xml:space="preserve">COVERITY_URL&gt; </w:t>
                        </w:r>
                        <w:r>
                          <w:rPr>
                            <w:rFonts w:ascii="Courier New"/>
                            <w:sz w:val="13"/>
                          </w:rPr>
                          <w:t>\</w:t>
                        </w:r>
                      </w:p>
                      <w:p w14:paraId="61E6FDAB" w14:textId="77777777" w:rsidR="000443F4" w:rsidDel="000443F4" w:rsidRDefault="000443F4" w:rsidP="000443F4">
                        <w:pPr>
                          <w:spacing w:line="554" w:lineRule="auto"/>
                          <w:ind w:left="213" w:right="5135"/>
                          <w:rPr>
                            <w:del w:id="1019" w:author="Raj Kesarapalli" w:date="2023-07-26T18:17:00Z"/>
                            <w:rFonts w:ascii="Courier New"/>
                            <w:sz w:val="13"/>
                          </w:rPr>
                        </w:pPr>
                        <w:r>
                          <w:rPr>
                            <w:rFonts w:ascii="Courier New"/>
                            <w:sz w:val="13"/>
                          </w:rPr>
                          <w:t>coverity.connect.project.name=</w:t>
                        </w:r>
                        <w:r>
                          <w:rPr>
                            <w:rFonts w:ascii="Courier New"/>
                            <w:i/>
                            <w:sz w:val="13"/>
                          </w:rPr>
                          <w:t xml:space="preserve">&lt;COVERITY_PROJECT&gt; </w:t>
                        </w:r>
                        <w:r>
                          <w:rPr>
                            <w:rFonts w:ascii="Courier New"/>
                            <w:sz w:val="13"/>
                          </w:rPr>
                          <w:t>\ coverity.connect.stream.name=</w:t>
                        </w:r>
                        <w:r>
                          <w:rPr>
                            <w:rFonts w:ascii="Courier New"/>
                            <w:i/>
                            <w:sz w:val="13"/>
                          </w:rPr>
                          <w:t xml:space="preserve">&lt;COVERITY_STREAM&gt; </w:t>
                        </w:r>
                        <w:r>
                          <w:rPr>
                            <w:rFonts w:ascii="Courier New"/>
                            <w:sz w:val="13"/>
                          </w:rPr>
                          <w:t>\ coverity.connect.policy.view=</w:t>
                        </w:r>
                        <w:r>
                          <w:rPr>
                            <w:rFonts w:ascii="Courier New"/>
                            <w:i/>
                            <w:sz w:val="13"/>
                          </w:rPr>
                          <w:t>&lt;COVERITY_VIEW_NAME&gt;</w:t>
                        </w:r>
                        <w:del w:id="1020" w:author="Raj Kesarapalli" w:date="2023-07-26T18:17:00Z">
                          <w:r w:rsidDel="000443F4">
                            <w:rPr>
                              <w:rFonts w:ascii="Courier New"/>
                              <w:i/>
                              <w:spacing w:val="-51"/>
                              <w:sz w:val="13"/>
                            </w:rPr>
                            <w:delText xml:space="preserve"> </w:delText>
                          </w:r>
                          <w:r w:rsidDel="000443F4">
                            <w:rPr>
                              <w:rFonts w:ascii="Courier New"/>
                              <w:spacing w:val="-16"/>
                              <w:sz w:val="13"/>
                            </w:rPr>
                            <w:delText xml:space="preserve">\ </w:delText>
                          </w:r>
                        </w:del>
                      </w:p>
                      <w:p w14:paraId="759E77B6" w14:textId="19CC9FA3" w:rsidR="000443F4" w:rsidRDefault="000443F4">
                        <w:pPr>
                          <w:spacing w:line="554" w:lineRule="auto"/>
                          <w:ind w:left="213" w:right="5135"/>
                          <w:rPr>
                            <w:rFonts w:ascii="Courier New"/>
                            <w:sz w:val="13"/>
                          </w:rPr>
                          <w:pPrChange w:id="1021" w:author="Raj Kesarapalli" w:date="2023-07-26T18:17:00Z">
                            <w:pPr>
                              <w:spacing w:line="147" w:lineRule="exact"/>
                              <w:ind w:left="213"/>
                            </w:pPr>
                          </w:pPrChange>
                        </w:pPr>
                        <w:del w:id="1022" w:author="Raj Kesarapalli" w:date="2023-07-26T18:17:00Z">
                          <w:r w:rsidDel="000443F4">
                            <w:rPr>
                              <w:rFonts w:ascii="Courier New"/>
                              <w:sz w:val="13"/>
                            </w:rPr>
                            <w:delText>coveriy.local=true</w:delText>
                          </w:r>
                        </w:del>
                      </w:p>
                    </w:txbxContent>
                  </v:textbox>
                  <w10:wrap type="topAndBottom" anchorx="page"/>
                </v:shape>
              </w:pict>
            </mc:Fallback>
          </mc:AlternateContent>
        </w:r>
      </w:ins>
    </w:p>
    <w:p w14:paraId="29653451" w14:textId="77777777" w:rsidR="000443F4" w:rsidRDefault="000443F4" w:rsidP="000443F4">
      <w:pPr>
        <w:shd w:val="clear" w:color="auto" w:fill="FFFFFF"/>
        <w:spacing w:after="100" w:afterAutospacing="1"/>
        <w:rPr>
          <w:ins w:id="1023" w:author="Raj Kesarapalli" w:date="2023-07-26T18:16:00Z"/>
          <w:color w:val="323E48"/>
        </w:rPr>
      </w:pPr>
    </w:p>
    <w:p w14:paraId="4B85FB61" w14:textId="55CC1217" w:rsidR="000443F4" w:rsidRDefault="000443F4" w:rsidP="000443F4">
      <w:pPr>
        <w:shd w:val="clear" w:color="auto" w:fill="FFFFFF"/>
        <w:spacing w:after="100" w:afterAutospacing="1"/>
        <w:rPr>
          <w:ins w:id="1024" w:author="Raj Kesarapalli" w:date="2023-07-26T18:12:00Z"/>
          <w:color w:val="323E48"/>
        </w:rPr>
      </w:pPr>
      <w:ins w:id="1025" w:author="Raj Kesarapalli" w:date="2023-07-26T18:12:00Z">
        <w:r>
          <w:rPr>
            <w:color w:val="323E48"/>
          </w:rPr>
          <w:t>The above example</w:t>
        </w:r>
      </w:ins>
      <w:ins w:id="1026" w:author="Raj Kesarapalli" w:date="2023-07-26T18:17:00Z">
        <w:r>
          <w:rPr>
            <w:color w:val="323E48"/>
          </w:rPr>
          <w:t>s</w:t>
        </w:r>
      </w:ins>
      <w:ins w:id="1027" w:author="Raj Kesarapalli" w:date="2023-07-26T18:12:00Z">
        <w:r>
          <w:rPr>
            <w:color w:val="323E48"/>
          </w:rPr>
          <w:t xml:space="preserve"> use the following:</w:t>
        </w:r>
      </w:ins>
    </w:p>
    <w:p w14:paraId="6E09A39C" w14:textId="77777777" w:rsidR="000443F4" w:rsidRDefault="000443F4" w:rsidP="000443F4">
      <w:pPr>
        <w:pStyle w:val="ListParagraph"/>
        <w:widowControl/>
        <w:numPr>
          <w:ilvl w:val="0"/>
          <w:numId w:val="14"/>
        </w:numPr>
        <w:shd w:val="clear" w:color="auto" w:fill="FFFFFF"/>
        <w:autoSpaceDE/>
        <w:autoSpaceDN/>
        <w:spacing w:after="100" w:afterAutospacing="1"/>
        <w:contextualSpacing/>
        <w:rPr>
          <w:ins w:id="1028" w:author="Raj Kesarapalli" w:date="2023-07-26T18:12:00Z"/>
          <w:color w:val="323E48"/>
        </w:rPr>
      </w:pPr>
      <w:ins w:id="1029" w:author="Raj Kesarapalli" w:date="2023-07-26T18:12:00Z">
        <w:r w:rsidRPr="00CA7C8A">
          <w:rPr>
            <w:rFonts w:ascii="Courier New" w:hAnsi="Courier New" w:cs="Courier New"/>
            <w:color w:val="333333"/>
            <w:sz w:val="20"/>
            <w:szCs w:val="20"/>
          </w:rPr>
          <w:t>BRIDGE_COVERITY_CONNECT_USER_NAME</w:t>
        </w:r>
        <w:r w:rsidRPr="005B2BC4">
          <w:rPr>
            <w:color w:val="323E48"/>
          </w:rPr>
          <w:t xml:space="preserve"> </w:t>
        </w:r>
        <w:r>
          <w:rPr>
            <w:color w:val="323E48"/>
          </w:rPr>
          <w:t xml:space="preserve">and </w:t>
        </w:r>
        <w:r w:rsidRPr="00CA7C8A">
          <w:rPr>
            <w:rFonts w:ascii="Courier New" w:hAnsi="Courier New" w:cs="Courier New"/>
            <w:color w:val="333333"/>
            <w:sz w:val="20"/>
            <w:szCs w:val="20"/>
          </w:rPr>
          <w:t>BRIDGE_COVERITY_CONNECT_USER_PASSWORD</w:t>
        </w:r>
        <w:r w:rsidRPr="005B2BC4">
          <w:rPr>
            <w:color w:val="323E48"/>
          </w:rPr>
          <w:t xml:space="preserve"> environment variable</w:t>
        </w:r>
        <w:r>
          <w:rPr>
            <w:color w:val="323E48"/>
          </w:rPr>
          <w:t>s</w:t>
        </w:r>
        <w:r w:rsidRPr="005B2BC4">
          <w:rPr>
            <w:color w:val="323E48"/>
          </w:rPr>
          <w:t xml:space="preserve"> to pass sensitive information such as password or access token to Synopsys Bridge (recommended for security purposes). </w:t>
        </w:r>
        <w:r>
          <w:rPr>
            <w:color w:val="323E48"/>
          </w:rPr>
          <w:t xml:space="preserve">Note that </w:t>
        </w:r>
        <w:r w:rsidRPr="005B2BC4">
          <w:rPr>
            <w:color w:val="323E48"/>
          </w:rPr>
          <w:t>Synopsys Bridge automatically picks up values passed thru these environment variables.</w:t>
        </w:r>
      </w:ins>
    </w:p>
    <w:p w14:paraId="02D67CAE" w14:textId="77777777" w:rsidR="000443F4" w:rsidRDefault="000443F4" w:rsidP="000443F4">
      <w:pPr>
        <w:pStyle w:val="ListParagraph"/>
        <w:widowControl/>
        <w:numPr>
          <w:ilvl w:val="0"/>
          <w:numId w:val="14"/>
        </w:numPr>
        <w:shd w:val="clear" w:color="auto" w:fill="FFFFFF"/>
        <w:autoSpaceDE/>
        <w:autoSpaceDN/>
        <w:spacing w:after="100" w:afterAutospacing="1"/>
        <w:contextualSpacing/>
        <w:rPr>
          <w:ins w:id="1030" w:author="Raj Kesarapalli" w:date="2023-07-26T18:12:00Z"/>
          <w:color w:val="323E48"/>
        </w:rPr>
      </w:pPr>
      <w:ins w:id="1031" w:author="Raj Kesarapalli" w:date="2023-07-26T18:12:00Z">
        <w:r>
          <w:rPr>
            <w:rFonts w:ascii="Courier New" w:hAnsi="Courier New" w:cs="Courier New"/>
            <w:color w:val="333333"/>
            <w:sz w:val="20"/>
            <w:szCs w:val="20"/>
          </w:rPr>
          <w:t xml:space="preserve">--stage </w:t>
        </w:r>
        <w:r>
          <w:rPr>
            <w:color w:val="323E48"/>
          </w:rPr>
          <w:t>argument to specify the Synopsys security product in use</w:t>
        </w:r>
      </w:ins>
    </w:p>
    <w:p w14:paraId="7979CCFD" w14:textId="77777777" w:rsidR="000443F4" w:rsidRPr="005B2BC4" w:rsidRDefault="000443F4" w:rsidP="000443F4">
      <w:pPr>
        <w:pStyle w:val="ListParagraph"/>
        <w:widowControl/>
        <w:numPr>
          <w:ilvl w:val="0"/>
          <w:numId w:val="14"/>
        </w:numPr>
        <w:autoSpaceDE/>
        <w:autoSpaceDN/>
        <w:spacing w:after="100" w:afterAutospacing="1"/>
        <w:contextualSpacing/>
        <w:rPr>
          <w:ins w:id="1032" w:author="Raj Kesarapalli" w:date="2023-07-26T18:12:00Z"/>
        </w:rPr>
      </w:pPr>
      <w:ins w:id="1033" w:author="Raj Kesarapalli" w:date="2023-07-26T18:12:00Z">
        <w:r>
          <w:rPr>
            <w:rFonts w:ascii="Courier New" w:hAnsi="Courier New" w:cs="Courier New"/>
            <w:color w:val="333333"/>
            <w:sz w:val="20"/>
            <w:szCs w:val="20"/>
          </w:rPr>
          <w:t xml:space="preserve">coverity.connect.url </w:t>
        </w:r>
        <w:r>
          <w:t>for Coverity Connect URL</w:t>
        </w:r>
      </w:ins>
    </w:p>
    <w:p w14:paraId="50BA0571" w14:textId="77777777" w:rsidR="000443F4" w:rsidRPr="0062124B" w:rsidRDefault="000443F4" w:rsidP="000443F4">
      <w:pPr>
        <w:pStyle w:val="ListParagraph"/>
        <w:widowControl/>
        <w:numPr>
          <w:ilvl w:val="0"/>
          <w:numId w:val="14"/>
        </w:numPr>
        <w:autoSpaceDE/>
        <w:autoSpaceDN/>
        <w:spacing w:after="100" w:afterAutospacing="1"/>
        <w:contextualSpacing/>
        <w:rPr>
          <w:ins w:id="1034" w:author="Raj Kesarapalli" w:date="2023-07-26T18:12:00Z"/>
        </w:rPr>
      </w:pPr>
      <w:ins w:id="1035" w:author="Raj Kesarapalli" w:date="2023-07-26T18:12:00Z">
        <w:r>
          <w:rPr>
            <w:rFonts w:ascii="Courier New" w:hAnsi="Courier New" w:cs="Courier New"/>
            <w:color w:val="333333"/>
            <w:sz w:val="20"/>
            <w:szCs w:val="20"/>
          </w:rPr>
          <w:t xml:space="preserve">coverity.connect.project.name </w:t>
        </w:r>
        <w:r>
          <w:t>for project on Coverity Connect to be used</w:t>
        </w:r>
      </w:ins>
    </w:p>
    <w:p w14:paraId="0B6F9074" w14:textId="77777777" w:rsidR="000443F4" w:rsidRPr="00904A46" w:rsidRDefault="000443F4" w:rsidP="000443F4">
      <w:pPr>
        <w:pStyle w:val="ListParagraph"/>
        <w:widowControl/>
        <w:numPr>
          <w:ilvl w:val="0"/>
          <w:numId w:val="14"/>
        </w:numPr>
        <w:autoSpaceDE/>
        <w:autoSpaceDN/>
        <w:spacing w:after="100" w:afterAutospacing="1"/>
        <w:contextualSpacing/>
        <w:rPr>
          <w:ins w:id="1036" w:author="Raj Kesarapalli" w:date="2023-07-26T18:12:00Z"/>
        </w:rPr>
      </w:pPr>
      <w:ins w:id="1037" w:author="Raj Kesarapalli" w:date="2023-07-26T18:12:00Z">
        <w:r>
          <w:rPr>
            <w:rFonts w:ascii="Courier New" w:hAnsi="Courier New"/>
            <w:color w:val="333333"/>
            <w:sz w:val="20"/>
            <w:szCs w:val="20"/>
          </w:rPr>
          <w:t>coverity.connect.stream.name</w:t>
        </w:r>
        <w:r>
          <w:t> for stream on Coverity Connect to be used</w:t>
        </w:r>
      </w:ins>
    </w:p>
    <w:p w14:paraId="520561CB" w14:textId="77777777" w:rsidR="000443F4" w:rsidRDefault="000443F4" w:rsidP="000443F4">
      <w:pPr>
        <w:pStyle w:val="ListParagraph"/>
        <w:widowControl/>
        <w:numPr>
          <w:ilvl w:val="0"/>
          <w:numId w:val="14"/>
        </w:numPr>
        <w:autoSpaceDE/>
        <w:autoSpaceDN/>
        <w:spacing w:after="100" w:afterAutospacing="1"/>
        <w:contextualSpacing/>
        <w:rPr>
          <w:ins w:id="1038" w:author="Raj Kesarapalli" w:date="2023-07-26T18:12:00Z"/>
        </w:rPr>
      </w:pPr>
      <w:ins w:id="1039" w:author="Raj Kesarapalli" w:date="2023-07-26T18:12:00Z">
        <w:r>
          <w:rPr>
            <w:rFonts w:ascii="Courier New" w:hAnsi="Courier New"/>
            <w:color w:val="333333"/>
            <w:sz w:val="20"/>
            <w:szCs w:val="20"/>
          </w:rPr>
          <w:t xml:space="preserve">coverity.connect.policy.view </w:t>
        </w:r>
        <w:r>
          <w:t>for policy view to be used to decide if the CI pipeline should be failed or not</w:t>
        </w:r>
      </w:ins>
    </w:p>
    <w:p w14:paraId="1989FF4D" w14:textId="77777777" w:rsidR="000443F4" w:rsidRPr="00484A44" w:rsidRDefault="000443F4" w:rsidP="000443F4">
      <w:pPr>
        <w:pStyle w:val="ListParagraph"/>
        <w:widowControl/>
        <w:numPr>
          <w:ilvl w:val="0"/>
          <w:numId w:val="14"/>
        </w:numPr>
        <w:autoSpaceDE/>
        <w:autoSpaceDN/>
        <w:spacing w:after="100" w:afterAutospacing="1"/>
        <w:contextualSpacing/>
        <w:rPr>
          <w:ins w:id="1040" w:author="Raj Kesarapalli" w:date="2023-07-26T18:12:00Z"/>
        </w:rPr>
      </w:pPr>
      <w:ins w:id="1041" w:author="Raj Kesarapalli" w:date="2023-07-26T18:12:00Z">
        <w:r>
          <w:rPr>
            <w:rFonts w:ascii="Courier New" w:hAnsi="Courier New"/>
            <w:color w:val="333333"/>
            <w:sz w:val="20"/>
            <w:szCs w:val="20"/>
          </w:rPr>
          <w:t xml:space="preserve">Coverity.local </w:t>
        </w:r>
        <w:r>
          <w:t>to let Synopsys bridge know if this is an on-prem Coverity Connect or a Coverity cloud deployment</w:t>
        </w:r>
      </w:ins>
    </w:p>
    <w:p w14:paraId="45E912FB" w14:textId="77777777" w:rsidR="000443F4" w:rsidRPr="00904A46" w:rsidRDefault="000443F4">
      <w:pPr>
        <w:pStyle w:val="ListParagraph"/>
        <w:widowControl/>
        <w:autoSpaceDE/>
        <w:autoSpaceDN/>
        <w:spacing w:after="100" w:afterAutospacing="1"/>
        <w:ind w:left="720" w:firstLine="0"/>
        <w:contextualSpacing/>
        <w:rPr>
          <w:ins w:id="1042" w:author="Raj Kesarapalli" w:date="2023-07-26T18:12:00Z"/>
        </w:rPr>
        <w:pPrChange w:id="1043" w:author="Raj Kesarapalli" w:date="2023-07-26T18:12:00Z">
          <w:pPr>
            <w:pStyle w:val="ListParagraph"/>
            <w:widowControl/>
            <w:numPr>
              <w:numId w:val="14"/>
            </w:numPr>
            <w:tabs>
              <w:tab w:val="num" w:pos="720"/>
            </w:tabs>
            <w:autoSpaceDE/>
            <w:autoSpaceDN/>
            <w:spacing w:after="100" w:afterAutospacing="1"/>
            <w:ind w:left="720" w:hanging="360"/>
            <w:contextualSpacing/>
          </w:pPr>
        </w:pPrChange>
      </w:pPr>
    </w:p>
    <w:p w14:paraId="15091BBE" w14:textId="77777777" w:rsidR="000443F4" w:rsidRDefault="000443F4" w:rsidP="000443F4">
      <w:pPr>
        <w:shd w:val="clear" w:color="auto" w:fill="FFFFFF"/>
        <w:spacing w:after="100" w:afterAutospacing="1"/>
        <w:rPr>
          <w:ins w:id="1044" w:author="Raj Kesarapalli" w:date="2023-07-26T18:15:00Z"/>
          <w:color w:val="323E48"/>
        </w:rPr>
      </w:pPr>
      <w:ins w:id="1045" w:author="Raj Kesarapalli" w:date="2023-07-26T18:15:00Z">
        <w:r>
          <w:rPr>
            <w:color w:val="323E48"/>
          </w:rPr>
          <w:t xml:space="preserve">For the required minimum set of arguments that you need to pass to integrate Synopsys Bridge with Coverity Cloud Deployment, refer to Coverity Connect specific resources page under </w:t>
        </w:r>
        <w:r>
          <w:fldChar w:fldCharType="begin"/>
        </w:r>
        <w:r>
          <w:instrText>HYPERLINK "https://synopsys-theme-dev.zoominsoftware.io/bundle/bridge/page/documentation/c_schema.html"</w:instrText>
        </w:r>
        <w:r>
          <w:fldChar w:fldCharType="separate"/>
        </w:r>
        <w:r w:rsidRPr="002E37E5">
          <w:rPr>
            <w:color w:val="3887F6"/>
            <w:u w:val="single"/>
          </w:rPr>
          <w:t>Schema Resources And Extensions</w:t>
        </w:r>
        <w:r>
          <w:rPr>
            <w:color w:val="3887F6"/>
            <w:u w:val="single"/>
          </w:rPr>
          <w:fldChar w:fldCharType="end"/>
        </w:r>
        <w:r w:rsidRPr="002E37E5">
          <w:rPr>
            <w:color w:val="323E48"/>
          </w:rPr>
          <w:t> </w:t>
        </w:r>
      </w:ins>
    </w:p>
    <w:p w14:paraId="67D16672" w14:textId="77777777" w:rsidR="000443F4" w:rsidRDefault="000443F4" w:rsidP="000443F4">
      <w:pPr>
        <w:pStyle w:val="BodyText"/>
        <w:spacing w:before="1" w:line="340" w:lineRule="auto"/>
        <w:ind w:left="100"/>
        <w:rPr>
          <w:ins w:id="1046" w:author="Raj Kesarapalli" w:date="2023-07-26T18:15:00Z"/>
        </w:rPr>
      </w:pPr>
      <w:ins w:id="1047" w:author="Raj Kesarapalli" w:date="2023-07-26T18:15:00Z">
        <w:r>
          <w:t>For</w:t>
        </w:r>
        <w:r>
          <w:rPr>
            <w:spacing w:val="-11"/>
          </w:rPr>
          <w:t xml:space="preserve"> </w:t>
        </w:r>
        <w:r>
          <w:t>a</w:t>
        </w:r>
        <w:r>
          <w:rPr>
            <w:spacing w:val="-10"/>
          </w:rPr>
          <w:t xml:space="preserve"> </w:t>
        </w:r>
        <w:r>
          <w:t>complete</w:t>
        </w:r>
        <w:r>
          <w:rPr>
            <w:spacing w:val="-11"/>
          </w:rPr>
          <w:t xml:space="preserve"> </w:t>
        </w:r>
        <w:r>
          <w:t>list</w:t>
        </w:r>
        <w:r>
          <w:rPr>
            <w:spacing w:val="-10"/>
          </w:rPr>
          <w:t xml:space="preserve"> </w:t>
        </w:r>
        <w:r>
          <w:t>of</w:t>
        </w:r>
        <w:r>
          <w:rPr>
            <w:spacing w:val="-11"/>
          </w:rPr>
          <w:t xml:space="preserve"> </w:t>
        </w:r>
        <w:r>
          <w:t>environment variables and command line arguments,</w:t>
        </w:r>
        <w:r>
          <w:rPr>
            <w:spacing w:val="-10"/>
          </w:rPr>
          <w:t xml:space="preserve"> </w:t>
        </w:r>
        <w:r>
          <w:t>see</w:t>
        </w:r>
        <w:r>
          <w:rPr>
            <w:spacing w:val="-11"/>
          </w:rPr>
          <w:t xml:space="preserve"> </w:t>
        </w:r>
        <w:r>
          <w:fldChar w:fldCharType="begin"/>
        </w:r>
        <w:r>
          <w:instrText>HYPERLINK \l "_bookmark16"</w:instrText>
        </w:r>
        <w:r>
          <w:fldChar w:fldCharType="separate"/>
        </w:r>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r>
          <w:rPr>
            <w:color w:val="337AB7"/>
            <w:spacing w:val="-6"/>
          </w:rPr>
          <w:fldChar w:fldCharType="end"/>
        </w:r>
        <w:r>
          <w:fldChar w:fldCharType="begin"/>
        </w:r>
        <w:r>
          <w:instrText>HYPERLINK \l "_bookmark16"</w:instrText>
        </w:r>
        <w:r>
          <w:fldChar w:fldCharType="separate"/>
        </w:r>
        <w:r>
          <w:rPr>
            <w:rFonts w:ascii="Arial"/>
            <w:i/>
            <w:color w:val="337AB7"/>
          </w:rPr>
          <w:t>(on</w:t>
        </w:r>
        <w:r>
          <w:rPr>
            <w:rFonts w:ascii="Arial"/>
            <w:i/>
            <w:color w:val="337AB7"/>
          </w:rPr>
          <w:fldChar w:fldCharType="end"/>
        </w:r>
        <w:r>
          <w:rPr>
            <w:rFonts w:ascii="Arial"/>
            <w:i/>
            <w:color w:val="337AB7"/>
          </w:rPr>
          <w:t xml:space="preserve"> </w:t>
        </w:r>
        <w:r>
          <w:fldChar w:fldCharType="begin"/>
        </w:r>
        <w:r>
          <w:instrText>HYPERLINK \l "_bookmark16"</w:instrText>
        </w:r>
        <w:r>
          <w:fldChar w:fldCharType="separate"/>
        </w:r>
        <w:r>
          <w:rPr>
            <w:rFonts w:ascii="Arial"/>
            <w:i/>
            <w:color w:val="337AB7"/>
          </w:rPr>
          <w:t>page</w:t>
        </w:r>
        <w:r>
          <w:rPr>
            <w:rFonts w:ascii="Arial"/>
            <w:i/>
            <w:color w:val="337AB7"/>
            <w:spacing w:val="-2"/>
          </w:rPr>
          <w:t xml:space="preserve"> </w:t>
        </w:r>
        <w:r>
          <w:rPr>
            <w:rFonts w:ascii="Arial"/>
            <w:i/>
            <w:color w:val="337AB7"/>
            <w:spacing w:val="-2"/>
          </w:rPr>
          <w:fldChar w:fldCharType="end"/>
        </w:r>
        <w:r>
          <w:fldChar w:fldCharType="begin"/>
        </w:r>
        <w:r>
          <w:instrText>HYPERLINK \l "_bookmark16"</w:instrText>
        </w:r>
        <w:r>
          <w:fldChar w:fldCharType="separate"/>
        </w:r>
        <w:r>
          <w:rPr>
            <w:rFonts w:ascii="Arial"/>
            <w:i/>
            <w:color w:val="337AB7"/>
          </w:rPr>
          <w:t>18</w:t>
        </w:r>
        <w:r>
          <w:rPr>
            <w:rFonts w:ascii="Arial"/>
            <w:i/>
            <w:color w:val="337AB7"/>
          </w:rPr>
          <w:fldChar w:fldCharType="end"/>
        </w:r>
        <w:r>
          <w:fldChar w:fldCharType="begin"/>
        </w:r>
        <w:r>
          <w:instrText>HYPERLINK \l "_bookmark16"</w:instrText>
        </w:r>
        <w:r>
          <w:fldChar w:fldCharType="separate"/>
        </w:r>
        <w:r>
          <w:rPr>
            <w:rFonts w:ascii="Arial"/>
            <w:i/>
            <w:color w:val="337AB7"/>
          </w:rPr>
          <w:t>)</w:t>
        </w:r>
        <w:r>
          <w:rPr>
            <w:rFonts w:ascii="Arial"/>
            <w:i/>
            <w:color w:val="337AB7"/>
          </w:rPr>
          <w:fldChar w:fldCharType="end"/>
        </w:r>
        <w:r>
          <w:t>.</w:t>
        </w:r>
      </w:ins>
    </w:p>
    <w:p w14:paraId="4B5D0B44" w14:textId="77777777" w:rsidR="000443F4" w:rsidRDefault="000443F4">
      <w:pPr>
        <w:pStyle w:val="BodyText"/>
        <w:rPr>
          <w:sz w:val="22"/>
        </w:rPr>
      </w:pPr>
    </w:p>
    <w:p w14:paraId="680C420B" w14:textId="77777777" w:rsidR="00D64DB2" w:rsidRDefault="00D64DB2">
      <w:pPr>
        <w:pStyle w:val="BodyText"/>
        <w:rPr>
          <w:sz w:val="22"/>
        </w:rPr>
      </w:pPr>
    </w:p>
    <w:p w14:paraId="394E8021" w14:textId="46172361" w:rsidR="00D64DB2" w:rsidDel="000443F4" w:rsidRDefault="0022516B">
      <w:pPr>
        <w:pStyle w:val="Heading4"/>
        <w:spacing w:before="154"/>
        <w:rPr>
          <w:del w:id="1048" w:author="Raj Kesarapalli" w:date="2023-07-26T18:14:00Z"/>
        </w:rPr>
      </w:pPr>
      <w:bookmarkStart w:id="1049" w:name="Running_Coverity_scans_with_the_Thin_Cli"/>
      <w:bookmarkEnd w:id="1049"/>
      <w:del w:id="1050" w:author="Raj Kesarapalli" w:date="2023-07-26T18:14:00Z">
        <w:r w:rsidDel="000443F4">
          <w:delText>Running Coverity scans with the Thin Client using a JSON file</w:delText>
        </w:r>
      </w:del>
    </w:p>
    <w:p w14:paraId="13964D8E" w14:textId="00B50F24" w:rsidR="00D64DB2" w:rsidDel="000443F4" w:rsidRDefault="00D64DB2">
      <w:pPr>
        <w:pStyle w:val="BodyText"/>
        <w:spacing w:before="3"/>
        <w:rPr>
          <w:del w:id="1051" w:author="Raj Kesarapalli" w:date="2023-07-26T18:14:00Z"/>
          <w:b/>
          <w:sz w:val="23"/>
        </w:rPr>
      </w:pPr>
    </w:p>
    <w:p w14:paraId="0829F2B7" w14:textId="12CEDAE4" w:rsidR="00D64DB2" w:rsidDel="000443F4" w:rsidRDefault="00C46513">
      <w:pPr>
        <w:pStyle w:val="BodyText"/>
        <w:spacing w:line="540" w:lineRule="auto"/>
        <w:ind w:left="100" w:right="2950"/>
        <w:rPr>
          <w:del w:id="1052" w:author="Raj Kesarapalli" w:date="2023-07-26T18:14:00Z"/>
        </w:rPr>
      </w:pPr>
      <w:del w:id="1053" w:author="Raj Kesarapalli" w:date="2023-07-26T18:14:00Z">
        <w:r w:rsidDel="000443F4">
          <w:rPr>
            <w:noProof/>
          </w:rPr>
          <mc:AlternateContent>
            <mc:Choice Requires="wps">
              <w:drawing>
                <wp:anchor distT="0" distB="0" distL="114300" distR="114300" simplePos="0" relativeHeight="246424576" behindDoc="1" locked="0" layoutInCell="1" allowOverlap="1" wp14:anchorId="5FB2D890" wp14:editId="67252CB2">
                  <wp:simplePos x="0" y="0"/>
                  <wp:positionH relativeFrom="page">
                    <wp:posOffset>965200</wp:posOffset>
                  </wp:positionH>
                  <wp:positionV relativeFrom="paragraph">
                    <wp:posOffset>574675</wp:posOffset>
                  </wp:positionV>
                  <wp:extent cx="5892800" cy="254000"/>
                  <wp:effectExtent l="0" t="0" r="0" b="0"/>
                  <wp:wrapNone/>
                  <wp:docPr id="950705103"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03170A" w14:textId="77777777" w:rsidR="00D64DB2" w:rsidRDefault="00D64DB2">
                              <w:pPr>
                                <w:pStyle w:val="BodyText"/>
                                <w:spacing w:before="12"/>
                                <w:rPr>
                                  <w:sz w:val="10"/>
                                </w:rPr>
                              </w:pPr>
                            </w:p>
                            <w:p w14:paraId="3197A38A" w14:textId="77777777" w:rsidR="00D64DB2" w:rsidRDefault="0022516B">
                              <w:pPr>
                                <w:ind w:left="60"/>
                                <w:rPr>
                                  <w:rFonts w:ascii="Courier New"/>
                                  <w:sz w:val="13"/>
                                </w:rPr>
                              </w:pPr>
                              <w:r>
                                <w:rPr>
                                  <w:rFonts w:ascii="Courier New"/>
                                  <w:sz w:val="13"/>
                                </w:rPr>
                                <w:t>synopsys-bridge --stage connect --input input.json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2D890" id="Text Box 274" o:spid="_x0000_s1092" type="#_x0000_t202" style="position:absolute;left:0;text-align:left;margin-left:76pt;margin-top:45.25pt;width:464pt;height:20pt;z-index:-25689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" fillcolor="#ededed" stroked="f">
                  <v:path arrowok="t"/>
                  <v:textbox inset="0,0,0,0">
                    <w:txbxContent>
                      <w:p w14:paraId="2003170A" w14:textId="77777777" w:rsidR="00D64DB2" w:rsidRDefault="00D64DB2">
                        <w:pPr>
                          <w:pStyle w:val="BodyText"/>
                          <w:spacing w:before="12"/>
                          <w:rPr>
                            <w:sz w:val="10"/>
                          </w:rPr>
                        </w:pPr>
                      </w:p>
                      <w:p w14:paraId="3197A38A" w14:textId="77777777" w:rsidR="00D64DB2" w:rsidRDefault="0022516B">
                        <w:pPr>
                          <w:ind w:left="60"/>
                          <w:rPr>
                            <w:rFonts w:ascii="Courier New"/>
                            <w:sz w:val="13"/>
                          </w:rPr>
                        </w:pPr>
                        <w:r>
                          <w:rPr>
                            <w:rFonts w:ascii="Courier New"/>
                            <w:sz w:val="13"/>
                          </w:rPr>
                          <w:t>synopsys-bridge --stage connect --input input.json</w:t>
                        </w:r>
                      </w:p>
                    </w:txbxContent>
                  </v:textbox>
                  <w10:wrap anchorx="page"/>
                </v:shape>
              </w:pict>
            </mc:Fallback>
          </mc:AlternateContent>
        </w:r>
        <w:r w:rsidR="00350945" w:rsidDel="000443F4">
          <w:rPr>
            <w:spacing w:val="-3"/>
          </w:rPr>
          <w:delText>You</w:delText>
        </w:r>
        <w:r w:rsidR="00350945" w:rsidDel="000443F4">
          <w:rPr>
            <w:spacing w:val="-12"/>
          </w:rPr>
          <w:delText xml:space="preserve"> </w:delText>
        </w:r>
        <w:r w:rsidR="00350945" w:rsidDel="000443F4">
          <w:delText>can</w:delText>
        </w:r>
        <w:r w:rsidR="00350945" w:rsidDel="000443F4">
          <w:rPr>
            <w:spacing w:val="-12"/>
          </w:rPr>
          <w:delText xml:space="preserve"> </w:delText>
        </w:r>
        <w:r w:rsidR="00350945" w:rsidDel="000443F4">
          <w:delText>invoke</w:delText>
        </w:r>
        <w:r w:rsidR="00350945" w:rsidDel="000443F4">
          <w:rPr>
            <w:spacing w:val="-11"/>
          </w:rPr>
          <w:delText xml:space="preserve"> </w:delText>
        </w:r>
        <w:r w:rsidR="00350945" w:rsidDel="000443F4">
          <w:delText>a</w:delText>
        </w:r>
        <w:r w:rsidR="00350945" w:rsidDel="000443F4">
          <w:rPr>
            <w:spacing w:val="-12"/>
          </w:rPr>
          <w:delText xml:space="preserve"> </w:delText>
        </w:r>
        <w:r w:rsidR="00350945" w:rsidDel="000443F4">
          <w:delText>JSON</w:delText>
        </w:r>
        <w:r w:rsidR="00350945" w:rsidDel="000443F4">
          <w:rPr>
            <w:spacing w:val="-11"/>
          </w:rPr>
          <w:delText xml:space="preserve"> </w:delText>
        </w:r>
        <w:r w:rsidR="00350945" w:rsidDel="000443F4">
          <w:delText>file</w:delText>
        </w:r>
        <w:r w:rsidR="00350945" w:rsidDel="000443F4">
          <w:rPr>
            <w:spacing w:val="-12"/>
          </w:rPr>
          <w:delText xml:space="preserve"> </w:delText>
        </w:r>
        <w:r w:rsidR="00350945" w:rsidDel="000443F4">
          <w:delText>containing</w:delText>
        </w:r>
        <w:r w:rsidR="00350945" w:rsidDel="000443F4">
          <w:rPr>
            <w:spacing w:val="-11"/>
          </w:rPr>
          <w:delText xml:space="preserve"> </w:delText>
        </w:r>
        <w:r w:rsidR="00350945" w:rsidDel="000443F4">
          <w:delText>common</w:delText>
        </w:r>
        <w:r w:rsidR="00350945" w:rsidDel="000443F4">
          <w:rPr>
            <w:spacing w:val="-12"/>
          </w:rPr>
          <w:delText xml:space="preserve"> </w:delText>
        </w:r>
        <w:r w:rsidR="00350945" w:rsidDel="000443F4">
          <w:delText>arguments</w:delText>
        </w:r>
        <w:r w:rsidR="00350945" w:rsidDel="000443F4">
          <w:rPr>
            <w:spacing w:val="-12"/>
          </w:rPr>
          <w:delText xml:space="preserve"> </w:delText>
        </w:r>
        <w:r w:rsidR="00350945" w:rsidDel="000443F4">
          <w:delText>to</w:delText>
        </w:r>
        <w:r w:rsidR="00350945" w:rsidDel="000443F4">
          <w:rPr>
            <w:spacing w:val="-11"/>
          </w:rPr>
          <w:delText xml:space="preserve"> </w:delText>
        </w:r>
        <w:r w:rsidR="00350945" w:rsidDel="000443F4">
          <w:delText>run</w:delText>
        </w:r>
        <w:r w:rsidR="00350945" w:rsidDel="000443F4">
          <w:rPr>
            <w:spacing w:val="-12"/>
          </w:rPr>
          <w:delText xml:space="preserve"> </w:delText>
        </w:r>
        <w:r w:rsidR="00350945" w:rsidDel="000443F4">
          <w:delText xml:space="preserve">scans. </w:delText>
        </w:r>
        <w:r w:rsidR="00350945" w:rsidDel="000443F4">
          <w:rPr>
            <w:spacing w:val="-3"/>
          </w:rPr>
          <w:delText xml:space="preserve">Here's </w:delText>
        </w:r>
        <w:r w:rsidR="00350945" w:rsidDel="000443F4">
          <w:delText xml:space="preserve">an example command loading the </w:delText>
        </w:r>
        <w:r w:rsidR="00350945" w:rsidDel="000443F4">
          <w:rPr>
            <w:rFonts w:ascii="Courier New"/>
            <w:sz w:val="16"/>
            <w:shd w:val="clear" w:color="auto" w:fill="EDEDED"/>
          </w:rPr>
          <w:delText>input.json</w:delText>
        </w:r>
        <w:r w:rsidR="00350945" w:rsidDel="000443F4">
          <w:rPr>
            <w:rFonts w:ascii="Courier New"/>
            <w:spacing w:val="-63"/>
            <w:sz w:val="16"/>
          </w:rPr>
          <w:delText xml:space="preserve"> </w:delText>
        </w:r>
        <w:r w:rsidR="00350945" w:rsidDel="000443F4">
          <w:delText>file:</w:delText>
        </w:r>
      </w:del>
    </w:p>
    <w:p w14:paraId="4C511DD0" w14:textId="24B01BEB" w:rsidR="00D64DB2" w:rsidDel="000443F4" w:rsidRDefault="00D64DB2">
      <w:pPr>
        <w:pStyle w:val="BodyText"/>
        <w:rPr>
          <w:del w:id="1054" w:author="Raj Kesarapalli" w:date="2023-07-26T18:14:00Z"/>
        </w:rPr>
      </w:pPr>
    </w:p>
    <w:p w14:paraId="5EF18B67" w14:textId="132BDDF7" w:rsidR="00D64DB2" w:rsidDel="000443F4" w:rsidRDefault="00D64DB2">
      <w:pPr>
        <w:pStyle w:val="BodyText"/>
        <w:rPr>
          <w:del w:id="1055" w:author="Raj Kesarapalli" w:date="2023-07-26T18:14:00Z"/>
        </w:rPr>
      </w:pPr>
    </w:p>
    <w:p w14:paraId="737DDC43" w14:textId="745A57E0" w:rsidR="00D64DB2" w:rsidDel="000443F4" w:rsidRDefault="0022516B">
      <w:pPr>
        <w:ind w:left="100"/>
        <w:rPr>
          <w:del w:id="1056" w:author="Raj Kesarapalli" w:date="2023-07-26T18:14:00Z"/>
          <w:sz w:val="20"/>
        </w:rPr>
      </w:pPr>
      <w:del w:id="1057" w:author="Raj Kesarapalli" w:date="2023-07-26T18:14:00Z">
        <w:r w:rsidDel="000443F4">
          <w:rPr>
            <w:sz w:val="20"/>
          </w:rPr>
          <w:delText xml:space="preserve">That command loads the following </w:delText>
        </w:r>
        <w:r w:rsidDel="000443F4">
          <w:rPr>
            <w:rFonts w:ascii="Courier New"/>
            <w:sz w:val="16"/>
            <w:shd w:val="clear" w:color="auto" w:fill="EDEDED"/>
          </w:rPr>
          <w:delText>input.json</w:delText>
        </w:r>
        <w:r w:rsidDel="000443F4">
          <w:rPr>
            <w:rFonts w:ascii="Courier New"/>
            <w:spacing w:val="-54"/>
            <w:sz w:val="16"/>
          </w:rPr>
          <w:delText xml:space="preserve"> </w:delText>
        </w:r>
        <w:r w:rsidDel="000443F4">
          <w:rPr>
            <w:sz w:val="20"/>
          </w:rPr>
          <w:delText>file:</w:delText>
        </w:r>
      </w:del>
    </w:p>
    <w:p w14:paraId="3E77DB1E" w14:textId="49E757B5" w:rsidR="00D64DB2" w:rsidDel="000443F4" w:rsidRDefault="00C46513">
      <w:pPr>
        <w:pStyle w:val="BodyText"/>
        <w:spacing w:before="5"/>
        <w:rPr>
          <w:del w:id="1058" w:author="Raj Kesarapalli" w:date="2023-07-26T18:14:00Z"/>
          <w:sz w:val="8"/>
        </w:rPr>
      </w:pPr>
      <w:del w:id="1059" w:author="Raj Kesarapalli" w:date="2023-07-26T18:14:00Z">
        <w:r w:rsidDel="000443F4">
          <w:rPr>
            <w:noProof/>
          </w:rPr>
          <mc:AlternateContent>
            <mc:Choice Requires="wps">
              <w:drawing>
                <wp:anchor distT="0" distB="0" distL="0" distR="0" simplePos="0" relativeHeight="251688960" behindDoc="1" locked="0" layoutInCell="1" allowOverlap="1" wp14:anchorId="69F6FEE1" wp14:editId="18309E14">
                  <wp:simplePos x="0" y="0"/>
                  <wp:positionH relativeFrom="page">
                    <wp:posOffset>965200</wp:posOffset>
                  </wp:positionH>
                  <wp:positionV relativeFrom="paragraph">
                    <wp:posOffset>79375</wp:posOffset>
                  </wp:positionV>
                  <wp:extent cx="5892800" cy="5219700"/>
                  <wp:effectExtent l="0" t="0" r="0" b="0"/>
                  <wp:wrapTopAndBottom/>
                  <wp:docPr id="1921033739"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52197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4C1996" w14:textId="77777777" w:rsidR="00D64DB2" w:rsidRDefault="00D64DB2">
                              <w:pPr>
                                <w:pStyle w:val="BodyText"/>
                                <w:spacing w:before="12"/>
                                <w:rPr>
                                  <w:sz w:val="10"/>
                                </w:rPr>
                              </w:pPr>
                            </w:p>
                            <w:p w14:paraId="557E7C23" w14:textId="77777777" w:rsidR="00D64DB2" w:rsidRDefault="0022516B">
                              <w:pPr>
                                <w:ind w:left="60"/>
                                <w:rPr>
                                  <w:rFonts w:ascii="Courier New"/>
                                  <w:sz w:val="13"/>
                                </w:rPr>
                              </w:pPr>
                              <w:r>
                                <w:rPr>
                                  <w:rFonts w:ascii="Courier New"/>
                                  <w:w w:val="98"/>
                                  <w:sz w:val="13"/>
                                </w:rPr>
                                <w:t>{</w:t>
                              </w:r>
                            </w:p>
                            <w:p w14:paraId="706D333D" w14:textId="77777777" w:rsidR="00D64DB2" w:rsidRDefault="00D64DB2">
                              <w:pPr>
                                <w:pStyle w:val="BodyText"/>
                                <w:rPr>
                                  <w:rFonts w:ascii="Courier New"/>
                                  <w:sz w:val="17"/>
                                </w:rPr>
                              </w:pPr>
                            </w:p>
                            <w:p w14:paraId="285393E9" w14:textId="77777777" w:rsidR="00D64DB2" w:rsidRDefault="0022516B">
                              <w:pPr>
                                <w:ind w:left="367"/>
                                <w:rPr>
                                  <w:rFonts w:ascii="Courier New"/>
                                  <w:sz w:val="13"/>
                                </w:rPr>
                              </w:pPr>
                              <w:r>
                                <w:rPr>
                                  <w:rFonts w:ascii="Courier New"/>
                                  <w:sz w:val="13"/>
                                </w:rPr>
                                <w:t>"data":</w:t>
                              </w:r>
                            </w:p>
                            <w:p w14:paraId="295E2916" w14:textId="77777777" w:rsidR="00D64DB2" w:rsidRDefault="00D64DB2">
                              <w:pPr>
                                <w:pStyle w:val="BodyText"/>
                                <w:rPr>
                                  <w:rFonts w:ascii="Courier New"/>
                                  <w:sz w:val="17"/>
                                </w:rPr>
                              </w:pPr>
                            </w:p>
                            <w:p w14:paraId="1C5B09DC" w14:textId="77777777" w:rsidR="00D64DB2" w:rsidRDefault="0022516B">
                              <w:pPr>
                                <w:ind w:left="367"/>
                                <w:rPr>
                                  <w:rFonts w:ascii="Courier New"/>
                                  <w:sz w:val="13"/>
                                </w:rPr>
                              </w:pPr>
                              <w:r>
                                <w:rPr>
                                  <w:rFonts w:ascii="Courier New"/>
                                  <w:w w:val="98"/>
                                  <w:sz w:val="13"/>
                                </w:rPr>
                                <w:t>{</w:t>
                              </w:r>
                            </w:p>
                            <w:p w14:paraId="6B9600BB" w14:textId="77777777" w:rsidR="00D64DB2" w:rsidRDefault="00D64DB2">
                              <w:pPr>
                                <w:pStyle w:val="BodyText"/>
                                <w:rPr>
                                  <w:rFonts w:ascii="Courier New"/>
                                  <w:sz w:val="17"/>
                                </w:rPr>
                              </w:pPr>
                            </w:p>
                            <w:p w14:paraId="74A6EE88" w14:textId="77777777" w:rsidR="00D64DB2" w:rsidRDefault="0022516B">
                              <w:pPr>
                                <w:ind w:left="674"/>
                                <w:rPr>
                                  <w:rFonts w:ascii="Courier New"/>
                                  <w:sz w:val="13"/>
                                </w:rPr>
                              </w:pPr>
                              <w:r>
                                <w:rPr>
                                  <w:rFonts w:ascii="Courier New"/>
                                  <w:sz w:val="13"/>
                                </w:rPr>
                                <w:t>"coverity":</w:t>
                              </w:r>
                            </w:p>
                            <w:p w14:paraId="4319C720" w14:textId="77777777" w:rsidR="00D64DB2" w:rsidRDefault="00D64DB2">
                              <w:pPr>
                                <w:pStyle w:val="BodyText"/>
                                <w:rPr>
                                  <w:rFonts w:ascii="Courier New"/>
                                  <w:sz w:val="17"/>
                                </w:rPr>
                              </w:pPr>
                            </w:p>
                            <w:p w14:paraId="4EF8E9DF" w14:textId="77777777" w:rsidR="00D64DB2" w:rsidRDefault="0022516B">
                              <w:pPr>
                                <w:ind w:left="674"/>
                                <w:rPr>
                                  <w:rFonts w:ascii="Courier New"/>
                                  <w:sz w:val="13"/>
                                </w:rPr>
                              </w:pPr>
                              <w:r>
                                <w:rPr>
                                  <w:rFonts w:ascii="Courier New"/>
                                  <w:w w:val="98"/>
                                  <w:sz w:val="13"/>
                                </w:rPr>
                                <w:t>{</w:t>
                              </w:r>
                            </w:p>
                            <w:p w14:paraId="3E30E249" w14:textId="77777777" w:rsidR="00D64DB2" w:rsidRDefault="00D64DB2">
                              <w:pPr>
                                <w:pStyle w:val="BodyText"/>
                                <w:rPr>
                                  <w:rFonts w:ascii="Courier New"/>
                                  <w:sz w:val="17"/>
                                </w:rPr>
                              </w:pPr>
                            </w:p>
                            <w:p w14:paraId="7465CEED" w14:textId="77777777" w:rsidR="00D64DB2" w:rsidRDefault="0022516B">
                              <w:pPr>
                                <w:ind w:left="981"/>
                                <w:rPr>
                                  <w:rFonts w:ascii="Courier New"/>
                                  <w:sz w:val="13"/>
                                </w:rPr>
                              </w:pPr>
                              <w:r>
                                <w:rPr>
                                  <w:rFonts w:ascii="Courier New"/>
                                  <w:sz w:val="13"/>
                                </w:rPr>
                                <w:t>"connect": {</w:t>
                              </w:r>
                            </w:p>
                            <w:p w14:paraId="00C05416" w14:textId="77777777" w:rsidR="00D64DB2" w:rsidRDefault="00D64DB2">
                              <w:pPr>
                                <w:pStyle w:val="BodyText"/>
                                <w:rPr>
                                  <w:rFonts w:ascii="Courier New"/>
                                  <w:sz w:val="17"/>
                                </w:rPr>
                              </w:pPr>
                            </w:p>
                            <w:p w14:paraId="6D667860" w14:textId="77777777" w:rsidR="00D64DB2" w:rsidRDefault="0022516B">
                              <w:pPr>
                                <w:spacing w:before="1" w:line="554" w:lineRule="auto"/>
                                <w:ind w:left="1289" w:right="6160"/>
                                <w:rPr>
                                  <w:rFonts w:ascii="Courier New"/>
                                  <w:sz w:val="13"/>
                                </w:rPr>
                              </w:pPr>
                              <w:r>
                                <w:rPr>
                                  <w:rFonts w:ascii="Courier New"/>
                                  <w:sz w:val="13"/>
                                </w:rPr>
                                <w:t>"url": "</w:t>
                              </w:r>
                              <w:r>
                                <w:rPr>
                                  <w:rFonts w:ascii="Courier New"/>
                                  <w:i/>
                                  <w:sz w:val="13"/>
                                </w:rPr>
                                <w:t>&lt;Connect URL&gt;</w:t>
                              </w:r>
                              <w:r>
                                <w:rPr>
                                  <w:rFonts w:ascii="Courier New"/>
                                  <w:sz w:val="13"/>
                                </w:rPr>
                                <w:t>", "project":{</w:t>
                              </w:r>
                            </w:p>
                            <w:p w14:paraId="0F24F769" w14:textId="77777777" w:rsidR="00D64DB2" w:rsidRDefault="0022516B">
                              <w:pPr>
                                <w:spacing w:line="147" w:lineRule="exact"/>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183431D1" w14:textId="77777777" w:rsidR="00D64DB2" w:rsidRDefault="00D64DB2">
                              <w:pPr>
                                <w:pStyle w:val="BodyText"/>
                                <w:rPr>
                                  <w:rFonts w:ascii="Courier New"/>
                                  <w:sz w:val="17"/>
                                </w:rPr>
                              </w:pPr>
                            </w:p>
                            <w:p w14:paraId="2567DB05" w14:textId="77777777" w:rsidR="00D64DB2" w:rsidRDefault="0022516B">
                              <w:pPr>
                                <w:ind w:left="1289"/>
                                <w:rPr>
                                  <w:rFonts w:ascii="Courier New"/>
                                  <w:sz w:val="13"/>
                                </w:rPr>
                              </w:pPr>
                              <w:r>
                                <w:rPr>
                                  <w:rFonts w:ascii="Courier New"/>
                                  <w:sz w:val="13"/>
                                </w:rPr>
                                <w:t>},</w:t>
                              </w:r>
                            </w:p>
                            <w:p w14:paraId="1C4A1C38" w14:textId="77777777" w:rsidR="00D64DB2" w:rsidRDefault="00D64DB2">
                              <w:pPr>
                                <w:pStyle w:val="BodyText"/>
                                <w:rPr>
                                  <w:rFonts w:ascii="Courier New"/>
                                  <w:sz w:val="17"/>
                                </w:rPr>
                              </w:pPr>
                            </w:p>
                            <w:p w14:paraId="62295C2B" w14:textId="77777777" w:rsidR="00D64DB2" w:rsidRDefault="0022516B">
                              <w:pPr>
                                <w:ind w:left="1289"/>
                                <w:rPr>
                                  <w:rFonts w:ascii="Courier New"/>
                                  <w:sz w:val="13"/>
                                </w:rPr>
                              </w:pPr>
                              <w:r>
                                <w:rPr>
                                  <w:rFonts w:ascii="Courier New"/>
                                  <w:sz w:val="13"/>
                                </w:rPr>
                                <w:t>"stream": {</w:t>
                              </w:r>
                            </w:p>
                            <w:p w14:paraId="67C1D6EE" w14:textId="77777777" w:rsidR="00D64DB2" w:rsidRDefault="00D64DB2">
                              <w:pPr>
                                <w:pStyle w:val="BodyText"/>
                                <w:rPr>
                                  <w:rFonts w:ascii="Courier New"/>
                                  <w:sz w:val="17"/>
                                </w:rPr>
                              </w:pPr>
                            </w:p>
                            <w:p w14:paraId="125F453A" w14:textId="77777777" w:rsidR="00D64DB2" w:rsidRDefault="0022516B">
                              <w:pPr>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6BEF7099" w14:textId="77777777" w:rsidR="00D64DB2" w:rsidRDefault="00D64DB2">
                              <w:pPr>
                                <w:pStyle w:val="BodyText"/>
                                <w:rPr>
                                  <w:rFonts w:ascii="Courier New"/>
                                  <w:sz w:val="17"/>
                                </w:rPr>
                              </w:pPr>
                            </w:p>
                            <w:p w14:paraId="5BBF9611" w14:textId="77777777" w:rsidR="00D64DB2" w:rsidRDefault="0022516B">
                              <w:pPr>
                                <w:ind w:left="1289"/>
                                <w:rPr>
                                  <w:rFonts w:ascii="Courier New"/>
                                  <w:sz w:val="13"/>
                                </w:rPr>
                              </w:pPr>
                              <w:r>
                                <w:rPr>
                                  <w:rFonts w:ascii="Courier New"/>
                                  <w:sz w:val="13"/>
                                </w:rPr>
                                <w:t>},</w:t>
                              </w:r>
                            </w:p>
                            <w:p w14:paraId="5FECE703" w14:textId="77777777" w:rsidR="00D64DB2" w:rsidRDefault="00D64DB2">
                              <w:pPr>
                                <w:pStyle w:val="BodyText"/>
                                <w:rPr>
                                  <w:rFonts w:ascii="Courier New"/>
                                  <w:sz w:val="17"/>
                                </w:rPr>
                              </w:pPr>
                            </w:p>
                            <w:p w14:paraId="1E6739F4" w14:textId="77777777" w:rsidR="00D64DB2" w:rsidRDefault="0022516B">
                              <w:pPr>
                                <w:ind w:left="1289"/>
                                <w:rPr>
                                  <w:rFonts w:ascii="Courier New"/>
                                  <w:sz w:val="13"/>
                                </w:rPr>
                              </w:pPr>
                              <w:r>
                                <w:rPr>
                                  <w:rFonts w:ascii="Courier New"/>
                                  <w:sz w:val="13"/>
                                </w:rPr>
                                <w:t>"policy": {</w:t>
                              </w:r>
                            </w:p>
                            <w:p w14:paraId="792713A3" w14:textId="77777777" w:rsidR="00D64DB2" w:rsidRDefault="00D64DB2">
                              <w:pPr>
                                <w:pStyle w:val="BodyText"/>
                                <w:rPr>
                                  <w:rFonts w:ascii="Courier New"/>
                                  <w:sz w:val="17"/>
                                </w:rPr>
                              </w:pPr>
                            </w:p>
                            <w:p w14:paraId="6B2957C9" w14:textId="77777777" w:rsidR="00D64DB2" w:rsidRDefault="0022516B">
                              <w:pPr>
                                <w:spacing w:before="1"/>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2C19B8BA" w14:textId="77777777" w:rsidR="00D64DB2" w:rsidRDefault="00D64DB2">
                              <w:pPr>
                                <w:pStyle w:val="BodyText"/>
                                <w:rPr>
                                  <w:rFonts w:ascii="Courier New"/>
                                  <w:sz w:val="17"/>
                                </w:rPr>
                              </w:pPr>
                            </w:p>
                            <w:p w14:paraId="71D0710A" w14:textId="77777777" w:rsidR="00D64DB2" w:rsidRDefault="0022516B">
                              <w:pPr>
                                <w:ind w:left="1289"/>
                                <w:rPr>
                                  <w:rFonts w:ascii="Courier New"/>
                                  <w:sz w:val="13"/>
                                </w:rPr>
                              </w:pPr>
                              <w:r>
                                <w:rPr>
                                  <w:rFonts w:ascii="Courier New"/>
                                  <w:sz w:val="13"/>
                                </w:rPr>
                                <w:t>},</w:t>
                              </w:r>
                            </w:p>
                            <w:p w14:paraId="648D72AF" w14:textId="77777777" w:rsidR="00D64DB2" w:rsidRDefault="00D64DB2">
                              <w:pPr>
                                <w:pStyle w:val="BodyText"/>
                                <w:rPr>
                                  <w:rFonts w:ascii="Courier New"/>
                                  <w:sz w:val="17"/>
                                </w:rPr>
                              </w:pPr>
                            </w:p>
                            <w:p w14:paraId="21758CB3" w14:textId="77777777" w:rsidR="00D64DB2" w:rsidRDefault="0022516B">
                              <w:pPr>
                                <w:spacing w:line="554" w:lineRule="auto"/>
                                <w:ind w:left="1596" w:right="6160" w:hanging="308"/>
                                <w:rPr>
                                  <w:rFonts w:ascii="Courier New"/>
                                  <w:sz w:val="13"/>
                                </w:rPr>
                              </w:pPr>
                              <w:r>
                                <w:rPr>
                                  <w:rFonts w:ascii="Courier New"/>
                                  <w:sz w:val="13"/>
                                </w:rPr>
                                <w:t>"automation": { "prcomment" : false</w:t>
                              </w:r>
                            </w:p>
                            <w:p w14:paraId="35A382CC" w14:textId="77777777" w:rsidR="00D64DB2" w:rsidRDefault="0022516B">
                              <w:pPr>
                                <w:spacing w:line="147" w:lineRule="exact"/>
                                <w:ind w:left="1289"/>
                                <w:rPr>
                                  <w:rFonts w:ascii="Courier New"/>
                                  <w:sz w:val="13"/>
                                </w:rPr>
                              </w:pPr>
                              <w:r>
                                <w:rPr>
                                  <w:rFonts w:ascii="Courier New"/>
                                  <w:w w:val="98"/>
                                  <w:sz w:val="13"/>
                                </w:rPr>
                                <w:t>}</w:t>
                              </w:r>
                            </w:p>
                            <w:p w14:paraId="5CDDA8CB" w14:textId="77777777" w:rsidR="00D64DB2" w:rsidRDefault="00D64DB2">
                              <w:pPr>
                                <w:pStyle w:val="BodyText"/>
                                <w:rPr>
                                  <w:rFonts w:ascii="Courier New"/>
                                  <w:sz w:val="14"/>
                                </w:rPr>
                              </w:pPr>
                            </w:p>
                            <w:p w14:paraId="3EA16809" w14:textId="77777777" w:rsidR="00D64DB2" w:rsidRDefault="00D64DB2">
                              <w:pPr>
                                <w:pStyle w:val="BodyText"/>
                                <w:rPr>
                                  <w:rFonts w:ascii="Courier New"/>
                                  <w:sz w:val="14"/>
                                </w:rPr>
                              </w:pPr>
                            </w:p>
                            <w:p w14:paraId="5120F783" w14:textId="77777777" w:rsidR="00D64DB2" w:rsidRDefault="00D64DB2">
                              <w:pPr>
                                <w:pStyle w:val="BodyText"/>
                                <w:rPr>
                                  <w:rFonts w:ascii="Courier New"/>
                                  <w:sz w:val="19"/>
                                </w:rPr>
                              </w:pPr>
                            </w:p>
                            <w:p w14:paraId="78C4390C" w14:textId="77777777" w:rsidR="00D64DB2" w:rsidRDefault="0022516B">
                              <w:pPr>
                                <w:ind w:left="981"/>
                                <w:rPr>
                                  <w:rFonts w:ascii="Courier New"/>
                                  <w:sz w:val="13"/>
                                </w:rPr>
                              </w:pPr>
                              <w:r>
                                <w:rPr>
                                  <w:rFonts w:ascii="Courier New"/>
                                  <w:w w:val="98"/>
                                  <w:sz w:val="13"/>
                                </w:rPr>
                                <w:t>}</w:t>
                              </w:r>
                            </w:p>
                            <w:p w14:paraId="1ACD871C" w14:textId="77777777" w:rsidR="00D64DB2" w:rsidRDefault="00D64DB2">
                              <w:pPr>
                                <w:pStyle w:val="BodyText"/>
                                <w:rPr>
                                  <w:rFonts w:ascii="Courier New"/>
                                  <w:sz w:val="17"/>
                                </w:rPr>
                              </w:pPr>
                            </w:p>
                            <w:p w14:paraId="59C4F97D" w14:textId="77777777" w:rsidR="00D64DB2" w:rsidRDefault="0022516B">
                              <w:pPr>
                                <w:ind w:left="674"/>
                                <w:rPr>
                                  <w:rFonts w:ascii="Courier New"/>
                                  <w:sz w:val="13"/>
                                </w:rPr>
                              </w:pPr>
                              <w:r>
                                <w:rPr>
                                  <w:rFonts w:ascii="Courier New"/>
                                  <w:w w:val="98"/>
                                  <w:sz w:val="13"/>
                                </w:rPr>
                                <w:t>}</w:t>
                              </w:r>
                            </w:p>
                            <w:p w14:paraId="74A412B7" w14:textId="77777777" w:rsidR="00D64DB2" w:rsidRDefault="00D64DB2">
                              <w:pPr>
                                <w:pStyle w:val="BodyText"/>
                                <w:rPr>
                                  <w:rFonts w:ascii="Courier New"/>
                                  <w:sz w:val="17"/>
                                </w:rPr>
                              </w:pPr>
                            </w:p>
                            <w:p w14:paraId="556EDC4F" w14:textId="77777777" w:rsidR="00D64DB2" w:rsidRDefault="0022516B">
                              <w:pPr>
                                <w:spacing w:before="1"/>
                                <w:ind w:left="367"/>
                                <w:rPr>
                                  <w:rFonts w:ascii="Courier New"/>
                                  <w:sz w:val="13"/>
                                </w:rPr>
                              </w:pPr>
                              <w:r>
                                <w:rPr>
                                  <w:rFonts w:ascii="Courier New"/>
                                  <w:w w:val="98"/>
                                  <w:sz w:val="13"/>
                                </w:rPr>
                                <w:t>}</w:t>
                              </w:r>
                            </w:p>
                            <w:p w14:paraId="190696D9" w14:textId="77777777" w:rsidR="00D64DB2" w:rsidRDefault="00D64DB2">
                              <w:pPr>
                                <w:pStyle w:val="BodyText"/>
                                <w:spacing w:before="11"/>
                                <w:rPr>
                                  <w:rFonts w:ascii="Courier New"/>
                                  <w:sz w:val="16"/>
                                </w:rPr>
                              </w:pPr>
                            </w:p>
                            <w:p w14:paraId="2CD5B5A3" w14:textId="77777777" w:rsidR="00D64DB2" w:rsidRDefault="0022516B">
                              <w:pPr>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6FEE1" id="Text Box 273" o:spid="_x0000_s1093" type="#_x0000_t202" style="position:absolute;margin-left:76pt;margin-top:6.25pt;width:464pt;height:41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" fillcolor="#ededed" stroked="f">
                  <v:path arrowok="t"/>
                  <v:textbox inset="0,0,0,0">
                    <w:txbxContent>
                      <w:p w14:paraId="6F4C1996" w14:textId="77777777" w:rsidR="00D64DB2" w:rsidRDefault="00D64DB2">
                        <w:pPr>
                          <w:pStyle w:val="BodyText"/>
                          <w:spacing w:before="12"/>
                          <w:rPr>
                            <w:sz w:val="10"/>
                          </w:rPr>
                        </w:pPr>
                      </w:p>
                      <w:p w14:paraId="557E7C23" w14:textId="77777777" w:rsidR="00D64DB2" w:rsidRDefault="0022516B">
                        <w:pPr>
                          <w:ind w:left="60"/>
                          <w:rPr>
                            <w:rFonts w:ascii="Courier New"/>
                            <w:sz w:val="13"/>
                          </w:rPr>
                        </w:pPr>
                        <w:r>
                          <w:rPr>
                            <w:rFonts w:ascii="Courier New"/>
                            <w:w w:val="98"/>
                            <w:sz w:val="13"/>
                          </w:rPr>
                          <w:t>{</w:t>
                        </w:r>
                      </w:p>
                      <w:p w14:paraId="706D333D" w14:textId="77777777" w:rsidR="00D64DB2" w:rsidRDefault="00D64DB2">
                        <w:pPr>
                          <w:pStyle w:val="BodyText"/>
                          <w:rPr>
                            <w:rFonts w:ascii="Courier New"/>
                            <w:sz w:val="17"/>
                          </w:rPr>
                        </w:pPr>
                      </w:p>
                      <w:p w14:paraId="285393E9" w14:textId="77777777" w:rsidR="00D64DB2" w:rsidRDefault="0022516B">
                        <w:pPr>
                          <w:ind w:left="367"/>
                          <w:rPr>
                            <w:rFonts w:ascii="Courier New"/>
                            <w:sz w:val="13"/>
                          </w:rPr>
                        </w:pPr>
                        <w:r>
                          <w:rPr>
                            <w:rFonts w:ascii="Courier New"/>
                            <w:sz w:val="13"/>
                          </w:rPr>
                          <w:t>"data":</w:t>
                        </w:r>
                      </w:p>
                      <w:p w14:paraId="295E2916" w14:textId="77777777" w:rsidR="00D64DB2" w:rsidRDefault="00D64DB2">
                        <w:pPr>
                          <w:pStyle w:val="BodyText"/>
                          <w:rPr>
                            <w:rFonts w:ascii="Courier New"/>
                            <w:sz w:val="17"/>
                          </w:rPr>
                        </w:pPr>
                      </w:p>
                      <w:p w14:paraId="1C5B09DC" w14:textId="77777777" w:rsidR="00D64DB2" w:rsidRDefault="0022516B">
                        <w:pPr>
                          <w:ind w:left="367"/>
                          <w:rPr>
                            <w:rFonts w:ascii="Courier New"/>
                            <w:sz w:val="13"/>
                          </w:rPr>
                        </w:pPr>
                        <w:r>
                          <w:rPr>
                            <w:rFonts w:ascii="Courier New"/>
                            <w:w w:val="98"/>
                            <w:sz w:val="13"/>
                          </w:rPr>
                          <w:t>{</w:t>
                        </w:r>
                      </w:p>
                      <w:p w14:paraId="6B9600BB" w14:textId="77777777" w:rsidR="00D64DB2" w:rsidRDefault="00D64DB2">
                        <w:pPr>
                          <w:pStyle w:val="BodyText"/>
                          <w:rPr>
                            <w:rFonts w:ascii="Courier New"/>
                            <w:sz w:val="17"/>
                          </w:rPr>
                        </w:pPr>
                      </w:p>
                      <w:p w14:paraId="74A6EE88" w14:textId="77777777" w:rsidR="00D64DB2" w:rsidRDefault="0022516B">
                        <w:pPr>
                          <w:ind w:left="674"/>
                          <w:rPr>
                            <w:rFonts w:ascii="Courier New"/>
                            <w:sz w:val="13"/>
                          </w:rPr>
                        </w:pPr>
                        <w:r>
                          <w:rPr>
                            <w:rFonts w:ascii="Courier New"/>
                            <w:sz w:val="13"/>
                          </w:rPr>
                          <w:t>"coverity":</w:t>
                        </w:r>
                      </w:p>
                      <w:p w14:paraId="4319C720" w14:textId="77777777" w:rsidR="00D64DB2" w:rsidRDefault="00D64DB2">
                        <w:pPr>
                          <w:pStyle w:val="BodyText"/>
                          <w:rPr>
                            <w:rFonts w:ascii="Courier New"/>
                            <w:sz w:val="17"/>
                          </w:rPr>
                        </w:pPr>
                      </w:p>
                      <w:p w14:paraId="4EF8E9DF" w14:textId="77777777" w:rsidR="00D64DB2" w:rsidRDefault="0022516B">
                        <w:pPr>
                          <w:ind w:left="674"/>
                          <w:rPr>
                            <w:rFonts w:ascii="Courier New"/>
                            <w:sz w:val="13"/>
                          </w:rPr>
                        </w:pPr>
                        <w:r>
                          <w:rPr>
                            <w:rFonts w:ascii="Courier New"/>
                            <w:w w:val="98"/>
                            <w:sz w:val="13"/>
                          </w:rPr>
                          <w:t>{</w:t>
                        </w:r>
                      </w:p>
                      <w:p w14:paraId="3E30E249" w14:textId="77777777" w:rsidR="00D64DB2" w:rsidRDefault="00D64DB2">
                        <w:pPr>
                          <w:pStyle w:val="BodyText"/>
                          <w:rPr>
                            <w:rFonts w:ascii="Courier New"/>
                            <w:sz w:val="17"/>
                          </w:rPr>
                        </w:pPr>
                      </w:p>
                      <w:p w14:paraId="7465CEED" w14:textId="77777777" w:rsidR="00D64DB2" w:rsidRDefault="0022516B">
                        <w:pPr>
                          <w:ind w:left="981"/>
                          <w:rPr>
                            <w:rFonts w:ascii="Courier New"/>
                            <w:sz w:val="13"/>
                          </w:rPr>
                        </w:pPr>
                        <w:r>
                          <w:rPr>
                            <w:rFonts w:ascii="Courier New"/>
                            <w:sz w:val="13"/>
                          </w:rPr>
                          <w:t>"connect": {</w:t>
                        </w:r>
                      </w:p>
                      <w:p w14:paraId="00C05416" w14:textId="77777777" w:rsidR="00D64DB2" w:rsidRDefault="00D64DB2">
                        <w:pPr>
                          <w:pStyle w:val="BodyText"/>
                          <w:rPr>
                            <w:rFonts w:ascii="Courier New"/>
                            <w:sz w:val="17"/>
                          </w:rPr>
                        </w:pPr>
                      </w:p>
                      <w:p w14:paraId="6D667860" w14:textId="77777777" w:rsidR="00D64DB2" w:rsidRDefault="0022516B">
                        <w:pPr>
                          <w:spacing w:before="1" w:line="554" w:lineRule="auto"/>
                          <w:ind w:left="1289" w:right="6160"/>
                          <w:rPr>
                            <w:rFonts w:ascii="Courier New"/>
                            <w:sz w:val="13"/>
                          </w:rPr>
                        </w:pPr>
                        <w:r>
                          <w:rPr>
                            <w:rFonts w:ascii="Courier New"/>
                            <w:sz w:val="13"/>
                          </w:rPr>
                          <w:t>"url": "</w:t>
                        </w:r>
                        <w:r>
                          <w:rPr>
                            <w:rFonts w:ascii="Courier New"/>
                            <w:i/>
                            <w:sz w:val="13"/>
                          </w:rPr>
                          <w:t>&lt;Connect URL&gt;</w:t>
                        </w:r>
                        <w:r>
                          <w:rPr>
                            <w:rFonts w:ascii="Courier New"/>
                            <w:sz w:val="13"/>
                          </w:rPr>
                          <w:t>", "project":{</w:t>
                        </w:r>
                      </w:p>
                      <w:p w14:paraId="0F24F769" w14:textId="77777777" w:rsidR="00D64DB2" w:rsidRDefault="0022516B">
                        <w:pPr>
                          <w:spacing w:line="147" w:lineRule="exact"/>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183431D1" w14:textId="77777777" w:rsidR="00D64DB2" w:rsidRDefault="00D64DB2">
                        <w:pPr>
                          <w:pStyle w:val="BodyText"/>
                          <w:rPr>
                            <w:rFonts w:ascii="Courier New"/>
                            <w:sz w:val="17"/>
                          </w:rPr>
                        </w:pPr>
                      </w:p>
                      <w:p w14:paraId="2567DB05" w14:textId="77777777" w:rsidR="00D64DB2" w:rsidRDefault="0022516B">
                        <w:pPr>
                          <w:ind w:left="1289"/>
                          <w:rPr>
                            <w:rFonts w:ascii="Courier New"/>
                            <w:sz w:val="13"/>
                          </w:rPr>
                        </w:pPr>
                        <w:r>
                          <w:rPr>
                            <w:rFonts w:ascii="Courier New"/>
                            <w:sz w:val="13"/>
                          </w:rPr>
                          <w:t>},</w:t>
                        </w:r>
                      </w:p>
                      <w:p w14:paraId="1C4A1C38" w14:textId="77777777" w:rsidR="00D64DB2" w:rsidRDefault="00D64DB2">
                        <w:pPr>
                          <w:pStyle w:val="BodyText"/>
                          <w:rPr>
                            <w:rFonts w:ascii="Courier New"/>
                            <w:sz w:val="17"/>
                          </w:rPr>
                        </w:pPr>
                      </w:p>
                      <w:p w14:paraId="62295C2B" w14:textId="77777777" w:rsidR="00D64DB2" w:rsidRDefault="0022516B">
                        <w:pPr>
                          <w:ind w:left="1289"/>
                          <w:rPr>
                            <w:rFonts w:ascii="Courier New"/>
                            <w:sz w:val="13"/>
                          </w:rPr>
                        </w:pPr>
                        <w:r>
                          <w:rPr>
                            <w:rFonts w:ascii="Courier New"/>
                            <w:sz w:val="13"/>
                          </w:rPr>
                          <w:t>"stream": {</w:t>
                        </w:r>
                      </w:p>
                      <w:p w14:paraId="67C1D6EE" w14:textId="77777777" w:rsidR="00D64DB2" w:rsidRDefault="00D64DB2">
                        <w:pPr>
                          <w:pStyle w:val="BodyText"/>
                          <w:rPr>
                            <w:rFonts w:ascii="Courier New"/>
                            <w:sz w:val="17"/>
                          </w:rPr>
                        </w:pPr>
                      </w:p>
                      <w:p w14:paraId="125F453A" w14:textId="77777777" w:rsidR="00D64DB2" w:rsidRDefault="0022516B">
                        <w:pPr>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6BEF7099" w14:textId="77777777" w:rsidR="00D64DB2" w:rsidRDefault="00D64DB2">
                        <w:pPr>
                          <w:pStyle w:val="BodyText"/>
                          <w:rPr>
                            <w:rFonts w:ascii="Courier New"/>
                            <w:sz w:val="17"/>
                          </w:rPr>
                        </w:pPr>
                      </w:p>
                      <w:p w14:paraId="5BBF9611" w14:textId="77777777" w:rsidR="00D64DB2" w:rsidRDefault="0022516B">
                        <w:pPr>
                          <w:ind w:left="1289"/>
                          <w:rPr>
                            <w:rFonts w:ascii="Courier New"/>
                            <w:sz w:val="13"/>
                          </w:rPr>
                        </w:pPr>
                        <w:r>
                          <w:rPr>
                            <w:rFonts w:ascii="Courier New"/>
                            <w:sz w:val="13"/>
                          </w:rPr>
                          <w:t>},</w:t>
                        </w:r>
                      </w:p>
                      <w:p w14:paraId="5FECE703" w14:textId="77777777" w:rsidR="00D64DB2" w:rsidRDefault="00D64DB2">
                        <w:pPr>
                          <w:pStyle w:val="BodyText"/>
                          <w:rPr>
                            <w:rFonts w:ascii="Courier New"/>
                            <w:sz w:val="17"/>
                          </w:rPr>
                        </w:pPr>
                      </w:p>
                      <w:p w14:paraId="1E6739F4" w14:textId="77777777" w:rsidR="00D64DB2" w:rsidRDefault="0022516B">
                        <w:pPr>
                          <w:ind w:left="1289"/>
                          <w:rPr>
                            <w:rFonts w:ascii="Courier New"/>
                            <w:sz w:val="13"/>
                          </w:rPr>
                        </w:pPr>
                        <w:r>
                          <w:rPr>
                            <w:rFonts w:ascii="Courier New"/>
                            <w:sz w:val="13"/>
                          </w:rPr>
                          <w:t>"policy": {</w:t>
                        </w:r>
                      </w:p>
                      <w:p w14:paraId="792713A3" w14:textId="77777777" w:rsidR="00D64DB2" w:rsidRDefault="00D64DB2">
                        <w:pPr>
                          <w:pStyle w:val="BodyText"/>
                          <w:rPr>
                            <w:rFonts w:ascii="Courier New"/>
                            <w:sz w:val="17"/>
                          </w:rPr>
                        </w:pPr>
                      </w:p>
                      <w:p w14:paraId="6B2957C9" w14:textId="77777777" w:rsidR="00D64DB2" w:rsidRDefault="0022516B">
                        <w:pPr>
                          <w:spacing w:before="1"/>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2C19B8BA" w14:textId="77777777" w:rsidR="00D64DB2" w:rsidRDefault="00D64DB2">
                        <w:pPr>
                          <w:pStyle w:val="BodyText"/>
                          <w:rPr>
                            <w:rFonts w:ascii="Courier New"/>
                            <w:sz w:val="17"/>
                          </w:rPr>
                        </w:pPr>
                      </w:p>
                      <w:p w14:paraId="71D0710A" w14:textId="77777777" w:rsidR="00D64DB2" w:rsidRDefault="0022516B">
                        <w:pPr>
                          <w:ind w:left="1289"/>
                          <w:rPr>
                            <w:rFonts w:ascii="Courier New"/>
                            <w:sz w:val="13"/>
                          </w:rPr>
                        </w:pPr>
                        <w:r>
                          <w:rPr>
                            <w:rFonts w:ascii="Courier New"/>
                            <w:sz w:val="13"/>
                          </w:rPr>
                          <w:t>},</w:t>
                        </w:r>
                      </w:p>
                      <w:p w14:paraId="648D72AF" w14:textId="77777777" w:rsidR="00D64DB2" w:rsidRDefault="00D64DB2">
                        <w:pPr>
                          <w:pStyle w:val="BodyText"/>
                          <w:rPr>
                            <w:rFonts w:ascii="Courier New"/>
                            <w:sz w:val="17"/>
                          </w:rPr>
                        </w:pPr>
                      </w:p>
                      <w:p w14:paraId="21758CB3" w14:textId="77777777" w:rsidR="00D64DB2" w:rsidRDefault="0022516B">
                        <w:pPr>
                          <w:spacing w:line="554" w:lineRule="auto"/>
                          <w:ind w:left="1596" w:right="6160" w:hanging="308"/>
                          <w:rPr>
                            <w:rFonts w:ascii="Courier New"/>
                            <w:sz w:val="13"/>
                          </w:rPr>
                        </w:pPr>
                        <w:r>
                          <w:rPr>
                            <w:rFonts w:ascii="Courier New"/>
                            <w:sz w:val="13"/>
                          </w:rPr>
                          <w:t>"automation": { "prcomment" : false</w:t>
                        </w:r>
                      </w:p>
                      <w:p w14:paraId="35A382CC" w14:textId="77777777" w:rsidR="00D64DB2" w:rsidRDefault="0022516B">
                        <w:pPr>
                          <w:spacing w:line="147" w:lineRule="exact"/>
                          <w:ind w:left="1289"/>
                          <w:rPr>
                            <w:rFonts w:ascii="Courier New"/>
                            <w:sz w:val="13"/>
                          </w:rPr>
                        </w:pPr>
                        <w:r>
                          <w:rPr>
                            <w:rFonts w:ascii="Courier New"/>
                            <w:w w:val="98"/>
                            <w:sz w:val="13"/>
                          </w:rPr>
                          <w:t>}</w:t>
                        </w:r>
                      </w:p>
                      <w:p w14:paraId="5CDDA8CB" w14:textId="77777777" w:rsidR="00D64DB2" w:rsidRDefault="00D64DB2">
                        <w:pPr>
                          <w:pStyle w:val="BodyText"/>
                          <w:rPr>
                            <w:rFonts w:ascii="Courier New"/>
                            <w:sz w:val="14"/>
                          </w:rPr>
                        </w:pPr>
                      </w:p>
                      <w:p w14:paraId="3EA16809" w14:textId="77777777" w:rsidR="00D64DB2" w:rsidRDefault="00D64DB2">
                        <w:pPr>
                          <w:pStyle w:val="BodyText"/>
                          <w:rPr>
                            <w:rFonts w:ascii="Courier New"/>
                            <w:sz w:val="14"/>
                          </w:rPr>
                        </w:pPr>
                      </w:p>
                      <w:p w14:paraId="5120F783" w14:textId="77777777" w:rsidR="00D64DB2" w:rsidRDefault="00D64DB2">
                        <w:pPr>
                          <w:pStyle w:val="BodyText"/>
                          <w:rPr>
                            <w:rFonts w:ascii="Courier New"/>
                            <w:sz w:val="19"/>
                          </w:rPr>
                        </w:pPr>
                      </w:p>
                      <w:p w14:paraId="78C4390C" w14:textId="77777777" w:rsidR="00D64DB2" w:rsidRDefault="0022516B">
                        <w:pPr>
                          <w:ind w:left="981"/>
                          <w:rPr>
                            <w:rFonts w:ascii="Courier New"/>
                            <w:sz w:val="13"/>
                          </w:rPr>
                        </w:pPr>
                        <w:r>
                          <w:rPr>
                            <w:rFonts w:ascii="Courier New"/>
                            <w:w w:val="98"/>
                            <w:sz w:val="13"/>
                          </w:rPr>
                          <w:t>}</w:t>
                        </w:r>
                      </w:p>
                      <w:p w14:paraId="1ACD871C" w14:textId="77777777" w:rsidR="00D64DB2" w:rsidRDefault="00D64DB2">
                        <w:pPr>
                          <w:pStyle w:val="BodyText"/>
                          <w:rPr>
                            <w:rFonts w:ascii="Courier New"/>
                            <w:sz w:val="17"/>
                          </w:rPr>
                        </w:pPr>
                      </w:p>
                      <w:p w14:paraId="59C4F97D" w14:textId="77777777" w:rsidR="00D64DB2" w:rsidRDefault="0022516B">
                        <w:pPr>
                          <w:ind w:left="674"/>
                          <w:rPr>
                            <w:rFonts w:ascii="Courier New"/>
                            <w:sz w:val="13"/>
                          </w:rPr>
                        </w:pPr>
                        <w:r>
                          <w:rPr>
                            <w:rFonts w:ascii="Courier New"/>
                            <w:w w:val="98"/>
                            <w:sz w:val="13"/>
                          </w:rPr>
                          <w:t>}</w:t>
                        </w:r>
                      </w:p>
                      <w:p w14:paraId="74A412B7" w14:textId="77777777" w:rsidR="00D64DB2" w:rsidRDefault="00D64DB2">
                        <w:pPr>
                          <w:pStyle w:val="BodyText"/>
                          <w:rPr>
                            <w:rFonts w:ascii="Courier New"/>
                            <w:sz w:val="17"/>
                          </w:rPr>
                        </w:pPr>
                      </w:p>
                      <w:p w14:paraId="556EDC4F" w14:textId="77777777" w:rsidR="00D64DB2" w:rsidRDefault="0022516B">
                        <w:pPr>
                          <w:spacing w:before="1"/>
                          <w:ind w:left="367"/>
                          <w:rPr>
                            <w:rFonts w:ascii="Courier New"/>
                            <w:sz w:val="13"/>
                          </w:rPr>
                        </w:pPr>
                        <w:r>
                          <w:rPr>
                            <w:rFonts w:ascii="Courier New"/>
                            <w:w w:val="98"/>
                            <w:sz w:val="13"/>
                          </w:rPr>
                          <w:t>}</w:t>
                        </w:r>
                      </w:p>
                      <w:p w14:paraId="190696D9" w14:textId="77777777" w:rsidR="00D64DB2" w:rsidRDefault="00D64DB2">
                        <w:pPr>
                          <w:pStyle w:val="BodyText"/>
                          <w:spacing w:before="11"/>
                          <w:rPr>
                            <w:rFonts w:ascii="Courier New"/>
                            <w:sz w:val="16"/>
                          </w:rPr>
                        </w:pPr>
                      </w:p>
                      <w:p w14:paraId="2CD5B5A3" w14:textId="77777777" w:rsidR="00D64DB2" w:rsidRDefault="0022516B">
                        <w:pPr>
                          <w:ind w:left="60"/>
                          <w:rPr>
                            <w:rFonts w:ascii="Courier New"/>
                            <w:sz w:val="13"/>
                          </w:rPr>
                        </w:pPr>
                        <w:r>
                          <w:rPr>
                            <w:rFonts w:ascii="Courier New"/>
                            <w:w w:val="98"/>
                            <w:sz w:val="13"/>
                          </w:rPr>
                          <w:t>}</w:t>
                        </w:r>
                      </w:p>
                    </w:txbxContent>
                  </v:textbox>
                  <w10:wrap type="topAndBottom" anchorx="page"/>
                </v:shape>
              </w:pict>
            </mc:Fallback>
          </mc:AlternateContent>
        </w:r>
      </w:del>
    </w:p>
    <w:p w14:paraId="171DF394" w14:textId="77777777" w:rsidR="00D64DB2" w:rsidRDefault="00D64DB2">
      <w:pPr>
        <w:pStyle w:val="BodyText"/>
        <w:spacing w:before="3"/>
        <w:rPr>
          <w:sz w:val="13"/>
        </w:rPr>
      </w:pPr>
    </w:p>
    <w:p w14:paraId="73163AE5" w14:textId="6AD78E20" w:rsidR="00D64DB2" w:rsidDel="000443F4" w:rsidRDefault="0022516B">
      <w:pPr>
        <w:pStyle w:val="Heading4"/>
        <w:spacing w:before="99"/>
        <w:rPr>
          <w:del w:id="1060" w:author="Raj Kesarapalli" w:date="2023-07-26T18:14:00Z"/>
        </w:rPr>
      </w:pPr>
      <w:bookmarkStart w:id="1061" w:name="Running_Coverity_Connect_scans_on_the_co"/>
      <w:bookmarkEnd w:id="1061"/>
      <w:del w:id="1062" w:author="Raj Kesarapalli" w:date="2023-07-26T18:14:00Z">
        <w:r w:rsidDel="000443F4">
          <w:delText>Running Coverity Connect scans on the command line</w:delText>
        </w:r>
      </w:del>
    </w:p>
    <w:p w14:paraId="36DE63FE" w14:textId="6A7462CD" w:rsidR="00D64DB2" w:rsidDel="000443F4" w:rsidRDefault="00D64DB2">
      <w:pPr>
        <w:pStyle w:val="BodyText"/>
        <w:spacing w:before="3"/>
        <w:rPr>
          <w:del w:id="1063" w:author="Raj Kesarapalli" w:date="2023-07-26T18:14:00Z"/>
          <w:b/>
          <w:sz w:val="23"/>
        </w:rPr>
      </w:pPr>
    </w:p>
    <w:p w14:paraId="0CAEEA68" w14:textId="0A4B3599" w:rsidR="00D64DB2" w:rsidDel="000443F4" w:rsidRDefault="0022516B">
      <w:pPr>
        <w:pStyle w:val="BodyText"/>
        <w:spacing w:before="1" w:line="540" w:lineRule="auto"/>
        <w:ind w:left="100" w:right="884"/>
        <w:rPr>
          <w:del w:id="1064" w:author="Raj Kesarapalli" w:date="2023-07-26T18:14:00Z"/>
        </w:rPr>
      </w:pPr>
      <w:del w:id="1065" w:author="Raj Kesarapalli" w:date="2023-07-26T18:14:00Z">
        <w:r w:rsidDel="000443F4">
          <w:delText>Instead</w:delText>
        </w:r>
        <w:r w:rsidDel="000443F4">
          <w:rPr>
            <w:spacing w:val="-11"/>
          </w:rPr>
          <w:delText xml:space="preserve"> </w:delText>
        </w:r>
        <w:r w:rsidDel="000443F4">
          <w:delText>of</w:delText>
        </w:r>
        <w:r w:rsidDel="000443F4">
          <w:rPr>
            <w:spacing w:val="-11"/>
          </w:rPr>
          <w:delText xml:space="preserve"> </w:delText>
        </w:r>
        <w:r w:rsidDel="000443F4">
          <w:delText>JSON</w:delText>
        </w:r>
        <w:r w:rsidDel="000443F4">
          <w:rPr>
            <w:spacing w:val="-11"/>
          </w:rPr>
          <w:delText xml:space="preserve"> </w:delText>
        </w:r>
        <w:r w:rsidDel="000443F4">
          <w:delText>file,</w:delText>
        </w:r>
        <w:r w:rsidDel="000443F4">
          <w:rPr>
            <w:spacing w:val="-11"/>
          </w:rPr>
          <w:delText xml:space="preserve"> </w:delText>
        </w:r>
        <w:r w:rsidDel="000443F4">
          <w:delText>you</w:delText>
        </w:r>
        <w:r w:rsidDel="000443F4">
          <w:rPr>
            <w:spacing w:val="-11"/>
          </w:rPr>
          <w:delText xml:space="preserve"> </w:delText>
        </w:r>
        <w:r w:rsidDel="000443F4">
          <w:delText>can</w:delText>
        </w:r>
        <w:r w:rsidDel="000443F4">
          <w:rPr>
            <w:spacing w:val="-11"/>
          </w:rPr>
          <w:delText xml:space="preserve"> </w:delText>
        </w:r>
        <w:r w:rsidDel="000443F4">
          <w:delText>run</w:delText>
        </w:r>
        <w:r w:rsidDel="000443F4">
          <w:rPr>
            <w:spacing w:val="-11"/>
          </w:rPr>
          <w:delText xml:space="preserve"> </w:delText>
        </w:r>
        <w:r w:rsidDel="000443F4">
          <w:delText>commands</w:delText>
        </w:r>
        <w:r w:rsidDel="000443F4">
          <w:rPr>
            <w:spacing w:val="-11"/>
          </w:rPr>
          <w:delText xml:space="preserve"> </w:delText>
        </w:r>
        <w:r w:rsidDel="000443F4">
          <w:delText>by</w:delText>
        </w:r>
        <w:r w:rsidDel="000443F4">
          <w:rPr>
            <w:spacing w:val="-11"/>
          </w:rPr>
          <w:delText xml:space="preserve"> </w:delText>
        </w:r>
        <w:r w:rsidDel="000443F4">
          <w:delText>including</w:delText>
        </w:r>
        <w:r w:rsidDel="000443F4">
          <w:rPr>
            <w:spacing w:val="-11"/>
          </w:rPr>
          <w:delText xml:space="preserve"> </w:delText>
        </w:r>
        <w:r w:rsidDel="000443F4">
          <w:delText>all</w:delText>
        </w:r>
        <w:r w:rsidDel="000443F4">
          <w:rPr>
            <w:spacing w:val="-10"/>
          </w:rPr>
          <w:delText xml:space="preserve"> </w:delText>
        </w:r>
        <w:r w:rsidDel="000443F4">
          <w:delText>arguments</w:delText>
        </w:r>
        <w:r w:rsidDel="000443F4">
          <w:rPr>
            <w:spacing w:val="-11"/>
          </w:rPr>
          <w:delText xml:space="preserve"> </w:delText>
        </w:r>
        <w:r w:rsidDel="000443F4">
          <w:delText>on</w:delText>
        </w:r>
        <w:r w:rsidDel="000443F4">
          <w:rPr>
            <w:spacing w:val="-11"/>
          </w:rPr>
          <w:delText xml:space="preserve"> </w:delText>
        </w:r>
        <w:r w:rsidDel="000443F4">
          <w:delText>the</w:delText>
        </w:r>
        <w:r w:rsidDel="000443F4">
          <w:rPr>
            <w:spacing w:val="-11"/>
          </w:rPr>
          <w:delText xml:space="preserve"> </w:delText>
        </w:r>
        <w:r w:rsidDel="000443F4">
          <w:delText>command</w:delText>
        </w:r>
        <w:r w:rsidDel="000443F4">
          <w:rPr>
            <w:spacing w:val="-11"/>
          </w:rPr>
          <w:delText xml:space="preserve"> </w:delText>
        </w:r>
        <w:r w:rsidDel="000443F4">
          <w:delText>line. This</w:delText>
        </w:r>
        <w:r w:rsidDel="000443F4">
          <w:rPr>
            <w:spacing w:val="-7"/>
          </w:rPr>
          <w:delText xml:space="preserve"> </w:delText>
        </w:r>
        <w:r w:rsidDel="000443F4">
          <w:delText>is</w:delText>
        </w:r>
        <w:r w:rsidDel="000443F4">
          <w:rPr>
            <w:spacing w:val="-6"/>
          </w:rPr>
          <w:delText xml:space="preserve"> </w:delText>
        </w:r>
        <w:r w:rsidDel="000443F4">
          <w:delText>the</w:delText>
        </w:r>
        <w:r w:rsidDel="000443F4">
          <w:rPr>
            <w:spacing w:val="-6"/>
          </w:rPr>
          <w:delText xml:space="preserve"> </w:delText>
        </w:r>
        <w:r w:rsidDel="000443F4">
          <w:delText>same</w:delText>
        </w:r>
        <w:r w:rsidDel="000443F4">
          <w:rPr>
            <w:spacing w:val="-6"/>
          </w:rPr>
          <w:delText xml:space="preserve"> </w:delText>
        </w:r>
        <w:r w:rsidDel="000443F4">
          <w:delText>as</w:delText>
        </w:r>
        <w:r w:rsidDel="000443F4">
          <w:rPr>
            <w:spacing w:val="-6"/>
          </w:rPr>
          <w:delText xml:space="preserve"> </w:delText>
        </w:r>
        <w:r w:rsidDel="000443F4">
          <w:delText>passing</w:delText>
        </w:r>
        <w:r w:rsidDel="000443F4">
          <w:rPr>
            <w:spacing w:val="-6"/>
          </w:rPr>
          <w:delText xml:space="preserve"> </w:delText>
        </w:r>
        <w:r w:rsidDel="000443F4">
          <w:delText>the</w:delText>
        </w:r>
        <w:r w:rsidDel="000443F4">
          <w:rPr>
            <w:spacing w:val="-6"/>
          </w:rPr>
          <w:delText xml:space="preserve"> </w:delText>
        </w:r>
        <w:r w:rsidDel="000443F4">
          <w:delText>following</w:delText>
        </w:r>
        <w:r w:rsidDel="000443F4">
          <w:rPr>
            <w:spacing w:val="-6"/>
          </w:rPr>
          <w:delText xml:space="preserve"> </w:delText>
        </w:r>
        <w:r w:rsidDel="000443F4">
          <w:delText>arguments</w:delText>
        </w:r>
        <w:r w:rsidDel="000443F4">
          <w:rPr>
            <w:spacing w:val="-6"/>
          </w:rPr>
          <w:delText xml:space="preserve"> </w:delText>
        </w:r>
        <w:r w:rsidDel="000443F4">
          <w:delText>written</w:delText>
        </w:r>
        <w:r w:rsidDel="000443F4">
          <w:rPr>
            <w:spacing w:val="-7"/>
          </w:rPr>
          <w:delText xml:space="preserve"> </w:delText>
        </w:r>
        <w:r w:rsidDel="000443F4">
          <w:delText>out</w:delText>
        </w:r>
        <w:r w:rsidDel="000443F4">
          <w:rPr>
            <w:spacing w:val="-6"/>
          </w:rPr>
          <w:delText xml:space="preserve"> </w:delText>
        </w:r>
        <w:r w:rsidDel="000443F4">
          <w:delText>on</w:delText>
        </w:r>
        <w:r w:rsidDel="000443F4">
          <w:rPr>
            <w:spacing w:val="-6"/>
          </w:rPr>
          <w:delText xml:space="preserve"> </w:delText>
        </w:r>
        <w:r w:rsidDel="000443F4">
          <w:delText>the</w:delText>
        </w:r>
        <w:r w:rsidDel="000443F4">
          <w:rPr>
            <w:spacing w:val="-6"/>
          </w:rPr>
          <w:delText xml:space="preserve"> </w:delText>
        </w:r>
        <w:r w:rsidDel="000443F4">
          <w:delText>command</w:delText>
        </w:r>
        <w:r w:rsidDel="000443F4">
          <w:rPr>
            <w:spacing w:val="-6"/>
          </w:rPr>
          <w:delText xml:space="preserve"> </w:delText>
        </w:r>
        <w:r w:rsidDel="000443F4">
          <w:delText>line:</w:delText>
        </w:r>
      </w:del>
    </w:p>
    <w:p w14:paraId="2D63572C" w14:textId="0253D2ED" w:rsidR="00D64DB2" w:rsidDel="000443F4" w:rsidRDefault="00D64DB2">
      <w:pPr>
        <w:spacing w:line="540" w:lineRule="auto"/>
        <w:rPr>
          <w:del w:id="1066" w:author="Raj Kesarapalli" w:date="2023-07-26T18:14:00Z"/>
        </w:rPr>
        <w:sectPr w:rsidR="00D64DB2" w:rsidDel="000443F4">
          <w:pgSz w:w="12240" w:h="15840"/>
          <w:pgMar w:top="520" w:right="1320" w:bottom="280" w:left="1340" w:header="720" w:footer="720" w:gutter="0"/>
          <w:cols w:space="720"/>
        </w:sectPr>
      </w:pPr>
    </w:p>
    <w:p w14:paraId="57140016" w14:textId="08378FBE" w:rsidR="00D64DB2" w:rsidDel="000443F4" w:rsidRDefault="0022516B">
      <w:pPr>
        <w:pStyle w:val="BodyText"/>
        <w:spacing w:before="85"/>
        <w:ind w:left="4488"/>
        <w:rPr>
          <w:del w:id="1067" w:author="Raj Kesarapalli" w:date="2023-07-26T18:14:00Z"/>
        </w:rPr>
      </w:pPr>
      <w:del w:id="1068" w:author="Raj Kesarapalli" w:date="2023-07-26T18:14:00Z">
        <w:r w:rsidDel="000443F4">
          <w:delText>Synopsys Bridge CLI Guide | 2 - Synopsys Bridge CLI | 17</w:delText>
        </w:r>
      </w:del>
    </w:p>
    <w:p w14:paraId="35542250" w14:textId="56922BF0" w:rsidR="00D64DB2" w:rsidDel="000443F4" w:rsidRDefault="00D64DB2">
      <w:pPr>
        <w:pStyle w:val="BodyText"/>
        <w:rPr>
          <w:del w:id="1069" w:author="Raj Kesarapalli" w:date="2023-07-26T18:14:00Z"/>
        </w:rPr>
      </w:pPr>
    </w:p>
    <w:p w14:paraId="77B51420" w14:textId="40AC6DB4" w:rsidR="00D64DB2" w:rsidDel="000443F4" w:rsidRDefault="00D64DB2">
      <w:pPr>
        <w:pStyle w:val="BodyText"/>
        <w:rPr>
          <w:del w:id="1070" w:author="Raj Kesarapalli" w:date="2023-07-26T18:14:00Z"/>
        </w:rPr>
      </w:pPr>
    </w:p>
    <w:p w14:paraId="78D2113F" w14:textId="77CF6423" w:rsidR="00D64DB2" w:rsidDel="000443F4" w:rsidRDefault="00C46513">
      <w:pPr>
        <w:pStyle w:val="BodyText"/>
        <w:spacing w:before="6"/>
        <w:rPr>
          <w:del w:id="1071" w:author="Raj Kesarapalli" w:date="2023-07-26T18:14:00Z"/>
          <w:sz w:val="11"/>
        </w:rPr>
      </w:pPr>
      <w:del w:id="1072" w:author="Raj Kesarapalli" w:date="2023-07-26T18:14:00Z">
        <w:r w:rsidDel="000443F4">
          <w:rPr>
            <w:noProof/>
          </w:rPr>
          <mc:AlternateContent>
            <mc:Choice Requires="wps">
              <w:drawing>
                <wp:anchor distT="0" distB="0" distL="0" distR="0" simplePos="0" relativeHeight="251691008" behindDoc="1" locked="0" layoutInCell="1" allowOverlap="1" wp14:anchorId="7482895D" wp14:editId="1C2D30F2">
                  <wp:simplePos x="0" y="0"/>
                  <wp:positionH relativeFrom="page">
                    <wp:posOffset>965200</wp:posOffset>
                  </wp:positionH>
                  <wp:positionV relativeFrom="paragraph">
                    <wp:posOffset>103505</wp:posOffset>
                  </wp:positionV>
                  <wp:extent cx="5892800" cy="1333500"/>
                  <wp:effectExtent l="0" t="0" r="0" b="0"/>
                  <wp:wrapTopAndBottom/>
                  <wp:docPr id="2033203657"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3335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B04AE4" w14:textId="77777777" w:rsidR="00D64DB2" w:rsidRDefault="00D64DB2">
                              <w:pPr>
                                <w:pStyle w:val="BodyText"/>
                                <w:spacing w:before="12"/>
                                <w:rPr>
                                  <w:sz w:val="10"/>
                                </w:rPr>
                              </w:pPr>
                            </w:p>
                            <w:p w14:paraId="0635B152" w14:textId="77777777" w:rsidR="00D64DB2" w:rsidRDefault="0022516B">
                              <w:pPr>
                                <w:spacing w:line="554" w:lineRule="auto"/>
                                <w:ind w:left="213" w:right="6160" w:hanging="154"/>
                                <w:rPr>
                                  <w:rFonts w:ascii="Courier New"/>
                                  <w:sz w:val="13"/>
                                </w:rPr>
                              </w:pPr>
                              <w:r>
                                <w:rPr>
                                  <w:rFonts w:ascii="Courier New"/>
                                  <w:sz w:val="13"/>
                                </w:rPr>
                                <w:t>synopsys-bridge --stage bridge \ coverity.connect url=</w:t>
                              </w:r>
                              <w:r>
                                <w:rPr>
                                  <w:rFonts w:ascii="Courier New"/>
                                  <w:i/>
                                  <w:sz w:val="13"/>
                                </w:rPr>
                                <w:t xml:space="preserve">COVERITY_URL </w:t>
                              </w:r>
                              <w:r>
                                <w:rPr>
                                  <w:rFonts w:ascii="Courier New"/>
                                  <w:sz w:val="13"/>
                                </w:rPr>
                                <w:t>\</w:t>
                              </w:r>
                            </w:p>
                            <w:p w14:paraId="54E05BE0" w14:textId="77777777" w:rsidR="00D64DB2" w:rsidRDefault="0022516B">
                              <w:pPr>
                                <w:spacing w:line="554" w:lineRule="auto"/>
                                <w:ind w:left="213" w:right="5224"/>
                                <w:rPr>
                                  <w:rFonts w:ascii="Courier New"/>
                                  <w:sz w:val="13"/>
                                </w:rPr>
                              </w:pPr>
                              <w:r>
                                <w:rPr>
                                  <w:rFonts w:ascii="Courier New"/>
                                  <w:sz w:val="13"/>
                                </w:rPr>
                                <w:t>coverity.connect.project.name=</w:t>
                              </w:r>
                              <w:r>
                                <w:rPr>
                                  <w:rFonts w:ascii="Courier New"/>
                                  <w:i/>
                                  <w:sz w:val="13"/>
                                </w:rPr>
                                <w:t xml:space="preserve">COVERITY_PROJECT </w:t>
                              </w:r>
                              <w:r>
                                <w:rPr>
                                  <w:rFonts w:ascii="Courier New"/>
                                  <w:sz w:val="13"/>
                                </w:rPr>
                                <w:t>\ coverity.connect.stream.name=</w:t>
                              </w:r>
                              <w:r>
                                <w:rPr>
                                  <w:rFonts w:ascii="Courier New"/>
                                  <w:i/>
                                  <w:sz w:val="13"/>
                                </w:rPr>
                                <w:t xml:space="preserve">COVERITY_STREAM </w:t>
                              </w:r>
                              <w:r>
                                <w:rPr>
                                  <w:rFonts w:ascii="Courier New"/>
                                  <w:sz w:val="13"/>
                                </w:rPr>
                                <w:t>\ coverity.connect.policy.view=</w:t>
                              </w:r>
                              <w:r>
                                <w:rPr>
                                  <w:rFonts w:ascii="Courier New"/>
                                  <w:i/>
                                  <w:sz w:val="13"/>
                                </w:rPr>
                                <w:t xml:space="preserve">COVERITY_VIEW_NAME </w:t>
                              </w:r>
                              <w:r>
                                <w:rPr>
                                  <w:rFonts w:ascii="Courier New"/>
                                  <w:sz w:val="13"/>
                                </w:rPr>
                                <w:t>\</w:t>
                              </w:r>
                            </w:p>
                            <w:p w14:paraId="3E31717B" w14:textId="77777777" w:rsidR="00D64DB2" w:rsidRDefault="0022516B">
                              <w:pPr>
                                <w:spacing w:line="147" w:lineRule="exact"/>
                                <w:ind w:left="213"/>
                                <w:rPr>
                                  <w:rFonts w:ascii="Courier New"/>
                                  <w:sz w:val="13"/>
                                </w:rPr>
                              </w:pPr>
                              <w:r>
                                <w:rPr>
                                  <w:rFonts w:ascii="Courier New"/>
                                  <w:sz w:val="13"/>
                                </w:rPr>
                                <w:t>coverity.connect.automation.prcomment=true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2895D" id="Text Box 272" o:spid="_x0000_s1094" type="#_x0000_t202" style="position:absolute;margin-left:76pt;margin-top:8.15pt;width:464pt;height:10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" fillcolor="#ededed" stroked="f">
                  <v:path arrowok="t"/>
                  <v:textbox inset="0,0,0,0">
                    <w:txbxContent>
                      <w:p w14:paraId="00B04AE4" w14:textId="77777777" w:rsidR="00D64DB2" w:rsidRDefault="00D64DB2">
                        <w:pPr>
                          <w:pStyle w:val="BodyText"/>
                          <w:spacing w:before="12"/>
                          <w:rPr>
                            <w:sz w:val="10"/>
                          </w:rPr>
                        </w:pPr>
                      </w:p>
                      <w:p w14:paraId="0635B152" w14:textId="77777777" w:rsidR="00D64DB2" w:rsidRDefault="0022516B">
                        <w:pPr>
                          <w:spacing w:line="554" w:lineRule="auto"/>
                          <w:ind w:left="213" w:right="6160" w:hanging="154"/>
                          <w:rPr>
                            <w:rFonts w:ascii="Courier New"/>
                            <w:sz w:val="13"/>
                          </w:rPr>
                        </w:pPr>
                        <w:r>
                          <w:rPr>
                            <w:rFonts w:ascii="Courier New"/>
                            <w:sz w:val="13"/>
                          </w:rPr>
                          <w:t>synopsys-bridge --stage bridge \ coverity.connect url=</w:t>
                        </w:r>
                        <w:r>
                          <w:rPr>
                            <w:rFonts w:ascii="Courier New"/>
                            <w:i/>
                            <w:sz w:val="13"/>
                          </w:rPr>
                          <w:t xml:space="preserve">COVERITY_URL </w:t>
                        </w:r>
                        <w:r>
                          <w:rPr>
                            <w:rFonts w:ascii="Courier New"/>
                            <w:sz w:val="13"/>
                          </w:rPr>
                          <w:t>\</w:t>
                        </w:r>
                      </w:p>
                      <w:p w14:paraId="54E05BE0" w14:textId="77777777" w:rsidR="00D64DB2" w:rsidRDefault="0022516B">
                        <w:pPr>
                          <w:spacing w:line="554" w:lineRule="auto"/>
                          <w:ind w:left="213" w:right="5224"/>
                          <w:rPr>
                            <w:rFonts w:ascii="Courier New"/>
                            <w:sz w:val="13"/>
                          </w:rPr>
                        </w:pPr>
                        <w:r>
                          <w:rPr>
                            <w:rFonts w:ascii="Courier New"/>
                            <w:sz w:val="13"/>
                          </w:rPr>
                          <w:t>coverity.connect.project.name=</w:t>
                        </w:r>
                        <w:r>
                          <w:rPr>
                            <w:rFonts w:ascii="Courier New"/>
                            <w:i/>
                            <w:sz w:val="13"/>
                          </w:rPr>
                          <w:t xml:space="preserve">COVERITY_PROJECT </w:t>
                        </w:r>
                        <w:r>
                          <w:rPr>
                            <w:rFonts w:ascii="Courier New"/>
                            <w:sz w:val="13"/>
                          </w:rPr>
                          <w:t>\ coverity.connect.stream.name=</w:t>
                        </w:r>
                        <w:r>
                          <w:rPr>
                            <w:rFonts w:ascii="Courier New"/>
                            <w:i/>
                            <w:sz w:val="13"/>
                          </w:rPr>
                          <w:t xml:space="preserve">COVERITY_STREAM </w:t>
                        </w:r>
                        <w:r>
                          <w:rPr>
                            <w:rFonts w:ascii="Courier New"/>
                            <w:sz w:val="13"/>
                          </w:rPr>
                          <w:t>\ coverity.connect.policy.view=</w:t>
                        </w:r>
                        <w:r>
                          <w:rPr>
                            <w:rFonts w:ascii="Courier New"/>
                            <w:i/>
                            <w:sz w:val="13"/>
                          </w:rPr>
                          <w:t xml:space="preserve">COVERITY_VIEW_NAME </w:t>
                        </w:r>
                        <w:r>
                          <w:rPr>
                            <w:rFonts w:ascii="Courier New"/>
                            <w:sz w:val="13"/>
                          </w:rPr>
                          <w:t>\</w:t>
                        </w:r>
                      </w:p>
                      <w:p w14:paraId="3E31717B" w14:textId="77777777" w:rsidR="00D64DB2" w:rsidRDefault="0022516B">
                        <w:pPr>
                          <w:spacing w:line="147" w:lineRule="exact"/>
                          <w:ind w:left="213"/>
                          <w:rPr>
                            <w:rFonts w:ascii="Courier New"/>
                            <w:sz w:val="13"/>
                          </w:rPr>
                        </w:pPr>
                        <w:r>
                          <w:rPr>
                            <w:rFonts w:ascii="Courier New"/>
                            <w:sz w:val="13"/>
                          </w:rPr>
                          <w:t>coverity.connect.automation.prcomment=true</w:t>
                        </w:r>
                      </w:p>
                    </w:txbxContent>
                  </v:textbox>
                  <w10:wrap type="topAndBottom" anchorx="page"/>
                </v:shape>
              </w:pict>
            </mc:Fallback>
          </mc:AlternateContent>
        </w:r>
      </w:del>
    </w:p>
    <w:p w14:paraId="2DECA762" w14:textId="6A41965D" w:rsidR="00D64DB2" w:rsidDel="000443F4" w:rsidRDefault="00D64DB2">
      <w:pPr>
        <w:pStyle w:val="BodyText"/>
        <w:rPr>
          <w:del w:id="1073" w:author="Raj Kesarapalli" w:date="2023-07-26T18:14:00Z"/>
          <w:sz w:val="12"/>
        </w:rPr>
      </w:pPr>
    </w:p>
    <w:p w14:paraId="6ADE1A10" w14:textId="49B269D7" w:rsidR="00D64DB2" w:rsidDel="000443F4" w:rsidRDefault="0022516B">
      <w:pPr>
        <w:spacing w:before="96" w:line="340" w:lineRule="auto"/>
        <w:ind w:left="100"/>
        <w:rPr>
          <w:del w:id="1074" w:author="Raj Kesarapalli" w:date="2023-07-26T18:14:00Z"/>
          <w:sz w:val="20"/>
        </w:rPr>
      </w:pPr>
      <w:del w:id="1075" w:author="Raj Kesarapalli" w:date="2023-07-26T18:14:00Z">
        <w:r w:rsidDel="000443F4">
          <w:rPr>
            <w:sz w:val="20"/>
          </w:rPr>
          <w:delText xml:space="preserve">The all caps in </w:delText>
        </w:r>
        <w:r w:rsidDel="000443F4">
          <w:rPr>
            <w:rFonts w:ascii="Courier New"/>
            <w:sz w:val="16"/>
            <w:shd w:val="clear" w:color="auto" w:fill="EDEDED"/>
          </w:rPr>
          <w:delText>BRIDGE_COVERITY_CONNECT_USER_NAME</w:delText>
        </w:r>
        <w:r w:rsidDel="000443F4">
          <w:rPr>
            <w:rFonts w:ascii="Courier New"/>
            <w:spacing w:val="-54"/>
            <w:sz w:val="16"/>
          </w:rPr>
          <w:delText xml:space="preserve"> </w:delText>
        </w:r>
        <w:r w:rsidDel="000443F4">
          <w:rPr>
            <w:sz w:val="20"/>
          </w:rPr>
          <w:delText xml:space="preserve">and </w:delText>
        </w:r>
        <w:r w:rsidDel="000443F4">
          <w:rPr>
            <w:rFonts w:ascii="Courier New"/>
            <w:sz w:val="16"/>
            <w:shd w:val="clear" w:color="auto" w:fill="EDEDED"/>
          </w:rPr>
          <w:delText>BRIDGE_COVERITY_CONNECT_USER_PASSWORD</w:delText>
        </w:r>
        <w:r w:rsidDel="000443F4">
          <w:rPr>
            <w:rFonts w:ascii="Courier New"/>
            <w:spacing w:val="-55"/>
            <w:sz w:val="16"/>
          </w:rPr>
          <w:delText xml:space="preserve"> </w:delText>
        </w:r>
        <w:r w:rsidDel="000443F4">
          <w:rPr>
            <w:sz w:val="20"/>
          </w:rPr>
          <w:delText>indicate these arguments are being passed as environmental variables.</w:delText>
        </w:r>
      </w:del>
    </w:p>
    <w:p w14:paraId="659AD23E" w14:textId="77777777" w:rsidR="00D64DB2" w:rsidRDefault="00D64DB2">
      <w:pPr>
        <w:pStyle w:val="BodyText"/>
        <w:spacing w:before="6"/>
        <w:rPr>
          <w:sz w:val="16"/>
        </w:rPr>
      </w:pPr>
    </w:p>
    <w:p w14:paraId="7F808D3B" w14:textId="77777777" w:rsidR="00D64DB2" w:rsidRDefault="0022516B">
      <w:pPr>
        <w:pStyle w:val="BodyText"/>
        <w:ind w:left="100"/>
      </w:pPr>
      <w:r>
        <w:t xml:space="preserve">For more details, see the </w:t>
      </w:r>
      <w:hyperlink w:anchor="_bookmark16" w:history="1">
        <w:r>
          <w:rPr>
            <w:color w:val="337AB7"/>
          </w:rPr>
          <w:t xml:space="preserve">Complete List of Synopsys Bridge Arguments </w:t>
        </w:r>
      </w:hyperlink>
      <w:hyperlink w:anchor="_bookmark16" w:history="1">
        <w:r>
          <w:rPr>
            <w:rFonts w:ascii="Arial"/>
            <w:i/>
            <w:color w:val="337AB7"/>
          </w:rPr>
          <w:t>(on</w:t>
        </w:r>
      </w:hyperlink>
      <w:r>
        <w:rPr>
          <w:rFonts w:ascii="Arial"/>
          <w:i/>
          <w:color w:val="337AB7"/>
        </w:rPr>
        <w:t xml:space="preserve"> </w:t>
      </w:r>
      <w:hyperlink w:anchor="_bookmark16" w:history="1">
        <w:r>
          <w:rPr>
            <w:rFonts w:ascii="Arial"/>
            <w:i/>
            <w:color w:val="337AB7"/>
          </w:rPr>
          <w:t xml:space="preserve">page </w:t>
        </w:r>
      </w:hyperlink>
      <w:hyperlink w:anchor="_bookmark16" w:history="1">
        <w:r>
          <w:rPr>
            <w:rFonts w:ascii="Arial"/>
            <w:i/>
            <w:color w:val="337AB7"/>
          </w:rPr>
          <w:t>18</w:t>
        </w:r>
      </w:hyperlink>
      <w:hyperlink w:anchor="_bookmark16" w:history="1">
        <w:r>
          <w:rPr>
            <w:rFonts w:ascii="Arial"/>
            <w:i/>
            <w:color w:val="337AB7"/>
          </w:rPr>
          <w:t>)</w:t>
        </w:r>
      </w:hyperlink>
      <w:r>
        <w:t>.</w:t>
      </w:r>
    </w:p>
    <w:p w14:paraId="01B7022E" w14:textId="77777777" w:rsidR="00D64DB2" w:rsidRDefault="00D64DB2">
      <w:pPr>
        <w:sectPr w:rsidR="00D64DB2">
          <w:pgSz w:w="12240" w:h="15840"/>
          <w:pgMar w:top="520" w:right="1320" w:bottom="280" w:left="1340" w:header="720" w:footer="720" w:gutter="0"/>
          <w:cols w:space="720"/>
        </w:sectPr>
      </w:pPr>
    </w:p>
    <w:p w14:paraId="6F3CD9B4" w14:textId="77777777" w:rsidR="000A062C" w:rsidRDefault="000A062C">
      <w:pPr>
        <w:pStyle w:val="Heading1"/>
        <w:rPr>
          <w:ins w:id="1076" w:author="Raj Kesarapalli" w:date="2023-07-26T18:00:00Z"/>
        </w:rPr>
      </w:pPr>
      <w:bookmarkStart w:id="1077" w:name="Chapter_3._Synopsys_Bridge_CLI_Reference"/>
      <w:bookmarkStart w:id="1078" w:name="_bookmark15"/>
      <w:bookmarkStart w:id="1079" w:name="_bookmark16"/>
      <w:bookmarkEnd w:id="1077"/>
      <w:bookmarkEnd w:id="1078"/>
      <w:bookmarkEnd w:id="1079"/>
    </w:p>
    <w:p w14:paraId="0EF12DB2" w14:textId="77777777" w:rsidR="000A062C" w:rsidRDefault="000A062C">
      <w:pPr>
        <w:pStyle w:val="Heading1"/>
        <w:rPr>
          <w:ins w:id="1080" w:author="Raj Kesarapalli" w:date="2023-07-26T18:00:00Z"/>
        </w:rPr>
      </w:pPr>
    </w:p>
    <w:p w14:paraId="2C1E984C" w14:textId="77777777" w:rsidR="000A062C" w:rsidRDefault="000A062C">
      <w:pPr>
        <w:pStyle w:val="Heading1"/>
        <w:rPr>
          <w:ins w:id="1081" w:author="Raj Kesarapalli" w:date="2023-07-26T18:00:00Z"/>
        </w:rPr>
      </w:pPr>
    </w:p>
    <w:p w14:paraId="2AD095A3" w14:textId="77777777" w:rsidR="000A062C" w:rsidRDefault="000A062C">
      <w:pPr>
        <w:pStyle w:val="Heading1"/>
        <w:rPr>
          <w:ins w:id="1082" w:author="Raj Kesarapalli" w:date="2023-07-26T18:00:00Z"/>
        </w:rPr>
      </w:pPr>
    </w:p>
    <w:p w14:paraId="64DB47FF" w14:textId="2CC55EBF" w:rsidR="00D64DB2" w:rsidRDefault="0022516B">
      <w:pPr>
        <w:pStyle w:val="Heading1"/>
      </w:pPr>
      <w:r>
        <w:t>Chapter 3. Synopsys Bridge CLI Reference</w:t>
      </w:r>
    </w:p>
    <w:p w14:paraId="4B65DEB3" w14:textId="77777777" w:rsidR="00D64DB2" w:rsidRDefault="0022516B">
      <w:pPr>
        <w:pStyle w:val="Heading2"/>
        <w:spacing w:before="284"/>
      </w:pPr>
      <w:bookmarkStart w:id="1083" w:name="Complete_List_of_Synopsys_Bridge_Argumen"/>
      <w:bookmarkEnd w:id="1083"/>
      <w:r>
        <w:t>Complete List of Synopsys Bridge Arguments</w:t>
      </w:r>
    </w:p>
    <w:p w14:paraId="12FC8F13" w14:textId="47010E3A" w:rsidR="00902032" w:rsidRDefault="00902032" w:rsidP="00902032">
      <w:pPr>
        <w:pStyle w:val="BodyText"/>
        <w:spacing w:before="213" w:line="340" w:lineRule="auto"/>
        <w:rPr>
          <w:ins w:id="1084" w:author="Raj Kesarapalli" w:date="2023-07-27T11:39:00Z"/>
        </w:rPr>
      </w:pPr>
    </w:p>
    <w:p w14:paraId="46376A17" w14:textId="3974A342" w:rsidR="00902032" w:rsidRDefault="00902032" w:rsidP="00902032">
      <w:pPr>
        <w:pStyle w:val="BodyText"/>
        <w:spacing w:before="213" w:line="340" w:lineRule="auto"/>
        <w:rPr>
          <w:ins w:id="1085" w:author="Raj Kesarapalli" w:date="2023-07-27T11:57:00Z"/>
        </w:rPr>
      </w:pPr>
      <w:ins w:id="1086" w:author="Raj Kesarapalli" w:date="2023-07-27T11:39:00Z">
        <w:r>
          <w:t xml:space="preserve">This page lists all the </w:t>
        </w:r>
      </w:ins>
      <w:ins w:id="1087" w:author="Raj Kesarapalli" w:date="2023-07-27T11:43:00Z">
        <w:r w:rsidR="00EB772D">
          <w:t>arguments</w:t>
        </w:r>
      </w:ins>
      <w:ins w:id="1088" w:author="Raj Kesarapalli" w:date="2023-07-27T11:39:00Z">
        <w:r>
          <w:t xml:space="preserve"> that Synopsys Bridge supports. </w:t>
        </w:r>
      </w:ins>
      <w:ins w:id="1089" w:author="Raj Kesarapalli" w:date="2023-07-27T11:43:00Z">
        <w:r w:rsidR="00EB772D">
          <w:t>Arguments</w:t>
        </w:r>
      </w:ins>
      <w:ins w:id="1090" w:author="Raj Kesarapalli" w:date="2023-07-27T11:39:00Z">
        <w:r>
          <w:t xml:space="preserve"> can be passed thru enviro</w:t>
        </w:r>
      </w:ins>
      <w:ins w:id="1091" w:author="Raj Kesarapalli" w:date="2023-07-27T11:40:00Z">
        <w:r>
          <w:t>nment variables, command line or a JSON file.</w:t>
        </w:r>
      </w:ins>
    </w:p>
    <w:p w14:paraId="2D32823C" w14:textId="78111A3B" w:rsidR="004E080F" w:rsidRDefault="004E080F" w:rsidP="00902032">
      <w:pPr>
        <w:pStyle w:val="BodyText"/>
        <w:spacing w:before="213" w:line="340" w:lineRule="auto"/>
        <w:rPr>
          <w:ins w:id="1092" w:author="Raj Kesarapalli" w:date="2023-07-27T11:40:00Z"/>
        </w:rPr>
      </w:pPr>
      <w:ins w:id="1093" w:author="Raj Kesarapalli" w:date="2023-07-27T11:57:00Z">
        <w:r>
          <w:rPr>
            <w:noProof/>
          </w:rPr>
          <mc:AlternateContent>
            <mc:Choice Requires="wpg">
              <w:drawing>
                <wp:anchor distT="0" distB="0" distL="0" distR="0" simplePos="0" relativeHeight="251904000" behindDoc="1" locked="0" layoutInCell="1" allowOverlap="1" wp14:anchorId="43283927" wp14:editId="79256069">
                  <wp:simplePos x="0" y="0"/>
                  <wp:positionH relativeFrom="page">
                    <wp:posOffset>850900</wp:posOffset>
                  </wp:positionH>
                  <wp:positionV relativeFrom="paragraph">
                    <wp:posOffset>356870</wp:posOffset>
                  </wp:positionV>
                  <wp:extent cx="5924550" cy="838200"/>
                  <wp:effectExtent l="0" t="12700" r="0" b="0"/>
                  <wp:wrapTopAndBottom/>
                  <wp:docPr id="1760796081"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3128"/>
                            <a:chExt cx="9330" cy="1320"/>
                          </a:xfrm>
                        </wpg:grpSpPr>
                        <wps:wsp>
                          <wps:cNvPr id="185052188" name="Freeform 306"/>
                          <wps:cNvSpPr>
                            <a:spLocks/>
                          </wps:cNvSpPr>
                          <wps:spPr bwMode="auto">
                            <a:xfrm>
                              <a:off x="1455" y="3127"/>
                              <a:ext cx="9330" cy="1320"/>
                            </a:xfrm>
                            <a:custGeom>
                              <a:avLst/>
                              <a:gdLst>
                                <a:gd name="T0" fmla="+- 0 10635 1455"/>
                                <a:gd name="T1" fmla="*/ T0 w 9330"/>
                                <a:gd name="T2" fmla="+- 0 4448 3128"/>
                                <a:gd name="T3" fmla="*/ 4448 h 1320"/>
                                <a:gd name="T4" fmla="+- 0 1605 1455"/>
                                <a:gd name="T5" fmla="*/ T4 w 9330"/>
                                <a:gd name="T6" fmla="+- 0 4448 3128"/>
                                <a:gd name="T7" fmla="*/ 4448 h 1320"/>
                                <a:gd name="T8" fmla="+- 0 1547 1455"/>
                                <a:gd name="T9" fmla="*/ T8 w 9330"/>
                                <a:gd name="T10" fmla="+- 0 4436 3128"/>
                                <a:gd name="T11" fmla="*/ 4436 h 1320"/>
                                <a:gd name="T12" fmla="+- 0 1499 1455"/>
                                <a:gd name="T13" fmla="*/ T12 w 9330"/>
                                <a:gd name="T14" fmla="+- 0 4404 3128"/>
                                <a:gd name="T15" fmla="*/ 4404 h 1320"/>
                                <a:gd name="T16" fmla="+- 0 1467 1455"/>
                                <a:gd name="T17" fmla="*/ T16 w 9330"/>
                                <a:gd name="T18" fmla="+- 0 4356 3128"/>
                                <a:gd name="T19" fmla="*/ 4356 h 1320"/>
                                <a:gd name="T20" fmla="+- 0 1455 1455"/>
                                <a:gd name="T21" fmla="*/ T20 w 9330"/>
                                <a:gd name="T22" fmla="+- 0 4298 3128"/>
                                <a:gd name="T23" fmla="*/ 4298 h 1320"/>
                                <a:gd name="T24" fmla="+- 0 1455 1455"/>
                                <a:gd name="T25" fmla="*/ T24 w 9330"/>
                                <a:gd name="T26" fmla="+- 0 3278 3128"/>
                                <a:gd name="T27" fmla="*/ 3278 h 1320"/>
                                <a:gd name="T28" fmla="+- 0 1467 1455"/>
                                <a:gd name="T29" fmla="*/ T28 w 9330"/>
                                <a:gd name="T30" fmla="+- 0 3220 3128"/>
                                <a:gd name="T31" fmla="*/ 3220 h 1320"/>
                                <a:gd name="T32" fmla="+- 0 1499 1455"/>
                                <a:gd name="T33" fmla="*/ T32 w 9330"/>
                                <a:gd name="T34" fmla="+- 0 3172 3128"/>
                                <a:gd name="T35" fmla="*/ 3172 h 1320"/>
                                <a:gd name="T36" fmla="+- 0 1547 1455"/>
                                <a:gd name="T37" fmla="*/ T36 w 9330"/>
                                <a:gd name="T38" fmla="+- 0 3140 3128"/>
                                <a:gd name="T39" fmla="*/ 3140 h 1320"/>
                                <a:gd name="T40" fmla="+- 0 1605 1455"/>
                                <a:gd name="T41" fmla="*/ T40 w 9330"/>
                                <a:gd name="T42" fmla="+- 0 3128 3128"/>
                                <a:gd name="T43" fmla="*/ 3128 h 1320"/>
                                <a:gd name="T44" fmla="+- 0 10635 1455"/>
                                <a:gd name="T45" fmla="*/ T44 w 9330"/>
                                <a:gd name="T46" fmla="+- 0 3128 3128"/>
                                <a:gd name="T47" fmla="*/ 3128 h 1320"/>
                                <a:gd name="T48" fmla="+- 0 10693 1455"/>
                                <a:gd name="T49" fmla="*/ T48 w 9330"/>
                                <a:gd name="T50" fmla="+- 0 3140 3128"/>
                                <a:gd name="T51" fmla="*/ 3140 h 1320"/>
                                <a:gd name="T52" fmla="+- 0 10741 1455"/>
                                <a:gd name="T53" fmla="*/ T52 w 9330"/>
                                <a:gd name="T54" fmla="+- 0 3172 3128"/>
                                <a:gd name="T55" fmla="*/ 3172 h 1320"/>
                                <a:gd name="T56" fmla="+- 0 10773 1455"/>
                                <a:gd name="T57" fmla="*/ T56 w 9330"/>
                                <a:gd name="T58" fmla="+- 0 3220 3128"/>
                                <a:gd name="T59" fmla="*/ 3220 h 1320"/>
                                <a:gd name="T60" fmla="+- 0 10785 1455"/>
                                <a:gd name="T61" fmla="*/ T60 w 9330"/>
                                <a:gd name="T62" fmla="+- 0 3278 3128"/>
                                <a:gd name="T63" fmla="*/ 3278 h 1320"/>
                                <a:gd name="T64" fmla="+- 0 10785 1455"/>
                                <a:gd name="T65" fmla="*/ T64 w 9330"/>
                                <a:gd name="T66" fmla="+- 0 4298 3128"/>
                                <a:gd name="T67" fmla="*/ 4298 h 1320"/>
                                <a:gd name="T68" fmla="+- 0 10773 1455"/>
                                <a:gd name="T69" fmla="*/ T68 w 9330"/>
                                <a:gd name="T70" fmla="+- 0 4356 3128"/>
                                <a:gd name="T71" fmla="*/ 4356 h 1320"/>
                                <a:gd name="T72" fmla="+- 0 10741 1455"/>
                                <a:gd name="T73" fmla="*/ T72 w 9330"/>
                                <a:gd name="T74" fmla="+- 0 4404 3128"/>
                                <a:gd name="T75" fmla="*/ 4404 h 1320"/>
                                <a:gd name="T76" fmla="+- 0 10693 1455"/>
                                <a:gd name="T77" fmla="*/ T76 w 9330"/>
                                <a:gd name="T78" fmla="+- 0 4436 3128"/>
                                <a:gd name="T79" fmla="*/ 4436 h 1320"/>
                                <a:gd name="T80" fmla="+- 0 10635 1455"/>
                                <a:gd name="T81" fmla="*/ T80 w 9330"/>
                                <a:gd name="T82" fmla="+- 0 4448 3128"/>
                                <a:gd name="T83" fmla="*/ 444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36777743" name="Picture 30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23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141260058" name="Text Box 308"/>
                          <wps:cNvSpPr txBox="1">
                            <a:spLocks/>
                          </wps:cNvSpPr>
                          <wps:spPr bwMode="auto">
                            <a:xfrm>
                              <a:off x="1455" y="3127"/>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41734" w14:textId="77777777" w:rsidR="004E080F" w:rsidRDefault="004E080F" w:rsidP="004E080F">
                                <w:pPr>
                                  <w:rPr>
                                    <w:sz w:val="17"/>
                                  </w:rPr>
                                </w:pPr>
                              </w:p>
                              <w:p w14:paraId="453B0B58" w14:textId="499C90AF" w:rsidR="004E080F" w:rsidDel="00DD7D57" w:rsidRDefault="004E080F" w:rsidP="004E080F">
                                <w:pPr>
                                  <w:spacing w:before="1"/>
                                  <w:ind w:left="600"/>
                                  <w:rPr>
                                    <w:del w:id="1094" w:author="Raj Kesarapalli" w:date="2023-07-26T17:23:00Z"/>
                                    <w:color w:val="323E48"/>
                                  </w:rPr>
                                </w:pPr>
                                <w:del w:id="1095" w:author="Raj Kesarapalli" w:date="2023-07-27T11:57:00Z">
                                  <w:r w:rsidDel="004E080F">
                                    <w:rPr>
                                      <w:b/>
                                      <w:sz w:val="20"/>
                                    </w:rPr>
                                    <w:delText>Note</w:delText>
                                  </w:r>
                                </w:del>
                                <w:ins w:id="1096" w:author="Raj Kesarapalli" w:date="2023-07-27T11:57:00Z">
                                  <w:r>
                                    <w:rPr>
                                      <w:b/>
                                      <w:sz w:val="20"/>
                                    </w:rPr>
                                    <w:t>Tip</w:t>
                                  </w:r>
                                </w:ins>
                                <w:r>
                                  <w:rPr>
                                    <w:b/>
                                    <w:sz w:val="20"/>
                                  </w:rPr>
                                  <w:t>:</w:t>
                                </w:r>
                                <w:ins w:id="1097" w:author="Raj Kesarapalli" w:date="2023-07-26T17:23:00Z">
                                  <w:r>
                                    <w:rPr>
                                      <w:color w:val="323E48"/>
                                    </w:rPr>
                                    <w:t xml:space="preserve"> </w:t>
                                  </w:r>
                                </w:ins>
                              </w:p>
                              <w:p w14:paraId="052F06B7" w14:textId="77777777" w:rsidR="004E080F" w:rsidRDefault="004E080F" w:rsidP="004E080F">
                                <w:pPr>
                                  <w:spacing w:before="1"/>
                                  <w:ind w:left="600"/>
                                  <w:rPr>
                                    <w:ins w:id="1098" w:author="Raj Kesarapalli" w:date="2023-07-26T17:23:00Z"/>
                                    <w:b/>
                                    <w:sz w:val="20"/>
                                  </w:rPr>
                                </w:pPr>
                              </w:p>
                              <w:p w14:paraId="7821427D" w14:textId="55E5B2A5" w:rsidR="004E080F" w:rsidRPr="00B00969" w:rsidRDefault="004E080F">
                                <w:pPr>
                                  <w:spacing w:before="1"/>
                                  <w:ind w:left="600"/>
                                  <w:rPr>
                                    <w:ins w:id="1099" w:author="Raj Kesarapalli" w:date="2023-07-26T17:23:00Z"/>
                                    <w:color w:val="323E48"/>
                                  </w:rPr>
                                  <w:pPrChange w:id="1100" w:author="Raj Kesarapalli" w:date="2023-07-26T17:23:00Z">
                                    <w:pPr>
                                      <w:shd w:val="clear" w:color="auto" w:fill="FFFFFF"/>
                                      <w:spacing w:before="100" w:beforeAutospacing="1" w:after="150"/>
                                    </w:pPr>
                                  </w:pPrChange>
                                </w:pPr>
                                <w:ins w:id="1101" w:author="Raj Kesarapalli" w:date="2023-07-27T11:58:00Z">
                                  <w:r>
                                    <w:rPr>
                                      <w:color w:val="323E48"/>
                                    </w:rPr>
                                    <w:t xml:space="preserve">We recommend that you pass sensitive information such as access tokens using environment variables. </w:t>
                                  </w:r>
                                </w:ins>
                              </w:p>
                              <w:p w14:paraId="2F00B577" w14:textId="77777777" w:rsidR="004E080F" w:rsidRDefault="004E080F" w:rsidP="004E080F">
                                <w:pPr>
                                  <w:spacing w:before="100" w:line="340" w:lineRule="auto"/>
                                  <w:ind w:left="600" w:right="363"/>
                                  <w:rPr>
                                    <w:sz w:val="20"/>
                                  </w:rPr>
                                </w:pPr>
                                <w:del w:id="1102"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1103" w:author="Raj Kesarapalli" w:date="2023-07-26T17:23:00Z">
                                  <w:r w:rsidDel="00DD7D57">
                                    <w:rPr>
                                      <w:sz w:val="20"/>
                                    </w:rPr>
                                    <w:delText>.</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283927" id="_x0000_s1095" style="position:absolute;margin-left:67pt;margin-top:28.1pt;width:466.5pt;height:66pt;z-index:-251412480;mso-wrap-distance-left:0;mso-wrap-distance-right:0;mso-position-horizontal-relative:page" coordorigin="1455,3128"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">
                  <v:shape id="Freeform 306" o:spid="_x0000_s1096" style="position:absolute;left:1455;top:3127;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" path="m9180,1320r-9030,l92,1308,44,1276,12,1228,,1170,,150,12,92,44,44,92,12,150,,9180,r58,12l9286,44r32,48l9330,150r,1020l9318,1228r-32,48l9238,1308r-58,12xe" fillcolor="#0078a0" stroked="f">
                    <v:fill opacity="5911f"/>
                    <v:path arrowok="t" o:connecttype="custom" o:connectlocs="9180,4448;150,4448;92,4436;44,4404;12,4356;0,4298;0,3278;12,3220;44,3172;92,3140;150,3128;9180,3128;9238,3140;9286,3172;9318,3220;9330,3278;9330,4298;9318,4356;9286,4404;9238,4436;9180,4448" o:connectangles="0,0,0,0,0,0,0,0,0,0,0,0,0,0,0,0,0,0,0,0,0"/>
                  </v:shape>
                  <v:shape id="Picture 307" o:spid="_x0000_s1097" type="#_x0000_t75" style="position:absolute;left:1570;top:323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">
                    <v:imagedata r:id="rId10" o:title=""/>
                    <o:lock v:ext="edit" aspectratio="f"/>
                  </v:shape>
                  <v:shape id="Text Box 308" o:spid="_x0000_s1098" type="#_x0000_t202" style="position:absolute;left:1455;top:3127;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" filled="f" stroked="f">
                    <v:path arrowok="t"/>
                    <v:textbox inset="0,0,0,0">
                      <w:txbxContent>
                        <w:p w14:paraId="6E441734" w14:textId="77777777" w:rsidR="004E080F" w:rsidRDefault="004E080F" w:rsidP="004E080F">
                          <w:pPr>
                            <w:rPr>
                              <w:sz w:val="17"/>
                            </w:rPr>
                          </w:pPr>
                        </w:p>
                        <w:p w14:paraId="453B0B58" w14:textId="499C90AF" w:rsidR="004E080F" w:rsidDel="00DD7D57" w:rsidRDefault="004E080F" w:rsidP="004E080F">
                          <w:pPr>
                            <w:spacing w:before="1"/>
                            <w:ind w:left="600"/>
                            <w:rPr>
                              <w:del w:id="1104" w:author="Raj Kesarapalli" w:date="2023-07-26T17:23:00Z"/>
                              <w:color w:val="323E48"/>
                            </w:rPr>
                          </w:pPr>
                          <w:del w:id="1105" w:author="Raj Kesarapalli" w:date="2023-07-27T11:57:00Z">
                            <w:r w:rsidDel="004E080F">
                              <w:rPr>
                                <w:b/>
                                <w:sz w:val="20"/>
                              </w:rPr>
                              <w:delText>Note</w:delText>
                            </w:r>
                          </w:del>
                          <w:ins w:id="1106" w:author="Raj Kesarapalli" w:date="2023-07-27T11:57:00Z">
                            <w:r>
                              <w:rPr>
                                <w:b/>
                                <w:sz w:val="20"/>
                              </w:rPr>
                              <w:t>Tip</w:t>
                            </w:r>
                          </w:ins>
                          <w:r>
                            <w:rPr>
                              <w:b/>
                              <w:sz w:val="20"/>
                            </w:rPr>
                            <w:t>:</w:t>
                          </w:r>
                          <w:ins w:id="1107" w:author="Raj Kesarapalli" w:date="2023-07-26T17:23:00Z">
                            <w:r>
                              <w:rPr>
                                <w:color w:val="323E48"/>
                              </w:rPr>
                              <w:t xml:space="preserve"> </w:t>
                            </w:r>
                          </w:ins>
                        </w:p>
                        <w:p w14:paraId="052F06B7" w14:textId="77777777" w:rsidR="004E080F" w:rsidRDefault="004E080F" w:rsidP="004E080F">
                          <w:pPr>
                            <w:spacing w:before="1"/>
                            <w:ind w:left="600"/>
                            <w:rPr>
                              <w:ins w:id="1108" w:author="Raj Kesarapalli" w:date="2023-07-26T17:23:00Z"/>
                              <w:b/>
                              <w:sz w:val="20"/>
                            </w:rPr>
                          </w:pPr>
                        </w:p>
                        <w:p w14:paraId="7821427D" w14:textId="55E5B2A5" w:rsidR="004E080F" w:rsidRPr="00B00969" w:rsidRDefault="004E080F">
                          <w:pPr>
                            <w:spacing w:before="1"/>
                            <w:ind w:left="600"/>
                            <w:rPr>
                              <w:ins w:id="1109" w:author="Raj Kesarapalli" w:date="2023-07-26T17:23:00Z"/>
                              <w:color w:val="323E48"/>
                            </w:rPr>
                            <w:pPrChange w:id="1110" w:author="Raj Kesarapalli" w:date="2023-07-26T17:23:00Z">
                              <w:pPr>
                                <w:shd w:val="clear" w:color="auto" w:fill="FFFFFF"/>
                                <w:spacing w:before="100" w:beforeAutospacing="1" w:after="150"/>
                              </w:pPr>
                            </w:pPrChange>
                          </w:pPr>
                          <w:ins w:id="1111" w:author="Raj Kesarapalli" w:date="2023-07-27T11:58:00Z">
                            <w:r>
                              <w:rPr>
                                <w:color w:val="323E48"/>
                              </w:rPr>
                              <w:t xml:space="preserve">We recommend that you pass sensitive information such as access tokens using environment variables. </w:t>
                            </w:r>
                          </w:ins>
                        </w:p>
                        <w:p w14:paraId="2F00B577" w14:textId="77777777" w:rsidR="004E080F" w:rsidRDefault="004E080F" w:rsidP="004E080F">
                          <w:pPr>
                            <w:spacing w:before="100" w:line="340" w:lineRule="auto"/>
                            <w:ind w:left="600" w:right="363"/>
                            <w:rPr>
                              <w:sz w:val="20"/>
                            </w:rPr>
                          </w:pPr>
                          <w:del w:id="1112" w:author="Raj Kesarapalli" w:date="2023-07-26T17:05:00Z">
                            <w:r w:rsidDel="008647E7">
                              <w:rPr>
                                <w:sz w:val="20"/>
                              </w:rPr>
                              <w:delText>Save</w:delText>
                            </w:r>
                            <w:r w:rsidDel="008647E7">
                              <w:rPr>
                                <w:spacing w:val="-10"/>
                                <w:sz w:val="20"/>
                              </w:rPr>
                              <w:delText xml:space="preserve"> </w:delText>
                            </w:r>
                            <w:r w:rsidDel="008647E7">
                              <w:rPr>
                                <w:sz w:val="20"/>
                              </w:rPr>
                              <w:delText>the</w:delText>
                            </w:r>
                            <w:r w:rsidDel="008647E7">
                              <w:rPr>
                                <w:spacing w:val="-10"/>
                                <w:sz w:val="20"/>
                              </w:rPr>
                              <w:delText xml:space="preserve"> </w:delText>
                            </w:r>
                            <w:r w:rsidDel="008647E7">
                              <w:rPr>
                                <w:sz w:val="20"/>
                              </w:rPr>
                              <w:delText>JSON</w:delText>
                            </w:r>
                            <w:r w:rsidDel="008647E7">
                              <w:rPr>
                                <w:spacing w:val="-10"/>
                                <w:sz w:val="20"/>
                              </w:rPr>
                              <w:delText xml:space="preserve"> </w:delText>
                            </w:r>
                            <w:r w:rsidDel="008647E7">
                              <w:rPr>
                                <w:sz w:val="20"/>
                              </w:rPr>
                              <w:delText>file</w:delText>
                            </w:r>
                            <w:r w:rsidDel="008647E7">
                              <w:rPr>
                                <w:spacing w:val="-10"/>
                                <w:sz w:val="20"/>
                              </w:rPr>
                              <w:delText xml:space="preserve"> </w:delText>
                            </w:r>
                            <w:r w:rsidDel="008647E7">
                              <w:rPr>
                                <w:sz w:val="20"/>
                              </w:rPr>
                              <w:delText>in</w:delText>
                            </w:r>
                            <w:r w:rsidDel="008647E7">
                              <w:rPr>
                                <w:spacing w:val="-9"/>
                                <w:sz w:val="20"/>
                              </w:rPr>
                              <w:delText xml:space="preserve"> </w:delText>
                            </w:r>
                            <w:r w:rsidDel="008647E7">
                              <w:rPr>
                                <w:sz w:val="20"/>
                              </w:rPr>
                              <w:delText>the</w:delText>
                            </w:r>
                            <w:r w:rsidDel="008647E7">
                              <w:rPr>
                                <w:spacing w:val="-10"/>
                                <w:sz w:val="20"/>
                              </w:rPr>
                              <w:delText xml:space="preserve"> </w:delText>
                            </w:r>
                            <w:r w:rsidDel="008647E7">
                              <w:rPr>
                                <w:sz w:val="20"/>
                              </w:rPr>
                              <w:delText>directory</w:delText>
                            </w:r>
                            <w:r w:rsidDel="008647E7">
                              <w:rPr>
                                <w:spacing w:val="-10"/>
                                <w:sz w:val="20"/>
                              </w:rPr>
                              <w:delText xml:space="preserve"> </w:delText>
                            </w:r>
                            <w:r w:rsidDel="008647E7">
                              <w:rPr>
                                <w:sz w:val="20"/>
                              </w:rPr>
                              <w:delText>of</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project</w:delText>
                            </w:r>
                            <w:r w:rsidDel="008647E7">
                              <w:rPr>
                                <w:spacing w:val="-10"/>
                                <w:sz w:val="20"/>
                              </w:rPr>
                              <w:delText xml:space="preserve"> </w:delText>
                            </w:r>
                            <w:r w:rsidDel="008647E7">
                              <w:rPr>
                                <w:sz w:val="20"/>
                              </w:rPr>
                              <w:delText>scanned.</w:delText>
                            </w:r>
                            <w:r w:rsidDel="008647E7">
                              <w:rPr>
                                <w:spacing w:val="-10"/>
                                <w:sz w:val="20"/>
                              </w:rPr>
                              <w:delText xml:space="preserve"> </w:delText>
                            </w:r>
                            <w:r w:rsidDel="008647E7">
                              <w:rPr>
                                <w:sz w:val="20"/>
                              </w:rPr>
                              <w:delText>Give</w:delText>
                            </w:r>
                            <w:r w:rsidDel="008647E7">
                              <w:rPr>
                                <w:spacing w:val="-10"/>
                                <w:sz w:val="20"/>
                              </w:rPr>
                              <w:delText xml:space="preserve"> </w:delText>
                            </w:r>
                            <w:r w:rsidDel="008647E7">
                              <w:rPr>
                                <w:sz w:val="20"/>
                              </w:rPr>
                              <w:delText>the</w:delText>
                            </w:r>
                            <w:r w:rsidDel="008647E7">
                              <w:rPr>
                                <w:spacing w:val="-9"/>
                                <w:sz w:val="20"/>
                              </w:rPr>
                              <w:delText xml:space="preserve"> </w:delText>
                            </w:r>
                            <w:r w:rsidDel="008647E7">
                              <w:rPr>
                                <w:sz w:val="20"/>
                              </w:rPr>
                              <w:delText>file</w:delText>
                            </w:r>
                            <w:r w:rsidDel="008647E7">
                              <w:rPr>
                                <w:spacing w:val="-10"/>
                                <w:sz w:val="20"/>
                              </w:rPr>
                              <w:delText xml:space="preserve"> </w:delText>
                            </w:r>
                            <w:r w:rsidDel="008647E7">
                              <w:rPr>
                                <w:sz w:val="20"/>
                              </w:rPr>
                              <w:delText>any</w:delText>
                            </w:r>
                            <w:r w:rsidDel="008647E7">
                              <w:rPr>
                                <w:spacing w:val="-10"/>
                                <w:sz w:val="20"/>
                              </w:rPr>
                              <w:delText xml:space="preserve"> </w:delText>
                            </w:r>
                            <w:r w:rsidDel="008647E7">
                              <w:rPr>
                                <w:sz w:val="20"/>
                              </w:rPr>
                              <w:delText>name</w:delText>
                            </w:r>
                            <w:r w:rsidDel="008647E7">
                              <w:rPr>
                                <w:spacing w:val="-10"/>
                                <w:sz w:val="20"/>
                              </w:rPr>
                              <w:delText xml:space="preserve"> </w:delText>
                            </w:r>
                            <w:r w:rsidDel="008647E7">
                              <w:rPr>
                                <w:sz w:val="20"/>
                              </w:rPr>
                              <w:delText>you</w:delText>
                            </w:r>
                            <w:r w:rsidDel="008647E7">
                              <w:rPr>
                                <w:spacing w:val="-10"/>
                                <w:sz w:val="20"/>
                              </w:rPr>
                              <w:delText xml:space="preserve"> </w:delText>
                            </w:r>
                            <w:r w:rsidDel="008647E7">
                              <w:rPr>
                                <w:sz w:val="20"/>
                              </w:rPr>
                              <w:delText>want</w:delText>
                            </w:r>
                            <w:r w:rsidDel="008647E7">
                              <w:rPr>
                                <w:spacing w:val="-9"/>
                                <w:sz w:val="20"/>
                              </w:rPr>
                              <w:delText xml:space="preserve"> </w:delText>
                            </w:r>
                            <w:r w:rsidDel="008647E7">
                              <w:rPr>
                                <w:sz w:val="20"/>
                              </w:rPr>
                              <w:delText>and pass the name as an argument on the command</w:delText>
                            </w:r>
                            <w:r w:rsidDel="008647E7">
                              <w:rPr>
                                <w:spacing w:val="-18"/>
                                <w:sz w:val="20"/>
                              </w:rPr>
                              <w:delText xml:space="preserve"> </w:delText>
                            </w:r>
                            <w:r w:rsidDel="008647E7">
                              <w:rPr>
                                <w:sz w:val="20"/>
                              </w:rPr>
                              <w:delText>line</w:delText>
                            </w:r>
                          </w:del>
                          <w:del w:id="1113" w:author="Raj Kesarapalli" w:date="2023-07-26T17:23:00Z">
                            <w:r w:rsidDel="00DD7D57">
                              <w:rPr>
                                <w:sz w:val="20"/>
                              </w:rPr>
                              <w:delText>.</w:delText>
                            </w:r>
                          </w:del>
                        </w:p>
                      </w:txbxContent>
                    </v:textbox>
                  </v:shape>
                  <w10:wrap type="topAndBottom" anchorx="page"/>
                </v:group>
              </w:pict>
            </mc:Fallback>
          </mc:AlternateContent>
        </w:r>
      </w:ins>
    </w:p>
    <w:p w14:paraId="59D68968" w14:textId="77777777" w:rsidR="004E080F" w:rsidRDefault="004E080F" w:rsidP="00902032">
      <w:pPr>
        <w:pStyle w:val="BodyText"/>
        <w:spacing w:before="213" w:line="340" w:lineRule="auto"/>
        <w:rPr>
          <w:ins w:id="1114" w:author="Raj Kesarapalli" w:date="2023-07-27T11:57:00Z"/>
        </w:rPr>
      </w:pPr>
    </w:p>
    <w:p w14:paraId="41D450BC" w14:textId="1B424ED2" w:rsidR="00902032" w:rsidRDefault="00902032" w:rsidP="00902032">
      <w:pPr>
        <w:pStyle w:val="BodyText"/>
        <w:spacing w:before="213" w:line="340" w:lineRule="auto"/>
        <w:rPr>
          <w:ins w:id="1115" w:author="Raj Kesarapalli" w:date="2023-07-27T11:41:00Z"/>
        </w:rPr>
      </w:pPr>
      <w:ins w:id="1116" w:author="Raj Kesarapalli" w:date="2023-07-27T11:40:00Z">
        <w:r>
          <w:t xml:space="preserve">For a list of </w:t>
        </w:r>
      </w:ins>
      <w:ins w:id="1117" w:author="Raj Kesarapalli" w:date="2023-07-27T11:43:00Z">
        <w:r w:rsidR="00EB772D">
          <w:t>arguments</w:t>
        </w:r>
      </w:ins>
      <w:ins w:id="1118" w:author="Raj Kesarapalli" w:date="2023-07-27T11:40:00Z">
        <w:r>
          <w:t xml:space="preserve"> that are common to all</w:t>
        </w:r>
      </w:ins>
      <w:ins w:id="1119" w:author="Raj Kesarapalli" w:date="2023-07-27T11:41:00Z">
        <w:r w:rsidR="00EB772D">
          <w:t xml:space="preserve"> Synopsys security products, refer to </w:t>
        </w:r>
        <w:r w:rsidR="00EB772D" w:rsidRPr="00EB772D">
          <w:rPr>
            <w:color w:val="00B0F0"/>
            <w:u w:val="single"/>
            <w:rPrChange w:id="1120" w:author="Raj Kesarapalli" w:date="2023-07-27T11:42:00Z">
              <w:rPr/>
            </w:rPrChange>
          </w:rPr>
          <w:t xml:space="preserve">Universal Bridge </w:t>
        </w:r>
      </w:ins>
      <w:ins w:id="1121" w:author="Raj Kesarapalli" w:date="2023-07-27T11:43:00Z">
        <w:r w:rsidR="00EB772D">
          <w:rPr>
            <w:color w:val="00B0F0"/>
            <w:u w:val="single"/>
          </w:rPr>
          <w:t>Arguments</w:t>
        </w:r>
      </w:ins>
      <w:ins w:id="1122" w:author="Raj Kesarapalli" w:date="2023-07-27T11:41:00Z">
        <w:r w:rsidR="00EB772D" w:rsidRPr="00EB772D">
          <w:rPr>
            <w:color w:val="00B0F0"/>
            <w:rPrChange w:id="1123" w:author="Raj Kesarapalli" w:date="2023-07-27T11:42:00Z">
              <w:rPr/>
            </w:rPrChange>
          </w:rPr>
          <w:t xml:space="preserve"> </w:t>
        </w:r>
        <w:r w:rsidR="00EB772D">
          <w:t>below.</w:t>
        </w:r>
      </w:ins>
    </w:p>
    <w:p w14:paraId="6D516BA8" w14:textId="3CB8DA34" w:rsidR="00EB772D" w:rsidRDefault="00EB772D" w:rsidP="00902032">
      <w:pPr>
        <w:pStyle w:val="BodyText"/>
        <w:spacing w:before="213" w:line="340" w:lineRule="auto"/>
        <w:rPr>
          <w:ins w:id="1124" w:author="Raj Kesarapalli" w:date="2023-07-27T11:42:00Z"/>
        </w:rPr>
      </w:pPr>
      <w:ins w:id="1125" w:author="Raj Kesarapalli" w:date="2023-07-27T11:41:00Z">
        <w:r>
          <w:t xml:space="preserve">For product specific </w:t>
        </w:r>
      </w:ins>
      <w:ins w:id="1126" w:author="Raj Kesarapalli" w:date="2023-07-27T11:56:00Z">
        <w:r w:rsidR="005A1349">
          <w:t>arguments</w:t>
        </w:r>
      </w:ins>
      <w:ins w:id="1127" w:author="Raj Kesarapalli" w:date="2023-07-27T11:41:00Z">
        <w:r>
          <w:t>, refer to the product specific section below:</w:t>
        </w:r>
      </w:ins>
    </w:p>
    <w:p w14:paraId="14287AA0" w14:textId="05682E5F" w:rsidR="00EB772D" w:rsidRPr="00EB772D" w:rsidRDefault="00EB772D" w:rsidP="00EB772D">
      <w:pPr>
        <w:pStyle w:val="BodyText"/>
        <w:numPr>
          <w:ilvl w:val="0"/>
          <w:numId w:val="21"/>
        </w:numPr>
        <w:spacing w:before="213" w:line="340" w:lineRule="auto"/>
        <w:rPr>
          <w:ins w:id="1128" w:author="Raj Kesarapalli" w:date="2023-07-27T11:42:00Z"/>
          <w:color w:val="00B0F0"/>
          <w:u w:val="single"/>
          <w:rPrChange w:id="1129" w:author="Raj Kesarapalli" w:date="2023-07-27T11:42:00Z">
            <w:rPr>
              <w:ins w:id="1130" w:author="Raj Kesarapalli" w:date="2023-07-27T11:42:00Z"/>
            </w:rPr>
          </w:rPrChange>
        </w:rPr>
      </w:pPr>
      <w:ins w:id="1131" w:author="Raj Kesarapalli" w:date="2023-07-27T11:42:00Z">
        <w:r w:rsidRPr="00EB772D">
          <w:rPr>
            <w:color w:val="00B0F0"/>
            <w:u w:val="single"/>
            <w:rPrChange w:id="1132" w:author="Raj Kesarapalli" w:date="2023-07-27T11:42:00Z">
              <w:rPr/>
            </w:rPrChange>
          </w:rPr>
          <w:t>Polaris</w:t>
        </w:r>
      </w:ins>
    </w:p>
    <w:p w14:paraId="599A6C42" w14:textId="38E00864" w:rsidR="00EB772D" w:rsidRPr="00EB772D" w:rsidRDefault="00EB772D" w:rsidP="00EB772D">
      <w:pPr>
        <w:pStyle w:val="BodyText"/>
        <w:numPr>
          <w:ilvl w:val="0"/>
          <w:numId w:val="21"/>
        </w:numPr>
        <w:spacing w:before="213" w:line="340" w:lineRule="auto"/>
        <w:rPr>
          <w:ins w:id="1133" w:author="Raj Kesarapalli" w:date="2023-07-27T11:42:00Z"/>
          <w:color w:val="00B0F0"/>
          <w:u w:val="single"/>
          <w:rPrChange w:id="1134" w:author="Raj Kesarapalli" w:date="2023-07-27T11:42:00Z">
            <w:rPr>
              <w:ins w:id="1135" w:author="Raj Kesarapalli" w:date="2023-07-27T11:42:00Z"/>
            </w:rPr>
          </w:rPrChange>
        </w:rPr>
      </w:pPr>
      <w:ins w:id="1136" w:author="Raj Kesarapalli" w:date="2023-07-27T11:42:00Z">
        <w:r w:rsidRPr="00EB772D">
          <w:rPr>
            <w:color w:val="00B0F0"/>
            <w:u w:val="single"/>
            <w:rPrChange w:id="1137" w:author="Raj Kesarapalli" w:date="2023-07-27T11:42:00Z">
              <w:rPr/>
            </w:rPrChange>
          </w:rPr>
          <w:t>Black Duck</w:t>
        </w:r>
      </w:ins>
    </w:p>
    <w:p w14:paraId="3F78EE44" w14:textId="31AD69C9" w:rsidR="00EB772D" w:rsidRPr="00EB772D" w:rsidRDefault="00EB772D">
      <w:pPr>
        <w:pStyle w:val="BodyText"/>
        <w:numPr>
          <w:ilvl w:val="0"/>
          <w:numId w:val="21"/>
        </w:numPr>
        <w:spacing w:before="213" w:line="340" w:lineRule="auto"/>
        <w:rPr>
          <w:ins w:id="1138" w:author="Raj Kesarapalli" w:date="2023-07-27T11:38:00Z"/>
          <w:color w:val="00B0F0"/>
          <w:u w:val="single"/>
          <w:rPrChange w:id="1139" w:author="Raj Kesarapalli" w:date="2023-07-27T11:42:00Z">
            <w:rPr>
              <w:ins w:id="1140" w:author="Raj Kesarapalli" w:date="2023-07-27T11:38:00Z"/>
            </w:rPr>
          </w:rPrChange>
        </w:rPr>
        <w:pPrChange w:id="1141" w:author="Raj Kesarapalli" w:date="2023-07-27T11:42:00Z">
          <w:pPr>
            <w:pStyle w:val="BodyText"/>
            <w:spacing w:before="213" w:line="340" w:lineRule="auto"/>
            <w:ind w:left="100"/>
          </w:pPr>
        </w:pPrChange>
      </w:pPr>
      <w:ins w:id="1142" w:author="Raj Kesarapalli" w:date="2023-07-27T11:42:00Z">
        <w:r w:rsidRPr="00EB772D">
          <w:rPr>
            <w:color w:val="00B0F0"/>
            <w:u w:val="single"/>
            <w:rPrChange w:id="1143" w:author="Raj Kesarapalli" w:date="2023-07-27T11:42:00Z">
              <w:rPr/>
            </w:rPrChange>
          </w:rPr>
          <w:t>Coverity</w:t>
        </w:r>
      </w:ins>
    </w:p>
    <w:p w14:paraId="1C824766" w14:textId="77777777" w:rsidR="004E080F" w:rsidRDefault="004E080F">
      <w:pPr>
        <w:pStyle w:val="BodyText"/>
        <w:spacing w:before="213" w:line="340" w:lineRule="auto"/>
        <w:ind w:left="100"/>
        <w:rPr>
          <w:ins w:id="1144" w:author="Raj Kesarapalli" w:date="2023-07-27T11:58:00Z"/>
          <w:highlight w:val="yellow"/>
        </w:rPr>
      </w:pPr>
    </w:p>
    <w:p w14:paraId="1E1D5A70" w14:textId="6E7513B7" w:rsidR="00D64DB2" w:rsidDel="00EB772D" w:rsidRDefault="00EB772D">
      <w:pPr>
        <w:pStyle w:val="BodyText"/>
        <w:rPr>
          <w:del w:id="1145" w:author="Raj Kesarapalli" w:date="2023-07-27T11:43:00Z"/>
        </w:rPr>
      </w:pPr>
      <w:ins w:id="1146" w:author="Raj Kesarapalli" w:date="2023-07-27T11:44:00Z">
        <w:r w:rsidRPr="00EB772D">
          <w:rPr>
            <w:highlight w:val="yellow"/>
            <w:rPrChange w:id="1147" w:author="Raj Kesarapalli" w:date="2023-07-27T11:44:00Z">
              <w:rPr/>
            </w:rPrChange>
          </w:rPr>
          <w:t xml:space="preserve">&lt;Robert: Move “Universal Bridge Arguments” table </w:t>
        </w:r>
      </w:ins>
      <w:ins w:id="1148" w:author="Raj Kesarapalli" w:date="2023-07-27T11:56:00Z">
        <w:r w:rsidR="005A1349">
          <w:rPr>
            <w:highlight w:val="yellow"/>
          </w:rPr>
          <w:t xml:space="preserve">from the bottom of the page to </w:t>
        </w:r>
      </w:ins>
      <w:ins w:id="1149" w:author="Raj Kesarapalli" w:date="2023-07-27T11:44:00Z">
        <w:r w:rsidRPr="00EB772D">
          <w:rPr>
            <w:highlight w:val="yellow"/>
            <w:rPrChange w:id="1150" w:author="Raj Kesarapalli" w:date="2023-07-27T11:44:00Z">
              <w:rPr/>
            </w:rPrChange>
          </w:rPr>
          <w:t>here above the “Polaris” section”&gt;</w:t>
        </w:r>
      </w:ins>
      <w:del w:id="1151" w:author="Raj Kesarapalli" w:date="2023-07-27T11:43:00Z">
        <w:r w:rsidR="0022516B" w:rsidRPr="00EB772D" w:rsidDel="00EB772D">
          <w:rPr>
            <w:highlight w:val="yellow"/>
            <w:rPrChange w:id="1152" w:author="Raj Kesarapalli" w:date="2023-07-27T11:44:00Z">
              <w:rPr/>
            </w:rPrChange>
          </w:rPr>
          <w:delText>The</w:delText>
        </w:r>
        <w:r w:rsidR="0022516B" w:rsidRPr="00EB772D" w:rsidDel="00EB772D">
          <w:rPr>
            <w:spacing w:val="-13"/>
            <w:highlight w:val="yellow"/>
            <w:rPrChange w:id="1153" w:author="Raj Kesarapalli" w:date="2023-07-27T11:44:00Z">
              <w:rPr>
                <w:spacing w:val="-13"/>
              </w:rPr>
            </w:rPrChange>
          </w:rPr>
          <w:delText xml:space="preserve"> </w:delText>
        </w:r>
        <w:r w:rsidR="0022516B" w:rsidRPr="00EB772D" w:rsidDel="00EB772D">
          <w:rPr>
            <w:highlight w:val="yellow"/>
            <w:rPrChange w:id="1154" w:author="Raj Kesarapalli" w:date="2023-07-27T11:44:00Z">
              <w:rPr/>
            </w:rPrChange>
          </w:rPr>
          <w:delText>tables</w:delText>
        </w:r>
        <w:r w:rsidR="0022516B" w:rsidRPr="00EB772D" w:rsidDel="00EB772D">
          <w:rPr>
            <w:spacing w:val="-12"/>
            <w:highlight w:val="yellow"/>
            <w:rPrChange w:id="1155" w:author="Raj Kesarapalli" w:date="2023-07-27T11:44:00Z">
              <w:rPr>
                <w:spacing w:val="-12"/>
              </w:rPr>
            </w:rPrChange>
          </w:rPr>
          <w:delText xml:space="preserve"> </w:delText>
        </w:r>
        <w:r w:rsidR="0022516B" w:rsidRPr="00EB772D" w:rsidDel="00EB772D">
          <w:rPr>
            <w:highlight w:val="yellow"/>
            <w:rPrChange w:id="1156" w:author="Raj Kesarapalli" w:date="2023-07-27T11:44:00Z">
              <w:rPr/>
            </w:rPrChange>
          </w:rPr>
          <w:delText>below</w:delText>
        </w:r>
        <w:r w:rsidR="0022516B" w:rsidRPr="00EB772D" w:rsidDel="00EB772D">
          <w:rPr>
            <w:spacing w:val="-13"/>
            <w:highlight w:val="yellow"/>
            <w:rPrChange w:id="1157" w:author="Raj Kesarapalli" w:date="2023-07-27T11:44:00Z">
              <w:rPr>
                <w:spacing w:val="-13"/>
              </w:rPr>
            </w:rPrChange>
          </w:rPr>
          <w:delText xml:space="preserve"> </w:delText>
        </w:r>
        <w:r w:rsidR="0022516B" w:rsidRPr="00EB772D" w:rsidDel="00EB772D">
          <w:rPr>
            <w:highlight w:val="yellow"/>
            <w:rPrChange w:id="1158" w:author="Raj Kesarapalli" w:date="2023-07-27T11:44:00Z">
              <w:rPr/>
            </w:rPrChange>
          </w:rPr>
          <w:delText>lists</w:delText>
        </w:r>
        <w:r w:rsidR="0022516B" w:rsidRPr="00EB772D" w:rsidDel="00EB772D">
          <w:rPr>
            <w:spacing w:val="-12"/>
            <w:highlight w:val="yellow"/>
            <w:rPrChange w:id="1159" w:author="Raj Kesarapalli" w:date="2023-07-27T11:44:00Z">
              <w:rPr>
                <w:spacing w:val="-12"/>
              </w:rPr>
            </w:rPrChange>
          </w:rPr>
          <w:delText xml:space="preserve"> </w:delText>
        </w:r>
        <w:r w:rsidR="0022516B" w:rsidRPr="00EB772D" w:rsidDel="00EB772D">
          <w:rPr>
            <w:highlight w:val="yellow"/>
            <w:rPrChange w:id="1160" w:author="Raj Kesarapalli" w:date="2023-07-27T11:44:00Z">
              <w:rPr/>
            </w:rPrChange>
          </w:rPr>
          <w:delText>Synopsis</w:delText>
        </w:r>
        <w:r w:rsidR="0022516B" w:rsidRPr="00EB772D" w:rsidDel="00EB772D">
          <w:rPr>
            <w:spacing w:val="-13"/>
            <w:highlight w:val="yellow"/>
            <w:rPrChange w:id="1161" w:author="Raj Kesarapalli" w:date="2023-07-27T11:44:00Z">
              <w:rPr>
                <w:spacing w:val="-13"/>
              </w:rPr>
            </w:rPrChange>
          </w:rPr>
          <w:delText xml:space="preserve"> </w:delText>
        </w:r>
        <w:r w:rsidR="0022516B" w:rsidRPr="00EB772D" w:rsidDel="00EB772D">
          <w:rPr>
            <w:highlight w:val="yellow"/>
            <w:rPrChange w:id="1162" w:author="Raj Kesarapalli" w:date="2023-07-27T11:44:00Z">
              <w:rPr/>
            </w:rPrChange>
          </w:rPr>
          <w:delText>Bridge</w:delText>
        </w:r>
        <w:r w:rsidR="0022516B" w:rsidRPr="00EB772D" w:rsidDel="00EB772D">
          <w:rPr>
            <w:spacing w:val="-12"/>
            <w:highlight w:val="yellow"/>
            <w:rPrChange w:id="1163" w:author="Raj Kesarapalli" w:date="2023-07-27T11:44:00Z">
              <w:rPr>
                <w:spacing w:val="-12"/>
              </w:rPr>
            </w:rPrChange>
          </w:rPr>
          <w:delText xml:space="preserve"> </w:delText>
        </w:r>
        <w:r w:rsidR="0022516B" w:rsidRPr="00EB772D" w:rsidDel="00EB772D">
          <w:rPr>
            <w:highlight w:val="yellow"/>
            <w:rPrChange w:id="1164" w:author="Raj Kesarapalli" w:date="2023-07-27T11:44:00Z">
              <w:rPr/>
            </w:rPrChange>
          </w:rPr>
          <w:delText>CLI</w:delText>
        </w:r>
        <w:r w:rsidR="0022516B" w:rsidRPr="00EB772D" w:rsidDel="00EB772D">
          <w:rPr>
            <w:spacing w:val="-13"/>
            <w:highlight w:val="yellow"/>
            <w:rPrChange w:id="1165" w:author="Raj Kesarapalli" w:date="2023-07-27T11:44:00Z">
              <w:rPr>
                <w:spacing w:val="-13"/>
              </w:rPr>
            </w:rPrChange>
          </w:rPr>
          <w:delText xml:space="preserve"> </w:delText>
        </w:r>
        <w:r w:rsidR="0022516B" w:rsidRPr="00EB772D" w:rsidDel="00EB772D">
          <w:rPr>
            <w:highlight w:val="yellow"/>
            <w:rPrChange w:id="1166" w:author="Raj Kesarapalli" w:date="2023-07-27T11:44:00Z">
              <w:rPr/>
            </w:rPrChange>
          </w:rPr>
          <w:delText>commands</w:delText>
        </w:r>
        <w:r w:rsidR="0022516B" w:rsidRPr="00EB772D" w:rsidDel="00EB772D">
          <w:rPr>
            <w:spacing w:val="-12"/>
            <w:highlight w:val="yellow"/>
            <w:rPrChange w:id="1167" w:author="Raj Kesarapalli" w:date="2023-07-27T11:44:00Z">
              <w:rPr>
                <w:spacing w:val="-12"/>
              </w:rPr>
            </w:rPrChange>
          </w:rPr>
          <w:delText xml:space="preserve"> </w:delText>
        </w:r>
        <w:r w:rsidR="0022516B" w:rsidRPr="00EB772D" w:rsidDel="00EB772D">
          <w:rPr>
            <w:highlight w:val="yellow"/>
            <w:rPrChange w:id="1168" w:author="Raj Kesarapalli" w:date="2023-07-27T11:44:00Z">
              <w:rPr/>
            </w:rPrChange>
          </w:rPr>
          <w:delText>and</w:delText>
        </w:r>
        <w:r w:rsidR="0022516B" w:rsidRPr="00EB772D" w:rsidDel="00EB772D">
          <w:rPr>
            <w:spacing w:val="-13"/>
            <w:highlight w:val="yellow"/>
            <w:rPrChange w:id="1169" w:author="Raj Kesarapalli" w:date="2023-07-27T11:44:00Z">
              <w:rPr>
                <w:spacing w:val="-13"/>
              </w:rPr>
            </w:rPrChange>
          </w:rPr>
          <w:delText xml:space="preserve"> </w:delText>
        </w:r>
        <w:r w:rsidR="0022516B" w:rsidRPr="00EB772D" w:rsidDel="00EB772D">
          <w:rPr>
            <w:highlight w:val="yellow"/>
            <w:rPrChange w:id="1170" w:author="Raj Kesarapalli" w:date="2023-07-27T11:44:00Z">
              <w:rPr/>
            </w:rPrChange>
          </w:rPr>
          <w:delText>arguments</w:delText>
        </w:r>
        <w:r w:rsidR="0022516B" w:rsidRPr="00EB772D" w:rsidDel="00EB772D">
          <w:rPr>
            <w:spacing w:val="-12"/>
            <w:highlight w:val="yellow"/>
            <w:rPrChange w:id="1171" w:author="Raj Kesarapalli" w:date="2023-07-27T11:44:00Z">
              <w:rPr>
                <w:spacing w:val="-12"/>
              </w:rPr>
            </w:rPrChange>
          </w:rPr>
          <w:delText xml:space="preserve"> </w:delText>
        </w:r>
        <w:r w:rsidR="0022516B" w:rsidRPr="00EB772D" w:rsidDel="00EB772D">
          <w:rPr>
            <w:highlight w:val="yellow"/>
            <w:rPrChange w:id="1172" w:author="Raj Kesarapalli" w:date="2023-07-27T11:44:00Z">
              <w:rPr/>
            </w:rPrChange>
          </w:rPr>
          <w:delText>used</w:delText>
        </w:r>
        <w:r w:rsidR="0022516B" w:rsidRPr="00EB772D" w:rsidDel="00EB772D">
          <w:rPr>
            <w:spacing w:val="-13"/>
            <w:highlight w:val="yellow"/>
            <w:rPrChange w:id="1173" w:author="Raj Kesarapalli" w:date="2023-07-27T11:44:00Z">
              <w:rPr>
                <w:spacing w:val="-13"/>
              </w:rPr>
            </w:rPrChange>
          </w:rPr>
          <w:delText xml:space="preserve"> </w:delText>
        </w:r>
        <w:r w:rsidR="0022516B" w:rsidRPr="00EB772D" w:rsidDel="00EB772D">
          <w:rPr>
            <w:highlight w:val="yellow"/>
            <w:rPrChange w:id="1174" w:author="Raj Kesarapalli" w:date="2023-07-27T11:44:00Z">
              <w:rPr/>
            </w:rPrChange>
          </w:rPr>
          <w:delText>with</w:delText>
        </w:r>
        <w:r w:rsidR="0022516B" w:rsidRPr="00EB772D" w:rsidDel="00EB772D">
          <w:rPr>
            <w:spacing w:val="-12"/>
            <w:highlight w:val="yellow"/>
            <w:rPrChange w:id="1175" w:author="Raj Kesarapalli" w:date="2023-07-27T11:44:00Z">
              <w:rPr>
                <w:spacing w:val="-12"/>
              </w:rPr>
            </w:rPrChange>
          </w:rPr>
          <w:delText xml:space="preserve"> </w:delText>
        </w:r>
        <w:r w:rsidR="0022516B" w:rsidRPr="00EB772D" w:rsidDel="00EB772D">
          <w:rPr>
            <w:highlight w:val="yellow"/>
            <w:rPrChange w:id="1176" w:author="Raj Kesarapalli" w:date="2023-07-27T11:44:00Z">
              <w:rPr/>
            </w:rPrChange>
          </w:rPr>
          <w:delText>Synopsys</w:delText>
        </w:r>
        <w:r w:rsidR="0022516B" w:rsidRPr="00EB772D" w:rsidDel="00EB772D">
          <w:rPr>
            <w:spacing w:val="-12"/>
            <w:highlight w:val="yellow"/>
            <w:rPrChange w:id="1177" w:author="Raj Kesarapalli" w:date="2023-07-27T11:44:00Z">
              <w:rPr>
                <w:spacing w:val="-12"/>
              </w:rPr>
            </w:rPrChange>
          </w:rPr>
          <w:delText xml:space="preserve"> </w:delText>
        </w:r>
        <w:r w:rsidR="0022516B" w:rsidRPr="00EB772D" w:rsidDel="00EB772D">
          <w:rPr>
            <w:highlight w:val="yellow"/>
            <w:rPrChange w:id="1178" w:author="Raj Kesarapalli" w:date="2023-07-27T11:44:00Z">
              <w:rPr/>
            </w:rPrChange>
          </w:rPr>
          <w:delText>Bridge</w:delText>
        </w:r>
        <w:r w:rsidR="0022516B" w:rsidRPr="00EB772D" w:rsidDel="00EB772D">
          <w:rPr>
            <w:spacing w:val="-13"/>
            <w:highlight w:val="yellow"/>
            <w:rPrChange w:id="1179" w:author="Raj Kesarapalli" w:date="2023-07-27T11:44:00Z">
              <w:rPr>
                <w:spacing w:val="-13"/>
              </w:rPr>
            </w:rPrChange>
          </w:rPr>
          <w:delText xml:space="preserve"> </w:delText>
        </w:r>
        <w:r w:rsidR="0022516B" w:rsidRPr="00EB772D" w:rsidDel="00EB772D">
          <w:rPr>
            <w:highlight w:val="yellow"/>
            <w:rPrChange w:id="1180" w:author="Raj Kesarapalli" w:date="2023-07-27T11:44:00Z">
              <w:rPr/>
            </w:rPrChange>
          </w:rPr>
          <w:delText>for different</w:delText>
        </w:r>
        <w:r w:rsidR="0022516B" w:rsidRPr="00EB772D" w:rsidDel="00EB772D">
          <w:rPr>
            <w:spacing w:val="-2"/>
            <w:highlight w:val="yellow"/>
            <w:rPrChange w:id="1181" w:author="Raj Kesarapalli" w:date="2023-07-27T11:44:00Z">
              <w:rPr>
                <w:spacing w:val="-2"/>
              </w:rPr>
            </w:rPrChange>
          </w:rPr>
          <w:delText xml:space="preserve"> </w:delText>
        </w:r>
        <w:r w:rsidR="0022516B" w:rsidRPr="00EB772D" w:rsidDel="00EB772D">
          <w:rPr>
            <w:highlight w:val="yellow"/>
            <w:rPrChange w:id="1182" w:author="Raj Kesarapalli" w:date="2023-07-27T11:44:00Z">
              <w:rPr/>
            </w:rPrChange>
          </w:rPr>
          <w:delText>workflows.</w:delText>
        </w:r>
      </w:del>
    </w:p>
    <w:p w14:paraId="2137F05C" w14:textId="77777777" w:rsidR="00EB772D" w:rsidRDefault="00EB772D">
      <w:pPr>
        <w:pStyle w:val="BodyText"/>
        <w:spacing w:before="213" w:line="340" w:lineRule="auto"/>
        <w:ind w:left="100"/>
        <w:rPr>
          <w:ins w:id="1183" w:author="Raj Kesarapalli" w:date="2023-07-27T11:44:00Z"/>
        </w:rPr>
      </w:pPr>
    </w:p>
    <w:p w14:paraId="67233342" w14:textId="39571185" w:rsidR="00D64DB2" w:rsidDel="00EB772D" w:rsidRDefault="00D64DB2">
      <w:pPr>
        <w:pStyle w:val="BodyText"/>
        <w:spacing w:before="6"/>
        <w:rPr>
          <w:del w:id="1184" w:author="Raj Kesarapalli" w:date="2023-07-27T11:43:00Z"/>
          <w:sz w:val="16"/>
        </w:rPr>
      </w:pPr>
    </w:p>
    <w:p w14:paraId="4C724A23" w14:textId="60769BEC" w:rsidR="00D64DB2" w:rsidDel="00EB772D" w:rsidRDefault="0022516B">
      <w:pPr>
        <w:spacing w:line="340" w:lineRule="auto"/>
        <w:ind w:left="100"/>
        <w:rPr>
          <w:del w:id="1185" w:author="Raj Kesarapalli" w:date="2023-07-27T11:43:00Z"/>
          <w:sz w:val="20"/>
        </w:rPr>
      </w:pPr>
      <w:del w:id="1186" w:author="Raj Kesarapalli" w:date="2023-07-27T11:43:00Z">
        <w:r w:rsidDel="00EB772D">
          <w:rPr>
            <w:sz w:val="20"/>
          </w:rPr>
          <w:delText>In</w:delText>
        </w:r>
        <w:r w:rsidDel="00EB772D">
          <w:rPr>
            <w:spacing w:val="-13"/>
            <w:sz w:val="20"/>
          </w:rPr>
          <w:delText xml:space="preserve"> </w:delText>
        </w:r>
        <w:r w:rsidDel="00EB772D">
          <w:rPr>
            <w:sz w:val="20"/>
          </w:rPr>
          <w:delText>all</w:delText>
        </w:r>
        <w:r w:rsidDel="00EB772D">
          <w:rPr>
            <w:spacing w:val="-12"/>
            <w:sz w:val="20"/>
          </w:rPr>
          <w:delText xml:space="preserve"> </w:delText>
        </w:r>
        <w:r w:rsidDel="00EB772D">
          <w:rPr>
            <w:sz w:val="20"/>
          </w:rPr>
          <w:delText>cases,</w:delText>
        </w:r>
        <w:r w:rsidDel="00EB772D">
          <w:rPr>
            <w:spacing w:val="-12"/>
            <w:sz w:val="20"/>
          </w:rPr>
          <w:delText xml:space="preserve"> </w:delText>
        </w:r>
        <w:r w:rsidDel="00EB772D">
          <w:rPr>
            <w:sz w:val="20"/>
          </w:rPr>
          <w:delText>access</w:delText>
        </w:r>
        <w:r w:rsidDel="00EB772D">
          <w:rPr>
            <w:spacing w:val="-12"/>
            <w:sz w:val="20"/>
          </w:rPr>
          <w:delText xml:space="preserve"> </w:delText>
        </w:r>
        <w:r w:rsidDel="00EB772D">
          <w:rPr>
            <w:sz w:val="20"/>
          </w:rPr>
          <w:delText>tokens</w:delText>
        </w:r>
        <w:r w:rsidDel="00EB772D">
          <w:rPr>
            <w:spacing w:val="-12"/>
            <w:sz w:val="20"/>
          </w:rPr>
          <w:delText xml:space="preserve"> </w:delText>
        </w:r>
        <w:r w:rsidDel="00EB772D">
          <w:rPr>
            <w:sz w:val="20"/>
          </w:rPr>
          <w:delText>and</w:delText>
        </w:r>
        <w:r w:rsidDel="00EB772D">
          <w:rPr>
            <w:spacing w:val="-12"/>
            <w:sz w:val="20"/>
          </w:rPr>
          <w:delText xml:space="preserve"> </w:delText>
        </w:r>
        <w:r w:rsidDel="00EB772D">
          <w:rPr>
            <w:sz w:val="20"/>
          </w:rPr>
          <w:delText>sensitive</w:delText>
        </w:r>
        <w:r w:rsidDel="00EB772D">
          <w:rPr>
            <w:spacing w:val="-12"/>
            <w:sz w:val="20"/>
          </w:rPr>
          <w:delText xml:space="preserve"> </w:delText>
        </w:r>
        <w:r w:rsidDel="00EB772D">
          <w:rPr>
            <w:sz w:val="20"/>
          </w:rPr>
          <w:delText>information</w:delText>
        </w:r>
        <w:r w:rsidDel="00EB772D">
          <w:rPr>
            <w:spacing w:val="-12"/>
            <w:sz w:val="20"/>
          </w:rPr>
          <w:delText xml:space="preserve"> </w:delText>
        </w:r>
        <w:r w:rsidDel="00EB772D">
          <w:rPr>
            <w:sz w:val="20"/>
          </w:rPr>
          <w:delText>should</w:delText>
        </w:r>
        <w:r w:rsidDel="00EB772D">
          <w:rPr>
            <w:spacing w:val="-12"/>
            <w:sz w:val="20"/>
          </w:rPr>
          <w:delText xml:space="preserve"> </w:delText>
        </w:r>
        <w:r w:rsidDel="00EB772D">
          <w:rPr>
            <w:sz w:val="20"/>
          </w:rPr>
          <w:delText>be</w:delText>
        </w:r>
        <w:r w:rsidDel="00EB772D">
          <w:rPr>
            <w:spacing w:val="-13"/>
            <w:sz w:val="20"/>
          </w:rPr>
          <w:delText xml:space="preserve"> </w:delText>
        </w:r>
        <w:r w:rsidDel="00EB772D">
          <w:rPr>
            <w:sz w:val="20"/>
          </w:rPr>
          <w:delText>passed</w:delText>
        </w:r>
        <w:r w:rsidDel="00EB772D">
          <w:rPr>
            <w:spacing w:val="-12"/>
            <w:sz w:val="20"/>
          </w:rPr>
          <w:delText xml:space="preserve"> </w:delText>
        </w:r>
        <w:r w:rsidDel="00EB772D">
          <w:rPr>
            <w:sz w:val="20"/>
          </w:rPr>
          <w:delText>as</w:delText>
        </w:r>
        <w:r w:rsidDel="00EB772D">
          <w:rPr>
            <w:spacing w:val="-12"/>
            <w:sz w:val="20"/>
          </w:rPr>
          <w:delText xml:space="preserve"> </w:delText>
        </w:r>
        <w:r w:rsidDel="00EB772D">
          <w:rPr>
            <w:sz w:val="20"/>
          </w:rPr>
          <w:delText>environment</w:delText>
        </w:r>
        <w:r w:rsidDel="00EB772D">
          <w:rPr>
            <w:spacing w:val="-12"/>
            <w:sz w:val="20"/>
          </w:rPr>
          <w:delText xml:space="preserve"> </w:delText>
        </w:r>
        <w:r w:rsidDel="00EB772D">
          <w:rPr>
            <w:sz w:val="20"/>
          </w:rPr>
          <w:delText>variables</w:delText>
        </w:r>
        <w:r w:rsidDel="00EB772D">
          <w:rPr>
            <w:spacing w:val="-12"/>
            <w:sz w:val="20"/>
          </w:rPr>
          <w:delText xml:space="preserve"> </w:delText>
        </w:r>
        <w:r w:rsidDel="00EB772D">
          <w:rPr>
            <w:sz w:val="20"/>
          </w:rPr>
          <w:delText>(</w:delText>
        </w:r>
        <w:r w:rsidDel="00EB772D">
          <w:rPr>
            <w:rFonts w:ascii="Courier New"/>
            <w:sz w:val="16"/>
            <w:shd w:val="clear" w:color="auto" w:fill="EDEDED"/>
          </w:rPr>
          <w:delText>set</w:delText>
        </w:r>
        <w:r w:rsidDel="00EB772D">
          <w:rPr>
            <w:rFonts w:ascii="Courier New"/>
            <w:sz w:val="16"/>
          </w:rPr>
          <w:delText xml:space="preserve"> </w:delText>
        </w:r>
        <w:r w:rsidDel="00EB772D">
          <w:rPr>
            <w:rFonts w:ascii="Courier New"/>
            <w:sz w:val="16"/>
            <w:shd w:val="clear" w:color="auto" w:fill="EDEDED"/>
          </w:rPr>
          <w:delText>BRIDGE_BLACKDUCK_TOKEN=</w:delText>
        </w:r>
        <w:r w:rsidDel="00EB772D">
          <w:rPr>
            <w:rFonts w:ascii="Courier New"/>
            <w:i/>
            <w:sz w:val="16"/>
            <w:shd w:val="clear" w:color="auto" w:fill="EDEDED"/>
          </w:rPr>
          <w:delText>&lt;TOKEN&gt;</w:delText>
        </w:r>
        <w:r w:rsidDel="00EB772D">
          <w:rPr>
            <w:sz w:val="20"/>
          </w:rPr>
          <w:delText>).</w:delText>
        </w:r>
      </w:del>
    </w:p>
    <w:p w14:paraId="5792EE6A" w14:textId="77777777" w:rsidR="00D64DB2" w:rsidRDefault="00D64DB2">
      <w:pPr>
        <w:pStyle w:val="BodyText"/>
        <w:rPr>
          <w:sz w:val="18"/>
        </w:rPr>
      </w:pPr>
    </w:p>
    <w:p w14:paraId="3AD14036" w14:textId="77777777" w:rsidR="00D64DB2" w:rsidRDefault="0022516B">
      <w:pPr>
        <w:pStyle w:val="Heading4"/>
      </w:pPr>
      <w:bookmarkStart w:id="1187" w:name="Polaris"/>
      <w:bookmarkEnd w:id="1187"/>
      <w:r>
        <w:t>Polaris</w:t>
      </w:r>
    </w:p>
    <w:p w14:paraId="08991A15" w14:textId="77777777" w:rsidR="00D64DB2" w:rsidRDefault="00D64DB2">
      <w:pPr>
        <w:pStyle w:val="BodyText"/>
        <w:spacing w:before="4"/>
        <w:rPr>
          <w:b/>
          <w:sz w:val="23"/>
        </w:rPr>
      </w:pPr>
    </w:p>
    <w:p w14:paraId="748A4F86" w14:textId="74B2A478" w:rsidR="00D64DB2" w:rsidDel="008B625D" w:rsidRDefault="0022516B">
      <w:pPr>
        <w:pStyle w:val="BodyText"/>
        <w:ind w:left="100"/>
        <w:rPr>
          <w:del w:id="1188" w:author="Raj Kesarapalli" w:date="2023-07-27T14:17:00Z"/>
        </w:rPr>
      </w:pPr>
      <w:del w:id="1189" w:author="Raj Kesarapalli" w:date="2023-07-27T14:17:00Z">
        <w:r w:rsidDel="008B625D">
          <w:delText>The base command to run the scan:</w:delText>
        </w:r>
      </w:del>
    </w:p>
    <w:p w14:paraId="7919B4D9" w14:textId="2D70E95D" w:rsidR="00D64DB2" w:rsidRDefault="00C46513">
      <w:pPr>
        <w:pStyle w:val="BodyText"/>
        <w:spacing w:before="5"/>
        <w:rPr>
          <w:sz w:val="8"/>
        </w:rPr>
      </w:pPr>
      <w:del w:id="1190" w:author="Raj Kesarapalli" w:date="2023-07-27T14:17:00Z">
        <w:r w:rsidDel="008B625D">
          <w:rPr>
            <w:noProof/>
          </w:rPr>
          <mc:AlternateContent>
            <mc:Choice Requires="wps">
              <w:drawing>
                <wp:anchor distT="0" distB="0" distL="0" distR="0" simplePos="0" relativeHeight="251692032" behindDoc="1" locked="0" layoutInCell="1" allowOverlap="1" wp14:anchorId="02FE6C56" wp14:editId="5FB570DF">
                  <wp:simplePos x="0" y="0"/>
                  <wp:positionH relativeFrom="page">
                    <wp:posOffset>963295</wp:posOffset>
                  </wp:positionH>
                  <wp:positionV relativeFrom="paragraph">
                    <wp:posOffset>75565</wp:posOffset>
                  </wp:positionV>
                  <wp:extent cx="5892800" cy="738505"/>
                  <wp:effectExtent l="0" t="0" r="0" b="0"/>
                  <wp:wrapTopAndBottom/>
                  <wp:docPr id="1898251132"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73850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26C23" w14:textId="77777777" w:rsidR="00D64DB2" w:rsidRDefault="00D64DB2">
                              <w:pPr>
                                <w:pStyle w:val="BodyText"/>
                                <w:spacing w:before="12"/>
                                <w:rPr>
                                  <w:sz w:val="10"/>
                                </w:rPr>
                              </w:pPr>
                            </w:p>
                            <w:p w14:paraId="1AC4DAFB" w14:textId="77777777" w:rsidR="00A13702" w:rsidRDefault="00A13702">
                              <w:pPr>
                                <w:ind w:left="60"/>
                                <w:rPr>
                                  <w:ins w:id="1191" w:author="Raj Kesarapalli" w:date="2023-07-27T14:07:00Z"/>
                                  <w:rFonts w:ascii="Courier New"/>
                                  <w:sz w:val="13"/>
                                </w:rPr>
                              </w:pPr>
                            </w:p>
                            <w:p w14:paraId="200981A2" w14:textId="77777777" w:rsidR="00A13702" w:rsidRDefault="00A13702">
                              <w:pPr>
                                <w:rPr>
                                  <w:ins w:id="1192" w:author="Raj Kesarapalli" w:date="2023-07-27T14:07:00Z"/>
                                  <w:rFonts w:ascii="Roboto Mono" w:hAnsi="Roboto Mono" w:cs="Courier New"/>
                                  <w:i/>
                                  <w:iCs/>
                                  <w:color w:val="000000"/>
                                  <w:sz w:val="18"/>
                                  <w:szCs w:val="18"/>
                                </w:rPr>
                                <w:pPrChange w:id="1193" w:author="Raj Kesarapalli" w:date="2023-07-27T14:13:00Z">
                                  <w:pPr>
                                    <w:ind w:left="60"/>
                                  </w:pPr>
                                </w:pPrChange>
                              </w:pPr>
                            </w:p>
                            <w:p w14:paraId="7DFB5320" w14:textId="0E279847" w:rsidR="00D64DB2" w:rsidRDefault="0022516B">
                              <w:pPr>
                                <w:ind w:left="60"/>
                                <w:rPr>
                                  <w:rFonts w:ascii="Courier New"/>
                                  <w:sz w:val="13"/>
                                </w:rPr>
                              </w:pPr>
                              <w:r>
                                <w:rPr>
                                  <w:rFonts w:ascii="Courier New"/>
                                  <w:sz w:val="13"/>
                                </w:rPr>
                                <w:t>synopsys-bridge --stage polaris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E6C56" id="Text Box 271" o:spid="_x0000_s1099" type="#_x0000_t202" style="position:absolute;margin-left:75.85pt;margin-top:5.95pt;width:464pt;height:58.15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" fillcolor="#ededed" stroked="f">
                  <v:path arrowok="t"/>
                  <v:textbox inset="0,0,0,0">
                    <w:txbxContent>
                      <w:p w14:paraId="3E026C23" w14:textId="77777777" w:rsidR="00D64DB2" w:rsidRDefault="00D64DB2">
                        <w:pPr>
                          <w:pStyle w:val="BodyText"/>
                          <w:spacing w:before="12"/>
                          <w:rPr>
                            <w:sz w:val="10"/>
                          </w:rPr>
                        </w:pPr>
                      </w:p>
                      <w:p w14:paraId="1AC4DAFB" w14:textId="77777777" w:rsidR="00A13702" w:rsidRDefault="00A13702">
                        <w:pPr>
                          <w:ind w:left="60"/>
                          <w:rPr>
                            <w:ins w:id="1194" w:author="Raj Kesarapalli" w:date="2023-07-27T14:07:00Z"/>
                            <w:rFonts w:ascii="Courier New"/>
                            <w:sz w:val="13"/>
                          </w:rPr>
                        </w:pPr>
                      </w:p>
                      <w:p w14:paraId="200981A2" w14:textId="77777777" w:rsidR="00A13702" w:rsidRDefault="00A13702">
                        <w:pPr>
                          <w:rPr>
                            <w:ins w:id="1195" w:author="Raj Kesarapalli" w:date="2023-07-27T14:07:00Z"/>
                            <w:rFonts w:ascii="Roboto Mono" w:hAnsi="Roboto Mono" w:cs="Courier New"/>
                            <w:i/>
                            <w:iCs/>
                            <w:color w:val="000000"/>
                            <w:sz w:val="18"/>
                            <w:szCs w:val="18"/>
                          </w:rPr>
                          <w:pPrChange w:id="1196" w:author="Raj Kesarapalli" w:date="2023-07-27T14:13:00Z">
                            <w:pPr>
                              <w:ind w:left="60"/>
                            </w:pPr>
                          </w:pPrChange>
                        </w:pPr>
                      </w:p>
                      <w:p w14:paraId="7DFB5320" w14:textId="0E279847" w:rsidR="00D64DB2" w:rsidRDefault="0022516B">
                        <w:pPr>
                          <w:ind w:left="60"/>
                          <w:rPr>
                            <w:rFonts w:ascii="Courier New"/>
                            <w:sz w:val="13"/>
                          </w:rPr>
                        </w:pPr>
                        <w:r>
                          <w:rPr>
                            <w:rFonts w:ascii="Courier New"/>
                            <w:sz w:val="13"/>
                          </w:rPr>
                          <w:t>synopsys-bridge --stage polaris</w:t>
                        </w:r>
                      </w:p>
                    </w:txbxContent>
                  </v:textbox>
                  <w10:wrap type="topAndBottom" anchorx="page"/>
                </v:shape>
              </w:pict>
            </mc:Fallback>
          </mc:AlternateContent>
        </w:r>
      </w:del>
    </w:p>
    <w:p w14:paraId="6A3BDBB2" w14:textId="77777777" w:rsidR="00D64DB2" w:rsidRDefault="00D64DB2">
      <w:pPr>
        <w:pStyle w:val="BodyText"/>
        <w:rPr>
          <w:sz w:val="12"/>
        </w:rPr>
      </w:pPr>
    </w:p>
    <w:p w14:paraId="1568270A" w14:textId="77777777" w:rsidR="00D64DB2" w:rsidRDefault="0022516B">
      <w:pPr>
        <w:pStyle w:val="Heading5"/>
        <w:spacing w:before="96"/>
        <w:ind w:left="100"/>
      </w:pPr>
      <w:r>
        <w:t>Arguments to Pass</w:t>
      </w:r>
    </w:p>
    <w:p w14:paraId="57AE6946" w14:textId="77777777" w:rsidR="00D64DB2" w:rsidRDefault="00D64DB2">
      <w:pPr>
        <w:pStyle w:val="BodyText"/>
        <w:spacing w:before="11"/>
        <w:rPr>
          <w:b/>
          <w:sz w:val="29"/>
        </w:rPr>
      </w:pPr>
    </w:p>
    <w:p w14:paraId="59097693" w14:textId="77777777" w:rsidR="00D64DB2" w:rsidRDefault="0022516B">
      <w:pPr>
        <w:tabs>
          <w:tab w:val="left" w:pos="3564"/>
          <w:tab w:val="left" w:pos="6942"/>
          <w:tab w:val="left" w:pos="8488"/>
        </w:tabs>
        <w:spacing w:before="1"/>
        <w:ind w:left="358"/>
        <w:rPr>
          <w:b/>
          <w:sz w:val="20"/>
        </w:rPr>
      </w:pPr>
      <w:r>
        <w:rPr>
          <w:b/>
          <w:sz w:val="20"/>
        </w:rPr>
        <w:t>Argument</w:t>
      </w:r>
      <w:r>
        <w:rPr>
          <w:b/>
          <w:sz w:val="20"/>
        </w:rPr>
        <w:tab/>
        <w:t>Input</w:t>
      </w:r>
      <w:r>
        <w:rPr>
          <w:b/>
          <w:spacing w:val="-4"/>
          <w:sz w:val="20"/>
        </w:rPr>
        <w:t xml:space="preserve"> </w:t>
      </w:r>
      <w:r>
        <w:rPr>
          <w:b/>
          <w:sz w:val="20"/>
        </w:rPr>
        <w:t>Mode</w:t>
      </w:r>
      <w:r>
        <w:rPr>
          <w:b/>
          <w:sz w:val="20"/>
        </w:rPr>
        <w:tab/>
        <w:t>Required</w:t>
      </w:r>
      <w:r>
        <w:rPr>
          <w:b/>
          <w:sz w:val="20"/>
        </w:rPr>
        <w:tab/>
        <w:t>Notes</w:t>
      </w:r>
    </w:p>
    <w:p w14:paraId="5B16BE91" w14:textId="77777777" w:rsidR="00D64DB2" w:rsidRDefault="00D64DB2">
      <w:pPr>
        <w:pStyle w:val="BodyText"/>
        <w:spacing w:before="4"/>
        <w:rPr>
          <w:b/>
          <w:sz w:val="10"/>
        </w:rPr>
      </w:pPr>
    </w:p>
    <w:p w14:paraId="1299A05D" w14:textId="77777777" w:rsidR="00D64DB2" w:rsidRDefault="00D64DB2">
      <w:pPr>
        <w:rPr>
          <w:sz w:val="10"/>
        </w:rPr>
        <w:sectPr w:rsidR="00D64DB2">
          <w:pgSz w:w="12240" w:h="15840"/>
          <w:pgMar w:top="1400" w:right="1320" w:bottom="280" w:left="1340" w:header="720" w:footer="720" w:gutter="0"/>
          <w:cols w:space="720"/>
        </w:sectPr>
      </w:pPr>
    </w:p>
    <w:p w14:paraId="2AA9C18A" w14:textId="77777777" w:rsidR="00D64DB2" w:rsidRDefault="0022516B">
      <w:pPr>
        <w:spacing w:before="95" w:line="340" w:lineRule="auto"/>
        <w:ind w:left="1569"/>
        <w:jc w:val="both"/>
        <w:rPr>
          <w:b/>
          <w:sz w:val="20"/>
        </w:rPr>
      </w:pPr>
      <w:r>
        <w:rPr>
          <w:b/>
          <w:sz w:val="20"/>
        </w:rPr>
        <w:t xml:space="preserve">Command Line </w:t>
      </w:r>
      <w:r>
        <w:rPr>
          <w:b/>
          <w:spacing w:val="-4"/>
          <w:sz w:val="20"/>
        </w:rPr>
        <w:t xml:space="preserve">Argu­ </w:t>
      </w:r>
      <w:r>
        <w:rPr>
          <w:b/>
          <w:sz w:val="20"/>
        </w:rPr>
        <w:t>ment</w:t>
      </w:r>
    </w:p>
    <w:p w14:paraId="4D7295FC" w14:textId="77777777" w:rsidR="00D64DB2" w:rsidRDefault="0022516B">
      <w:pPr>
        <w:tabs>
          <w:tab w:val="left" w:pos="2740"/>
        </w:tabs>
        <w:spacing w:before="95"/>
        <w:ind w:left="428"/>
        <w:rPr>
          <w:b/>
          <w:sz w:val="20"/>
        </w:rPr>
      </w:pPr>
      <w:r>
        <w:br w:type="column"/>
      </w:r>
      <w:r>
        <w:rPr>
          <w:b/>
          <w:sz w:val="20"/>
        </w:rPr>
        <w:lastRenderedPageBreak/>
        <w:t>Environment</w:t>
      </w:r>
      <w:r>
        <w:rPr>
          <w:b/>
          <w:spacing w:val="-6"/>
          <w:sz w:val="20"/>
        </w:rPr>
        <w:t xml:space="preserve"> </w:t>
      </w:r>
      <w:r>
        <w:rPr>
          <w:b/>
          <w:sz w:val="20"/>
        </w:rPr>
        <w:t>Variable</w:t>
      </w:r>
      <w:r>
        <w:rPr>
          <w:b/>
          <w:sz w:val="20"/>
        </w:rPr>
        <w:tab/>
        <w:t>JSON</w:t>
      </w:r>
      <w:r>
        <w:rPr>
          <w:b/>
          <w:spacing w:val="-2"/>
          <w:sz w:val="20"/>
        </w:rPr>
        <w:t xml:space="preserve"> </w:t>
      </w:r>
      <w:r>
        <w:rPr>
          <w:b/>
          <w:sz w:val="20"/>
        </w:rPr>
        <w:t>field</w:t>
      </w:r>
    </w:p>
    <w:p w14:paraId="3FF0CFFF" w14:textId="77777777" w:rsidR="00D64DB2" w:rsidRDefault="00D64DB2">
      <w:pPr>
        <w:rPr>
          <w:sz w:val="20"/>
        </w:rPr>
        <w:sectPr w:rsidR="00D64DB2" w:rsidSect="007A2CCC">
          <w:type w:val="continuous"/>
          <w:pgSz w:w="12240" w:h="15840"/>
          <w:pgMar w:top="1500" w:right="190" w:bottom="280" w:left="170" w:header="720" w:footer="720" w:gutter="0"/>
          <w:cols w:num="2" w:space="720" w:equalWidth="0">
            <w:col w:w="3681" w:space="40"/>
            <w:col w:w="8159"/>
          </w:cols>
          <w:sectPrChange w:id="1197" w:author="Raj Kesarapalli" w:date="2023-07-27T12:42:00Z">
            <w:sectPr w:rsidR="00D64DB2" w:rsidSect="007A2CCC">
              <w:pgMar w:top="1500" w:right="1320" w:bottom="280" w:left="1340" w:header="720" w:footer="720" w:gutter="0"/>
            </w:sectPr>
          </w:sectPrChange>
        </w:sectPr>
      </w:pPr>
    </w:p>
    <w:p w14:paraId="14682F40" w14:textId="77777777" w:rsidR="00D64DB2" w:rsidRDefault="0022516B">
      <w:pPr>
        <w:tabs>
          <w:tab w:val="left" w:pos="1569"/>
        </w:tabs>
        <w:spacing w:before="118"/>
        <w:ind w:left="160"/>
        <w:rPr>
          <w:rFonts w:ascii="Courier New" w:hAnsi="Courier New"/>
          <w:sz w:val="16"/>
        </w:rPr>
      </w:pPr>
      <w:r>
        <w:rPr>
          <w:sz w:val="20"/>
        </w:rPr>
        <w:t>Access</w:t>
      </w:r>
      <w:r>
        <w:rPr>
          <w:spacing w:val="-5"/>
          <w:sz w:val="20"/>
        </w:rPr>
        <w:t xml:space="preserve"> </w:t>
      </w:r>
      <w:r>
        <w:rPr>
          <w:sz w:val="20"/>
        </w:rPr>
        <w:t>token</w:t>
      </w:r>
      <w:r>
        <w:rPr>
          <w:sz w:val="20"/>
        </w:rPr>
        <w:tab/>
      </w:r>
      <w:r>
        <w:rPr>
          <w:rFonts w:ascii="Courier New" w:hAnsi="Courier New"/>
          <w:sz w:val="16"/>
          <w:shd w:val="clear" w:color="auto" w:fill="EDEDED"/>
        </w:rPr>
        <w:t>polaris.ac•</w:t>
      </w:r>
    </w:p>
    <w:p w14:paraId="7BE953E8" w14:textId="77777777" w:rsidR="00D64DB2" w:rsidRDefault="0022516B">
      <w:pPr>
        <w:spacing w:before="157"/>
        <w:ind w:left="1569"/>
        <w:rPr>
          <w:rFonts w:ascii="Courier New"/>
          <w:sz w:val="16"/>
        </w:rPr>
      </w:pPr>
      <w:r>
        <w:rPr>
          <w:rFonts w:ascii="Courier New"/>
          <w:sz w:val="16"/>
          <w:shd w:val="clear" w:color="auto" w:fill="EDEDED"/>
        </w:rPr>
        <w:t>cesstoken</w:t>
      </w:r>
    </w:p>
    <w:p w14:paraId="4144EB2F" w14:textId="77777777" w:rsidR="00D64DB2" w:rsidRDefault="00D64DB2">
      <w:pPr>
        <w:pStyle w:val="BodyText"/>
        <w:rPr>
          <w:rFonts w:ascii="Courier New"/>
          <w:sz w:val="18"/>
        </w:rPr>
      </w:pPr>
    </w:p>
    <w:p w14:paraId="0BFF4650" w14:textId="77777777" w:rsidR="00D64DB2" w:rsidRDefault="00D64DB2">
      <w:pPr>
        <w:pStyle w:val="BodyText"/>
        <w:rPr>
          <w:rFonts w:ascii="Courier New"/>
          <w:sz w:val="18"/>
        </w:rPr>
      </w:pPr>
    </w:p>
    <w:p w14:paraId="5B39358A" w14:textId="77777777" w:rsidR="00D64DB2" w:rsidRDefault="00D64DB2">
      <w:pPr>
        <w:pStyle w:val="BodyText"/>
        <w:rPr>
          <w:rFonts w:ascii="Courier New"/>
          <w:sz w:val="18"/>
        </w:rPr>
      </w:pPr>
    </w:p>
    <w:p w14:paraId="3CC7DE1A" w14:textId="77777777" w:rsidR="00D64DB2" w:rsidRDefault="00D64DB2">
      <w:pPr>
        <w:pStyle w:val="BodyText"/>
        <w:rPr>
          <w:rFonts w:ascii="Courier New"/>
          <w:sz w:val="18"/>
        </w:rPr>
      </w:pPr>
    </w:p>
    <w:p w14:paraId="5AA065A8" w14:textId="77777777" w:rsidR="00D64DB2" w:rsidRDefault="00D64DB2">
      <w:pPr>
        <w:pStyle w:val="BodyText"/>
        <w:rPr>
          <w:rFonts w:ascii="Courier New"/>
          <w:sz w:val="18"/>
        </w:rPr>
      </w:pPr>
    </w:p>
    <w:p w14:paraId="5668D28B" w14:textId="77777777" w:rsidR="00D64DB2" w:rsidRDefault="00D64DB2">
      <w:pPr>
        <w:pStyle w:val="BodyText"/>
        <w:spacing w:before="7"/>
        <w:rPr>
          <w:rFonts w:ascii="Courier New"/>
          <w:sz w:val="19"/>
        </w:rPr>
      </w:pPr>
    </w:p>
    <w:p w14:paraId="0E6209A6" w14:textId="77777777" w:rsidR="00D64DB2" w:rsidRDefault="0022516B">
      <w:pPr>
        <w:tabs>
          <w:tab w:val="left" w:pos="1569"/>
        </w:tabs>
        <w:ind w:left="160"/>
        <w:rPr>
          <w:rFonts w:ascii="Courier New" w:hAnsi="Courier New"/>
          <w:sz w:val="16"/>
        </w:rPr>
      </w:pPr>
      <w:r>
        <w:rPr>
          <w:sz w:val="20"/>
        </w:rPr>
        <w:t>Server</w:t>
      </w:r>
      <w:r>
        <w:rPr>
          <w:spacing w:val="-9"/>
          <w:sz w:val="20"/>
        </w:rPr>
        <w:t xml:space="preserve"> </w:t>
      </w:r>
      <w:r>
        <w:rPr>
          <w:sz w:val="20"/>
        </w:rPr>
        <w:t>URL</w:t>
      </w:r>
      <w:r>
        <w:rPr>
          <w:sz w:val="20"/>
        </w:rPr>
        <w:tab/>
      </w:r>
      <w:r>
        <w:rPr>
          <w:rFonts w:ascii="Courier New" w:hAnsi="Courier New"/>
          <w:sz w:val="16"/>
          <w:shd w:val="clear" w:color="auto" w:fill="EDEDED"/>
        </w:rPr>
        <w:t>po•</w:t>
      </w:r>
    </w:p>
    <w:p w14:paraId="6218CF0A" w14:textId="77777777" w:rsidR="00D64DB2" w:rsidRDefault="0022516B">
      <w:pPr>
        <w:pStyle w:val="BodyText"/>
        <w:spacing w:before="5"/>
        <w:rPr>
          <w:rFonts w:ascii="Courier New"/>
          <w:sz w:val="15"/>
        </w:rPr>
      </w:pPr>
      <w:r>
        <w:br w:type="column"/>
      </w:r>
    </w:p>
    <w:p w14:paraId="6CCB9323" w14:textId="77777777" w:rsidR="00D64DB2" w:rsidRDefault="0022516B">
      <w:pPr>
        <w:spacing w:line="451" w:lineRule="auto"/>
        <w:ind w:left="160" w:right="-20"/>
        <w:rPr>
          <w:rFonts w:ascii="Courier New" w:hAnsi="Courier New"/>
          <w:sz w:val="16"/>
        </w:rPr>
      </w:pPr>
      <w:r>
        <w:rPr>
          <w:rFonts w:ascii="Courier New" w:hAnsi="Courier New"/>
          <w:sz w:val="16"/>
          <w:shd w:val="clear" w:color="auto" w:fill="EDEDED"/>
        </w:rPr>
        <w:t>BRIDGE_POLARIS_ACCESS•</w:t>
      </w:r>
      <w:r>
        <w:rPr>
          <w:rFonts w:ascii="Courier New" w:hAnsi="Courier New"/>
          <w:sz w:val="16"/>
        </w:rPr>
        <w:t xml:space="preserve"> </w:t>
      </w:r>
      <w:r>
        <w:rPr>
          <w:rFonts w:ascii="Courier New" w:hAnsi="Courier New"/>
          <w:sz w:val="16"/>
          <w:shd w:val="clear" w:color="auto" w:fill="EDEDED"/>
        </w:rPr>
        <w:t>TOKEN</w:t>
      </w:r>
    </w:p>
    <w:p w14:paraId="58D8A41E" w14:textId="77777777" w:rsidR="00D64DB2" w:rsidRDefault="00D64DB2">
      <w:pPr>
        <w:pStyle w:val="BodyText"/>
        <w:rPr>
          <w:rFonts w:ascii="Courier New"/>
          <w:sz w:val="18"/>
        </w:rPr>
      </w:pPr>
    </w:p>
    <w:p w14:paraId="0A1CFD3A" w14:textId="77777777" w:rsidR="00D64DB2" w:rsidRDefault="00D64DB2">
      <w:pPr>
        <w:pStyle w:val="BodyText"/>
        <w:rPr>
          <w:rFonts w:ascii="Courier New"/>
          <w:sz w:val="18"/>
        </w:rPr>
      </w:pPr>
    </w:p>
    <w:p w14:paraId="152B43E2" w14:textId="77777777" w:rsidR="00D64DB2" w:rsidRDefault="00D64DB2">
      <w:pPr>
        <w:pStyle w:val="BodyText"/>
        <w:rPr>
          <w:rFonts w:ascii="Courier New"/>
          <w:sz w:val="18"/>
        </w:rPr>
      </w:pPr>
    </w:p>
    <w:p w14:paraId="37D7F637" w14:textId="77777777" w:rsidR="00D64DB2" w:rsidRDefault="00D64DB2">
      <w:pPr>
        <w:pStyle w:val="BodyText"/>
        <w:rPr>
          <w:rFonts w:ascii="Courier New"/>
          <w:sz w:val="18"/>
        </w:rPr>
      </w:pPr>
    </w:p>
    <w:p w14:paraId="730D6FE6" w14:textId="77777777" w:rsidR="00D64DB2" w:rsidRDefault="00D64DB2">
      <w:pPr>
        <w:pStyle w:val="BodyText"/>
        <w:rPr>
          <w:rFonts w:ascii="Courier New"/>
          <w:sz w:val="18"/>
        </w:rPr>
      </w:pPr>
    </w:p>
    <w:p w14:paraId="658AB52D" w14:textId="77777777" w:rsidR="00D64DB2" w:rsidRDefault="0022516B">
      <w:pPr>
        <w:spacing w:before="119"/>
        <w:ind w:left="160"/>
        <w:rPr>
          <w:rFonts w:ascii="Courier New" w:hAnsi="Courier New"/>
          <w:sz w:val="16"/>
        </w:rPr>
      </w:pPr>
      <w:r>
        <w:rPr>
          <w:rFonts w:ascii="Courier New" w:hAnsi="Courier New"/>
          <w:sz w:val="16"/>
          <w:shd w:val="clear" w:color="auto" w:fill="EDEDED"/>
        </w:rPr>
        <w:t>BRIDGE_POLARIS_•</w:t>
      </w:r>
    </w:p>
    <w:p w14:paraId="15556B79" w14:textId="77777777" w:rsidR="00D64DB2" w:rsidRDefault="0022516B">
      <w:pPr>
        <w:pStyle w:val="BodyText"/>
        <w:spacing w:before="5"/>
        <w:rPr>
          <w:rFonts w:ascii="Courier New"/>
          <w:sz w:val="15"/>
        </w:rPr>
      </w:pPr>
      <w:r>
        <w:br w:type="column"/>
      </w:r>
    </w:p>
    <w:p w14:paraId="0908B88F" w14:textId="77777777" w:rsidR="00D64DB2" w:rsidRDefault="0022516B">
      <w:pPr>
        <w:spacing w:line="451" w:lineRule="auto"/>
        <w:ind w:left="159" w:right="20"/>
        <w:rPr>
          <w:rFonts w:ascii="Courier New" w:hAnsi="Courier New"/>
          <w:sz w:val="16"/>
        </w:rPr>
      </w:pPr>
      <w:r>
        <w:rPr>
          <w:rFonts w:ascii="Courier New" w:hAnsi="Courier New"/>
          <w:sz w:val="16"/>
          <w:shd w:val="clear" w:color="auto" w:fill="EDEDED"/>
        </w:rPr>
        <w:t>polaris.ac•</w:t>
      </w:r>
      <w:r>
        <w:rPr>
          <w:rFonts w:ascii="Courier New" w:hAnsi="Courier New"/>
          <w:sz w:val="16"/>
        </w:rPr>
        <w:t xml:space="preserve"> </w:t>
      </w:r>
      <w:r>
        <w:rPr>
          <w:rFonts w:ascii="Courier New" w:hAnsi="Courier New"/>
          <w:sz w:val="16"/>
          <w:shd w:val="clear" w:color="auto" w:fill="EDEDED"/>
        </w:rPr>
        <w:t>cesstoken</w:t>
      </w:r>
    </w:p>
    <w:p w14:paraId="2E9CF0E2" w14:textId="77777777" w:rsidR="00D64DB2" w:rsidRDefault="00D64DB2">
      <w:pPr>
        <w:pStyle w:val="BodyText"/>
        <w:rPr>
          <w:rFonts w:ascii="Courier New"/>
          <w:sz w:val="18"/>
        </w:rPr>
      </w:pPr>
    </w:p>
    <w:p w14:paraId="55D1EB03" w14:textId="77777777" w:rsidR="00D64DB2" w:rsidRDefault="00D64DB2">
      <w:pPr>
        <w:pStyle w:val="BodyText"/>
        <w:rPr>
          <w:rFonts w:ascii="Courier New"/>
          <w:sz w:val="18"/>
        </w:rPr>
      </w:pPr>
    </w:p>
    <w:p w14:paraId="7131B4EB" w14:textId="77777777" w:rsidR="00D64DB2" w:rsidRDefault="00D64DB2">
      <w:pPr>
        <w:pStyle w:val="BodyText"/>
        <w:rPr>
          <w:rFonts w:ascii="Courier New"/>
          <w:sz w:val="18"/>
        </w:rPr>
      </w:pPr>
    </w:p>
    <w:p w14:paraId="1AF68B9E" w14:textId="77777777" w:rsidR="00D64DB2" w:rsidRDefault="00D64DB2">
      <w:pPr>
        <w:pStyle w:val="BodyText"/>
        <w:rPr>
          <w:rFonts w:ascii="Courier New"/>
          <w:sz w:val="18"/>
        </w:rPr>
      </w:pPr>
    </w:p>
    <w:p w14:paraId="7F56E3C4" w14:textId="77777777" w:rsidR="00D64DB2" w:rsidRDefault="00D64DB2">
      <w:pPr>
        <w:pStyle w:val="BodyText"/>
        <w:rPr>
          <w:rFonts w:ascii="Courier New"/>
          <w:sz w:val="18"/>
        </w:rPr>
      </w:pPr>
    </w:p>
    <w:p w14:paraId="436CDF52" w14:textId="77777777" w:rsidR="00D64DB2" w:rsidRDefault="0022516B">
      <w:pPr>
        <w:spacing w:before="119"/>
        <w:ind w:left="159"/>
        <w:rPr>
          <w:rFonts w:ascii="Courier New" w:hAnsi="Courier New"/>
          <w:sz w:val="16"/>
        </w:rPr>
      </w:pPr>
      <w:r>
        <w:rPr>
          <w:rFonts w:ascii="Courier New" w:hAnsi="Courier New"/>
          <w:sz w:val="16"/>
          <w:shd w:val="clear" w:color="auto" w:fill="EDEDED"/>
        </w:rPr>
        <w:t>po•</w:t>
      </w:r>
    </w:p>
    <w:p w14:paraId="42C03637" w14:textId="77777777" w:rsidR="00D64DB2" w:rsidRDefault="0022516B">
      <w:pPr>
        <w:pStyle w:val="BodyText"/>
        <w:tabs>
          <w:tab w:val="left" w:pos="1569"/>
        </w:tabs>
        <w:spacing w:before="118" w:line="340" w:lineRule="auto"/>
        <w:ind w:left="1569" w:right="240" w:hanging="1410"/>
      </w:pPr>
      <w:r>
        <w:br w:type="column"/>
      </w:r>
      <w:r>
        <w:rPr>
          <w:spacing w:val="-3"/>
        </w:rPr>
        <w:t>Yes</w:t>
      </w:r>
      <w:r>
        <w:rPr>
          <w:spacing w:val="-3"/>
        </w:rPr>
        <w:tab/>
      </w:r>
      <w:commentRangeStart w:id="1198"/>
      <w:r>
        <w:t>For security reasons,</w:t>
      </w:r>
      <w:r>
        <w:rPr>
          <w:spacing w:val="-21"/>
        </w:rPr>
        <w:t xml:space="preserve"> </w:t>
      </w:r>
      <w:r>
        <w:t>pass this</w:t>
      </w:r>
      <w:r>
        <w:rPr>
          <w:spacing w:val="-16"/>
        </w:rPr>
        <w:t xml:space="preserve"> </w:t>
      </w:r>
      <w:r>
        <w:t>as</w:t>
      </w:r>
      <w:r>
        <w:rPr>
          <w:spacing w:val="-15"/>
        </w:rPr>
        <w:t xml:space="preserve"> </w:t>
      </w:r>
      <w:r>
        <w:t>an</w:t>
      </w:r>
      <w:r>
        <w:rPr>
          <w:spacing w:val="-15"/>
        </w:rPr>
        <w:t xml:space="preserve"> </w:t>
      </w:r>
      <w:r>
        <w:t>en­ vironmental variable.</w:t>
      </w:r>
      <w:commentRangeEnd w:id="1198"/>
      <w:r w:rsidR="00EB772D">
        <w:rPr>
          <w:rStyle w:val="CommentReference"/>
        </w:rPr>
        <w:commentReference w:id="1198"/>
      </w:r>
    </w:p>
    <w:p w14:paraId="62ECA542" w14:textId="77777777" w:rsidR="00D64DB2" w:rsidRDefault="0022516B">
      <w:pPr>
        <w:pStyle w:val="BodyText"/>
        <w:tabs>
          <w:tab w:val="left" w:pos="1569"/>
        </w:tabs>
        <w:spacing w:before="116"/>
        <w:ind w:left="160"/>
      </w:pPr>
      <w:r>
        <w:rPr>
          <w:spacing w:val="-3"/>
        </w:rPr>
        <w:t>Yes</w:t>
      </w:r>
      <w:r>
        <w:rPr>
          <w:spacing w:val="-3"/>
        </w:rPr>
        <w:tab/>
      </w:r>
      <w:r>
        <w:t>For</w:t>
      </w:r>
      <w:r>
        <w:rPr>
          <w:spacing w:val="-4"/>
        </w:rPr>
        <w:t xml:space="preserve"> </w:t>
      </w:r>
      <w:r>
        <w:t>security</w:t>
      </w:r>
    </w:p>
    <w:p w14:paraId="2B8CC78B" w14:textId="77777777" w:rsidR="00D64DB2" w:rsidRDefault="00D64DB2">
      <w:pPr>
        <w:sectPr w:rsidR="00D64DB2">
          <w:type w:val="continuous"/>
          <w:pgSz w:w="12240" w:h="15840"/>
          <w:pgMar w:top="1500" w:right="1320" w:bottom="280" w:left="1340" w:header="720" w:footer="720" w:gutter="0"/>
          <w:cols w:num="4" w:space="720" w:equalWidth="0">
            <w:col w:w="2666" w:space="153"/>
            <w:col w:w="2273" w:space="40"/>
            <w:col w:w="1256" w:space="153"/>
            <w:col w:w="3039"/>
          </w:cols>
        </w:sectPr>
      </w:pPr>
    </w:p>
    <w:p w14:paraId="52CFEEEB" w14:textId="77777777" w:rsidR="00D64DB2" w:rsidRDefault="0022516B">
      <w:pPr>
        <w:spacing w:before="156"/>
        <w:ind w:left="1569"/>
        <w:rPr>
          <w:rFonts w:ascii="Courier New"/>
          <w:sz w:val="16"/>
        </w:rPr>
      </w:pPr>
      <w:r>
        <w:rPr>
          <w:rFonts w:ascii="Courier New"/>
          <w:spacing w:val="-2"/>
          <w:sz w:val="16"/>
          <w:shd w:val="clear" w:color="auto" w:fill="EDEDED"/>
        </w:rPr>
        <w:t>laris.serverurlSERVERURL</w:t>
      </w:r>
    </w:p>
    <w:p w14:paraId="0E0D9BE5" w14:textId="77777777" w:rsidR="00D64DB2" w:rsidRDefault="0022516B">
      <w:pPr>
        <w:spacing w:before="156"/>
        <w:ind w:left="1407"/>
        <w:rPr>
          <w:rFonts w:ascii="Courier New"/>
          <w:sz w:val="16"/>
        </w:rPr>
      </w:pPr>
      <w:r>
        <w:br w:type="column"/>
      </w:r>
      <w:r>
        <w:rPr>
          <w:rFonts w:ascii="Courier New"/>
          <w:sz w:val="16"/>
          <w:shd w:val="clear" w:color="auto" w:fill="EDEDED"/>
        </w:rPr>
        <w:t>laris.serverurl</w:t>
      </w:r>
    </w:p>
    <w:p w14:paraId="3B225099" w14:textId="77777777" w:rsidR="00D64DB2" w:rsidRDefault="0022516B">
      <w:pPr>
        <w:pStyle w:val="BodyText"/>
        <w:spacing w:before="100" w:line="340" w:lineRule="auto"/>
        <w:ind w:left="1339"/>
      </w:pPr>
      <w:r>
        <w:br w:type="column"/>
      </w:r>
      <w:commentRangeStart w:id="1199"/>
      <w:r>
        <w:t>reasons, pass this as an en­ vironmental variable.</w:t>
      </w:r>
      <w:commentRangeEnd w:id="1199"/>
      <w:r w:rsidR="00EB772D">
        <w:rPr>
          <w:rStyle w:val="CommentReference"/>
        </w:rPr>
        <w:commentReference w:id="1199"/>
      </w:r>
    </w:p>
    <w:p w14:paraId="2E7ABE19" w14:textId="77777777" w:rsidR="00D64DB2" w:rsidRDefault="00D64DB2">
      <w:pPr>
        <w:spacing w:line="340" w:lineRule="auto"/>
        <w:sectPr w:rsidR="00D64DB2">
          <w:type w:val="continuous"/>
          <w:pgSz w:w="12240" w:h="15840"/>
          <w:pgMar w:top="1500" w:right="1320" w:bottom="280" w:left="1340" w:header="720" w:footer="720" w:gutter="0"/>
          <w:cols w:num="3" w:space="720" w:equalWidth="0">
            <w:col w:w="3844" w:space="40"/>
            <w:col w:w="2848" w:space="39"/>
            <w:col w:w="2809"/>
          </w:cols>
        </w:sectPr>
      </w:pPr>
    </w:p>
    <w:p w14:paraId="35DB879F" w14:textId="77777777" w:rsidR="00D64DB2" w:rsidRDefault="0022516B">
      <w:pPr>
        <w:pStyle w:val="BodyText"/>
        <w:spacing w:before="116" w:line="340" w:lineRule="auto"/>
        <w:ind w:left="160"/>
      </w:pPr>
      <w:r>
        <w:rPr>
          <w:w w:val="95"/>
        </w:rPr>
        <w:t xml:space="preserve">Application </w:t>
      </w:r>
      <w:r>
        <w:t>Name</w:t>
      </w:r>
    </w:p>
    <w:p w14:paraId="41EE9DA0" w14:textId="77777777" w:rsidR="00D64DB2" w:rsidRDefault="0022516B">
      <w:pPr>
        <w:pStyle w:val="BodyText"/>
        <w:spacing w:before="5"/>
        <w:rPr>
          <w:sz w:val="14"/>
        </w:rPr>
      </w:pPr>
      <w:r>
        <w:br w:type="column"/>
      </w:r>
    </w:p>
    <w:p w14:paraId="7A21EC2C" w14:textId="77777777" w:rsidR="00D64DB2" w:rsidRDefault="0022516B">
      <w:pPr>
        <w:spacing w:line="451" w:lineRule="auto"/>
        <w:ind w:left="160" w:right="20"/>
        <w:rPr>
          <w:rFonts w:ascii="Courier New" w:hAnsi="Courier New"/>
          <w:sz w:val="16"/>
        </w:rPr>
      </w:pPr>
      <w:r>
        <w:rPr>
          <w:rFonts w:ascii="Courier New" w:hAnsi="Courier New"/>
          <w:sz w:val="16"/>
          <w:shd w:val="clear" w:color="auto" w:fill="EDEDED"/>
        </w:rPr>
        <w:t>polaris.ap•</w:t>
      </w:r>
      <w:r>
        <w:rPr>
          <w:rFonts w:ascii="Courier New" w:hAnsi="Courier New"/>
          <w:sz w:val="16"/>
        </w:rPr>
        <w:t xml:space="preserve"> </w:t>
      </w:r>
      <w:r>
        <w:rPr>
          <w:rFonts w:ascii="Courier New" w:hAnsi="Courier New"/>
          <w:sz w:val="16"/>
          <w:shd w:val="clear" w:color="auto" w:fill="EDEDED"/>
        </w:rPr>
        <w:t>plication•</w:t>
      </w:r>
    </w:p>
    <w:p w14:paraId="026E4727" w14:textId="77777777" w:rsidR="00D64DB2" w:rsidRDefault="0022516B">
      <w:pPr>
        <w:spacing w:line="180" w:lineRule="exact"/>
        <w:ind w:left="160"/>
        <w:rPr>
          <w:rFonts w:ascii="Courier New"/>
          <w:sz w:val="16"/>
        </w:rPr>
      </w:pPr>
      <w:r>
        <w:rPr>
          <w:rFonts w:ascii="Courier New"/>
          <w:sz w:val="16"/>
          <w:shd w:val="clear" w:color="auto" w:fill="EDEDED"/>
        </w:rPr>
        <w:t>.name</w:t>
      </w:r>
    </w:p>
    <w:p w14:paraId="5BAC5DB0" w14:textId="77777777" w:rsidR="00D64DB2" w:rsidRDefault="0022516B">
      <w:pPr>
        <w:pStyle w:val="BodyText"/>
        <w:spacing w:before="3"/>
        <w:rPr>
          <w:rFonts w:ascii="Courier New"/>
          <w:sz w:val="15"/>
        </w:rPr>
      </w:pPr>
      <w:r>
        <w:br w:type="column"/>
      </w:r>
    </w:p>
    <w:p w14:paraId="7E92FD75" w14:textId="77777777" w:rsidR="00D64DB2" w:rsidRDefault="0022516B">
      <w:pPr>
        <w:spacing w:line="451" w:lineRule="auto"/>
        <w:ind w:left="160" w:right="20"/>
        <w:rPr>
          <w:rFonts w:ascii="Courier New" w:hAnsi="Courier New"/>
          <w:sz w:val="16"/>
        </w:rPr>
      </w:pPr>
      <w:r>
        <w:rPr>
          <w:rFonts w:ascii="Courier New" w:hAnsi="Courier New"/>
          <w:sz w:val="16"/>
          <w:shd w:val="clear" w:color="auto" w:fill="EDEDED"/>
        </w:rPr>
        <w:t>BRIDGE_POLARIS_APPLI•</w:t>
      </w:r>
      <w:r>
        <w:rPr>
          <w:rFonts w:ascii="Courier New" w:hAnsi="Courier New"/>
          <w:sz w:val="16"/>
        </w:rPr>
        <w:t xml:space="preserve"> </w:t>
      </w:r>
      <w:r>
        <w:rPr>
          <w:rFonts w:ascii="Courier New" w:hAnsi="Courier New"/>
          <w:sz w:val="16"/>
          <w:shd w:val="clear" w:color="auto" w:fill="EDEDED"/>
        </w:rPr>
        <w:t>CATION_NAME</w:t>
      </w:r>
    </w:p>
    <w:p w14:paraId="68125E26" w14:textId="77777777" w:rsidR="00D64DB2" w:rsidRDefault="0022516B">
      <w:pPr>
        <w:pStyle w:val="BodyText"/>
        <w:spacing w:before="3"/>
        <w:rPr>
          <w:rFonts w:ascii="Courier New"/>
          <w:sz w:val="15"/>
        </w:rPr>
      </w:pPr>
      <w:r>
        <w:br w:type="column"/>
      </w:r>
    </w:p>
    <w:p w14:paraId="23B2C055" w14:textId="77777777" w:rsidR="00D64DB2" w:rsidRDefault="0022516B">
      <w:pPr>
        <w:spacing w:line="451" w:lineRule="auto"/>
        <w:ind w:left="160" w:right="20"/>
        <w:rPr>
          <w:rFonts w:ascii="Courier New" w:hAnsi="Courier New"/>
          <w:sz w:val="16"/>
        </w:rPr>
      </w:pPr>
      <w:r>
        <w:rPr>
          <w:rFonts w:ascii="Courier New" w:hAnsi="Courier New"/>
          <w:sz w:val="16"/>
          <w:shd w:val="clear" w:color="auto" w:fill="EDEDED"/>
        </w:rPr>
        <w:t>polaris.ap•</w:t>
      </w:r>
      <w:r>
        <w:rPr>
          <w:rFonts w:ascii="Courier New" w:hAnsi="Courier New"/>
          <w:sz w:val="16"/>
        </w:rPr>
        <w:t xml:space="preserve"> </w:t>
      </w:r>
      <w:r>
        <w:rPr>
          <w:rFonts w:ascii="Courier New" w:hAnsi="Courier New"/>
          <w:sz w:val="16"/>
          <w:shd w:val="clear" w:color="auto" w:fill="EDEDED"/>
        </w:rPr>
        <w:t>plication•</w:t>
      </w:r>
    </w:p>
    <w:p w14:paraId="1B893F45" w14:textId="77777777" w:rsidR="00D64DB2" w:rsidRDefault="0022516B">
      <w:pPr>
        <w:spacing w:line="180" w:lineRule="exact"/>
        <w:ind w:left="160"/>
        <w:rPr>
          <w:rFonts w:ascii="Courier New"/>
          <w:sz w:val="16"/>
        </w:rPr>
      </w:pPr>
      <w:r>
        <w:rPr>
          <w:rFonts w:ascii="Courier New"/>
          <w:sz w:val="16"/>
          <w:shd w:val="clear" w:color="auto" w:fill="EDEDED"/>
        </w:rPr>
        <w:t>.name</w:t>
      </w:r>
    </w:p>
    <w:p w14:paraId="7B4CEAFE" w14:textId="68ACD5E2" w:rsidR="00D64DB2" w:rsidRDefault="0022516B">
      <w:pPr>
        <w:pStyle w:val="BodyText"/>
        <w:tabs>
          <w:tab w:val="left" w:pos="1569"/>
        </w:tabs>
        <w:spacing w:before="116" w:line="340" w:lineRule="auto"/>
        <w:ind w:left="1569" w:right="190" w:hanging="1410"/>
      </w:pPr>
      <w:r>
        <w:br w:type="column"/>
      </w:r>
      <w:r>
        <w:rPr>
          <w:spacing w:val="-3"/>
        </w:rPr>
        <w:t>Yes</w:t>
      </w:r>
      <w:r>
        <w:rPr>
          <w:spacing w:val="-3"/>
        </w:rPr>
        <w:tab/>
      </w:r>
      <w:r>
        <w:t>Application must</w:t>
      </w:r>
      <w:r>
        <w:rPr>
          <w:spacing w:val="-26"/>
        </w:rPr>
        <w:t xml:space="preserve"> </w:t>
      </w:r>
      <w:del w:id="1200" w:author="Raj Kesarapalli" w:date="2023-07-27T11:47:00Z">
        <w:r w:rsidDel="00EB772D">
          <w:delText>be</w:delText>
        </w:r>
        <w:r w:rsidDel="00EB772D">
          <w:rPr>
            <w:spacing w:val="-26"/>
          </w:rPr>
          <w:delText xml:space="preserve"> </w:delText>
        </w:r>
        <w:r w:rsidDel="00EB772D">
          <w:delText xml:space="preserve">creat­ ed </w:delText>
        </w:r>
      </w:del>
      <w:ins w:id="1201" w:author="Raj Kesarapalli" w:date="2023-07-27T11:47:00Z">
        <w:r w:rsidR="00EB772D">
          <w:t xml:space="preserve">exist </w:t>
        </w:r>
      </w:ins>
      <w:r>
        <w:t>on Polaris, and have</w:t>
      </w:r>
      <w:r>
        <w:rPr>
          <w:spacing w:val="-27"/>
        </w:rPr>
        <w:t xml:space="preserve"> </w:t>
      </w:r>
      <w:r>
        <w:t>right entitlements.</w:t>
      </w:r>
    </w:p>
    <w:p w14:paraId="50E00390" w14:textId="77777777" w:rsidR="00D64DB2" w:rsidRDefault="00D64DB2">
      <w:pPr>
        <w:spacing w:line="340" w:lineRule="auto"/>
        <w:sectPr w:rsidR="00D64DB2">
          <w:type w:val="continuous"/>
          <w:pgSz w:w="12240" w:h="15840"/>
          <w:pgMar w:top="1500" w:right="1320" w:bottom="280" w:left="1340" w:header="720" w:footer="720" w:gutter="0"/>
          <w:cols w:num="5" w:space="720" w:equalWidth="0">
            <w:col w:w="1203" w:space="207"/>
            <w:col w:w="1257" w:space="153"/>
            <w:col w:w="2217" w:space="94"/>
            <w:col w:w="1257" w:space="153"/>
            <w:col w:w="3039"/>
          </w:cols>
        </w:sectPr>
      </w:pPr>
    </w:p>
    <w:p w14:paraId="3CF59DBA" w14:textId="77777777" w:rsidR="00D64DB2" w:rsidRDefault="0022516B">
      <w:pPr>
        <w:pStyle w:val="BodyText"/>
        <w:spacing w:before="85"/>
        <w:ind w:left="3545"/>
      </w:pPr>
      <w:r>
        <w:lastRenderedPageBreak/>
        <w:t>Synopsys Bridge CLI Guide | 3 - Synopsys Bridge CLI Reference | 19</w:t>
      </w:r>
    </w:p>
    <w:p w14:paraId="35B0D06C" w14:textId="77777777" w:rsidR="00D64DB2" w:rsidRDefault="00D64DB2">
      <w:pPr>
        <w:pStyle w:val="BodyText"/>
        <w:rPr>
          <w:sz w:val="22"/>
        </w:rPr>
      </w:pPr>
    </w:p>
    <w:p w14:paraId="5B388FA2" w14:textId="77777777" w:rsidR="00D64DB2" w:rsidRDefault="00D64DB2">
      <w:pPr>
        <w:pStyle w:val="BodyText"/>
        <w:rPr>
          <w:sz w:val="22"/>
        </w:rPr>
      </w:pPr>
    </w:p>
    <w:p w14:paraId="23EB0FDF" w14:textId="77777777" w:rsidR="00D64DB2" w:rsidRDefault="00D64DB2">
      <w:pPr>
        <w:pStyle w:val="BodyText"/>
        <w:spacing w:before="1"/>
        <w:rPr>
          <w:sz w:val="19"/>
        </w:rPr>
      </w:pPr>
    </w:p>
    <w:p w14:paraId="0BCCA592" w14:textId="77777777" w:rsidR="00D64DB2" w:rsidRDefault="0022516B">
      <w:pPr>
        <w:pStyle w:val="Heading5"/>
        <w:tabs>
          <w:tab w:val="left" w:pos="3564"/>
          <w:tab w:val="left" w:pos="6942"/>
          <w:tab w:val="left" w:pos="8488"/>
        </w:tabs>
        <w:ind w:left="358"/>
      </w:pPr>
      <w:r>
        <w:t>Argument</w:t>
      </w:r>
      <w:r>
        <w:tab/>
        <w:t>Input</w:t>
      </w:r>
      <w:r>
        <w:rPr>
          <w:spacing w:val="-4"/>
        </w:rPr>
        <w:t xml:space="preserve"> </w:t>
      </w:r>
      <w:r>
        <w:t>Mode</w:t>
      </w:r>
      <w:r>
        <w:tab/>
        <w:t>Required</w:t>
      </w:r>
      <w:r>
        <w:tab/>
        <w:t>Notes</w:t>
      </w:r>
    </w:p>
    <w:p w14:paraId="44F8976C" w14:textId="77777777" w:rsidR="00D64DB2" w:rsidRDefault="00D64DB2">
      <w:pPr>
        <w:pStyle w:val="BodyText"/>
        <w:spacing w:before="5"/>
        <w:rPr>
          <w:b/>
          <w:sz w:val="10"/>
        </w:rPr>
      </w:pPr>
    </w:p>
    <w:p w14:paraId="0FD5EBB8" w14:textId="77777777" w:rsidR="00D64DB2" w:rsidRDefault="00D64DB2">
      <w:pPr>
        <w:rPr>
          <w:sz w:val="10"/>
        </w:rPr>
        <w:sectPr w:rsidR="00D64DB2">
          <w:pgSz w:w="12240" w:h="15840"/>
          <w:pgMar w:top="520" w:right="1320" w:bottom="280" w:left="1340" w:header="720" w:footer="720" w:gutter="0"/>
          <w:cols w:space="720"/>
        </w:sectPr>
      </w:pPr>
    </w:p>
    <w:p w14:paraId="1CC0B163" w14:textId="77777777" w:rsidR="00D64DB2" w:rsidRDefault="0022516B">
      <w:pPr>
        <w:pStyle w:val="BodyText"/>
        <w:spacing w:before="95"/>
        <w:ind w:left="160"/>
        <w:rPr>
          <w:rFonts w:ascii="Courier New" w:hAnsi="Courier New"/>
          <w:sz w:val="16"/>
        </w:rPr>
      </w:pPr>
      <w:r>
        <w:t xml:space="preserve">Project Name </w:t>
      </w:r>
      <w:r>
        <w:rPr>
          <w:rFonts w:ascii="Courier New" w:hAnsi="Courier New"/>
          <w:sz w:val="16"/>
          <w:shd w:val="clear" w:color="auto" w:fill="EDEDED"/>
        </w:rPr>
        <w:t>po•</w:t>
      </w:r>
    </w:p>
    <w:p w14:paraId="2761D7A4" w14:textId="77777777" w:rsidR="00D64DB2" w:rsidRDefault="0022516B">
      <w:pPr>
        <w:spacing w:before="157"/>
        <w:ind w:left="1569"/>
        <w:rPr>
          <w:rFonts w:ascii="Courier New" w:hAnsi="Courier New"/>
          <w:sz w:val="16"/>
        </w:rPr>
      </w:pPr>
      <w:r>
        <w:rPr>
          <w:rFonts w:ascii="Courier New" w:hAnsi="Courier New"/>
          <w:sz w:val="16"/>
          <w:shd w:val="clear" w:color="auto" w:fill="EDEDED"/>
        </w:rPr>
        <w:t>laris.project•</w:t>
      </w:r>
    </w:p>
    <w:p w14:paraId="6F9A7CA7" w14:textId="77777777" w:rsidR="00D64DB2" w:rsidRDefault="0022516B">
      <w:pPr>
        <w:spacing w:before="159"/>
        <w:ind w:left="1569"/>
        <w:rPr>
          <w:rFonts w:ascii="Courier New"/>
          <w:sz w:val="16"/>
        </w:rPr>
      </w:pPr>
      <w:r>
        <w:rPr>
          <w:rFonts w:ascii="Courier New"/>
          <w:sz w:val="16"/>
          <w:shd w:val="clear" w:color="auto" w:fill="EDEDED"/>
        </w:rPr>
        <w:t>.name</w:t>
      </w:r>
    </w:p>
    <w:p w14:paraId="14ACF6DA" w14:textId="77777777" w:rsidR="00D64DB2" w:rsidRDefault="0022516B">
      <w:pPr>
        <w:spacing w:before="152"/>
        <w:ind w:left="25"/>
        <w:rPr>
          <w:rFonts w:ascii="Courier New" w:hAnsi="Courier New"/>
          <w:sz w:val="16"/>
        </w:rPr>
      </w:pPr>
      <w:r>
        <w:br w:type="column"/>
      </w:r>
      <w:r>
        <w:rPr>
          <w:rFonts w:ascii="Courier New" w:hAnsi="Courier New"/>
          <w:sz w:val="16"/>
          <w:shd w:val="clear" w:color="auto" w:fill="EDEDED"/>
        </w:rPr>
        <w:t>BRIDGE_POLARIS_•</w:t>
      </w:r>
    </w:p>
    <w:p w14:paraId="4A86B720" w14:textId="77777777" w:rsidR="00D64DB2" w:rsidRDefault="00D64DB2">
      <w:pPr>
        <w:pStyle w:val="BodyText"/>
        <w:spacing w:before="10" w:after="25"/>
        <w:rPr>
          <w:rFonts w:ascii="Courier New"/>
          <w:sz w:val="9"/>
        </w:rPr>
      </w:pPr>
    </w:p>
    <w:p w14:paraId="2D2C2DBA" w14:textId="77777777" w:rsidR="00D64DB2" w:rsidRDefault="00C46513">
      <w:pPr>
        <w:pStyle w:val="BodyText"/>
        <w:spacing w:line="210" w:lineRule="exact"/>
        <w:ind w:left="25"/>
        <w:rPr>
          <w:rFonts w:ascii="Courier New"/>
        </w:rPr>
      </w:pPr>
      <w:r>
        <w:rPr>
          <w:rFonts w:ascii="Courier New"/>
          <w:noProof/>
          <w:position w:val="-3"/>
        </w:rPr>
        <mc:AlternateContent>
          <mc:Choice Requires="wps">
            <w:drawing>
              <wp:inline distT="0" distB="0" distL="0" distR="0" wp14:anchorId="01792291" wp14:editId="0F1ADABE">
                <wp:extent cx="731520" cy="133985"/>
                <wp:effectExtent l="0" t="0" r="0" b="0"/>
                <wp:docPr id="1942138160"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15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4EEA84" w14:textId="77777777" w:rsidR="00D64DB2" w:rsidRDefault="0022516B">
                            <w:pPr>
                              <w:spacing w:before="22"/>
                              <w:ind w:right="-15"/>
                              <w:rPr>
                                <w:rFonts w:ascii="Courier New"/>
                                <w:sz w:val="16"/>
                              </w:rPr>
                            </w:pPr>
                            <w:r>
                              <w:rPr>
                                <w:rFonts w:ascii="Courier New"/>
                                <w:sz w:val="16"/>
                              </w:rPr>
                              <w:t>PROJECT_NAME</w:t>
                            </w:r>
                          </w:p>
                        </w:txbxContent>
                      </wps:txbx>
                      <wps:bodyPr rot="0" vert="horz" wrap="square" lIns="0" tIns="0" rIns="0" bIns="0" anchor="t" anchorCtr="0" upright="1">
                        <a:noAutofit/>
                      </wps:bodyPr>
                    </wps:wsp>
                  </a:graphicData>
                </a:graphic>
              </wp:inline>
            </w:drawing>
          </mc:Choice>
          <mc:Fallback>
            <w:pict>
              <v:shape w14:anchorId="01792291" id="Text Box 333" o:spid="_x0000_s1100" type="#_x0000_t202" style="width:57.6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" fillcolor="#ededed" stroked="f">
                <v:path arrowok="t"/>
                <v:textbox inset="0,0,0,0">
                  <w:txbxContent>
                    <w:p w14:paraId="7A4EEA84" w14:textId="77777777" w:rsidR="00D64DB2" w:rsidRDefault="0022516B">
                      <w:pPr>
                        <w:spacing w:before="22"/>
                        <w:ind w:right="-15"/>
                        <w:rPr>
                          <w:rFonts w:ascii="Courier New"/>
                          <w:sz w:val="16"/>
                        </w:rPr>
                      </w:pPr>
                      <w:r>
                        <w:rPr>
                          <w:rFonts w:ascii="Courier New"/>
                          <w:sz w:val="16"/>
                        </w:rPr>
                        <w:t>PROJECT_NAME</w:t>
                      </w:r>
                    </w:p>
                  </w:txbxContent>
                </v:textbox>
                <w10:anchorlock/>
              </v:shape>
            </w:pict>
          </mc:Fallback>
        </mc:AlternateContent>
      </w:r>
    </w:p>
    <w:p w14:paraId="12E31004" w14:textId="77777777" w:rsidR="00D64DB2" w:rsidRDefault="0022516B">
      <w:pPr>
        <w:spacing w:before="152" w:line="451" w:lineRule="auto"/>
        <w:ind w:left="160" w:right="-20"/>
        <w:rPr>
          <w:rFonts w:ascii="Courier New" w:hAnsi="Courier New"/>
          <w:sz w:val="16"/>
        </w:rPr>
      </w:pPr>
      <w:r>
        <w:br w:type="column"/>
      </w:r>
      <w:r>
        <w:rPr>
          <w:rFonts w:ascii="Courier New" w:hAnsi="Courier New"/>
          <w:sz w:val="16"/>
          <w:shd w:val="clear" w:color="auto" w:fill="EDEDED"/>
        </w:rPr>
        <w:t>po•</w:t>
      </w:r>
      <w:r>
        <w:rPr>
          <w:rFonts w:ascii="Courier New" w:hAnsi="Courier New"/>
          <w:sz w:val="16"/>
        </w:rPr>
        <w:t xml:space="preserve"> </w:t>
      </w:r>
      <w:r>
        <w:rPr>
          <w:rFonts w:ascii="Courier New" w:hAnsi="Courier New"/>
          <w:sz w:val="16"/>
          <w:shd w:val="clear" w:color="auto" w:fill="EDEDED"/>
        </w:rPr>
        <w:t>laris.project•</w:t>
      </w:r>
    </w:p>
    <w:p w14:paraId="2BEA1BF5" w14:textId="77777777" w:rsidR="00D64DB2" w:rsidRDefault="0022516B">
      <w:pPr>
        <w:spacing w:line="180" w:lineRule="exact"/>
        <w:ind w:left="160"/>
        <w:rPr>
          <w:rFonts w:ascii="Courier New"/>
          <w:sz w:val="16"/>
        </w:rPr>
      </w:pPr>
      <w:r>
        <w:rPr>
          <w:rFonts w:ascii="Courier New"/>
          <w:sz w:val="16"/>
          <w:shd w:val="clear" w:color="auto" w:fill="EDEDED"/>
        </w:rPr>
        <w:t>.name</w:t>
      </w:r>
    </w:p>
    <w:p w14:paraId="4F3F49D0" w14:textId="74F1B3B4" w:rsidR="00D64DB2" w:rsidRDefault="0022516B">
      <w:pPr>
        <w:tabs>
          <w:tab w:val="left" w:pos="1434"/>
        </w:tabs>
        <w:spacing w:before="95" w:line="340" w:lineRule="auto"/>
        <w:ind w:left="1435" w:right="197" w:hanging="1410"/>
        <w:rPr>
          <w:sz w:val="20"/>
        </w:rPr>
      </w:pPr>
      <w:r>
        <w:br w:type="column"/>
      </w:r>
      <w:r>
        <w:rPr>
          <w:spacing w:val="-3"/>
          <w:sz w:val="20"/>
        </w:rPr>
        <w:t>Yes.</w:t>
      </w:r>
      <w:r>
        <w:rPr>
          <w:spacing w:val="-3"/>
          <w:sz w:val="20"/>
        </w:rPr>
        <w:tab/>
      </w:r>
      <w:r>
        <w:rPr>
          <w:sz w:val="20"/>
        </w:rPr>
        <w:t>if</w:t>
      </w:r>
      <w:r>
        <w:rPr>
          <w:sz w:val="20"/>
          <w:shd w:val="clear" w:color="auto" w:fill="EDEDED"/>
        </w:rPr>
        <w:t xml:space="preserve"> </w:t>
      </w:r>
      <w:r>
        <w:rPr>
          <w:rFonts w:ascii="Courier New" w:hAnsi="Courier New"/>
          <w:sz w:val="16"/>
          <w:shd w:val="clear" w:color="auto" w:fill="EDEDED"/>
        </w:rPr>
        <w:t>polaris.on•</w:t>
      </w:r>
      <w:r>
        <w:rPr>
          <w:rFonts w:ascii="Courier New" w:hAnsi="Courier New"/>
          <w:sz w:val="16"/>
        </w:rPr>
        <w:t xml:space="preserve"> </w:t>
      </w:r>
      <w:r>
        <w:rPr>
          <w:rFonts w:ascii="Courier New" w:hAnsi="Courier New"/>
          <w:sz w:val="16"/>
          <w:shd w:val="clear" w:color="auto" w:fill="EDEDED"/>
        </w:rPr>
        <w:t>boarding</w:t>
      </w:r>
      <w:r>
        <w:rPr>
          <w:rFonts w:ascii="Courier New" w:hAnsi="Courier New"/>
          <w:sz w:val="16"/>
        </w:rPr>
        <w:t xml:space="preserve"> </w:t>
      </w:r>
      <w:r>
        <w:rPr>
          <w:sz w:val="20"/>
        </w:rPr>
        <w:t xml:space="preserve">is set to </w:t>
      </w:r>
      <w:r>
        <w:rPr>
          <w:rFonts w:ascii="Courier New" w:hAnsi="Courier New"/>
          <w:sz w:val="16"/>
          <w:shd w:val="clear" w:color="auto" w:fill="EDEDED"/>
        </w:rPr>
        <w:t>true</w:t>
      </w:r>
      <w:r>
        <w:rPr>
          <w:sz w:val="20"/>
        </w:rPr>
        <w:t xml:space="preserve">, Bridge will create the project </w:t>
      </w:r>
      <w:ins w:id="1202" w:author="Raj Kesarapalli" w:date="2023-07-27T13:12:00Z">
        <w:r w:rsidR="00124471">
          <w:rPr>
            <w:sz w:val="20"/>
          </w:rPr>
          <w:t>as necessary.</w:t>
        </w:r>
      </w:ins>
      <w:del w:id="1203" w:author="Raj Kesarapalli" w:date="2023-07-27T13:12:00Z">
        <w:r w:rsidDel="00124471">
          <w:rPr>
            <w:sz w:val="20"/>
          </w:rPr>
          <w:delText>if it does not exist on</w:delText>
        </w:r>
        <w:r w:rsidDel="00124471">
          <w:rPr>
            <w:spacing w:val="-4"/>
            <w:sz w:val="20"/>
          </w:rPr>
          <w:delText xml:space="preserve"> </w:delText>
        </w:r>
        <w:r w:rsidDel="00124471">
          <w:rPr>
            <w:sz w:val="20"/>
          </w:rPr>
          <w:delText>Polaris.</w:delText>
        </w:r>
      </w:del>
    </w:p>
    <w:p w14:paraId="49FF992A" w14:textId="77777777" w:rsidR="00D64DB2" w:rsidRDefault="00D64DB2">
      <w:pPr>
        <w:spacing w:line="340" w:lineRule="auto"/>
        <w:rPr>
          <w:sz w:val="20"/>
        </w:rPr>
        <w:sectPr w:rsidR="00D64DB2">
          <w:type w:val="continuous"/>
          <w:pgSz w:w="12240" w:h="15840"/>
          <w:pgMar w:top="1500" w:right="1320" w:bottom="280" w:left="1340" w:header="720" w:footer="720" w:gutter="0"/>
          <w:cols w:num="4" w:space="720" w:equalWidth="0">
            <w:col w:w="2914" w:space="40"/>
            <w:col w:w="1602" w:space="575"/>
            <w:col w:w="1505" w:space="40"/>
            <w:col w:w="2904"/>
          </w:cols>
        </w:sectPr>
      </w:pPr>
    </w:p>
    <w:p w14:paraId="6DA3A99C" w14:textId="77777777" w:rsidR="00D64DB2" w:rsidRDefault="0022516B">
      <w:pPr>
        <w:pStyle w:val="BodyText"/>
        <w:spacing w:before="114" w:line="340" w:lineRule="auto"/>
        <w:ind w:left="160" w:right="-16"/>
      </w:pPr>
      <w:r>
        <w:t>Assessment Type</w:t>
      </w:r>
    </w:p>
    <w:p w14:paraId="3AAEBF35" w14:textId="77777777" w:rsidR="00D64DB2" w:rsidRDefault="00D64DB2">
      <w:pPr>
        <w:pStyle w:val="BodyText"/>
        <w:rPr>
          <w:sz w:val="22"/>
        </w:rPr>
      </w:pPr>
    </w:p>
    <w:p w14:paraId="5CEA1FB5" w14:textId="77777777" w:rsidR="00D64DB2" w:rsidRDefault="00D64DB2">
      <w:pPr>
        <w:pStyle w:val="BodyText"/>
        <w:rPr>
          <w:sz w:val="22"/>
        </w:rPr>
      </w:pPr>
    </w:p>
    <w:p w14:paraId="1CCF3939" w14:textId="77777777" w:rsidR="00D64DB2" w:rsidRDefault="00D64DB2">
      <w:pPr>
        <w:pStyle w:val="BodyText"/>
        <w:spacing w:before="6"/>
        <w:rPr>
          <w:sz w:val="22"/>
        </w:rPr>
      </w:pPr>
    </w:p>
    <w:p w14:paraId="54D30AB6" w14:textId="77777777" w:rsidR="00D64DB2" w:rsidRDefault="0022516B">
      <w:pPr>
        <w:pStyle w:val="BodyText"/>
        <w:spacing w:line="340" w:lineRule="auto"/>
        <w:ind w:left="160" w:right="-16"/>
      </w:pPr>
      <w:r>
        <w:rPr>
          <w:spacing w:val="-3"/>
        </w:rPr>
        <w:t>Tool</w:t>
      </w:r>
      <w:r>
        <w:rPr>
          <w:spacing w:val="-30"/>
        </w:rPr>
        <w:t xml:space="preserve"> </w:t>
      </w:r>
      <w:r>
        <w:t>Install</w:t>
      </w:r>
      <w:r>
        <w:rPr>
          <w:spacing w:val="-30"/>
        </w:rPr>
        <w:t xml:space="preserve"> </w:t>
      </w:r>
      <w:r>
        <w:t>Di­ rectory</w:t>
      </w:r>
    </w:p>
    <w:p w14:paraId="3F4EBB23" w14:textId="77777777" w:rsidR="00D64DB2" w:rsidRDefault="00D64DB2">
      <w:pPr>
        <w:pStyle w:val="BodyText"/>
        <w:rPr>
          <w:sz w:val="22"/>
        </w:rPr>
      </w:pPr>
    </w:p>
    <w:p w14:paraId="4A6E1172" w14:textId="77777777" w:rsidR="00D64DB2" w:rsidRDefault="00D64DB2">
      <w:pPr>
        <w:pStyle w:val="BodyText"/>
        <w:rPr>
          <w:sz w:val="22"/>
        </w:rPr>
      </w:pPr>
    </w:p>
    <w:p w14:paraId="7BA0132F" w14:textId="77777777" w:rsidR="00D64DB2" w:rsidRDefault="00D64DB2">
      <w:pPr>
        <w:pStyle w:val="BodyText"/>
        <w:rPr>
          <w:sz w:val="22"/>
        </w:rPr>
      </w:pPr>
    </w:p>
    <w:p w14:paraId="470CEAEF" w14:textId="77777777" w:rsidR="00D64DB2" w:rsidRDefault="00D64DB2">
      <w:pPr>
        <w:pStyle w:val="BodyText"/>
        <w:rPr>
          <w:sz w:val="22"/>
        </w:rPr>
      </w:pPr>
    </w:p>
    <w:p w14:paraId="559DAC36" w14:textId="77777777" w:rsidR="00D64DB2" w:rsidRDefault="00D64DB2">
      <w:pPr>
        <w:pStyle w:val="BodyText"/>
        <w:rPr>
          <w:sz w:val="22"/>
        </w:rPr>
      </w:pPr>
    </w:p>
    <w:p w14:paraId="1CE48835" w14:textId="77777777" w:rsidR="00D64DB2" w:rsidRDefault="00D64DB2">
      <w:pPr>
        <w:pStyle w:val="BodyText"/>
        <w:rPr>
          <w:sz w:val="22"/>
        </w:rPr>
      </w:pPr>
    </w:p>
    <w:p w14:paraId="064A2503" w14:textId="77777777" w:rsidR="00D64DB2" w:rsidRDefault="00D64DB2">
      <w:pPr>
        <w:pStyle w:val="BodyText"/>
        <w:rPr>
          <w:sz w:val="22"/>
        </w:rPr>
      </w:pPr>
    </w:p>
    <w:p w14:paraId="657A89B4" w14:textId="77777777" w:rsidR="00D64DB2" w:rsidRDefault="00D64DB2">
      <w:pPr>
        <w:pStyle w:val="BodyText"/>
        <w:spacing w:before="10"/>
        <w:rPr>
          <w:sz w:val="25"/>
        </w:rPr>
      </w:pPr>
    </w:p>
    <w:p w14:paraId="29019F46" w14:textId="77777777" w:rsidR="00D64DB2" w:rsidRDefault="0022516B">
      <w:pPr>
        <w:pStyle w:val="BodyText"/>
        <w:spacing w:line="340" w:lineRule="auto"/>
        <w:ind w:left="160" w:right="-16"/>
      </w:pPr>
      <w:commentRangeStart w:id="1204"/>
      <w:r>
        <w:t>Auto Create Projects</w:t>
      </w:r>
      <w:commentRangeEnd w:id="1204"/>
      <w:r w:rsidR="00A902B3">
        <w:rPr>
          <w:rStyle w:val="CommentReference"/>
        </w:rPr>
        <w:commentReference w:id="1204"/>
      </w:r>
    </w:p>
    <w:p w14:paraId="3E4814F3" w14:textId="77777777" w:rsidR="00D64DB2" w:rsidRDefault="0022516B">
      <w:pPr>
        <w:pStyle w:val="BodyText"/>
        <w:spacing w:before="2"/>
        <w:rPr>
          <w:sz w:val="14"/>
        </w:rPr>
      </w:pPr>
      <w:r>
        <w:br w:type="column"/>
      </w:r>
    </w:p>
    <w:p w14:paraId="6E5883EB" w14:textId="77777777" w:rsidR="00D64DB2" w:rsidRDefault="0022516B">
      <w:pPr>
        <w:spacing w:line="451" w:lineRule="auto"/>
        <w:ind w:left="112" w:right="172"/>
        <w:rPr>
          <w:rFonts w:ascii="Courier New" w:hAnsi="Courier New"/>
          <w:sz w:val="16"/>
        </w:rPr>
      </w:pPr>
      <w:r>
        <w:rPr>
          <w:rFonts w:ascii="Courier New" w:hAnsi="Courier New"/>
          <w:sz w:val="16"/>
          <w:shd w:val="clear" w:color="auto" w:fill="EDEDED"/>
        </w:rPr>
        <w:t>polaris.as•</w:t>
      </w:r>
      <w:r>
        <w:rPr>
          <w:rFonts w:ascii="Courier New" w:hAnsi="Courier New"/>
          <w:sz w:val="16"/>
        </w:rPr>
        <w:t xml:space="preserve"> </w:t>
      </w:r>
      <w:r>
        <w:rPr>
          <w:rFonts w:ascii="Courier New" w:hAnsi="Courier New"/>
          <w:sz w:val="16"/>
          <w:shd w:val="clear" w:color="auto" w:fill="EDEDED"/>
        </w:rPr>
        <w:t>sessment•</w:t>
      </w:r>
    </w:p>
    <w:p w14:paraId="54C9BFD0" w14:textId="77777777" w:rsidR="00D64DB2" w:rsidRDefault="0022516B">
      <w:pPr>
        <w:spacing w:line="180" w:lineRule="exact"/>
        <w:ind w:left="112"/>
        <w:rPr>
          <w:rFonts w:ascii="Courier New"/>
          <w:sz w:val="16"/>
        </w:rPr>
      </w:pPr>
      <w:r>
        <w:rPr>
          <w:rFonts w:ascii="Courier New"/>
          <w:sz w:val="16"/>
          <w:shd w:val="clear" w:color="auto" w:fill="EDEDED"/>
        </w:rPr>
        <w:t>.types</w:t>
      </w:r>
    </w:p>
    <w:p w14:paraId="5AD068B3" w14:textId="77777777" w:rsidR="00D64DB2" w:rsidRDefault="00D64DB2">
      <w:pPr>
        <w:pStyle w:val="BodyText"/>
        <w:rPr>
          <w:rFonts w:ascii="Courier New"/>
          <w:sz w:val="18"/>
        </w:rPr>
      </w:pPr>
    </w:p>
    <w:p w14:paraId="084D8894" w14:textId="77777777" w:rsidR="00D64DB2" w:rsidRDefault="00D64DB2">
      <w:pPr>
        <w:pStyle w:val="BodyText"/>
        <w:rPr>
          <w:rFonts w:ascii="Courier New"/>
          <w:sz w:val="18"/>
        </w:rPr>
      </w:pPr>
    </w:p>
    <w:p w14:paraId="217D384F" w14:textId="77777777" w:rsidR="00D64DB2" w:rsidRDefault="00D64DB2">
      <w:pPr>
        <w:pStyle w:val="BodyText"/>
        <w:spacing w:before="7"/>
        <w:rPr>
          <w:rFonts w:ascii="Courier New"/>
          <w:sz w:val="18"/>
        </w:rPr>
      </w:pPr>
    </w:p>
    <w:p w14:paraId="5BE5FE6C" w14:textId="77777777" w:rsidR="00D64DB2" w:rsidRDefault="0022516B">
      <w:pPr>
        <w:ind w:left="112"/>
        <w:rPr>
          <w:rFonts w:ascii="Courier New" w:hAnsi="Courier New"/>
          <w:sz w:val="16"/>
        </w:rPr>
      </w:pPr>
      <w:r>
        <w:rPr>
          <w:rFonts w:ascii="Courier New" w:hAnsi="Courier New"/>
          <w:sz w:val="16"/>
          <w:shd w:val="clear" w:color="auto" w:fill="EDEDED"/>
        </w:rPr>
        <w:t>tool.install•</w:t>
      </w:r>
    </w:p>
    <w:p w14:paraId="215E5944" w14:textId="77777777" w:rsidR="00D64DB2" w:rsidRDefault="0022516B">
      <w:pPr>
        <w:spacing w:before="159"/>
        <w:ind w:left="112"/>
        <w:rPr>
          <w:rFonts w:ascii="Courier New"/>
          <w:sz w:val="16"/>
        </w:rPr>
      </w:pPr>
      <w:r>
        <w:rPr>
          <w:rFonts w:ascii="Courier New"/>
          <w:sz w:val="16"/>
          <w:shd w:val="clear" w:color="auto" w:fill="EDEDED"/>
        </w:rPr>
        <w:t>.directory</w:t>
      </w:r>
    </w:p>
    <w:p w14:paraId="3B934BFD" w14:textId="77777777" w:rsidR="00D64DB2" w:rsidRDefault="00D64DB2">
      <w:pPr>
        <w:pStyle w:val="BodyText"/>
        <w:rPr>
          <w:rFonts w:ascii="Courier New"/>
          <w:sz w:val="18"/>
        </w:rPr>
      </w:pPr>
    </w:p>
    <w:p w14:paraId="1CD6EAED" w14:textId="77777777" w:rsidR="00D64DB2" w:rsidRDefault="00D64DB2">
      <w:pPr>
        <w:pStyle w:val="BodyText"/>
        <w:rPr>
          <w:rFonts w:ascii="Courier New"/>
          <w:sz w:val="18"/>
        </w:rPr>
      </w:pPr>
    </w:p>
    <w:p w14:paraId="7BFF3A8B" w14:textId="77777777" w:rsidR="00D64DB2" w:rsidRDefault="00D64DB2">
      <w:pPr>
        <w:pStyle w:val="BodyText"/>
        <w:rPr>
          <w:rFonts w:ascii="Courier New"/>
          <w:sz w:val="18"/>
        </w:rPr>
      </w:pPr>
    </w:p>
    <w:p w14:paraId="0975EC66" w14:textId="77777777" w:rsidR="00D64DB2" w:rsidRDefault="00D64DB2">
      <w:pPr>
        <w:pStyle w:val="BodyText"/>
        <w:rPr>
          <w:rFonts w:ascii="Courier New"/>
          <w:sz w:val="18"/>
        </w:rPr>
      </w:pPr>
    </w:p>
    <w:p w14:paraId="0BFAA8F3" w14:textId="77777777" w:rsidR="00D64DB2" w:rsidRDefault="00D64DB2">
      <w:pPr>
        <w:pStyle w:val="BodyText"/>
        <w:rPr>
          <w:rFonts w:ascii="Courier New"/>
          <w:sz w:val="18"/>
        </w:rPr>
      </w:pPr>
    </w:p>
    <w:p w14:paraId="2A3025FB" w14:textId="77777777" w:rsidR="00D64DB2" w:rsidRDefault="00D64DB2">
      <w:pPr>
        <w:pStyle w:val="BodyText"/>
        <w:rPr>
          <w:rFonts w:ascii="Courier New"/>
          <w:sz w:val="18"/>
        </w:rPr>
      </w:pPr>
    </w:p>
    <w:p w14:paraId="142DCE66" w14:textId="77777777" w:rsidR="00D64DB2" w:rsidRDefault="00D64DB2">
      <w:pPr>
        <w:pStyle w:val="BodyText"/>
        <w:rPr>
          <w:rFonts w:ascii="Courier New"/>
          <w:sz w:val="18"/>
        </w:rPr>
      </w:pPr>
    </w:p>
    <w:p w14:paraId="3C53EC15" w14:textId="77777777" w:rsidR="00D64DB2" w:rsidRDefault="00D64DB2">
      <w:pPr>
        <w:pStyle w:val="BodyText"/>
        <w:rPr>
          <w:rFonts w:ascii="Courier New"/>
          <w:sz w:val="18"/>
        </w:rPr>
      </w:pPr>
    </w:p>
    <w:p w14:paraId="7A94B0FA" w14:textId="77777777" w:rsidR="00D64DB2" w:rsidRDefault="00D64DB2">
      <w:pPr>
        <w:pStyle w:val="BodyText"/>
        <w:rPr>
          <w:rFonts w:ascii="Courier New"/>
          <w:sz w:val="18"/>
        </w:rPr>
      </w:pPr>
    </w:p>
    <w:p w14:paraId="35564E5F" w14:textId="77777777" w:rsidR="00D64DB2" w:rsidRDefault="00D64DB2">
      <w:pPr>
        <w:pStyle w:val="BodyText"/>
        <w:rPr>
          <w:rFonts w:ascii="Courier New"/>
          <w:sz w:val="18"/>
        </w:rPr>
      </w:pPr>
    </w:p>
    <w:p w14:paraId="4B096D8D" w14:textId="77777777" w:rsidR="00D64DB2" w:rsidRDefault="00D64DB2">
      <w:pPr>
        <w:pStyle w:val="BodyText"/>
        <w:spacing w:before="8"/>
        <w:rPr>
          <w:rFonts w:ascii="Courier New"/>
          <w:sz w:val="24"/>
        </w:rPr>
      </w:pPr>
    </w:p>
    <w:p w14:paraId="43BC884C" w14:textId="77777777" w:rsidR="00D64DB2" w:rsidRDefault="0022516B">
      <w:pPr>
        <w:spacing w:line="451" w:lineRule="auto"/>
        <w:ind w:left="112" w:right="172"/>
        <w:rPr>
          <w:rFonts w:ascii="Courier New" w:hAnsi="Courier New"/>
          <w:sz w:val="16"/>
        </w:rPr>
      </w:pPr>
      <w:r>
        <w:rPr>
          <w:rFonts w:ascii="Courier New" w:hAnsi="Courier New"/>
          <w:sz w:val="16"/>
          <w:shd w:val="clear" w:color="auto" w:fill="EDEDED"/>
        </w:rPr>
        <w:t>polaris.on•</w:t>
      </w:r>
      <w:r>
        <w:rPr>
          <w:rFonts w:ascii="Courier New" w:hAnsi="Courier New"/>
          <w:sz w:val="16"/>
        </w:rPr>
        <w:t xml:space="preserve"> </w:t>
      </w:r>
      <w:r>
        <w:rPr>
          <w:rFonts w:ascii="Courier New" w:hAnsi="Courier New"/>
          <w:sz w:val="16"/>
          <w:shd w:val="clear" w:color="auto" w:fill="EDEDED"/>
        </w:rPr>
        <w:t>boarding</w:t>
      </w:r>
    </w:p>
    <w:p w14:paraId="32C5AFCA" w14:textId="77777777" w:rsidR="00D64DB2" w:rsidRDefault="0022516B">
      <w:pPr>
        <w:pStyle w:val="BodyText"/>
        <w:rPr>
          <w:rFonts w:ascii="Courier New"/>
          <w:sz w:val="15"/>
        </w:rPr>
      </w:pPr>
      <w:r>
        <w:br w:type="column"/>
      </w:r>
    </w:p>
    <w:p w14:paraId="64F5AC9A" w14:textId="77777777" w:rsidR="00D64DB2" w:rsidRDefault="0022516B">
      <w:pPr>
        <w:spacing w:before="1" w:line="451" w:lineRule="auto"/>
        <w:ind w:left="121" w:right="-20"/>
        <w:rPr>
          <w:rFonts w:ascii="Courier New" w:hAnsi="Courier New"/>
          <w:sz w:val="16"/>
        </w:rPr>
      </w:pPr>
      <w:r>
        <w:rPr>
          <w:rFonts w:ascii="Courier New" w:hAnsi="Courier New"/>
          <w:sz w:val="16"/>
          <w:shd w:val="clear" w:color="auto" w:fill="EDEDED"/>
        </w:rPr>
        <w:t>BRIDGE_POLARIS_ASSESS•</w:t>
      </w:r>
      <w:r>
        <w:rPr>
          <w:rFonts w:ascii="Courier New" w:hAnsi="Courier New"/>
          <w:sz w:val="16"/>
        </w:rPr>
        <w:t xml:space="preserve"> </w:t>
      </w:r>
      <w:r>
        <w:rPr>
          <w:rFonts w:ascii="Courier New" w:hAnsi="Courier New"/>
          <w:sz w:val="16"/>
          <w:shd w:val="clear" w:color="auto" w:fill="EDEDED"/>
        </w:rPr>
        <w:t>MENT_TYPES</w:t>
      </w:r>
    </w:p>
    <w:p w14:paraId="3FEB7014" w14:textId="77777777" w:rsidR="00D64DB2" w:rsidRDefault="00D64DB2">
      <w:pPr>
        <w:pStyle w:val="BodyText"/>
        <w:rPr>
          <w:rFonts w:ascii="Courier New"/>
          <w:sz w:val="18"/>
        </w:rPr>
      </w:pPr>
    </w:p>
    <w:p w14:paraId="46378AD4" w14:textId="77777777" w:rsidR="00D64DB2" w:rsidRDefault="00D64DB2">
      <w:pPr>
        <w:pStyle w:val="BodyText"/>
        <w:rPr>
          <w:rFonts w:ascii="Courier New"/>
          <w:sz w:val="18"/>
        </w:rPr>
      </w:pPr>
    </w:p>
    <w:p w14:paraId="5BD5BF81" w14:textId="77777777" w:rsidR="00D64DB2" w:rsidRDefault="00D64DB2">
      <w:pPr>
        <w:pStyle w:val="BodyText"/>
        <w:rPr>
          <w:rFonts w:ascii="Courier New"/>
          <w:sz w:val="18"/>
        </w:rPr>
      </w:pPr>
    </w:p>
    <w:p w14:paraId="3220A58F" w14:textId="77777777" w:rsidR="00D64DB2" w:rsidRDefault="00D64DB2">
      <w:pPr>
        <w:pStyle w:val="BodyText"/>
        <w:spacing w:before="5"/>
        <w:rPr>
          <w:rFonts w:ascii="Courier New"/>
          <w:sz w:val="16"/>
        </w:rPr>
      </w:pPr>
    </w:p>
    <w:p w14:paraId="297C35CB" w14:textId="77777777" w:rsidR="00D64DB2" w:rsidRDefault="0022516B">
      <w:pPr>
        <w:spacing w:line="451" w:lineRule="auto"/>
        <w:ind w:left="121" w:right="76"/>
        <w:rPr>
          <w:rFonts w:ascii="Courier New" w:hAnsi="Courier New"/>
          <w:sz w:val="16"/>
        </w:rPr>
      </w:pPr>
      <w:r>
        <w:rPr>
          <w:rFonts w:ascii="Courier New" w:hAnsi="Courier New"/>
          <w:sz w:val="16"/>
          <w:shd w:val="clear" w:color="auto" w:fill="EDEDED"/>
        </w:rPr>
        <w:t>BRIDGE_TOOL_INSTALL_•</w:t>
      </w:r>
      <w:r>
        <w:rPr>
          <w:rFonts w:ascii="Courier New" w:hAnsi="Courier New"/>
          <w:sz w:val="16"/>
        </w:rPr>
        <w:t xml:space="preserve"> </w:t>
      </w:r>
      <w:r>
        <w:rPr>
          <w:rFonts w:ascii="Courier New" w:hAnsi="Courier New"/>
          <w:sz w:val="16"/>
          <w:shd w:val="clear" w:color="auto" w:fill="EDEDED"/>
        </w:rPr>
        <w:t>DIRECTORY</w:t>
      </w:r>
    </w:p>
    <w:p w14:paraId="1D28743B" w14:textId="77777777" w:rsidR="00D64DB2" w:rsidRDefault="00D64DB2">
      <w:pPr>
        <w:pStyle w:val="BodyText"/>
        <w:rPr>
          <w:rFonts w:ascii="Courier New"/>
          <w:sz w:val="18"/>
        </w:rPr>
      </w:pPr>
    </w:p>
    <w:p w14:paraId="33FFB9DA" w14:textId="77777777" w:rsidR="00D64DB2" w:rsidRDefault="00D64DB2">
      <w:pPr>
        <w:pStyle w:val="BodyText"/>
        <w:rPr>
          <w:rFonts w:ascii="Courier New"/>
          <w:sz w:val="18"/>
        </w:rPr>
      </w:pPr>
    </w:p>
    <w:p w14:paraId="74899F6F" w14:textId="77777777" w:rsidR="00D64DB2" w:rsidRDefault="00D64DB2">
      <w:pPr>
        <w:pStyle w:val="BodyText"/>
        <w:rPr>
          <w:rFonts w:ascii="Courier New"/>
          <w:sz w:val="18"/>
        </w:rPr>
      </w:pPr>
    </w:p>
    <w:p w14:paraId="5EB64ADA" w14:textId="77777777" w:rsidR="00D64DB2" w:rsidRDefault="00D64DB2">
      <w:pPr>
        <w:pStyle w:val="BodyText"/>
        <w:rPr>
          <w:rFonts w:ascii="Courier New"/>
          <w:sz w:val="18"/>
        </w:rPr>
      </w:pPr>
    </w:p>
    <w:p w14:paraId="12626BD5" w14:textId="77777777" w:rsidR="00D64DB2" w:rsidRDefault="00D64DB2">
      <w:pPr>
        <w:pStyle w:val="BodyText"/>
        <w:rPr>
          <w:rFonts w:ascii="Courier New"/>
          <w:sz w:val="18"/>
        </w:rPr>
      </w:pPr>
    </w:p>
    <w:p w14:paraId="64CF8DAA" w14:textId="77777777" w:rsidR="00D64DB2" w:rsidRDefault="00D64DB2">
      <w:pPr>
        <w:pStyle w:val="BodyText"/>
        <w:rPr>
          <w:rFonts w:ascii="Courier New"/>
          <w:sz w:val="18"/>
        </w:rPr>
      </w:pPr>
    </w:p>
    <w:p w14:paraId="097A90F2" w14:textId="77777777" w:rsidR="00D64DB2" w:rsidRDefault="00D64DB2">
      <w:pPr>
        <w:pStyle w:val="BodyText"/>
        <w:rPr>
          <w:rFonts w:ascii="Courier New"/>
          <w:sz w:val="18"/>
        </w:rPr>
      </w:pPr>
    </w:p>
    <w:p w14:paraId="3E1753C1" w14:textId="77777777" w:rsidR="00D64DB2" w:rsidRDefault="00D64DB2">
      <w:pPr>
        <w:pStyle w:val="BodyText"/>
        <w:rPr>
          <w:rFonts w:ascii="Courier New"/>
          <w:sz w:val="18"/>
        </w:rPr>
      </w:pPr>
    </w:p>
    <w:p w14:paraId="1FF4E3AA" w14:textId="77777777" w:rsidR="00D64DB2" w:rsidRDefault="00D64DB2">
      <w:pPr>
        <w:pStyle w:val="BodyText"/>
        <w:rPr>
          <w:rFonts w:ascii="Courier New"/>
          <w:sz w:val="18"/>
        </w:rPr>
      </w:pPr>
    </w:p>
    <w:p w14:paraId="10CEAE5A" w14:textId="77777777" w:rsidR="00D64DB2" w:rsidRDefault="00D64DB2">
      <w:pPr>
        <w:pStyle w:val="BodyText"/>
        <w:rPr>
          <w:rFonts w:ascii="Courier New"/>
          <w:sz w:val="18"/>
        </w:rPr>
      </w:pPr>
    </w:p>
    <w:p w14:paraId="64037202" w14:textId="77777777" w:rsidR="00D64DB2" w:rsidRDefault="0022516B">
      <w:pPr>
        <w:spacing w:before="119" w:line="451" w:lineRule="auto"/>
        <w:ind w:left="121" w:right="364"/>
        <w:rPr>
          <w:rFonts w:ascii="Courier New" w:hAnsi="Courier New"/>
          <w:sz w:val="16"/>
        </w:rPr>
      </w:pPr>
      <w:r>
        <w:rPr>
          <w:rFonts w:ascii="Courier New" w:hAnsi="Courier New"/>
          <w:sz w:val="16"/>
          <w:shd w:val="clear" w:color="auto" w:fill="EDEDED"/>
        </w:rPr>
        <w:t>BRIDGE_POLARIS_ON•</w:t>
      </w:r>
      <w:r>
        <w:rPr>
          <w:rFonts w:ascii="Courier New" w:hAnsi="Courier New"/>
          <w:sz w:val="16"/>
        </w:rPr>
        <w:t xml:space="preserve"> </w:t>
      </w:r>
      <w:r>
        <w:rPr>
          <w:rFonts w:ascii="Courier New" w:hAnsi="Courier New"/>
          <w:sz w:val="16"/>
          <w:shd w:val="clear" w:color="auto" w:fill="EDEDED"/>
        </w:rPr>
        <w:t>BOARDING</w:t>
      </w:r>
    </w:p>
    <w:p w14:paraId="7339A338" w14:textId="77777777" w:rsidR="00D64DB2" w:rsidRDefault="0022516B">
      <w:pPr>
        <w:pStyle w:val="BodyText"/>
        <w:rPr>
          <w:rFonts w:ascii="Courier New"/>
          <w:sz w:val="15"/>
        </w:rPr>
      </w:pPr>
      <w:r>
        <w:br w:type="column"/>
      </w:r>
    </w:p>
    <w:p w14:paraId="05379C26" w14:textId="77777777" w:rsidR="00D64DB2" w:rsidRDefault="0022516B">
      <w:pPr>
        <w:spacing w:before="1" w:line="451" w:lineRule="auto"/>
        <w:ind w:left="159" w:right="172"/>
        <w:rPr>
          <w:rFonts w:ascii="Courier New" w:hAnsi="Courier New"/>
          <w:sz w:val="16"/>
        </w:rPr>
      </w:pPr>
      <w:r>
        <w:rPr>
          <w:rFonts w:ascii="Courier New" w:hAnsi="Courier New"/>
          <w:sz w:val="16"/>
          <w:shd w:val="clear" w:color="auto" w:fill="EDEDED"/>
        </w:rPr>
        <w:t>polaris.as•</w:t>
      </w:r>
      <w:r>
        <w:rPr>
          <w:rFonts w:ascii="Courier New" w:hAnsi="Courier New"/>
          <w:sz w:val="16"/>
        </w:rPr>
        <w:t xml:space="preserve"> </w:t>
      </w:r>
      <w:r>
        <w:rPr>
          <w:rFonts w:ascii="Courier New" w:hAnsi="Courier New"/>
          <w:sz w:val="16"/>
          <w:shd w:val="clear" w:color="auto" w:fill="EDEDED"/>
        </w:rPr>
        <w:t>sessment•</w:t>
      </w:r>
    </w:p>
    <w:p w14:paraId="416E1A92" w14:textId="77777777" w:rsidR="00D64DB2" w:rsidRDefault="0022516B">
      <w:pPr>
        <w:spacing w:line="180" w:lineRule="exact"/>
        <w:ind w:left="159"/>
        <w:rPr>
          <w:rFonts w:ascii="Courier New"/>
          <w:sz w:val="16"/>
        </w:rPr>
      </w:pPr>
      <w:r>
        <w:rPr>
          <w:rFonts w:ascii="Courier New"/>
          <w:sz w:val="16"/>
          <w:shd w:val="clear" w:color="auto" w:fill="EDEDED"/>
        </w:rPr>
        <w:t>.types</w:t>
      </w:r>
    </w:p>
    <w:p w14:paraId="37FE38CB" w14:textId="77777777" w:rsidR="00D64DB2" w:rsidRDefault="00D64DB2">
      <w:pPr>
        <w:pStyle w:val="BodyText"/>
        <w:rPr>
          <w:rFonts w:ascii="Courier New"/>
          <w:sz w:val="18"/>
        </w:rPr>
      </w:pPr>
    </w:p>
    <w:p w14:paraId="2ED590D9" w14:textId="77777777" w:rsidR="00D64DB2" w:rsidRDefault="00D64DB2">
      <w:pPr>
        <w:pStyle w:val="BodyText"/>
        <w:rPr>
          <w:rFonts w:ascii="Courier New"/>
          <w:sz w:val="18"/>
        </w:rPr>
      </w:pPr>
    </w:p>
    <w:p w14:paraId="5222AB26" w14:textId="77777777" w:rsidR="00D64DB2" w:rsidRDefault="00D64DB2">
      <w:pPr>
        <w:pStyle w:val="BodyText"/>
        <w:spacing w:before="6"/>
        <w:rPr>
          <w:rFonts w:ascii="Courier New"/>
          <w:sz w:val="18"/>
        </w:rPr>
      </w:pPr>
    </w:p>
    <w:p w14:paraId="170CB43D" w14:textId="77777777" w:rsidR="00D64DB2" w:rsidRDefault="0022516B">
      <w:pPr>
        <w:spacing w:before="1"/>
        <w:ind w:left="159"/>
        <w:rPr>
          <w:rFonts w:ascii="Courier New" w:hAnsi="Courier New"/>
          <w:sz w:val="16"/>
        </w:rPr>
      </w:pPr>
      <w:r>
        <w:rPr>
          <w:rFonts w:ascii="Courier New" w:hAnsi="Courier New"/>
          <w:sz w:val="16"/>
          <w:shd w:val="clear" w:color="auto" w:fill="EDEDED"/>
        </w:rPr>
        <w:t>tool.install•</w:t>
      </w:r>
    </w:p>
    <w:p w14:paraId="5D6B3D0F" w14:textId="77777777" w:rsidR="00D64DB2" w:rsidRDefault="0022516B">
      <w:pPr>
        <w:spacing w:before="158"/>
        <w:ind w:left="159"/>
        <w:rPr>
          <w:rFonts w:ascii="Courier New"/>
          <w:sz w:val="16"/>
        </w:rPr>
      </w:pPr>
      <w:r>
        <w:rPr>
          <w:rFonts w:ascii="Courier New"/>
          <w:sz w:val="16"/>
          <w:shd w:val="clear" w:color="auto" w:fill="EDEDED"/>
        </w:rPr>
        <w:t>.directory</w:t>
      </w:r>
    </w:p>
    <w:p w14:paraId="76124B6D" w14:textId="77777777" w:rsidR="00D64DB2" w:rsidRDefault="00D64DB2">
      <w:pPr>
        <w:pStyle w:val="BodyText"/>
        <w:rPr>
          <w:rFonts w:ascii="Courier New"/>
          <w:sz w:val="18"/>
        </w:rPr>
      </w:pPr>
    </w:p>
    <w:p w14:paraId="36E492C7" w14:textId="77777777" w:rsidR="00D64DB2" w:rsidRDefault="00D64DB2">
      <w:pPr>
        <w:pStyle w:val="BodyText"/>
        <w:rPr>
          <w:rFonts w:ascii="Courier New"/>
          <w:sz w:val="18"/>
        </w:rPr>
      </w:pPr>
    </w:p>
    <w:p w14:paraId="79DFB1A2" w14:textId="77777777" w:rsidR="00D64DB2" w:rsidRDefault="00D64DB2">
      <w:pPr>
        <w:pStyle w:val="BodyText"/>
        <w:rPr>
          <w:rFonts w:ascii="Courier New"/>
          <w:sz w:val="18"/>
        </w:rPr>
      </w:pPr>
    </w:p>
    <w:p w14:paraId="15AE8FC9" w14:textId="77777777" w:rsidR="00D64DB2" w:rsidRDefault="00D64DB2">
      <w:pPr>
        <w:pStyle w:val="BodyText"/>
        <w:rPr>
          <w:rFonts w:ascii="Courier New"/>
          <w:sz w:val="18"/>
        </w:rPr>
      </w:pPr>
    </w:p>
    <w:p w14:paraId="64CED647" w14:textId="77777777" w:rsidR="00D64DB2" w:rsidRDefault="00D64DB2">
      <w:pPr>
        <w:pStyle w:val="BodyText"/>
        <w:rPr>
          <w:rFonts w:ascii="Courier New"/>
          <w:sz w:val="18"/>
        </w:rPr>
      </w:pPr>
    </w:p>
    <w:p w14:paraId="6DFF4DD6" w14:textId="77777777" w:rsidR="00D64DB2" w:rsidRDefault="00D64DB2">
      <w:pPr>
        <w:pStyle w:val="BodyText"/>
        <w:rPr>
          <w:rFonts w:ascii="Courier New"/>
          <w:sz w:val="18"/>
        </w:rPr>
      </w:pPr>
    </w:p>
    <w:p w14:paraId="765A0818" w14:textId="77777777" w:rsidR="00D64DB2" w:rsidRDefault="00D64DB2">
      <w:pPr>
        <w:pStyle w:val="BodyText"/>
        <w:rPr>
          <w:rFonts w:ascii="Courier New"/>
          <w:sz w:val="18"/>
        </w:rPr>
      </w:pPr>
    </w:p>
    <w:p w14:paraId="76F57C92" w14:textId="77777777" w:rsidR="00D64DB2" w:rsidRDefault="00D64DB2">
      <w:pPr>
        <w:pStyle w:val="BodyText"/>
        <w:rPr>
          <w:rFonts w:ascii="Courier New"/>
          <w:sz w:val="18"/>
        </w:rPr>
      </w:pPr>
    </w:p>
    <w:p w14:paraId="42B8F6FB" w14:textId="77777777" w:rsidR="00D64DB2" w:rsidRDefault="00D64DB2">
      <w:pPr>
        <w:pStyle w:val="BodyText"/>
        <w:rPr>
          <w:rFonts w:ascii="Courier New"/>
          <w:sz w:val="18"/>
        </w:rPr>
      </w:pPr>
    </w:p>
    <w:p w14:paraId="4CE7E475" w14:textId="77777777" w:rsidR="00D64DB2" w:rsidRDefault="00D64DB2">
      <w:pPr>
        <w:pStyle w:val="BodyText"/>
        <w:rPr>
          <w:rFonts w:ascii="Courier New"/>
          <w:sz w:val="18"/>
        </w:rPr>
      </w:pPr>
    </w:p>
    <w:p w14:paraId="77343E35" w14:textId="77777777" w:rsidR="00D64DB2" w:rsidRDefault="00D64DB2">
      <w:pPr>
        <w:pStyle w:val="BodyText"/>
        <w:spacing w:before="8"/>
        <w:rPr>
          <w:rFonts w:ascii="Courier New"/>
          <w:sz w:val="24"/>
        </w:rPr>
      </w:pPr>
    </w:p>
    <w:p w14:paraId="2A437210" w14:textId="77777777" w:rsidR="00D64DB2" w:rsidRDefault="0022516B">
      <w:pPr>
        <w:spacing w:line="451" w:lineRule="auto"/>
        <w:ind w:left="159" w:right="172"/>
        <w:rPr>
          <w:rFonts w:ascii="Courier New" w:hAnsi="Courier New"/>
          <w:sz w:val="16"/>
        </w:rPr>
      </w:pPr>
      <w:r>
        <w:rPr>
          <w:rFonts w:ascii="Courier New" w:hAnsi="Courier New"/>
          <w:sz w:val="16"/>
          <w:shd w:val="clear" w:color="auto" w:fill="EDEDED"/>
        </w:rPr>
        <w:t>polaris.on•</w:t>
      </w:r>
      <w:r>
        <w:rPr>
          <w:rFonts w:ascii="Courier New" w:hAnsi="Courier New"/>
          <w:sz w:val="16"/>
        </w:rPr>
        <w:t xml:space="preserve"> </w:t>
      </w:r>
      <w:r>
        <w:rPr>
          <w:rFonts w:ascii="Courier New" w:hAnsi="Courier New"/>
          <w:sz w:val="16"/>
          <w:shd w:val="clear" w:color="auto" w:fill="EDEDED"/>
        </w:rPr>
        <w:t>boarding</w:t>
      </w:r>
    </w:p>
    <w:p w14:paraId="787B9E8F" w14:textId="76044A7C" w:rsidR="00D64DB2" w:rsidRDefault="0022516B">
      <w:pPr>
        <w:pStyle w:val="BodyText"/>
        <w:tabs>
          <w:tab w:val="left" w:pos="1530"/>
        </w:tabs>
        <w:spacing w:before="114" w:line="340" w:lineRule="auto"/>
        <w:ind w:left="1531" w:right="223" w:hanging="1410"/>
      </w:pPr>
      <w:r>
        <w:br w:type="column"/>
      </w:r>
      <w:r>
        <w:rPr>
          <w:spacing w:val="-3"/>
        </w:rPr>
        <w:t>Yes</w:t>
      </w:r>
      <w:r>
        <w:rPr>
          <w:spacing w:val="-3"/>
        </w:rPr>
        <w:tab/>
      </w:r>
      <w:r>
        <w:t>Comma sep­ arate</w:t>
      </w:r>
      <w:ins w:id="1205" w:author="Raj Kesarapalli" w:date="2023-07-27T13:13:00Z">
        <w:r w:rsidR="00124471">
          <w:t xml:space="preserve">d </w:t>
        </w:r>
        <w:r w:rsidR="009505AA">
          <w:t>values</w:t>
        </w:r>
      </w:ins>
      <w:del w:id="1206" w:author="Raj Kesarapalli" w:date="2023-07-27T13:13:00Z">
        <w:r w:rsidDel="00124471">
          <w:delText>s string</w:delText>
        </w:r>
      </w:del>
      <w:r>
        <w:t>. Accept</w:t>
      </w:r>
      <w:r>
        <w:rPr>
          <w:spacing w:val="-17"/>
        </w:rPr>
        <w:t xml:space="preserve"> </w:t>
      </w:r>
      <w:ins w:id="1207" w:author="Raj Kesarapalli" w:date="2023-07-27T13:13:00Z">
        <w:r w:rsidR="009505AA">
          <w:rPr>
            <w:spacing w:val="-17"/>
          </w:rPr>
          <w:t xml:space="preserve">ed </w:t>
        </w:r>
      </w:ins>
      <w:r>
        <w:t xml:space="preserve">values </w:t>
      </w:r>
      <w:r w:rsidRPr="009505AA">
        <w:rPr>
          <w:rFonts w:ascii="Courier New" w:hAnsi="Courier New" w:cs="Courier New"/>
          <w:color w:val="333333"/>
          <w:rPrChange w:id="1208" w:author="Raj Kesarapalli" w:date="2023-07-27T13:14:00Z">
            <w:rPr>
              <w:spacing w:val="-5"/>
            </w:rPr>
          </w:rPrChange>
        </w:rPr>
        <w:t>SAST</w:t>
      </w:r>
      <w:ins w:id="1209" w:author="Raj Kesarapalli" w:date="2023-07-27T13:13:00Z">
        <w:r w:rsidR="009505AA">
          <w:rPr>
            <w:spacing w:val="-5"/>
          </w:rPr>
          <w:t xml:space="preserve"> or </w:t>
        </w:r>
      </w:ins>
      <w:del w:id="1210" w:author="Raj Kesarapalli" w:date="2023-07-27T13:13:00Z">
        <w:r w:rsidDel="009505AA">
          <w:rPr>
            <w:spacing w:val="-5"/>
          </w:rPr>
          <w:delText>,</w:delText>
        </w:r>
      </w:del>
      <w:r>
        <w:rPr>
          <w:spacing w:val="-2"/>
        </w:rPr>
        <w:t xml:space="preserve"> </w:t>
      </w:r>
      <w:r w:rsidRPr="009505AA">
        <w:rPr>
          <w:rFonts w:ascii="Courier New" w:hAnsi="Courier New" w:cs="Courier New"/>
          <w:color w:val="333333"/>
          <w:rPrChange w:id="1211" w:author="Raj Kesarapalli" w:date="2023-07-27T13:14:00Z">
            <w:rPr/>
          </w:rPrChange>
        </w:rPr>
        <w:t>SCA</w:t>
      </w:r>
      <w:ins w:id="1212" w:author="Raj Kesarapalli" w:date="2023-07-27T13:13:00Z">
        <w:r w:rsidR="009505AA">
          <w:t xml:space="preserve"> or </w:t>
        </w:r>
        <w:r w:rsidR="009505AA" w:rsidRPr="009505AA">
          <w:rPr>
            <w:rFonts w:ascii="Courier New" w:hAnsi="Courier New" w:cs="Courier New"/>
            <w:color w:val="333333"/>
            <w:rPrChange w:id="1213" w:author="Raj Kesarapalli" w:date="2023-07-27T13:14:00Z">
              <w:rPr/>
            </w:rPrChange>
          </w:rPr>
          <w:t>SAST,SCA</w:t>
        </w:r>
      </w:ins>
    </w:p>
    <w:p w14:paraId="397ED07B" w14:textId="77777777" w:rsidR="00D64DB2" w:rsidRDefault="0022516B">
      <w:pPr>
        <w:pStyle w:val="BodyText"/>
        <w:tabs>
          <w:tab w:val="left" w:pos="1409"/>
        </w:tabs>
        <w:spacing w:before="116"/>
        <w:ind w:right="670"/>
        <w:jc w:val="right"/>
      </w:pPr>
      <w:r>
        <w:t>No</w:t>
      </w:r>
      <w:r>
        <w:tab/>
      </w:r>
      <w:r>
        <w:rPr>
          <w:spacing w:val="-1"/>
          <w:w w:val="95"/>
        </w:rPr>
        <w:t>Directory</w:t>
      </w:r>
    </w:p>
    <w:p w14:paraId="5110D453" w14:textId="4F780ED3" w:rsidR="00D64DB2" w:rsidRDefault="0022516B">
      <w:pPr>
        <w:pStyle w:val="BodyText"/>
        <w:spacing w:before="100"/>
        <w:ind w:right="597"/>
        <w:jc w:val="right"/>
      </w:pPr>
      <w:del w:id="1214" w:author="Raj Kesarapalli" w:date="2023-07-27T13:14:00Z">
        <w:r w:rsidDel="009505AA">
          <w:delText xml:space="preserve">for </w:delText>
        </w:r>
      </w:del>
      <w:ins w:id="1215" w:author="Raj Kesarapalli" w:date="2023-07-27T13:14:00Z">
        <w:r w:rsidR="009505AA">
          <w:t xml:space="preserve">to which </w:t>
        </w:r>
      </w:ins>
      <w:r>
        <w:t>Bridge</w:t>
      </w:r>
    </w:p>
    <w:p w14:paraId="0DAE6599" w14:textId="0DBF48E7" w:rsidR="00D64DB2" w:rsidRDefault="0022516B">
      <w:pPr>
        <w:pStyle w:val="BodyText"/>
        <w:spacing w:before="100" w:line="340" w:lineRule="auto"/>
        <w:ind w:left="1531" w:right="119"/>
      </w:pPr>
      <w:del w:id="1216" w:author="Raj Kesarapalli" w:date="2023-07-27T13:14:00Z">
        <w:r w:rsidDel="009505AA">
          <w:delText xml:space="preserve">to </w:delText>
        </w:r>
      </w:del>
      <w:r>
        <w:t>download</w:t>
      </w:r>
      <w:del w:id="1217" w:author="Raj Kesarapalli" w:date="2023-07-27T13:14:00Z">
        <w:r w:rsidDel="009505AA">
          <w:delText xml:space="preserve"> </w:delText>
        </w:r>
      </w:del>
      <w:ins w:id="1218" w:author="Raj Kesarapalli" w:date="2023-07-27T13:14:00Z">
        <w:r w:rsidR="009505AA">
          <w:t xml:space="preserve">s </w:t>
        </w:r>
      </w:ins>
      <w:r>
        <w:t>the under</w:t>
      </w:r>
      <w:del w:id="1219" w:author="Raj Kesarapalli" w:date="2023-07-27T13:14:00Z">
        <w:r w:rsidDel="009505AA">
          <w:delText xml:space="preserve">­ </w:delText>
        </w:r>
      </w:del>
      <w:r>
        <w:t>lying scan</w:t>
      </w:r>
      <w:del w:id="1220" w:author="Raj Kesarapalli" w:date="2023-07-27T13:14:00Z">
        <w:r w:rsidDel="009505AA">
          <w:delText>­ ning</w:delText>
        </w:r>
      </w:del>
      <w:r>
        <w:t xml:space="preserve"> tools. Defaults to</w:t>
      </w:r>
    </w:p>
    <w:p w14:paraId="767C5234" w14:textId="77777777" w:rsidR="00D64DB2" w:rsidRDefault="0022516B">
      <w:pPr>
        <w:spacing w:before="53"/>
        <w:ind w:left="1531"/>
        <w:rPr>
          <w:rFonts w:ascii="Courier New"/>
          <w:sz w:val="16"/>
        </w:rPr>
      </w:pPr>
      <w:r>
        <w:rPr>
          <w:rFonts w:ascii="Courier New"/>
          <w:i/>
          <w:sz w:val="16"/>
          <w:shd w:val="clear" w:color="auto" w:fill="EDEDED"/>
        </w:rPr>
        <w:t>&lt;User&gt;</w:t>
      </w:r>
      <w:r>
        <w:rPr>
          <w:rFonts w:ascii="Courier New"/>
          <w:sz w:val="16"/>
          <w:shd w:val="clear" w:color="auto" w:fill="EDEDED"/>
        </w:rPr>
        <w:t>/.bridge</w:t>
      </w:r>
    </w:p>
    <w:p w14:paraId="1A6A9ADD" w14:textId="77777777" w:rsidR="00D64DB2" w:rsidRDefault="00D64DB2">
      <w:pPr>
        <w:pStyle w:val="BodyText"/>
        <w:spacing w:before="6"/>
        <w:rPr>
          <w:rFonts w:ascii="Courier New"/>
          <w:sz w:val="19"/>
        </w:rPr>
      </w:pPr>
    </w:p>
    <w:p w14:paraId="06C3E170" w14:textId="68B7A7FA" w:rsidR="00D64DB2" w:rsidRDefault="0022516B">
      <w:pPr>
        <w:pStyle w:val="BodyText"/>
        <w:tabs>
          <w:tab w:val="left" w:pos="1530"/>
        </w:tabs>
        <w:spacing w:line="340" w:lineRule="auto"/>
        <w:ind w:left="1531" w:right="193" w:hanging="1410"/>
      </w:pPr>
      <w:r>
        <w:t>No</w:t>
      </w:r>
      <w:r>
        <w:tab/>
        <w:t xml:space="preserve">If set to </w:t>
      </w:r>
      <w:r>
        <w:rPr>
          <w:rFonts w:ascii="Courier New" w:hAnsi="Courier New"/>
          <w:sz w:val="16"/>
          <w:shd w:val="clear" w:color="auto" w:fill="EDEDED"/>
        </w:rPr>
        <w:t>true</w:t>
      </w:r>
      <w:r>
        <w:t>, Bridge</w:t>
      </w:r>
      <w:ins w:id="1221" w:author="Raj Kesarapalli" w:date="2023-07-27T13:15:00Z">
        <w:r w:rsidR="009505AA">
          <w:t xml:space="preserve"> </w:t>
        </w:r>
      </w:ins>
      <w:del w:id="1222" w:author="Raj Kesarapalli" w:date="2023-07-27T13:15:00Z">
        <w:r w:rsidDel="009505AA">
          <w:delText xml:space="preserve"> at­ tempts to</w:delText>
        </w:r>
        <w:r w:rsidDel="009505AA">
          <w:rPr>
            <w:spacing w:val="-37"/>
          </w:rPr>
          <w:delText xml:space="preserve"> </w:delText>
        </w:r>
        <w:r w:rsidDel="009505AA">
          <w:delText>cre­ ate the</w:delText>
        </w:r>
        <w:r w:rsidDel="009505AA">
          <w:rPr>
            <w:spacing w:val="-25"/>
          </w:rPr>
          <w:delText xml:space="preserve"> </w:delText>
        </w:r>
      </w:del>
      <w:ins w:id="1223" w:author="Raj Kesarapalli" w:date="2023-07-27T13:15:00Z">
        <w:r w:rsidR="009505AA">
          <w:t xml:space="preserve">will attempt to create </w:t>
        </w:r>
      </w:ins>
      <w:r>
        <w:t>project on Polaris if it does not ex</w:t>
      </w:r>
      <w:del w:id="1224" w:author="Raj Kesarapalli" w:date="2023-07-27T13:15:00Z">
        <w:r w:rsidDel="009505AA">
          <w:delText xml:space="preserve">­ </w:delText>
        </w:r>
      </w:del>
      <w:r>
        <w:t xml:space="preserve">ist. Default is </w:t>
      </w:r>
      <w:r>
        <w:rPr>
          <w:rFonts w:ascii="Courier New" w:hAnsi="Courier New"/>
          <w:sz w:val="16"/>
          <w:shd w:val="clear" w:color="auto" w:fill="EDEDED"/>
        </w:rPr>
        <w:t>false</w:t>
      </w:r>
      <w:r>
        <w:t>.</w:t>
      </w:r>
    </w:p>
    <w:p w14:paraId="23AC2E4D" w14:textId="77777777" w:rsidR="00D64DB2" w:rsidRDefault="00D64DB2">
      <w:pPr>
        <w:spacing w:line="340" w:lineRule="auto"/>
        <w:sectPr w:rsidR="00D64DB2">
          <w:type w:val="continuous"/>
          <w:pgSz w:w="12240" w:h="15840"/>
          <w:pgMar w:top="1500" w:right="1320" w:bottom="280" w:left="1340" w:header="720" w:footer="720" w:gutter="0"/>
          <w:cols w:num="5" w:space="720" w:equalWidth="0">
            <w:col w:w="1418" w:space="40"/>
            <w:col w:w="1361" w:space="39"/>
            <w:col w:w="2234" w:space="39"/>
            <w:col w:w="1408" w:space="40"/>
            <w:col w:w="3001"/>
          </w:cols>
        </w:sectPr>
      </w:pPr>
    </w:p>
    <w:p w14:paraId="1F7904AF" w14:textId="77777777" w:rsidR="00D64DB2" w:rsidRDefault="00D64DB2">
      <w:pPr>
        <w:pStyle w:val="BodyText"/>
        <w:spacing w:before="9" w:after="1"/>
        <w:rPr>
          <w:sz w:val="12"/>
        </w:rPr>
      </w:pPr>
    </w:p>
    <w:p w14:paraId="00B576B5" w14:textId="77777777" w:rsidR="00D64DB2" w:rsidRDefault="00C46513">
      <w:pPr>
        <w:pStyle w:val="BodyText"/>
        <w:ind w:left="8125"/>
      </w:pPr>
      <w:r>
        <w:rPr>
          <w:noProof/>
        </w:rPr>
        <mc:AlternateContent>
          <mc:Choice Requires="wpg">
            <w:drawing>
              <wp:inline distT="0" distB="0" distL="0" distR="0" wp14:anchorId="087D0211" wp14:editId="144658CF">
                <wp:extent cx="800100" cy="1390650"/>
                <wp:effectExtent l="0" t="0" r="0" b="0"/>
                <wp:docPr id="2028345784"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1390650"/>
                          <a:chOff x="0" y="0"/>
                          <a:chExt cx="1260" cy="2190"/>
                        </a:xfrm>
                      </wpg:grpSpPr>
                      <wps:wsp>
                        <wps:cNvPr id="594602216" name="Freeform 267"/>
                        <wps:cNvSpPr>
                          <a:spLocks/>
                        </wps:cNvSpPr>
                        <wps:spPr bwMode="auto">
                          <a:xfrm>
                            <a:off x="0" y="0"/>
                            <a:ext cx="1260" cy="2190"/>
                          </a:xfrm>
                          <a:custGeom>
                            <a:avLst/>
                            <a:gdLst>
                              <a:gd name="T0" fmla="*/ 1260 w 1260"/>
                              <a:gd name="T1" fmla="*/ 2190 h 2190"/>
                              <a:gd name="T2" fmla="*/ 0 w 1260"/>
                              <a:gd name="T3" fmla="*/ 2190 h 2190"/>
                              <a:gd name="T4" fmla="*/ 0 w 1260"/>
                              <a:gd name="T5" fmla="*/ 150 h 2190"/>
                              <a:gd name="T6" fmla="*/ 12 w 1260"/>
                              <a:gd name="T7" fmla="*/ 92 h 2190"/>
                              <a:gd name="T8" fmla="*/ 44 w 1260"/>
                              <a:gd name="T9" fmla="*/ 44 h 2190"/>
                              <a:gd name="T10" fmla="*/ 92 w 1260"/>
                              <a:gd name="T11" fmla="*/ 12 h 2190"/>
                              <a:gd name="T12" fmla="*/ 150 w 1260"/>
                              <a:gd name="T13" fmla="*/ 0 h 2190"/>
                              <a:gd name="T14" fmla="*/ 1110 w 1260"/>
                              <a:gd name="T15" fmla="*/ 0 h 2190"/>
                              <a:gd name="T16" fmla="*/ 1168 w 1260"/>
                              <a:gd name="T17" fmla="*/ 12 h 2190"/>
                              <a:gd name="T18" fmla="*/ 1215 w 1260"/>
                              <a:gd name="T19" fmla="*/ 44 h 2190"/>
                              <a:gd name="T20" fmla="*/ 1248 w 1260"/>
                              <a:gd name="T21" fmla="*/ 92 h 2190"/>
                              <a:gd name="T22" fmla="*/ 1260 w 1260"/>
                              <a:gd name="T23" fmla="*/ 150 h 2190"/>
                              <a:gd name="T24" fmla="*/ 1260 w 1260"/>
                              <a:gd name="T25" fmla="*/ 2190 h 2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0" h="2190">
                                <a:moveTo>
                                  <a:pt x="1260" y="2190"/>
                                </a:moveTo>
                                <a:lnTo>
                                  <a:pt x="0" y="2190"/>
                                </a:lnTo>
                                <a:lnTo>
                                  <a:pt x="0" y="150"/>
                                </a:lnTo>
                                <a:lnTo>
                                  <a:pt x="12" y="92"/>
                                </a:lnTo>
                                <a:lnTo>
                                  <a:pt x="44" y="44"/>
                                </a:lnTo>
                                <a:lnTo>
                                  <a:pt x="92" y="12"/>
                                </a:lnTo>
                                <a:lnTo>
                                  <a:pt x="150" y="0"/>
                                </a:lnTo>
                                <a:lnTo>
                                  <a:pt x="1110" y="0"/>
                                </a:lnTo>
                                <a:lnTo>
                                  <a:pt x="1168" y="12"/>
                                </a:lnTo>
                                <a:lnTo>
                                  <a:pt x="1215" y="44"/>
                                </a:lnTo>
                                <a:lnTo>
                                  <a:pt x="1248" y="92"/>
                                </a:lnTo>
                                <a:lnTo>
                                  <a:pt x="1260" y="150"/>
                                </a:lnTo>
                                <a:lnTo>
                                  <a:pt x="1260" y="219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59199780" name="Picture 26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15" y="11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921338784" name="Text Box 269"/>
                        <wps:cNvSpPr txBox="1">
                          <a:spLocks/>
                        </wps:cNvSpPr>
                        <wps:spPr bwMode="auto">
                          <a:xfrm>
                            <a:off x="0" y="0"/>
                            <a:ext cx="1260" cy="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FE6A9" w14:textId="7203ADB6" w:rsidR="00D64DB2" w:rsidRDefault="0022516B">
                              <w:pPr>
                                <w:spacing w:before="105" w:line="340" w:lineRule="atLeast"/>
                                <w:ind w:left="599" w:right="5"/>
                                <w:rPr>
                                  <w:sz w:val="20"/>
                                </w:rPr>
                              </w:pPr>
                              <w:r>
                                <w:rPr>
                                  <w:b/>
                                  <w:sz w:val="20"/>
                                </w:rPr>
                                <w:t xml:space="preserve">Note: </w:t>
                              </w:r>
                              <w:r>
                                <w:rPr>
                                  <w:sz w:val="20"/>
                                </w:rPr>
                                <w:t xml:space="preserve">The appli­ </w:t>
                              </w:r>
                              <w:r>
                                <w:rPr>
                                  <w:w w:val="95"/>
                                  <w:sz w:val="20"/>
                                </w:rPr>
                                <w:t xml:space="preserve">cation </w:t>
                              </w:r>
                              <w:ins w:id="1225" w:author="Raj Kesarapalli" w:date="2023-07-27T14:24:00Z">
                                <w:r w:rsidR="0033493D">
                                  <w:rPr>
                                    <w:w w:val="95"/>
                                    <w:sz w:val="20"/>
                                  </w:rPr>
                                  <w:t>with proper ent</w:t>
                                </w:r>
                              </w:ins>
                              <w:r>
                                <w:rPr>
                                  <w:sz w:val="20"/>
                                </w:rPr>
                                <w:t>must al­</w:t>
                              </w:r>
                            </w:p>
                          </w:txbxContent>
                        </wps:txbx>
                        <wps:bodyPr rot="0" vert="horz" wrap="square" lIns="0" tIns="0" rIns="0" bIns="0" anchor="t" anchorCtr="0" upright="1">
                          <a:noAutofit/>
                        </wps:bodyPr>
                      </wps:wsp>
                    </wpg:wgp>
                  </a:graphicData>
                </a:graphic>
              </wp:inline>
            </w:drawing>
          </mc:Choice>
          <mc:Fallback>
            <w:pict>
              <v:group w14:anchorId="087D0211" id="Group 266" o:spid="_x0000_s1101" style="width:63pt;height:109.5pt;mso-position-horizontal-relative:char;mso-position-vertical-relative:line" coordsize="1260,219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">
                <v:shape id="Freeform 267" o:spid="_x0000_s1102" style="position:absolute;width:1260;height:2190;visibility:visible;mso-wrap-style:square;v-text-anchor:top" coordsize="1260,2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" path="m1260,2190l,2190,,150,12,92,44,44,92,12,150,r960,l1168,12r47,32l1248,92r12,58l1260,2190xe" fillcolor="#0078a0" stroked="f">
                  <v:fill opacity="5911f"/>
                  <v:path arrowok="t" o:connecttype="custom" o:connectlocs="1260,2190;0,2190;0,150;12,92;44,44;92,12;150,0;1110,0;1168,12;1215,44;1248,92;1260,150;1260,2190" o:connectangles="0,0,0,0,0,0,0,0,0,0,0,0,0"/>
                </v:shape>
                <v:shape id="Picture 268" o:spid="_x0000_s1103" type="#_x0000_t75" style="position:absolute;left:115;top:11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">
                  <v:imagedata r:id="rId10" o:title=""/>
                  <o:lock v:ext="edit" aspectratio="f"/>
                </v:shape>
                <v:shape id="Text Box 269" o:spid="_x0000_s1104" type="#_x0000_t202" style="position:absolute;width:1260;height:21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" filled="f" stroked="f">
                  <v:path arrowok="t"/>
                  <v:textbox inset="0,0,0,0">
                    <w:txbxContent>
                      <w:p w14:paraId="329FE6A9" w14:textId="7203ADB6" w:rsidR="00D64DB2" w:rsidRDefault="0022516B">
                        <w:pPr>
                          <w:spacing w:before="105" w:line="340" w:lineRule="atLeast"/>
                          <w:ind w:left="599" w:right="5"/>
                          <w:rPr>
                            <w:sz w:val="20"/>
                          </w:rPr>
                        </w:pPr>
                        <w:r>
                          <w:rPr>
                            <w:b/>
                            <w:sz w:val="20"/>
                          </w:rPr>
                          <w:t xml:space="preserve">Note: </w:t>
                        </w:r>
                        <w:r>
                          <w:rPr>
                            <w:sz w:val="20"/>
                          </w:rPr>
                          <w:t xml:space="preserve">The appli­ </w:t>
                        </w:r>
                        <w:r>
                          <w:rPr>
                            <w:w w:val="95"/>
                            <w:sz w:val="20"/>
                          </w:rPr>
                          <w:t xml:space="preserve">cation </w:t>
                        </w:r>
                        <w:ins w:id="1226" w:author="Raj Kesarapalli" w:date="2023-07-27T14:24:00Z">
                          <w:r w:rsidR="0033493D">
                            <w:rPr>
                              <w:w w:val="95"/>
                              <w:sz w:val="20"/>
                            </w:rPr>
                            <w:t>with proper ent</w:t>
                          </w:r>
                        </w:ins>
                        <w:r>
                          <w:rPr>
                            <w:sz w:val="20"/>
                          </w:rPr>
                          <w:t>must al­</w:t>
                        </w:r>
                      </w:p>
                    </w:txbxContent>
                  </v:textbox>
                </v:shape>
                <w10:anchorlock/>
              </v:group>
            </w:pict>
          </mc:Fallback>
        </mc:AlternateContent>
      </w:r>
    </w:p>
    <w:p w14:paraId="4C97BC05" w14:textId="77777777" w:rsidR="00D64DB2" w:rsidRDefault="00D64DB2">
      <w:pPr>
        <w:sectPr w:rsidR="00D64DB2">
          <w:type w:val="continuous"/>
          <w:pgSz w:w="12240" w:h="15840"/>
          <w:pgMar w:top="1500" w:right="1320" w:bottom="280" w:left="1340" w:header="720" w:footer="720" w:gutter="0"/>
          <w:cols w:space="720"/>
        </w:sectPr>
      </w:pPr>
    </w:p>
    <w:p w14:paraId="7414E37B" w14:textId="77777777" w:rsidR="00D64DB2" w:rsidRDefault="0022516B">
      <w:pPr>
        <w:pStyle w:val="BodyText"/>
        <w:spacing w:before="85"/>
        <w:ind w:left="100"/>
      </w:pPr>
      <w:r>
        <w:lastRenderedPageBreak/>
        <w:t>Synopsys Bridge CLI Guide | 3 - Synopsys Bridge CLI Reference | 20</w:t>
      </w:r>
    </w:p>
    <w:p w14:paraId="6067DEEA" w14:textId="77777777" w:rsidR="00D64DB2" w:rsidRDefault="00D64DB2">
      <w:pPr>
        <w:pStyle w:val="BodyText"/>
        <w:rPr>
          <w:sz w:val="22"/>
        </w:rPr>
      </w:pPr>
    </w:p>
    <w:p w14:paraId="0BDFB351" w14:textId="77777777" w:rsidR="00D64DB2" w:rsidRDefault="00D64DB2">
      <w:pPr>
        <w:pStyle w:val="BodyText"/>
        <w:rPr>
          <w:sz w:val="22"/>
        </w:rPr>
      </w:pPr>
    </w:p>
    <w:p w14:paraId="1FEEEB04" w14:textId="77777777" w:rsidR="00D64DB2" w:rsidRDefault="00D64DB2">
      <w:pPr>
        <w:pStyle w:val="BodyText"/>
        <w:spacing w:before="1"/>
        <w:rPr>
          <w:sz w:val="19"/>
        </w:rPr>
      </w:pPr>
    </w:p>
    <w:p w14:paraId="2BBAC1F6" w14:textId="77777777" w:rsidR="00D64DB2" w:rsidRDefault="00C46513">
      <w:pPr>
        <w:pStyle w:val="Heading5"/>
        <w:tabs>
          <w:tab w:val="left" w:pos="3564"/>
          <w:tab w:val="left" w:pos="6942"/>
          <w:tab w:val="left" w:pos="8488"/>
        </w:tabs>
        <w:ind w:left="358"/>
      </w:pPr>
      <w:r>
        <w:rPr>
          <w:noProof/>
        </w:rPr>
        <mc:AlternateContent>
          <mc:Choice Requires="wpg">
            <w:drawing>
              <wp:anchor distT="0" distB="0" distL="0" distR="0" simplePos="0" relativeHeight="251697152" behindDoc="1" locked="0" layoutInCell="1" allowOverlap="1" wp14:anchorId="26B71140" wp14:editId="69C9B000">
                <wp:simplePos x="0" y="0"/>
                <wp:positionH relativeFrom="page">
                  <wp:posOffset>6010275</wp:posOffset>
                </wp:positionH>
                <wp:positionV relativeFrom="paragraph">
                  <wp:posOffset>219075</wp:posOffset>
                </wp:positionV>
                <wp:extent cx="800100" cy="3765550"/>
                <wp:effectExtent l="0" t="0" r="0" b="0"/>
                <wp:wrapTopAndBottom/>
                <wp:docPr id="770952513"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3765550"/>
                          <a:chOff x="9465" y="345"/>
                          <a:chExt cx="1260" cy="5930"/>
                        </a:xfrm>
                      </wpg:grpSpPr>
                      <wps:wsp>
                        <wps:cNvPr id="246230323" name="Freeform 263"/>
                        <wps:cNvSpPr>
                          <a:spLocks/>
                        </wps:cNvSpPr>
                        <wps:spPr bwMode="auto">
                          <a:xfrm>
                            <a:off x="9465" y="345"/>
                            <a:ext cx="1260" cy="5930"/>
                          </a:xfrm>
                          <a:custGeom>
                            <a:avLst/>
                            <a:gdLst>
                              <a:gd name="T0" fmla="+- 0 10575 9465"/>
                              <a:gd name="T1" fmla="*/ T0 w 1260"/>
                              <a:gd name="T2" fmla="+- 0 6275 345"/>
                              <a:gd name="T3" fmla="*/ 6275 h 5930"/>
                              <a:gd name="T4" fmla="+- 0 9615 9465"/>
                              <a:gd name="T5" fmla="*/ T4 w 1260"/>
                              <a:gd name="T6" fmla="+- 0 6275 345"/>
                              <a:gd name="T7" fmla="*/ 6275 h 5930"/>
                              <a:gd name="T8" fmla="+- 0 9557 9465"/>
                              <a:gd name="T9" fmla="*/ T8 w 1260"/>
                              <a:gd name="T10" fmla="+- 0 6263 345"/>
                              <a:gd name="T11" fmla="*/ 6263 h 5930"/>
                              <a:gd name="T12" fmla="+- 0 9509 9465"/>
                              <a:gd name="T13" fmla="*/ T12 w 1260"/>
                              <a:gd name="T14" fmla="+- 0 6231 345"/>
                              <a:gd name="T15" fmla="*/ 6231 h 5930"/>
                              <a:gd name="T16" fmla="+- 0 9477 9465"/>
                              <a:gd name="T17" fmla="*/ T16 w 1260"/>
                              <a:gd name="T18" fmla="+- 0 6183 345"/>
                              <a:gd name="T19" fmla="*/ 6183 h 5930"/>
                              <a:gd name="T20" fmla="+- 0 9465 9465"/>
                              <a:gd name="T21" fmla="*/ T20 w 1260"/>
                              <a:gd name="T22" fmla="+- 0 6125 345"/>
                              <a:gd name="T23" fmla="*/ 6125 h 5930"/>
                              <a:gd name="T24" fmla="+- 0 9465 9465"/>
                              <a:gd name="T25" fmla="*/ T24 w 1260"/>
                              <a:gd name="T26" fmla="+- 0 345 345"/>
                              <a:gd name="T27" fmla="*/ 345 h 5930"/>
                              <a:gd name="T28" fmla="+- 0 10725 9465"/>
                              <a:gd name="T29" fmla="*/ T28 w 1260"/>
                              <a:gd name="T30" fmla="+- 0 345 345"/>
                              <a:gd name="T31" fmla="*/ 345 h 5930"/>
                              <a:gd name="T32" fmla="+- 0 10725 9465"/>
                              <a:gd name="T33" fmla="*/ T32 w 1260"/>
                              <a:gd name="T34" fmla="+- 0 6125 345"/>
                              <a:gd name="T35" fmla="*/ 6125 h 5930"/>
                              <a:gd name="T36" fmla="+- 0 10713 9465"/>
                              <a:gd name="T37" fmla="*/ T36 w 1260"/>
                              <a:gd name="T38" fmla="+- 0 6183 345"/>
                              <a:gd name="T39" fmla="*/ 6183 h 5930"/>
                              <a:gd name="T40" fmla="+- 0 10681 9465"/>
                              <a:gd name="T41" fmla="*/ T40 w 1260"/>
                              <a:gd name="T42" fmla="+- 0 6231 345"/>
                              <a:gd name="T43" fmla="*/ 6231 h 5930"/>
                              <a:gd name="T44" fmla="+- 0 10633 9465"/>
                              <a:gd name="T45" fmla="*/ T44 w 1260"/>
                              <a:gd name="T46" fmla="+- 0 6263 345"/>
                              <a:gd name="T47" fmla="*/ 6263 h 5930"/>
                              <a:gd name="T48" fmla="+- 0 10575 9465"/>
                              <a:gd name="T49" fmla="*/ T48 w 1260"/>
                              <a:gd name="T50" fmla="+- 0 6275 345"/>
                              <a:gd name="T51" fmla="*/ 6275 h 5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260" h="5930">
                                <a:moveTo>
                                  <a:pt x="1110" y="5930"/>
                                </a:moveTo>
                                <a:lnTo>
                                  <a:pt x="150" y="5930"/>
                                </a:lnTo>
                                <a:lnTo>
                                  <a:pt x="92" y="5918"/>
                                </a:lnTo>
                                <a:lnTo>
                                  <a:pt x="44" y="5886"/>
                                </a:lnTo>
                                <a:lnTo>
                                  <a:pt x="12" y="5838"/>
                                </a:lnTo>
                                <a:lnTo>
                                  <a:pt x="0" y="5780"/>
                                </a:lnTo>
                                <a:lnTo>
                                  <a:pt x="0" y="0"/>
                                </a:lnTo>
                                <a:lnTo>
                                  <a:pt x="1260" y="0"/>
                                </a:lnTo>
                                <a:lnTo>
                                  <a:pt x="1260" y="5780"/>
                                </a:lnTo>
                                <a:lnTo>
                                  <a:pt x="1248" y="5838"/>
                                </a:lnTo>
                                <a:lnTo>
                                  <a:pt x="1216" y="5886"/>
                                </a:lnTo>
                                <a:lnTo>
                                  <a:pt x="1168" y="5918"/>
                                </a:lnTo>
                                <a:lnTo>
                                  <a:pt x="1110" y="593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07028702" name="Picture 26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9580" y="456"/>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94235600" name="Text Box 265"/>
                        <wps:cNvSpPr txBox="1">
                          <a:spLocks/>
                        </wps:cNvSpPr>
                        <wps:spPr bwMode="auto">
                          <a:xfrm>
                            <a:off x="9465" y="345"/>
                            <a:ext cx="1260" cy="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B1255" w14:textId="77777777" w:rsidR="00D64DB2" w:rsidRDefault="0022516B">
                              <w:pPr>
                                <w:spacing w:before="55" w:line="340" w:lineRule="auto"/>
                                <w:ind w:left="599" w:right="5"/>
                                <w:rPr>
                                  <w:sz w:val="20"/>
                                </w:rPr>
                              </w:pPr>
                              <w:r>
                                <w:rPr>
                                  <w:sz w:val="20"/>
                                </w:rPr>
                                <w:t xml:space="preserve">ready exist with prop­ er en­ title­ </w:t>
                              </w:r>
                              <w:r>
                                <w:rPr>
                                  <w:w w:val="95"/>
                                  <w:sz w:val="20"/>
                                </w:rPr>
                                <w:t xml:space="preserve">ments. </w:t>
                              </w:r>
                              <w:r>
                                <w:rPr>
                                  <w:sz w:val="20"/>
                                </w:rPr>
                                <w:t>Bridge will error out</w:t>
                              </w:r>
                            </w:p>
                            <w:p w14:paraId="007AFCD5" w14:textId="77777777" w:rsidR="00D64DB2" w:rsidRDefault="0022516B">
                              <w:pPr>
                                <w:spacing w:line="340" w:lineRule="auto"/>
                                <w:ind w:left="599" w:right="5"/>
                                <w:rPr>
                                  <w:sz w:val="20"/>
                                </w:rPr>
                              </w:pPr>
                              <w:r>
                                <w:rPr>
                                  <w:sz w:val="20"/>
                                </w:rPr>
                                <w:t xml:space="preserve">if the appli­ </w:t>
                              </w:r>
                              <w:r>
                                <w:rPr>
                                  <w:w w:val="95"/>
                                  <w:sz w:val="20"/>
                                </w:rPr>
                                <w:t xml:space="preserve">cation </w:t>
                              </w:r>
                              <w:r>
                                <w:rPr>
                                  <w:sz w:val="20"/>
                                </w:rPr>
                                <w:t>does not exist.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B71140" id="Group 262" o:spid="_x0000_s1105" style="position:absolute;left:0;text-align:left;margin-left:473.25pt;margin-top:17.25pt;width:63pt;height:296.5pt;z-index:-251619328;mso-wrap-distance-left:0;mso-wrap-distance-right:0;mso-position-horizontal-relative:page;mso-position-vertical-relative:text" coordorigin="9465,345" coordsize="1260,59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">
                <v:shape id="Freeform 263" o:spid="_x0000_s1106" style="position:absolute;left:9465;top:345;width:1260;height:5930;visibility:visible;mso-wrap-style:square;v-text-anchor:top" coordsize="1260,5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" path="m1110,5930r-960,l92,5918,44,5886,12,5838,,5780,,,1260,r,5780l1248,5838r-32,48l1168,5918r-58,12xe" fillcolor="#0078a0" stroked="f">
                  <v:fill opacity="5911f"/>
                  <v:path arrowok="t" o:connecttype="custom" o:connectlocs="1110,6275;150,6275;92,6263;44,6231;12,6183;0,6125;0,345;1260,345;1260,6125;1248,6183;1216,6231;1168,6263;1110,6275" o:connectangles="0,0,0,0,0,0,0,0,0,0,0,0,0"/>
                </v:shape>
                <v:shape id="Picture 264" o:spid="_x0000_s1107" type="#_x0000_t75" style="position:absolute;left:9580;top:456;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">
                  <v:imagedata r:id="rId10" o:title=""/>
                  <o:lock v:ext="edit" aspectratio="f"/>
                </v:shape>
                <v:shape id="Text Box 265" o:spid="_x0000_s1108" type="#_x0000_t202" style="position:absolute;left:9465;top:345;width:1260;height:5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" filled="f" stroked="f">
                  <v:path arrowok="t"/>
                  <v:textbox inset="0,0,0,0">
                    <w:txbxContent>
                      <w:p w14:paraId="047B1255" w14:textId="77777777" w:rsidR="00D64DB2" w:rsidRDefault="0022516B">
                        <w:pPr>
                          <w:spacing w:before="55" w:line="340" w:lineRule="auto"/>
                          <w:ind w:left="599" w:right="5"/>
                          <w:rPr>
                            <w:sz w:val="20"/>
                          </w:rPr>
                        </w:pPr>
                        <w:r>
                          <w:rPr>
                            <w:sz w:val="20"/>
                          </w:rPr>
                          <w:t xml:space="preserve">ready exist with prop­ er en­ title­ </w:t>
                        </w:r>
                        <w:r>
                          <w:rPr>
                            <w:w w:val="95"/>
                            <w:sz w:val="20"/>
                          </w:rPr>
                          <w:t xml:space="preserve">ments. </w:t>
                        </w:r>
                        <w:r>
                          <w:rPr>
                            <w:sz w:val="20"/>
                          </w:rPr>
                          <w:t>Bridge will error out</w:t>
                        </w:r>
                      </w:p>
                      <w:p w14:paraId="007AFCD5" w14:textId="77777777" w:rsidR="00D64DB2" w:rsidRDefault="0022516B">
                        <w:pPr>
                          <w:spacing w:line="340" w:lineRule="auto"/>
                          <w:ind w:left="599" w:right="5"/>
                          <w:rPr>
                            <w:sz w:val="20"/>
                          </w:rPr>
                        </w:pPr>
                        <w:r>
                          <w:rPr>
                            <w:sz w:val="20"/>
                          </w:rPr>
                          <w:t xml:space="preserve">if the appli­ </w:t>
                        </w:r>
                        <w:r>
                          <w:rPr>
                            <w:w w:val="95"/>
                            <w:sz w:val="20"/>
                          </w:rPr>
                          <w:t xml:space="preserve">cation </w:t>
                        </w:r>
                        <w:r>
                          <w:rPr>
                            <w:sz w:val="20"/>
                          </w:rPr>
                          <w:t>does not exist.</w:t>
                        </w:r>
                      </w:p>
                    </w:txbxContent>
                  </v:textbox>
                </v:shape>
                <w10:wrap type="topAndBottom" anchorx="page"/>
              </v:group>
            </w:pict>
          </mc:Fallback>
        </mc:AlternateContent>
      </w:r>
      <w:r w:rsidR="00350945">
        <w:t>Argument</w:t>
      </w:r>
      <w:r w:rsidR="00350945">
        <w:tab/>
        <w:t>Input</w:t>
      </w:r>
      <w:r w:rsidR="00350945">
        <w:rPr>
          <w:spacing w:val="-4"/>
        </w:rPr>
        <w:t xml:space="preserve"> </w:t>
      </w:r>
      <w:r w:rsidR="00350945">
        <w:t>Mode</w:t>
      </w:r>
      <w:r w:rsidR="00350945">
        <w:tab/>
        <w:t>Required</w:t>
      </w:r>
      <w:r w:rsidR="00350945">
        <w:tab/>
        <w:t>Notes</w:t>
      </w:r>
    </w:p>
    <w:p w14:paraId="36AFB51D" w14:textId="77777777" w:rsidR="00D64DB2" w:rsidRDefault="00D64DB2">
      <w:pPr>
        <w:pStyle w:val="BodyText"/>
        <w:spacing w:before="1"/>
        <w:rPr>
          <w:b/>
          <w:sz w:val="22"/>
        </w:rPr>
      </w:pPr>
    </w:p>
    <w:p w14:paraId="0DC3DC99" w14:textId="77777777" w:rsidR="00D64DB2" w:rsidRDefault="00D64DB2">
      <w:pPr>
        <w:sectPr w:rsidR="00D64DB2">
          <w:pgSz w:w="12240" w:h="15840"/>
          <w:pgMar w:top="520" w:right="1320" w:bottom="280" w:left="1340" w:header="720" w:footer="720" w:gutter="0"/>
          <w:cols w:space="720"/>
        </w:sectPr>
      </w:pPr>
    </w:p>
    <w:p w14:paraId="2DF2A2DD" w14:textId="77777777" w:rsidR="00D64DB2" w:rsidRDefault="0022516B">
      <w:pPr>
        <w:pStyle w:val="BodyText"/>
        <w:spacing w:before="96"/>
        <w:ind w:left="160"/>
        <w:rPr>
          <w:rFonts w:ascii="Courier New" w:hAnsi="Courier New"/>
          <w:sz w:val="16"/>
        </w:rPr>
      </w:pPr>
      <w:r>
        <w:t xml:space="preserve">Polaris Triage </w:t>
      </w:r>
      <w:r>
        <w:rPr>
          <w:rFonts w:ascii="Courier New" w:hAnsi="Courier New"/>
          <w:sz w:val="16"/>
          <w:shd w:val="clear" w:color="auto" w:fill="EDEDED"/>
        </w:rPr>
        <w:t>po•</w:t>
      </w:r>
    </w:p>
    <w:p w14:paraId="505EC47D" w14:textId="77777777" w:rsidR="00D64DB2" w:rsidRDefault="0022516B">
      <w:pPr>
        <w:spacing w:before="156"/>
        <w:ind w:left="1569"/>
        <w:rPr>
          <w:rFonts w:ascii="Courier New"/>
          <w:sz w:val="16"/>
        </w:rPr>
      </w:pPr>
      <w:r>
        <w:rPr>
          <w:rFonts w:ascii="Courier New"/>
          <w:sz w:val="16"/>
          <w:shd w:val="clear" w:color="auto" w:fill="EDEDED"/>
        </w:rPr>
        <w:t>laris.triage</w:t>
      </w:r>
    </w:p>
    <w:p w14:paraId="5EA4BED5" w14:textId="77777777" w:rsidR="00D64DB2" w:rsidRDefault="0022516B">
      <w:pPr>
        <w:tabs>
          <w:tab w:val="left" w:pos="2471"/>
        </w:tabs>
        <w:spacing w:before="152"/>
        <w:ind w:left="160"/>
        <w:rPr>
          <w:rFonts w:ascii="Courier New" w:hAnsi="Courier New"/>
          <w:sz w:val="16"/>
        </w:rPr>
      </w:pPr>
      <w:r>
        <w:br w:type="column"/>
      </w:r>
      <w:r>
        <w:rPr>
          <w:rFonts w:ascii="Courier New" w:hAnsi="Courier New"/>
          <w:sz w:val="16"/>
          <w:shd w:val="clear" w:color="auto" w:fill="EDEDED"/>
        </w:rPr>
        <w:t>BRIDGE_POLARIS_TRIAGE</w:t>
      </w:r>
      <w:r>
        <w:rPr>
          <w:rFonts w:ascii="Courier New" w:hAnsi="Courier New"/>
          <w:sz w:val="16"/>
        </w:rPr>
        <w:tab/>
      </w:r>
      <w:r>
        <w:rPr>
          <w:rFonts w:ascii="Courier New" w:hAnsi="Courier New"/>
          <w:sz w:val="16"/>
          <w:shd w:val="clear" w:color="auto" w:fill="EDEDED"/>
        </w:rPr>
        <w:t>po•</w:t>
      </w:r>
    </w:p>
    <w:p w14:paraId="7139DFE5" w14:textId="77777777" w:rsidR="00D64DB2" w:rsidRDefault="0022516B">
      <w:pPr>
        <w:spacing w:before="159"/>
        <w:ind w:right="38"/>
        <w:jc w:val="right"/>
        <w:rPr>
          <w:rFonts w:ascii="Courier New"/>
          <w:sz w:val="16"/>
        </w:rPr>
      </w:pPr>
      <w:r>
        <w:rPr>
          <w:rFonts w:ascii="Courier New"/>
          <w:sz w:val="16"/>
          <w:shd w:val="clear" w:color="auto" w:fill="EDEDED"/>
        </w:rPr>
        <w:t>laris.triage</w:t>
      </w:r>
    </w:p>
    <w:p w14:paraId="544F5152" w14:textId="6F9241E6" w:rsidR="00D64DB2" w:rsidRDefault="0022516B">
      <w:pPr>
        <w:pStyle w:val="BodyText"/>
        <w:tabs>
          <w:tab w:val="left" w:pos="1569"/>
        </w:tabs>
        <w:spacing w:before="96" w:line="340" w:lineRule="auto"/>
        <w:ind w:left="1569" w:right="249" w:hanging="1410"/>
      </w:pPr>
      <w:r>
        <w:br w:type="column"/>
      </w:r>
      <w:r>
        <w:t>No</w:t>
      </w:r>
      <w:r>
        <w:tab/>
        <w:t xml:space="preserve">If you </w:t>
      </w:r>
      <w:del w:id="1227" w:author="Raj Kesarapalli" w:date="2023-07-27T13:16:00Z">
        <w:r w:rsidDel="009505AA">
          <w:delText xml:space="preserve">have </w:delText>
        </w:r>
      </w:del>
      <w:ins w:id="1228" w:author="Raj Kesarapalli" w:date="2023-07-27T13:16:00Z">
        <w:r w:rsidR="009505AA">
          <w:t xml:space="preserve">are entitled to </w:t>
        </w:r>
      </w:ins>
      <w:r>
        <w:t xml:space="preserve">Auto-Triage </w:t>
      </w:r>
      <w:del w:id="1229" w:author="Raj Kesarapalli" w:date="2023-07-27T13:17:00Z">
        <w:r w:rsidDel="009505AA">
          <w:delText>enabled</w:delText>
        </w:r>
      </w:del>
      <w:ins w:id="1230" w:author="Raj Kesarapalli" w:date="2023-07-27T13:17:00Z">
        <w:r w:rsidR="009505AA">
          <w:t>feature on Polaris</w:t>
        </w:r>
      </w:ins>
      <w:r>
        <w:t>,</w:t>
      </w:r>
      <w:r>
        <w:rPr>
          <w:spacing w:val="-20"/>
        </w:rPr>
        <w:t xml:space="preserve"> </w:t>
      </w:r>
      <w:del w:id="1231" w:author="Raj Kesarapalli" w:date="2023-07-27T13:18:00Z">
        <w:r w:rsidDel="009505AA">
          <w:delText>pass this to turn triage</w:delText>
        </w:r>
        <w:r w:rsidDel="009505AA">
          <w:rPr>
            <w:spacing w:val="-3"/>
          </w:rPr>
          <w:delText xml:space="preserve"> </w:delText>
        </w:r>
        <w:r w:rsidDel="009505AA">
          <w:delText>off</w:delText>
        </w:r>
      </w:del>
      <w:ins w:id="1232" w:author="Raj Kesarapalli" w:date="2023-07-27T13:18:00Z">
        <w:r w:rsidR="009505AA">
          <w:t xml:space="preserve"> you can use this option</w:t>
        </w:r>
      </w:ins>
      <w:ins w:id="1233" w:author="Raj Kesarapalli" w:date="2023-07-27T13:19:00Z">
        <w:r w:rsidR="009505AA">
          <w:t xml:space="preserve"> to enable the feature</w:t>
        </w:r>
      </w:ins>
      <w:r>
        <w:t>.</w:t>
      </w:r>
    </w:p>
    <w:p w14:paraId="01EF9DD2" w14:textId="77777777" w:rsidR="00D64DB2" w:rsidRDefault="0022516B">
      <w:pPr>
        <w:pStyle w:val="BodyText"/>
        <w:spacing w:line="340" w:lineRule="auto"/>
        <w:ind w:left="1569" w:right="339"/>
        <w:rPr>
          <w:rFonts w:ascii="Courier New" w:hAnsi="Courier New"/>
          <w:sz w:val="16"/>
        </w:rPr>
      </w:pPr>
      <w:r>
        <w:rPr>
          <w:w w:val="95"/>
        </w:rPr>
        <w:t xml:space="preserve">Possible val­ </w:t>
      </w:r>
      <w:r>
        <w:t xml:space="preserve">ues are </w:t>
      </w:r>
      <w:r>
        <w:rPr>
          <w:rFonts w:ascii="Courier New" w:hAnsi="Courier New"/>
          <w:sz w:val="16"/>
          <w:shd w:val="clear" w:color="auto" w:fill="EDEDED"/>
        </w:rPr>
        <w:t>RE•</w:t>
      </w:r>
    </w:p>
    <w:p w14:paraId="60862B66" w14:textId="77777777" w:rsidR="00D64DB2" w:rsidRDefault="00C46513">
      <w:pPr>
        <w:spacing w:before="50" w:line="357" w:lineRule="auto"/>
        <w:ind w:left="1569" w:right="263" w:firstLine="664"/>
        <w:jc w:val="both"/>
        <w:rPr>
          <w:sz w:val="20"/>
        </w:rPr>
      </w:pPr>
      <w:r>
        <w:rPr>
          <w:noProof/>
        </w:rPr>
        <mc:AlternateContent>
          <mc:Choice Requires="wps">
            <w:drawing>
              <wp:anchor distT="0" distB="0" distL="114300" distR="114300" simplePos="0" relativeHeight="246433792" behindDoc="1" locked="0" layoutInCell="1" allowOverlap="1" wp14:anchorId="00136EE4" wp14:editId="7971CFAE">
                <wp:simplePos x="0" y="0"/>
                <wp:positionH relativeFrom="page">
                  <wp:posOffset>6000750</wp:posOffset>
                </wp:positionH>
                <wp:positionV relativeFrom="paragraph">
                  <wp:posOffset>17145</wp:posOffset>
                </wp:positionV>
                <wp:extent cx="365760" cy="133985"/>
                <wp:effectExtent l="0" t="0" r="0" b="0"/>
                <wp:wrapNone/>
                <wp:docPr id="667657493"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7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30F3B7" w14:textId="77777777" w:rsidR="00D64DB2" w:rsidRDefault="0022516B">
                            <w:pPr>
                              <w:spacing w:line="206" w:lineRule="exact"/>
                              <w:ind w:right="-44"/>
                              <w:rPr>
                                <w:sz w:val="20"/>
                              </w:rPr>
                            </w:pPr>
                            <w:r>
                              <w:rPr>
                                <w:rFonts w:ascii="Courier New"/>
                                <w:sz w:val="16"/>
                              </w:rPr>
                              <w:t>QUIRED</w:t>
                            </w:r>
                            <w:r>
                              <w:rPr>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36EE4" id="Text Box 261" o:spid="_x0000_s1109" type="#_x0000_t202" style="position:absolute;left:0;text-align:left;margin-left:472.5pt;margin-top:1.35pt;width:28.8pt;height:10.55pt;z-index:-25688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" fillcolor="#ededed" stroked="f">
                <v:path arrowok="t"/>
                <v:textbox inset="0,0,0,0">
                  <w:txbxContent>
                    <w:p w14:paraId="4930F3B7" w14:textId="77777777" w:rsidR="00D64DB2" w:rsidRDefault="0022516B">
                      <w:pPr>
                        <w:spacing w:line="206" w:lineRule="exact"/>
                        <w:ind w:right="-44"/>
                        <w:rPr>
                          <w:sz w:val="20"/>
                        </w:rPr>
                      </w:pPr>
                      <w:r>
                        <w:rPr>
                          <w:rFonts w:ascii="Courier New"/>
                          <w:sz w:val="16"/>
                        </w:rPr>
                        <w:t>QUIRED</w:t>
                      </w:r>
                      <w:r>
                        <w:rPr>
                          <w:sz w:val="20"/>
                        </w:rPr>
                        <w:t>,</w:t>
                      </w:r>
                    </w:p>
                  </w:txbxContent>
                </v:textbox>
                <w10:wrap anchorx="page"/>
              </v:shape>
            </w:pict>
          </mc:Fallback>
        </mc:AlternateContent>
      </w:r>
      <w:r w:rsidR="00350945">
        <w:rPr>
          <w:rFonts w:ascii="Courier New" w:hAnsi="Courier New"/>
          <w:sz w:val="16"/>
          <w:shd w:val="clear" w:color="auto" w:fill="EDEDED"/>
        </w:rPr>
        <w:t>NOT_•</w:t>
      </w:r>
      <w:r w:rsidR="00350945">
        <w:rPr>
          <w:rFonts w:ascii="Courier New" w:hAnsi="Courier New"/>
          <w:sz w:val="16"/>
        </w:rPr>
        <w:t xml:space="preserve"> </w:t>
      </w:r>
      <w:r w:rsidR="00350945">
        <w:rPr>
          <w:rFonts w:ascii="Courier New" w:hAnsi="Courier New"/>
          <w:sz w:val="16"/>
          <w:shd w:val="clear" w:color="auto" w:fill="EDEDED"/>
        </w:rPr>
        <w:t>REQUIRED</w:t>
      </w:r>
      <w:r w:rsidR="00350945">
        <w:rPr>
          <w:rFonts w:ascii="Courier New" w:hAnsi="Courier New"/>
          <w:sz w:val="16"/>
        </w:rPr>
        <w:t xml:space="preserve"> </w:t>
      </w:r>
      <w:r w:rsidR="00350945">
        <w:rPr>
          <w:sz w:val="20"/>
        </w:rPr>
        <w:t xml:space="preserve">and </w:t>
      </w:r>
      <w:r w:rsidR="00350945">
        <w:rPr>
          <w:rFonts w:ascii="Courier New" w:hAnsi="Courier New"/>
          <w:sz w:val="16"/>
          <w:shd w:val="clear" w:color="auto" w:fill="EDEDED"/>
        </w:rPr>
        <w:t>NOT_ENTITLED</w:t>
      </w:r>
      <w:r w:rsidR="00350945">
        <w:rPr>
          <w:sz w:val="20"/>
        </w:rPr>
        <w:t>.</w:t>
      </w:r>
    </w:p>
    <w:p w14:paraId="163BC50C" w14:textId="77777777" w:rsidR="00D64DB2" w:rsidRDefault="00D64DB2">
      <w:pPr>
        <w:spacing w:line="357" w:lineRule="auto"/>
        <w:jc w:val="both"/>
        <w:rPr>
          <w:sz w:val="20"/>
        </w:rPr>
        <w:sectPr w:rsidR="00D64DB2">
          <w:type w:val="continuous"/>
          <w:pgSz w:w="12240" w:h="15840"/>
          <w:pgMar w:top="1500" w:right="1320" w:bottom="280" w:left="1340" w:header="720" w:footer="720" w:gutter="0"/>
          <w:cols w:num="3" w:space="720" w:equalWidth="0">
            <w:col w:w="2762" w:space="57"/>
            <w:col w:w="3664" w:space="57"/>
            <w:col w:w="3040"/>
          </w:cols>
        </w:sectPr>
      </w:pPr>
    </w:p>
    <w:p w14:paraId="0E031170" w14:textId="77777777" w:rsidR="00D64DB2" w:rsidRDefault="00D64DB2">
      <w:pPr>
        <w:pStyle w:val="BodyText"/>
        <w:spacing w:before="11"/>
        <w:rPr>
          <w:sz w:val="11"/>
        </w:rPr>
      </w:pPr>
    </w:p>
    <w:p w14:paraId="26C0B262" w14:textId="77777777" w:rsidR="00D64DB2" w:rsidRDefault="0022516B">
      <w:pPr>
        <w:pStyle w:val="Heading5"/>
        <w:spacing w:before="95"/>
        <w:ind w:left="100"/>
      </w:pPr>
      <w:r>
        <w:t>JSON Input</w:t>
      </w:r>
    </w:p>
    <w:p w14:paraId="49881206" w14:textId="77777777" w:rsidR="00D64DB2" w:rsidRDefault="00D64DB2">
      <w:pPr>
        <w:pStyle w:val="BodyText"/>
        <w:rPr>
          <w:b/>
          <w:sz w:val="25"/>
        </w:rPr>
      </w:pPr>
    </w:p>
    <w:p w14:paraId="04284168" w14:textId="5AE74EED" w:rsidR="00D64DB2" w:rsidRDefault="0022516B">
      <w:pPr>
        <w:ind w:left="100"/>
        <w:rPr>
          <w:sz w:val="20"/>
        </w:rPr>
      </w:pPr>
      <w:del w:id="1234" w:author="Raj Kesarapalli" w:date="2023-07-27T13:19:00Z">
        <w:r w:rsidDel="009505AA">
          <w:rPr>
            <w:sz w:val="20"/>
          </w:rPr>
          <w:delText>A sample</w:delText>
        </w:r>
      </w:del>
      <w:ins w:id="1235" w:author="Raj Kesarapalli" w:date="2023-07-27T13:19:00Z">
        <w:r w:rsidR="009505AA">
          <w:rPr>
            <w:sz w:val="20"/>
          </w:rPr>
          <w:t>Here is a sample</w:t>
        </w:r>
      </w:ins>
      <w:r>
        <w:rPr>
          <w:sz w:val="20"/>
        </w:rPr>
        <w:t xml:space="preserve"> </w:t>
      </w:r>
      <w:r>
        <w:rPr>
          <w:rFonts w:ascii="Courier New"/>
          <w:sz w:val="16"/>
          <w:shd w:val="clear" w:color="auto" w:fill="EDEDED"/>
        </w:rPr>
        <w:t>input.json</w:t>
      </w:r>
      <w:r>
        <w:rPr>
          <w:rFonts w:ascii="Courier New"/>
          <w:spacing w:val="-53"/>
          <w:sz w:val="16"/>
        </w:rPr>
        <w:t xml:space="preserve"> </w:t>
      </w:r>
      <w:r>
        <w:rPr>
          <w:sz w:val="20"/>
        </w:rPr>
        <w:t xml:space="preserve">file </w:t>
      </w:r>
      <w:ins w:id="1236" w:author="Raj Kesarapalli" w:date="2023-07-27T13:50:00Z">
        <w:r w:rsidR="00622A1C">
          <w:rPr>
            <w:sz w:val="20"/>
          </w:rPr>
          <w:t xml:space="preserve">that can be used </w:t>
        </w:r>
      </w:ins>
      <w:del w:id="1237" w:author="Raj Kesarapalli" w:date="2023-07-27T13:20:00Z">
        <w:r w:rsidDel="009505AA">
          <w:rPr>
            <w:sz w:val="20"/>
          </w:rPr>
          <w:delText>takes this form:</w:delText>
        </w:r>
      </w:del>
      <w:ins w:id="1238" w:author="Raj Kesarapalli" w:date="2023-07-27T13:50:00Z">
        <w:r w:rsidR="00622A1C">
          <w:rPr>
            <w:sz w:val="20"/>
          </w:rPr>
          <w:t>with</w:t>
        </w:r>
      </w:ins>
      <w:ins w:id="1239" w:author="Raj Kesarapalli" w:date="2023-07-27T13:20:00Z">
        <w:r w:rsidR="009505AA">
          <w:rPr>
            <w:sz w:val="20"/>
          </w:rPr>
          <w:t xml:space="preserve"> Polaris:</w:t>
        </w:r>
      </w:ins>
    </w:p>
    <w:p w14:paraId="1761E25D" w14:textId="77777777" w:rsidR="00D64DB2" w:rsidRDefault="00C46513">
      <w:pPr>
        <w:pStyle w:val="BodyText"/>
        <w:spacing w:before="5"/>
        <w:rPr>
          <w:sz w:val="8"/>
        </w:rPr>
      </w:pPr>
      <w:r>
        <w:rPr>
          <w:noProof/>
        </w:rPr>
        <mc:AlternateContent>
          <mc:Choice Requires="wps">
            <w:drawing>
              <wp:anchor distT="0" distB="0" distL="0" distR="0" simplePos="0" relativeHeight="251698176" behindDoc="1" locked="0" layoutInCell="1" allowOverlap="1" wp14:anchorId="67430043" wp14:editId="1E3944B1">
                <wp:simplePos x="0" y="0"/>
                <wp:positionH relativeFrom="page">
                  <wp:posOffset>965200</wp:posOffset>
                </wp:positionH>
                <wp:positionV relativeFrom="paragraph">
                  <wp:posOffset>79375</wp:posOffset>
                </wp:positionV>
                <wp:extent cx="5892800" cy="882650"/>
                <wp:effectExtent l="0" t="0" r="0" b="0"/>
                <wp:wrapTopAndBottom/>
                <wp:docPr id="1318158119"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8826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CA4F5A" w14:textId="77777777" w:rsidR="00D64DB2" w:rsidRDefault="00D64DB2">
                            <w:pPr>
                              <w:pStyle w:val="BodyText"/>
                              <w:spacing w:before="12"/>
                              <w:rPr>
                                <w:sz w:val="10"/>
                              </w:rPr>
                            </w:pPr>
                          </w:p>
                          <w:p w14:paraId="58531D50" w14:textId="77777777" w:rsidR="00D64DB2" w:rsidRDefault="0022516B">
                            <w:pPr>
                              <w:ind w:left="60"/>
                              <w:rPr>
                                <w:rFonts w:ascii="Courier New"/>
                                <w:sz w:val="13"/>
                              </w:rPr>
                            </w:pPr>
                            <w:r>
                              <w:rPr>
                                <w:rFonts w:ascii="Courier New"/>
                                <w:w w:val="98"/>
                                <w:sz w:val="13"/>
                              </w:rPr>
                              <w:t>{</w:t>
                            </w:r>
                          </w:p>
                          <w:p w14:paraId="07987C4E" w14:textId="77777777" w:rsidR="00D64DB2" w:rsidRDefault="00D64DB2">
                            <w:pPr>
                              <w:pStyle w:val="BodyText"/>
                              <w:rPr>
                                <w:rFonts w:ascii="Courier New"/>
                                <w:sz w:val="17"/>
                              </w:rPr>
                            </w:pPr>
                          </w:p>
                          <w:p w14:paraId="7FE56192" w14:textId="77777777" w:rsidR="00D64DB2" w:rsidRDefault="0022516B">
                            <w:pPr>
                              <w:ind w:left="367"/>
                              <w:rPr>
                                <w:rFonts w:ascii="Courier New"/>
                                <w:sz w:val="13"/>
                              </w:rPr>
                            </w:pPr>
                            <w:r>
                              <w:rPr>
                                <w:rFonts w:ascii="Courier New"/>
                                <w:sz w:val="13"/>
                              </w:rPr>
                              <w:t>"data": {</w:t>
                            </w:r>
                          </w:p>
                          <w:p w14:paraId="1DDD28CF" w14:textId="77777777" w:rsidR="00D64DB2" w:rsidRDefault="00D64DB2">
                            <w:pPr>
                              <w:pStyle w:val="BodyText"/>
                              <w:rPr>
                                <w:rFonts w:ascii="Courier New"/>
                                <w:sz w:val="17"/>
                              </w:rPr>
                            </w:pPr>
                          </w:p>
                          <w:p w14:paraId="48734FF6" w14:textId="77777777" w:rsidR="00D64DB2" w:rsidRDefault="0022516B">
                            <w:pPr>
                              <w:ind w:left="674"/>
                              <w:rPr>
                                <w:rFonts w:ascii="Courier New"/>
                                <w:sz w:val="13"/>
                              </w:rPr>
                            </w:pPr>
                            <w:r>
                              <w:rPr>
                                <w:rFonts w:ascii="Courier New"/>
                                <w:sz w:val="13"/>
                              </w:rPr>
                              <w:t>"polaris": {</w:t>
                            </w:r>
                          </w:p>
                          <w:p w14:paraId="0ACF6424" w14:textId="77777777" w:rsidR="00D64DB2" w:rsidRDefault="00D64DB2">
                            <w:pPr>
                              <w:pStyle w:val="BodyText"/>
                              <w:rPr>
                                <w:rFonts w:ascii="Courier New"/>
                                <w:sz w:val="17"/>
                              </w:rPr>
                            </w:pPr>
                          </w:p>
                          <w:p w14:paraId="51416F67" w14:textId="77777777" w:rsidR="00D64DB2" w:rsidRDefault="0022516B">
                            <w:pPr>
                              <w:ind w:left="981"/>
                              <w:rPr>
                                <w:rFonts w:ascii="Courier New"/>
                                <w:sz w:val="13"/>
                              </w:rPr>
                            </w:pPr>
                            <w:r>
                              <w:rPr>
                                <w:rFonts w:ascii="Courier New"/>
                                <w:sz w:val="13"/>
                              </w:rPr>
                              <w:t>"application":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30043" id="Text Box 260" o:spid="_x0000_s1110" type="#_x0000_t202" style="position:absolute;margin-left:76pt;margin-top:6.25pt;width:464pt;height:69.5pt;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" fillcolor="#ededed" stroked="f">
                <v:path arrowok="t"/>
                <v:textbox inset="0,0,0,0">
                  <w:txbxContent>
                    <w:p w14:paraId="5CCA4F5A" w14:textId="77777777" w:rsidR="00D64DB2" w:rsidRDefault="00D64DB2">
                      <w:pPr>
                        <w:pStyle w:val="BodyText"/>
                        <w:spacing w:before="12"/>
                        <w:rPr>
                          <w:sz w:val="10"/>
                        </w:rPr>
                      </w:pPr>
                    </w:p>
                    <w:p w14:paraId="58531D50" w14:textId="77777777" w:rsidR="00D64DB2" w:rsidRDefault="0022516B">
                      <w:pPr>
                        <w:ind w:left="60"/>
                        <w:rPr>
                          <w:rFonts w:ascii="Courier New"/>
                          <w:sz w:val="13"/>
                        </w:rPr>
                      </w:pPr>
                      <w:r>
                        <w:rPr>
                          <w:rFonts w:ascii="Courier New"/>
                          <w:w w:val="98"/>
                          <w:sz w:val="13"/>
                        </w:rPr>
                        <w:t>{</w:t>
                      </w:r>
                    </w:p>
                    <w:p w14:paraId="07987C4E" w14:textId="77777777" w:rsidR="00D64DB2" w:rsidRDefault="00D64DB2">
                      <w:pPr>
                        <w:pStyle w:val="BodyText"/>
                        <w:rPr>
                          <w:rFonts w:ascii="Courier New"/>
                          <w:sz w:val="17"/>
                        </w:rPr>
                      </w:pPr>
                    </w:p>
                    <w:p w14:paraId="7FE56192" w14:textId="77777777" w:rsidR="00D64DB2" w:rsidRDefault="0022516B">
                      <w:pPr>
                        <w:ind w:left="367"/>
                        <w:rPr>
                          <w:rFonts w:ascii="Courier New"/>
                          <w:sz w:val="13"/>
                        </w:rPr>
                      </w:pPr>
                      <w:r>
                        <w:rPr>
                          <w:rFonts w:ascii="Courier New"/>
                          <w:sz w:val="13"/>
                        </w:rPr>
                        <w:t>"data": {</w:t>
                      </w:r>
                    </w:p>
                    <w:p w14:paraId="1DDD28CF" w14:textId="77777777" w:rsidR="00D64DB2" w:rsidRDefault="00D64DB2">
                      <w:pPr>
                        <w:pStyle w:val="BodyText"/>
                        <w:rPr>
                          <w:rFonts w:ascii="Courier New"/>
                          <w:sz w:val="17"/>
                        </w:rPr>
                      </w:pPr>
                    </w:p>
                    <w:p w14:paraId="48734FF6" w14:textId="77777777" w:rsidR="00D64DB2" w:rsidRDefault="0022516B">
                      <w:pPr>
                        <w:ind w:left="674"/>
                        <w:rPr>
                          <w:rFonts w:ascii="Courier New"/>
                          <w:sz w:val="13"/>
                        </w:rPr>
                      </w:pPr>
                      <w:r>
                        <w:rPr>
                          <w:rFonts w:ascii="Courier New"/>
                          <w:sz w:val="13"/>
                        </w:rPr>
                        <w:t>"polaris": {</w:t>
                      </w:r>
                    </w:p>
                    <w:p w14:paraId="0ACF6424" w14:textId="77777777" w:rsidR="00D64DB2" w:rsidRDefault="00D64DB2">
                      <w:pPr>
                        <w:pStyle w:val="BodyText"/>
                        <w:rPr>
                          <w:rFonts w:ascii="Courier New"/>
                          <w:sz w:val="17"/>
                        </w:rPr>
                      </w:pPr>
                    </w:p>
                    <w:p w14:paraId="51416F67" w14:textId="77777777" w:rsidR="00D64DB2" w:rsidRDefault="0022516B">
                      <w:pPr>
                        <w:ind w:left="981"/>
                        <w:rPr>
                          <w:rFonts w:ascii="Courier New"/>
                          <w:sz w:val="13"/>
                        </w:rPr>
                      </w:pPr>
                      <w:r>
                        <w:rPr>
                          <w:rFonts w:ascii="Courier New"/>
                          <w:sz w:val="13"/>
                        </w:rPr>
                        <w:t>"application": {</w:t>
                      </w:r>
                    </w:p>
                  </w:txbxContent>
                </v:textbox>
                <w10:wrap type="topAndBottom" anchorx="page"/>
              </v:shape>
            </w:pict>
          </mc:Fallback>
        </mc:AlternateContent>
      </w:r>
    </w:p>
    <w:p w14:paraId="2135CA60" w14:textId="77777777" w:rsidR="00D64DB2" w:rsidRDefault="00D64DB2">
      <w:pPr>
        <w:rPr>
          <w:sz w:val="8"/>
        </w:rPr>
        <w:sectPr w:rsidR="00D64DB2">
          <w:type w:val="continuous"/>
          <w:pgSz w:w="12240" w:h="15840"/>
          <w:pgMar w:top="1500" w:right="1320" w:bottom="280" w:left="1340" w:header="720" w:footer="720" w:gutter="0"/>
          <w:cols w:space="720"/>
        </w:sectPr>
      </w:pPr>
    </w:p>
    <w:p w14:paraId="27A18E62" w14:textId="77777777" w:rsidR="00D64DB2" w:rsidRDefault="0022516B">
      <w:pPr>
        <w:pStyle w:val="BodyText"/>
        <w:spacing w:before="85"/>
        <w:ind w:left="3545"/>
      </w:pPr>
      <w:r>
        <w:lastRenderedPageBreak/>
        <w:t>Synopsys Bridge CLI Guide | 3 - Synopsys Bridge CLI Reference | 21</w:t>
      </w:r>
    </w:p>
    <w:p w14:paraId="7BE00058" w14:textId="77777777" w:rsidR="00D64DB2" w:rsidRDefault="00D64DB2">
      <w:pPr>
        <w:pStyle w:val="BodyText"/>
      </w:pPr>
    </w:p>
    <w:p w14:paraId="5B7A1964" w14:textId="77777777" w:rsidR="00D64DB2" w:rsidRDefault="00D64DB2">
      <w:pPr>
        <w:pStyle w:val="BodyText"/>
      </w:pPr>
    </w:p>
    <w:p w14:paraId="762D010B" w14:textId="77777777" w:rsidR="00D64DB2" w:rsidRDefault="00C46513">
      <w:pPr>
        <w:pStyle w:val="BodyText"/>
        <w:spacing w:before="6"/>
        <w:rPr>
          <w:sz w:val="11"/>
        </w:rPr>
      </w:pPr>
      <w:r>
        <w:rPr>
          <w:noProof/>
        </w:rPr>
        <mc:AlternateContent>
          <mc:Choice Requires="wps">
            <w:drawing>
              <wp:anchor distT="0" distB="0" distL="0" distR="0" simplePos="0" relativeHeight="251700224" behindDoc="1" locked="0" layoutInCell="1" allowOverlap="1" wp14:anchorId="63B5985F" wp14:editId="160D0528">
                <wp:simplePos x="0" y="0"/>
                <wp:positionH relativeFrom="page">
                  <wp:posOffset>965200</wp:posOffset>
                </wp:positionH>
                <wp:positionV relativeFrom="paragraph">
                  <wp:posOffset>103505</wp:posOffset>
                </wp:positionV>
                <wp:extent cx="5892800" cy="2825750"/>
                <wp:effectExtent l="0" t="0" r="0" b="0"/>
                <wp:wrapTopAndBottom/>
                <wp:docPr id="1752200532"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8257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BD5637" w14:textId="77777777" w:rsidR="00D64DB2" w:rsidRDefault="0022516B">
                            <w:pPr>
                              <w:spacing w:before="102"/>
                              <w:ind w:left="1289"/>
                              <w:rPr>
                                <w:rFonts w:ascii="Courier New"/>
                                <w:sz w:val="13"/>
                              </w:rPr>
                            </w:pPr>
                            <w:r>
                              <w:rPr>
                                <w:rFonts w:ascii="Courier New"/>
                                <w:sz w:val="13"/>
                              </w:rPr>
                              <w:t>"name": "</w:t>
                            </w:r>
                            <w:r>
                              <w:rPr>
                                <w:rFonts w:ascii="Courier New"/>
                                <w:i/>
                                <w:sz w:val="13"/>
                              </w:rPr>
                              <w:t>&lt;Application Name&gt;</w:t>
                            </w:r>
                            <w:r>
                              <w:rPr>
                                <w:rFonts w:ascii="Courier New"/>
                                <w:sz w:val="13"/>
                              </w:rPr>
                              <w:t>"</w:t>
                            </w:r>
                          </w:p>
                          <w:p w14:paraId="27A13215" w14:textId="77777777" w:rsidR="00D64DB2" w:rsidRDefault="00D64DB2">
                            <w:pPr>
                              <w:pStyle w:val="BodyText"/>
                              <w:rPr>
                                <w:rFonts w:ascii="Courier New"/>
                                <w:sz w:val="17"/>
                              </w:rPr>
                            </w:pPr>
                          </w:p>
                          <w:p w14:paraId="6E0B08A6" w14:textId="77777777" w:rsidR="00D64DB2" w:rsidRDefault="0022516B">
                            <w:pPr>
                              <w:ind w:left="981"/>
                              <w:rPr>
                                <w:rFonts w:ascii="Courier New"/>
                                <w:sz w:val="13"/>
                              </w:rPr>
                            </w:pPr>
                            <w:r>
                              <w:rPr>
                                <w:rFonts w:ascii="Courier New"/>
                                <w:sz w:val="13"/>
                              </w:rPr>
                              <w:t>},</w:t>
                            </w:r>
                          </w:p>
                          <w:p w14:paraId="3857AAE9" w14:textId="77777777" w:rsidR="00D64DB2" w:rsidRDefault="00D64DB2">
                            <w:pPr>
                              <w:pStyle w:val="BodyText"/>
                              <w:rPr>
                                <w:rFonts w:ascii="Courier New"/>
                                <w:sz w:val="17"/>
                              </w:rPr>
                            </w:pPr>
                          </w:p>
                          <w:p w14:paraId="164487FC" w14:textId="77777777" w:rsidR="00D64DB2" w:rsidRDefault="0022516B">
                            <w:pPr>
                              <w:ind w:left="981"/>
                              <w:rPr>
                                <w:rFonts w:ascii="Courier New"/>
                                <w:sz w:val="13"/>
                              </w:rPr>
                            </w:pPr>
                            <w:r>
                              <w:rPr>
                                <w:rFonts w:ascii="Courier New"/>
                                <w:sz w:val="13"/>
                              </w:rPr>
                              <w:t>"project": {</w:t>
                            </w:r>
                          </w:p>
                          <w:p w14:paraId="5E219221" w14:textId="77777777" w:rsidR="00D64DB2" w:rsidRDefault="00D64DB2">
                            <w:pPr>
                              <w:pStyle w:val="BodyText"/>
                              <w:rPr>
                                <w:rFonts w:ascii="Courier New"/>
                                <w:sz w:val="17"/>
                              </w:rPr>
                            </w:pPr>
                          </w:p>
                          <w:p w14:paraId="48EFF60C" w14:textId="77777777" w:rsidR="00D64DB2" w:rsidRDefault="0022516B">
                            <w:pPr>
                              <w:ind w:left="1289"/>
                              <w:rPr>
                                <w:rFonts w:ascii="Courier New"/>
                                <w:sz w:val="13"/>
                              </w:rPr>
                            </w:pPr>
                            <w:r>
                              <w:rPr>
                                <w:rFonts w:ascii="Courier New"/>
                                <w:sz w:val="13"/>
                              </w:rPr>
                              <w:t>"name": "</w:t>
                            </w:r>
                            <w:r>
                              <w:rPr>
                                <w:rFonts w:ascii="Courier New"/>
                                <w:i/>
                                <w:sz w:val="13"/>
                              </w:rPr>
                              <w:t>&lt;Project Name&gt;</w:t>
                            </w:r>
                            <w:r>
                              <w:rPr>
                                <w:rFonts w:ascii="Courier New"/>
                                <w:sz w:val="13"/>
                              </w:rPr>
                              <w:t>"</w:t>
                            </w:r>
                          </w:p>
                          <w:p w14:paraId="38BF0014" w14:textId="77777777" w:rsidR="00D64DB2" w:rsidRDefault="00D64DB2">
                            <w:pPr>
                              <w:pStyle w:val="BodyText"/>
                              <w:rPr>
                                <w:rFonts w:ascii="Courier New"/>
                                <w:sz w:val="17"/>
                              </w:rPr>
                            </w:pPr>
                          </w:p>
                          <w:p w14:paraId="1272D151" w14:textId="77777777" w:rsidR="00D64DB2" w:rsidRDefault="0022516B">
                            <w:pPr>
                              <w:ind w:left="981"/>
                              <w:rPr>
                                <w:rFonts w:ascii="Courier New"/>
                                <w:sz w:val="13"/>
                              </w:rPr>
                            </w:pPr>
                            <w:r>
                              <w:rPr>
                                <w:rFonts w:ascii="Courier New"/>
                                <w:sz w:val="13"/>
                              </w:rPr>
                              <w:t>},</w:t>
                            </w:r>
                          </w:p>
                          <w:p w14:paraId="59D4BFEE" w14:textId="77777777" w:rsidR="00D64DB2" w:rsidRDefault="00D64DB2">
                            <w:pPr>
                              <w:pStyle w:val="BodyText"/>
                              <w:rPr>
                                <w:rFonts w:ascii="Courier New"/>
                                <w:sz w:val="17"/>
                              </w:rPr>
                            </w:pPr>
                          </w:p>
                          <w:p w14:paraId="51D3ED71" w14:textId="77777777" w:rsidR="00D64DB2" w:rsidRDefault="0022516B">
                            <w:pPr>
                              <w:ind w:left="981"/>
                              <w:rPr>
                                <w:rFonts w:ascii="Courier New"/>
                                <w:sz w:val="13"/>
                              </w:rPr>
                            </w:pPr>
                            <w:r>
                              <w:rPr>
                                <w:rFonts w:ascii="Courier New"/>
                                <w:sz w:val="13"/>
                              </w:rPr>
                              <w:t>"assessment": {</w:t>
                            </w:r>
                          </w:p>
                          <w:p w14:paraId="4A48FC0A" w14:textId="77777777" w:rsidR="00D64DB2" w:rsidRDefault="00D64DB2">
                            <w:pPr>
                              <w:pStyle w:val="BodyText"/>
                              <w:rPr>
                                <w:rFonts w:ascii="Courier New"/>
                                <w:sz w:val="17"/>
                              </w:rPr>
                            </w:pPr>
                          </w:p>
                          <w:p w14:paraId="6CF9EC5D" w14:textId="77777777" w:rsidR="00D64DB2" w:rsidRDefault="0022516B">
                            <w:pPr>
                              <w:spacing w:before="1"/>
                              <w:ind w:left="1289"/>
                              <w:rPr>
                                <w:rFonts w:ascii="Courier New"/>
                                <w:sz w:val="13"/>
                              </w:rPr>
                            </w:pPr>
                            <w:r>
                              <w:rPr>
                                <w:rFonts w:ascii="Courier New"/>
                                <w:sz w:val="13"/>
                              </w:rPr>
                              <w:t>"types": ["SCA", "SAST"]</w:t>
                            </w:r>
                          </w:p>
                          <w:p w14:paraId="4AED98BB" w14:textId="77777777" w:rsidR="00D64DB2" w:rsidRDefault="00D64DB2">
                            <w:pPr>
                              <w:pStyle w:val="BodyText"/>
                              <w:rPr>
                                <w:rFonts w:ascii="Courier New"/>
                                <w:sz w:val="14"/>
                              </w:rPr>
                            </w:pPr>
                          </w:p>
                          <w:p w14:paraId="18091BF9" w14:textId="77777777" w:rsidR="00D64DB2" w:rsidRDefault="00D64DB2">
                            <w:pPr>
                              <w:pStyle w:val="BodyText"/>
                              <w:rPr>
                                <w:rFonts w:ascii="Courier New"/>
                                <w:sz w:val="14"/>
                              </w:rPr>
                            </w:pPr>
                          </w:p>
                          <w:p w14:paraId="3082D15C" w14:textId="77777777" w:rsidR="00D64DB2" w:rsidRDefault="00D64DB2">
                            <w:pPr>
                              <w:pStyle w:val="BodyText"/>
                              <w:rPr>
                                <w:rFonts w:ascii="Courier New"/>
                                <w:sz w:val="19"/>
                              </w:rPr>
                            </w:pPr>
                          </w:p>
                          <w:p w14:paraId="25A68F37" w14:textId="77777777" w:rsidR="00D64DB2" w:rsidRDefault="0022516B">
                            <w:pPr>
                              <w:ind w:left="981"/>
                              <w:rPr>
                                <w:rFonts w:ascii="Courier New"/>
                                <w:sz w:val="13"/>
                              </w:rPr>
                            </w:pPr>
                            <w:r>
                              <w:rPr>
                                <w:rFonts w:ascii="Courier New"/>
                                <w:sz w:val="13"/>
                              </w:rPr>
                              <w:t>},</w:t>
                            </w:r>
                          </w:p>
                          <w:p w14:paraId="01D0EDD4" w14:textId="77777777" w:rsidR="00D64DB2" w:rsidRDefault="00D64DB2">
                            <w:pPr>
                              <w:pStyle w:val="BodyText"/>
                              <w:rPr>
                                <w:rFonts w:ascii="Courier New"/>
                                <w:sz w:val="17"/>
                              </w:rPr>
                            </w:pPr>
                          </w:p>
                          <w:p w14:paraId="47407E03" w14:textId="77777777" w:rsidR="00D64DB2" w:rsidRDefault="0022516B">
                            <w:pPr>
                              <w:ind w:left="981"/>
                              <w:rPr>
                                <w:rFonts w:ascii="Courier New"/>
                                <w:sz w:val="13"/>
                              </w:rPr>
                            </w:pPr>
                            <w:r>
                              <w:rPr>
                                <w:rFonts w:ascii="Courier New"/>
                                <w:sz w:val="13"/>
                              </w:rPr>
                              <w:t>"serverUrl": "&lt;Polaris URL&gt;"</w:t>
                            </w:r>
                          </w:p>
                          <w:p w14:paraId="102F0213" w14:textId="77777777" w:rsidR="00D64DB2" w:rsidRDefault="00D64DB2">
                            <w:pPr>
                              <w:pStyle w:val="BodyText"/>
                              <w:rPr>
                                <w:rFonts w:ascii="Courier New"/>
                                <w:sz w:val="17"/>
                              </w:rPr>
                            </w:pPr>
                          </w:p>
                          <w:p w14:paraId="766F5A3B" w14:textId="77777777" w:rsidR="00D64DB2" w:rsidRDefault="0022516B">
                            <w:pPr>
                              <w:ind w:left="674"/>
                              <w:rPr>
                                <w:rFonts w:ascii="Courier New"/>
                                <w:sz w:val="13"/>
                              </w:rPr>
                            </w:pPr>
                            <w:r>
                              <w:rPr>
                                <w:rFonts w:ascii="Courier New"/>
                                <w:w w:val="98"/>
                                <w:sz w:val="13"/>
                              </w:rPr>
                              <w:t>}</w:t>
                            </w:r>
                          </w:p>
                          <w:p w14:paraId="28E586A4" w14:textId="77777777" w:rsidR="00D64DB2" w:rsidRDefault="00D64DB2">
                            <w:pPr>
                              <w:pStyle w:val="BodyText"/>
                              <w:rPr>
                                <w:rFonts w:ascii="Courier New"/>
                                <w:sz w:val="17"/>
                              </w:rPr>
                            </w:pPr>
                          </w:p>
                          <w:p w14:paraId="086B0923" w14:textId="77777777" w:rsidR="00D64DB2" w:rsidRDefault="0022516B">
                            <w:pPr>
                              <w:ind w:left="367"/>
                              <w:rPr>
                                <w:rFonts w:ascii="Courier New"/>
                                <w:sz w:val="13"/>
                              </w:rPr>
                            </w:pPr>
                            <w:r>
                              <w:rPr>
                                <w:rFonts w:ascii="Courier New"/>
                                <w:w w:val="98"/>
                                <w:sz w:val="13"/>
                              </w:rPr>
                              <w:t>}</w:t>
                            </w:r>
                          </w:p>
                          <w:p w14:paraId="0D4A491A" w14:textId="77777777" w:rsidR="00D64DB2" w:rsidRDefault="00D64DB2">
                            <w:pPr>
                              <w:pStyle w:val="BodyText"/>
                              <w:rPr>
                                <w:rFonts w:ascii="Courier New"/>
                                <w:sz w:val="17"/>
                              </w:rPr>
                            </w:pPr>
                          </w:p>
                          <w:p w14:paraId="75E32590" w14:textId="77777777" w:rsidR="00D64DB2" w:rsidRDefault="0022516B">
                            <w:pPr>
                              <w:spacing w:before="1"/>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5985F" id="Text Box 259" o:spid="_x0000_s1111" type="#_x0000_t202" style="position:absolute;margin-left:76pt;margin-top:8.15pt;width:464pt;height:222.5pt;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" fillcolor="#ededed" stroked="f">
                <v:path arrowok="t"/>
                <v:textbox inset="0,0,0,0">
                  <w:txbxContent>
                    <w:p w14:paraId="11BD5637" w14:textId="77777777" w:rsidR="00D64DB2" w:rsidRDefault="0022516B">
                      <w:pPr>
                        <w:spacing w:before="102"/>
                        <w:ind w:left="1289"/>
                        <w:rPr>
                          <w:rFonts w:ascii="Courier New"/>
                          <w:sz w:val="13"/>
                        </w:rPr>
                      </w:pPr>
                      <w:r>
                        <w:rPr>
                          <w:rFonts w:ascii="Courier New"/>
                          <w:sz w:val="13"/>
                        </w:rPr>
                        <w:t>"name": "</w:t>
                      </w:r>
                      <w:r>
                        <w:rPr>
                          <w:rFonts w:ascii="Courier New"/>
                          <w:i/>
                          <w:sz w:val="13"/>
                        </w:rPr>
                        <w:t>&lt;Application Name&gt;</w:t>
                      </w:r>
                      <w:r>
                        <w:rPr>
                          <w:rFonts w:ascii="Courier New"/>
                          <w:sz w:val="13"/>
                        </w:rPr>
                        <w:t>"</w:t>
                      </w:r>
                    </w:p>
                    <w:p w14:paraId="27A13215" w14:textId="77777777" w:rsidR="00D64DB2" w:rsidRDefault="00D64DB2">
                      <w:pPr>
                        <w:pStyle w:val="BodyText"/>
                        <w:rPr>
                          <w:rFonts w:ascii="Courier New"/>
                          <w:sz w:val="17"/>
                        </w:rPr>
                      </w:pPr>
                    </w:p>
                    <w:p w14:paraId="6E0B08A6" w14:textId="77777777" w:rsidR="00D64DB2" w:rsidRDefault="0022516B">
                      <w:pPr>
                        <w:ind w:left="981"/>
                        <w:rPr>
                          <w:rFonts w:ascii="Courier New"/>
                          <w:sz w:val="13"/>
                        </w:rPr>
                      </w:pPr>
                      <w:r>
                        <w:rPr>
                          <w:rFonts w:ascii="Courier New"/>
                          <w:sz w:val="13"/>
                        </w:rPr>
                        <w:t>},</w:t>
                      </w:r>
                    </w:p>
                    <w:p w14:paraId="3857AAE9" w14:textId="77777777" w:rsidR="00D64DB2" w:rsidRDefault="00D64DB2">
                      <w:pPr>
                        <w:pStyle w:val="BodyText"/>
                        <w:rPr>
                          <w:rFonts w:ascii="Courier New"/>
                          <w:sz w:val="17"/>
                        </w:rPr>
                      </w:pPr>
                    </w:p>
                    <w:p w14:paraId="164487FC" w14:textId="77777777" w:rsidR="00D64DB2" w:rsidRDefault="0022516B">
                      <w:pPr>
                        <w:ind w:left="981"/>
                        <w:rPr>
                          <w:rFonts w:ascii="Courier New"/>
                          <w:sz w:val="13"/>
                        </w:rPr>
                      </w:pPr>
                      <w:r>
                        <w:rPr>
                          <w:rFonts w:ascii="Courier New"/>
                          <w:sz w:val="13"/>
                        </w:rPr>
                        <w:t>"project": {</w:t>
                      </w:r>
                    </w:p>
                    <w:p w14:paraId="5E219221" w14:textId="77777777" w:rsidR="00D64DB2" w:rsidRDefault="00D64DB2">
                      <w:pPr>
                        <w:pStyle w:val="BodyText"/>
                        <w:rPr>
                          <w:rFonts w:ascii="Courier New"/>
                          <w:sz w:val="17"/>
                        </w:rPr>
                      </w:pPr>
                    </w:p>
                    <w:p w14:paraId="48EFF60C" w14:textId="77777777" w:rsidR="00D64DB2" w:rsidRDefault="0022516B">
                      <w:pPr>
                        <w:ind w:left="1289"/>
                        <w:rPr>
                          <w:rFonts w:ascii="Courier New"/>
                          <w:sz w:val="13"/>
                        </w:rPr>
                      </w:pPr>
                      <w:r>
                        <w:rPr>
                          <w:rFonts w:ascii="Courier New"/>
                          <w:sz w:val="13"/>
                        </w:rPr>
                        <w:t>"name": "</w:t>
                      </w:r>
                      <w:r>
                        <w:rPr>
                          <w:rFonts w:ascii="Courier New"/>
                          <w:i/>
                          <w:sz w:val="13"/>
                        </w:rPr>
                        <w:t>&lt;Project Name&gt;</w:t>
                      </w:r>
                      <w:r>
                        <w:rPr>
                          <w:rFonts w:ascii="Courier New"/>
                          <w:sz w:val="13"/>
                        </w:rPr>
                        <w:t>"</w:t>
                      </w:r>
                    </w:p>
                    <w:p w14:paraId="38BF0014" w14:textId="77777777" w:rsidR="00D64DB2" w:rsidRDefault="00D64DB2">
                      <w:pPr>
                        <w:pStyle w:val="BodyText"/>
                        <w:rPr>
                          <w:rFonts w:ascii="Courier New"/>
                          <w:sz w:val="17"/>
                        </w:rPr>
                      </w:pPr>
                    </w:p>
                    <w:p w14:paraId="1272D151" w14:textId="77777777" w:rsidR="00D64DB2" w:rsidRDefault="0022516B">
                      <w:pPr>
                        <w:ind w:left="981"/>
                        <w:rPr>
                          <w:rFonts w:ascii="Courier New"/>
                          <w:sz w:val="13"/>
                        </w:rPr>
                      </w:pPr>
                      <w:r>
                        <w:rPr>
                          <w:rFonts w:ascii="Courier New"/>
                          <w:sz w:val="13"/>
                        </w:rPr>
                        <w:t>},</w:t>
                      </w:r>
                    </w:p>
                    <w:p w14:paraId="59D4BFEE" w14:textId="77777777" w:rsidR="00D64DB2" w:rsidRDefault="00D64DB2">
                      <w:pPr>
                        <w:pStyle w:val="BodyText"/>
                        <w:rPr>
                          <w:rFonts w:ascii="Courier New"/>
                          <w:sz w:val="17"/>
                        </w:rPr>
                      </w:pPr>
                    </w:p>
                    <w:p w14:paraId="51D3ED71" w14:textId="77777777" w:rsidR="00D64DB2" w:rsidRDefault="0022516B">
                      <w:pPr>
                        <w:ind w:left="981"/>
                        <w:rPr>
                          <w:rFonts w:ascii="Courier New"/>
                          <w:sz w:val="13"/>
                        </w:rPr>
                      </w:pPr>
                      <w:r>
                        <w:rPr>
                          <w:rFonts w:ascii="Courier New"/>
                          <w:sz w:val="13"/>
                        </w:rPr>
                        <w:t>"assessment": {</w:t>
                      </w:r>
                    </w:p>
                    <w:p w14:paraId="4A48FC0A" w14:textId="77777777" w:rsidR="00D64DB2" w:rsidRDefault="00D64DB2">
                      <w:pPr>
                        <w:pStyle w:val="BodyText"/>
                        <w:rPr>
                          <w:rFonts w:ascii="Courier New"/>
                          <w:sz w:val="17"/>
                        </w:rPr>
                      </w:pPr>
                    </w:p>
                    <w:p w14:paraId="6CF9EC5D" w14:textId="77777777" w:rsidR="00D64DB2" w:rsidRDefault="0022516B">
                      <w:pPr>
                        <w:spacing w:before="1"/>
                        <w:ind w:left="1289"/>
                        <w:rPr>
                          <w:rFonts w:ascii="Courier New"/>
                          <w:sz w:val="13"/>
                        </w:rPr>
                      </w:pPr>
                      <w:r>
                        <w:rPr>
                          <w:rFonts w:ascii="Courier New"/>
                          <w:sz w:val="13"/>
                        </w:rPr>
                        <w:t>"types": ["SCA", "SAST"]</w:t>
                      </w:r>
                    </w:p>
                    <w:p w14:paraId="4AED98BB" w14:textId="77777777" w:rsidR="00D64DB2" w:rsidRDefault="00D64DB2">
                      <w:pPr>
                        <w:pStyle w:val="BodyText"/>
                        <w:rPr>
                          <w:rFonts w:ascii="Courier New"/>
                          <w:sz w:val="14"/>
                        </w:rPr>
                      </w:pPr>
                    </w:p>
                    <w:p w14:paraId="18091BF9" w14:textId="77777777" w:rsidR="00D64DB2" w:rsidRDefault="00D64DB2">
                      <w:pPr>
                        <w:pStyle w:val="BodyText"/>
                        <w:rPr>
                          <w:rFonts w:ascii="Courier New"/>
                          <w:sz w:val="14"/>
                        </w:rPr>
                      </w:pPr>
                    </w:p>
                    <w:p w14:paraId="3082D15C" w14:textId="77777777" w:rsidR="00D64DB2" w:rsidRDefault="00D64DB2">
                      <w:pPr>
                        <w:pStyle w:val="BodyText"/>
                        <w:rPr>
                          <w:rFonts w:ascii="Courier New"/>
                          <w:sz w:val="19"/>
                        </w:rPr>
                      </w:pPr>
                    </w:p>
                    <w:p w14:paraId="25A68F37" w14:textId="77777777" w:rsidR="00D64DB2" w:rsidRDefault="0022516B">
                      <w:pPr>
                        <w:ind w:left="981"/>
                        <w:rPr>
                          <w:rFonts w:ascii="Courier New"/>
                          <w:sz w:val="13"/>
                        </w:rPr>
                      </w:pPr>
                      <w:r>
                        <w:rPr>
                          <w:rFonts w:ascii="Courier New"/>
                          <w:sz w:val="13"/>
                        </w:rPr>
                        <w:t>},</w:t>
                      </w:r>
                    </w:p>
                    <w:p w14:paraId="01D0EDD4" w14:textId="77777777" w:rsidR="00D64DB2" w:rsidRDefault="00D64DB2">
                      <w:pPr>
                        <w:pStyle w:val="BodyText"/>
                        <w:rPr>
                          <w:rFonts w:ascii="Courier New"/>
                          <w:sz w:val="17"/>
                        </w:rPr>
                      </w:pPr>
                    </w:p>
                    <w:p w14:paraId="47407E03" w14:textId="77777777" w:rsidR="00D64DB2" w:rsidRDefault="0022516B">
                      <w:pPr>
                        <w:ind w:left="981"/>
                        <w:rPr>
                          <w:rFonts w:ascii="Courier New"/>
                          <w:sz w:val="13"/>
                        </w:rPr>
                      </w:pPr>
                      <w:r>
                        <w:rPr>
                          <w:rFonts w:ascii="Courier New"/>
                          <w:sz w:val="13"/>
                        </w:rPr>
                        <w:t>"serverUrl": "&lt;Polaris URL&gt;"</w:t>
                      </w:r>
                    </w:p>
                    <w:p w14:paraId="102F0213" w14:textId="77777777" w:rsidR="00D64DB2" w:rsidRDefault="00D64DB2">
                      <w:pPr>
                        <w:pStyle w:val="BodyText"/>
                        <w:rPr>
                          <w:rFonts w:ascii="Courier New"/>
                          <w:sz w:val="17"/>
                        </w:rPr>
                      </w:pPr>
                    </w:p>
                    <w:p w14:paraId="766F5A3B" w14:textId="77777777" w:rsidR="00D64DB2" w:rsidRDefault="0022516B">
                      <w:pPr>
                        <w:ind w:left="674"/>
                        <w:rPr>
                          <w:rFonts w:ascii="Courier New"/>
                          <w:sz w:val="13"/>
                        </w:rPr>
                      </w:pPr>
                      <w:r>
                        <w:rPr>
                          <w:rFonts w:ascii="Courier New"/>
                          <w:w w:val="98"/>
                          <w:sz w:val="13"/>
                        </w:rPr>
                        <w:t>}</w:t>
                      </w:r>
                    </w:p>
                    <w:p w14:paraId="28E586A4" w14:textId="77777777" w:rsidR="00D64DB2" w:rsidRDefault="00D64DB2">
                      <w:pPr>
                        <w:pStyle w:val="BodyText"/>
                        <w:rPr>
                          <w:rFonts w:ascii="Courier New"/>
                          <w:sz w:val="17"/>
                        </w:rPr>
                      </w:pPr>
                    </w:p>
                    <w:p w14:paraId="086B0923" w14:textId="77777777" w:rsidR="00D64DB2" w:rsidRDefault="0022516B">
                      <w:pPr>
                        <w:ind w:left="367"/>
                        <w:rPr>
                          <w:rFonts w:ascii="Courier New"/>
                          <w:sz w:val="13"/>
                        </w:rPr>
                      </w:pPr>
                      <w:r>
                        <w:rPr>
                          <w:rFonts w:ascii="Courier New"/>
                          <w:w w:val="98"/>
                          <w:sz w:val="13"/>
                        </w:rPr>
                        <w:t>}</w:t>
                      </w:r>
                    </w:p>
                    <w:p w14:paraId="0D4A491A" w14:textId="77777777" w:rsidR="00D64DB2" w:rsidRDefault="00D64DB2">
                      <w:pPr>
                        <w:pStyle w:val="BodyText"/>
                        <w:rPr>
                          <w:rFonts w:ascii="Courier New"/>
                          <w:sz w:val="17"/>
                        </w:rPr>
                      </w:pPr>
                    </w:p>
                    <w:p w14:paraId="75E32590" w14:textId="77777777" w:rsidR="00D64DB2" w:rsidRDefault="0022516B">
                      <w:pPr>
                        <w:spacing w:before="1"/>
                        <w:ind w:left="60"/>
                        <w:rPr>
                          <w:rFonts w:ascii="Courier New"/>
                          <w:sz w:val="13"/>
                        </w:rPr>
                      </w:pPr>
                      <w:r>
                        <w:rPr>
                          <w:rFonts w:ascii="Courier New"/>
                          <w:w w:val="98"/>
                          <w:sz w:val="13"/>
                        </w:rPr>
                        <w:t>}</w:t>
                      </w:r>
                    </w:p>
                  </w:txbxContent>
                </v:textbox>
                <w10:wrap type="topAndBottom" anchorx="page"/>
              </v:shape>
            </w:pict>
          </mc:Fallback>
        </mc:AlternateContent>
      </w:r>
    </w:p>
    <w:p w14:paraId="378DFC88" w14:textId="77777777" w:rsidR="00D64DB2" w:rsidRDefault="00D64DB2">
      <w:pPr>
        <w:pStyle w:val="BodyText"/>
        <w:rPr>
          <w:sz w:val="12"/>
        </w:rPr>
      </w:pPr>
    </w:p>
    <w:p w14:paraId="1FC44464" w14:textId="27951890" w:rsidR="008B625D" w:rsidRDefault="00A13702" w:rsidP="008B625D">
      <w:pPr>
        <w:spacing w:before="96"/>
        <w:ind w:left="100"/>
        <w:rPr>
          <w:ins w:id="1240" w:author="Raj Kesarapalli" w:date="2023-07-27T14:16:00Z"/>
          <w:sz w:val="20"/>
        </w:rPr>
      </w:pPr>
      <w:ins w:id="1241" w:author="Raj Kesarapalli" w:date="2023-07-27T14:12:00Z">
        <w:r>
          <w:rPr>
            <w:noProof/>
          </w:rPr>
          <mc:AlternateContent>
            <mc:Choice Requires="wps">
              <w:drawing>
                <wp:anchor distT="0" distB="0" distL="0" distR="0" simplePos="0" relativeHeight="251908096" behindDoc="1" locked="0" layoutInCell="1" allowOverlap="1" wp14:anchorId="0C89EA26" wp14:editId="07757999">
                  <wp:simplePos x="0" y="0"/>
                  <wp:positionH relativeFrom="page">
                    <wp:posOffset>963295</wp:posOffset>
                  </wp:positionH>
                  <wp:positionV relativeFrom="paragraph">
                    <wp:posOffset>377825</wp:posOffset>
                  </wp:positionV>
                  <wp:extent cx="5892800" cy="738505"/>
                  <wp:effectExtent l="0" t="0" r="0" b="0"/>
                  <wp:wrapTopAndBottom/>
                  <wp:docPr id="1837342158"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73850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F78DF1" w14:textId="77777777" w:rsidR="00A13702" w:rsidRDefault="00A13702" w:rsidP="00A13702">
                              <w:pPr>
                                <w:pStyle w:val="BodyText"/>
                                <w:spacing w:before="12"/>
                                <w:rPr>
                                  <w:sz w:val="10"/>
                                </w:rPr>
                              </w:pPr>
                            </w:p>
                            <w:p w14:paraId="3E0D0BE6" w14:textId="77777777" w:rsidR="00A13702" w:rsidRDefault="00A13702" w:rsidP="00A13702">
                              <w:pPr>
                                <w:ind w:left="60"/>
                                <w:rPr>
                                  <w:ins w:id="1242" w:author="Raj Kesarapalli" w:date="2023-07-27T14:07:00Z"/>
                                  <w:rFonts w:ascii="Courier New"/>
                                  <w:sz w:val="13"/>
                                </w:rPr>
                              </w:pPr>
                            </w:p>
                            <w:p w14:paraId="158E5CFC" w14:textId="77777777" w:rsidR="00A13702" w:rsidRPr="00A13702" w:rsidRDefault="00A13702" w:rsidP="00A13702">
                              <w:pPr>
                                <w:ind w:left="60"/>
                                <w:rPr>
                                  <w:ins w:id="1243" w:author="Raj Kesarapalli" w:date="2023-07-27T14:07:00Z"/>
                                  <w:rFonts w:ascii="Courier New"/>
                                  <w:sz w:val="13"/>
                                  <w:rPrChange w:id="1244" w:author="Raj Kesarapalli" w:date="2023-07-27T14:08:00Z">
                                    <w:rPr>
                                      <w:ins w:id="1245" w:author="Raj Kesarapalli" w:date="2023-07-27T14:07:00Z"/>
                                      <w:rFonts w:ascii="Roboto Mono" w:hAnsi="Roboto Mono" w:cs="Courier New"/>
                                      <w:i/>
                                      <w:iCs/>
                                      <w:color w:val="000000"/>
                                      <w:sz w:val="18"/>
                                      <w:szCs w:val="18"/>
                                    </w:rPr>
                                  </w:rPrChange>
                                </w:rPr>
                              </w:pPr>
                              <w:ins w:id="1246" w:author="Raj Kesarapalli" w:date="2023-07-27T14:07:00Z">
                                <w:r w:rsidRPr="00A13702">
                                  <w:rPr>
                                    <w:rFonts w:ascii="Courier New"/>
                                    <w:sz w:val="13"/>
                                    <w:rPrChange w:id="1247" w:author="Raj Kesarapalli" w:date="2023-07-27T14:08:00Z">
                                      <w:rPr>
                                        <w:rFonts w:ascii="Roboto Mono" w:hAnsi="Roboto Mono" w:cs="Courier New"/>
                                        <w:color w:val="000000"/>
                                        <w:sz w:val="18"/>
                                        <w:szCs w:val="18"/>
                                      </w:rPr>
                                    </w:rPrChange>
                                  </w:rPr>
                                  <w:t>export BRIDGE_POLARIS_ACCESSTOKEN=&lt;</w:t>
                                </w:r>
                                <w:r w:rsidRPr="00A13702">
                                  <w:rPr>
                                    <w:rFonts w:ascii="Courier New"/>
                                    <w:sz w:val="13"/>
                                    <w:rPrChange w:id="1248" w:author="Raj Kesarapalli" w:date="2023-07-27T14:08:00Z">
                                      <w:rPr>
                                        <w:rFonts w:ascii="Roboto Mono" w:hAnsi="Roboto Mono" w:cs="Courier New"/>
                                        <w:i/>
                                        <w:iCs/>
                                        <w:color w:val="000000"/>
                                        <w:sz w:val="18"/>
                                        <w:szCs w:val="18"/>
                                      </w:rPr>
                                    </w:rPrChange>
                                  </w:rPr>
                                  <w:t>POLARIS_ACCESSTOKEN&gt;</w:t>
                                </w:r>
                              </w:ins>
                            </w:p>
                            <w:p w14:paraId="1191EEA4" w14:textId="77777777" w:rsidR="00A13702" w:rsidRDefault="00A13702" w:rsidP="00A13702">
                              <w:pPr>
                                <w:ind w:left="60"/>
                                <w:rPr>
                                  <w:ins w:id="1249" w:author="Raj Kesarapalli" w:date="2023-07-27T14:07:00Z"/>
                                  <w:rFonts w:ascii="Roboto Mono" w:hAnsi="Roboto Mono" w:cs="Courier New"/>
                                  <w:i/>
                                  <w:iCs/>
                                  <w:color w:val="000000"/>
                                  <w:sz w:val="18"/>
                                  <w:szCs w:val="18"/>
                                </w:rPr>
                              </w:pPr>
                            </w:p>
                            <w:p w14:paraId="267CBACF" w14:textId="3BFCB2FE" w:rsidR="00A13702" w:rsidRDefault="00A13702" w:rsidP="00A13702">
                              <w:pPr>
                                <w:ind w:left="60"/>
                                <w:rPr>
                                  <w:rFonts w:ascii="Courier New"/>
                                  <w:sz w:val="13"/>
                                </w:rPr>
                              </w:pPr>
                              <w:r>
                                <w:rPr>
                                  <w:rFonts w:ascii="Courier New"/>
                                  <w:sz w:val="13"/>
                                </w:rPr>
                                <w:t xml:space="preserve">synopsys-bridge --stage </w:t>
                              </w:r>
                              <w:del w:id="1250" w:author="Raj Kesarapalli" w:date="2023-07-27T14:12:00Z">
                                <w:r w:rsidDel="00A13702">
                                  <w:rPr>
                                    <w:rFonts w:ascii="Courier New"/>
                                    <w:sz w:val="13"/>
                                  </w:rPr>
                                  <w:delText>polaris</w:delText>
                                </w:r>
                              </w:del>
                              <w:ins w:id="1251" w:author="Raj Kesarapalli" w:date="2023-07-27T14:12:00Z">
                                <w:r>
                                  <w:rPr>
                                    <w:rFonts w:ascii="Courier New"/>
                                    <w:sz w:val="13"/>
                                  </w:rPr>
                                  <w:t xml:space="preserve">Polaris </w:t>
                                </w:r>
                              </w:ins>
                              <w:ins w:id="1252" w:author="Raj Kesarapalli" w:date="2023-07-27T14:13:00Z">
                                <w:r>
                                  <w:rPr>
                                    <w:rFonts w:ascii="Courier New"/>
                                    <w:sz w:val="16"/>
                                    <w:shd w:val="clear" w:color="auto" w:fill="EDEDED"/>
                                  </w:rPr>
                                  <w:t>--</w:t>
                                </w:r>
                                <w:r>
                                  <w:rPr>
                                    <w:rFonts w:ascii="Courier New"/>
                                    <w:sz w:val="13"/>
                                  </w:rPr>
                                  <w:t>input input.json</w:t>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9EA26" id="_x0000_s1112" type="#_x0000_t202" style="position:absolute;left:0;text-align:left;margin-left:75.85pt;margin-top:29.75pt;width:464pt;height:58.15pt;z-index:-251408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" fillcolor="#ededed" stroked="f">
                  <v:path arrowok="t"/>
                  <v:textbox inset="0,0,0,0">
                    <w:txbxContent>
                      <w:p w14:paraId="12F78DF1" w14:textId="77777777" w:rsidR="00A13702" w:rsidRDefault="00A13702" w:rsidP="00A13702">
                        <w:pPr>
                          <w:pStyle w:val="BodyText"/>
                          <w:spacing w:before="12"/>
                          <w:rPr>
                            <w:sz w:val="10"/>
                          </w:rPr>
                        </w:pPr>
                      </w:p>
                      <w:p w14:paraId="3E0D0BE6" w14:textId="77777777" w:rsidR="00A13702" w:rsidRDefault="00A13702" w:rsidP="00A13702">
                        <w:pPr>
                          <w:ind w:left="60"/>
                          <w:rPr>
                            <w:ins w:id="1253" w:author="Raj Kesarapalli" w:date="2023-07-27T14:07:00Z"/>
                            <w:rFonts w:ascii="Courier New"/>
                            <w:sz w:val="13"/>
                          </w:rPr>
                        </w:pPr>
                      </w:p>
                      <w:p w14:paraId="158E5CFC" w14:textId="77777777" w:rsidR="00A13702" w:rsidRPr="00A13702" w:rsidRDefault="00A13702" w:rsidP="00A13702">
                        <w:pPr>
                          <w:ind w:left="60"/>
                          <w:rPr>
                            <w:ins w:id="1254" w:author="Raj Kesarapalli" w:date="2023-07-27T14:07:00Z"/>
                            <w:rFonts w:ascii="Courier New"/>
                            <w:sz w:val="13"/>
                            <w:rPrChange w:id="1255" w:author="Raj Kesarapalli" w:date="2023-07-27T14:08:00Z">
                              <w:rPr>
                                <w:ins w:id="1256" w:author="Raj Kesarapalli" w:date="2023-07-27T14:07:00Z"/>
                                <w:rFonts w:ascii="Roboto Mono" w:hAnsi="Roboto Mono" w:cs="Courier New"/>
                                <w:i/>
                                <w:iCs/>
                                <w:color w:val="000000"/>
                                <w:sz w:val="18"/>
                                <w:szCs w:val="18"/>
                              </w:rPr>
                            </w:rPrChange>
                          </w:rPr>
                        </w:pPr>
                        <w:ins w:id="1257" w:author="Raj Kesarapalli" w:date="2023-07-27T14:07:00Z">
                          <w:r w:rsidRPr="00A13702">
                            <w:rPr>
                              <w:rFonts w:ascii="Courier New"/>
                              <w:sz w:val="13"/>
                              <w:rPrChange w:id="1258" w:author="Raj Kesarapalli" w:date="2023-07-27T14:08:00Z">
                                <w:rPr>
                                  <w:rFonts w:ascii="Roboto Mono" w:hAnsi="Roboto Mono" w:cs="Courier New"/>
                                  <w:color w:val="000000"/>
                                  <w:sz w:val="18"/>
                                  <w:szCs w:val="18"/>
                                </w:rPr>
                              </w:rPrChange>
                            </w:rPr>
                            <w:t>export BRIDGE_POLARIS_ACCESSTOKEN=&lt;</w:t>
                          </w:r>
                          <w:r w:rsidRPr="00A13702">
                            <w:rPr>
                              <w:rFonts w:ascii="Courier New"/>
                              <w:sz w:val="13"/>
                              <w:rPrChange w:id="1259" w:author="Raj Kesarapalli" w:date="2023-07-27T14:08:00Z">
                                <w:rPr>
                                  <w:rFonts w:ascii="Roboto Mono" w:hAnsi="Roboto Mono" w:cs="Courier New"/>
                                  <w:i/>
                                  <w:iCs/>
                                  <w:color w:val="000000"/>
                                  <w:sz w:val="18"/>
                                  <w:szCs w:val="18"/>
                                </w:rPr>
                              </w:rPrChange>
                            </w:rPr>
                            <w:t>POLARIS_ACCESSTOKEN&gt;</w:t>
                          </w:r>
                        </w:ins>
                      </w:p>
                      <w:p w14:paraId="1191EEA4" w14:textId="77777777" w:rsidR="00A13702" w:rsidRDefault="00A13702" w:rsidP="00A13702">
                        <w:pPr>
                          <w:ind w:left="60"/>
                          <w:rPr>
                            <w:ins w:id="1260" w:author="Raj Kesarapalli" w:date="2023-07-27T14:07:00Z"/>
                            <w:rFonts w:ascii="Roboto Mono" w:hAnsi="Roboto Mono" w:cs="Courier New"/>
                            <w:i/>
                            <w:iCs/>
                            <w:color w:val="000000"/>
                            <w:sz w:val="18"/>
                            <w:szCs w:val="18"/>
                          </w:rPr>
                        </w:pPr>
                      </w:p>
                      <w:p w14:paraId="267CBACF" w14:textId="3BFCB2FE" w:rsidR="00A13702" w:rsidRDefault="00A13702" w:rsidP="00A13702">
                        <w:pPr>
                          <w:ind w:left="60"/>
                          <w:rPr>
                            <w:rFonts w:ascii="Courier New"/>
                            <w:sz w:val="13"/>
                          </w:rPr>
                        </w:pPr>
                        <w:r>
                          <w:rPr>
                            <w:rFonts w:ascii="Courier New"/>
                            <w:sz w:val="13"/>
                          </w:rPr>
                          <w:t xml:space="preserve">synopsys-bridge --stage </w:t>
                        </w:r>
                        <w:del w:id="1261" w:author="Raj Kesarapalli" w:date="2023-07-27T14:12:00Z">
                          <w:r w:rsidDel="00A13702">
                            <w:rPr>
                              <w:rFonts w:ascii="Courier New"/>
                              <w:sz w:val="13"/>
                            </w:rPr>
                            <w:delText>polaris</w:delText>
                          </w:r>
                        </w:del>
                        <w:ins w:id="1262" w:author="Raj Kesarapalli" w:date="2023-07-27T14:12:00Z">
                          <w:r>
                            <w:rPr>
                              <w:rFonts w:ascii="Courier New"/>
                              <w:sz w:val="13"/>
                            </w:rPr>
                            <w:t xml:space="preserve">Polaris </w:t>
                          </w:r>
                        </w:ins>
                        <w:ins w:id="1263" w:author="Raj Kesarapalli" w:date="2023-07-27T14:13:00Z">
                          <w:r>
                            <w:rPr>
                              <w:rFonts w:ascii="Courier New"/>
                              <w:sz w:val="16"/>
                              <w:shd w:val="clear" w:color="auto" w:fill="EDEDED"/>
                            </w:rPr>
                            <w:t>--</w:t>
                          </w:r>
                          <w:r>
                            <w:rPr>
                              <w:rFonts w:ascii="Courier New"/>
                              <w:sz w:val="13"/>
                            </w:rPr>
                            <w:t>input input.json</w:t>
                          </w:r>
                        </w:ins>
                      </w:p>
                    </w:txbxContent>
                  </v:textbox>
                  <w10:wrap type="topAndBottom" anchorx="page"/>
                </v:shape>
              </w:pict>
            </mc:Fallback>
          </mc:AlternateContent>
        </w:r>
      </w:ins>
      <w:del w:id="1264" w:author="Raj Kesarapalli" w:date="2023-07-27T13:20:00Z">
        <w:r w:rsidR="0022516B" w:rsidDel="009505AA">
          <w:rPr>
            <w:spacing w:val="-3"/>
            <w:sz w:val="20"/>
          </w:rPr>
          <w:delText xml:space="preserve">You </w:delText>
        </w:r>
        <w:r w:rsidR="0022516B" w:rsidDel="009505AA">
          <w:rPr>
            <w:sz w:val="20"/>
          </w:rPr>
          <w:delText>can input this file with a</w:delText>
        </w:r>
      </w:del>
      <w:ins w:id="1265" w:author="Raj Kesarapalli" w:date="2023-07-27T14:16:00Z">
        <w:r w:rsidR="008B625D" w:rsidRPr="008B625D">
          <w:rPr>
            <w:spacing w:val="-3"/>
            <w:sz w:val="20"/>
          </w:rPr>
          <w:t xml:space="preserve"> </w:t>
        </w:r>
        <w:r w:rsidR="008B625D">
          <w:rPr>
            <w:spacing w:val="-3"/>
            <w:sz w:val="20"/>
          </w:rPr>
          <w:t>Here are the commands to run</w:t>
        </w:r>
        <w:r w:rsidR="008B625D">
          <w:rPr>
            <w:sz w:val="20"/>
          </w:rPr>
          <w:t xml:space="preserve">: </w:t>
        </w:r>
      </w:ins>
    </w:p>
    <w:p w14:paraId="5F036498" w14:textId="47807F01" w:rsidR="00A13702" w:rsidRDefault="0022516B" w:rsidP="009505AA">
      <w:pPr>
        <w:spacing w:before="96"/>
        <w:ind w:left="100"/>
        <w:rPr>
          <w:ins w:id="1266" w:author="Raj Kesarapalli" w:date="2023-07-27T14:11:00Z"/>
          <w:sz w:val="20"/>
        </w:rPr>
      </w:pPr>
      <w:del w:id="1267" w:author="Raj Kesarapalli" w:date="2023-07-27T13:21:00Z">
        <w:r w:rsidDel="009505AA">
          <w:rPr>
            <w:sz w:val="20"/>
          </w:rPr>
          <w:delText xml:space="preserve"> </w:delText>
        </w:r>
      </w:del>
      <w:ins w:id="1268" w:author="Raj Kesarapalli" w:date="2023-07-27T13:22:00Z">
        <w:r w:rsidR="009505AA">
          <w:rPr>
            <w:sz w:val="20"/>
          </w:rPr>
          <w:t xml:space="preserve">: </w:t>
        </w:r>
      </w:ins>
    </w:p>
    <w:p w14:paraId="5D1DB8DC" w14:textId="20E71F7F" w:rsidR="00D64DB2" w:rsidDel="00A13702" w:rsidRDefault="0022516B" w:rsidP="009505AA">
      <w:pPr>
        <w:spacing w:before="96"/>
        <w:ind w:left="100"/>
        <w:rPr>
          <w:del w:id="1269" w:author="Raj Kesarapalli" w:date="2023-07-27T14:13:00Z"/>
          <w:sz w:val="20"/>
        </w:rPr>
      </w:pPr>
      <w:del w:id="1270" w:author="Raj Kesarapalli" w:date="2023-07-27T14:13:00Z">
        <w:r w:rsidDel="00A13702">
          <w:rPr>
            <w:rFonts w:ascii="Courier New"/>
            <w:sz w:val="16"/>
            <w:shd w:val="clear" w:color="auto" w:fill="EDEDED"/>
          </w:rPr>
          <w:delText>synopsys-bridge --stage polaris --input input.json</w:delText>
        </w:r>
      </w:del>
      <w:del w:id="1271" w:author="Raj Kesarapalli" w:date="2023-07-27T13:22:00Z">
        <w:r w:rsidDel="009505AA">
          <w:rPr>
            <w:rFonts w:ascii="Courier New"/>
            <w:spacing w:val="-82"/>
            <w:sz w:val="16"/>
          </w:rPr>
          <w:delText xml:space="preserve"> </w:delText>
        </w:r>
        <w:r w:rsidDel="009505AA">
          <w:rPr>
            <w:sz w:val="20"/>
          </w:rPr>
          <w:delText>command</w:delText>
        </w:r>
      </w:del>
      <w:del w:id="1272" w:author="Raj Kesarapalli" w:date="2023-07-27T14:13:00Z">
        <w:r w:rsidDel="00A13702">
          <w:rPr>
            <w:sz w:val="20"/>
          </w:rPr>
          <w:delText>.</w:delText>
        </w:r>
      </w:del>
    </w:p>
    <w:p w14:paraId="5849A663" w14:textId="77777777" w:rsidR="00D64DB2" w:rsidRDefault="00D64DB2">
      <w:pPr>
        <w:pStyle w:val="BodyText"/>
        <w:spacing w:before="6"/>
        <w:rPr>
          <w:sz w:val="26"/>
        </w:rPr>
      </w:pPr>
    </w:p>
    <w:p w14:paraId="1C811555" w14:textId="77777777" w:rsidR="00D64DB2" w:rsidRDefault="0022516B">
      <w:pPr>
        <w:pStyle w:val="Heading4"/>
      </w:pPr>
      <w:bookmarkStart w:id="1273" w:name="Black_Duck"/>
      <w:bookmarkEnd w:id="1273"/>
      <w:r>
        <w:t>Black Duck</w:t>
      </w:r>
    </w:p>
    <w:p w14:paraId="1F1C30E7" w14:textId="77777777" w:rsidR="00D64DB2" w:rsidRDefault="00D64DB2">
      <w:pPr>
        <w:pStyle w:val="BodyText"/>
        <w:spacing w:before="3"/>
        <w:rPr>
          <w:b/>
          <w:sz w:val="23"/>
        </w:rPr>
      </w:pPr>
    </w:p>
    <w:p w14:paraId="178CCB49" w14:textId="2096EFF1" w:rsidR="00D64DB2" w:rsidDel="008B625D" w:rsidRDefault="0022516B">
      <w:pPr>
        <w:pStyle w:val="BodyText"/>
        <w:ind w:left="100"/>
        <w:rPr>
          <w:del w:id="1274" w:author="Raj Kesarapalli" w:date="2023-07-27T14:17:00Z"/>
        </w:rPr>
      </w:pPr>
      <w:del w:id="1275" w:author="Raj Kesarapalli" w:date="2023-07-27T14:17:00Z">
        <w:r w:rsidDel="008B625D">
          <w:delText>The base command to run the scan:</w:delText>
        </w:r>
      </w:del>
    </w:p>
    <w:p w14:paraId="0F5F804C" w14:textId="7A9F5303" w:rsidR="00D64DB2" w:rsidRDefault="00C46513">
      <w:pPr>
        <w:pStyle w:val="BodyText"/>
        <w:spacing w:before="5"/>
        <w:rPr>
          <w:sz w:val="8"/>
        </w:rPr>
      </w:pPr>
      <w:del w:id="1276" w:author="Raj Kesarapalli" w:date="2023-07-27T14:17:00Z">
        <w:r w:rsidDel="008B625D">
          <w:rPr>
            <w:noProof/>
          </w:rPr>
          <mc:AlternateContent>
            <mc:Choice Requires="wps">
              <w:drawing>
                <wp:anchor distT="0" distB="0" distL="0" distR="0" simplePos="0" relativeHeight="251701248" behindDoc="1" locked="0" layoutInCell="1" allowOverlap="1" wp14:anchorId="3FB639B1" wp14:editId="4D40A2E9">
                  <wp:simplePos x="0" y="0"/>
                  <wp:positionH relativeFrom="page">
                    <wp:posOffset>963295</wp:posOffset>
                  </wp:positionH>
                  <wp:positionV relativeFrom="paragraph">
                    <wp:posOffset>78740</wp:posOffset>
                  </wp:positionV>
                  <wp:extent cx="5892800" cy="478155"/>
                  <wp:effectExtent l="0" t="0" r="0" b="4445"/>
                  <wp:wrapTopAndBottom/>
                  <wp:docPr id="145762014"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7815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607804" w14:textId="77777777" w:rsidR="00D64DB2" w:rsidRPr="00A13702" w:rsidRDefault="00D64DB2">
                              <w:pPr>
                                <w:ind w:left="60"/>
                                <w:rPr>
                                  <w:rFonts w:ascii="Courier New"/>
                                  <w:sz w:val="13"/>
                                  <w:rPrChange w:id="1277" w:author="Raj Kesarapalli" w:date="2023-07-27T14:09:00Z">
                                    <w:rPr>
                                      <w:sz w:val="10"/>
                                    </w:rPr>
                                  </w:rPrChange>
                                </w:rPr>
                                <w:pPrChange w:id="1278" w:author="Raj Kesarapalli" w:date="2023-07-27T14:09:00Z">
                                  <w:pPr>
                                    <w:pStyle w:val="BodyText"/>
                                    <w:spacing w:before="12"/>
                                  </w:pPr>
                                </w:pPrChange>
                              </w:pPr>
                            </w:p>
                            <w:p w14:paraId="3C748B4B" w14:textId="77777777" w:rsidR="00A13702" w:rsidRDefault="00A13702">
                              <w:pPr>
                                <w:ind w:left="60"/>
                                <w:rPr>
                                  <w:ins w:id="1279" w:author="Raj Kesarapalli" w:date="2023-07-27T14:08:00Z"/>
                                  <w:rFonts w:ascii="Courier New"/>
                                  <w:sz w:val="13"/>
                                </w:rPr>
                              </w:pPr>
                            </w:p>
                            <w:p w14:paraId="1CE925E5" w14:textId="60EB42F5" w:rsidR="00D64DB2" w:rsidRDefault="0022516B">
                              <w:pPr>
                                <w:ind w:left="60"/>
                                <w:rPr>
                                  <w:rFonts w:ascii="Courier New"/>
                                  <w:sz w:val="13"/>
                                </w:rPr>
                              </w:pPr>
                              <w:r>
                                <w:rPr>
                                  <w:rFonts w:ascii="Courier New"/>
                                  <w:sz w:val="13"/>
                                </w:rPr>
                                <w:t>synopsys-bridge --stage blackduck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639B1" id="Text Box 258" o:spid="_x0000_s1113" type="#_x0000_t202" style="position:absolute;margin-left:75.85pt;margin-top:6.2pt;width:464pt;height:37.65pt;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" fillcolor="#ededed" stroked="f">
                  <v:path arrowok="t"/>
                  <v:textbox inset="0,0,0,0">
                    <w:txbxContent>
                      <w:p w14:paraId="71607804" w14:textId="77777777" w:rsidR="00D64DB2" w:rsidRPr="00A13702" w:rsidRDefault="00D64DB2">
                        <w:pPr>
                          <w:ind w:left="60"/>
                          <w:rPr>
                            <w:rFonts w:ascii="Courier New"/>
                            <w:sz w:val="13"/>
                            <w:rPrChange w:id="1280" w:author="Raj Kesarapalli" w:date="2023-07-27T14:09:00Z">
                              <w:rPr>
                                <w:sz w:val="10"/>
                              </w:rPr>
                            </w:rPrChange>
                          </w:rPr>
                          <w:pPrChange w:id="1281" w:author="Raj Kesarapalli" w:date="2023-07-27T14:09:00Z">
                            <w:pPr>
                              <w:pStyle w:val="BodyText"/>
                              <w:spacing w:before="12"/>
                            </w:pPr>
                          </w:pPrChange>
                        </w:pPr>
                      </w:p>
                      <w:p w14:paraId="3C748B4B" w14:textId="77777777" w:rsidR="00A13702" w:rsidRDefault="00A13702">
                        <w:pPr>
                          <w:ind w:left="60"/>
                          <w:rPr>
                            <w:ins w:id="1282" w:author="Raj Kesarapalli" w:date="2023-07-27T14:08:00Z"/>
                            <w:rFonts w:ascii="Courier New"/>
                            <w:sz w:val="13"/>
                          </w:rPr>
                        </w:pPr>
                      </w:p>
                      <w:p w14:paraId="1CE925E5" w14:textId="60EB42F5" w:rsidR="00D64DB2" w:rsidRDefault="0022516B">
                        <w:pPr>
                          <w:ind w:left="60"/>
                          <w:rPr>
                            <w:rFonts w:ascii="Courier New"/>
                            <w:sz w:val="13"/>
                          </w:rPr>
                        </w:pPr>
                        <w:r>
                          <w:rPr>
                            <w:rFonts w:ascii="Courier New"/>
                            <w:sz w:val="13"/>
                          </w:rPr>
                          <w:t>synopsys-bridge --stage blackduck</w:t>
                        </w:r>
                      </w:p>
                    </w:txbxContent>
                  </v:textbox>
                  <w10:wrap type="topAndBottom" anchorx="page"/>
                </v:shape>
              </w:pict>
            </mc:Fallback>
          </mc:AlternateContent>
        </w:r>
      </w:del>
    </w:p>
    <w:p w14:paraId="5DC98FBE" w14:textId="77777777" w:rsidR="00D64DB2" w:rsidRDefault="00D64DB2">
      <w:pPr>
        <w:pStyle w:val="BodyText"/>
        <w:rPr>
          <w:sz w:val="12"/>
        </w:rPr>
      </w:pPr>
    </w:p>
    <w:p w14:paraId="189C4557" w14:textId="77777777" w:rsidR="00D64DB2" w:rsidRDefault="0022516B">
      <w:pPr>
        <w:pStyle w:val="Heading5"/>
        <w:spacing w:before="96"/>
        <w:ind w:left="100"/>
      </w:pPr>
      <w:r>
        <w:t>Arguments to Pass</w:t>
      </w:r>
    </w:p>
    <w:p w14:paraId="3E1CE1DD" w14:textId="77777777" w:rsidR="00D64DB2" w:rsidRDefault="00D64DB2">
      <w:pPr>
        <w:pStyle w:val="BodyText"/>
        <w:rPr>
          <w:b/>
          <w:sz w:val="22"/>
        </w:rPr>
      </w:pPr>
    </w:p>
    <w:p w14:paraId="7511AB28" w14:textId="77777777" w:rsidR="00D64DB2" w:rsidRDefault="00D64DB2">
      <w:pPr>
        <w:sectPr w:rsidR="00D64DB2">
          <w:pgSz w:w="12240" w:h="15840"/>
          <w:pgMar w:top="520" w:right="1320" w:bottom="280" w:left="1340" w:header="720" w:footer="720" w:gutter="0"/>
          <w:cols w:space="720"/>
        </w:sectPr>
      </w:pPr>
    </w:p>
    <w:p w14:paraId="41E00F7F" w14:textId="77777777" w:rsidR="00D64DB2" w:rsidRDefault="00D64DB2">
      <w:pPr>
        <w:pStyle w:val="BodyText"/>
        <w:spacing w:before="1"/>
        <w:rPr>
          <w:b/>
          <w:sz w:val="22"/>
        </w:rPr>
      </w:pPr>
    </w:p>
    <w:p w14:paraId="4BBF5F9D" w14:textId="77777777" w:rsidR="00D64DB2" w:rsidRDefault="0022516B">
      <w:pPr>
        <w:tabs>
          <w:tab w:val="left" w:pos="3459"/>
        </w:tabs>
        <w:spacing w:before="1"/>
        <w:ind w:left="244"/>
        <w:rPr>
          <w:b/>
          <w:sz w:val="20"/>
        </w:rPr>
      </w:pPr>
      <w:r>
        <w:rPr>
          <w:b/>
          <w:sz w:val="20"/>
        </w:rPr>
        <w:t>Argument</w:t>
      </w:r>
      <w:r>
        <w:rPr>
          <w:b/>
          <w:sz w:val="20"/>
        </w:rPr>
        <w:tab/>
        <w:t>Input</w:t>
      </w:r>
      <w:r>
        <w:rPr>
          <w:b/>
          <w:spacing w:val="-5"/>
          <w:sz w:val="20"/>
        </w:rPr>
        <w:t xml:space="preserve"> </w:t>
      </w:r>
      <w:r>
        <w:rPr>
          <w:b/>
          <w:sz w:val="20"/>
        </w:rPr>
        <w:t>Mode</w:t>
      </w:r>
    </w:p>
    <w:p w14:paraId="07C3FA22" w14:textId="0E0D4329" w:rsidR="00D64DB2" w:rsidRDefault="0022516B">
      <w:pPr>
        <w:spacing w:before="96" w:line="340" w:lineRule="auto"/>
        <w:ind w:left="244" w:right="19" w:firstLine="129"/>
        <w:rPr>
          <w:b/>
          <w:sz w:val="20"/>
        </w:rPr>
      </w:pPr>
      <w:r>
        <w:br w:type="column"/>
      </w:r>
      <w:r>
        <w:rPr>
          <w:b/>
          <w:sz w:val="20"/>
        </w:rPr>
        <w:t>Re­ quired</w:t>
      </w:r>
    </w:p>
    <w:p w14:paraId="045F93A4" w14:textId="77777777" w:rsidR="00D64DB2" w:rsidRDefault="0022516B">
      <w:pPr>
        <w:pStyle w:val="BodyText"/>
        <w:spacing w:before="1"/>
        <w:rPr>
          <w:b/>
          <w:sz w:val="22"/>
        </w:rPr>
      </w:pPr>
      <w:r>
        <w:br w:type="column"/>
      </w:r>
    </w:p>
    <w:p w14:paraId="61AFB146" w14:textId="77777777" w:rsidR="00D64DB2" w:rsidRDefault="0022516B">
      <w:pPr>
        <w:spacing w:before="1"/>
        <w:ind w:left="244"/>
        <w:rPr>
          <w:b/>
          <w:sz w:val="20"/>
        </w:rPr>
      </w:pPr>
      <w:r>
        <w:rPr>
          <w:b/>
          <w:sz w:val="20"/>
        </w:rPr>
        <w:t>Notes</w:t>
      </w:r>
    </w:p>
    <w:p w14:paraId="2C30BB33" w14:textId="77777777" w:rsidR="00D64DB2" w:rsidRDefault="00D64DB2">
      <w:pPr>
        <w:rPr>
          <w:sz w:val="20"/>
        </w:rPr>
        <w:sectPr w:rsidR="00D64DB2">
          <w:type w:val="continuous"/>
          <w:pgSz w:w="12240" w:h="15840"/>
          <w:pgMar w:top="1500" w:right="1320" w:bottom="280" w:left="1340" w:header="720" w:footer="720" w:gutter="0"/>
          <w:cols w:num="3" w:space="720" w:equalWidth="0">
            <w:col w:w="4520" w:space="2046"/>
            <w:col w:w="855" w:space="565"/>
            <w:col w:w="1594"/>
          </w:cols>
        </w:sectPr>
      </w:pPr>
    </w:p>
    <w:p w14:paraId="648A552A" w14:textId="77777777" w:rsidR="00D64DB2" w:rsidRDefault="00D64DB2">
      <w:pPr>
        <w:pStyle w:val="BodyText"/>
        <w:rPr>
          <w:b/>
        </w:rPr>
      </w:pPr>
    </w:p>
    <w:p w14:paraId="29F20A98" w14:textId="77777777" w:rsidR="00D64DB2" w:rsidRDefault="00D64DB2">
      <w:pPr>
        <w:pStyle w:val="BodyText"/>
        <w:rPr>
          <w:b/>
        </w:rPr>
      </w:pPr>
    </w:p>
    <w:p w14:paraId="458D36FF" w14:textId="77777777" w:rsidR="00D64DB2" w:rsidRDefault="00D64DB2">
      <w:pPr>
        <w:pStyle w:val="BodyText"/>
        <w:rPr>
          <w:b/>
        </w:rPr>
      </w:pPr>
    </w:p>
    <w:p w14:paraId="55839CF1" w14:textId="77777777" w:rsidR="00D64DB2" w:rsidRDefault="00D64DB2">
      <w:pPr>
        <w:pStyle w:val="BodyText"/>
        <w:rPr>
          <w:b/>
        </w:rPr>
      </w:pPr>
    </w:p>
    <w:p w14:paraId="3528AE41" w14:textId="77777777" w:rsidR="00D64DB2" w:rsidRDefault="00D64DB2">
      <w:pPr>
        <w:pStyle w:val="BodyText"/>
        <w:spacing w:before="10"/>
        <w:rPr>
          <w:b/>
          <w:sz w:val="16"/>
        </w:rPr>
      </w:pPr>
    </w:p>
    <w:p w14:paraId="74B1D23F" w14:textId="52C19F40" w:rsidR="00D64DB2" w:rsidRDefault="00C46513">
      <w:pPr>
        <w:pStyle w:val="BodyText"/>
        <w:spacing w:before="96"/>
        <w:ind w:left="7593"/>
      </w:pPr>
      <w:r>
        <w:rPr>
          <w:noProof/>
        </w:rPr>
        <mc:AlternateContent>
          <mc:Choice Requires="wps">
            <w:drawing>
              <wp:anchor distT="0" distB="0" distL="114300" distR="114300" simplePos="0" relativeHeight="251702272" behindDoc="0" locked="0" layoutInCell="1" allowOverlap="1" wp14:anchorId="63217645" wp14:editId="61D13701">
                <wp:simplePos x="0" y="0"/>
                <wp:positionH relativeFrom="page">
                  <wp:posOffset>920750</wp:posOffset>
                </wp:positionH>
                <wp:positionV relativeFrom="paragraph">
                  <wp:posOffset>-660400</wp:posOffset>
                </wp:positionV>
                <wp:extent cx="4432935" cy="1888490"/>
                <wp:effectExtent l="0" t="0" r="0" b="0"/>
                <wp:wrapNone/>
                <wp:docPr id="1599508392"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32935" cy="1888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037"/>
                              <w:gridCol w:w="1525"/>
                              <w:gridCol w:w="2464"/>
                              <w:gridCol w:w="1504"/>
                              <w:gridCol w:w="454"/>
                            </w:tblGrid>
                            <w:tr w:rsidR="00D64DB2" w14:paraId="1F2CEA69" w14:textId="77777777">
                              <w:trPr>
                                <w:trHeight w:val="1027"/>
                              </w:trPr>
                              <w:tc>
                                <w:tcPr>
                                  <w:tcW w:w="1037" w:type="dxa"/>
                                </w:tcPr>
                                <w:p w14:paraId="65C460AF" w14:textId="77777777" w:rsidR="00D64DB2" w:rsidRDefault="00D64DB2">
                                  <w:pPr>
                                    <w:pStyle w:val="TableParagraph"/>
                                    <w:rPr>
                                      <w:rFonts w:ascii="Times New Roman"/>
                                      <w:sz w:val="18"/>
                                    </w:rPr>
                                  </w:pPr>
                                </w:p>
                              </w:tc>
                              <w:tc>
                                <w:tcPr>
                                  <w:tcW w:w="1525" w:type="dxa"/>
                                </w:tcPr>
                                <w:p w14:paraId="39BE17D4" w14:textId="77777777" w:rsidR="00D64DB2" w:rsidRDefault="0022516B">
                                  <w:pPr>
                                    <w:pStyle w:val="TableParagraph"/>
                                    <w:spacing w:line="340" w:lineRule="auto"/>
                                    <w:ind w:left="195" w:right="367"/>
                                    <w:rPr>
                                      <w:b/>
                                      <w:sz w:val="20"/>
                                    </w:rPr>
                                  </w:pPr>
                                  <w:r>
                                    <w:rPr>
                                      <w:b/>
                                      <w:sz w:val="20"/>
                                    </w:rPr>
                                    <w:t>Command Line Argu­</w:t>
                                  </w:r>
                                </w:p>
                                <w:p w14:paraId="4CA4FC54" w14:textId="77777777" w:rsidR="00D64DB2" w:rsidRDefault="0022516B">
                                  <w:pPr>
                                    <w:pStyle w:val="TableParagraph"/>
                                    <w:spacing w:line="238" w:lineRule="exact"/>
                                    <w:ind w:left="195"/>
                                    <w:rPr>
                                      <w:b/>
                                      <w:sz w:val="20"/>
                                    </w:rPr>
                                  </w:pPr>
                                  <w:r>
                                    <w:rPr>
                                      <w:b/>
                                      <w:sz w:val="20"/>
                                    </w:rPr>
                                    <w:t>ment</w:t>
                                  </w:r>
                                </w:p>
                              </w:tc>
                              <w:tc>
                                <w:tcPr>
                                  <w:tcW w:w="2464" w:type="dxa"/>
                                </w:tcPr>
                                <w:p w14:paraId="7070F3F6" w14:textId="77777777" w:rsidR="00D64DB2" w:rsidRDefault="0022516B">
                                  <w:pPr>
                                    <w:pStyle w:val="TableParagraph"/>
                                    <w:spacing w:line="236" w:lineRule="exact"/>
                                    <w:ind w:left="79"/>
                                    <w:rPr>
                                      <w:b/>
                                      <w:sz w:val="20"/>
                                    </w:rPr>
                                  </w:pPr>
                                  <w:r>
                                    <w:rPr>
                                      <w:b/>
                                      <w:sz w:val="20"/>
                                    </w:rPr>
                                    <w:t>Environment Variable</w:t>
                                  </w:r>
                                </w:p>
                              </w:tc>
                              <w:tc>
                                <w:tcPr>
                                  <w:tcW w:w="1504" w:type="dxa"/>
                                </w:tcPr>
                                <w:p w14:paraId="384C0F37" w14:textId="77777777" w:rsidR="00D64DB2" w:rsidRDefault="0022516B">
                                  <w:pPr>
                                    <w:pStyle w:val="TableParagraph"/>
                                    <w:spacing w:line="236" w:lineRule="exact"/>
                                    <w:ind w:left="172"/>
                                    <w:rPr>
                                      <w:b/>
                                      <w:sz w:val="20"/>
                                    </w:rPr>
                                  </w:pPr>
                                  <w:r>
                                    <w:rPr>
                                      <w:b/>
                                      <w:sz w:val="20"/>
                                    </w:rPr>
                                    <w:t>JSON field</w:t>
                                  </w:r>
                                </w:p>
                              </w:tc>
                              <w:tc>
                                <w:tcPr>
                                  <w:tcW w:w="454" w:type="dxa"/>
                                </w:tcPr>
                                <w:p w14:paraId="58F08BB8" w14:textId="77777777" w:rsidR="00D64DB2" w:rsidRDefault="00D64DB2">
                                  <w:pPr>
                                    <w:pStyle w:val="TableParagraph"/>
                                    <w:rPr>
                                      <w:rFonts w:ascii="Times New Roman"/>
                                      <w:sz w:val="18"/>
                                    </w:rPr>
                                  </w:pPr>
                                </w:p>
                              </w:tc>
                            </w:tr>
                            <w:tr w:rsidR="00D64DB2" w14:paraId="0F760D40" w14:textId="77777777">
                              <w:trPr>
                                <w:trHeight w:val="460"/>
                              </w:trPr>
                              <w:tc>
                                <w:tcPr>
                                  <w:tcW w:w="1037" w:type="dxa"/>
                                </w:tcPr>
                                <w:p w14:paraId="19298C73" w14:textId="77777777" w:rsidR="00D64DB2" w:rsidRDefault="0022516B">
                                  <w:pPr>
                                    <w:pStyle w:val="TableParagraph"/>
                                    <w:spacing w:before="108"/>
                                    <w:ind w:left="50"/>
                                    <w:rPr>
                                      <w:sz w:val="20"/>
                                    </w:rPr>
                                  </w:pPr>
                                  <w:r>
                                    <w:rPr>
                                      <w:sz w:val="20"/>
                                    </w:rPr>
                                    <w:t>URL</w:t>
                                  </w:r>
                                </w:p>
                              </w:tc>
                              <w:tc>
                                <w:tcPr>
                                  <w:tcW w:w="1525" w:type="dxa"/>
                                </w:tcPr>
                                <w:p w14:paraId="69FDC422" w14:textId="77777777" w:rsidR="00D64DB2" w:rsidRDefault="00D64DB2">
                                  <w:pPr>
                                    <w:pStyle w:val="TableParagraph"/>
                                    <w:spacing w:before="9"/>
                                    <w:rPr>
                                      <w:sz w:val="13"/>
                                    </w:rPr>
                                  </w:pPr>
                                </w:p>
                                <w:p w14:paraId="475A3A92" w14:textId="77777777" w:rsidR="00D64DB2" w:rsidRDefault="0022516B">
                                  <w:pPr>
                                    <w:pStyle w:val="TableParagraph"/>
                                    <w:ind w:left="195"/>
                                    <w:rPr>
                                      <w:rFonts w:ascii="Courier New"/>
                                      <w:sz w:val="16"/>
                                    </w:rPr>
                                  </w:pPr>
                                  <w:r>
                                    <w:rPr>
                                      <w:rFonts w:ascii="Courier New"/>
                                      <w:sz w:val="16"/>
                                      <w:shd w:val="clear" w:color="auto" w:fill="EDEDED"/>
                                    </w:rPr>
                                    <w:t>blackduck.url</w:t>
                                  </w:r>
                                </w:p>
                              </w:tc>
                              <w:tc>
                                <w:tcPr>
                                  <w:tcW w:w="2464" w:type="dxa"/>
                                </w:tcPr>
                                <w:p w14:paraId="6B85D44B" w14:textId="77777777" w:rsidR="00D64DB2" w:rsidRDefault="00D64DB2">
                                  <w:pPr>
                                    <w:pStyle w:val="TableParagraph"/>
                                    <w:spacing w:before="9"/>
                                    <w:rPr>
                                      <w:sz w:val="13"/>
                                    </w:rPr>
                                  </w:pPr>
                                </w:p>
                                <w:p w14:paraId="082E389C" w14:textId="77777777" w:rsidR="00D64DB2" w:rsidRDefault="0022516B">
                                  <w:pPr>
                                    <w:pStyle w:val="TableParagraph"/>
                                    <w:ind w:left="79"/>
                                    <w:rPr>
                                      <w:rFonts w:ascii="Courier New"/>
                                      <w:sz w:val="16"/>
                                    </w:rPr>
                                  </w:pPr>
                                  <w:r>
                                    <w:rPr>
                                      <w:rFonts w:ascii="Courier New"/>
                                      <w:sz w:val="16"/>
                                      <w:shd w:val="clear" w:color="auto" w:fill="EDEDED"/>
                                    </w:rPr>
                                    <w:t>BRIDGE_BLACKDUCK_URL</w:t>
                                  </w:r>
                                </w:p>
                              </w:tc>
                              <w:tc>
                                <w:tcPr>
                                  <w:tcW w:w="1504" w:type="dxa"/>
                                </w:tcPr>
                                <w:p w14:paraId="703E79C8" w14:textId="77777777" w:rsidR="00D64DB2" w:rsidRDefault="00D64DB2">
                                  <w:pPr>
                                    <w:pStyle w:val="TableParagraph"/>
                                    <w:spacing w:before="9"/>
                                    <w:rPr>
                                      <w:sz w:val="13"/>
                                    </w:rPr>
                                  </w:pPr>
                                </w:p>
                                <w:p w14:paraId="27D2E7F1" w14:textId="77777777" w:rsidR="00D64DB2" w:rsidRDefault="0022516B">
                                  <w:pPr>
                                    <w:pStyle w:val="TableParagraph"/>
                                    <w:ind w:left="172"/>
                                    <w:rPr>
                                      <w:rFonts w:ascii="Courier New"/>
                                      <w:sz w:val="16"/>
                                    </w:rPr>
                                  </w:pPr>
                                  <w:r>
                                    <w:rPr>
                                      <w:rFonts w:ascii="Courier New"/>
                                      <w:sz w:val="16"/>
                                      <w:shd w:val="clear" w:color="auto" w:fill="EDEDED"/>
                                    </w:rPr>
                                    <w:t>blackduck.url</w:t>
                                  </w:r>
                                </w:p>
                              </w:tc>
                              <w:tc>
                                <w:tcPr>
                                  <w:tcW w:w="454" w:type="dxa"/>
                                </w:tcPr>
                                <w:p w14:paraId="6118CCCF" w14:textId="77777777" w:rsidR="00D64DB2" w:rsidRDefault="0022516B">
                                  <w:pPr>
                                    <w:pStyle w:val="TableParagraph"/>
                                    <w:spacing w:before="108"/>
                                    <w:ind w:left="77"/>
                                    <w:rPr>
                                      <w:sz w:val="20"/>
                                    </w:rPr>
                                  </w:pPr>
                                  <w:r>
                                    <w:rPr>
                                      <w:sz w:val="20"/>
                                    </w:rPr>
                                    <w:t>Yes</w:t>
                                  </w:r>
                                </w:p>
                              </w:tc>
                            </w:tr>
                            <w:tr w:rsidR="00D64DB2" w14:paraId="65F6FF8A" w14:textId="77777777">
                              <w:trPr>
                                <w:trHeight w:val="799"/>
                              </w:trPr>
                              <w:tc>
                                <w:tcPr>
                                  <w:tcW w:w="1037" w:type="dxa"/>
                                </w:tcPr>
                                <w:p w14:paraId="3EE700E1" w14:textId="77777777" w:rsidR="00D64DB2" w:rsidRDefault="0022516B">
                                  <w:pPr>
                                    <w:pStyle w:val="TableParagraph"/>
                                    <w:spacing w:before="108"/>
                                    <w:ind w:left="50"/>
                                    <w:rPr>
                                      <w:sz w:val="20"/>
                                    </w:rPr>
                                  </w:pPr>
                                  <w:r>
                                    <w:rPr>
                                      <w:sz w:val="20"/>
                                    </w:rPr>
                                    <w:t>Token</w:t>
                                  </w:r>
                                </w:p>
                              </w:tc>
                              <w:tc>
                                <w:tcPr>
                                  <w:tcW w:w="1525" w:type="dxa"/>
                                </w:tcPr>
                                <w:p w14:paraId="3F198D28" w14:textId="77777777" w:rsidR="00D64DB2" w:rsidRDefault="0022516B">
                                  <w:pPr>
                                    <w:pStyle w:val="TableParagraph"/>
                                    <w:spacing w:before="6" w:line="340" w:lineRule="atLeast"/>
                                    <w:ind w:left="195" w:right="61"/>
                                    <w:rPr>
                                      <w:rFonts w:ascii="Courier New" w:hAnsi="Courier New"/>
                                      <w:sz w:val="16"/>
                                    </w:rPr>
                                  </w:pPr>
                                  <w:r>
                                    <w:rPr>
                                      <w:rFonts w:ascii="Courier New" w:hAnsi="Courier New"/>
                                      <w:sz w:val="16"/>
                                      <w:shd w:val="clear" w:color="auto" w:fill="EDEDED"/>
                                    </w:rPr>
                                    <w:t>blackduck.to•</w:t>
                                  </w:r>
                                  <w:r>
                                    <w:rPr>
                                      <w:rFonts w:ascii="Courier New" w:hAnsi="Courier New"/>
                                      <w:sz w:val="16"/>
                                    </w:rPr>
                                    <w:t xml:space="preserve"> </w:t>
                                  </w:r>
                                  <w:r>
                                    <w:rPr>
                                      <w:rFonts w:ascii="Courier New" w:hAnsi="Courier New"/>
                                      <w:sz w:val="16"/>
                                      <w:shd w:val="clear" w:color="auto" w:fill="EDEDED"/>
                                    </w:rPr>
                                    <w:t>ken</w:t>
                                  </w:r>
                                </w:p>
                              </w:tc>
                              <w:tc>
                                <w:tcPr>
                                  <w:tcW w:w="2464" w:type="dxa"/>
                                </w:tcPr>
                                <w:p w14:paraId="52491411" w14:textId="77777777" w:rsidR="00D64DB2" w:rsidRDefault="00D64DB2">
                                  <w:pPr>
                                    <w:pStyle w:val="TableParagraph"/>
                                    <w:spacing w:before="9"/>
                                    <w:rPr>
                                      <w:sz w:val="13"/>
                                    </w:rPr>
                                  </w:pPr>
                                </w:p>
                                <w:p w14:paraId="5893B687" w14:textId="77777777" w:rsidR="00D64DB2" w:rsidRDefault="0022516B">
                                  <w:pPr>
                                    <w:pStyle w:val="TableParagraph"/>
                                    <w:ind w:left="79"/>
                                    <w:rPr>
                                      <w:rFonts w:ascii="Courier New"/>
                                      <w:sz w:val="16"/>
                                    </w:rPr>
                                  </w:pPr>
                                  <w:r>
                                    <w:rPr>
                                      <w:rFonts w:ascii="Courier New"/>
                                      <w:sz w:val="16"/>
                                      <w:shd w:val="clear" w:color="auto" w:fill="EDEDED"/>
                                    </w:rPr>
                                    <w:t>BRIDGE_BLACKDUCK_TOKEN</w:t>
                                  </w:r>
                                </w:p>
                              </w:tc>
                              <w:tc>
                                <w:tcPr>
                                  <w:tcW w:w="1504" w:type="dxa"/>
                                </w:tcPr>
                                <w:p w14:paraId="35CE3787" w14:textId="77777777" w:rsidR="00D64DB2" w:rsidRDefault="0022516B">
                                  <w:pPr>
                                    <w:pStyle w:val="TableParagraph"/>
                                    <w:spacing w:before="6" w:line="340" w:lineRule="atLeast"/>
                                    <w:ind w:left="172" w:right="63"/>
                                    <w:rPr>
                                      <w:rFonts w:ascii="Courier New" w:hAnsi="Courier New"/>
                                      <w:sz w:val="16"/>
                                    </w:rPr>
                                  </w:pPr>
                                  <w:r>
                                    <w:rPr>
                                      <w:rFonts w:ascii="Courier New" w:hAnsi="Courier New"/>
                                      <w:sz w:val="16"/>
                                      <w:shd w:val="clear" w:color="auto" w:fill="EDEDED"/>
                                    </w:rPr>
                                    <w:t>blackduck.to•</w:t>
                                  </w:r>
                                  <w:r>
                                    <w:rPr>
                                      <w:rFonts w:ascii="Courier New" w:hAnsi="Courier New"/>
                                      <w:sz w:val="16"/>
                                    </w:rPr>
                                    <w:t xml:space="preserve"> </w:t>
                                  </w:r>
                                  <w:r>
                                    <w:rPr>
                                      <w:rFonts w:ascii="Courier New" w:hAnsi="Courier New"/>
                                      <w:sz w:val="16"/>
                                      <w:shd w:val="clear" w:color="auto" w:fill="EDEDED"/>
                                    </w:rPr>
                                    <w:t>ken</w:t>
                                  </w:r>
                                </w:p>
                              </w:tc>
                              <w:tc>
                                <w:tcPr>
                                  <w:tcW w:w="454" w:type="dxa"/>
                                </w:tcPr>
                                <w:p w14:paraId="433511C1" w14:textId="77777777" w:rsidR="00D64DB2" w:rsidRDefault="0022516B">
                                  <w:pPr>
                                    <w:pStyle w:val="TableParagraph"/>
                                    <w:spacing w:before="108"/>
                                    <w:ind w:left="77"/>
                                    <w:rPr>
                                      <w:sz w:val="20"/>
                                    </w:rPr>
                                  </w:pPr>
                                  <w:r>
                                    <w:rPr>
                                      <w:sz w:val="20"/>
                                    </w:rPr>
                                    <w:t>Yes</w:t>
                                  </w:r>
                                </w:p>
                              </w:tc>
                            </w:tr>
                            <w:tr w:rsidR="00D64DB2" w14:paraId="34B91C06" w14:textId="77777777">
                              <w:trPr>
                                <w:trHeight w:val="686"/>
                              </w:trPr>
                              <w:tc>
                                <w:tcPr>
                                  <w:tcW w:w="1037" w:type="dxa"/>
                                </w:tcPr>
                                <w:p w14:paraId="4FB63696" w14:textId="77777777" w:rsidR="00D64DB2" w:rsidRDefault="0022516B">
                                  <w:pPr>
                                    <w:pStyle w:val="TableParagraph"/>
                                    <w:spacing w:before="108"/>
                                    <w:ind w:left="50"/>
                                    <w:rPr>
                                      <w:sz w:val="20"/>
                                    </w:rPr>
                                  </w:pPr>
                                  <w:r>
                                    <w:rPr>
                                      <w:sz w:val="20"/>
                                    </w:rPr>
                                    <w:t>Full scan</w:t>
                                  </w:r>
                                </w:p>
                              </w:tc>
                              <w:tc>
                                <w:tcPr>
                                  <w:tcW w:w="1525" w:type="dxa"/>
                                </w:tcPr>
                                <w:p w14:paraId="1C58F016" w14:textId="77777777" w:rsidR="00D64DB2" w:rsidRDefault="0022516B">
                                  <w:pPr>
                                    <w:pStyle w:val="TableParagraph"/>
                                    <w:spacing w:before="6" w:line="340" w:lineRule="atLeast"/>
                                    <w:ind w:left="195" w:right="157"/>
                                    <w:rPr>
                                      <w:rFonts w:ascii="Courier New" w:hAnsi="Courier New"/>
                                      <w:sz w:val="16"/>
                                    </w:rPr>
                                  </w:pPr>
                                  <w:r>
                                    <w:rPr>
                                      <w:rFonts w:ascii="Courier New" w:hAnsi="Courier New"/>
                                      <w:sz w:val="16"/>
                                      <w:shd w:val="clear" w:color="auto" w:fill="EDEDED"/>
                                    </w:rPr>
                                    <w:t>blackduck.s•</w:t>
                                  </w:r>
                                  <w:r>
                                    <w:rPr>
                                      <w:rFonts w:ascii="Courier New" w:hAnsi="Courier New"/>
                                      <w:sz w:val="16"/>
                                    </w:rPr>
                                    <w:t xml:space="preserve"> </w:t>
                                  </w:r>
                                  <w:r>
                                    <w:rPr>
                                      <w:rFonts w:ascii="Courier New" w:hAnsi="Courier New"/>
                                      <w:sz w:val="16"/>
                                      <w:shd w:val="clear" w:color="auto" w:fill="EDEDED"/>
                                    </w:rPr>
                                    <w:t>can.full</w:t>
                                  </w:r>
                                </w:p>
                              </w:tc>
                              <w:tc>
                                <w:tcPr>
                                  <w:tcW w:w="2464" w:type="dxa"/>
                                </w:tcPr>
                                <w:p w14:paraId="1AFF3C6F" w14:textId="77777777" w:rsidR="00D64DB2" w:rsidRDefault="0022516B">
                                  <w:pPr>
                                    <w:pStyle w:val="TableParagraph"/>
                                    <w:spacing w:before="6" w:line="340" w:lineRule="atLeast"/>
                                    <w:ind w:left="79" w:right="156"/>
                                    <w:rPr>
                                      <w:rFonts w:ascii="Courier New" w:hAnsi="Courier New"/>
                                      <w:sz w:val="16"/>
                                    </w:rPr>
                                  </w:pPr>
                                  <w:r>
                                    <w:rPr>
                                      <w:rFonts w:ascii="Courier New" w:hAnsi="Courier New"/>
                                      <w:sz w:val="16"/>
                                      <w:shd w:val="clear" w:color="auto" w:fill="EDEDED"/>
                                    </w:rPr>
                                    <w:t>BRIDGE_BLACKDUCK_SCAN_•</w:t>
                                  </w:r>
                                  <w:r>
                                    <w:rPr>
                                      <w:rFonts w:ascii="Courier New" w:hAnsi="Courier New"/>
                                      <w:sz w:val="16"/>
                                    </w:rPr>
                                    <w:t xml:space="preserve"> </w:t>
                                  </w:r>
                                  <w:r>
                                    <w:rPr>
                                      <w:rFonts w:ascii="Courier New" w:hAnsi="Courier New"/>
                                      <w:sz w:val="16"/>
                                      <w:shd w:val="clear" w:color="auto" w:fill="EDEDED"/>
                                    </w:rPr>
                                    <w:t>FULL</w:t>
                                  </w:r>
                                </w:p>
                              </w:tc>
                              <w:tc>
                                <w:tcPr>
                                  <w:tcW w:w="1504" w:type="dxa"/>
                                </w:tcPr>
                                <w:p w14:paraId="4CBE29E4" w14:textId="77777777" w:rsidR="00D64DB2" w:rsidRDefault="0022516B">
                                  <w:pPr>
                                    <w:pStyle w:val="TableParagraph"/>
                                    <w:spacing w:before="6" w:line="340" w:lineRule="atLeast"/>
                                    <w:ind w:left="172" w:right="159"/>
                                    <w:rPr>
                                      <w:rFonts w:ascii="Courier New" w:hAnsi="Courier New"/>
                                      <w:sz w:val="16"/>
                                    </w:rPr>
                                  </w:pPr>
                                  <w:r>
                                    <w:rPr>
                                      <w:rFonts w:ascii="Courier New" w:hAnsi="Courier New"/>
                                      <w:sz w:val="16"/>
                                      <w:shd w:val="clear" w:color="auto" w:fill="EDEDED"/>
                                    </w:rPr>
                                    <w:t>blackduck.s•</w:t>
                                  </w:r>
                                  <w:r>
                                    <w:rPr>
                                      <w:rFonts w:ascii="Courier New" w:hAnsi="Courier New"/>
                                      <w:sz w:val="16"/>
                                    </w:rPr>
                                    <w:t xml:space="preserve"> </w:t>
                                  </w:r>
                                  <w:r>
                                    <w:rPr>
                                      <w:rFonts w:ascii="Courier New" w:hAnsi="Courier New"/>
                                      <w:sz w:val="16"/>
                                      <w:shd w:val="clear" w:color="auto" w:fill="EDEDED"/>
                                    </w:rPr>
                                    <w:t>can.full</w:t>
                                  </w:r>
                                </w:p>
                              </w:tc>
                              <w:tc>
                                <w:tcPr>
                                  <w:tcW w:w="454" w:type="dxa"/>
                                </w:tcPr>
                                <w:p w14:paraId="3659F92E" w14:textId="77777777" w:rsidR="00D64DB2" w:rsidRDefault="0022516B">
                                  <w:pPr>
                                    <w:pStyle w:val="TableParagraph"/>
                                    <w:spacing w:before="108"/>
                                    <w:ind w:left="77"/>
                                    <w:rPr>
                                      <w:sz w:val="20"/>
                                    </w:rPr>
                                  </w:pPr>
                                  <w:r>
                                    <w:rPr>
                                      <w:sz w:val="20"/>
                                    </w:rPr>
                                    <w:t>No</w:t>
                                  </w:r>
                                </w:p>
                              </w:tc>
                            </w:tr>
                          </w:tbl>
                          <w:p w14:paraId="3C74E281"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17645" id="Text Box 257" o:spid="_x0000_s1114" type="#_x0000_t202" style="position:absolute;left:0;text-align:left;margin-left:72.5pt;margin-top:-52pt;width:349.05pt;height:148.7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" filled="f" stroked="f">
                <v:path arrowok="t"/>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037"/>
                        <w:gridCol w:w="1525"/>
                        <w:gridCol w:w="2464"/>
                        <w:gridCol w:w="1504"/>
                        <w:gridCol w:w="454"/>
                      </w:tblGrid>
                      <w:tr w:rsidR="00D64DB2" w14:paraId="1F2CEA69" w14:textId="77777777">
                        <w:trPr>
                          <w:trHeight w:val="1027"/>
                        </w:trPr>
                        <w:tc>
                          <w:tcPr>
                            <w:tcW w:w="1037" w:type="dxa"/>
                          </w:tcPr>
                          <w:p w14:paraId="65C460AF" w14:textId="77777777" w:rsidR="00D64DB2" w:rsidRDefault="00D64DB2">
                            <w:pPr>
                              <w:pStyle w:val="TableParagraph"/>
                              <w:rPr>
                                <w:rFonts w:ascii="Times New Roman"/>
                                <w:sz w:val="18"/>
                              </w:rPr>
                            </w:pPr>
                          </w:p>
                        </w:tc>
                        <w:tc>
                          <w:tcPr>
                            <w:tcW w:w="1525" w:type="dxa"/>
                          </w:tcPr>
                          <w:p w14:paraId="39BE17D4" w14:textId="77777777" w:rsidR="00D64DB2" w:rsidRDefault="0022516B">
                            <w:pPr>
                              <w:pStyle w:val="TableParagraph"/>
                              <w:spacing w:line="340" w:lineRule="auto"/>
                              <w:ind w:left="195" w:right="367"/>
                              <w:rPr>
                                <w:b/>
                                <w:sz w:val="20"/>
                              </w:rPr>
                            </w:pPr>
                            <w:r>
                              <w:rPr>
                                <w:b/>
                                <w:sz w:val="20"/>
                              </w:rPr>
                              <w:t>Command Line Argu­</w:t>
                            </w:r>
                          </w:p>
                          <w:p w14:paraId="4CA4FC54" w14:textId="77777777" w:rsidR="00D64DB2" w:rsidRDefault="0022516B">
                            <w:pPr>
                              <w:pStyle w:val="TableParagraph"/>
                              <w:spacing w:line="238" w:lineRule="exact"/>
                              <w:ind w:left="195"/>
                              <w:rPr>
                                <w:b/>
                                <w:sz w:val="20"/>
                              </w:rPr>
                            </w:pPr>
                            <w:r>
                              <w:rPr>
                                <w:b/>
                                <w:sz w:val="20"/>
                              </w:rPr>
                              <w:t>ment</w:t>
                            </w:r>
                          </w:p>
                        </w:tc>
                        <w:tc>
                          <w:tcPr>
                            <w:tcW w:w="2464" w:type="dxa"/>
                          </w:tcPr>
                          <w:p w14:paraId="7070F3F6" w14:textId="77777777" w:rsidR="00D64DB2" w:rsidRDefault="0022516B">
                            <w:pPr>
                              <w:pStyle w:val="TableParagraph"/>
                              <w:spacing w:line="236" w:lineRule="exact"/>
                              <w:ind w:left="79"/>
                              <w:rPr>
                                <w:b/>
                                <w:sz w:val="20"/>
                              </w:rPr>
                            </w:pPr>
                            <w:r>
                              <w:rPr>
                                <w:b/>
                                <w:sz w:val="20"/>
                              </w:rPr>
                              <w:t>Environment Variable</w:t>
                            </w:r>
                          </w:p>
                        </w:tc>
                        <w:tc>
                          <w:tcPr>
                            <w:tcW w:w="1504" w:type="dxa"/>
                          </w:tcPr>
                          <w:p w14:paraId="384C0F37" w14:textId="77777777" w:rsidR="00D64DB2" w:rsidRDefault="0022516B">
                            <w:pPr>
                              <w:pStyle w:val="TableParagraph"/>
                              <w:spacing w:line="236" w:lineRule="exact"/>
                              <w:ind w:left="172"/>
                              <w:rPr>
                                <w:b/>
                                <w:sz w:val="20"/>
                              </w:rPr>
                            </w:pPr>
                            <w:r>
                              <w:rPr>
                                <w:b/>
                                <w:sz w:val="20"/>
                              </w:rPr>
                              <w:t>JSON field</w:t>
                            </w:r>
                          </w:p>
                        </w:tc>
                        <w:tc>
                          <w:tcPr>
                            <w:tcW w:w="454" w:type="dxa"/>
                          </w:tcPr>
                          <w:p w14:paraId="58F08BB8" w14:textId="77777777" w:rsidR="00D64DB2" w:rsidRDefault="00D64DB2">
                            <w:pPr>
                              <w:pStyle w:val="TableParagraph"/>
                              <w:rPr>
                                <w:rFonts w:ascii="Times New Roman"/>
                                <w:sz w:val="18"/>
                              </w:rPr>
                            </w:pPr>
                          </w:p>
                        </w:tc>
                      </w:tr>
                      <w:tr w:rsidR="00D64DB2" w14:paraId="0F760D40" w14:textId="77777777">
                        <w:trPr>
                          <w:trHeight w:val="460"/>
                        </w:trPr>
                        <w:tc>
                          <w:tcPr>
                            <w:tcW w:w="1037" w:type="dxa"/>
                          </w:tcPr>
                          <w:p w14:paraId="19298C73" w14:textId="77777777" w:rsidR="00D64DB2" w:rsidRDefault="0022516B">
                            <w:pPr>
                              <w:pStyle w:val="TableParagraph"/>
                              <w:spacing w:before="108"/>
                              <w:ind w:left="50"/>
                              <w:rPr>
                                <w:sz w:val="20"/>
                              </w:rPr>
                            </w:pPr>
                            <w:r>
                              <w:rPr>
                                <w:sz w:val="20"/>
                              </w:rPr>
                              <w:t>URL</w:t>
                            </w:r>
                          </w:p>
                        </w:tc>
                        <w:tc>
                          <w:tcPr>
                            <w:tcW w:w="1525" w:type="dxa"/>
                          </w:tcPr>
                          <w:p w14:paraId="69FDC422" w14:textId="77777777" w:rsidR="00D64DB2" w:rsidRDefault="00D64DB2">
                            <w:pPr>
                              <w:pStyle w:val="TableParagraph"/>
                              <w:spacing w:before="9"/>
                              <w:rPr>
                                <w:sz w:val="13"/>
                              </w:rPr>
                            </w:pPr>
                          </w:p>
                          <w:p w14:paraId="475A3A92" w14:textId="77777777" w:rsidR="00D64DB2" w:rsidRDefault="0022516B">
                            <w:pPr>
                              <w:pStyle w:val="TableParagraph"/>
                              <w:ind w:left="195"/>
                              <w:rPr>
                                <w:rFonts w:ascii="Courier New"/>
                                <w:sz w:val="16"/>
                              </w:rPr>
                            </w:pPr>
                            <w:r>
                              <w:rPr>
                                <w:rFonts w:ascii="Courier New"/>
                                <w:sz w:val="16"/>
                                <w:shd w:val="clear" w:color="auto" w:fill="EDEDED"/>
                              </w:rPr>
                              <w:t>blackduck.url</w:t>
                            </w:r>
                          </w:p>
                        </w:tc>
                        <w:tc>
                          <w:tcPr>
                            <w:tcW w:w="2464" w:type="dxa"/>
                          </w:tcPr>
                          <w:p w14:paraId="6B85D44B" w14:textId="77777777" w:rsidR="00D64DB2" w:rsidRDefault="00D64DB2">
                            <w:pPr>
                              <w:pStyle w:val="TableParagraph"/>
                              <w:spacing w:before="9"/>
                              <w:rPr>
                                <w:sz w:val="13"/>
                              </w:rPr>
                            </w:pPr>
                          </w:p>
                          <w:p w14:paraId="082E389C" w14:textId="77777777" w:rsidR="00D64DB2" w:rsidRDefault="0022516B">
                            <w:pPr>
                              <w:pStyle w:val="TableParagraph"/>
                              <w:ind w:left="79"/>
                              <w:rPr>
                                <w:rFonts w:ascii="Courier New"/>
                                <w:sz w:val="16"/>
                              </w:rPr>
                            </w:pPr>
                            <w:r>
                              <w:rPr>
                                <w:rFonts w:ascii="Courier New"/>
                                <w:sz w:val="16"/>
                                <w:shd w:val="clear" w:color="auto" w:fill="EDEDED"/>
                              </w:rPr>
                              <w:t>BRIDGE_BLACKDUCK_URL</w:t>
                            </w:r>
                          </w:p>
                        </w:tc>
                        <w:tc>
                          <w:tcPr>
                            <w:tcW w:w="1504" w:type="dxa"/>
                          </w:tcPr>
                          <w:p w14:paraId="703E79C8" w14:textId="77777777" w:rsidR="00D64DB2" w:rsidRDefault="00D64DB2">
                            <w:pPr>
                              <w:pStyle w:val="TableParagraph"/>
                              <w:spacing w:before="9"/>
                              <w:rPr>
                                <w:sz w:val="13"/>
                              </w:rPr>
                            </w:pPr>
                          </w:p>
                          <w:p w14:paraId="27D2E7F1" w14:textId="77777777" w:rsidR="00D64DB2" w:rsidRDefault="0022516B">
                            <w:pPr>
                              <w:pStyle w:val="TableParagraph"/>
                              <w:ind w:left="172"/>
                              <w:rPr>
                                <w:rFonts w:ascii="Courier New"/>
                                <w:sz w:val="16"/>
                              </w:rPr>
                            </w:pPr>
                            <w:r>
                              <w:rPr>
                                <w:rFonts w:ascii="Courier New"/>
                                <w:sz w:val="16"/>
                                <w:shd w:val="clear" w:color="auto" w:fill="EDEDED"/>
                              </w:rPr>
                              <w:t>blackduck.url</w:t>
                            </w:r>
                          </w:p>
                        </w:tc>
                        <w:tc>
                          <w:tcPr>
                            <w:tcW w:w="454" w:type="dxa"/>
                          </w:tcPr>
                          <w:p w14:paraId="6118CCCF" w14:textId="77777777" w:rsidR="00D64DB2" w:rsidRDefault="0022516B">
                            <w:pPr>
                              <w:pStyle w:val="TableParagraph"/>
                              <w:spacing w:before="108"/>
                              <w:ind w:left="77"/>
                              <w:rPr>
                                <w:sz w:val="20"/>
                              </w:rPr>
                            </w:pPr>
                            <w:r>
                              <w:rPr>
                                <w:sz w:val="20"/>
                              </w:rPr>
                              <w:t>Yes</w:t>
                            </w:r>
                          </w:p>
                        </w:tc>
                      </w:tr>
                      <w:tr w:rsidR="00D64DB2" w14:paraId="65F6FF8A" w14:textId="77777777">
                        <w:trPr>
                          <w:trHeight w:val="799"/>
                        </w:trPr>
                        <w:tc>
                          <w:tcPr>
                            <w:tcW w:w="1037" w:type="dxa"/>
                          </w:tcPr>
                          <w:p w14:paraId="3EE700E1" w14:textId="77777777" w:rsidR="00D64DB2" w:rsidRDefault="0022516B">
                            <w:pPr>
                              <w:pStyle w:val="TableParagraph"/>
                              <w:spacing w:before="108"/>
                              <w:ind w:left="50"/>
                              <w:rPr>
                                <w:sz w:val="20"/>
                              </w:rPr>
                            </w:pPr>
                            <w:r>
                              <w:rPr>
                                <w:sz w:val="20"/>
                              </w:rPr>
                              <w:t>Token</w:t>
                            </w:r>
                          </w:p>
                        </w:tc>
                        <w:tc>
                          <w:tcPr>
                            <w:tcW w:w="1525" w:type="dxa"/>
                          </w:tcPr>
                          <w:p w14:paraId="3F198D28" w14:textId="77777777" w:rsidR="00D64DB2" w:rsidRDefault="0022516B">
                            <w:pPr>
                              <w:pStyle w:val="TableParagraph"/>
                              <w:spacing w:before="6" w:line="340" w:lineRule="atLeast"/>
                              <w:ind w:left="195" w:right="61"/>
                              <w:rPr>
                                <w:rFonts w:ascii="Courier New" w:hAnsi="Courier New"/>
                                <w:sz w:val="16"/>
                              </w:rPr>
                            </w:pPr>
                            <w:r>
                              <w:rPr>
                                <w:rFonts w:ascii="Courier New" w:hAnsi="Courier New"/>
                                <w:sz w:val="16"/>
                                <w:shd w:val="clear" w:color="auto" w:fill="EDEDED"/>
                              </w:rPr>
                              <w:t>blackduck.to•</w:t>
                            </w:r>
                            <w:r>
                              <w:rPr>
                                <w:rFonts w:ascii="Courier New" w:hAnsi="Courier New"/>
                                <w:sz w:val="16"/>
                              </w:rPr>
                              <w:t xml:space="preserve"> </w:t>
                            </w:r>
                            <w:r>
                              <w:rPr>
                                <w:rFonts w:ascii="Courier New" w:hAnsi="Courier New"/>
                                <w:sz w:val="16"/>
                                <w:shd w:val="clear" w:color="auto" w:fill="EDEDED"/>
                              </w:rPr>
                              <w:t>ken</w:t>
                            </w:r>
                          </w:p>
                        </w:tc>
                        <w:tc>
                          <w:tcPr>
                            <w:tcW w:w="2464" w:type="dxa"/>
                          </w:tcPr>
                          <w:p w14:paraId="52491411" w14:textId="77777777" w:rsidR="00D64DB2" w:rsidRDefault="00D64DB2">
                            <w:pPr>
                              <w:pStyle w:val="TableParagraph"/>
                              <w:spacing w:before="9"/>
                              <w:rPr>
                                <w:sz w:val="13"/>
                              </w:rPr>
                            </w:pPr>
                          </w:p>
                          <w:p w14:paraId="5893B687" w14:textId="77777777" w:rsidR="00D64DB2" w:rsidRDefault="0022516B">
                            <w:pPr>
                              <w:pStyle w:val="TableParagraph"/>
                              <w:ind w:left="79"/>
                              <w:rPr>
                                <w:rFonts w:ascii="Courier New"/>
                                <w:sz w:val="16"/>
                              </w:rPr>
                            </w:pPr>
                            <w:r>
                              <w:rPr>
                                <w:rFonts w:ascii="Courier New"/>
                                <w:sz w:val="16"/>
                                <w:shd w:val="clear" w:color="auto" w:fill="EDEDED"/>
                              </w:rPr>
                              <w:t>BRIDGE_BLACKDUCK_TOKEN</w:t>
                            </w:r>
                          </w:p>
                        </w:tc>
                        <w:tc>
                          <w:tcPr>
                            <w:tcW w:w="1504" w:type="dxa"/>
                          </w:tcPr>
                          <w:p w14:paraId="35CE3787" w14:textId="77777777" w:rsidR="00D64DB2" w:rsidRDefault="0022516B">
                            <w:pPr>
                              <w:pStyle w:val="TableParagraph"/>
                              <w:spacing w:before="6" w:line="340" w:lineRule="atLeast"/>
                              <w:ind w:left="172" w:right="63"/>
                              <w:rPr>
                                <w:rFonts w:ascii="Courier New" w:hAnsi="Courier New"/>
                                <w:sz w:val="16"/>
                              </w:rPr>
                            </w:pPr>
                            <w:r>
                              <w:rPr>
                                <w:rFonts w:ascii="Courier New" w:hAnsi="Courier New"/>
                                <w:sz w:val="16"/>
                                <w:shd w:val="clear" w:color="auto" w:fill="EDEDED"/>
                              </w:rPr>
                              <w:t>blackduck.to•</w:t>
                            </w:r>
                            <w:r>
                              <w:rPr>
                                <w:rFonts w:ascii="Courier New" w:hAnsi="Courier New"/>
                                <w:sz w:val="16"/>
                              </w:rPr>
                              <w:t xml:space="preserve"> </w:t>
                            </w:r>
                            <w:r>
                              <w:rPr>
                                <w:rFonts w:ascii="Courier New" w:hAnsi="Courier New"/>
                                <w:sz w:val="16"/>
                                <w:shd w:val="clear" w:color="auto" w:fill="EDEDED"/>
                              </w:rPr>
                              <w:t>ken</w:t>
                            </w:r>
                          </w:p>
                        </w:tc>
                        <w:tc>
                          <w:tcPr>
                            <w:tcW w:w="454" w:type="dxa"/>
                          </w:tcPr>
                          <w:p w14:paraId="433511C1" w14:textId="77777777" w:rsidR="00D64DB2" w:rsidRDefault="0022516B">
                            <w:pPr>
                              <w:pStyle w:val="TableParagraph"/>
                              <w:spacing w:before="108"/>
                              <w:ind w:left="77"/>
                              <w:rPr>
                                <w:sz w:val="20"/>
                              </w:rPr>
                            </w:pPr>
                            <w:r>
                              <w:rPr>
                                <w:sz w:val="20"/>
                              </w:rPr>
                              <w:t>Yes</w:t>
                            </w:r>
                          </w:p>
                        </w:tc>
                      </w:tr>
                      <w:tr w:rsidR="00D64DB2" w14:paraId="34B91C06" w14:textId="77777777">
                        <w:trPr>
                          <w:trHeight w:val="686"/>
                        </w:trPr>
                        <w:tc>
                          <w:tcPr>
                            <w:tcW w:w="1037" w:type="dxa"/>
                          </w:tcPr>
                          <w:p w14:paraId="4FB63696" w14:textId="77777777" w:rsidR="00D64DB2" w:rsidRDefault="0022516B">
                            <w:pPr>
                              <w:pStyle w:val="TableParagraph"/>
                              <w:spacing w:before="108"/>
                              <w:ind w:left="50"/>
                              <w:rPr>
                                <w:sz w:val="20"/>
                              </w:rPr>
                            </w:pPr>
                            <w:r>
                              <w:rPr>
                                <w:sz w:val="20"/>
                              </w:rPr>
                              <w:t>Full scan</w:t>
                            </w:r>
                          </w:p>
                        </w:tc>
                        <w:tc>
                          <w:tcPr>
                            <w:tcW w:w="1525" w:type="dxa"/>
                          </w:tcPr>
                          <w:p w14:paraId="1C58F016" w14:textId="77777777" w:rsidR="00D64DB2" w:rsidRDefault="0022516B">
                            <w:pPr>
                              <w:pStyle w:val="TableParagraph"/>
                              <w:spacing w:before="6" w:line="340" w:lineRule="atLeast"/>
                              <w:ind w:left="195" w:right="157"/>
                              <w:rPr>
                                <w:rFonts w:ascii="Courier New" w:hAnsi="Courier New"/>
                                <w:sz w:val="16"/>
                              </w:rPr>
                            </w:pPr>
                            <w:r>
                              <w:rPr>
                                <w:rFonts w:ascii="Courier New" w:hAnsi="Courier New"/>
                                <w:sz w:val="16"/>
                                <w:shd w:val="clear" w:color="auto" w:fill="EDEDED"/>
                              </w:rPr>
                              <w:t>blackduck.s•</w:t>
                            </w:r>
                            <w:r>
                              <w:rPr>
                                <w:rFonts w:ascii="Courier New" w:hAnsi="Courier New"/>
                                <w:sz w:val="16"/>
                              </w:rPr>
                              <w:t xml:space="preserve"> </w:t>
                            </w:r>
                            <w:r>
                              <w:rPr>
                                <w:rFonts w:ascii="Courier New" w:hAnsi="Courier New"/>
                                <w:sz w:val="16"/>
                                <w:shd w:val="clear" w:color="auto" w:fill="EDEDED"/>
                              </w:rPr>
                              <w:t>can.full</w:t>
                            </w:r>
                          </w:p>
                        </w:tc>
                        <w:tc>
                          <w:tcPr>
                            <w:tcW w:w="2464" w:type="dxa"/>
                          </w:tcPr>
                          <w:p w14:paraId="1AFF3C6F" w14:textId="77777777" w:rsidR="00D64DB2" w:rsidRDefault="0022516B">
                            <w:pPr>
                              <w:pStyle w:val="TableParagraph"/>
                              <w:spacing w:before="6" w:line="340" w:lineRule="atLeast"/>
                              <w:ind w:left="79" w:right="156"/>
                              <w:rPr>
                                <w:rFonts w:ascii="Courier New" w:hAnsi="Courier New"/>
                                <w:sz w:val="16"/>
                              </w:rPr>
                            </w:pPr>
                            <w:r>
                              <w:rPr>
                                <w:rFonts w:ascii="Courier New" w:hAnsi="Courier New"/>
                                <w:sz w:val="16"/>
                                <w:shd w:val="clear" w:color="auto" w:fill="EDEDED"/>
                              </w:rPr>
                              <w:t>BRIDGE_BLACKDUCK_SCAN_•</w:t>
                            </w:r>
                            <w:r>
                              <w:rPr>
                                <w:rFonts w:ascii="Courier New" w:hAnsi="Courier New"/>
                                <w:sz w:val="16"/>
                              </w:rPr>
                              <w:t xml:space="preserve"> </w:t>
                            </w:r>
                            <w:r>
                              <w:rPr>
                                <w:rFonts w:ascii="Courier New" w:hAnsi="Courier New"/>
                                <w:sz w:val="16"/>
                                <w:shd w:val="clear" w:color="auto" w:fill="EDEDED"/>
                              </w:rPr>
                              <w:t>FULL</w:t>
                            </w:r>
                          </w:p>
                        </w:tc>
                        <w:tc>
                          <w:tcPr>
                            <w:tcW w:w="1504" w:type="dxa"/>
                          </w:tcPr>
                          <w:p w14:paraId="4CBE29E4" w14:textId="77777777" w:rsidR="00D64DB2" w:rsidRDefault="0022516B">
                            <w:pPr>
                              <w:pStyle w:val="TableParagraph"/>
                              <w:spacing w:before="6" w:line="340" w:lineRule="atLeast"/>
                              <w:ind w:left="172" w:right="159"/>
                              <w:rPr>
                                <w:rFonts w:ascii="Courier New" w:hAnsi="Courier New"/>
                                <w:sz w:val="16"/>
                              </w:rPr>
                            </w:pPr>
                            <w:r>
                              <w:rPr>
                                <w:rFonts w:ascii="Courier New" w:hAnsi="Courier New"/>
                                <w:sz w:val="16"/>
                                <w:shd w:val="clear" w:color="auto" w:fill="EDEDED"/>
                              </w:rPr>
                              <w:t>blackduck.s•</w:t>
                            </w:r>
                            <w:r>
                              <w:rPr>
                                <w:rFonts w:ascii="Courier New" w:hAnsi="Courier New"/>
                                <w:sz w:val="16"/>
                              </w:rPr>
                              <w:t xml:space="preserve"> </w:t>
                            </w:r>
                            <w:r>
                              <w:rPr>
                                <w:rFonts w:ascii="Courier New" w:hAnsi="Courier New"/>
                                <w:sz w:val="16"/>
                                <w:shd w:val="clear" w:color="auto" w:fill="EDEDED"/>
                              </w:rPr>
                              <w:t>can.full</w:t>
                            </w:r>
                          </w:p>
                        </w:tc>
                        <w:tc>
                          <w:tcPr>
                            <w:tcW w:w="454" w:type="dxa"/>
                          </w:tcPr>
                          <w:p w14:paraId="3659F92E" w14:textId="77777777" w:rsidR="00D64DB2" w:rsidRDefault="0022516B">
                            <w:pPr>
                              <w:pStyle w:val="TableParagraph"/>
                              <w:spacing w:before="108"/>
                              <w:ind w:left="77"/>
                              <w:rPr>
                                <w:sz w:val="20"/>
                              </w:rPr>
                            </w:pPr>
                            <w:r>
                              <w:rPr>
                                <w:sz w:val="20"/>
                              </w:rPr>
                              <w:t>No</w:t>
                            </w:r>
                          </w:p>
                        </w:tc>
                      </w:tr>
                    </w:tbl>
                    <w:p w14:paraId="3C74E281" w14:textId="77777777" w:rsidR="00D64DB2" w:rsidRDefault="00D64DB2">
                      <w:pPr>
                        <w:pStyle w:val="BodyText"/>
                      </w:pPr>
                    </w:p>
                  </w:txbxContent>
                </v:textbox>
                <w10:wrap anchorx="page"/>
              </v:shape>
            </w:pict>
          </mc:Fallback>
        </mc:AlternateContent>
      </w:r>
      <w:del w:id="1283" w:author="Raj Kesarapalli" w:date="2023-07-27T13:22:00Z">
        <w:r w:rsidR="00350945" w:rsidDel="009505AA">
          <w:delText xml:space="preserve">URL for </w:delText>
        </w:r>
      </w:del>
      <w:r w:rsidR="00350945">
        <w:t>Black Duck</w:t>
      </w:r>
      <w:ins w:id="1284" w:author="Raj Kesarapalli" w:date="2023-07-27T13:22:00Z">
        <w:r w:rsidR="009505AA">
          <w:t xml:space="preserve"> URL</w:t>
        </w:r>
      </w:ins>
    </w:p>
    <w:p w14:paraId="64DBA489" w14:textId="77777777" w:rsidR="00D64DB2" w:rsidRDefault="00D64DB2">
      <w:pPr>
        <w:pStyle w:val="BodyText"/>
        <w:spacing w:before="3"/>
        <w:rPr>
          <w:sz w:val="18"/>
        </w:rPr>
      </w:pPr>
    </w:p>
    <w:p w14:paraId="5943FA1A" w14:textId="49D4EE3C" w:rsidR="00D64DB2" w:rsidRDefault="009505AA">
      <w:pPr>
        <w:pStyle w:val="BodyText"/>
        <w:spacing w:before="1" w:line="340" w:lineRule="auto"/>
        <w:ind w:left="7593" w:right="339"/>
      </w:pPr>
      <w:ins w:id="1285" w:author="Raj Kesarapalli" w:date="2023-07-27T13:22:00Z">
        <w:r>
          <w:t xml:space="preserve">Black Duck </w:t>
        </w:r>
      </w:ins>
      <w:r w:rsidR="0022516B">
        <w:t>Access token</w:t>
      </w:r>
      <w:del w:id="1286" w:author="Raj Kesarapalli" w:date="2023-07-27T13:22:00Z">
        <w:r w:rsidR="0022516B" w:rsidDel="009505AA">
          <w:delText xml:space="preserve"> for Black Duck</w:delText>
        </w:r>
      </w:del>
    </w:p>
    <w:p w14:paraId="1FDEAB96" w14:textId="77777777" w:rsidR="00D64DB2" w:rsidRDefault="00D64DB2">
      <w:pPr>
        <w:pStyle w:val="BodyText"/>
        <w:spacing w:before="6"/>
        <w:rPr>
          <w:sz w:val="26"/>
        </w:rPr>
      </w:pPr>
    </w:p>
    <w:p w14:paraId="2573D03C" w14:textId="272EB9FF" w:rsidR="00DE7F01" w:rsidRDefault="00DE7F01" w:rsidP="00DE7F01">
      <w:pPr>
        <w:pStyle w:val="BodyText"/>
        <w:spacing w:line="340" w:lineRule="auto"/>
        <w:ind w:left="7593" w:right="259"/>
        <w:rPr>
          <w:ins w:id="1287" w:author="Raj Kesarapalli" w:date="2023-07-27T13:24:00Z"/>
        </w:rPr>
      </w:pPr>
      <w:ins w:id="1288" w:author="Raj Kesarapalli" w:date="2023-07-27T13:23:00Z">
        <w:r>
          <w:t xml:space="preserve">Performs a full/intelligent scan when set to </w:t>
        </w:r>
        <w:r>
          <w:rPr>
            <w:rFonts w:ascii="Courier New" w:hAnsi="Courier New"/>
            <w:sz w:val="16"/>
            <w:shd w:val="clear" w:color="auto" w:fill="EDEDED"/>
          </w:rPr>
          <w:t>true</w:t>
        </w:r>
        <w:r>
          <w:t xml:space="preserve">. </w:t>
        </w:r>
      </w:ins>
      <w:ins w:id="1289" w:author="Raj Kesarapalli" w:date="2023-07-27T13:24:00Z">
        <w:r>
          <w:t xml:space="preserve">Required </w:t>
        </w:r>
      </w:ins>
      <w:ins w:id="1290" w:author="Raj Kesarapalli" w:date="2023-07-27T13:25:00Z">
        <w:r>
          <w:t xml:space="preserve">and used </w:t>
        </w:r>
      </w:ins>
      <w:ins w:id="1291" w:author="Raj Kesarapalli" w:date="2023-07-27T13:24:00Z">
        <w:r>
          <w:t xml:space="preserve">for </w:t>
        </w:r>
      </w:ins>
      <w:ins w:id="1292" w:author="Raj Kesarapalli" w:date="2023-07-27T13:25:00Z">
        <w:r>
          <w:t xml:space="preserve">scanning based on </w:t>
        </w:r>
      </w:ins>
      <w:ins w:id="1293" w:author="Raj Kesarapalli" w:date="2023-07-27T13:24:00Z">
        <w:r>
          <w:t xml:space="preserve">SCM push </w:t>
        </w:r>
        <w:r>
          <w:lastRenderedPageBreak/>
          <w:t xml:space="preserve">events. </w:t>
        </w:r>
      </w:ins>
    </w:p>
    <w:p w14:paraId="14454F4A" w14:textId="77777777" w:rsidR="00DE7F01" w:rsidRDefault="00DE7F01" w:rsidP="00DE7F01">
      <w:pPr>
        <w:pStyle w:val="BodyText"/>
        <w:spacing w:line="340" w:lineRule="auto"/>
        <w:ind w:left="7593" w:right="259"/>
        <w:rPr>
          <w:ins w:id="1294" w:author="Raj Kesarapalli" w:date="2023-07-27T13:24:00Z"/>
        </w:rPr>
      </w:pPr>
    </w:p>
    <w:p w14:paraId="231D6059" w14:textId="789DCE9C" w:rsidR="00DE7F01" w:rsidRDefault="00DE7F01" w:rsidP="00DE7F01">
      <w:pPr>
        <w:pStyle w:val="BodyText"/>
        <w:spacing w:line="340" w:lineRule="auto"/>
        <w:ind w:left="7593" w:right="259"/>
        <w:rPr>
          <w:ins w:id="1295" w:author="Raj Kesarapalli" w:date="2023-07-27T13:25:00Z"/>
        </w:rPr>
      </w:pPr>
      <w:ins w:id="1296" w:author="Raj Kesarapalli" w:date="2023-07-27T13:24:00Z">
        <w:r>
          <w:t xml:space="preserve">Performs a rapid scan when set to </w:t>
        </w:r>
        <w:r>
          <w:rPr>
            <w:rFonts w:ascii="Courier New" w:hAnsi="Courier New"/>
            <w:sz w:val="16"/>
            <w:shd w:val="clear" w:color="auto" w:fill="EDEDED"/>
          </w:rPr>
          <w:t>false</w:t>
        </w:r>
      </w:ins>
      <w:ins w:id="1297" w:author="Raj Kesarapalli" w:date="2023-07-27T13:26:00Z">
        <w:r>
          <w:t xml:space="preserve"> . </w:t>
        </w:r>
      </w:ins>
      <w:ins w:id="1298" w:author="Raj Kesarapalli" w:date="2023-07-27T13:27:00Z">
        <w:r>
          <w:t>Required</w:t>
        </w:r>
      </w:ins>
      <w:ins w:id="1299" w:author="Raj Kesarapalli" w:date="2023-07-27T13:25:00Z">
        <w:r>
          <w:t xml:space="preserve"> for </w:t>
        </w:r>
      </w:ins>
      <w:ins w:id="1300" w:author="Raj Kesarapalli" w:date="2023-07-27T13:26:00Z">
        <w:r>
          <w:t xml:space="preserve">SCM </w:t>
        </w:r>
      </w:ins>
      <w:ins w:id="1301" w:author="Raj Kesarapalli" w:date="2023-07-27T13:25:00Z">
        <w:r>
          <w:t>pull request events.</w:t>
        </w:r>
      </w:ins>
    </w:p>
    <w:p w14:paraId="3C6961CC" w14:textId="40411ED9" w:rsidR="00D64DB2" w:rsidDel="00DE7F01" w:rsidRDefault="0022516B" w:rsidP="00DE7F01">
      <w:pPr>
        <w:pStyle w:val="BodyText"/>
        <w:spacing w:line="340" w:lineRule="auto"/>
        <w:ind w:left="7593" w:right="259"/>
        <w:rPr>
          <w:del w:id="1302" w:author="Raj Kesarapalli" w:date="2023-07-27T13:25:00Z"/>
        </w:rPr>
      </w:pPr>
      <w:del w:id="1303" w:author="Raj Kesarapalli" w:date="2023-07-27T13:24:00Z">
        <w:r w:rsidDel="00DE7F01">
          <w:delText>A</w:delText>
        </w:r>
      </w:del>
      <w:del w:id="1304" w:author="Raj Kesarapalli" w:date="2023-07-27T13:25:00Z">
        <w:r w:rsidDel="00DE7F01">
          <w:delText>ccepts</w:delText>
        </w:r>
      </w:del>
      <w:r>
        <w:t xml:space="preserve"> </w:t>
      </w:r>
      <w:r>
        <w:rPr>
          <w:rFonts w:ascii="Courier New" w:hAnsi="Courier New"/>
          <w:sz w:val="16"/>
          <w:shd w:val="clear" w:color="auto" w:fill="EDEDED"/>
        </w:rPr>
        <w:t>true</w:t>
      </w:r>
      <w:r>
        <w:rPr>
          <w:rFonts w:ascii="Courier New" w:hAnsi="Courier New"/>
          <w:sz w:val="16"/>
        </w:rPr>
        <w:t xml:space="preserve"> </w:t>
      </w:r>
      <w:r>
        <w:t xml:space="preserve">or </w:t>
      </w:r>
      <w:r>
        <w:rPr>
          <w:rFonts w:ascii="Courier New" w:hAnsi="Courier New"/>
          <w:sz w:val="16"/>
          <w:shd w:val="clear" w:color="auto" w:fill="EDEDED"/>
        </w:rPr>
        <w:t>false</w:t>
      </w:r>
      <w:r>
        <w:t xml:space="preserve">. (Default: </w:t>
      </w:r>
      <w:r>
        <w:rPr>
          <w:rFonts w:ascii="Courier New" w:hAnsi="Courier New"/>
          <w:sz w:val="16"/>
          <w:shd w:val="clear" w:color="auto" w:fill="EDEDED"/>
        </w:rPr>
        <w:t>false</w:t>
      </w:r>
      <w:r>
        <w:t xml:space="preserve">). </w:t>
      </w:r>
      <w:del w:id="1305" w:author="Raj Kesarapalli" w:date="2023-07-27T13:25:00Z">
        <w:r w:rsidDel="00DE7F01">
          <w:delText xml:space="preserve">If </w:delText>
        </w:r>
        <w:r w:rsidDel="00DE7F01">
          <w:rPr>
            <w:rFonts w:ascii="Courier New" w:hAnsi="Courier New"/>
            <w:sz w:val="16"/>
            <w:shd w:val="clear" w:color="auto" w:fill="EDEDED"/>
          </w:rPr>
          <w:delText>True</w:delText>
        </w:r>
        <w:r w:rsidDel="00DE7F01">
          <w:delText xml:space="preserve">, Synopsys Bridge would run Full / In­ </w:delText>
        </w:r>
        <w:r w:rsidDel="00DE7F01">
          <w:rPr>
            <w:w w:val="95"/>
          </w:rPr>
          <w:delText>telligent scan. Typi­</w:delText>
        </w:r>
      </w:del>
    </w:p>
    <w:p w14:paraId="31D9B3D0" w14:textId="77777777" w:rsidR="00D64DB2" w:rsidRDefault="00D64DB2">
      <w:pPr>
        <w:pStyle w:val="BodyText"/>
        <w:spacing w:line="340" w:lineRule="auto"/>
        <w:ind w:left="7593" w:right="259"/>
        <w:sectPr w:rsidR="00D64DB2">
          <w:type w:val="continuous"/>
          <w:pgSz w:w="12240" w:h="15840"/>
          <w:pgMar w:top="1500" w:right="1320" w:bottom="280" w:left="1340" w:header="720" w:footer="720" w:gutter="0"/>
          <w:cols w:space="720"/>
        </w:sectPr>
        <w:pPrChange w:id="1306" w:author="Raj Kesarapalli" w:date="2023-07-27T13:25:00Z">
          <w:pPr>
            <w:spacing w:line="340" w:lineRule="auto"/>
          </w:pPr>
        </w:pPrChange>
      </w:pPr>
    </w:p>
    <w:p w14:paraId="07D41133" w14:textId="77777777" w:rsidR="00D64DB2" w:rsidRDefault="0022516B">
      <w:pPr>
        <w:pStyle w:val="BodyText"/>
        <w:spacing w:before="85"/>
        <w:ind w:left="100"/>
      </w:pPr>
      <w:r>
        <w:lastRenderedPageBreak/>
        <w:t>Synopsys Bridge CLI Guide | 3 - Synopsys Bridge CLI Reference | 22</w:t>
      </w:r>
    </w:p>
    <w:p w14:paraId="6DA494CF" w14:textId="77777777" w:rsidR="00D64DB2" w:rsidRDefault="00D64DB2">
      <w:pPr>
        <w:pStyle w:val="BodyText"/>
      </w:pPr>
    </w:p>
    <w:p w14:paraId="5DEDCDBF" w14:textId="77777777" w:rsidR="00D64DB2" w:rsidRDefault="00D64DB2">
      <w:pPr>
        <w:pStyle w:val="BodyText"/>
      </w:pPr>
    </w:p>
    <w:p w14:paraId="06FAFEAB" w14:textId="77777777" w:rsidR="00D64DB2" w:rsidRDefault="00D64DB2">
      <w:pPr>
        <w:pStyle w:val="BodyText"/>
        <w:spacing w:before="2"/>
        <w:rPr>
          <w:sz w:val="15"/>
        </w:rPr>
      </w:pPr>
    </w:p>
    <w:p w14:paraId="66089746" w14:textId="77777777" w:rsidR="00D64DB2" w:rsidRDefault="00D64DB2">
      <w:pPr>
        <w:rPr>
          <w:sz w:val="15"/>
        </w:rPr>
        <w:sectPr w:rsidR="00D64DB2">
          <w:pgSz w:w="12240" w:h="15840"/>
          <w:pgMar w:top="520" w:right="1320" w:bottom="280" w:left="1340" w:header="720" w:footer="720" w:gutter="0"/>
          <w:cols w:space="720"/>
        </w:sectPr>
      </w:pPr>
    </w:p>
    <w:p w14:paraId="72A03843" w14:textId="77777777" w:rsidR="00D64DB2" w:rsidRDefault="00D64DB2">
      <w:pPr>
        <w:pStyle w:val="BodyText"/>
        <w:spacing w:before="1"/>
        <w:rPr>
          <w:sz w:val="22"/>
        </w:rPr>
      </w:pPr>
    </w:p>
    <w:p w14:paraId="079B4865" w14:textId="77777777" w:rsidR="00D64DB2" w:rsidRDefault="0022516B">
      <w:pPr>
        <w:pStyle w:val="Heading5"/>
        <w:tabs>
          <w:tab w:val="left" w:pos="3459"/>
        </w:tabs>
        <w:ind w:left="244"/>
      </w:pPr>
      <w:r>
        <w:t>Argument</w:t>
      </w:r>
      <w:r>
        <w:tab/>
        <w:t>Input</w:t>
      </w:r>
      <w:r>
        <w:rPr>
          <w:spacing w:val="-5"/>
        </w:rPr>
        <w:t xml:space="preserve"> </w:t>
      </w:r>
      <w:r>
        <w:t>Mode</w:t>
      </w:r>
    </w:p>
    <w:p w14:paraId="6B350D73" w14:textId="77777777" w:rsidR="00D64DB2" w:rsidRDefault="0022516B">
      <w:pPr>
        <w:spacing w:before="96" w:line="340" w:lineRule="auto"/>
        <w:ind w:left="244" w:right="-15" w:firstLine="129"/>
        <w:rPr>
          <w:b/>
          <w:sz w:val="20"/>
        </w:rPr>
      </w:pPr>
      <w:r>
        <w:br w:type="column"/>
      </w:r>
      <w:r>
        <w:rPr>
          <w:b/>
          <w:sz w:val="20"/>
        </w:rPr>
        <w:t xml:space="preserve">Re­ </w:t>
      </w:r>
      <w:r>
        <w:rPr>
          <w:b/>
          <w:spacing w:val="-1"/>
          <w:sz w:val="20"/>
        </w:rPr>
        <w:t>quired</w:t>
      </w:r>
    </w:p>
    <w:p w14:paraId="6D51EEE8" w14:textId="77777777" w:rsidR="00D64DB2" w:rsidRDefault="0022516B">
      <w:pPr>
        <w:pStyle w:val="BodyText"/>
        <w:spacing w:before="1"/>
        <w:rPr>
          <w:b/>
          <w:sz w:val="22"/>
        </w:rPr>
      </w:pPr>
      <w:r>
        <w:br w:type="column"/>
      </w:r>
    </w:p>
    <w:p w14:paraId="7B473D7A" w14:textId="77777777" w:rsidR="00D64DB2" w:rsidRDefault="0022516B">
      <w:pPr>
        <w:ind w:left="791" w:right="796"/>
        <w:jc w:val="center"/>
        <w:rPr>
          <w:b/>
          <w:sz w:val="20"/>
        </w:rPr>
      </w:pPr>
      <w:r>
        <w:rPr>
          <w:b/>
          <w:sz w:val="20"/>
        </w:rPr>
        <w:t>Notes</w:t>
      </w:r>
    </w:p>
    <w:p w14:paraId="770E739E" w14:textId="77777777" w:rsidR="00D64DB2" w:rsidRDefault="00D64DB2">
      <w:pPr>
        <w:pStyle w:val="BodyText"/>
        <w:spacing w:before="6"/>
        <w:rPr>
          <w:b/>
          <w:sz w:val="27"/>
        </w:rPr>
      </w:pPr>
    </w:p>
    <w:p w14:paraId="00766FCF" w14:textId="4645B0DC" w:rsidR="00D64DB2" w:rsidDel="00DE7F01" w:rsidRDefault="0022516B">
      <w:pPr>
        <w:pStyle w:val="BodyText"/>
        <w:spacing w:line="340" w:lineRule="auto"/>
        <w:ind w:left="172" w:right="161"/>
        <w:rPr>
          <w:del w:id="1307" w:author="Raj Kesarapalli" w:date="2023-07-27T13:25:00Z"/>
        </w:rPr>
      </w:pPr>
      <w:del w:id="1308" w:author="Raj Kesarapalli" w:date="2023-07-27T13:25:00Z">
        <w:r w:rsidDel="00DE7F01">
          <w:delText>cally used for push to main (used in creating Fix PRs).</w:delText>
        </w:r>
      </w:del>
    </w:p>
    <w:p w14:paraId="5AAC11F8" w14:textId="77777777" w:rsidR="00D64DB2" w:rsidRDefault="00D64DB2">
      <w:pPr>
        <w:spacing w:line="340" w:lineRule="auto"/>
        <w:sectPr w:rsidR="00D64DB2">
          <w:type w:val="continuous"/>
          <w:pgSz w:w="12240" w:h="15840"/>
          <w:pgMar w:top="1500" w:right="1320" w:bottom="280" w:left="1340" w:header="720" w:footer="720" w:gutter="0"/>
          <w:cols w:num="3" w:space="720" w:equalWidth="0">
            <w:col w:w="4520" w:space="2046"/>
            <w:col w:w="815" w:space="39"/>
            <w:col w:w="2160"/>
          </w:cols>
        </w:sectPr>
      </w:pPr>
    </w:p>
    <w:p w14:paraId="163A32A9" w14:textId="77777777" w:rsidR="00D64DB2" w:rsidRDefault="00D64DB2">
      <w:pPr>
        <w:pStyle w:val="BodyText"/>
        <w:spacing w:before="2"/>
        <w:rPr>
          <w:sz w:val="10"/>
        </w:rPr>
      </w:pPr>
    </w:p>
    <w:p w14:paraId="51B63AFC" w14:textId="77777777" w:rsidR="00D64DB2" w:rsidRDefault="00D64DB2">
      <w:pPr>
        <w:rPr>
          <w:sz w:val="10"/>
        </w:rPr>
        <w:sectPr w:rsidR="00D64DB2">
          <w:type w:val="continuous"/>
          <w:pgSz w:w="12240" w:h="15840"/>
          <w:pgMar w:top="1500" w:right="1320" w:bottom="280" w:left="1340" w:header="720" w:footer="720" w:gutter="0"/>
          <w:cols w:space="720"/>
        </w:sectPr>
      </w:pPr>
    </w:p>
    <w:p w14:paraId="5701BB39" w14:textId="77777777" w:rsidR="00D64DB2" w:rsidRDefault="0022516B">
      <w:pPr>
        <w:pStyle w:val="BodyText"/>
        <w:spacing w:before="96" w:line="340" w:lineRule="auto"/>
        <w:ind w:left="160" w:right="6"/>
      </w:pPr>
      <w:r>
        <w:rPr>
          <w:w w:val="95"/>
        </w:rPr>
        <w:t xml:space="preserve">Install Di­ </w:t>
      </w:r>
      <w:r>
        <w:t>rectory</w:t>
      </w:r>
    </w:p>
    <w:p w14:paraId="78786633" w14:textId="77777777" w:rsidR="00D64DB2" w:rsidRDefault="0022516B">
      <w:pPr>
        <w:spacing w:before="153" w:line="451" w:lineRule="auto"/>
        <w:ind w:left="160" w:right="-20"/>
        <w:rPr>
          <w:rFonts w:ascii="Courier New" w:hAnsi="Courier New"/>
          <w:sz w:val="16"/>
        </w:rPr>
      </w:pPr>
      <w:r>
        <w:br w:type="column"/>
      </w:r>
      <w:r>
        <w:rPr>
          <w:rFonts w:ascii="Courier New" w:hAnsi="Courier New"/>
          <w:sz w:val="16"/>
          <w:shd w:val="clear" w:color="auto" w:fill="EDEDED"/>
        </w:rPr>
        <w:t>blackduck.in•</w:t>
      </w:r>
      <w:r>
        <w:rPr>
          <w:rFonts w:ascii="Courier New" w:hAnsi="Courier New"/>
          <w:sz w:val="16"/>
        </w:rPr>
        <w:t xml:space="preserve"> </w:t>
      </w:r>
      <w:r>
        <w:rPr>
          <w:rFonts w:ascii="Courier New" w:hAnsi="Courier New"/>
          <w:sz w:val="16"/>
          <w:shd w:val="clear" w:color="auto" w:fill="EDEDED"/>
        </w:rPr>
        <w:t>stall.direc•</w:t>
      </w:r>
      <w:r>
        <w:rPr>
          <w:rFonts w:ascii="Courier New" w:hAnsi="Courier New"/>
          <w:sz w:val="16"/>
        </w:rPr>
        <w:t xml:space="preserve"> </w:t>
      </w:r>
      <w:r>
        <w:rPr>
          <w:rFonts w:ascii="Courier New" w:hAnsi="Courier New"/>
          <w:sz w:val="16"/>
          <w:shd w:val="clear" w:color="auto" w:fill="EDEDED"/>
        </w:rPr>
        <w:t>tory</w:t>
      </w:r>
    </w:p>
    <w:p w14:paraId="3DF5B354" w14:textId="77777777" w:rsidR="00D64DB2" w:rsidRDefault="0022516B">
      <w:pPr>
        <w:spacing w:before="153" w:line="451" w:lineRule="auto"/>
        <w:ind w:left="121" w:right="20"/>
        <w:rPr>
          <w:rFonts w:ascii="Courier New" w:hAnsi="Courier New"/>
          <w:sz w:val="16"/>
        </w:rPr>
      </w:pPr>
      <w:r>
        <w:br w:type="column"/>
      </w:r>
      <w:r>
        <w:rPr>
          <w:rFonts w:ascii="Courier New" w:hAnsi="Courier New"/>
          <w:sz w:val="16"/>
          <w:shd w:val="clear" w:color="auto" w:fill="EDEDED"/>
        </w:rPr>
        <w:t>BRIDGE_BLACKDUCK_INSTAL•</w:t>
      </w:r>
      <w:r>
        <w:rPr>
          <w:rFonts w:ascii="Courier New" w:hAnsi="Courier New"/>
          <w:sz w:val="16"/>
        </w:rPr>
        <w:t xml:space="preserve"> </w:t>
      </w:r>
      <w:r>
        <w:rPr>
          <w:rFonts w:ascii="Courier New" w:hAnsi="Courier New"/>
          <w:sz w:val="16"/>
          <w:shd w:val="clear" w:color="auto" w:fill="EDEDED"/>
        </w:rPr>
        <w:t>L_DIRECTORY</w:t>
      </w:r>
    </w:p>
    <w:p w14:paraId="15ED80A6" w14:textId="77777777" w:rsidR="00D64DB2" w:rsidRDefault="0022516B">
      <w:pPr>
        <w:spacing w:before="96"/>
        <w:ind w:left="160"/>
        <w:rPr>
          <w:sz w:val="20"/>
        </w:rPr>
      </w:pPr>
      <w:r>
        <w:br w:type="column"/>
      </w:r>
      <w:r>
        <w:rPr>
          <w:rFonts w:ascii="Courier New" w:hAnsi="Courier New"/>
          <w:sz w:val="16"/>
          <w:shd w:val="clear" w:color="auto" w:fill="EDEDED"/>
        </w:rPr>
        <w:t>blackduck.in•</w:t>
      </w:r>
      <w:r>
        <w:rPr>
          <w:rFonts w:ascii="Courier New" w:hAnsi="Courier New"/>
          <w:spacing w:val="65"/>
          <w:sz w:val="16"/>
        </w:rPr>
        <w:t xml:space="preserve"> </w:t>
      </w:r>
      <w:r>
        <w:rPr>
          <w:sz w:val="20"/>
        </w:rPr>
        <w:t>No</w:t>
      </w:r>
    </w:p>
    <w:p w14:paraId="536D1FB1" w14:textId="77777777" w:rsidR="00D64DB2" w:rsidRDefault="0022516B">
      <w:pPr>
        <w:spacing w:before="157" w:line="451" w:lineRule="auto"/>
        <w:ind w:left="160" w:right="533"/>
        <w:rPr>
          <w:rFonts w:ascii="Courier New" w:hAnsi="Courier New"/>
          <w:sz w:val="16"/>
        </w:rPr>
      </w:pPr>
      <w:r>
        <w:rPr>
          <w:rFonts w:ascii="Courier New" w:hAnsi="Courier New"/>
          <w:sz w:val="16"/>
          <w:shd w:val="clear" w:color="auto" w:fill="EDEDED"/>
        </w:rPr>
        <w:t>stall.direc•</w:t>
      </w:r>
      <w:r>
        <w:rPr>
          <w:rFonts w:ascii="Courier New" w:hAnsi="Courier New"/>
          <w:sz w:val="16"/>
        </w:rPr>
        <w:t xml:space="preserve"> </w:t>
      </w:r>
      <w:r>
        <w:rPr>
          <w:rFonts w:ascii="Courier New" w:hAnsi="Courier New"/>
          <w:sz w:val="16"/>
          <w:shd w:val="clear" w:color="auto" w:fill="EDEDED"/>
        </w:rPr>
        <w:t>tory</w:t>
      </w:r>
    </w:p>
    <w:p w14:paraId="1C65BCC5" w14:textId="77777777" w:rsidR="00D64DB2" w:rsidRDefault="0022516B">
      <w:pPr>
        <w:pStyle w:val="BodyText"/>
        <w:spacing w:before="1"/>
        <w:rPr>
          <w:rFonts w:ascii="Courier New"/>
          <w:sz w:val="26"/>
        </w:rPr>
      </w:pPr>
      <w:r>
        <w:br w:type="column"/>
      </w:r>
    </w:p>
    <w:p w14:paraId="06078186" w14:textId="7725BE1B" w:rsidR="00D64DB2" w:rsidRDefault="0022516B">
      <w:pPr>
        <w:spacing w:line="340" w:lineRule="auto"/>
        <w:ind w:left="160" w:right="234"/>
        <w:rPr>
          <w:sz w:val="20"/>
        </w:rPr>
      </w:pPr>
      <w:r>
        <w:rPr>
          <w:sz w:val="20"/>
        </w:rPr>
        <w:t xml:space="preserve">Path to directory where </w:t>
      </w:r>
      <w:r>
        <w:rPr>
          <w:rFonts w:ascii="Courier New"/>
          <w:sz w:val="16"/>
          <w:shd w:val="clear" w:color="auto" w:fill="EDEDED"/>
        </w:rPr>
        <w:t>detect.jar</w:t>
      </w:r>
      <w:r>
        <w:rPr>
          <w:rFonts w:ascii="Courier New"/>
          <w:spacing w:val="-57"/>
          <w:sz w:val="16"/>
        </w:rPr>
        <w:t xml:space="preserve"> </w:t>
      </w:r>
      <w:del w:id="1309" w:author="Raj Kesarapalli" w:date="2023-07-27T13:27:00Z">
        <w:r w:rsidDel="00DE7F01">
          <w:rPr>
            <w:spacing w:val="-8"/>
            <w:sz w:val="20"/>
          </w:rPr>
          <w:delText xml:space="preserve">is </w:delText>
        </w:r>
        <w:r w:rsidDel="00DE7F01">
          <w:rPr>
            <w:sz w:val="20"/>
          </w:rPr>
          <w:delText>available</w:delText>
        </w:r>
      </w:del>
      <w:ins w:id="1310" w:author="Raj Kesarapalli" w:date="2023-07-27T13:27:00Z">
        <w:r w:rsidR="00DE7F01">
          <w:rPr>
            <w:spacing w:val="-8"/>
            <w:sz w:val="20"/>
          </w:rPr>
          <w:t>resides</w:t>
        </w:r>
      </w:ins>
      <w:r>
        <w:rPr>
          <w:sz w:val="20"/>
        </w:rPr>
        <w:t>.</w:t>
      </w:r>
    </w:p>
    <w:p w14:paraId="6900AEBE" w14:textId="77777777" w:rsidR="00D64DB2" w:rsidRDefault="0022516B">
      <w:pPr>
        <w:pStyle w:val="BodyText"/>
        <w:spacing w:before="198"/>
        <w:ind w:left="160"/>
        <w:rPr>
          <w:rFonts w:ascii="Courier New"/>
          <w:sz w:val="16"/>
        </w:rPr>
      </w:pPr>
      <w:r>
        <w:t>Default:</w:t>
      </w:r>
      <w:r>
        <w:rPr>
          <w:spacing w:val="-17"/>
        </w:rPr>
        <w:t xml:space="preserve"> </w:t>
      </w:r>
      <w:r>
        <w:rPr>
          <w:rFonts w:ascii="Courier New"/>
          <w:sz w:val="16"/>
          <w:shd w:val="clear" w:color="auto" w:fill="EDEDED"/>
        </w:rPr>
        <w:t>&lt;</w:t>
      </w:r>
    </w:p>
    <w:p w14:paraId="5A3CB0A6" w14:textId="77777777" w:rsidR="00D64DB2" w:rsidRDefault="0022516B">
      <w:pPr>
        <w:spacing w:before="156" w:line="451" w:lineRule="auto"/>
        <w:ind w:left="160" w:right="526"/>
        <w:rPr>
          <w:rFonts w:ascii="Courier New"/>
          <w:sz w:val="16"/>
        </w:rPr>
      </w:pPr>
      <w:r>
        <w:rPr>
          <w:rFonts w:ascii="Courier New"/>
          <w:sz w:val="16"/>
          <w:shd w:val="clear" w:color="auto" w:fill="EDEDED"/>
        </w:rPr>
        <w:t>$HOME&gt;/.bridge/</w:t>
      </w:r>
      <w:r>
        <w:rPr>
          <w:rFonts w:ascii="Courier New"/>
          <w:sz w:val="16"/>
        </w:rPr>
        <w:t xml:space="preserve"> </w:t>
      </w:r>
      <w:r>
        <w:rPr>
          <w:rFonts w:ascii="Courier New"/>
          <w:sz w:val="16"/>
          <w:shd w:val="clear" w:color="auto" w:fill="EDEDED"/>
        </w:rPr>
        <w:t>blackduck</w:t>
      </w:r>
    </w:p>
    <w:p w14:paraId="6551B348" w14:textId="77777777" w:rsidR="00D64DB2" w:rsidRDefault="00D64DB2">
      <w:pPr>
        <w:spacing w:line="451" w:lineRule="auto"/>
        <w:rPr>
          <w:rFonts w:ascii="Courier New"/>
          <w:sz w:val="16"/>
        </w:rPr>
        <w:sectPr w:rsidR="00D64DB2">
          <w:type w:val="continuous"/>
          <w:pgSz w:w="12240" w:h="15840"/>
          <w:pgMar w:top="1500" w:right="1320" w:bottom="280" w:left="1340" w:header="720" w:footer="720" w:gutter="0"/>
          <w:cols w:num="5" w:space="720" w:equalWidth="0">
            <w:col w:w="1021" w:space="161"/>
            <w:col w:w="1409" w:space="40"/>
            <w:col w:w="2466" w:space="51"/>
            <w:col w:w="1866" w:space="419"/>
            <w:col w:w="2147"/>
          </w:cols>
        </w:sectPr>
      </w:pPr>
    </w:p>
    <w:p w14:paraId="0A57CF57" w14:textId="77777777" w:rsidR="00D64DB2" w:rsidRDefault="0022516B">
      <w:pPr>
        <w:pStyle w:val="BodyText"/>
        <w:spacing w:before="162" w:line="340" w:lineRule="auto"/>
        <w:ind w:left="160"/>
      </w:pPr>
      <w:r>
        <w:t xml:space="preserve">Failure </w:t>
      </w:r>
      <w:r>
        <w:rPr>
          <w:w w:val="95"/>
        </w:rPr>
        <w:t>severities</w:t>
      </w:r>
    </w:p>
    <w:p w14:paraId="65B9EB95" w14:textId="77777777" w:rsidR="00D64DB2" w:rsidRDefault="0022516B">
      <w:pPr>
        <w:pStyle w:val="BodyText"/>
        <w:spacing w:before="3"/>
        <w:rPr>
          <w:sz w:val="18"/>
        </w:rPr>
      </w:pPr>
      <w:r>
        <w:br w:type="column"/>
      </w:r>
    </w:p>
    <w:p w14:paraId="288FAF10" w14:textId="77777777" w:rsidR="00D64DB2" w:rsidRDefault="0022516B">
      <w:pPr>
        <w:spacing w:line="451" w:lineRule="auto"/>
        <w:ind w:left="160" w:right="20"/>
        <w:rPr>
          <w:rFonts w:ascii="Courier New" w:hAnsi="Courier New"/>
          <w:sz w:val="16"/>
        </w:rPr>
      </w:pPr>
      <w:r>
        <w:rPr>
          <w:rFonts w:ascii="Courier New" w:hAnsi="Courier New"/>
          <w:sz w:val="16"/>
          <w:shd w:val="clear" w:color="auto" w:fill="EDEDED"/>
        </w:rPr>
        <w:t>blackduck.s•</w:t>
      </w:r>
      <w:r>
        <w:rPr>
          <w:rFonts w:ascii="Courier New" w:hAnsi="Courier New"/>
          <w:sz w:val="16"/>
        </w:rPr>
        <w:t xml:space="preserve"> </w:t>
      </w:r>
      <w:r>
        <w:rPr>
          <w:rFonts w:ascii="Courier New" w:hAnsi="Courier New"/>
          <w:sz w:val="16"/>
          <w:shd w:val="clear" w:color="auto" w:fill="EDEDED"/>
        </w:rPr>
        <w:t>can.failure•</w:t>
      </w:r>
    </w:p>
    <w:p w14:paraId="2B3BBCED" w14:textId="77777777" w:rsidR="00D64DB2" w:rsidRDefault="0022516B">
      <w:pPr>
        <w:spacing w:line="180" w:lineRule="exact"/>
        <w:ind w:left="160"/>
        <w:rPr>
          <w:rFonts w:ascii="Courier New"/>
          <w:sz w:val="16"/>
        </w:rPr>
      </w:pPr>
      <w:r>
        <w:rPr>
          <w:rFonts w:ascii="Courier New"/>
          <w:sz w:val="16"/>
          <w:shd w:val="clear" w:color="auto" w:fill="EDEDED"/>
        </w:rPr>
        <w:t>.severities</w:t>
      </w:r>
    </w:p>
    <w:p w14:paraId="2DCB87D9" w14:textId="77777777" w:rsidR="00D64DB2" w:rsidRDefault="0022516B">
      <w:pPr>
        <w:pStyle w:val="BodyText"/>
        <w:spacing w:before="4"/>
        <w:rPr>
          <w:rFonts w:ascii="Courier New"/>
          <w:sz w:val="19"/>
        </w:rPr>
      </w:pPr>
      <w:r>
        <w:br w:type="column"/>
      </w:r>
    </w:p>
    <w:p w14:paraId="742748B3" w14:textId="77777777" w:rsidR="00D64DB2" w:rsidRDefault="0022516B">
      <w:pPr>
        <w:spacing w:line="451" w:lineRule="auto"/>
        <w:ind w:left="160" w:right="20"/>
        <w:rPr>
          <w:rFonts w:ascii="Courier New" w:hAnsi="Courier New"/>
          <w:sz w:val="16"/>
        </w:rPr>
      </w:pPr>
      <w:r>
        <w:rPr>
          <w:rFonts w:ascii="Courier New" w:hAnsi="Courier New"/>
          <w:sz w:val="16"/>
          <w:shd w:val="clear" w:color="auto" w:fill="EDEDED"/>
        </w:rPr>
        <w:t>BRIDGE_BLACKDUCK_SCAN_•</w:t>
      </w:r>
      <w:r>
        <w:rPr>
          <w:rFonts w:ascii="Courier New" w:hAnsi="Courier New"/>
          <w:sz w:val="16"/>
        </w:rPr>
        <w:t xml:space="preserve"> </w:t>
      </w:r>
      <w:r>
        <w:rPr>
          <w:rFonts w:ascii="Courier New" w:hAnsi="Courier New"/>
          <w:sz w:val="16"/>
          <w:shd w:val="clear" w:color="auto" w:fill="EDEDED"/>
        </w:rPr>
        <w:t>FAILURE_SEVERITIES</w:t>
      </w:r>
    </w:p>
    <w:p w14:paraId="221CF610" w14:textId="77777777" w:rsidR="00D64DB2" w:rsidRDefault="0022516B">
      <w:pPr>
        <w:tabs>
          <w:tab w:val="left" w:pos="1569"/>
        </w:tabs>
        <w:spacing w:before="162"/>
        <w:ind w:left="160"/>
        <w:rPr>
          <w:sz w:val="20"/>
        </w:rPr>
      </w:pPr>
      <w:r>
        <w:br w:type="column"/>
      </w:r>
      <w:r>
        <w:rPr>
          <w:rFonts w:ascii="Courier New" w:hAnsi="Courier New"/>
          <w:sz w:val="16"/>
          <w:shd w:val="clear" w:color="auto" w:fill="EDEDED"/>
        </w:rPr>
        <w:t>blackduck.s•</w:t>
      </w:r>
      <w:r>
        <w:rPr>
          <w:rFonts w:ascii="Courier New" w:hAnsi="Courier New"/>
          <w:sz w:val="16"/>
        </w:rPr>
        <w:tab/>
      </w:r>
      <w:r>
        <w:rPr>
          <w:sz w:val="20"/>
        </w:rPr>
        <w:t>No</w:t>
      </w:r>
    </w:p>
    <w:p w14:paraId="4C18812E" w14:textId="77777777" w:rsidR="00D64DB2" w:rsidRDefault="0022516B">
      <w:pPr>
        <w:spacing w:before="157"/>
        <w:ind w:left="160"/>
        <w:rPr>
          <w:rFonts w:ascii="Courier New" w:hAnsi="Courier New"/>
          <w:sz w:val="16"/>
        </w:rPr>
      </w:pPr>
      <w:r>
        <w:rPr>
          <w:rFonts w:ascii="Courier New" w:hAnsi="Courier New"/>
          <w:sz w:val="16"/>
          <w:shd w:val="clear" w:color="auto" w:fill="EDEDED"/>
        </w:rPr>
        <w:t>can.failure•</w:t>
      </w:r>
    </w:p>
    <w:p w14:paraId="6320927B" w14:textId="77777777" w:rsidR="00D64DB2" w:rsidRDefault="0022516B">
      <w:pPr>
        <w:spacing w:before="159"/>
        <w:ind w:left="160"/>
        <w:rPr>
          <w:rFonts w:ascii="Courier New"/>
          <w:sz w:val="16"/>
        </w:rPr>
      </w:pPr>
      <w:r>
        <w:rPr>
          <w:rFonts w:ascii="Courier New"/>
          <w:sz w:val="16"/>
          <w:shd w:val="clear" w:color="auto" w:fill="EDEDED"/>
        </w:rPr>
        <w:t>.severities</w:t>
      </w:r>
    </w:p>
    <w:p w14:paraId="73A0718A" w14:textId="77777777" w:rsidR="00D64DB2" w:rsidRDefault="0022516B">
      <w:pPr>
        <w:pStyle w:val="BodyText"/>
        <w:spacing w:before="11"/>
        <w:rPr>
          <w:rFonts w:ascii="Courier New"/>
          <w:sz w:val="31"/>
        </w:rPr>
      </w:pPr>
      <w:r>
        <w:br w:type="column"/>
      </w:r>
    </w:p>
    <w:p w14:paraId="6D30BACF" w14:textId="77777777" w:rsidR="00D64DB2" w:rsidRDefault="0022516B">
      <w:pPr>
        <w:pStyle w:val="BodyText"/>
        <w:spacing w:line="340" w:lineRule="auto"/>
        <w:ind w:left="160" w:right="146"/>
      </w:pPr>
      <w:r>
        <w:t>Used by Bridge to determine whether to break the build or not.</w:t>
      </w:r>
    </w:p>
    <w:p w14:paraId="017B84D3" w14:textId="73C684ED" w:rsidR="00D64DB2" w:rsidRDefault="0022516B">
      <w:pPr>
        <w:pStyle w:val="BodyText"/>
        <w:spacing w:before="197" w:line="340" w:lineRule="auto"/>
        <w:ind w:left="160" w:right="146"/>
      </w:pPr>
      <w:r>
        <w:t xml:space="preserve">If provided, Bridge will break the build </w:t>
      </w:r>
      <w:del w:id="1311" w:author="Raj Kesarapalli" w:date="2023-07-27T13:28:00Z">
        <w:r w:rsidDel="00DE7F01">
          <w:delText>(Return with exit code</w:delText>
        </w:r>
      </w:del>
      <w:ins w:id="1312" w:author="Raj Kesarapalli" w:date="2023-07-27T13:28:00Z">
        <w:r w:rsidR="00DE7F01">
          <w:t>and returns exit code</w:t>
        </w:r>
      </w:ins>
      <w:r>
        <w:t xml:space="preserve"> </w:t>
      </w:r>
      <w:r>
        <w:rPr>
          <w:rFonts w:ascii="Courier New" w:hAnsi="Courier New"/>
          <w:sz w:val="16"/>
          <w:shd w:val="clear" w:color="auto" w:fill="EDEDED"/>
        </w:rPr>
        <w:t>8</w:t>
      </w:r>
      <w:ins w:id="1313" w:author="Raj Kesarapalli" w:date="2023-07-27T13:28:00Z">
        <w:r w:rsidR="00DE7F01">
          <w:t>.</w:t>
        </w:r>
      </w:ins>
      <w:del w:id="1314" w:author="Raj Kesarapalli" w:date="2023-07-27T13:28:00Z">
        <w:r w:rsidDel="00DE7F01">
          <w:delText>), if the cur­ rent scan results in issues with severity as provided by user in this field.</w:delText>
        </w:r>
      </w:del>
    </w:p>
    <w:p w14:paraId="7AA33C3C" w14:textId="77777777" w:rsidR="00D64DB2" w:rsidRDefault="00D64DB2">
      <w:pPr>
        <w:spacing w:line="340" w:lineRule="auto"/>
        <w:sectPr w:rsidR="00D64DB2">
          <w:type w:val="continuous"/>
          <w:pgSz w:w="12240" w:h="15840"/>
          <w:pgMar w:top="1500" w:right="1320" w:bottom="280" w:left="1340" w:header="720" w:footer="720" w:gutter="0"/>
          <w:cols w:num="5" w:space="720" w:equalWidth="0">
            <w:col w:w="1050" w:space="132"/>
            <w:col w:w="1353" w:space="57"/>
            <w:col w:w="2409" w:space="147"/>
            <w:col w:w="1866" w:space="419"/>
            <w:col w:w="2147"/>
          </w:cols>
        </w:sectPr>
      </w:pPr>
    </w:p>
    <w:p w14:paraId="634AC2BB" w14:textId="77777777" w:rsidR="00D64DB2" w:rsidRDefault="00D64DB2">
      <w:pPr>
        <w:pStyle w:val="BodyText"/>
        <w:spacing w:before="9"/>
        <w:rPr>
          <w:sz w:val="9"/>
        </w:rPr>
      </w:pPr>
    </w:p>
    <w:p w14:paraId="461D6BC1" w14:textId="77777777" w:rsidR="00D64DB2" w:rsidRDefault="00D64DB2">
      <w:pPr>
        <w:rPr>
          <w:sz w:val="9"/>
        </w:rPr>
        <w:sectPr w:rsidR="00D64DB2">
          <w:type w:val="continuous"/>
          <w:pgSz w:w="12240" w:h="15840"/>
          <w:pgMar w:top="1500" w:right="1320" w:bottom="280" w:left="1340" w:header="720" w:footer="720" w:gutter="0"/>
          <w:cols w:space="720"/>
        </w:sectPr>
      </w:pPr>
    </w:p>
    <w:p w14:paraId="71BBB390" w14:textId="77777777" w:rsidR="00D64DB2" w:rsidRDefault="00D64DB2">
      <w:pPr>
        <w:pStyle w:val="BodyText"/>
        <w:spacing w:before="7"/>
        <w:rPr>
          <w:sz w:val="24"/>
        </w:rPr>
      </w:pPr>
    </w:p>
    <w:p w14:paraId="48E47D18" w14:textId="5E6F003F" w:rsidR="00D64DB2" w:rsidRDefault="0022516B">
      <w:pPr>
        <w:pStyle w:val="BodyText"/>
        <w:spacing w:before="1" w:line="340" w:lineRule="auto"/>
        <w:ind w:left="160"/>
      </w:pPr>
      <w:del w:id="1315" w:author="Raj Kesarapalli" w:date="2023-07-27T13:38:00Z">
        <w:r w:rsidDel="009A1248">
          <w:rPr>
            <w:w w:val="95"/>
          </w:rPr>
          <w:delText xml:space="preserve">automa­ </w:delText>
        </w:r>
        <w:r w:rsidDel="009A1248">
          <w:rPr>
            <w:spacing w:val="-1"/>
            <w:w w:val="95"/>
          </w:rPr>
          <w:delText>tion.fixpr</w:delText>
        </w:r>
      </w:del>
      <w:ins w:id="1316" w:author="Raj Kesarapalli" w:date="2023-07-27T13:38:00Z">
        <w:r w:rsidR="009A1248">
          <w:rPr>
            <w:w w:val="95"/>
          </w:rPr>
          <w:t xml:space="preserve">Create </w:t>
        </w:r>
      </w:ins>
      <w:ins w:id="1317" w:author="Raj Kesarapalli" w:date="2023-07-27T13:39:00Z">
        <w:r w:rsidR="009A1248">
          <w:rPr>
            <w:w w:val="95"/>
          </w:rPr>
          <w:t>f</w:t>
        </w:r>
      </w:ins>
      <w:ins w:id="1318" w:author="Raj Kesarapalli" w:date="2023-07-27T13:38:00Z">
        <w:r w:rsidR="009A1248">
          <w:rPr>
            <w:w w:val="95"/>
          </w:rPr>
          <w:t xml:space="preserve">ix pull </w:t>
        </w:r>
      </w:ins>
      <w:ins w:id="1319" w:author="Raj Kesarapalli" w:date="2023-07-27T13:41:00Z">
        <w:r w:rsidR="009A1248">
          <w:rPr>
            <w:w w:val="95"/>
          </w:rPr>
          <w:t>requests</w:t>
        </w:r>
      </w:ins>
    </w:p>
    <w:p w14:paraId="009FDD36" w14:textId="77777777" w:rsidR="00D64DB2" w:rsidRDefault="00D64DB2">
      <w:pPr>
        <w:pStyle w:val="BodyText"/>
        <w:spacing w:before="6"/>
        <w:rPr>
          <w:sz w:val="16"/>
        </w:rPr>
      </w:pPr>
    </w:p>
    <w:p w14:paraId="0FF60BC7" w14:textId="56DE6D36" w:rsidR="00D64DB2" w:rsidDel="00DE7F01" w:rsidRDefault="0022516B">
      <w:pPr>
        <w:pStyle w:val="BodyText"/>
        <w:ind w:left="160"/>
        <w:rPr>
          <w:del w:id="1320" w:author="Raj Kesarapalli" w:date="2023-07-27T13:29:00Z"/>
        </w:rPr>
      </w:pPr>
      <w:del w:id="1321" w:author="Raj Kesarapalli" w:date="2023-07-27T13:29:00Z">
        <w:r w:rsidDel="00DE7F01">
          <w:rPr>
            <w:w w:val="95"/>
          </w:rPr>
          <w:delText>(SCM</w:delText>
        </w:r>
        <w:r w:rsidDel="00DE7F01">
          <w:rPr>
            <w:spacing w:val="-5"/>
            <w:w w:val="95"/>
          </w:rPr>
          <w:delText xml:space="preserve"> </w:delText>
        </w:r>
        <w:r w:rsidDel="00DE7F01">
          <w:rPr>
            <w:w w:val="95"/>
          </w:rPr>
          <w:delText>In­</w:delText>
        </w:r>
      </w:del>
    </w:p>
    <w:p w14:paraId="6D2E9CBF" w14:textId="33CBFD0C" w:rsidR="00D64DB2" w:rsidDel="00DE7F01" w:rsidRDefault="0022516B">
      <w:pPr>
        <w:pStyle w:val="BodyText"/>
        <w:spacing w:before="100" w:line="340" w:lineRule="auto"/>
        <w:ind w:left="160" w:right="-11"/>
        <w:rPr>
          <w:del w:id="1322" w:author="Raj Kesarapalli" w:date="2023-07-27T13:29:00Z"/>
        </w:rPr>
      </w:pPr>
      <w:del w:id="1323" w:author="Raj Kesarapalli" w:date="2023-07-27T13:29:00Z">
        <w:r w:rsidDel="00DE7F01">
          <w:delText>formation needed for Fix PR is listed</w:delText>
        </w:r>
        <w:r w:rsidDel="00DE7F01">
          <w:rPr>
            <w:spacing w:val="-24"/>
          </w:rPr>
          <w:delText xml:space="preserve"> </w:delText>
        </w:r>
        <w:r w:rsidDel="00DE7F01">
          <w:delText>in</w:delText>
        </w:r>
        <w:r w:rsidDel="00DE7F01">
          <w:rPr>
            <w:spacing w:val="-23"/>
          </w:rPr>
          <w:delText xml:space="preserve"> </w:delText>
        </w:r>
        <w:r w:rsidDel="00DE7F01">
          <w:rPr>
            <w:spacing w:val="-6"/>
          </w:rPr>
          <w:delText xml:space="preserve">ta­ </w:delText>
        </w:r>
        <w:r w:rsidDel="00DE7F01">
          <w:delText>ble below</w:delText>
        </w:r>
        <w:r w:rsidDel="00DE7F01">
          <w:rPr>
            <w:spacing w:val="-10"/>
          </w:rPr>
          <w:delText xml:space="preserve"> </w:delText>
        </w:r>
        <w:r w:rsidDel="00DE7F01">
          <w:delText>)</w:delText>
        </w:r>
      </w:del>
    </w:p>
    <w:p w14:paraId="30402D5B" w14:textId="77777777" w:rsidR="00D64DB2" w:rsidRDefault="0022516B">
      <w:pPr>
        <w:spacing w:before="153" w:line="451" w:lineRule="auto"/>
        <w:ind w:left="160"/>
        <w:jc w:val="both"/>
        <w:rPr>
          <w:rFonts w:ascii="Courier New" w:hAnsi="Courier New"/>
          <w:sz w:val="16"/>
        </w:rPr>
      </w:pPr>
      <w:r>
        <w:br w:type="column"/>
      </w:r>
      <w:r>
        <w:rPr>
          <w:rFonts w:ascii="Courier New" w:hAnsi="Courier New"/>
          <w:sz w:val="16"/>
          <w:shd w:val="clear" w:color="auto" w:fill="EDEDED"/>
        </w:rPr>
        <w:t>blackduck.au•</w:t>
      </w:r>
      <w:r>
        <w:rPr>
          <w:rFonts w:ascii="Courier New" w:hAnsi="Courier New"/>
          <w:sz w:val="16"/>
        </w:rPr>
        <w:t xml:space="preserve"> </w:t>
      </w:r>
      <w:r>
        <w:rPr>
          <w:rFonts w:ascii="Courier New" w:hAnsi="Courier New"/>
          <w:sz w:val="16"/>
          <w:shd w:val="clear" w:color="auto" w:fill="EDEDED"/>
        </w:rPr>
        <w:t>tomation.fix•</w:t>
      </w:r>
      <w:r>
        <w:rPr>
          <w:rFonts w:ascii="Courier New" w:hAnsi="Courier New"/>
          <w:sz w:val="16"/>
        </w:rPr>
        <w:t xml:space="preserve"> </w:t>
      </w:r>
      <w:r>
        <w:rPr>
          <w:rFonts w:ascii="Courier New" w:hAnsi="Courier New"/>
          <w:sz w:val="16"/>
          <w:shd w:val="clear" w:color="auto" w:fill="EDEDED"/>
        </w:rPr>
        <w:t>pr</w:t>
      </w:r>
    </w:p>
    <w:p w14:paraId="2918D5C0" w14:textId="77777777" w:rsidR="00D64DB2" w:rsidRDefault="0022516B">
      <w:pPr>
        <w:spacing w:before="153" w:line="451" w:lineRule="auto"/>
        <w:ind w:left="121" w:right="20"/>
        <w:rPr>
          <w:rFonts w:ascii="Courier New" w:hAnsi="Courier New"/>
          <w:sz w:val="16"/>
        </w:rPr>
      </w:pPr>
      <w:r>
        <w:br w:type="column"/>
      </w:r>
      <w:r>
        <w:rPr>
          <w:rFonts w:ascii="Courier New" w:hAnsi="Courier New"/>
          <w:sz w:val="16"/>
          <w:shd w:val="clear" w:color="auto" w:fill="EDEDED"/>
        </w:rPr>
        <w:t>BRIDGE_BLACKDUCK_AU•</w:t>
      </w:r>
      <w:r>
        <w:rPr>
          <w:rFonts w:ascii="Courier New" w:hAnsi="Courier New"/>
          <w:sz w:val="16"/>
        </w:rPr>
        <w:t xml:space="preserve"> </w:t>
      </w:r>
      <w:r>
        <w:rPr>
          <w:rFonts w:ascii="Courier New" w:hAnsi="Courier New"/>
          <w:sz w:val="16"/>
          <w:shd w:val="clear" w:color="auto" w:fill="EDEDED"/>
        </w:rPr>
        <w:t>TOMATION_FIXPR</w:t>
      </w:r>
    </w:p>
    <w:p w14:paraId="38CCEA7C" w14:textId="77777777" w:rsidR="00D64DB2" w:rsidRDefault="0022516B">
      <w:pPr>
        <w:spacing w:before="96"/>
        <w:ind w:left="160"/>
        <w:rPr>
          <w:sz w:val="20"/>
        </w:rPr>
      </w:pPr>
      <w:r>
        <w:br w:type="column"/>
      </w:r>
      <w:r>
        <w:rPr>
          <w:rFonts w:ascii="Courier New" w:hAnsi="Courier New"/>
          <w:sz w:val="16"/>
          <w:shd w:val="clear" w:color="auto" w:fill="EDEDED"/>
        </w:rPr>
        <w:t>blackduck.au•</w:t>
      </w:r>
      <w:r>
        <w:rPr>
          <w:rFonts w:ascii="Courier New" w:hAnsi="Courier New"/>
          <w:spacing w:val="65"/>
          <w:sz w:val="16"/>
        </w:rPr>
        <w:t xml:space="preserve"> </w:t>
      </w:r>
      <w:r>
        <w:rPr>
          <w:sz w:val="20"/>
        </w:rPr>
        <w:t>No</w:t>
      </w:r>
    </w:p>
    <w:p w14:paraId="284C78AE" w14:textId="77777777" w:rsidR="00D64DB2" w:rsidRDefault="0022516B">
      <w:pPr>
        <w:spacing w:before="156" w:line="451" w:lineRule="auto"/>
        <w:ind w:left="160" w:right="437"/>
        <w:rPr>
          <w:rFonts w:ascii="Courier New" w:hAnsi="Courier New"/>
          <w:sz w:val="16"/>
        </w:rPr>
      </w:pPr>
      <w:r>
        <w:rPr>
          <w:rFonts w:ascii="Courier New" w:hAnsi="Courier New"/>
          <w:sz w:val="16"/>
          <w:shd w:val="clear" w:color="auto" w:fill="EDEDED"/>
        </w:rPr>
        <w:t>tomation.fix•</w:t>
      </w:r>
      <w:r>
        <w:rPr>
          <w:rFonts w:ascii="Courier New" w:hAnsi="Courier New"/>
          <w:sz w:val="16"/>
        </w:rPr>
        <w:t xml:space="preserve"> </w:t>
      </w:r>
      <w:r>
        <w:rPr>
          <w:rFonts w:ascii="Courier New" w:hAnsi="Courier New"/>
          <w:sz w:val="16"/>
          <w:shd w:val="clear" w:color="auto" w:fill="EDEDED"/>
        </w:rPr>
        <w:t>pr</w:t>
      </w:r>
    </w:p>
    <w:p w14:paraId="18BE78B1" w14:textId="77777777" w:rsidR="00D64DB2" w:rsidRDefault="0022516B">
      <w:pPr>
        <w:pStyle w:val="BodyText"/>
        <w:spacing w:before="1"/>
        <w:rPr>
          <w:rFonts w:ascii="Courier New"/>
          <w:sz w:val="26"/>
        </w:rPr>
      </w:pPr>
      <w:r>
        <w:br w:type="column"/>
      </w:r>
    </w:p>
    <w:p w14:paraId="7ECB2391" w14:textId="153991B5" w:rsidR="00DE7F01" w:rsidRDefault="00DE7F01" w:rsidP="00DE7F01">
      <w:pPr>
        <w:pStyle w:val="BodyText"/>
        <w:spacing w:line="340" w:lineRule="auto"/>
        <w:ind w:left="160" w:right="146"/>
        <w:rPr>
          <w:ins w:id="1324" w:author="Raj Kesarapalli" w:date="2023-07-27T13:30:00Z"/>
        </w:rPr>
      </w:pPr>
      <w:ins w:id="1325" w:author="Raj Kesarapalli" w:date="2023-07-27T13:29:00Z">
        <w:r>
          <w:t xml:space="preserve">If set to </w:t>
        </w:r>
        <w:r>
          <w:rPr>
            <w:rFonts w:ascii="Courier New" w:hAnsi="Courier New"/>
            <w:sz w:val="16"/>
            <w:shd w:val="clear" w:color="auto" w:fill="EDEDED"/>
          </w:rPr>
          <w:t>true</w:t>
        </w:r>
        <w:r>
          <w:t xml:space="preserve">, Bridge creates </w:t>
        </w:r>
      </w:ins>
      <w:ins w:id="1326" w:author="Raj Kesarapalli" w:date="2023-07-27T13:41:00Z">
        <w:r w:rsidR="009A1248">
          <w:t>fix</w:t>
        </w:r>
      </w:ins>
      <w:ins w:id="1327" w:author="Raj Kesarapalli" w:date="2023-07-27T13:29:00Z">
        <w:r>
          <w:t xml:space="preserve"> </w:t>
        </w:r>
      </w:ins>
      <w:ins w:id="1328" w:author="Raj Kesarapalli" w:date="2023-07-27T13:41:00Z">
        <w:r w:rsidR="009A1248">
          <w:t>pull requests</w:t>
        </w:r>
      </w:ins>
      <w:ins w:id="1329" w:author="Raj Kesarapalli" w:date="2023-07-27T13:30:00Z">
        <w:r>
          <w:t xml:space="preserve"> for vulnerable direct dependencies. </w:t>
        </w:r>
      </w:ins>
      <w:del w:id="1330" w:author="Raj Kesarapalli" w:date="2023-07-27T13:30:00Z">
        <w:r w:rsidR="0022516B" w:rsidDel="00DE7F01">
          <w:delText xml:space="preserve">Accepts </w:delText>
        </w:r>
        <w:r w:rsidR="0022516B" w:rsidDel="00DE7F01">
          <w:rPr>
            <w:rFonts w:ascii="Courier New" w:hAnsi="Courier New"/>
            <w:sz w:val="16"/>
            <w:shd w:val="clear" w:color="auto" w:fill="EDEDED"/>
          </w:rPr>
          <w:delText>true</w:delText>
        </w:r>
        <w:r w:rsidR="0022516B" w:rsidDel="00DE7F01">
          <w:rPr>
            <w:rFonts w:ascii="Courier New" w:hAnsi="Courier New"/>
            <w:sz w:val="16"/>
          </w:rPr>
          <w:delText xml:space="preserve"> </w:delText>
        </w:r>
        <w:r w:rsidR="0022516B" w:rsidDel="00DE7F01">
          <w:delText xml:space="preserve">or </w:delText>
        </w:r>
        <w:r w:rsidR="0022516B" w:rsidDel="00DE7F01">
          <w:rPr>
            <w:rFonts w:ascii="Courier New" w:hAnsi="Courier New"/>
            <w:sz w:val="16"/>
            <w:shd w:val="clear" w:color="auto" w:fill="EDEDED"/>
          </w:rPr>
          <w:delText>false</w:delText>
        </w:r>
        <w:r w:rsidR="0022516B" w:rsidDel="00DE7F01">
          <w:rPr>
            <w:rFonts w:ascii="Courier New" w:hAnsi="Courier New"/>
            <w:sz w:val="16"/>
          </w:rPr>
          <w:delText xml:space="preserve"> </w:delText>
        </w:r>
        <w:r w:rsidR="0022516B" w:rsidDel="00DE7F01">
          <w:delText>(</w:delText>
        </w:r>
      </w:del>
      <w:r w:rsidR="0022516B">
        <w:t xml:space="preserve">Default: </w:t>
      </w:r>
      <w:r w:rsidR="0022516B">
        <w:rPr>
          <w:rFonts w:ascii="Courier New" w:hAnsi="Courier New"/>
          <w:sz w:val="16"/>
          <w:shd w:val="clear" w:color="auto" w:fill="EDEDED"/>
        </w:rPr>
        <w:t>false</w:t>
      </w:r>
      <w:r w:rsidR="0022516B">
        <w:t>)</w:t>
      </w:r>
      <w:del w:id="1331" w:author="Raj Kesarapalli" w:date="2023-07-27T13:30:00Z">
        <w:r w:rsidR="0022516B" w:rsidDel="00DE7F01">
          <w:delText>.</w:delText>
        </w:r>
      </w:del>
      <w:r w:rsidR="0022516B">
        <w:t xml:space="preserve"> </w:t>
      </w:r>
    </w:p>
    <w:p w14:paraId="5228DC7F" w14:textId="77777777" w:rsidR="00DE7F01" w:rsidRDefault="00DE7F01" w:rsidP="00DE7F01">
      <w:pPr>
        <w:pStyle w:val="BodyText"/>
        <w:spacing w:line="340" w:lineRule="auto"/>
        <w:ind w:left="160" w:right="146"/>
        <w:rPr>
          <w:ins w:id="1332" w:author="Raj Kesarapalli" w:date="2023-07-27T13:30:00Z"/>
        </w:rPr>
      </w:pPr>
    </w:p>
    <w:p w14:paraId="27F13A8D" w14:textId="1CC033D4" w:rsidR="00DE7F01" w:rsidRDefault="00DE7F01" w:rsidP="00DE7F01">
      <w:pPr>
        <w:pStyle w:val="BodyText"/>
        <w:spacing w:line="340" w:lineRule="auto"/>
        <w:ind w:left="160" w:right="146"/>
        <w:rPr>
          <w:ins w:id="1333" w:author="Raj Kesarapalli" w:date="2023-07-27T13:30:00Z"/>
        </w:rPr>
      </w:pPr>
      <w:ins w:id="1334" w:author="Raj Kesarapalli" w:date="2023-07-27T13:30:00Z">
        <w:r>
          <w:t>Note: Currently only NPM is supports.</w:t>
        </w:r>
      </w:ins>
    </w:p>
    <w:p w14:paraId="47AD7DC9" w14:textId="77777777" w:rsidR="00DE7F01" w:rsidRDefault="00DE7F01" w:rsidP="00DE7F01">
      <w:pPr>
        <w:pStyle w:val="BodyText"/>
        <w:spacing w:line="340" w:lineRule="auto"/>
        <w:ind w:left="160" w:right="146"/>
        <w:rPr>
          <w:ins w:id="1335" w:author="Raj Kesarapalli" w:date="2023-07-27T13:30:00Z"/>
        </w:rPr>
      </w:pPr>
    </w:p>
    <w:p w14:paraId="4EC70A59" w14:textId="77777777" w:rsidR="00DE049C" w:rsidRDefault="00DE7F01" w:rsidP="00DE049C">
      <w:pPr>
        <w:pStyle w:val="Heading5"/>
        <w:spacing w:before="96"/>
        <w:ind w:left="100"/>
        <w:rPr>
          <w:ins w:id="1336" w:author="Raj Kesarapalli" w:date="2023-07-27T13:56:00Z"/>
        </w:rPr>
      </w:pPr>
      <w:ins w:id="1337" w:author="Raj Kesarapalli" w:date="2023-07-27T13:30:00Z">
        <w:r w:rsidRPr="00DE7F01">
          <w:rPr>
            <w:b w:val="0"/>
            <w:bCs w:val="0"/>
            <w:rPrChange w:id="1338" w:author="Raj Kesarapalli" w:date="2023-07-27T13:32:00Z">
              <w:rPr/>
            </w:rPrChange>
          </w:rPr>
          <w:t xml:space="preserve">Note: Requires SCM </w:t>
        </w:r>
      </w:ins>
      <w:ins w:id="1339" w:author="Raj Kesarapalli" w:date="2023-07-27T13:31:00Z">
        <w:r w:rsidRPr="00DE7F01">
          <w:rPr>
            <w:b w:val="0"/>
            <w:bCs w:val="0"/>
            <w:rPrChange w:id="1340" w:author="Raj Kesarapalli" w:date="2023-07-27T13:32:00Z">
              <w:rPr/>
            </w:rPrChange>
          </w:rPr>
          <w:t xml:space="preserve">information including </w:t>
        </w:r>
      </w:ins>
      <w:ins w:id="1341" w:author="Raj Kesarapalli" w:date="2023-07-27T13:30:00Z">
        <w:r w:rsidRPr="00DE7F01">
          <w:rPr>
            <w:b w:val="0"/>
            <w:bCs w:val="0"/>
            <w:rPrChange w:id="1342" w:author="Raj Kesarapalli" w:date="2023-07-27T13:32:00Z">
              <w:rPr/>
            </w:rPrChange>
          </w:rPr>
          <w:t>token</w:t>
        </w:r>
      </w:ins>
      <w:ins w:id="1343" w:author="Raj Kesarapalli" w:date="2023-07-27T13:31:00Z">
        <w:r w:rsidRPr="00DE7F01">
          <w:rPr>
            <w:b w:val="0"/>
            <w:bCs w:val="0"/>
            <w:rPrChange w:id="1344" w:author="Raj Kesarapalli" w:date="2023-07-27T13:32:00Z">
              <w:rPr/>
            </w:rPrChange>
          </w:rPr>
          <w:t xml:space="preserve"> as documented </w:t>
        </w:r>
      </w:ins>
      <w:ins w:id="1345" w:author="Raj Kesarapalli" w:date="2023-07-27T13:32:00Z">
        <w:r w:rsidRPr="00DE7F01">
          <w:rPr>
            <w:b w:val="0"/>
            <w:bCs w:val="0"/>
            <w:rPrChange w:id="1346" w:author="Raj Kesarapalli" w:date="2023-07-27T13:32:00Z">
              <w:rPr/>
            </w:rPrChange>
          </w:rPr>
          <w:t>in section</w:t>
        </w:r>
        <w:r w:rsidRPr="009A1248">
          <w:rPr>
            <w:b w:val="0"/>
            <w:bCs w:val="0"/>
            <w:rPrChange w:id="1347" w:author="Raj Kesarapalli" w:date="2023-07-27T13:34:00Z">
              <w:rPr/>
            </w:rPrChange>
          </w:rPr>
          <w:t xml:space="preserve"> </w:t>
        </w:r>
      </w:ins>
      <w:ins w:id="1348" w:author="Raj Kesarapalli" w:date="2023-07-27T13:56:00Z">
        <w:r w:rsidR="00DE049C" w:rsidRPr="00DE049C">
          <w:rPr>
            <w:color w:val="00B0F0"/>
            <w:u w:val="single"/>
            <w:rPrChange w:id="1349" w:author="Raj Kesarapalli" w:date="2023-07-27T13:56:00Z">
              <w:rPr/>
            </w:rPrChange>
          </w:rPr>
          <w:t>SCM Information needed for “Creating Fix Pull Requests” feature</w:t>
        </w:r>
      </w:ins>
    </w:p>
    <w:p w14:paraId="6F672527" w14:textId="4D8D26E0" w:rsidR="00DE7F01" w:rsidRPr="00DE7F01" w:rsidRDefault="00DE049C">
      <w:pPr>
        <w:pStyle w:val="Heading5"/>
        <w:spacing w:before="96"/>
        <w:ind w:left="100"/>
        <w:rPr>
          <w:ins w:id="1350" w:author="Raj Kesarapalli" w:date="2023-07-27T13:31:00Z"/>
        </w:rPr>
        <w:pPrChange w:id="1351" w:author="Raj Kesarapalli" w:date="2023-07-27T13:32:00Z">
          <w:pPr>
            <w:pStyle w:val="BodyText"/>
            <w:spacing w:line="340" w:lineRule="auto"/>
            <w:ind w:left="160" w:right="146"/>
          </w:pPr>
        </w:pPrChange>
      </w:pPr>
      <w:ins w:id="1352" w:author="Raj Kesarapalli" w:date="2023-07-27T13:56:00Z">
        <w:r>
          <w:rPr>
            <w:b w:val="0"/>
            <w:bCs w:val="0"/>
          </w:rPr>
          <w:t>below</w:t>
        </w:r>
      </w:ins>
      <w:ins w:id="1353" w:author="Raj Kesarapalli" w:date="2023-07-27T13:31:00Z">
        <w:r w:rsidR="00DE7F01" w:rsidRPr="00DE7F01">
          <w:rPr>
            <w:b w:val="0"/>
            <w:bCs w:val="0"/>
          </w:rPr>
          <w:t>.</w:t>
        </w:r>
      </w:ins>
    </w:p>
    <w:p w14:paraId="1258C07E" w14:textId="77777777" w:rsidR="00DE7F01" w:rsidRDefault="00DE7F01" w:rsidP="00DE7F01">
      <w:pPr>
        <w:pStyle w:val="BodyText"/>
        <w:spacing w:line="340" w:lineRule="auto"/>
        <w:ind w:left="160" w:right="146"/>
        <w:rPr>
          <w:ins w:id="1354" w:author="Raj Kesarapalli" w:date="2023-07-27T13:30:00Z"/>
        </w:rPr>
      </w:pPr>
    </w:p>
    <w:p w14:paraId="5E28CABB" w14:textId="31A9E456" w:rsidR="00D64DB2" w:rsidDel="00DE7F01" w:rsidRDefault="0022516B" w:rsidP="00DE7F01">
      <w:pPr>
        <w:pStyle w:val="BodyText"/>
        <w:spacing w:line="340" w:lineRule="auto"/>
        <w:ind w:left="160" w:right="146"/>
        <w:rPr>
          <w:del w:id="1355" w:author="Raj Kesarapalli" w:date="2023-07-27T13:33:00Z"/>
        </w:rPr>
      </w:pPr>
      <w:del w:id="1356" w:author="Raj Kesarapalli" w:date="2023-07-27T13:31:00Z">
        <w:r w:rsidDel="00DE7F01">
          <w:delText xml:space="preserve">If </w:delText>
        </w:r>
        <w:r w:rsidDel="00DE7F01">
          <w:rPr>
            <w:rFonts w:ascii="Courier New" w:hAnsi="Courier New"/>
            <w:sz w:val="16"/>
            <w:shd w:val="clear" w:color="auto" w:fill="EDEDED"/>
          </w:rPr>
          <w:delText>true</w:delText>
        </w:r>
        <w:r w:rsidDel="00DE7F01">
          <w:delText xml:space="preserve">, Synopsys Bridge turns on Fix PR feature. Synopsys Bridge attempts to generate PRs for all </w:delText>
        </w:r>
      </w:del>
      <w:del w:id="1357" w:author="Raj Kesarapalli" w:date="2023-07-27T13:33:00Z">
        <w:r w:rsidDel="00DE7F01">
          <w:delText>vulnerable compo­</w:delText>
        </w:r>
      </w:del>
    </w:p>
    <w:p w14:paraId="5DF65D1F" w14:textId="77777777" w:rsidR="00D64DB2" w:rsidRDefault="00D64DB2">
      <w:pPr>
        <w:spacing w:line="340" w:lineRule="auto"/>
        <w:sectPr w:rsidR="00D64DB2">
          <w:type w:val="continuous"/>
          <w:pgSz w:w="12240" w:h="15840"/>
          <w:pgMar w:top="1500" w:right="1320" w:bottom="280" w:left="1340" w:header="720" w:footer="720" w:gutter="0"/>
          <w:cols w:num="5" w:space="720" w:equalWidth="0">
            <w:col w:w="1129" w:space="53"/>
            <w:col w:w="1409" w:space="40"/>
            <w:col w:w="2082" w:space="435"/>
            <w:col w:w="1866" w:space="419"/>
            <w:col w:w="2147"/>
          </w:cols>
        </w:sectPr>
      </w:pPr>
    </w:p>
    <w:p w14:paraId="4F5F4B66" w14:textId="77777777" w:rsidR="00D64DB2" w:rsidRDefault="0022516B">
      <w:pPr>
        <w:pStyle w:val="BodyText"/>
        <w:spacing w:before="85"/>
        <w:ind w:left="3545"/>
      </w:pPr>
      <w:r>
        <w:lastRenderedPageBreak/>
        <w:t>Synopsys Bridge CLI Guide | 3 - Synopsys Bridge CLI Reference | 23</w:t>
      </w:r>
    </w:p>
    <w:p w14:paraId="15DC596E" w14:textId="77777777" w:rsidR="00D64DB2" w:rsidRDefault="00D64DB2">
      <w:pPr>
        <w:pStyle w:val="BodyText"/>
      </w:pPr>
    </w:p>
    <w:p w14:paraId="415F8E7A" w14:textId="77777777" w:rsidR="00D64DB2" w:rsidRDefault="00D64DB2">
      <w:pPr>
        <w:pStyle w:val="BodyText"/>
      </w:pPr>
    </w:p>
    <w:p w14:paraId="09E9BD09" w14:textId="77777777" w:rsidR="00D64DB2" w:rsidRDefault="00D64DB2">
      <w:pPr>
        <w:pStyle w:val="BodyText"/>
        <w:spacing w:before="2"/>
        <w:rPr>
          <w:sz w:val="15"/>
        </w:rPr>
      </w:pPr>
    </w:p>
    <w:p w14:paraId="6705A628" w14:textId="77777777" w:rsidR="00D64DB2" w:rsidRDefault="00D64DB2">
      <w:pPr>
        <w:rPr>
          <w:sz w:val="15"/>
        </w:rPr>
        <w:sectPr w:rsidR="00D64DB2">
          <w:pgSz w:w="12240" w:h="15840"/>
          <w:pgMar w:top="520" w:right="1320" w:bottom="280" w:left="1340" w:header="720" w:footer="720" w:gutter="0"/>
          <w:cols w:space="720"/>
        </w:sectPr>
      </w:pPr>
    </w:p>
    <w:p w14:paraId="5EC44CF5" w14:textId="77777777" w:rsidR="00D64DB2" w:rsidRDefault="00D64DB2">
      <w:pPr>
        <w:pStyle w:val="BodyText"/>
        <w:spacing w:before="1"/>
        <w:rPr>
          <w:sz w:val="22"/>
        </w:rPr>
      </w:pPr>
    </w:p>
    <w:p w14:paraId="2BC93995" w14:textId="77777777" w:rsidR="00D64DB2" w:rsidRDefault="0022516B">
      <w:pPr>
        <w:pStyle w:val="Heading5"/>
        <w:tabs>
          <w:tab w:val="left" w:pos="3459"/>
        </w:tabs>
        <w:ind w:left="244"/>
      </w:pPr>
      <w:r>
        <w:t>Argument</w:t>
      </w:r>
      <w:r>
        <w:tab/>
        <w:t>Input</w:t>
      </w:r>
      <w:r>
        <w:rPr>
          <w:spacing w:val="-5"/>
        </w:rPr>
        <w:t xml:space="preserve"> </w:t>
      </w:r>
      <w:r>
        <w:t>Mode</w:t>
      </w:r>
    </w:p>
    <w:p w14:paraId="61B2D627" w14:textId="77777777" w:rsidR="00D64DB2" w:rsidRDefault="0022516B">
      <w:pPr>
        <w:spacing w:before="96" w:line="340" w:lineRule="auto"/>
        <w:ind w:left="244" w:right="-15" w:firstLine="129"/>
        <w:rPr>
          <w:b/>
          <w:sz w:val="20"/>
        </w:rPr>
      </w:pPr>
      <w:r>
        <w:br w:type="column"/>
      </w:r>
      <w:r>
        <w:rPr>
          <w:b/>
          <w:sz w:val="20"/>
        </w:rPr>
        <w:t xml:space="preserve">Re­ </w:t>
      </w:r>
      <w:r>
        <w:rPr>
          <w:b/>
          <w:spacing w:val="-1"/>
          <w:sz w:val="20"/>
        </w:rPr>
        <w:t>quired</w:t>
      </w:r>
    </w:p>
    <w:p w14:paraId="24CE8BE2" w14:textId="77777777" w:rsidR="00D64DB2" w:rsidRDefault="0022516B">
      <w:pPr>
        <w:pStyle w:val="BodyText"/>
        <w:spacing w:before="1"/>
        <w:rPr>
          <w:b/>
          <w:sz w:val="22"/>
        </w:rPr>
      </w:pPr>
      <w:r>
        <w:br w:type="column"/>
      </w:r>
    </w:p>
    <w:p w14:paraId="22D91E4B" w14:textId="77777777" w:rsidR="00D64DB2" w:rsidRDefault="0022516B">
      <w:pPr>
        <w:ind w:left="809"/>
        <w:rPr>
          <w:b/>
          <w:sz w:val="20"/>
        </w:rPr>
      </w:pPr>
      <w:r>
        <w:rPr>
          <w:b/>
          <w:sz w:val="20"/>
        </w:rPr>
        <w:t>Notes</w:t>
      </w:r>
    </w:p>
    <w:p w14:paraId="7E6BD7C4" w14:textId="77777777" w:rsidR="00D64DB2" w:rsidRDefault="00D64DB2">
      <w:pPr>
        <w:pStyle w:val="BodyText"/>
        <w:spacing w:before="6"/>
        <w:rPr>
          <w:b/>
          <w:sz w:val="27"/>
        </w:rPr>
      </w:pPr>
    </w:p>
    <w:p w14:paraId="0A418712" w14:textId="6C94EB07" w:rsidR="00D64DB2" w:rsidDel="00DE7F01" w:rsidRDefault="0022516B">
      <w:pPr>
        <w:pStyle w:val="BodyText"/>
        <w:spacing w:line="340" w:lineRule="auto"/>
        <w:ind w:left="172" w:right="161"/>
        <w:rPr>
          <w:del w:id="1358" w:author="Raj Kesarapalli" w:date="2023-07-27T13:31:00Z"/>
        </w:rPr>
      </w:pPr>
      <w:del w:id="1359" w:author="Raj Kesarapalli" w:date="2023-07-27T13:31:00Z">
        <w:r w:rsidDel="00DE7F01">
          <w:delText xml:space="preserve">nents found in the scan. Requires full scan to be run. This flag is ignored if run with Rapid Scan. Fix PR is available on­ ly for NPM projects. User must pass to­ ken and scm infor­ mation needed to generate PRs. If set to </w:delText>
        </w:r>
        <w:r w:rsidDel="00DE7F01">
          <w:rPr>
            <w:rFonts w:ascii="Courier New" w:hAnsi="Courier New"/>
            <w:sz w:val="16"/>
            <w:shd w:val="clear" w:color="auto" w:fill="EDEDED"/>
          </w:rPr>
          <w:delText>false</w:delText>
        </w:r>
        <w:r w:rsidDel="00DE7F01">
          <w:delText>, Synopsys Bridge turns off the Fix PR feature.</w:delText>
        </w:r>
      </w:del>
    </w:p>
    <w:p w14:paraId="0EE7839A" w14:textId="77777777" w:rsidR="00D64DB2" w:rsidRDefault="00D64DB2">
      <w:pPr>
        <w:spacing w:line="340" w:lineRule="auto"/>
        <w:sectPr w:rsidR="00D64DB2">
          <w:type w:val="continuous"/>
          <w:pgSz w:w="12240" w:h="15840"/>
          <w:pgMar w:top="1500" w:right="1320" w:bottom="280" w:left="1340" w:header="720" w:footer="720" w:gutter="0"/>
          <w:cols w:num="3" w:space="720" w:equalWidth="0">
            <w:col w:w="4520" w:space="2046"/>
            <w:col w:w="815" w:space="39"/>
            <w:col w:w="2160"/>
          </w:cols>
        </w:sectPr>
      </w:pPr>
    </w:p>
    <w:p w14:paraId="62B0580D" w14:textId="77777777" w:rsidR="00D64DB2" w:rsidRDefault="00D64DB2">
      <w:pPr>
        <w:pStyle w:val="BodyText"/>
        <w:spacing w:before="5"/>
        <w:rPr>
          <w:sz w:val="9"/>
        </w:rPr>
      </w:pPr>
    </w:p>
    <w:p w14:paraId="222ED1E7" w14:textId="77777777" w:rsidR="00D64DB2" w:rsidRDefault="00D64DB2">
      <w:pPr>
        <w:rPr>
          <w:sz w:val="9"/>
        </w:rPr>
        <w:sectPr w:rsidR="00D64DB2">
          <w:type w:val="continuous"/>
          <w:pgSz w:w="12240" w:h="15840"/>
          <w:pgMar w:top="1500" w:right="1320" w:bottom="280" w:left="1340" w:header="720" w:footer="720" w:gutter="0"/>
          <w:cols w:space="720"/>
        </w:sectPr>
      </w:pPr>
    </w:p>
    <w:p w14:paraId="793742F6" w14:textId="78F17FE4" w:rsidR="00D64DB2" w:rsidRDefault="0022516B">
      <w:pPr>
        <w:pStyle w:val="BodyText"/>
        <w:spacing w:before="95" w:line="340" w:lineRule="auto"/>
        <w:ind w:left="160" w:right="-14"/>
      </w:pPr>
      <w:del w:id="1360" w:author="Raj Kesarapalli" w:date="2023-07-27T13:39:00Z">
        <w:r w:rsidDel="009A1248">
          <w:delText xml:space="preserve">automa­ </w:delText>
        </w:r>
        <w:r w:rsidDel="009A1248">
          <w:rPr>
            <w:w w:val="95"/>
          </w:rPr>
          <w:delText xml:space="preserve">tion.prcom­ </w:delText>
        </w:r>
        <w:r w:rsidDel="009A1248">
          <w:delText>ments</w:delText>
        </w:r>
      </w:del>
      <w:ins w:id="1361" w:author="Raj Kesarapalli" w:date="2023-07-27T13:39:00Z">
        <w:r w:rsidR="009A1248">
          <w:t>Add comments to pull requests</w:t>
        </w:r>
      </w:ins>
    </w:p>
    <w:p w14:paraId="5810D279" w14:textId="77777777" w:rsidR="00D64DB2" w:rsidRDefault="0022516B">
      <w:pPr>
        <w:spacing w:before="152" w:line="451" w:lineRule="auto"/>
        <w:ind w:left="123" w:right="-20"/>
        <w:rPr>
          <w:rFonts w:ascii="Courier New" w:hAnsi="Courier New"/>
          <w:sz w:val="16"/>
        </w:rPr>
      </w:pPr>
      <w:r>
        <w:br w:type="column"/>
      </w:r>
      <w:r>
        <w:rPr>
          <w:rFonts w:ascii="Courier New" w:hAnsi="Courier New"/>
          <w:sz w:val="16"/>
          <w:shd w:val="clear" w:color="auto" w:fill="EDEDED"/>
        </w:rPr>
        <w:t>blackduck.au•</w:t>
      </w:r>
      <w:r>
        <w:rPr>
          <w:rFonts w:ascii="Courier New" w:hAnsi="Courier New"/>
          <w:sz w:val="16"/>
        </w:rPr>
        <w:t xml:space="preserve"> </w:t>
      </w:r>
      <w:r>
        <w:rPr>
          <w:rFonts w:ascii="Courier New" w:hAnsi="Courier New"/>
          <w:sz w:val="16"/>
          <w:shd w:val="clear" w:color="auto" w:fill="EDEDED"/>
        </w:rPr>
        <w:t>tomation•</w:t>
      </w:r>
    </w:p>
    <w:p w14:paraId="18675695" w14:textId="77777777" w:rsidR="00D64DB2" w:rsidRDefault="0022516B">
      <w:pPr>
        <w:spacing w:line="180" w:lineRule="exact"/>
        <w:ind w:left="123"/>
        <w:rPr>
          <w:rFonts w:ascii="Courier New"/>
          <w:sz w:val="16"/>
        </w:rPr>
      </w:pPr>
      <w:r>
        <w:rPr>
          <w:rFonts w:ascii="Courier New"/>
          <w:sz w:val="16"/>
          <w:shd w:val="clear" w:color="auto" w:fill="EDEDED"/>
        </w:rPr>
        <w:t>.prcomments</w:t>
      </w:r>
    </w:p>
    <w:p w14:paraId="4F7157D0" w14:textId="77777777" w:rsidR="00D64DB2" w:rsidRDefault="0022516B">
      <w:pPr>
        <w:spacing w:before="152" w:line="451" w:lineRule="auto"/>
        <w:ind w:left="121" w:right="20"/>
        <w:rPr>
          <w:rFonts w:ascii="Courier New" w:hAnsi="Courier New"/>
          <w:sz w:val="16"/>
        </w:rPr>
      </w:pPr>
      <w:r>
        <w:br w:type="column"/>
      </w:r>
      <w:r>
        <w:rPr>
          <w:rFonts w:ascii="Courier New" w:hAnsi="Courier New"/>
          <w:sz w:val="16"/>
          <w:shd w:val="clear" w:color="auto" w:fill="EDEDED"/>
        </w:rPr>
        <w:t>BRIDGE_BLACKDUCK_AU•</w:t>
      </w:r>
      <w:r>
        <w:rPr>
          <w:rFonts w:ascii="Courier New" w:hAnsi="Courier New"/>
          <w:sz w:val="16"/>
        </w:rPr>
        <w:t xml:space="preserve"> </w:t>
      </w:r>
      <w:r>
        <w:rPr>
          <w:rFonts w:ascii="Courier New" w:hAnsi="Courier New"/>
          <w:sz w:val="16"/>
          <w:shd w:val="clear" w:color="auto" w:fill="EDEDED"/>
        </w:rPr>
        <w:t>TOMATION_PRCOMMENTS</w:t>
      </w:r>
    </w:p>
    <w:p w14:paraId="4A429D8E" w14:textId="77777777" w:rsidR="00D64DB2" w:rsidRDefault="0022516B">
      <w:pPr>
        <w:spacing w:before="95"/>
        <w:ind w:left="160"/>
        <w:rPr>
          <w:sz w:val="20"/>
        </w:rPr>
      </w:pPr>
      <w:r>
        <w:br w:type="column"/>
      </w:r>
      <w:r>
        <w:rPr>
          <w:rFonts w:ascii="Courier New" w:hAnsi="Courier New"/>
          <w:sz w:val="16"/>
          <w:shd w:val="clear" w:color="auto" w:fill="EDEDED"/>
        </w:rPr>
        <w:t>blackduck.au•</w:t>
      </w:r>
      <w:r>
        <w:rPr>
          <w:rFonts w:ascii="Courier New" w:hAnsi="Courier New"/>
          <w:spacing w:val="65"/>
          <w:sz w:val="16"/>
        </w:rPr>
        <w:t xml:space="preserve"> </w:t>
      </w:r>
      <w:r>
        <w:rPr>
          <w:sz w:val="20"/>
        </w:rPr>
        <w:t>No</w:t>
      </w:r>
    </w:p>
    <w:p w14:paraId="78A32600" w14:textId="77777777" w:rsidR="00D64DB2" w:rsidRDefault="0022516B">
      <w:pPr>
        <w:spacing w:before="157"/>
        <w:ind w:left="160"/>
        <w:rPr>
          <w:rFonts w:ascii="Courier New" w:hAnsi="Courier New"/>
          <w:sz w:val="16"/>
        </w:rPr>
      </w:pPr>
      <w:r>
        <w:rPr>
          <w:rFonts w:ascii="Courier New" w:hAnsi="Courier New"/>
          <w:sz w:val="16"/>
          <w:shd w:val="clear" w:color="auto" w:fill="EDEDED"/>
        </w:rPr>
        <w:t>tomation•</w:t>
      </w:r>
    </w:p>
    <w:p w14:paraId="25F5D0E7" w14:textId="77777777" w:rsidR="00D64DB2" w:rsidRDefault="0022516B">
      <w:pPr>
        <w:spacing w:before="159"/>
        <w:ind w:left="160"/>
        <w:rPr>
          <w:rFonts w:ascii="Courier New"/>
          <w:sz w:val="16"/>
        </w:rPr>
      </w:pPr>
      <w:r>
        <w:rPr>
          <w:rFonts w:ascii="Courier New"/>
          <w:sz w:val="16"/>
          <w:shd w:val="clear" w:color="auto" w:fill="EDEDED"/>
        </w:rPr>
        <w:t>.prcomments</w:t>
      </w:r>
    </w:p>
    <w:p w14:paraId="625BEDFB" w14:textId="77777777" w:rsidR="00D64DB2" w:rsidRDefault="0022516B">
      <w:pPr>
        <w:pStyle w:val="BodyText"/>
        <w:spacing w:before="1"/>
        <w:rPr>
          <w:rFonts w:ascii="Courier New"/>
          <w:sz w:val="26"/>
        </w:rPr>
      </w:pPr>
      <w:r>
        <w:br w:type="column"/>
      </w:r>
    </w:p>
    <w:p w14:paraId="7BC59BA2" w14:textId="2B565812" w:rsidR="00D64DB2" w:rsidDel="009A1248" w:rsidRDefault="00DE7F01" w:rsidP="009A1248">
      <w:pPr>
        <w:spacing w:line="340" w:lineRule="auto"/>
        <w:ind w:left="160" w:right="361"/>
        <w:rPr>
          <w:del w:id="1362" w:author="Raj Kesarapalli" w:date="2023-07-27T13:37:00Z"/>
          <w:sz w:val="20"/>
        </w:rPr>
      </w:pPr>
      <w:ins w:id="1363" w:author="Raj Kesarapalli" w:date="2023-07-27T13:33:00Z">
        <w:r>
          <w:rPr>
            <w:sz w:val="20"/>
          </w:rPr>
          <w:t xml:space="preserve">If set to  </w:t>
        </w:r>
        <w:r>
          <w:rPr>
            <w:rFonts w:ascii="Courier New" w:hAnsi="Courier New"/>
            <w:sz w:val="16"/>
            <w:shd w:val="clear" w:color="auto" w:fill="EDEDED"/>
          </w:rPr>
          <w:t>true</w:t>
        </w:r>
        <w:r>
          <w:rPr>
            <w:sz w:val="20"/>
          </w:rPr>
          <w:t xml:space="preserve"> , Bridge </w:t>
        </w:r>
        <w:r w:rsidR="009A1248">
          <w:rPr>
            <w:sz w:val="20"/>
          </w:rPr>
          <w:t xml:space="preserve">adds comments to </w:t>
        </w:r>
      </w:ins>
      <w:ins w:id="1364" w:author="Raj Kesarapalli" w:date="2023-07-27T13:34:00Z">
        <w:r w:rsidR="009A1248">
          <w:rPr>
            <w:sz w:val="20"/>
          </w:rPr>
          <w:t xml:space="preserve">pull requests for new issues </w:t>
        </w:r>
      </w:ins>
      <w:ins w:id="1365" w:author="Raj Kesarapalli" w:date="2023-07-27T13:36:00Z">
        <w:r w:rsidR="009A1248">
          <w:rPr>
            <w:sz w:val="20"/>
          </w:rPr>
          <w:t xml:space="preserve">introduced in the pull request. </w:t>
        </w:r>
      </w:ins>
      <w:ins w:id="1366" w:author="Raj Kesarapalli" w:date="2023-07-27T13:34:00Z">
        <w:r w:rsidR="009A1248">
          <w:rPr>
            <w:sz w:val="20"/>
          </w:rPr>
          <w:t xml:space="preserve"> </w:t>
        </w:r>
      </w:ins>
      <w:del w:id="1367" w:author="Raj Kesarapalli" w:date="2023-07-27T13:37:00Z">
        <w:r w:rsidR="0022516B" w:rsidDel="009A1248">
          <w:rPr>
            <w:sz w:val="20"/>
          </w:rPr>
          <w:delText xml:space="preserve">Accepts </w:delText>
        </w:r>
        <w:r w:rsidR="0022516B" w:rsidDel="009A1248">
          <w:rPr>
            <w:rFonts w:ascii="Courier New" w:hAnsi="Courier New"/>
            <w:sz w:val="16"/>
            <w:shd w:val="clear" w:color="auto" w:fill="EDEDED"/>
          </w:rPr>
          <w:delText>true</w:delText>
        </w:r>
        <w:r w:rsidR="0022516B" w:rsidDel="009A1248">
          <w:rPr>
            <w:rFonts w:ascii="Courier New" w:hAnsi="Courier New"/>
            <w:sz w:val="16"/>
          </w:rPr>
          <w:delText xml:space="preserve"> </w:delText>
        </w:r>
        <w:r w:rsidR="0022516B" w:rsidDel="009A1248">
          <w:rPr>
            <w:sz w:val="20"/>
          </w:rPr>
          <w:delText xml:space="preserve">or </w:delText>
        </w:r>
        <w:r w:rsidR="0022516B" w:rsidDel="009A1248">
          <w:rPr>
            <w:rFonts w:ascii="Courier New" w:hAnsi="Courier New"/>
            <w:sz w:val="16"/>
            <w:shd w:val="clear" w:color="auto" w:fill="EDEDED"/>
          </w:rPr>
          <w:delText>false</w:delText>
        </w:r>
        <w:r w:rsidR="0022516B" w:rsidDel="009A1248">
          <w:rPr>
            <w:rFonts w:ascii="Courier New" w:hAnsi="Courier New"/>
            <w:sz w:val="16"/>
          </w:rPr>
          <w:delText xml:space="preserve"> </w:delText>
        </w:r>
        <w:r w:rsidR="0022516B" w:rsidDel="009A1248">
          <w:rPr>
            <w:sz w:val="20"/>
          </w:rPr>
          <w:delText xml:space="preserve">(default: </w:delText>
        </w:r>
        <w:r w:rsidR="0022516B" w:rsidDel="009A1248">
          <w:rPr>
            <w:rFonts w:ascii="Courier New" w:hAnsi="Courier New"/>
            <w:sz w:val="16"/>
            <w:shd w:val="clear" w:color="auto" w:fill="EDEDED"/>
          </w:rPr>
          <w:delText>false</w:delText>
        </w:r>
        <w:r w:rsidR="0022516B" w:rsidDel="009A1248">
          <w:rPr>
            <w:sz w:val="20"/>
          </w:rPr>
          <w:delText xml:space="preserve">).If </w:delText>
        </w:r>
        <w:r w:rsidR="0022516B" w:rsidDel="009A1248">
          <w:rPr>
            <w:rFonts w:ascii="Courier New" w:hAnsi="Courier New"/>
            <w:sz w:val="16"/>
            <w:shd w:val="clear" w:color="auto" w:fill="EDEDED"/>
          </w:rPr>
          <w:delText>true</w:delText>
        </w:r>
        <w:r w:rsidR="0022516B" w:rsidDel="009A1248">
          <w:rPr>
            <w:sz w:val="20"/>
          </w:rPr>
          <w:delText>, Synopsys Bridge turns on PR Com­ ments Feature.</w:delText>
        </w:r>
      </w:del>
    </w:p>
    <w:p w14:paraId="5EAED1DD" w14:textId="77777777" w:rsidR="009A1248" w:rsidRDefault="009A1248" w:rsidP="009A1248">
      <w:pPr>
        <w:spacing w:line="340" w:lineRule="auto"/>
        <w:ind w:left="160" w:right="361"/>
        <w:rPr>
          <w:ins w:id="1368" w:author="Raj Kesarapalli" w:date="2023-07-27T13:37:00Z"/>
          <w:sz w:val="20"/>
        </w:rPr>
      </w:pPr>
    </w:p>
    <w:p w14:paraId="483DC25E" w14:textId="77777777" w:rsidR="009A1248" w:rsidRDefault="009A1248" w:rsidP="009A1248">
      <w:pPr>
        <w:spacing w:line="340" w:lineRule="auto"/>
        <w:ind w:left="160" w:right="361"/>
        <w:rPr>
          <w:ins w:id="1369" w:author="Raj Kesarapalli" w:date="2023-07-27T13:39:00Z"/>
        </w:rPr>
      </w:pPr>
    </w:p>
    <w:p w14:paraId="66F093CE" w14:textId="3183F8ED" w:rsidR="00D64DB2" w:rsidRDefault="0022516B">
      <w:pPr>
        <w:spacing w:line="340" w:lineRule="auto"/>
        <w:ind w:left="160" w:right="361"/>
        <w:pPrChange w:id="1370" w:author="Raj Kesarapalli" w:date="2023-07-27T13:37:00Z">
          <w:pPr>
            <w:pStyle w:val="BodyText"/>
            <w:spacing w:line="340" w:lineRule="auto"/>
            <w:ind w:left="160" w:right="293"/>
          </w:pPr>
        </w:pPrChange>
      </w:pPr>
      <w:del w:id="1371" w:author="Raj Kesarapalli" w:date="2023-07-27T13:37:00Z">
        <w:r w:rsidDel="009A1248">
          <w:delText xml:space="preserve">Bridge attempts to add comments on the PR for new is­ sues introduced in the PR. </w:delText>
        </w:r>
      </w:del>
      <w:r>
        <w:t>Requires Rapid Scan to be run</w:t>
      </w:r>
      <w:ins w:id="1372" w:author="Raj Kesarapalli" w:date="2023-07-27T13:39:00Z">
        <w:r w:rsidR="009A1248">
          <w:t xml:space="preserve"> on </w:t>
        </w:r>
      </w:ins>
      <w:ins w:id="1373" w:author="Raj Kesarapalli" w:date="2023-07-27T13:40:00Z">
        <w:r w:rsidR="009A1248">
          <w:t>pull require events</w:t>
        </w:r>
      </w:ins>
      <w:r>
        <w:t>. This flag is ig</w:t>
      </w:r>
      <w:del w:id="1374" w:author="Raj Kesarapalli" w:date="2023-07-27T13:39:00Z">
        <w:r w:rsidDel="009A1248">
          <w:delText xml:space="preserve">­ </w:delText>
        </w:r>
      </w:del>
      <w:r>
        <w:t xml:space="preserve">nored if </w:t>
      </w:r>
      <w:ins w:id="1375" w:author="Raj Kesarapalli" w:date="2023-07-27T13:39:00Z">
        <w:r w:rsidR="009A1248">
          <w:t>f</w:t>
        </w:r>
      </w:ins>
      <w:del w:id="1376" w:author="Raj Kesarapalli" w:date="2023-07-27T13:39:00Z">
        <w:r w:rsidDel="009A1248">
          <w:delText>F</w:delText>
        </w:r>
      </w:del>
      <w:r>
        <w:t>ull scan is run.</w:t>
      </w:r>
      <w:del w:id="1377" w:author="Raj Kesarapalli" w:date="2023-07-27T13:38:00Z">
        <w:r w:rsidDel="009A1248">
          <w:delText xml:space="preserve"> If false, PR Comments feature is turned off.</w:delText>
        </w:r>
      </w:del>
    </w:p>
    <w:p w14:paraId="2B1C1CCE" w14:textId="77777777" w:rsidR="009A1248" w:rsidRDefault="009A1248">
      <w:pPr>
        <w:spacing w:line="340" w:lineRule="auto"/>
        <w:rPr>
          <w:ins w:id="1378" w:author="Raj Kesarapalli" w:date="2023-07-27T13:41:00Z"/>
        </w:rPr>
      </w:pPr>
    </w:p>
    <w:p w14:paraId="0A5D815C" w14:textId="77777777" w:rsidR="00DE049C" w:rsidRDefault="009A1248" w:rsidP="00DE049C">
      <w:pPr>
        <w:pStyle w:val="Heading5"/>
        <w:spacing w:before="96"/>
        <w:ind w:left="100"/>
        <w:rPr>
          <w:ins w:id="1379" w:author="Raj Kesarapalli" w:date="2023-07-27T13:56:00Z"/>
        </w:rPr>
      </w:pPr>
      <w:ins w:id="1380" w:author="Raj Kesarapalli" w:date="2023-07-27T13:41:00Z">
        <w:r w:rsidRPr="00895C62">
          <w:rPr>
            <w:b w:val="0"/>
            <w:bCs w:val="0"/>
          </w:rPr>
          <w:t xml:space="preserve">Note: Requires SCM information including token as documented in section </w:t>
        </w:r>
      </w:ins>
      <w:ins w:id="1381" w:author="Raj Kesarapalli" w:date="2023-07-27T13:56:00Z">
        <w:r w:rsidR="00DE049C" w:rsidRPr="00DE049C">
          <w:rPr>
            <w:color w:val="00B0F0"/>
            <w:u w:val="single"/>
            <w:rPrChange w:id="1382" w:author="Raj Kesarapalli" w:date="2023-07-27T13:57:00Z">
              <w:rPr/>
            </w:rPrChange>
          </w:rPr>
          <w:t>SCM Information needed for “Adding Comments to Pull Requests” feature</w:t>
        </w:r>
      </w:ins>
    </w:p>
    <w:p w14:paraId="36632CB7" w14:textId="6865FC93" w:rsidR="00483A0B" w:rsidRPr="00483A0B" w:rsidRDefault="00DE049C" w:rsidP="00483A0B">
      <w:pPr>
        <w:pStyle w:val="Heading5"/>
        <w:spacing w:before="96"/>
        <w:ind w:left="0"/>
        <w:rPr>
          <w:b w:val="0"/>
          <w:bCs w:val="0"/>
          <w:rPrChange w:id="1383" w:author="Raj Kesarapalli" w:date="2023-07-27T13:57:00Z">
            <w:rPr/>
          </w:rPrChange>
        </w:rPr>
        <w:sectPr w:rsidR="00483A0B" w:rsidRPr="00483A0B">
          <w:type w:val="continuous"/>
          <w:pgSz w:w="12240" w:h="15840"/>
          <w:pgMar w:top="1500" w:right="1320" w:bottom="280" w:left="1340" w:header="720" w:footer="720" w:gutter="0"/>
          <w:cols w:num="5" w:space="720" w:equalWidth="0">
            <w:col w:w="1179" w:space="40"/>
            <w:col w:w="1372" w:space="39"/>
            <w:col w:w="2082" w:space="436"/>
            <w:col w:w="1866" w:space="419"/>
            <w:col w:w="2147"/>
          </w:cols>
        </w:sectPr>
        <w:pPrChange w:id="1384" w:author="Raj Kesarapalli" w:date="2023-07-27T13:57:00Z">
          <w:pPr>
            <w:pStyle w:val="Heading5"/>
            <w:spacing w:before="96"/>
            <w:ind w:left="100"/>
          </w:pPr>
        </w:pPrChange>
      </w:pPr>
      <w:ins w:id="1385" w:author="Raj Kesarapalli" w:date="2023-07-27T13:57:00Z">
        <w:r>
          <w:rPr>
            <w:b w:val="0"/>
            <w:bCs w:val="0"/>
          </w:rPr>
          <w:t>below</w:t>
        </w:r>
      </w:ins>
    </w:p>
    <w:p w14:paraId="15B72B05" w14:textId="77777777" w:rsidR="00D64DB2" w:rsidRDefault="0022516B">
      <w:pPr>
        <w:pStyle w:val="BodyText"/>
        <w:spacing w:before="85"/>
        <w:ind w:left="100"/>
      </w:pPr>
      <w:r>
        <w:lastRenderedPageBreak/>
        <w:t>Synopsys Bridge CLI Guide | 3 - Synopsys Bridge CLI Reference | 24</w:t>
      </w:r>
    </w:p>
    <w:p w14:paraId="2EFA1DAF" w14:textId="77777777" w:rsidR="00D64DB2" w:rsidRDefault="00D64DB2">
      <w:pPr>
        <w:pStyle w:val="BodyText"/>
      </w:pPr>
    </w:p>
    <w:p w14:paraId="4C518543" w14:textId="77777777" w:rsidR="00D64DB2" w:rsidRDefault="00D64DB2">
      <w:pPr>
        <w:pStyle w:val="BodyText"/>
      </w:pPr>
    </w:p>
    <w:p w14:paraId="6E722824" w14:textId="77777777" w:rsidR="00D64DB2" w:rsidRDefault="00D64DB2">
      <w:pPr>
        <w:pStyle w:val="BodyText"/>
        <w:spacing w:before="2"/>
        <w:rPr>
          <w:sz w:val="15"/>
        </w:rPr>
      </w:pPr>
    </w:p>
    <w:p w14:paraId="2C7ACDE3" w14:textId="77777777" w:rsidR="00D64DB2" w:rsidRDefault="00D64DB2">
      <w:pPr>
        <w:rPr>
          <w:sz w:val="15"/>
        </w:rPr>
        <w:sectPr w:rsidR="00D64DB2">
          <w:pgSz w:w="12240" w:h="15840"/>
          <w:pgMar w:top="520" w:right="1320" w:bottom="280" w:left="1340" w:header="720" w:footer="720" w:gutter="0"/>
          <w:cols w:space="720"/>
        </w:sectPr>
      </w:pPr>
    </w:p>
    <w:p w14:paraId="7E394B03" w14:textId="77777777" w:rsidR="00D64DB2" w:rsidRDefault="00D64DB2">
      <w:pPr>
        <w:pStyle w:val="BodyText"/>
        <w:spacing w:before="1"/>
        <w:rPr>
          <w:sz w:val="22"/>
        </w:rPr>
      </w:pPr>
    </w:p>
    <w:p w14:paraId="76FFB237" w14:textId="77777777" w:rsidR="00D64DB2" w:rsidRDefault="0022516B">
      <w:pPr>
        <w:pStyle w:val="Heading5"/>
        <w:tabs>
          <w:tab w:val="left" w:pos="3459"/>
        </w:tabs>
        <w:ind w:left="244"/>
      </w:pPr>
      <w:r>
        <w:t>Argument</w:t>
      </w:r>
      <w:r>
        <w:tab/>
        <w:t>Input</w:t>
      </w:r>
      <w:r>
        <w:rPr>
          <w:spacing w:val="-5"/>
        </w:rPr>
        <w:t xml:space="preserve"> </w:t>
      </w:r>
      <w:r>
        <w:t>Mode</w:t>
      </w:r>
    </w:p>
    <w:p w14:paraId="4A64D932" w14:textId="77777777" w:rsidR="00D64DB2" w:rsidRDefault="0022516B">
      <w:pPr>
        <w:spacing w:before="96" w:line="340" w:lineRule="auto"/>
        <w:ind w:left="244" w:right="-15" w:firstLine="129"/>
        <w:rPr>
          <w:b/>
          <w:sz w:val="20"/>
        </w:rPr>
      </w:pPr>
      <w:r>
        <w:br w:type="column"/>
      </w:r>
      <w:r>
        <w:rPr>
          <w:b/>
          <w:sz w:val="20"/>
        </w:rPr>
        <w:t xml:space="preserve">Re­ </w:t>
      </w:r>
      <w:r>
        <w:rPr>
          <w:b/>
          <w:spacing w:val="-1"/>
          <w:sz w:val="20"/>
        </w:rPr>
        <w:t>quired</w:t>
      </w:r>
    </w:p>
    <w:p w14:paraId="19ED3EB0" w14:textId="77777777" w:rsidR="00D64DB2" w:rsidRDefault="0022516B">
      <w:pPr>
        <w:pStyle w:val="BodyText"/>
        <w:spacing w:before="1"/>
        <w:rPr>
          <w:b/>
          <w:sz w:val="22"/>
        </w:rPr>
      </w:pPr>
      <w:r>
        <w:br w:type="column"/>
      </w:r>
    </w:p>
    <w:p w14:paraId="3D8AB284" w14:textId="77777777" w:rsidR="00D64DB2" w:rsidRDefault="0022516B">
      <w:pPr>
        <w:ind w:left="809"/>
        <w:rPr>
          <w:b/>
          <w:sz w:val="20"/>
        </w:rPr>
      </w:pPr>
      <w:r>
        <w:rPr>
          <w:b/>
          <w:sz w:val="20"/>
        </w:rPr>
        <w:t>Notes</w:t>
      </w:r>
    </w:p>
    <w:p w14:paraId="0CEF3DDC" w14:textId="77777777" w:rsidR="00D64DB2" w:rsidRDefault="00D64DB2">
      <w:pPr>
        <w:pStyle w:val="BodyText"/>
        <w:spacing w:before="6"/>
        <w:rPr>
          <w:b/>
          <w:sz w:val="27"/>
        </w:rPr>
      </w:pPr>
    </w:p>
    <w:p w14:paraId="5124D479" w14:textId="0F520B51" w:rsidR="00D64DB2" w:rsidDel="009A1248" w:rsidRDefault="0022516B">
      <w:pPr>
        <w:pStyle w:val="BodyText"/>
        <w:spacing w:line="340" w:lineRule="auto"/>
        <w:ind w:left="172" w:right="348"/>
        <w:jc w:val="both"/>
        <w:rPr>
          <w:del w:id="1386" w:author="Raj Kesarapalli" w:date="2023-07-27T13:40:00Z"/>
        </w:rPr>
      </w:pPr>
      <w:del w:id="1387" w:author="Raj Kesarapalli" w:date="2023-07-27T13:40:00Z">
        <w:r w:rsidDel="009A1248">
          <w:rPr>
            <w:b/>
          </w:rPr>
          <w:delText>@TBD@</w:delText>
        </w:r>
        <w:r w:rsidDel="009A1248">
          <w:delText xml:space="preserve">: Add </w:delText>
        </w:r>
        <w:r w:rsidDel="009A1248">
          <w:rPr>
            <w:spacing w:val="-4"/>
          </w:rPr>
          <w:delText xml:space="preserve">note </w:delText>
        </w:r>
        <w:r w:rsidDel="009A1248">
          <w:rPr>
            <w:w w:val="95"/>
          </w:rPr>
          <w:delText xml:space="preserve">for environment.s­ </w:delText>
        </w:r>
        <w:r w:rsidDel="009A1248">
          <w:delText>can.pull</w:delText>
        </w:r>
      </w:del>
    </w:p>
    <w:p w14:paraId="0CF7FE9A" w14:textId="77777777" w:rsidR="00D64DB2" w:rsidRDefault="00D64DB2">
      <w:pPr>
        <w:spacing w:line="340" w:lineRule="auto"/>
        <w:jc w:val="both"/>
        <w:sectPr w:rsidR="00D64DB2">
          <w:type w:val="continuous"/>
          <w:pgSz w:w="12240" w:h="15840"/>
          <w:pgMar w:top="1500" w:right="1320" w:bottom="280" w:left="1340" w:header="720" w:footer="720" w:gutter="0"/>
          <w:cols w:num="3" w:space="720" w:equalWidth="0">
            <w:col w:w="4520" w:space="2046"/>
            <w:col w:w="815" w:space="39"/>
            <w:col w:w="2160"/>
          </w:cols>
        </w:sectPr>
      </w:pPr>
    </w:p>
    <w:p w14:paraId="20EF08DA" w14:textId="77777777" w:rsidR="00D64DB2" w:rsidRDefault="00D64DB2">
      <w:pPr>
        <w:pStyle w:val="BodyText"/>
        <w:spacing w:before="10"/>
        <w:rPr>
          <w:sz w:val="21"/>
        </w:rPr>
      </w:pPr>
    </w:p>
    <w:p w14:paraId="0D3361CC" w14:textId="7E7CC47D" w:rsidR="00D64DB2" w:rsidRDefault="0022516B">
      <w:pPr>
        <w:pStyle w:val="Heading5"/>
        <w:spacing w:before="96"/>
        <w:ind w:left="100"/>
      </w:pPr>
      <w:r>
        <w:t xml:space="preserve">SCM Information needed for </w:t>
      </w:r>
      <w:ins w:id="1388" w:author="Raj Kesarapalli" w:date="2023-07-27T13:48:00Z">
        <w:r w:rsidR="00622A1C">
          <w:t>“</w:t>
        </w:r>
      </w:ins>
      <w:ins w:id="1389" w:author="Raj Kesarapalli" w:date="2023-07-27T13:45:00Z">
        <w:r w:rsidR="00622A1C">
          <w:t xml:space="preserve">Creating </w:t>
        </w:r>
      </w:ins>
      <w:del w:id="1390" w:author="Raj Kesarapalli" w:date="2023-07-27T13:44:00Z">
        <w:r w:rsidDel="00622A1C">
          <w:delText>FixPR</w:delText>
        </w:r>
      </w:del>
      <w:ins w:id="1391" w:author="Raj Kesarapalli" w:date="2023-07-27T13:44:00Z">
        <w:r w:rsidR="00622A1C">
          <w:t>Fix Pull Requests</w:t>
        </w:r>
      </w:ins>
      <w:ins w:id="1392" w:author="Raj Kesarapalli" w:date="2023-07-27T13:48:00Z">
        <w:r w:rsidR="00622A1C">
          <w:t>” feature</w:t>
        </w:r>
      </w:ins>
    </w:p>
    <w:p w14:paraId="073B9758" w14:textId="77777777" w:rsidR="00D64DB2" w:rsidRDefault="00D64DB2">
      <w:pPr>
        <w:pStyle w:val="BodyText"/>
        <w:spacing w:before="11"/>
        <w:rPr>
          <w:b/>
          <w:sz w:val="24"/>
        </w:rPr>
      </w:pPr>
    </w:p>
    <w:p w14:paraId="1429C258" w14:textId="303731B5" w:rsidR="00D64DB2" w:rsidRDefault="0022516B">
      <w:pPr>
        <w:pStyle w:val="BodyText"/>
        <w:spacing w:before="1" w:line="340" w:lineRule="auto"/>
        <w:ind w:left="100"/>
      </w:pPr>
      <w:del w:id="1393" w:author="Raj Kesarapalli" w:date="2023-07-27T13:44:00Z">
        <w:r w:rsidDel="00622A1C">
          <w:delText>If</w:delText>
        </w:r>
        <w:r w:rsidDel="00622A1C">
          <w:rPr>
            <w:spacing w:val="-9"/>
          </w:rPr>
          <w:delText xml:space="preserve"> </w:delText>
        </w:r>
        <w:r w:rsidDel="00622A1C">
          <w:delText>passing</w:delText>
        </w:r>
        <w:r w:rsidDel="00622A1C">
          <w:rPr>
            <w:spacing w:val="-9"/>
          </w:rPr>
          <w:delText xml:space="preserve"> </w:delText>
        </w:r>
        <w:r w:rsidDel="00622A1C">
          <w:delText>a</w:delText>
        </w:r>
        <w:r w:rsidDel="00622A1C">
          <w:rPr>
            <w:spacing w:val="-9"/>
          </w:rPr>
          <w:delText xml:space="preserve"> </w:delText>
        </w:r>
        <w:r w:rsidDel="00622A1C">
          <w:delText>Fix</w:delText>
        </w:r>
        <w:r w:rsidDel="00622A1C">
          <w:rPr>
            <w:spacing w:val="-8"/>
          </w:rPr>
          <w:delText xml:space="preserve"> </w:delText>
        </w:r>
        <w:r w:rsidDel="00622A1C">
          <w:delText>PR</w:delText>
        </w:r>
        <w:r w:rsidDel="00622A1C">
          <w:rPr>
            <w:spacing w:val="-9"/>
          </w:rPr>
          <w:delText xml:space="preserve"> </w:delText>
        </w:r>
        <w:r w:rsidDel="00622A1C">
          <w:delText>command,</w:delText>
        </w:r>
        <w:r w:rsidDel="00622A1C">
          <w:rPr>
            <w:spacing w:val="-9"/>
          </w:rPr>
          <w:delText xml:space="preserve"> </w:delText>
        </w:r>
        <w:r w:rsidDel="00622A1C">
          <w:delText>the</w:delText>
        </w:r>
        <w:r w:rsidDel="00622A1C">
          <w:rPr>
            <w:spacing w:val="-8"/>
          </w:rPr>
          <w:delText xml:space="preserve"> </w:delText>
        </w:r>
        <w:r w:rsidDel="00622A1C">
          <w:delText>following</w:delText>
        </w:r>
        <w:r w:rsidDel="00622A1C">
          <w:rPr>
            <w:spacing w:val="-9"/>
          </w:rPr>
          <w:delText xml:space="preserve"> </w:delText>
        </w:r>
        <w:r w:rsidDel="00622A1C">
          <w:delText>arguments</w:delText>
        </w:r>
        <w:r w:rsidDel="00622A1C">
          <w:rPr>
            <w:spacing w:val="-9"/>
          </w:rPr>
          <w:delText xml:space="preserve"> </w:delText>
        </w:r>
        <w:r w:rsidDel="00622A1C">
          <w:delText>must</w:delText>
        </w:r>
        <w:r w:rsidDel="00622A1C">
          <w:rPr>
            <w:spacing w:val="-9"/>
          </w:rPr>
          <w:delText xml:space="preserve"> </w:delText>
        </w:r>
        <w:r w:rsidDel="00622A1C">
          <w:delText>be</w:delText>
        </w:r>
        <w:r w:rsidDel="00622A1C">
          <w:rPr>
            <w:spacing w:val="-8"/>
          </w:rPr>
          <w:delText xml:space="preserve"> </w:delText>
        </w:r>
        <w:r w:rsidDel="00622A1C">
          <w:delText>passed</w:delText>
        </w:r>
        <w:r w:rsidDel="00622A1C">
          <w:rPr>
            <w:spacing w:val="-9"/>
          </w:rPr>
          <w:delText xml:space="preserve"> </w:delText>
        </w:r>
        <w:r w:rsidDel="00622A1C">
          <w:delText>for</w:delText>
        </w:r>
        <w:r w:rsidDel="00622A1C">
          <w:rPr>
            <w:spacing w:val="-9"/>
          </w:rPr>
          <w:delText xml:space="preserve"> </w:delText>
        </w:r>
        <w:r w:rsidDel="00622A1C">
          <w:delText>the</w:delText>
        </w:r>
        <w:r w:rsidDel="00622A1C">
          <w:rPr>
            <w:spacing w:val="-9"/>
          </w:rPr>
          <w:delText xml:space="preserve"> </w:delText>
        </w:r>
        <w:r w:rsidDel="00622A1C">
          <w:delText>respective</w:delText>
        </w:r>
        <w:r w:rsidDel="00622A1C">
          <w:rPr>
            <w:spacing w:val="-8"/>
          </w:rPr>
          <w:delText xml:space="preserve"> </w:delText>
        </w:r>
        <w:r w:rsidDel="00622A1C">
          <w:delText>SCM</w:delText>
        </w:r>
        <w:r w:rsidDel="00622A1C">
          <w:rPr>
            <w:spacing w:val="-9"/>
          </w:rPr>
          <w:delText xml:space="preserve"> </w:delText>
        </w:r>
        <w:r w:rsidDel="00622A1C">
          <w:delText>to successfully implement Fix</w:delText>
        </w:r>
        <w:r w:rsidDel="00622A1C">
          <w:rPr>
            <w:spacing w:val="-5"/>
          </w:rPr>
          <w:delText xml:space="preserve"> </w:delText>
        </w:r>
        <w:r w:rsidDel="00622A1C">
          <w:delText>PR.</w:delText>
        </w:r>
      </w:del>
      <w:ins w:id="1394" w:author="Raj Kesarapalli" w:date="2023-07-27T13:44:00Z">
        <w:r w:rsidR="00622A1C">
          <w:t xml:space="preserve">To use </w:t>
        </w:r>
      </w:ins>
      <w:ins w:id="1395" w:author="Raj Kesarapalli" w:date="2023-07-27T13:45:00Z">
        <w:r w:rsidR="00622A1C">
          <w:t>this</w:t>
        </w:r>
      </w:ins>
      <w:ins w:id="1396" w:author="Raj Kesarapalli" w:date="2023-07-27T13:44:00Z">
        <w:r w:rsidR="00622A1C">
          <w:t xml:space="preserve"> feature, you must pass the following SCM arguments.</w:t>
        </w:r>
      </w:ins>
    </w:p>
    <w:p w14:paraId="2111665D" w14:textId="77777777" w:rsidR="00D64DB2" w:rsidRDefault="00D64DB2">
      <w:pPr>
        <w:pStyle w:val="BodyText"/>
        <w:spacing w:before="6"/>
        <w:rPr>
          <w:sz w:val="13"/>
        </w:rPr>
      </w:pPr>
    </w:p>
    <w:p w14:paraId="3390C0B2" w14:textId="77777777" w:rsidR="00D64DB2" w:rsidRDefault="00D64DB2">
      <w:pPr>
        <w:rPr>
          <w:sz w:val="13"/>
        </w:rPr>
        <w:sectPr w:rsidR="00D64DB2">
          <w:type w:val="continuous"/>
          <w:pgSz w:w="12240" w:h="15840"/>
          <w:pgMar w:top="1500" w:right="1320" w:bottom="280" w:left="1340" w:header="720" w:footer="720" w:gutter="0"/>
          <w:cols w:space="720"/>
        </w:sectPr>
      </w:pPr>
    </w:p>
    <w:p w14:paraId="533D4E5F" w14:textId="77777777" w:rsidR="00D64DB2" w:rsidRDefault="00D64DB2">
      <w:pPr>
        <w:pStyle w:val="BodyText"/>
        <w:spacing w:before="2"/>
        <w:rPr>
          <w:sz w:val="22"/>
        </w:rPr>
      </w:pPr>
    </w:p>
    <w:p w14:paraId="71F466F4" w14:textId="77777777" w:rsidR="00D64DB2" w:rsidRDefault="0022516B">
      <w:pPr>
        <w:pStyle w:val="Heading5"/>
      </w:pPr>
      <w:r>
        <w:t>SCM</w:t>
      </w:r>
    </w:p>
    <w:p w14:paraId="481E93AE" w14:textId="77777777" w:rsidR="00D64DB2" w:rsidRDefault="0022516B">
      <w:pPr>
        <w:spacing w:before="96" w:line="340" w:lineRule="auto"/>
        <w:ind w:left="257" w:right="19" w:hanging="25"/>
        <w:rPr>
          <w:b/>
          <w:sz w:val="20"/>
        </w:rPr>
      </w:pPr>
      <w:r>
        <w:br w:type="column"/>
      </w:r>
      <w:r>
        <w:rPr>
          <w:b/>
          <w:sz w:val="20"/>
        </w:rPr>
        <w:t>Argu­ ment</w:t>
      </w:r>
    </w:p>
    <w:p w14:paraId="5814498F" w14:textId="77777777" w:rsidR="00D64DB2" w:rsidRDefault="0022516B">
      <w:pPr>
        <w:pStyle w:val="BodyText"/>
        <w:spacing w:before="2"/>
        <w:rPr>
          <w:b/>
          <w:sz w:val="22"/>
        </w:rPr>
      </w:pPr>
      <w:r>
        <w:br w:type="column"/>
      </w:r>
    </w:p>
    <w:p w14:paraId="1D56DA81" w14:textId="77777777" w:rsidR="00D64DB2" w:rsidRDefault="0022516B">
      <w:pPr>
        <w:ind w:left="253"/>
        <w:rPr>
          <w:b/>
          <w:sz w:val="20"/>
        </w:rPr>
      </w:pPr>
      <w:r>
        <w:rPr>
          <w:b/>
          <w:sz w:val="20"/>
        </w:rPr>
        <w:t>Input Mode</w:t>
      </w:r>
    </w:p>
    <w:p w14:paraId="28093B64" w14:textId="77777777" w:rsidR="00D64DB2" w:rsidRDefault="0022516B">
      <w:pPr>
        <w:spacing w:before="96" w:line="340" w:lineRule="auto"/>
        <w:ind w:left="253" w:right="19" w:firstLine="129"/>
        <w:rPr>
          <w:b/>
          <w:sz w:val="20"/>
        </w:rPr>
      </w:pPr>
      <w:r>
        <w:br w:type="column"/>
      </w:r>
      <w:r>
        <w:rPr>
          <w:b/>
          <w:sz w:val="20"/>
        </w:rPr>
        <w:t>Re­ quired</w:t>
      </w:r>
    </w:p>
    <w:p w14:paraId="05382B78" w14:textId="77777777" w:rsidR="00D64DB2" w:rsidRDefault="0022516B">
      <w:pPr>
        <w:pStyle w:val="BodyText"/>
        <w:spacing w:before="2"/>
        <w:rPr>
          <w:b/>
          <w:sz w:val="22"/>
        </w:rPr>
      </w:pPr>
      <w:r>
        <w:br w:type="column"/>
      </w:r>
    </w:p>
    <w:p w14:paraId="56E860A7" w14:textId="77777777" w:rsidR="00D64DB2" w:rsidRDefault="0022516B">
      <w:pPr>
        <w:ind w:left="253"/>
        <w:rPr>
          <w:b/>
          <w:sz w:val="20"/>
        </w:rPr>
      </w:pPr>
      <w:commentRangeStart w:id="1397"/>
      <w:r>
        <w:rPr>
          <w:b/>
          <w:sz w:val="20"/>
        </w:rPr>
        <w:t>Notes</w:t>
      </w:r>
      <w:commentRangeEnd w:id="1397"/>
      <w:r w:rsidR="00622A1C">
        <w:rPr>
          <w:rStyle w:val="CommentReference"/>
        </w:rPr>
        <w:commentReference w:id="1397"/>
      </w:r>
    </w:p>
    <w:p w14:paraId="2BD0BA24" w14:textId="77777777" w:rsidR="00D64DB2" w:rsidRDefault="00D64DB2">
      <w:pPr>
        <w:rPr>
          <w:sz w:val="20"/>
        </w:rPr>
        <w:sectPr w:rsidR="00D64DB2">
          <w:type w:val="continuous"/>
          <w:pgSz w:w="12240" w:h="15840"/>
          <w:pgMar w:top="1500" w:right="1320" w:bottom="280" w:left="1340" w:header="720" w:footer="720" w:gutter="0"/>
          <w:cols w:num="5" w:space="720" w:equalWidth="0">
            <w:col w:w="682" w:space="40"/>
            <w:col w:w="783" w:space="1349"/>
            <w:col w:w="1313" w:space="1291"/>
            <w:col w:w="864" w:space="1060"/>
            <w:col w:w="2198"/>
          </w:cols>
        </w:sectPr>
      </w:pPr>
    </w:p>
    <w:p w14:paraId="0181B7E5" w14:textId="77777777" w:rsidR="00D64DB2" w:rsidRDefault="00D64DB2">
      <w:pPr>
        <w:pStyle w:val="BodyText"/>
        <w:spacing w:before="11"/>
        <w:rPr>
          <w:b/>
          <w:sz w:val="11"/>
        </w:rPr>
      </w:pPr>
    </w:p>
    <w:p w14:paraId="6878843C" w14:textId="77777777" w:rsidR="00D64DB2" w:rsidRDefault="00D64DB2">
      <w:pPr>
        <w:rPr>
          <w:sz w:val="11"/>
        </w:rPr>
        <w:sectPr w:rsidR="00D64DB2">
          <w:type w:val="continuous"/>
          <w:pgSz w:w="12240" w:h="15840"/>
          <w:pgMar w:top="1500" w:right="1320" w:bottom="280" w:left="1340" w:header="720" w:footer="720" w:gutter="0"/>
          <w:cols w:space="720"/>
        </w:sectPr>
      </w:pPr>
    </w:p>
    <w:p w14:paraId="7275ECE7" w14:textId="77777777" w:rsidR="00D64DB2" w:rsidRDefault="00D64DB2">
      <w:pPr>
        <w:pStyle w:val="BodyText"/>
        <w:rPr>
          <w:b/>
          <w:sz w:val="22"/>
        </w:rPr>
      </w:pPr>
    </w:p>
    <w:p w14:paraId="310E4FEE" w14:textId="77777777" w:rsidR="00D64DB2" w:rsidRDefault="00D64DB2">
      <w:pPr>
        <w:pStyle w:val="BodyText"/>
        <w:rPr>
          <w:b/>
          <w:sz w:val="22"/>
        </w:rPr>
      </w:pPr>
    </w:p>
    <w:p w14:paraId="0D1D3A9A" w14:textId="77777777" w:rsidR="00D64DB2" w:rsidRDefault="00D64DB2">
      <w:pPr>
        <w:pStyle w:val="BodyText"/>
        <w:rPr>
          <w:b/>
          <w:sz w:val="22"/>
        </w:rPr>
      </w:pPr>
    </w:p>
    <w:p w14:paraId="355DD0F5" w14:textId="77777777" w:rsidR="00D64DB2" w:rsidRDefault="00D64DB2">
      <w:pPr>
        <w:pStyle w:val="BodyText"/>
        <w:rPr>
          <w:b/>
          <w:sz w:val="22"/>
        </w:rPr>
      </w:pPr>
    </w:p>
    <w:p w14:paraId="6B260485" w14:textId="77777777" w:rsidR="00D64DB2" w:rsidRDefault="0022516B">
      <w:pPr>
        <w:pStyle w:val="BodyText"/>
        <w:spacing w:before="179"/>
        <w:ind w:left="160"/>
      </w:pPr>
      <w:r>
        <w:rPr>
          <w:w w:val="95"/>
        </w:rPr>
        <w:t>GitHub</w:t>
      </w:r>
    </w:p>
    <w:p w14:paraId="2C884107" w14:textId="77777777" w:rsidR="00D64DB2" w:rsidRDefault="0022516B">
      <w:pPr>
        <w:pStyle w:val="BodyText"/>
        <w:rPr>
          <w:sz w:val="22"/>
        </w:rPr>
      </w:pPr>
      <w:r>
        <w:br w:type="column"/>
      </w:r>
    </w:p>
    <w:p w14:paraId="023373CD" w14:textId="77777777" w:rsidR="00D64DB2" w:rsidRDefault="00D64DB2">
      <w:pPr>
        <w:pStyle w:val="BodyText"/>
        <w:rPr>
          <w:sz w:val="22"/>
        </w:rPr>
      </w:pPr>
    </w:p>
    <w:p w14:paraId="0AEE332D" w14:textId="77777777" w:rsidR="00D64DB2" w:rsidRDefault="00D64DB2">
      <w:pPr>
        <w:pStyle w:val="BodyText"/>
        <w:rPr>
          <w:sz w:val="22"/>
        </w:rPr>
      </w:pPr>
    </w:p>
    <w:p w14:paraId="6F2E0590" w14:textId="77777777" w:rsidR="00D64DB2" w:rsidRDefault="00D64DB2">
      <w:pPr>
        <w:pStyle w:val="BodyText"/>
        <w:rPr>
          <w:sz w:val="22"/>
        </w:rPr>
      </w:pPr>
    </w:p>
    <w:p w14:paraId="53984955" w14:textId="77777777" w:rsidR="00D64DB2" w:rsidRDefault="0022516B">
      <w:pPr>
        <w:pStyle w:val="BodyText"/>
        <w:spacing w:before="179" w:line="340" w:lineRule="auto"/>
        <w:ind w:left="79"/>
      </w:pPr>
      <w:r>
        <w:t xml:space="preserve">User </w:t>
      </w:r>
      <w:r>
        <w:rPr>
          <w:w w:val="95"/>
        </w:rPr>
        <w:t>Token</w:t>
      </w:r>
    </w:p>
    <w:p w14:paraId="14421F51" w14:textId="77777777" w:rsidR="00D64DB2" w:rsidRDefault="00D64DB2">
      <w:pPr>
        <w:pStyle w:val="BodyText"/>
        <w:rPr>
          <w:sz w:val="22"/>
        </w:rPr>
      </w:pPr>
    </w:p>
    <w:p w14:paraId="47B82D4F" w14:textId="77777777" w:rsidR="00D64DB2" w:rsidRDefault="0022516B">
      <w:pPr>
        <w:pStyle w:val="BodyText"/>
        <w:spacing w:before="194" w:line="340" w:lineRule="auto"/>
        <w:ind w:left="79"/>
      </w:pPr>
      <w:r>
        <w:rPr>
          <w:spacing w:val="-1"/>
          <w:w w:val="90"/>
        </w:rPr>
        <w:t xml:space="preserve">Repos­ </w:t>
      </w:r>
      <w:r>
        <w:t>itory Name</w:t>
      </w:r>
    </w:p>
    <w:p w14:paraId="7FAF0317" w14:textId="77777777" w:rsidR="00D64DB2" w:rsidRDefault="0022516B">
      <w:pPr>
        <w:pStyle w:val="Heading5"/>
        <w:spacing w:before="95" w:line="340" w:lineRule="auto"/>
        <w:ind w:left="96" w:right="209"/>
        <w:jc w:val="both"/>
      </w:pPr>
      <w:r>
        <w:rPr>
          <w:b w:val="0"/>
        </w:rPr>
        <w:br w:type="column"/>
      </w:r>
      <w:r>
        <w:t>Command Line Argu­ ment</w:t>
      </w:r>
    </w:p>
    <w:p w14:paraId="78168FEC" w14:textId="77777777" w:rsidR="00D64DB2" w:rsidRDefault="0022516B">
      <w:pPr>
        <w:spacing w:before="174"/>
        <w:ind w:left="96"/>
        <w:rPr>
          <w:rFonts w:ascii="Courier New" w:hAnsi="Courier New"/>
          <w:sz w:val="16"/>
        </w:rPr>
      </w:pPr>
      <w:r>
        <w:rPr>
          <w:rFonts w:ascii="Courier New" w:hAnsi="Courier New"/>
          <w:sz w:val="16"/>
          <w:shd w:val="clear" w:color="auto" w:fill="EDEDED"/>
        </w:rPr>
        <w:t>github.user•</w:t>
      </w:r>
    </w:p>
    <w:p w14:paraId="149C59A2" w14:textId="77777777" w:rsidR="00D64DB2" w:rsidRDefault="0022516B">
      <w:pPr>
        <w:spacing w:before="159"/>
        <w:ind w:left="96"/>
        <w:rPr>
          <w:rFonts w:ascii="Courier New"/>
          <w:sz w:val="16"/>
        </w:rPr>
      </w:pPr>
      <w:r>
        <w:rPr>
          <w:rFonts w:ascii="Courier New"/>
          <w:sz w:val="16"/>
          <w:shd w:val="clear" w:color="auto" w:fill="EDEDED"/>
        </w:rPr>
        <w:t>.token</w:t>
      </w:r>
    </w:p>
    <w:p w14:paraId="4D2749EF" w14:textId="77777777" w:rsidR="00D64DB2" w:rsidRDefault="0022516B">
      <w:pPr>
        <w:pStyle w:val="Heading5"/>
        <w:spacing w:before="95" w:line="340" w:lineRule="auto"/>
        <w:ind w:left="160" w:right="-11"/>
      </w:pPr>
      <w:r>
        <w:rPr>
          <w:b w:val="0"/>
        </w:rPr>
        <w:br w:type="column"/>
      </w:r>
      <w:r>
        <w:rPr>
          <w:spacing w:val="-1"/>
        </w:rPr>
        <w:t xml:space="preserve">Environment </w:t>
      </w:r>
      <w:r>
        <w:t>Variable</w:t>
      </w:r>
    </w:p>
    <w:p w14:paraId="774C247F" w14:textId="77777777" w:rsidR="00D64DB2" w:rsidRDefault="00D64DB2">
      <w:pPr>
        <w:pStyle w:val="BodyText"/>
        <w:rPr>
          <w:b/>
          <w:sz w:val="22"/>
        </w:rPr>
      </w:pPr>
    </w:p>
    <w:p w14:paraId="3F2111B3" w14:textId="77777777" w:rsidR="00D64DB2" w:rsidRDefault="00D64DB2">
      <w:pPr>
        <w:pStyle w:val="BodyText"/>
        <w:spacing w:before="11"/>
        <w:rPr>
          <w:b/>
        </w:rPr>
      </w:pPr>
    </w:p>
    <w:p w14:paraId="72B0D9B7" w14:textId="77777777" w:rsidR="00D64DB2" w:rsidRDefault="0022516B">
      <w:pPr>
        <w:spacing w:line="451" w:lineRule="auto"/>
        <w:ind w:left="160" w:right="155"/>
        <w:rPr>
          <w:rFonts w:ascii="Courier New" w:hAnsi="Courier New"/>
          <w:sz w:val="16"/>
        </w:rPr>
      </w:pPr>
      <w:r>
        <w:rPr>
          <w:rFonts w:ascii="Courier New" w:hAnsi="Courier New"/>
          <w:sz w:val="16"/>
          <w:shd w:val="clear" w:color="auto" w:fill="EDEDED"/>
        </w:rPr>
        <w:t>BRIDGE_•</w:t>
      </w:r>
      <w:r>
        <w:rPr>
          <w:rFonts w:ascii="Courier New" w:hAnsi="Courier New"/>
          <w:sz w:val="16"/>
        </w:rPr>
        <w:t xml:space="preserve"> </w:t>
      </w:r>
      <w:r>
        <w:rPr>
          <w:rFonts w:ascii="Courier New" w:hAnsi="Courier New"/>
          <w:sz w:val="16"/>
          <w:shd w:val="clear" w:color="auto" w:fill="EDEDED"/>
        </w:rPr>
        <w:t>GITHUB_•</w:t>
      </w:r>
      <w:r>
        <w:rPr>
          <w:rFonts w:ascii="Courier New" w:hAnsi="Courier New"/>
          <w:sz w:val="16"/>
        </w:rPr>
        <w:t xml:space="preserve"> </w:t>
      </w:r>
      <w:r>
        <w:rPr>
          <w:rFonts w:ascii="Courier New" w:hAnsi="Courier New"/>
          <w:sz w:val="16"/>
          <w:shd w:val="clear" w:color="auto" w:fill="EDEDED"/>
        </w:rPr>
        <w:t>USER_TOKEN</w:t>
      </w:r>
    </w:p>
    <w:p w14:paraId="059D2B95" w14:textId="77777777" w:rsidR="00D64DB2" w:rsidRDefault="0022516B">
      <w:pPr>
        <w:pStyle w:val="Heading5"/>
        <w:spacing w:before="95"/>
        <w:ind w:left="155"/>
      </w:pPr>
      <w:r>
        <w:rPr>
          <w:b w:val="0"/>
        </w:rPr>
        <w:br w:type="column"/>
      </w:r>
      <w:r>
        <w:t>JSON Field</w:t>
      </w:r>
    </w:p>
    <w:p w14:paraId="799DAE65" w14:textId="77777777" w:rsidR="00D64DB2" w:rsidRDefault="00D64DB2">
      <w:pPr>
        <w:pStyle w:val="BodyText"/>
        <w:rPr>
          <w:b/>
          <w:sz w:val="22"/>
        </w:rPr>
      </w:pPr>
    </w:p>
    <w:p w14:paraId="31384C88" w14:textId="77777777" w:rsidR="00D64DB2" w:rsidRDefault="00D64DB2">
      <w:pPr>
        <w:pStyle w:val="BodyText"/>
        <w:rPr>
          <w:b/>
          <w:sz w:val="22"/>
        </w:rPr>
      </w:pPr>
    </w:p>
    <w:p w14:paraId="57DCD05A" w14:textId="77777777" w:rsidR="00D64DB2" w:rsidRDefault="00D64DB2">
      <w:pPr>
        <w:pStyle w:val="BodyText"/>
        <w:rPr>
          <w:b/>
          <w:sz w:val="22"/>
        </w:rPr>
      </w:pPr>
    </w:p>
    <w:p w14:paraId="4D31E975" w14:textId="77777777" w:rsidR="00D64DB2" w:rsidRDefault="0022516B">
      <w:pPr>
        <w:spacing w:before="165"/>
        <w:ind w:left="155"/>
        <w:rPr>
          <w:rFonts w:ascii="Courier New" w:hAnsi="Courier New"/>
          <w:sz w:val="16"/>
        </w:rPr>
      </w:pPr>
      <w:r>
        <w:rPr>
          <w:rFonts w:ascii="Courier New" w:hAnsi="Courier New"/>
          <w:sz w:val="16"/>
          <w:shd w:val="clear" w:color="auto" w:fill="EDEDED"/>
        </w:rPr>
        <w:t>github.user•</w:t>
      </w:r>
    </w:p>
    <w:p w14:paraId="0ED60267" w14:textId="77777777" w:rsidR="00D64DB2" w:rsidRDefault="0022516B">
      <w:pPr>
        <w:spacing w:before="159"/>
        <w:ind w:left="155"/>
        <w:rPr>
          <w:rFonts w:ascii="Courier New"/>
          <w:sz w:val="16"/>
        </w:rPr>
      </w:pPr>
      <w:r>
        <w:rPr>
          <w:rFonts w:ascii="Courier New"/>
          <w:sz w:val="16"/>
          <w:shd w:val="clear" w:color="auto" w:fill="EDEDED"/>
        </w:rPr>
        <w:t>.token</w:t>
      </w:r>
    </w:p>
    <w:p w14:paraId="4326D52D" w14:textId="77777777" w:rsidR="00D64DB2" w:rsidRDefault="00D64DB2">
      <w:pPr>
        <w:pStyle w:val="BodyText"/>
        <w:rPr>
          <w:rFonts w:ascii="Courier New"/>
          <w:sz w:val="18"/>
        </w:rPr>
      </w:pPr>
    </w:p>
    <w:p w14:paraId="43CCFC2F" w14:textId="77777777" w:rsidR="00D64DB2" w:rsidRDefault="00D64DB2">
      <w:pPr>
        <w:pStyle w:val="BodyText"/>
        <w:rPr>
          <w:rFonts w:ascii="Courier New"/>
          <w:sz w:val="18"/>
        </w:rPr>
      </w:pPr>
    </w:p>
    <w:p w14:paraId="29F372F0" w14:textId="77777777" w:rsidR="00D64DB2" w:rsidRDefault="00D64DB2">
      <w:pPr>
        <w:pStyle w:val="BodyText"/>
        <w:spacing w:before="6"/>
        <w:rPr>
          <w:rFonts w:ascii="Courier New"/>
          <w:sz w:val="18"/>
        </w:rPr>
      </w:pPr>
    </w:p>
    <w:p w14:paraId="7B8D2F2F" w14:textId="77777777" w:rsidR="00D64DB2" w:rsidRDefault="0022516B">
      <w:pPr>
        <w:spacing w:before="1" w:line="451" w:lineRule="auto"/>
        <w:ind w:left="155" w:right="-20"/>
        <w:rPr>
          <w:rFonts w:ascii="Courier New" w:hAnsi="Courier New"/>
          <w:sz w:val="16"/>
        </w:rPr>
      </w:pPr>
      <w:r>
        <w:rPr>
          <w:rFonts w:ascii="Courier New" w:hAnsi="Courier New"/>
          <w:sz w:val="16"/>
          <w:shd w:val="clear" w:color="auto" w:fill="EDEDED"/>
        </w:rPr>
        <w:t>github.repos•</w:t>
      </w:r>
      <w:r>
        <w:rPr>
          <w:rFonts w:ascii="Courier New" w:hAnsi="Courier New"/>
          <w:sz w:val="16"/>
        </w:rPr>
        <w:t xml:space="preserve"> </w:t>
      </w:r>
      <w:r>
        <w:rPr>
          <w:rFonts w:ascii="Courier New" w:hAnsi="Courier New"/>
          <w:sz w:val="16"/>
          <w:shd w:val="clear" w:color="auto" w:fill="EDEDED"/>
        </w:rPr>
        <w:t>itory.name</w:t>
      </w:r>
    </w:p>
    <w:p w14:paraId="725821A5" w14:textId="77777777" w:rsidR="00D64DB2" w:rsidRDefault="0022516B">
      <w:pPr>
        <w:pStyle w:val="BodyText"/>
        <w:rPr>
          <w:rFonts w:ascii="Courier New"/>
          <w:sz w:val="22"/>
        </w:rPr>
      </w:pPr>
      <w:r>
        <w:br w:type="column"/>
      </w:r>
    </w:p>
    <w:p w14:paraId="3A0FB5A5" w14:textId="77777777" w:rsidR="00D64DB2" w:rsidRDefault="00D64DB2">
      <w:pPr>
        <w:pStyle w:val="BodyText"/>
        <w:rPr>
          <w:rFonts w:ascii="Courier New"/>
          <w:sz w:val="22"/>
        </w:rPr>
      </w:pPr>
    </w:p>
    <w:p w14:paraId="07B85AC7" w14:textId="77777777" w:rsidR="00D64DB2" w:rsidRDefault="00D64DB2">
      <w:pPr>
        <w:pStyle w:val="BodyText"/>
        <w:rPr>
          <w:rFonts w:ascii="Courier New"/>
          <w:sz w:val="22"/>
        </w:rPr>
      </w:pPr>
    </w:p>
    <w:p w14:paraId="467F43FB" w14:textId="77777777" w:rsidR="00D64DB2" w:rsidRDefault="00D64DB2">
      <w:pPr>
        <w:pStyle w:val="BodyText"/>
        <w:rPr>
          <w:rFonts w:ascii="Courier New"/>
          <w:sz w:val="22"/>
        </w:rPr>
      </w:pPr>
    </w:p>
    <w:p w14:paraId="1B5FDD29" w14:textId="77777777" w:rsidR="00D64DB2" w:rsidRDefault="00D64DB2">
      <w:pPr>
        <w:pStyle w:val="BodyText"/>
        <w:rPr>
          <w:rFonts w:ascii="Courier New"/>
          <w:sz w:val="21"/>
        </w:rPr>
      </w:pPr>
    </w:p>
    <w:p w14:paraId="47B433BA" w14:textId="3F5FE276" w:rsidR="00D64DB2" w:rsidRDefault="0022516B">
      <w:pPr>
        <w:pStyle w:val="BodyText"/>
        <w:tabs>
          <w:tab w:val="left" w:pos="770"/>
        </w:tabs>
        <w:spacing w:line="340" w:lineRule="auto"/>
        <w:ind w:left="770" w:right="408" w:hanging="691"/>
      </w:pPr>
      <w:r>
        <w:rPr>
          <w:spacing w:val="-3"/>
        </w:rPr>
        <w:t>Yes</w:t>
      </w:r>
      <w:r>
        <w:rPr>
          <w:spacing w:val="-3"/>
        </w:rPr>
        <w:tab/>
      </w:r>
      <w:del w:id="1398" w:author="Raj Kesarapalli" w:date="2023-07-27T13:41:00Z">
        <w:r w:rsidDel="009A1248">
          <w:delText xml:space="preserve">User </w:delText>
        </w:r>
      </w:del>
      <w:ins w:id="1399" w:author="Raj Kesarapalli" w:date="2023-07-27T13:41:00Z">
        <w:r w:rsidR="009A1248">
          <w:t xml:space="preserve">GitHub </w:t>
        </w:r>
      </w:ins>
      <w:r>
        <w:t>token with access to the project</w:t>
      </w:r>
      <w:r>
        <w:rPr>
          <w:spacing w:val="-21"/>
        </w:rPr>
        <w:t xml:space="preserve"> </w:t>
      </w:r>
      <w:r>
        <w:t>being</w:t>
      </w:r>
      <w:r>
        <w:rPr>
          <w:spacing w:val="-21"/>
        </w:rPr>
        <w:t xml:space="preserve"> </w:t>
      </w:r>
      <w:r>
        <w:t>scanned,</w:t>
      </w:r>
      <w:r>
        <w:rPr>
          <w:spacing w:val="-20"/>
        </w:rPr>
        <w:t xml:space="preserve"> </w:t>
      </w:r>
      <w:r>
        <w:t>and</w:t>
      </w:r>
      <w:r>
        <w:rPr>
          <w:spacing w:val="-21"/>
        </w:rPr>
        <w:t xml:space="preserve"> </w:t>
      </w:r>
      <w:r>
        <w:t>per­ mission to create</w:t>
      </w:r>
      <w:r>
        <w:rPr>
          <w:spacing w:val="-8"/>
        </w:rPr>
        <w:t xml:space="preserve"> </w:t>
      </w:r>
      <w:r>
        <w:t>PR</w:t>
      </w:r>
    </w:p>
    <w:p w14:paraId="67314B7F" w14:textId="126CA313" w:rsidR="00D64DB2" w:rsidRDefault="0022516B">
      <w:pPr>
        <w:pStyle w:val="BodyText"/>
        <w:tabs>
          <w:tab w:val="left" w:pos="770"/>
        </w:tabs>
        <w:spacing w:before="118"/>
        <w:ind w:left="79"/>
      </w:pPr>
      <w:r>
        <w:rPr>
          <w:spacing w:val="-3"/>
        </w:rPr>
        <w:t>Yes</w:t>
      </w:r>
      <w:r>
        <w:rPr>
          <w:spacing w:val="-3"/>
        </w:rPr>
        <w:tab/>
      </w:r>
      <w:r>
        <w:t>Name of</w:t>
      </w:r>
      <w:r>
        <w:rPr>
          <w:spacing w:val="-3"/>
        </w:rPr>
        <w:t xml:space="preserve"> </w:t>
      </w:r>
      <w:ins w:id="1400" w:author="Raj Kesarapalli" w:date="2023-07-27T13:41:00Z">
        <w:r w:rsidR="009A1248">
          <w:rPr>
            <w:spacing w:val="-3"/>
          </w:rPr>
          <w:t xml:space="preserve">the GitHub </w:t>
        </w:r>
      </w:ins>
      <w:r>
        <w:t>Repo</w:t>
      </w:r>
      <w:ins w:id="1401" w:author="Raj Kesarapalli" w:date="2023-07-27T13:41:00Z">
        <w:r w:rsidR="009A1248">
          <w:t>sitory</w:t>
        </w:r>
      </w:ins>
    </w:p>
    <w:p w14:paraId="692A3AAD" w14:textId="77777777" w:rsidR="00D64DB2" w:rsidRDefault="00D64DB2">
      <w:pPr>
        <w:sectPr w:rsidR="00D64DB2">
          <w:type w:val="continuous"/>
          <w:pgSz w:w="12240" w:h="15840"/>
          <w:pgMar w:top="1500" w:right="1320" w:bottom="280" w:left="1340" w:header="720" w:footer="720" w:gutter="0"/>
          <w:cols w:num="6" w:space="720" w:equalWidth="0">
            <w:col w:w="775" w:space="40"/>
            <w:col w:w="693" w:space="39"/>
            <w:col w:w="1249" w:space="56"/>
            <w:col w:w="1296" w:space="39"/>
            <w:col w:w="1404" w:space="39"/>
            <w:col w:w="3950"/>
          </w:cols>
        </w:sectPr>
      </w:pPr>
    </w:p>
    <w:p w14:paraId="1419DC23" w14:textId="77777777" w:rsidR="00D64DB2" w:rsidRDefault="00D64DB2">
      <w:pPr>
        <w:pStyle w:val="BodyText"/>
      </w:pPr>
    </w:p>
    <w:p w14:paraId="3F1EE3A9" w14:textId="77777777" w:rsidR="00D64DB2" w:rsidRDefault="00D64DB2">
      <w:pPr>
        <w:sectPr w:rsidR="00D64DB2">
          <w:type w:val="continuous"/>
          <w:pgSz w:w="12240" w:h="15840"/>
          <w:pgMar w:top="1500" w:right="1320" w:bottom="280" w:left="1340" w:header="720" w:footer="720" w:gutter="0"/>
          <w:cols w:space="720"/>
        </w:sectPr>
      </w:pPr>
    </w:p>
    <w:p w14:paraId="1F10A609" w14:textId="77777777" w:rsidR="00D64DB2" w:rsidRDefault="00D64DB2">
      <w:pPr>
        <w:pStyle w:val="BodyText"/>
        <w:spacing w:before="1"/>
        <w:rPr>
          <w:sz w:val="18"/>
        </w:rPr>
      </w:pPr>
    </w:p>
    <w:p w14:paraId="5CBE605D" w14:textId="77777777" w:rsidR="00D64DB2" w:rsidRDefault="0022516B">
      <w:pPr>
        <w:pStyle w:val="BodyText"/>
        <w:spacing w:before="1" w:line="340" w:lineRule="auto"/>
        <w:ind w:left="894" w:right="35"/>
      </w:pPr>
      <w:r>
        <w:rPr>
          <w:w w:val="95"/>
        </w:rPr>
        <w:t xml:space="preserve">Branch </w:t>
      </w:r>
      <w:r>
        <w:t>Name</w:t>
      </w:r>
    </w:p>
    <w:p w14:paraId="0E83B95D" w14:textId="77777777" w:rsidR="00D64DB2" w:rsidRDefault="0022516B">
      <w:pPr>
        <w:pStyle w:val="BodyText"/>
        <w:spacing w:before="1"/>
        <w:rPr>
          <w:sz w:val="18"/>
        </w:rPr>
      </w:pPr>
      <w:r>
        <w:br w:type="column"/>
      </w:r>
    </w:p>
    <w:p w14:paraId="6E6AD5A3" w14:textId="77777777" w:rsidR="00D64DB2" w:rsidRDefault="00C46513">
      <w:pPr>
        <w:pStyle w:val="BodyText"/>
        <w:spacing w:before="1" w:line="340" w:lineRule="auto"/>
        <w:ind w:left="894" w:right="-11"/>
      </w:pPr>
      <w:r>
        <w:rPr>
          <w:noProof/>
        </w:rPr>
        <mc:AlternateContent>
          <mc:Choice Requires="wps">
            <w:drawing>
              <wp:anchor distT="0" distB="0" distL="114300" distR="114300" simplePos="0" relativeHeight="251703296" behindDoc="0" locked="0" layoutInCell="1" allowOverlap="1" wp14:anchorId="7913D572" wp14:editId="323817C0">
                <wp:simplePos x="0" y="0"/>
                <wp:positionH relativeFrom="page">
                  <wp:posOffset>1853565</wp:posOffset>
                </wp:positionH>
                <wp:positionV relativeFrom="paragraph">
                  <wp:posOffset>-917575</wp:posOffset>
                </wp:positionV>
                <wp:extent cx="1601470" cy="2095500"/>
                <wp:effectExtent l="0" t="0" r="0" b="0"/>
                <wp:wrapNone/>
                <wp:docPr id="518221090"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1470" cy="209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308"/>
                              <w:gridCol w:w="444"/>
                              <w:gridCol w:w="384"/>
                              <w:gridCol w:w="192"/>
                            </w:tblGrid>
                            <w:tr w:rsidR="00D64DB2" w14:paraId="5525C472" w14:textId="77777777">
                              <w:trPr>
                                <w:trHeight w:val="210"/>
                              </w:trPr>
                              <w:tc>
                                <w:tcPr>
                                  <w:tcW w:w="1308" w:type="dxa"/>
                                  <w:vMerge w:val="restart"/>
                                  <w:tcBorders>
                                    <w:right w:val="single" w:sz="48" w:space="0" w:color="FFFFFF"/>
                                  </w:tcBorders>
                                </w:tcPr>
                                <w:p w14:paraId="1BAE05B0" w14:textId="77777777" w:rsidR="00D64DB2" w:rsidRDefault="0022516B">
                                  <w:pPr>
                                    <w:pStyle w:val="TableParagraph"/>
                                    <w:spacing w:before="22" w:line="451" w:lineRule="auto"/>
                                    <w:ind w:left="64" w:right="-85"/>
                                    <w:rPr>
                                      <w:rFonts w:ascii="Courier New" w:hAnsi="Courier New"/>
                                      <w:sz w:val="16"/>
                                    </w:rPr>
                                  </w:pPr>
                                  <w:r>
                                    <w:rPr>
                                      <w:rFonts w:ascii="Courier New" w:hAnsi="Courier New"/>
                                      <w:sz w:val="16"/>
                                      <w:shd w:val="clear" w:color="auto" w:fill="EDEDED"/>
                                    </w:rPr>
                                    <w:t>github.repos•</w:t>
                                  </w:r>
                                  <w:r>
                                    <w:rPr>
                                      <w:rFonts w:ascii="Courier New" w:hAnsi="Courier New"/>
                                      <w:sz w:val="16"/>
                                    </w:rPr>
                                    <w:t xml:space="preserve"> </w:t>
                                  </w:r>
                                  <w:r>
                                    <w:rPr>
                                      <w:rFonts w:ascii="Courier New" w:hAnsi="Courier New"/>
                                      <w:sz w:val="16"/>
                                      <w:shd w:val="clear" w:color="auto" w:fill="EDEDED"/>
                                    </w:rPr>
                                    <w:t>itory.name</w:t>
                                  </w:r>
                                </w:p>
                              </w:tc>
                              <w:tc>
                                <w:tcPr>
                                  <w:tcW w:w="828" w:type="dxa"/>
                                  <w:gridSpan w:val="2"/>
                                  <w:tcBorders>
                                    <w:left w:val="single" w:sz="48" w:space="0" w:color="FFFFFF"/>
                                    <w:bottom w:val="single" w:sz="52" w:space="0" w:color="FFFFFF"/>
                                  </w:tcBorders>
                                  <w:shd w:val="clear" w:color="auto" w:fill="EDEDED"/>
                                </w:tcPr>
                                <w:p w14:paraId="7E1CF618"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bottom w:val="single" w:sz="52" w:space="0" w:color="FFFFFF"/>
                                  </w:tcBorders>
                                </w:tcPr>
                                <w:p w14:paraId="3819E9A9" w14:textId="77777777" w:rsidR="00D64DB2" w:rsidRDefault="00D64DB2">
                                  <w:pPr>
                                    <w:pStyle w:val="TableParagraph"/>
                                    <w:rPr>
                                      <w:rFonts w:ascii="Times New Roman"/>
                                      <w:sz w:val="14"/>
                                    </w:rPr>
                                  </w:pPr>
                                </w:p>
                              </w:tc>
                            </w:tr>
                            <w:tr w:rsidR="00D64DB2" w14:paraId="44C39177" w14:textId="77777777">
                              <w:trPr>
                                <w:trHeight w:val="210"/>
                              </w:trPr>
                              <w:tc>
                                <w:tcPr>
                                  <w:tcW w:w="1308" w:type="dxa"/>
                                  <w:vMerge/>
                                  <w:tcBorders>
                                    <w:top w:val="nil"/>
                                    <w:right w:val="single" w:sz="48" w:space="0" w:color="FFFFFF"/>
                                  </w:tcBorders>
                                </w:tcPr>
                                <w:p w14:paraId="24EE3144" w14:textId="77777777" w:rsidR="00D64DB2" w:rsidRDefault="00D64DB2">
                                  <w:pPr>
                                    <w:rPr>
                                      <w:sz w:val="2"/>
                                      <w:szCs w:val="2"/>
                                    </w:rPr>
                                  </w:pPr>
                                </w:p>
                              </w:tc>
                              <w:tc>
                                <w:tcPr>
                                  <w:tcW w:w="1020" w:type="dxa"/>
                                  <w:gridSpan w:val="3"/>
                                  <w:tcBorders>
                                    <w:top w:val="single" w:sz="52" w:space="0" w:color="FFFFFF"/>
                                    <w:left w:val="single" w:sz="48" w:space="0" w:color="FFFFFF"/>
                                    <w:bottom w:val="single" w:sz="52" w:space="0" w:color="FFFFFF"/>
                                  </w:tcBorders>
                                  <w:shd w:val="clear" w:color="auto" w:fill="EDEDED"/>
                                </w:tcPr>
                                <w:p w14:paraId="60E4CE19"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499733AF" w14:textId="77777777">
                              <w:trPr>
                                <w:trHeight w:val="210"/>
                              </w:trPr>
                              <w:tc>
                                <w:tcPr>
                                  <w:tcW w:w="1308" w:type="dxa"/>
                                  <w:vMerge/>
                                  <w:tcBorders>
                                    <w:top w:val="nil"/>
                                    <w:right w:val="single" w:sz="48" w:space="0" w:color="FFFFFF"/>
                                  </w:tcBorders>
                                </w:tcPr>
                                <w:p w14:paraId="1DB049CA" w14:textId="77777777" w:rsidR="00D64DB2" w:rsidRDefault="00D64DB2">
                                  <w:pPr>
                                    <w:rPr>
                                      <w:sz w:val="2"/>
                                      <w:szCs w:val="2"/>
                                    </w:rPr>
                                  </w:pPr>
                                </w:p>
                              </w:tc>
                              <w:tc>
                                <w:tcPr>
                                  <w:tcW w:w="1020" w:type="dxa"/>
                                  <w:gridSpan w:val="3"/>
                                  <w:tcBorders>
                                    <w:top w:val="single" w:sz="52" w:space="0" w:color="FFFFFF"/>
                                    <w:left w:val="single" w:sz="48" w:space="0" w:color="FFFFFF"/>
                                    <w:bottom w:val="single" w:sz="52" w:space="0" w:color="FFFFFF"/>
                                  </w:tcBorders>
                                  <w:shd w:val="clear" w:color="auto" w:fill="EDEDED"/>
                                </w:tcPr>
                                <w:p w14:paraId="0F0B8FC5"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3A6D8051" w14:textId="77777777">
                              <w:trPr>
                                <w:trHeight w:val="210"/>
                              </w:trPr>
                              <w:tc>
                                <w:tcPr>
                                  <w:tcW w:w="1308" w:type="dxa"/>
                                  <w:vMerge/>
                                  <w:tcBorders>
                                    <w:top w:val="nil"/>
                                    <w:right w:val="single" w:sz="48" w:space="0" w:color="FFFFFF"/>
                                  </w:tcBorders>
                                </w:tcPr>
                                <w:p w14:paraId="48A6A67A" w14:textId="77777777" w:rsidR="00D64DB2" w:rsidRDefault="00D64DB2">
                                  <w:pPr>
                                    <w:rPr>
                                      <w:sz w:val="2"/>
                                      <w:szCs w:val="2"/>
                                    </w:rPr>
                                  </w:pPr>
                                </w:p>
                              </w:tc>
                              <w:tc>
                                <w:tcPr>
                                  <w:tcW w:w="444" w:type="dxa"/>
                                  <w:tcBorders>
                                    <w:top w:val="single" w:sz="52" w:space="0" w:color="FFFFFF"/>
                                    <w:left w:val="single" w:sz="48" w:space="0" w:color="FFFFFF"/>
                                  </w:tcBorders>
                                  <w:shd w:val="clear" w:color="auto" w:fill="EDEDED"/>
                                </w:tcPr>
                                <w:p w14:paraId="3C4D715C" w14:textId="77777777" w:rsidR="00D64DB2" w:rsidRDefault="0022516B">
                                  <w:pPr>
                                    <w:pStyle w:val="TableParagraph"/>
                                    <w:spacing w:before="22" w:line="168" w:lineRule="exact"/>
                                    <w:ind w:left="64" w:right="-72"/>
                                    <w:rPr>
                                      <w:rFonts w:ascii="Courier New"/>
                                      <w:sz w:val="16"/>
                                    </w:rPr>
                                  </w:pPr>
                                  <w:r>
                                    <w:rPr>
                                      <w:rFonts w:ascii="Courier New"/>
                                      <w:sz w:val="16"/>
                                    </w:rPr>
                                    <w:t>NAME</w:t>
                                  </w:r>
                                </w:p>
                              </w:tc>
                              <w:tc>
                                <w:tcPr>
                                  <w:tcW w:w="576" w:type="dxa"/>
                                  <w:gridSpan w:val="2"/>
                                  <w:tcBorders>
                                    <w:top w:val="single" w:sz="52" w:space="0" w:color="FFFFFF"/>
                                  </w:tcBorders>
                                </w:tcPr>
                                <w:p w14:paraId="0202A480" w14:textId="77777777" w:rsidR="00D64DB2" w:rsidRDefault="00D64DB2">
                                  <w:pPr>
                                    <w:pStyle w:val="TableParagraph"/>
                                    <w:rPr>
                                      <w:rFonts w:ascii="Times New Roman"/>
                                      <w:sz w:val="14"/>
                                    </w:rPr>
                                  </w:pPr>
                                </w:p>
                              </w:tc>
                            </w:tr>
                            <w:tr w:rsidR="00D64DB2" w14:paraId="3E1F8DC3" w14:textId="77777777">
                              <w:trPr>
                                <w:trHeight w:val="249"/>
                              </w:trPr>
                              <w:tc>
                                <w:tcPr>
                                  <w:tcW w:w="1308" w:type="dxa"/>
                                  <w:vMerge/>
                                  <w:tcBorders>
                                    <w:top w:val="nil"/>
                                    <w:right w:val="single" w:sz="48" w:space="0" w:color="FFFFFF"/>
                                  </w:tcBorders>
                                </w:tcPr>
                                <w:p w14:paraId="15E077A7" w14:textId="77777777" w:rsidR="00D64DB2" w:rsidRDefault="00D64DB2">
                                  <w:pPr>
                                    <w:rPr>
                                      <w:sz w:val="2"/>
                                      <w:szCs w:val="2"/>
                                    </w:rPr>
                                  </w:pPr>
                                </w:p>
                              </w:tc>
                              <w:tc>
                                <w:tcPr>
                                  <w:tcW w:w="1020" w:type="dxa"/>
                                  <w:gridSpan w:val="3"/>
                                  <w:tcBorders>
                                    <w:left w:val="single" w:sz="48" w:space="0" w:color="FFFFFF"/>
                                  </w:tcBorders>
                                </w:tcPr>
                                <w:p w14:paraId="5F5AEC13" w14:textId="77777777" w:rsidR="00D64DB2" w:rsidRDefault="00D64DB2">
                                  <w:pPr>
                                    <w:pStyle w:val="TableParagraph"/>
                                    <w:rPr>
                                      <w:rFonts w:ascii="Times New Roman"/>
                                      <w:sz w:val="18"/>
                                    </w:rPr>
                                  </w:pPr>
                                </w:p>
                              </w:tc>
                            </w:tr>
                            <w:tr w:rsidR="00D64DB2" w14:paraId="3C6874BB" w14:textId="77777777">
                              <w:trPr>
                                <w:trHeight w:val="210"/>
                              </w:trPr>
                              <w:tc>
                                <w:tcPr>
                                  <w:tcW w:w="1308" w:type="dxa"/>
                                  <w:tcBorders>
                                    <w:bottom w:val="single" w:sz="52" w:space="0" w:color="FFFFFF"/>
                                    <w:right w:val="single" w:sz="48" w:space="0" w:color="FFFFFF"/>
                                  </w:tcBorders>
                                  <w:shd w:val="clear" w:color="auto" w:fill="EDEDED"/>
                                </w:tcPr>
                                <w:p w14:paraId="5B8E4B27"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github.repos•</w:t>
                                  </w:r>
                                </w:p>
                              </w:tc>
                              <w:tc>
                                <w:tcPr>
                                  <w:tcW w:w="828" w:type="dxa"/>
                                  <w:gridSpan w:val="2"/>
                                  <w:tcBorders>
                                    <w:left w:val="single" w:sz="48" w:space="0" w:color="FFFFFF"/>
                                    <w:bottom w:val="single" w:sz="52" w:space="0" w:color="FFFFFF"/>
                                  </w:tcBorders>
                                  <w:shd w:val="clear" w:color="auto" w:fill="EDEDED"/>
                                </w:tcPr>
                                <w:p w14:paraId="7CE604C9"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bottom w:val="single" w:sz="52" w:space="0" w:color="FFFFFF"/>
                                  </w:tcBorders>
                                </w:tcPr>
                                <w:p w14:paraId="1F528942" w14:textId="77777777" w:rsidR="00D64DB2" w:rsidRDefault="00D64DB2">
                                  <w:pPr>
                                    <w:pStyle w:val="TableParagraph"/>
                                    <w:rPr>
                                      <w:rFonts w:ascii="Times New Roman"/>
                                      <w:sz w:val="14"/>
                                    </w:rPr>
                                  </w:pPr>
                                </w:p>
                              </w:tc>
                            </w:tr>
                            <w:tr w:rsidR="00D64DB2" w14:paraId="5CA32B90" w14:textId="77777777">
                              <w:trPr>
                                <w:trHeight w:val="210"/>
                              </w:trPr>
                              <w:tc>
                                <w:tcPr>
                                  <w:tcW w:w="1308" w:type="dxa"/>
                                  <w:tcBorders>
                                    <w:top w:val="single" w:sz="52" w:space="0" w:color="FFFFFF"/>
                                    <w:bottom w:val="single" w:sz="52" w:space="0" w:color="FFFFFF"/>
                                    <w:right w:val="single" w:sz="48" w:space="0" w:color="FFFFFF"/>
                                  </w:tcBorders>
                                  <w:shd w:val="clear" w:color="auto" w:fill="EDEDED"/>
                                </w:tcPr>
                                <w:p w14:paraId="0E52F5EA"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itory.branch•</w:t>
                                  </w:r>
                                </w:p>
                              </w:tc>
                              <w:tc>
                                <w:tcPr>
                                  <w:tcW w:w="1020" w:type="dxa"/>
                                  <w:gridSpan w:val="3"/>
                                  <w:tcBorders>
                                    <w:top w:val="single" w:sz="52" w:space="0" w:color="FFFFFF"/>
                                    <w:left w:val="single" w:sz="48" w:space="0" w:color="FFFFFF"/>
                                    <w:bottom w:val="single" w:sz="52" w:space="0" w:color="FFFFFF"/>
                                  </w:tcBorders>
                                  <w:shd w:val="clear" w:color="auto" w:fill="EDEDED"/>
                                </w:tcPr>
                                <w:p w14:paraId="1FB0CC87"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2E51A725" w14:textId="77777777">
                              <w:trPr>
                                <w:trHeight w:val="210"/>
                              </w:trPr>
                              <w:tc>
                                <w:tcPr>
                                  <w:tcW w:w="1308" w:type="dxa"/>
                                  <w:vMerge w:val="restart"/>
                                  <w:tcBorders>
                                    <w:top w:val="single" w:sz="52" w:space="0" w:color="FFFFFF"/>
                                    <w:bottom w:val="single" w:sz="52" w:space="0" w:color="FFFFFF"/>
                                    <w:right w:val="single" w:sz="48" w:space="0" w:color="FFFFFF"/>
                                  </w:tcBorders>
                                </w:tcPr>
                                <w:p w14:paraId="7ACB08F4" w14:textId="77777777" w:rsidR="00D64DB2" w:rsidRDefault="0022516B">
                                  <w:pPr>
                                    <w:pStyle w:val="TableParagraph"/>
                                    <w:spacing w:before="22"/>
                                    <w:ind w:left="64"/>
                                    <w:rPr>
                                      <w:rFonts w:ascii="Courier New"/>
                                      <w:sz w:val="16"/>
                                    </w:rPr>
                                  </w:pPr>
                                  <w:r>
                                    <w:rPr>
                                      <w:rFonts w:ascii="Courier New"/>
                                      <w:sz w:val="16"/>
                                      <w:shd w:val="clear" w:color="auto" w:fill="EDEDED"/>
                                    </w:rPr>
                                    <w:t>.name</w:t>
                                  </w:r>
                                </w:p>
                                <w:p w14:paraId="5A236A15" w14:textId="77777777" w:rsidR="00D64DB2" w:rsidRDefault="00D64DB2">
                                  <w:pPr>
                                    <w:pStyle w:val="TableParagraph"/>
                                    <w:rPr>
                                      <w:sz w:val="18"/>
                                    </w:rPr>
                                  </w:pPr>
                                </w:p>
                                <w:p w14:paraId="1BA981C5" w14:textId="77777777" w:rsidR="00D64DB2" w:rsidRDefault="00D64DB2">
                                  <w:pPr>
                                    <w:pStyle w:val="TableParagraph"/>
                                    <w:rPr>
                                      <w:sz w:val="18"/>
                                    </w:rPr>
                                  </w:pPr>
                                </w:p>
                                <w:p w14:paraId="50E429BF" w14:textId="77777777" w:rsidR="00D64DB2" w:rsidRDefault="00D64DB2">
                                  <w:pPr>
                                    <w:pStyle w:val="TableParagraph"/>
                                    <w:spacing w:before="7"/>
                                    <w:rPr>
                                      <w:sz w:val="15"/>
                                    </w:rPr>
                                  </w:pPr>
                                </w:p>
                                <w:p w14:paraId="5C2273A7" w14:textId="77777777" w:rsidR="00D64DB2" w:rsidRDefault="0022516B">
                                  <w:pPr>
                                    <w:pStyle w:val="TableParagraph"/>
                                    <w:spacing w:line="168" w:lineRule="exact"/>
                                    <w:ind w:left="64" w:right="-72"/>
                                    <w:rPr>
                                      <w:rFonts w:ascii="Courier New" w:hAnsi="Courier New"/>
                                      <w:sz w:val="16"/>
                                    </w:rPr>
                                  </w:pPr>
                                  <w:r>
                                    <w:rPr>
                                      <w:rFonts w:ascii="Courier New" w:hAnsi="Courier New"/>
                                      <w:sz w:val="16"/>
                                      <w:shd w:val="clear" w:color="auto" w:fill="EDEDED"/>
                                    </w:rPr>
                                    <w:t>github.repos•</w:t>
                                  </w:r>
                                </w:p>
                              </w:tc>
                              <w:tc>
                                <w:tcPr>
                                  <w:tcW w:w="1020" w:type="dxa"/>
                                  <w:gridSpan w:val="3"/>
                                  <w:tcBorders>
                                    <w:top w:val="single" w:sz="52" w:space="0" w:color="FFFFFF"/>
                                    <w:left w:val="single" w:sz="48" w:space="0" w:color="FFFFFF"/>
                                    <w:bottom w:val="single" w:sz="52" w:space="0" w:color="FFFFFF"/>
                                  </w:tcBorders>
                                  <w:shd w:val="clear" w:color="auto" w:fill="EDEDED"/>
                                </w:tcPr>
                                <w:p w14:paraId="30BBC3C2"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0E0A87F2" w14:textId="77777777">
                              <w:trPr>
                                <w:trHeight w:val="395"/>
                              </w:trPr>
                              <w:tc>
                                <w:tcPr>
                                  <w:tcW w:w="1308" w:type="dxa"/>
                                  <w:vMerge/>
                                  <w:tcBorders>
                                    <w:top w:val="nil"/>
                                    <w:bottom w:val="single" w:sz="52" w:space="0" w:color="FFFFFF"/>
                                    <w:right w:val="single" w:sz="48" w:space="0" w:color="FFFFFF"/>
                                  </w:tcBorders>
                                </w:tcPr>
                                <w:p w14:paraId="0D85FCBA" w14:textId="77777777" w:rsidR="00D64DB2" w:rsidRDefault="00D64DB2">
                                  <w:pPr>
                                    <w:rPr>
                                      <w:sz w:val="2"/>
                                      <w:szCs w:val="2"/>
                                    </w:rPr>
                                  </w:pPr>
                                </w:p>
                              </w:tc>
                              <w:tc>
                                <w:tcPr>
                                  <w:tcW w:w="1020" w:type="dxa"/>
                                  <w:gridSpan w:val="3"/>
                                  <w:tcBorders>
                                    <w:top w:val="single" w:sz="52" w:space="0" w:color="FFFFFF"/>
                                    <w:left w:val="single" w:sz="48" w:space="0" w:color="FFFFFF"/>
                                  </w:tcBorders>
                                </w:tcPr>
                                <w:p w14:paraId="683D2D94" w14:textId="77777777" w:rsidR="00D64DB2" w:rsidRDefault="0022516B">
                                  <w:pPr>
                                    <w:pStyle w:val="TableParagraph"/>
                                    <w:spacing w:before="22"/>
                                    <w:ind w:left="64" w:right="-173"/>
                                    <w:rPr>
                                      <w:rFonts w:ascii="Courier New"/>
                                      <w:sz w:val="16"/>
                                    </w:rPr>
                                  </w:pPr>
                                  <w:r>
                                    <w:rPr>
                                      <w:rFonts w:ascii="Courier New"/>
                                      <w:sz w:val="16"/>
                                      <w:shd w:val="clear" w:color="auto" w:fill="EDEDED"/>
                                    </w:rPr>
                                    <w:t>BRANCH_NAME</w:t>
                                  </w:r>
                                </w:p>
                              </w:tc>
                            </w:tr>
                            <w:tr w:rsidR="00D64DB2" w14:paraId="446536F7" w14:textId="77777777">
                              <w:trPr>
                                <w:trHeight w:val="146"/>
                              </w:trPr>
                              <w:tc>
                                <w:tcPr>
                                  <w:tcW w:w="1308" w:type="dxa"/>
                                  <w:vMerge/>
                                  <w:tcBorders>
                                    <w:top w:val="nil"/>
                                    <w:bottom w:val="single" w:sz="52" w:space="0" w:color="FFFFFF"/>
                                    <w:right w:val="single" w:sz="48" w:space="0" w:color="FFFFFF"/>
                                  </w:tcBorders>
                                </w:tcPr>
                                <w:p w14:paraId="450E0816" w14:textId="77777777" w:rsidR="00D64DB2" w:rsidRDefault="00D64DB2">
                                  <w:pPr>
                                    <w:rPr>
                                      <w:sz w:val="2"/>
                                      <w:szCs w:val="2"/>
                                    </w:rPr>
                                  </w:pPr>
                                </w:p>
                              </w:tc>
                              <w:tc>
                                <w:tcPr>
                                  <w:tcW w:w="828" w:type="dxa"/>
                                  <w:gridSpan w:val="2"/>
                                  <w:tcBorders>
                                    <w:left w:val="single" w:sz="48" w:space="0" w:color="FFFFFF"/>
                                    <w:bottom w:val="single" w:sz="52" w:space="0" w:color="FFFFFF"/>
                                  </w:tcBorders>
                                  <w:shd w:val="clear" w:color="auto" w:fill="EDEDED"/>
                                </w:tcPr>
                                <w:p w14:paraId="4658FE2C" w14:textId="77777777" w:rsidR="00D64DB2" w:rsidRDefault="0022516B">
                                  <w:pPr>
                                    <w:pStyle w:val="TableParagraph"/>
                                    <w:spacing w:line="126" w:lineRule="exact"/>
                                    <w:ind w:left="64" w:right="-72"/>
                                    <w:rPr>
                                      <w:rFonts w:ascii="Courier New" w:hAnsi="Courier New"/>
                                      <w:sz w:val="16"/>
                                    </w:rPr>
                                  </w:pPr>
                                  <w:r>
                                    <w:rPr>
                                      <w:rFonts w:ascii="Courier New" w:hAnsi="Courier New"/>
                                      <w:sz w:val="16"/>
                                    </w:rPr>
                                    <w:t>BRIDGE_•</w:t>
                                  </w:r>
                                </w:p>
                              </w:tc>
                              <w:tc>
                                <w:tcPr>
                                  <w:tcW w:w="192" w:type="dxa"/>
                                  <w:tcBorders>
                                    <w:bottom w:val="single" w:sz="52" w:space="0" w:color="FFFFFF"/>
                                  </w:tcBorders>
                                </w:tcPr>
                                <w:p w14:paraId="5F1BB114" w14:textId="77777777" w:rsidR="00D64DB2" w:rsidRDefault="00D64DB2">
                                  <w:pPr>
                                    <w:pStyle w:val="TableParagraph"/>
                                    <w:rPr>
                                      <w:rFonts w:ascii="Times New Roman"/>
                                      <w:sz w:val="8"/>
                                    </w:rPr>
                                  </w:pPr>
                                </w:p>
                              </w:tc>
                            </w:tr>
                          </w:tbl>
                          <w:p w14:paraId="79FA6E61"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3D572" id="Text Box 256" o:spid="_x0000_s1115" type="#_x0000_t202" style="position:absolute;left:0;text-align:left;margin-left:145.95pt;margin-top:-72.25pt;width:126.1pt;height:16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" filled="f" stroked="f">
                <v:path arrowok="t"/>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308"/>
                        <w:gridCol w:w="444"/>
                        <w:gridCol w:w="384"/>
                        <w:gridCol w:w="192"/>
                      </w:tblGrid>
                      <w:tr w:rsidR="00D64DB2" w14:paraId="5525C472" w14:textId="77777777">
                        <w:trPr>
                          <w:trHeight w:val="210"/>
                        </w:trPr>
                        <w:tc>
                          <w:tcPr>
                            <w:tcW w:w="1308" w:type="dxa"/>
                            <w:vMerge w:val="restart"/>
                            <w:tcBorders>
                              <w:right w:val="single" w:sz="48" w:space="0" w:color="FFFFFF"/>
                            </w:tcBorders>
                          </w:tcPr>
                          <w:p w14:paraId="1BAE05B0" w14:textId="77777777" w:rsidR="00D64DB2" w:rsidRDefault="0022516B">
                            <w:pPr>
                              <w:pStyle w:val="TableParagraph"/>
                              <w:spacing w:before="22" w:line="451" w:lineRule="auto"/>
                              <w:ind w:left="64" w:right="-85"/>
                              <w:rPr>
                                <w:rFonts w:ascii="Courier New" w:hAnsi="Courier New"/>
                                <w:sz w:val="16"/>
                              </w:rPr>
                            </w:pPr>
                            <w:r>
                              <w:rPr>
                                <w:rFonts w:ascii="Courier New" w:hAnsi="Courier New"/>
                                <w:sz w:val="16"/>
                                <w:shd w:val="clear" w:color="auto" w:fill="EDEDED"/>
                              </w:rPr>
                              <w:t>github.repos•</w:t>
                            </w:r>
                            <w:r>
                              <w:rPr>
                                <w:rFonts w:ascii="Courier New" w:hAnsi="Courier New"/>
                                <w:sz w:val="16"/>
                              </w:rPr>
                              <w:t xml:space="preserve"> </w:t>
                            </w:r>
                            <w:r>
                              <w:rPr>
                                <w:rFonts w:ascii="Courier New" w:hAnsi="Courier New"/>
                                <w:sz w:val="16"/>
                                <w:shd w:val="clear" w:color="auto" w:fill="EDEDED"/>
                              </w:rPr>
                              <w:t>itory.name</w:t>
                            </w:r>
                          </w:p>
                        </w:tc>
                        <w:tc>
                          <w:tcPr>
                            <w:tcW w:w="828" w:type="dxa"/>
                            <w:gridSpan w:val="2"/>
                            <w:tcBorders>
                              <w:left w:val="single" w:sz="48" w:space="0" w:color="FFFFFF"/>
                              <w:bottom w:val="single" w:sz="52" w:space="0" w:color="FFFFFF"/>
                            </w:tcBorders>
                            <w:shd w:val="clear" w:color="auto" w:fill="EDEDED"/>
                          </w:tcPr>
                          <w:p w14:paraId="7E1CF618"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bottom w:val="single" w:sz="52" w:space="0" w:color="FFFFFF"/>
                            </w:tcBorders>
                          </w:tcPr>
                          <w:p w14:paraId="3819E9A9" w14:textId="77777777" w:rsidR="00D64DB2" w:rsidRDefault="00D64DB2">
                            <w:pPr>
                              <w:pStyle w:val="TableParagraph"/>
                              <w:rPr>
                                <w:rFonts w:ascii="Times New Roman"/>
                                <w:sz w:val="14"/>
                              </w:rPr>
                            </w:pPr>
                          </w:p>
                        </w:tc>
                      </w:tr>
                      <w:tr w:rsidR="00D64DB2" w14:paraId="44C39177" w14:textId="77777777">
                        <w:trPr>
                          <w:trHeight w:val="210"/>
                        </w:trPr>
                        <w:tc>
                          <w:tcPr>
                            <w:tcW w:w="1308" w:type="dxa"/>
                            <w:vMerge/>
                            <w:tcBorders>
                              <w:top w:val="nil"/>
                              <w:right w:val="single" w:sz="48" w:space="0" w:color="FFFFFF"/>
                            </w:tcBorders>
                          </w:tcPr>
                          <w:p w14:paraId="24EE3144" w14:textId="77777777" w:rsidR="00D64DB2" w:rsidRDefault="00D64DB2">
                            <w:pPr>
                              <w:rPr>
                                <w:sz w:val="2"/>
                                <w:szCs w:val="2"/>
                              </w:rPr>
                            </w:pPr>
                          </w:p>
                        </w:tc>
                        <w:tc>
                          <w:tcPr>
                            <w:tcW w:w="1020" w:type="dxa"/>
                            <w:gridSpan w:val="3"/>
                            <w:tcBorders>
                              <w:top w:val="single" w:sz="52" w:space="0" w:color="FFFFFF"/>
                              <w:left w:val="single" w:sz="48" w:space="0" w:color="FFFFFF"/>
                              <w:bottom w:val="single" w:sz="52" w:space="0" w:color="FFFFFF"/>
                            </w:tcBorders>
                            <w:shd w:val="clear" w:color="auto" w:fill="EDEDED"/>
                          </w:tcPr>
                          <w:p w14:paraId="60E4CE19"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499733AF" w14:textId="77777777">
                        <w:trPr>
                          <w:trHeight w:val="210"/>
                        </w:trPr>
                        <w:tc>
                          <w:tcPr>
                            <w:tcW w:w="1308" w:type="dxa"/>
                            <w:vMerge/>
                            <w:tcBorders>
                              <w:top w:val="nil"/>
                              <w:right w:val="single" w:sz="48" w:space="0" w:color="FFFFFF"/>
                            </w:tcBorders>
                          </w:tcPr>
                          <w:p w14:paraId="1DB049CA" w14:textId="77777777" w:rsidR="00D64DB2" w:rsidRDefault="00D64DB2">
                            <w:pPr>
                              <w:rPr>
                                <w:sz w:val="2"/>
                                <w:szCs w:val="2"/>
                              </w:rPr>
                            </w:pPr>
                          </w:p>
                        </w:tc>
                        <w:tc>
                          <w:tcPr>
                            <w:tcW w:w="1020" w:type="dxa"/>
                            <w:gridSpan w:val="3"/>
                            <w:tcBorders>
                              <w:top w:val="single" w:sz="52" w:space="0" w:color="FFFFFF"/>
                              <w:left w:val="single" w:sz="48" w:space="0" w:color="FFFFFF"/>
                              <w:bottom w:val="single" w:sz="52" w:space="0" w:color="FFFFFF"/>
                            </w:tcBorders>
                            <w:shd w:val="clear" w:color="auto" w:fill="EDEDED"/>
                          </w:tcPr>
                          <w:p w14:paraId="0F0B8FC5"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3A6D8051" w14:textId="77777777">
                        <w:trPr>
                          <w:trHeight w:val="210"/>
                        </w:trPr>
                        <w:tc>
                          <w:tcPr>
                            <w:tcW w:w="1308" w:type="dxa"/>
                            <w:vMerge/>
                            <w:tcBorders>
                              <w:top w:val="nil"/>
                              <w:right w:val="single" w:sz="48" w:space="0" w:color="FFFFFF"/>
                            </w:tcBorders>
                          </w:tcPr>
                          <w:p w14:paraId="48A6A67A" w14:textId="77777777" w:rsidR="00D64DB2" w:rsidRDefault="00D64DB2">
                            <w:pPr>
                              <w:rPr>
                                <w:sz w:val="2"/>
                                <w:szCs w:val="2"/>
                              </w:rPr>
                            </w:pPr>
                          </w:p>
                        </w:tc>
                        <w:tc>
                          <w:tcPr>
                            <w:tcW w:w="444" w:type="dxa"/>
                            <w:tcBorders>
                              <w:top w:val="single" w:sz="52" w:space="0" w:color="FFFFFF"/>
                              <w:left w:val="single" w:sz="48" w:space="0" w:color="FFFFFF"/>
                            </w:tcBorders>
                            <w:shd w:val="clear" w:color="auto" w:fill="EDEDED"/>
                          </w:tcPr>
                          <w:p w14:paraId="3C4D715C" w14:textId="77777777" w:rsidR="00D64DB2" w:rsidRDefault="0022516B">
                            <w:pPr>
                              <w:pStyle w:val="TableParagraph"/>
                              <w:spacing w:before="22" w:line="168" w:lineRule="exact"/>
                              <w:ind w:left="64" w:right="-72"/>
                              <w:rPr>
                                <w:rFonts w:ascii="Courier New"/>
                                <w:sz w:val="16"/>
                              </w:rPr>
                            </w:pPr>
                            <w:r>
                              <w:rPr>
                                <w:rFonts w:ascii="Courier New"/>
                                <w:sz w:val="16"/>
                              </w:rPr>
                              <w:t>NAME</w:t>
                            </w:r>
                          </w:p>
                        </w:tc>
                        <w:tc>
                          <w:tcPr>
                            <w:tcW w:w="576" w:type="dxa"/>
                            <w:gridSpan w:val="2"/>
                            <w:tcBorders>
                              <w:top w:val="single" w:sz="52" w:space="0" w:color="FFFFFF"/>
                            </w:tcBorders>
                          </w:tcPr>
                          <w:p w14:paraId="0202A480" w14:textId="77777777" w:rsidR="00D64DB2" w:rsidRDefault="00D64DB2">
                            <w:pPr>
                              <w:pStyle w:val="TableParagraph"/>
                              <w:rPr>
                                <w:rFonts w:ascii="Times New Roman"/>
                                <w:sz w:val="14"/>
                              </w:rPr>
                            </w:pPr>
                          </w:p>
                        </w:tc>
                      </w:tr>
                      <w:tr w:rsidR="00D64DB2" w14:paraId="3E1F8DC3" w14:textId="77777777">
                        <w:trPr>
                          <w:trHeight w:val="249"/>
                        </w:trPr>
                        <w:tc>
                          <w:tcPr>
                            <w:tcW w:w="1308" w:type="dxa"/>
                            <w:vMerge/>
                            <w:tcBorders>
                              <w:top w:val="nil"/>
                              <w:right w:val="single" w:sz="48" w:space="0" w:color="FFFFFF"/>
                            </w:tcBorders>
                          </w:tcPr>
                          <w:p w14:paraId="15E077A7" w14:textId="77777777" w:rsidR="00D64DB2" w:rsidRDefault="00D64DB2">
                            <w:pPr>
                              <w:rPr>
                                <w:sz w:val="2"/>
                                <w:szCs w:val="2"/>
                              </w:rPr>
                            </w:pPr>
                          </w:p>
                        </w:tc>
                        <w:tc>
                          <w:tcPr>
                            <w:tcW w:w="1020" w:type="dxa"/>
                            <w:gridSpan w:val="3"/>
                            <w:tcBorders>
                              <w:left w:val="single" w:sz="48" w:space="0" w:color="FFFFFF"/>
                            </w:tcBorders>
                          </w:tcPr>
                          <w:p w14:paraId="5F5AEC13" w14:textId="77777777" w:rsidR="00D64DB2" w:rsidRDefault="00D64DB2">
                            <w:pPr>
                              <w:pStyle w:val="TableParagraph"/>
                              <w:rPr>
                                <w:rFonts w:ascii="Times New Roman"/>
                                <w:sz w:val="18"/>
                              </w:rPr>
                            </w:pPr>
                          </w:p>
                        </w:tc>
                      </w:tr>
                      <w:tr w:rsidR="00D64DB2" w14:paraId="3C6874BB" w14:textId="77777777">
                        <w:trPr>
                          <w:trHeight w:val="210"/>
                        </w:trPr>
                        <w:tc>
                          <w:tcPr>
                            <w:tcW w:w="1308" w:type="dxa"/>
                            <w:tcBorders>
                              <w:bottom w:val="single" w:sz="52" w:space="0" w:color="FFFFFF"/>
                              <w:right w:val="single" w:sz="48" w:space="0" w:color="FFFFFF"/>
                            </w:tcBorders>
                            <w:shd w:val="clear" w:color="auto" w:fill="EDEDED"/>
                          </w:tcPr>
                          <w:p w14:paraId="5B8E4B27"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github.repos•</w:t>
                            </w:r>
                          </w:p>
                        </w:tc>
                        <w:tc>
                          <w:tcPr>
                            <w:tcW w:w="828" w:type="dxa"/>
                            <w:gridSpan w:val="2"/>
                            <w:tcBorders>
                              <w:left w:val="single" w:sz="48" w:space="0" w:color="FFFFFF"/>
                              <w:bottom w:val="single" w:sz="52" w:space="0" w:color="FFFFFF"/>
                            </w:tcBorders>
                            <w:shd w:val="clear" w:color="auto" w:fill="EDEDED"/>
                          </w:tcPr>
                          <w:p w14:paraId="7CE604C9"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bottom w:val="single" w:sz="52" w:space="0" w:color="FFFFFF"/>
                            </w:tcBorders>
                          </w:tcPr>
                          <w:p w14:paraId="1F528942" w14:textId="77777777" w:rsidR="00D64DB2" w:rsidRDefault="00D64DB2">
                            <w:pPr>
                              <w:pStyle w:val="TableParagraph"/>
                              <w:rPr>
                                <w:rFonts w:ascii="Times New Roman"/>
                                <w:sz w:val="14"/>
                              </w:rPr>
                            </w:pPr>
                          </w:p>
                        </w:tc>
                      </w:tr>
                      <w:tr w:rsidR="00D64DB2" w14:paraId="5CA32B90" w14:textId="77777777">
                        <w:trPr>
                          <w:trHeight w:val="210"/>
                        </w:trPr>
                        <w:tc>
                          <w:tcPr>
                            <w:tcW w:w="1308" w:type="dxa"/>
                            <w:tcBorders>
                              <w:top w:val="single" w:sz="52" w:space="0" w:color="FFFFFF"/>
                              <w:bottom w:val="single" w:sz="52" w:space="0" w:color="FFFFFF"/>
                              <w:right w:val="single" w:sz="48" w:space="0" w:color="FFFFFF"/>
                            </w:tcBorders>
                            <w:shd w:val="clear" w:color="auto" w:fill="EDEDED"/>
                          </w:tcPr>
                          <w:p w14:paraId="0E52F5EA"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itory.branch•</w:t>
                            </w:r>
                          </w:p>
                        </w:tc>
                        <w:tc>
                          <w:tcPr>
                            <w:tcW w:w="1020" w:type="dxa"/>
                            <w:gridSpan w:val="3"/>
                            <w:tcBorders>
                              <w:top w:val="single" w:sz="52" w:space="0" w:color="FFFFFF"/>
                              <w:left w:val="single" w:sz="48" w:space="0" w:color="FFFFFF"/>
                              <w:bottom w:val="single" w:sz="52" w:space="0" w:color="FFFFFF"/>
                            </w:tcBorders>
                            <w:shd w:val="clear" w:color="auto" w:fill="EDEDED"/>
                          </w:tcPr>
                          <w:p w14:paraId="1FB0CC87"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2E51A725" w14:textId="77777777">
                        <w:trPr>
                          <w:trHeight w:val="210"/>
                        </w:trPr>
                        <w:tc>
                          <w:tcPr>
                            <w:tcW w:w="1308" w:type="dxa"/>
                            <w:vMerge w:val="restart"/>
                            <w:tcBorders>
                              <w:top w:val="single" w:sz="52" w:space="0" w:color="FFFFFF"/>
                              <w:bottom w:val="single" w:sz="52" w:space="0" w:color="FFFFFF"/>
                              <w:right w:val="single" w:sz="48" w:space="0" w:color="FFFFFF"/>
                            </w:tcBorders>
                          </w:tcPr>
                          <w:p w14:paraId="7ACB08F4" w14:textId="77777777" w:rsidR="00D64DB2" w:rsidRDefault="0022516B">
                            <w:pPr>
                              <w:pStyle w:val="TableParagraph"/>
                              <w:spacing w:before="22"/>
                              <w:ind w:left="64"/>
                              <w:rPr>
                                <w:rFonts w:ascii="Courier New"/>
                                <w:sz w:val="16"/>
                              </w:rPr>
                            </w:pPr>
                            <w:r>
                              <w:rPr>
                                <w:rFonts w:ascii="Courier New"/>
                                <w:sz w:val="16"/>
                                <w:shd w:val="clear" w:color="auto" w:fill="EDEDED"/>
                              </w:rPr>
                              <w:t>.name</w:t>
                            </w:r>
                          </w:p>
                          <w:p w14:paraId="5A236A15" w14:textId="77777777" w:rsidR="00D64DB2" w:rsidRDefault="00D64DB2">
                            <w:pPr>
                              <w:pStyle w:val="TableParagraph"/>
                              <w:rPr>
                                <w:sz w:val="18"/>
                              </w:rPr>
                            </w:pPr>
                          </w:p>
                          <w:p w14:paraId="1BA981C5" w14:textId="77777777" w:rsidR="00D64DB2" w:rsidRDefault="00D64DB2">
                            <w:pPr>
                              <w:pStyle w:val="TableParagraph"/>
                              <w:rPr>
                                <w:sz w:val="18"/>
                              </w:rPr>
                            </w:pPr>
                          </w:p>
                          <w:p w14:paraId="50E429BF" w14:textId="77777777" w:rsidR="00D64DB2" w:rsidRDefault="00D64DB2">
                            <w:pPr>
                              <w:pStyle w:val="TableParagraph"/>
                              <w:spacing w:before="7"/>
                              <w:rPr>
                                <w:sz w:val="15"/>
                              </w:rPr>
                            </w:pPr>
                          </w:p>
                          <w:p w14:paraId="5C2273A7" w14:textId="77777777" w:rsidR="00D64DB2" w:rsidRDefault="0022516B">
                            <w:pPr>
                              <w:pStyle w:val="TableParagraph"/>
                              <w:spacing w:line="168" w:lineRule="exact"/>
                              <w:ind w:left="64" w:right="-72"/>
                              <w:rPr>
                                <w:rFonts w:ascii="Courier New" w:hAnsi="Courier New"/>
                                <w:sz w:val="16"/>
                              </w:rPr>
                            </w:pPr>
                            <w:r>
                              <w:rPr>
                                <w:rFonts w:ascii="Courier New" w:hAnsi="Courier New"/>
                                <w:sz w:val="16"/>
                                <w:shd w:val="clear" w:color="auto" w:fill="EDEDED"/>
                              </w:rPr>
                              <w:t>github.repos•</w:t>
                            </w:r>
                          </w:p>
                        </w:tc>
                        <w:tc>
                          <w:tcPr>
                            <w:tcW w:w="1020" w:type="dxa"/>
                            <w:gridSpan w:val="3"/>
                            <w:tcBorders>
                              <w:top w:val="single" w:sz="52" w:space="0" w:color="FFFFFF"/>
                              <w:left w:val="single" w:sz="48" w:space="0" w:color="FFFFFF"/>
                              <w:bottom w:val="single" w:sz="52" w:space="0" w:color="FFFFFF"/>
                            </w:tcBorders>
                            <w:shd w:val="clear" w:color="auto" w:fill="EDEDED"/>
                          </w:tcPr>
                          <w:p w14:paraId="30BBC3C2"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0E0A87F2" w14:textId="77777777">
                        <w:trPr>
                          <w:trHeight w:val="395"/>
                        </w:trPr>
                        <w:tc>
                          <w:tcPr>
                            <w:tcW w:w="1308" w:type="dxa"/>
                            <w:vMerge/>
                            <w:tcBorders>
                              <w:top w:val="nil"/>
                              <w:bottom w:val="single" w:sz="52" w:space="0" w:color="FFFFFF"/>
                              <w:right w:val="single" w:sz="48" w:space="0" w:color="FFFFFF"/>
                            </w:tcBorders>
                          </w:tcPr>
                          <w:p w14:paraId="0D85FCBA" w14:textId="77777777" w:rsidR="00D64DB2" w:rsidRDefault="00D64DB2">
                            <w:pPr>
                              <w:rPr>
                                <w:sz w:val="2"/>
                                <w:szCs w:val="2"/>
                              </w:rPr>
                            </w:pPr>
                          </w:p>
                        </w:tc>
                        <w:tc>
                          <w:tcPr>
                            <w:tcW w:w="1020" w:type="dxa"/>
                            <w:gridSpan w:val="3"/>
                            <w:tcBorders>
                              <w:top w:val="single" w:sz="52" w:space="0" w:color="FFFFFF"/>
                              <w:left w:val="single" w:sz="48" w:space="0" w:color="FFFFFF"/>
                            </w:tcBorders>
                          </w:tcPr>
                          <w:p w14:paraId="683D2D94" w14:textId="77777777" w:rsidR="00D64DB2" w:rsidRDefault="0022516B">
                            <w:pPr>
                              <w:pStyle w:val="TableParagraph"/>
                              <w:spacing w:before="22"/>
                              <w:ind w:left="64" w:right="-173"/>
                              <w:rPr>
                                <w:rFonts w:ascii="Courier New"/>
                                <w:sz w:val="16"/>
                              </w:rPr>
                            </w:pPr>
                            <w:r>
                              <w:rPr>
                                <w:rFonts w:ascii="Courier New"/>
                                <w:sz w:val="16"/>
                                <w:shd w:val="clear" w:color="auto" w:fill="EDEDED"/>
                              </w:rPr>
                              <w:t>BRANCH_NAME</w:t>
                            </w:r>
                          </w:p>
                        </w:tc>
                      </w:tr>
                      <w:tr w:rsidR="00D64DB2" w14:paraId="446536F7" w14:textId="77777777">
                        <w:trPr>
                          <w:trHeight w:val="146"/>
                        </w:trPr>
                        <w:tc>
                          <w:tcPr>
                            <w:tcW w:w="1308" w:type="dxa"/>
                            <w:vMerge/>
                            <w:tcBorders>
                              <w:top w:val="nil"/>
                              <w:bottom w:val="single" w:sz="52" w:space="0" w:color="FFFFFF"/>
                              <w:right w:val="single" w:sz="48" w:space="0" w:color="FFFFFF"/>
                            </w:tcBorders>
                          </w:tcPr>
                          <w:p w14:paraId="450E0816" w14:textId="77777777" w:rsidR="00D64DB2" w:rsidRDefault="00D64DB2">
                            <w:pPr>
                              <w:rPr>
                                <w:sz w:val="2"/>
                                <w:szCs w:val="2"/>
                              </w:rPr>
                            </w:pPr>
                          </w:p>
                        </w:tc>
                        <w:tc>
                          <w:tcPr>
                            <w:tcW w:w="828" w:type="dxa"/>
                            <w:gridSpan w:val="2"/>
                            <w:tcBorders>
                              <w:left w:val="single" w:sz="48" w:space="0" w:color="FFFFFF"/>
                              <w:bottom w:val="single" w:sz="52" w:space="0" w:color="FFFFFF"/>
                            </w:tcBorders>
                            <w:shd w:val="clear" w:color="auto" w:fill="EDEDED"/>
                          </w:tcPr>
                          <w:p w14:paraId="4658FE2C" w14:textId="77777777" w:rsidR="00D64DB2" w:rsidRDefault="0022516B">
                            <w:pPr>
                              <w:pStyle w:val="TableParagraph"/>
                              <w:spacing w:line="126" w:lineRule="exact"/>
                              <w:ind w:left="64" w:right="-72"/>
                              <w:rPr>
                                <w:rFonts w:ascii="Courier New" w:hAnsi="Courier New"/>
                                <w:sz w:val="16"/>
                              </w:rPr>
                            </w:pPr>
                            <w:r>
                              <w:rPr>
                                <w:rFonts w:ascii="Courier New" w:hAnsi="Courier New"/>
                                <w:sz w:val="16"/>
                              </w:rPr>
                              <w:t>BRIDGE_•</w:t>
                            </w:r>
                          </w:p>
                        </w:tc>
                        <w:tc>
                          <w:tcPr>
                            <w:tcW w:w="192" w:type="dxa"/>
                            <w:tcBorders>
                              <w:bottom w:val="single" w:sz="52" w:space="0" w:color="FFFFFF"/>
                            </w:tcBorders>
                          </w:tcPr>
                          <w:p w14:paraId="5F1BB114" w14:textId="77777777" w:rsidR="00D64DB2" w:rsidRDefault="00D64DB2">
                            <w:pPr>
                              <w:pStyle w:val="TableParagraph"/>
                              <w:rPr>
                                <w:rFonts w:ascii="Times New Roman"/>
                                <w:sz w:val="8"/>
                              </w:rPr>
                            </w:pPr>
                          </w:p>
                        </w:tc>
                      </w:tr>
                    </w:tbl>
                    <w:p w14:paraId="79FA6E61" w14:textId="77777777" w:rsidR="00D64DB2" w:rsidRDefault="00D64DB2">
                      <w:pPr>
                        <w:pStyle w:val="BodyText"/>
                      </w:pPr>
                    </w:p>
                  </w:txbxContent>
                </v:textbox>
                <w10:wrap anchorx="page"/>
              </v:shape>
            </w:pict>
          </mc:Fallback>
        </mc:AlternateContent>
      </w:r>
      <w:r w:rsidR="00350945">
        <w:rPr>
          <w:w w:val="95"/>
        </w:rPr>
        <w:t>github.repos­ itory.branch­</w:t>
      </w:r>
    </w:p>
    <w:p w14:paraId="1392B88B" w14:textId="77777777" w:rsidR="00D64DB2" w:rsidRDefault="0022516B">
      <w:pPr>
        <w:pStyle w:val="BodyText"/>
        <w:spacing w:line="238" w:lineRule="exact"/>
        <w:ind w:left="894"/>
      </w:pPr>
      <w:r>
        <w:t>.name</w:t>
      </w:r>
    </w:p>
    <w:p w14:paraId="7EBE5661" w14:textId="77777777" w:rsidR="00D64DB2" w:rsidRDefault="0022516B">
      <w:pPr>
        <w:pStyle w:val="BodyText"/>
        <w:spacing w:before="1"/>
        <w:rPr>
          <w:sz w:val="18"/>
        </w:rPr>
      </w:pPr>
      <w:r>
        <w:br w:type="column"/>
      </w:r>
    </w:p>
    <w:p w14:paraId="3BFD5B42" w14:textId="77777777" w:rsidR="00622A1C" w:rsidRDefault="0022516B" w:rsidP="00622A1C">
      <w:pPr>
        <w:pStyle w:val="BodyText"/>
        <w:tabs>
          <w:tab w:val="left" w:pos="770"/>
        </w:tabs>
        <w:ind w:left="79"/>
        <w:rPr>
          <w:ins w:id="1402" w:author="Raj Kesarapalli" w:date="2023-07-27T13:46:00Z"/>
        </w:rPr>
      </w:pPr>
      <w:r>
        <w:rPr>
          <w:spacing w:val="-3"/>
        </w:rPr>
        <w:t>Yes</w:t>
      </w:r>
      <w:r>
        <w:rPr>
          <w:spacing w:val="-3"/>
        </w:rPr>
        <w:tab/>
      </w:r>
      <w:ins w:id="1403" w:author="Raj Kesarapalli" w:date="2023-07-27T13:46:00Z">
        <w:r w:rsidR="00622A1C">
          <w:t xml:space="preserve">Name of Branch (typically </w:t>
        </w:r>
        <w:r w:rsidR="00622A1C">
          <w:rPr>
            <w:rFonts w:ascii="Courier New"/>
            <w:sz w:val="16"/>
            <w:shd w:val="clear" w:color="auto" w:fill="EDEDED"/>
          </w:rPr>
          <w:t>main</w:t>
        </w:r>
        <w:r w:rsidR="00622A1C">
          <w:rPr>
            <w:rFonts w:ascii="Courier New"/>
            <w:spacing w:val="-71"/>
            <w:sz w:val="16"/>
          </w:rPr>
          <w:t xml:space="preserve"> </w:t>
        </w:r>
        <w:r w:rsidR="00622A1C">
          <w:t>/</w:t>
        </w:r>
      </w:ins>
    </w:p>
    <w:p w14:paraId="01A2BE5C" w14:textId="77777777" w:rsidR="00622A1C" w:rsidRDefault="00622A1C" w:rsidP="00622A1C">
      <w:pPr>
        <w:spacing w:before="100"/>
        <w:ind w:left="770"/>
        <w:rPr>
          <w:ins w:id="1404" w:author="Raj Kesarapalli" w:date="2023-07-27T13:46:00Z"/>
          <w:sz w:val="20"/>
        </w:rPr>
      </w:pPr>
      <w:ins w:id="1405" w:author="Raj Kesarapalli" w:date="2023-07-27T13:46:00Z">
        <w:r>
          <w:rPr>
            <w:rFonts w:ascii="Courier New"/>
            <w:sz w:val="16"/>
            <w:shd w:val="clear" w:color="auto" w:fill="EDEDED"/>
          </w:rPr>
          <w:t>master</w:t>
        </w:r>
        <w:r>
          <w:rPr>
            <w:sz w:val="20"/>
          </w:rPr>
          <w:t>)</w:t>
        </w:r>
      </w:ins>
    </w:p>
    <w:p w14:paraId="6704B5AE" w14:textId="5B6D788E" w:rsidR="00D64DB2" w:rsidDel="00622A1C" w:rsidRDefault="0022516B">
      <w:pPr>
        <w:pStyle w:val="BodyText"/>
        <w:tabs>
          <w:tab w:val="left" w:pos="849"/>
        </w:tabs>
        <w:spacing w:before="1" w:line="340" w:lineRule="auto"/>
        <w:ind w:left="849" w:right="274" w:hanging="691"/>
        <w:rPr>
          <w:del w:id="1406" w:author="Raj Kesarapalli" w:date="2023-07-27T13:46:00Z"/>
        </w:rPr>
      </w:pPr>
      <w:del w:id="1407" w:author="Raj Kesarapalli" w:date="2023-07-27T13:46:00Z">
        <w:r w:rsidDel="00622A1C">
          <w:delText>Name</w:delText>
        </w:r>
        <w:r w:rsidDel="00622A1C">
          <w:rPr>
            <w:spacing w:val="-12"/>
          </w:rPr>
          <w:delText xml:space="preserve"> </w:delText>
        </w:r>
        <w:r w:rsidDel="00622A1C">
          <w:delText>of</w:delText>
        </w:r>
        <w:r w:rsidDel="00622A1C">
          <w:rPr>
            <w:spacing w:val="-11"/>
          </w:rPr>
          <w:delText xml:space="preserve"> </w:delText>
        </w:r>
        <w:r w:rsidDel="00622A1C">
          <w:delText>Branch</w:delText>
        </w:r>
        <w:r w:rsidDel="00622A1C">
          <w:rPr>
            <w:spacing w:val="-11"/>
          </w:rPr>
          <w:delText xml:space="preserve"> </w:delText>
        </w:r>
      </w:del>
      <w:del w:id="1408" w:author="Raj Kesarapalli" w:date="2023-07-27T13:42:00Z">
        <w:r w:rsidDel="009A1248">
          <w:delText>(typically</w:delText>
        </w:r>
        <w:r w:rsidDel="009A1248">
          <w:rPr>
            <w:spacing w:val="-12"/>
          </w:rPr>
          <w:delText xml:space="preserve"> </w:delText>
        </w:r>
        <w:r w:rsidDel="009A1248">
          <w:delText>main</w:delText>
        </w:r>
        <w:r w:rsidDel="009A1248">
          <w:rPr>
            <w:spacing w:val="-11"/>
          </w:rPr>
          <w:delText xml:space="preserve"> </w:delText>
        </w:r>
        <w:r w:rsidDel="009A1248">
          <w:delText>/ master)</w:delText>
        </w:r>
      </w:del>
    </w:p>
    <w:p w14:paraId="3ABACA86" w14:textId="77777777" w:rsidR="00D64DB2" w:rsidRDefault="00D64DB2" w:rsidP="00622A1C">
      <w:pPr>
        <w:pStyle w:val="BodyText"/>
        <w:tabs>
          <w:tab w:val="left" w:pos="849"/>
        </w:tabs>
        <w:spacing w:before="1" w:line="340" w:lineRule="auto"/>
        <w:ind w:left="849" w:right="274" w:hanging="691"/>
        <w:sectPr w:rsidR="00D64DB2">
          <w:type w:val="continuous"/>
          <w:pgSz w:w="12240" w:h="15840"/>
          <w:pgMar w:top="1500" w:right="1320" w:bottom="280" w:left="1340" w:header="720" w:footer="720" w:gutter="0"/>
          <w:cols w:num="3" w:space="720" w:equalWidth="0">
            <w:col w:w="1557" w:space="1891"/>
            <w:col w:w="2065" w:space="40"/>
            <w:col w:w="4027"/>
          </w:cols>
        </w:sectPr>
      </w:pPr>
    </w:p>
    <w:p w14:paraId="2AF84941" w14:textId="77777777" w:rsidR="00D64DB2" w:rsidRDefault="00D64DB2">
      <w:pPr>
        <w:pStyle w:val="BodyText"/>
      </w:pPr>
    </w:p>
    <w:p w14:paraId="121EFC89" w14:textId="77777777" w:rsidR="00D64DB2" w:rsidRDefault="00D64DB2">
      <w:pPr>
        <w:pStyle w:val="BodyText"/>
        <w:spacing w:before="8"/>
        <w:rPr>
          <w:sz w:val="18"/>
        </w:rPr>
      </w:pPr>
    </w:p>
    <w:p w14:paraId="49CAD6E8" w14:textId="77777777" w:rsidR="00D64DB2" w:rsidRDefault="00D64DB2">
      <w:pPr>
        <w:rPr>
          <w:sz w:val="18"/>
        </w:rPr>
        <w:sectPr w:rsidR="00D64DB2">
          <w:type w:val="continuous"/>
          <w:pgSz w:w="12240" w:h="15840"/>
          <w:pgMar w:top="1500" w:right="1320" w:bottom="280" w:left="1340" w:header="720" w:footer="720" w:gutter="0"/>
          <w:cols w:space="720"/>
        </w:sectPr>
      </w:pPr>
    </w:p>
    <w:p w14:paraId="05A35289" w14:textId="604E65E5" w:rsidR="00D64DB2" w:rsidRDefault="0022516B">
      <w:pPr>
        <w:pStyle w:val="BodyText"/>
        <w:spacing w:before="96" w:line="340" w:lineRule="auto"/>
        <w:ind w:left="894" w:right="-13"/>
      </w:pPr>
      <w:r>
        <w:t>Repo</w:t>
      </w:r>
      <w:ins w:id="1409" w:author="Raj Kesarapalli" w:date="2023-07-27T13:42:00Z">
        <w:r w:rsidR="009A1248">
          <w:t>sitory</w:t>
        </w:r>
      </w:ins>
      <w:r>
        <w:t xml:space="preserve"> </w:t>
      </w:r>
      <w:r>
        <w:rPr>
          <w:spacing w:val="-1"/>
        </w:rPr>
        <w:t>Owner</w:t>
      </w:r>
    </w:p>
    <w:p w14:paraId="65A1F37C" w14:textId="77777777" w:rsidR="00D64DB2" w:rsidRDefault="00D64DB2">
      <w:pPr>
        <w:pStyle w:val="BodyText"/>
        <w:rPr>
          <w:sz w:val="22"/>
        </w:rPr>
      </w:pPr>
    </w:p>
    <w:p w14:paraId="1106D236" w14:textId="77777777" w:rsidR="00D64DB2" w:rsidRDefault="00D64DB2">
      <w:pPr>
        <w:pStyle w:val="BodyText"/>
        <w:rPr>
          <w:sz w:val="22"/>
        </w:rPr>
      </w:pPr>
    </w:p>
    <w:p w14:paraId="4DBB2640" w14:textId="77777777" w:rsidR="00D64DB2" w:rsidRDefault="00D64DB2">
      <w:pPr>
        <w:pStyle w:val="BodyText"/>
        <w:spacing w:before="6"/>
        <w:rPr>
          <w:sz w:val="22"/>
        </w:rPr>
      </w:pPr>
    </w:p>
    <w:p w14:paraId="1FB74DC7" w14:textId="77777777" w:rsidR="00D64DB2" w:rsidRDefault="0022516B">
      <w:pPr>
        <w:pStyle w:val="BodyText"/>
        <w:ind w:left="160"/>
      </w:pPr>
      <w:r>
        <w:t xml:space="preserve">GitLab </w:t>
      </w:r>
      <w:r>
        <w:rPr>
          <w:spacing w:val="28"/>
        </w:rPr>
        <w:t xml:space="preserve"> </w:t>
      </w:r>
      <w:r>
        <w:t>GitLab</w:t>
      </w:r>
    </w:p>
    <w:p w14:paraId="562F8DAE" w14:textId="77777777" w:rsidR="00D64DB2" w:rsidRDefault="0022516B">
      <w:pPr>
        <w:pStyle w:val="BodyText"/>
        <w:spacing w:before="100" w:line="340" w:lineRule="auto"/>
        <w:ind w:left="894" w:right="205"/>
      </w:pPr>
      <w:r>
        <w:t xml:space="preserve">API </w:t>
      </w:r>
      <w:r>
        <w:rPr>
          <w:w w:val="95"/>
        </w:rPr>
        <w:t>URL</w:t>
      </w:r>
    </w:p>
    <w:p w14:paraId="795B2380" w14:textId="77777777" w:rsidR="00D64DB2" w:rsidRDefault="0022516B">
      <w:pPr>
        <w:pStyle w:val="BodyText"/>
        <w:rPr>
          <w:sz w:val="18"/>
        </w:rPr>
      </w:pPr>
      <w:r>
        <w:br w:type="column"/>
      </w:r>
    </w:p>
    <w:p w14:paraId="386DD6CB" w14:textId="77777777" w:rsidR="00D64DB2" w:rsidRDefault="00D64DB2">
      <w:pPr>
        <w:pStyle w:val="BodyText"/>
        <w:rPr>
          <w:sz w:val="23"/>
        </w:rPr>
      </w:pPr>
    </w:p>
    <w:p w14:paraId="68D5F5CC" w14:textId="77777777" w:rsidR="00D64DB2" w:rsidRDefault="0022516B">
      <w:pPr>
        <w:ind w:left="130"/>
        <w:rPr>
          <w:rFonts w:ascii="Courier New" w:hAnsi="Courier New"/>
          <w:sz w:val="16"/>
        </w:rPr>
      </w:pPr>
      <w:r>
        <w:rPr>
          <w:rFonts w:ascii="Courier New" w:hAnsi="Courier New"/>
          <w:sz w:val="16"/>
          <w:shd w:val="clear" w:color="auto" w:fill="EDEDED"/>
        </w:rPr>
        <w:t>itory.owner•</w:t>
      </w:r>
    </w:p>
    <w:p w14:paraId="73437AF5" w14:textId="77777777" w:rsidR="00D64DB2" w:rsidRDefault="0022516B">
      <w:pPr>
        <w:spacing w:before="159"/>
        <w:ind w:left="130"/>
        <w:rPr>
          <w:rFonts w:ascii="Courier New"/>
          <w:sz w:val="16"/>
        </w:rPr>
      </w:pPr>
      <w:r>
        <w:rPr>
          <w:rFonts w:ascii="Courier New"/>
          <w:sz w:val="16"/>
          <w:shd w:val="clear" w:color="auto" w:fill="EDEDED"/>
        </w:rPr>
        <w:t>.name</w:t>
      </w:r>
    </w:p>
    <w:p w14:paraId="7ED0FFC3" w14:textId="77777777" w:rsidR="00D64DB2" w:rsidRDefault="00D64DB2">
      <w:pPr>
        <w:pStyle w:val="BodyText"/>
        <w:rPr>
          <w:rFonts w:ascii="Courier New"/>
          <w:sz w:val="18"/>
        </w:rPr>
      </w:pPr>
    </w:p>
    <w:p w14:paraId="32F0D84C" w14:textId="77777777" w:rsidR="00D64DB2" w:rsidRDefault="00D64DB2">
      <w:pPr>
        <w:pStyle w:val="BodyText"/>
        <w:rPr>
          <w:rFonts w:ascii="Courier New"/>
          <w:sz w:val="18"/>
        </w:rPr>
      </w:pPr>
    </w:p>
    <w:p w14:paraId="5CA6AA35" w14:textId="77777777" w:rsidR="00D64DB2" w:rsidRDefault="00D64DB2">
      <w:pPr>
        <w:pStyle w:val="BodyText"/>
        <w:spacing w:before="7"/>
        <w:rPr>
          <w:rFonts w:ascii="Courier New"/>
          <w:sz w:val="18"/>
        </w:rPr>
      </w:pPr>
    </w:p>
    <w:p w14:paraId="00DCA1DA" w14:textId="77777777" w:rsidR="00D64DB2" w:rsidRDefault="0022516B">
      <w:pPr>
        <w:spacing w:line="451" w:lineRule="auto"/>
        <w:ind w:left="130" w:right="76"/>
        <w:rPr>
          <w:rFonts w:ascii="Courier New" w:hAnsi="Courier New"/>
          <w:sz w:val="16"/>
        </w:rPr>
      </w:pPr>
      <w:r>
        <w:rPr>
          <w:rFonts w:ascii="Courier New" w:hAnsi="Courier New"/>
          <w:sz w:val="16"/>
          <w:shd w:val="clear" w:color="auto" w:fill="EDEDED"/>
        </w:rPr>
        <w:t>git•</w:t>
      </w:r>
      <w:r>
        <w:rPr>
          <w:rFonts w:ascii="Courier New" w:hAnsi="Courier New"/>
          <w:sz w:val="16"/>
        </w:rPr>
        <w:t xml:space="preserve"> </w:t>
      </w:r>
      <w:r>
        <w:rPr>
          <w:rFonts w:ascii="Courier New" w:hAnsi="Courier New"/>
          <w:sz w:val="16"/>
          <w:shd w:val="clear" w:color="auto" w:fill="EDEDED"/>
        </w:rPr>
        <w:t>lab.api.url</w:t>
      </w:r>
    </w:p>
    <w:p w14:paraId="2B39DF92" w14:textId="77777777" w:rsidR="00D64DB2" w:rsidRDefault="0022516B">
      <w:pPr>
        <w:pStyle w:val="BodyText"/>
        <w:rPr>
          <w:rFonts w:ascii="Courier New"/>
          <w:sz w:val="18"/>
        </w:rPr>
      </w:pPr>
      <w:r>
        <w:br w:type="column"/>
      </w:r>
    </w:p>
    <w:p w14:paraId="6642A06E" w14:textId="77777777" w:rsidR="00D64DB2" w:rsidRDefault="00D64DB2">
      <w:pPr>
        <w:pStyle w:val="BodyText"/>
        <w:spacing w:before="5"/>
        <w:rPr>
          <w:rFonts w:ascii="Courier New"/>
          <w:sz w:val="25"/>
        </w:rPr>
      </w:pPr>
    </w:p>
    <w:p w14:paraId="251190BD" w14:textId="77777777" w:rsidR="00D64DB2" w:rsidRDefault="0022516B">
      <w:pPr>
        <w:spacing w:line="451" w:lineRule="auto"/>
        <w:ind w:left="160" w:right="134"/>
        <w:jc w:val="both"/>
        <w:rPr>
          <w:rFonts w:ascii="Courier New" w:hAnsi="Courier New"/>
          <w:sz w:val="16"/>
        </w:rPr>
      </w:pPr>
      <w:r>
        <w:rPr>
          <w:rFonts w:ascii="Courier New" w:hAnsi="Courier New"/>
          <w:sz w:val="16"/>
          <w:shd w:val="clear" w:color="auto" w:fill="EDEDED"/>
        </w:rPr>
        <w:t>GITHUB_RE•</w:t>
      </w:r>
      <w:r>
        <w:rPr>
          <w:rFonts w:ascii="Courier New" w:hAnsi="Courier New"/>
          <w:sz w:val="16"/>
        </w:rPr>
        <w:t xml:space="preserve"> </w:t>
      </w:r>
      <w:r>
        <w:rPr>
          <w:rFonts w:ascii="Courier New" w:hAnsi="Courier New"/>
          <w:sz w:val="16"/>
          <w:shd w:val="clear" w:color="auto" w:fill="EDEDED"/>
        </w:rPr>
        <w:t>POSITORY_•</w:t>
      </w:r>
      <w:r>
        <w:rPr>
          <w:rFonts w:ascii="Courier New" w:hAnsi="Courier New"/>
          <w:sz w:val="16"/>
        </w:rPr>
        <w:t xml:space="preserve"> </w:t>
      </w:r>
      <w:r>
        <w:rPr>
          <w:rFonts w:ascii="Courier New" w:hAnsi="Courier New"/>
          <w:sz w:val="16"/>
          <w:shd w:val="clear" w:color="auto" w:fill="EDEDED"/>
        </w:rPr>
        <w:t>OWNER_NAME</w:t>
      </w:r>
    </w:p>
    <w:p w14:paraId="2DEA6CB1" w14:textId="77777777" w:rsidR="00D64DB2" w:rsidRDefault="0022516B">
      <w:pPr>
        <w:spacing w:before="118" w:line="451" w:lineRule="auto"/>
        <w:ind w:left="160" w:right="20"/>
        <w:rPr>
          <w:rFonts w:ascii="Courier New" w:hAnsi="Courier New"/>
          <w:sz w:val="16"/>
        </w:rPr>
      </w:pPr>
      <w:r>
        <w:rPr>
          <w:rFonts w:ascii="Courier New" w:hAnsi="Courier New"/>
          <w:sz w:val="16"/>
          <w:shd w:val="clear" w:color="auto" w:fill="EDEDED"/>
        </w:rPr>
        <w:t>BRIDGE_GIT•</w:t>
      </w:r>
      <w:r>
        <w:rPr>
          <w:rFonts w:ascii="Courier New" w:hAnsi="Courier New"/>
          <w:sz w:val="16"/>
        </w:rPr>
        <w:t xml:space="preserve"> </w:t>
      </w:r>
      <w:r>
        <w:rPr>
          <w:rFonts w:ascii="Courier New" w:hAnsi="Courier New"/>
          <w:sz w:val="16"/>
          <w:shd w:val="clear" w:color="auto" w:fill="EDEDED"/>
        </w:rPr>
        <w:t>LAB_URL</w:t>
      </w:r>
    </w:p>
    <w:p w14:paraId="15588776" w14:textId="77777777" w:rsidR="00D64DB2" w:rsidRDefault="0022516B">
      <w:pPr>
        <w:spacing w:before="152" w:line="451" w:lineRule="auto"/>
        <w:ind w:left="160" w:right="-20"/>
        <w:rPr>
          <w:rFonts w:ascii="Courier New" w:hAnsi="Courier New"/>
          <w:sz w:val="16"/>
        </w:rPr>
      </w:pPr>
      <w:r>
        <w:br w:type="column"/>
      </w:r>
      <w:r>
        <w:rPr>
          <w:rFonts w:ascii="Courier New" w:hAnsi="Courier New"/>
          <w:sz w:val="16"/>
          <w:shd w:val="clear" w:color="auto" w:fill="EDEDED"/>
        </w:rPr>
        <w:t>github.repos•</w:t>
      </w:r>
      <w:r>
        <w:rPr>
          <w:rFonts w:ascii="Courier New" w:hAnsi="Courier New"/>
          <w:sz w:val="16"/>
        </w:rPr>
        <w:t xml:space="preserve"> </w:t>
      </w:r>
      <w:r>
        <w:rPr>
          <w:rFonts w:ascii="Courier New" w:hAnsi="Courier New"/>
          <w:sz w:val="16"/>
          <w:shd w:val="clear" w:color="auto" w:fill="EDEDED"/>
        </w:rPr>
        <w:t>itory.owner•</w:t>
      </w:r>
    </w:p>
    <w:p w14:paraId="00518673" w14:textId="77777777" w:rsidR="00D64DB2" w:rsidRDefault="0022516B">
      <w:pPr>
        <w:spacing w:line="180" w:lineRule="exact"/>
        <w:ind w:left="160"/>
        <w:rPr>
          <w:rFonts w:ascii="Courier New"/>
          <w:sz w:val="16"/>
        </w:rPr>
      </w:pPr>
      <w:r>
        <w:rPr>
          <w:rFonts w:ascii="Courier New"/>
          <w:sz w:val="16"/>
          <w:shd w:val="clear" w:color="auto" w:fill="EDEDED"/>
        </w:rPr>
        <w:t>.name</w:t>
      </w:r>
    </w:p>
    <w:p w14:paraId="529F8F51" w14:textId="77777777" w:rsidR="00D64DB2" w:rsidRDefault="00D64DB2">
      <w:pPr>
        <w:pStyle w:val="BodyText"/>
        <w:rPr>
          <w:rFonts w:ascii="Courier New"/>
          <w:sz w:val="18"/>
        </w:rPr>
      </w:pPr>
    </w:p>
    <w:p w14:paraId="4E49F057" w14:textId="77777777" w:rsidR="00D64DB2" w:rsidRDefault="00D64DB2">
      <w:pPr>
        <w:pStyle w:val="BodyText"/>
        <w:rPr>
          <w:rFonts w:ascii="Courier New"/>
          <w:sz w:val="18"/>
        </w:rPr>
      </w:pPr>
    </w:p>
    <w:p w14:paraId="059620A3" w14:textId="77777777" w:rsidR="00D64DB2" w:rsidRDefault="00D64DB2">
      <w:pPr>
        <w:pStyle w:val="BodyText"/>
        <w:spacing w:before="7"/>
        <w:rPr>
          <w:rFonts w:ascii="Courier New"/>
          <w:sz w:val="18"/>
        </w:rPr>
      </w:pPr>
    </w:p>
    <w:p w14:paraId="6B6EB752" w14:textId="77777777" w:rsidR="00D64DB2" w:rsidRDefault="0022516B">
      <w:pPr>
        <w:spacing w:line="451" w:lineRule="auto"/>
        <w:ind w:left="160" w:right="172"/>
        <w:rPr>
          <w:rFonts w:ascii="Courier New" w:hAnsi="Courier New"/>
          <w:sz w:val="16"/>
        </w:rPr>
      </w:pPr>
      <w:r>
        <w:rPr>
          <w:rFonts w:ascii="Courier New" w:hAnsi="Courier New"/>
          <w:sz w:val="16"/>
          <w:shd w:val="clear" w:color="auto" w:fill="EDEDED"/>
        </w:rPr>
        <w:t>git•</w:t>
      </w:r>
      <w:r>
        <w:rPr>
          <w:rFonts w:ascii="Courier New" w:hAnsi="Courier New"/>
          <w:sz w:val="16"/>
        </w:rPr>
        <w:t xml:space="preserve"> </w:t>
      </w:r>
      <w:r>
        <w:rPr>
          <w:rFonts w:ascii="Courier New" w:hAnsi="Courier New"/>
          <w:sz w:val="16"/>
          <w:shd w:val="clear" w:color="auto" w:fill="EDEDED"/>
        </w:rPr>
        <w:t>lab.api.url</w:t>
      </w:r>
    </w:p>
    <w:p w14:paraId="117BC824" w14:textId="44AEC98D" w:rsidR="00D64DB2" w:rsidRDefault="0022516B">
      <w:pPr>
        <w:pStyle w:val="BodyText"/>
        <w:tabs>
          <w:tab w:val="left" w:pos="770"/>
        </w:tabs>
        <w:spacing w:before="96"/>
        <w:ind w:left="79"/>
      </w:pPr>
      <w:r>
        <w:br w:type="column"/>
      </w:r>
      <w:r>
        <w:rPr>
          <w:spacing w:val="-3"/>
        </w:rPr>
        <w:t>Yes</w:t>
      </w:r>
      <w:r>
        <w:rPr>
          <w:spacing w:val="-3"/>
        </w:rPr>
        <w:tab/>
      </w:r>
      <w:r>
        <w:t>Repo</w:t>
      </w:r>
      <w:ins w:id="1410" w:author="Raj Kesarapalli" w:date="2023-07-27T13:42:00Z">
        <w:r w:rsidR="009A1248">
          <w:t>sitory</w:t>
        </w:r>
      </w:ins>
      <w:r>
        <w:t xml:space="preserve"> Owner</w:t>
      </w:r>
      <w:r>
        <w:rPr>
          <w:spacing w:val="-19"/>
        </w:rPr>
        <w:t xml:space="preserve"> </w:t>
      </w:r>
      <w:del w:id="1411" w:author="Raj Kesarapalli" w:date="2023-07-27T13:42:00Z">
        <w:r w:rsidDel="009A1248">
          <w:delText>Name</w:delText>
        </w:r>
      </w:del>
    </w:p>
    <w:p w14:paraId="54B9D096" w14:textId="77777777" w:rsidR="00D64DB2" w:rsidRDefault="00D64DB2">
      <w:pPr>
        <w:pStyle w:val="BodyText"/>
        <w:rPr>
          <w:sz w:val="22"/>
        </w:rPr>
      </w:pPr>
    </w:p>
    <w:p w14:paraId="7783FD94" w14:textId="77777777" w:rsidR="00D64DB2" w:rsidRDefault="00D64DB2">
      <w:pPr>
        <w:pStyle w:val="BodyText"/>
        <w:rPr>
          <w:sz w:val="22"/>
        </w:rPr>
      </w:pPr>
    </w:p>
    <w:p w14:paraId="1DA416F8" w14:textId="77777777" w:rsidR="00D64DB2" w:rsidRDefault="00D64DB2">
      <w:pPr>
        <w:pStyle w:val="BodyText"/>
        <w:rPr>
          <w:sz w:val="22"/>
        </w:rPr>
      </w:pPr>
    </w:p>
    <w:p w14:paraId="3B11F9D7" w14:textId="77777777" w:rsidR="00D64DB2" w:rsidRDefault="00D64DB2">
      <w:pPr>
        <w:pStyle w:val="BodyText"/>
        <w:rPr>
          <w:sz w:val="22"/>
        </w:rPr>
      </w:pPr>
    </w:p>
    <w:p w14:paraId="3BAA8D77" w14:textId="77777777" w:rsidR="00D64DB2" w:rsidRDefault="0022516B">
      <w:pPr>
        <w:pStyle w:val="BodyText"/>
        <w:tabs>
          <w:tab w:val="left" w:pos="770"/>
        </w:tabs>
        <w:spacing w:before="183"/>
        <w:ind w:left="79"/>
      </w:pPr>
      <w:r>
        <w:rPr>
          <w:spacing w:val="-3"/>
        </w:rPr>
        <w:t>Yes</w:t>
      </w:r>
      <w:r>
        <w:rPr>
          <w:spacing w:val="-3"/>
        </w:rPr>
        <w:tab/>
      </w:r>
      <w:r>
        <w:t>API URL for</w:t>
      </w:r>
      <w:r>
        <w:rPr>
          <w:spacing w:val="-33"/>
        </w:rPr>
        <w:t xml:space="preserve"> </w:t>
      </w:r>
      <w:r>
        <w:t>GitLab</w:t>
      </w:r>
    </w:p>
    <w:p w14:paraId="1901D856" w14:textId="77777777" w:rsidR="00D64DB2" w:rsidRDefault="00D64DB2">
      <w:pPr>
        <w:sectPr w:rsidR="00D64DB2">
          <w:type w:val="continuous"/>
          <w:pgSz w:w="12240" w:h="15840"/>
          <w:pgMar w:top="1500" w:right="1320" w:bottom="280" w:left="1340" w:header="720" w:footer="720" w:gutter="0"/>
          <w:cols w:num="5" w:space="720" w:equalWidth="0">
            <w:col w:w="1473" w:space="40"/>
            <w:col w:w="1283" w:space="55"/>
            <w:col w:w="1257" w:space="75"/>
            <w:col w:w="1409" w:space="39"/>
            <w:col w:w="3949"/>
          </w:cols>
        </w:sectPr>
      </w:pPr>
    </w:p>
    <w:p w14:paraId="76D5275E" w14:textId="77777777" w:rsidR="00D64DB2" w:rsidRDefault="0022516B">
      <w:pPr>
        <w:pStyle w:val="BodyText"/>
        <w:spacing w:before="85"/>
        <w:ind w:left="3545"/>
      </w:pPr>
      <w:r>
        <w:lastRenderedPageBreak/>
        <w:t>Synopsys Bridge CLI Guide | 3 - Synopsys Bridge CLI Reference | 25</w:t>
      </w:r>
    </w:p>
    <w:p w14:paraId="6A542FF7" w14:textId="77777777" w:rsidR="00D64DB2" w:rsidRDefault="00D64DB2">
      <w:pPr>
        <w:pStyle w:val="BodyText"/>
      </w:pPr>
    </w:p>
    <w:p w14:paraId="3AC10972" w14:textId="77777777" w:rsidR="00D64DB2" w:rsidRDefault="00D64DB2">
      <w:pPr>
        <w:pStyle w:val="BodyText"/>
      </w:pPr>
    </w:p>
    <w:p w14:paraId="1A9437C7" w14:textId="77777777" w:rsidR="00D64DB2" w:rsidRDefault="00D64DB2">
      <w:pPr>
        <w:pStyle w:val="BodyText"/>
        <w:spacing w:before="2"/>
        <w:rPr>
          <w:sz w:val="15"/>
        </w:rPr>
      </w:pPr>
    </w:p>
    <w:p w14:paraId="432C8D35" w14:textId="77777777" w:rsidR="00D64DB2" w:rsidRDefault="00D64DB2">
      <w:pPr>
        <w:rPr>
          <w:sz w:val="15"/>
        </w:rPr>
        <w:sectPr w:rsidR="00D64DB2">
          <w:pgSz w:w="12240" w:h="15840"/>
          <w:pgMar w:top="520" w:right="1320" w:bottom="280" w:left="1340" w:header="720" w:footer="720" w:gutter="0"/>
          <w:cols w:space="720"/>
        </w:sectPr>
      </w:pPr>
    </w:p>
    <w:p w14:paraId="1F3201C6" w14:textId="77777777" w:rsidR="00D64DB2" w:rsidRDefault="00D64DB2">
      <w:pPr>
        <w:pStyle w:val="BodyText"/>
        <w:spacing w:before="1"/>
        <w:rPr>
          <w:sz w:val="22"/>
        </w:rPr>
      </w:pPr>
    </w:p>
    <w:p w14:paraId="5C7AC266" w14:textId="77777777" w:rsidR="00D64DB2" w:rsidRDefault="0022516B">
      <w:pPr>
        <w:pStyle w:val="Heading5"/>
      </w:pPr>
      <w:r>
        <w:t>SCM</w:t>
      </w:r>
    </w:p>
    <w:p w14:paraId="6C80A91B" w14:textId="77777777" w:rsidR="00D64DB2" w:rsidRDefault="0022516B">
      <w:pPr>
        <w:spacing w:before="96" w:line="340" w:lineRule="auto"/>
        <w:ind w:left="257" w:right="19" w:hanging="25"/>
        <w:rPr>
          <w:b/>
          <w:sz w:val="20"/>
        </w:rPr>
      </w:pPr>
      <w:r>
        <w:br w:type="column"/>
      </w:r>
      <w:r>
        <w:rPr>
          <w:b/>
          <w:sz w:val="20"/>
        </w:rPr>
        <w:t>Argu­ ment</w:t>
      </w:r>
    </w:p>
    <w:p w14:paraId="1EE459C9" w14:textId="77777777" w:rsidR="00D64DB2" w:rsidRDefault="0022516B">
      <w:pPr>
        <w:pStyle w:val="BodyText"/>
        <w:spacing w:before="1"/>
        <w:rPr>
          <w:b/>
          <w:sz w:val="22"/>
        </w:rPr>
      </w:pPr>
      <w:r>
        <w:br w:type="column"/>
      </w:r>
    </w:p>
    <w:p w14:paraId="395539EE" w14:textId="77777777" w:rsidR="00D64DB2" w:rsidRDefault="0022516B">
      <w:pPr>
        <w:ind w:left="253"/>
        <w:rPr>
          <w:b/>
          <w:sz w:val="20"/>
        </w:rPr>
      </w:pPr>
      <w:r>
        <w:rPr>
          <w:b/>
          <w:sz w:val="20"/>
        </w:rPr>
        <w:t>Input Mode</w:t>
      </w:r>
    </w:p>
    <w:p w14:paraId="159C24FF" w14:textId="77777777" w:rsidR="00D64DB2" w:rsidRDefault="0022516B">
      <w:pPr>
        <w:spacing w:before="96" w:line="340" w:lineRule="auto"/>
        <w:ind w:left="253" w:right="19" w:firstLine="129"/>
        <w:rPr>
          <w:b/>
          <w:sz w:val="20"/>
        </w:rPr>
      </w:pPr>
      <w:r>
        <w:br w:type="column"/>
      </w:r>
      <w:r>
        <w:rPr>
          <w:b/>
          <w:sz w:val="20"/>
        </w:rPr>
        <w:t>Re­ quired</w:t>
      </w:r>
    </w:p>
    <w:p w14:paraId="224413B2" w14:textId="77777777" w:rsidR="00D64DB2" w:rsidRDefault="0022516B">
      <w:pPr>
        <w:pStyle w:val="BodyText"/>
        <w:spacing w:before="1"/>
        <w:rPr>
          <w:b/>
          <w:sz w:val="22"/>
        </w:rPr>
      </w:pPr>
      <w:r>
        <w:br w:type="column"/>
      </w:r>
    </w:p>
    <w:p w14:paraId="28B44AF7" w14:textId="77777777" w:rsidR="00D64DB2" w:rsidRDefault="0022516B">
      <w:pPr>
        <w:ind w:left="253"/>
        <w:rPr>
          <w:b/>
          <w:sz w:val="20"/>
        </w:rPr>
      </w:pPr>
      <w:commentRangeStart w:id="1412"/>
      <w:r>
        <w:rPr>
          <w:b/>
          <w:sz w:val="20"/>
        </w:rPr>
        <w:t>Notes</w:t>
      </w:r>
      <w:commentRangeEnd w:id="1412"/>
      <w:r w:rsidR="00622A1C">
        <w:rPr>
          <w:rStyle w:val="CommentReference"/>
        </w:rPr>
        <w:commentReference w:id="1412"/>
      </w:r>
    </w:p>
    <w:p w14:paraId="27AC9B28" w14:textId="77777777" w:rsidR="00D64DB2" w:rsidRDefault="00D64DB2">
      <w:pPr>
        <w:rPr>
          <w:sz w:val="20"/>
        </w:rPr>
        <w:sectPr w:rsidR="00D64DB2">
          <w:type w:val="continuous"/>
          <w:pgSz w:w="12240" w:h="15840"/>
          <w:pgMar w:top="1500" w:right="1320" w:bottom="280" w:left="1340" w:header="720" w:footer="720" w:gutter="0"/>
          <w:cols w:num="5" w:space="720" w:equalWidth="0">
            <w:col w:w="682" w:space="40"/>
            <w:col w:w="783" w:space="1349"/>
            <w:col w:w="1313" w:space="1291"/>
            <w:col w:w="864" w:space="1060"/>
            <w:col w:w="2198"/>
          </w:cols>
        </w:sectPr>
      </w:pPr>
    </w:p>
    <w:p w14:paraId="23C91491" w14:textId="701DC8D4" w:rsidR="00D64DB2" w:rsidRDefault="0022516B">
      <w:pPr>
        <w:pStyle w:val="BodyText"/>
        <w:spacing w:before="118" w:line="340" w:lineRule="auto"/>
        <w:ind w:left="894"/>
      </w:pPr>
      <w:del w:id="1413" w:author="Raj Kesarapalli" w:date="2023-07-27T13:45:00Z">
        <w:r w:rsidDel="00622A1C">
          <w:rPr>
            <w:w w:val="95"/>
          </w:rPr>
          <w:delText xml:space="preserve">GitLab </w:delText>
        </w:r>
      </w:del>
      <w:r>
        <w:t>User Token</w:t>
      </w:r>
    </w:p>
    <w:p w14:paraId="7426B9A4" w14:textId="77777777" w:rsidR="00D64DB2" w:rsidRDefault="0022516B">
      <w:pPr>
        <w:pStyle w:val="BodyText"/>
        <w:spacing w:before="117" w:line="340" w:lineRule="auto"/>
        <w:ind w:left="894"/>
      </w:pPr>
      <w:r>
        <w:rPr>
          <w:w w:val="90"/>
        </w:rPr>
        <w:t xml:space="preserve">Repos­ </w:t>
      </w:r>
      <w:r>
        <w:t>itory Name</w:t>
      </w:r>
    </w:p>
    <w:p w14:paraId="0CACC6E9" w14:textId="2636BA5C" w:rsidR="00D64DB2" w:rsidRDefault="0022516B">
      <w:pPr>
        <w:pStyle w:val="BodyText"/>
        <w:spacing w:before="118" w:line="340" w:lineRule="auto"/>
        <w:ind w:left="894"/>
        <w:jc w:val="both"/>
      </w:pPr>
      <w:del w:id="1414" w:author="Raj Kesarapalli" w:date="2023-07-27T13:45:00Z">
        <w:r w:rsidDel="00622A1C">
          <w:delText xml:space="preserve">GitLab </w:delText>
        </w:r>
      </w:del>
      <w:r>
        <w:rPr>
          <w:spacing w:val="-1"/>
          <w:w w:val="95"/>
        </w:rPr>
        <w:t xml:space="preserve">Branch </w:t>
      </w:r>
      <w:r>
        <w:t>Name</w:t>
      </w:r>
    </w:p>
    <w:p w14:paraId="5B5795B6" w14:textId="77777777" w:rsidR="00D64DB2" w:rsidRDefault="0022516B">
      <w:pPr>
        <w:pStyle w:val="BodyText"/>
        <w:spacing w:before="6"/>
        <w:rPr>
          <w:sz w:val="14"/>
        </w:rPr>
      </w:pPr>
      <w:r>
        <w:br w:type="column"/>
      </w:r>
    </w:p>
    <w:p w14:paraId="4A174261" w14:textId="77777777" w:rsidR="00D64DB2" w:rsidRDefault="0022516B">
      <w:pPr>
        <w:spacing w:before="1"/>
        <w:ind w:left="87"/>
        <w:rPr>
          <w:rFonts w:ascii="Courier New" w:hAnsi="Courier New"/>
          <w:sz w:val="16"/>
        </w:rPr>
      </w:pPr>
      <w:r>
        <w:rPr>
          <w:rFonts w:ascii="Courier New" w:hAnsi="Courier New"/>
          <w:sz w:val="16"/>
          <w:shd w:val="clear" w:color="auto" w:fill="EDEDED"/>
        </w:rPr>
        <w:t>gitlab.user•</w:t>
      </w:r>
    </w:p>
    <w:p w14:paraId="795A6637" w14:textId="77777777" w:rsidR="00D64DB2" w:rsidRDefault="0022516B">
      <w:pPr>
        <w:spacing w:before="158"/>
        <w:ind w:left="87"/>
        <w:rPr>
          <w:rFonts w:ascii="Courier New"/>
          <w:sz w:val="16"/>
        </w:rPr>
      </w:pPr>
      <w:r>
        <w:rPr>
          <w:rFonts w:ascii="Courier New"/>
          <w:sz w:val="16"/>
          <w:shd w:val="clear" w:color="auto" w:fill="EDEDED"/>
        </w:rPr>
        <w:t>.token</w:t>
      </w:r>
    </w:p>
    <w:p w14:paraId="1C104A2A" w14:textId="77777777" w:rsidR="00D64DB2" w:rsidRDefault="00D64DB2">
      <w:pPr>
        <w:pStyle w:val="BodyText"/>
        <w:rPr>
          <w:rFonts w:ascii="Courier New"/>
          <w:sz w:val="18"/>
        </w:rPr>
      </w:pPr>
    </w:p>
    <w:p w14:paraId="37F9DC3D" w14:textId="77777777" w:rsidR="00D64DB2" w:rsidRDefault="00D64DB2">
      <w:pPr>
        <w:pStyle w:val="BodyText"/>
        <w:rPr>
          <w:rFonts w:ascii="Courier New"/>
          <w:sz w:val="18"/>
        </w:rPr>
      </w:pPr>
    </w:p>
    <w:p w14:paraId="0782E5BB" w14:textId="77777777" w:rsidR="00D64DB2" w:rsidRDefault="00D64DB2">
      <w:pPr>
        <w:pStyle w:val="BodyText"/>
        <w:spacing w:before="7"/>
        <w:rPr>
          <w:rFonts w:ascii="Courier New"/>
          <w:sz w:val="18"/>
        </w:rPr>
      </w:pPr>
    </w:p>
    <w:p w14:paraId="43B3FB0B" w14:textId="77777777" w:rsidR="00D64DB2" w:rsidRDefault="0022516B">
      <w:pPr>
        <w:spacing w:line="451" w:lineRule="auto"/>
        <w:ind w:left="87" w:right="-20"/>
        <w:rPr>
          <w:rFonts w:ascii="Courier New" w:hAnsi="Courier New"/>
          <w:sz w:val="16"/>
        </w:rPr>
      </w:pPr>
      <w:r>
        <w:rPr>
          <w:rFonts w:ascii="Courier New" w:hAnsi="Courier New"/>
          <w:sz w:val="16"/>
          <w:shd w:val="clear" w:color="auto" w:fill="EDEDED"/>
        </w:rPr>
        <w:t>gitlab.repos•</w:t>
      </w:r>
      <w:r>
        <w:rPr>
          <w:rFonts w:ascii="Courier New" w:hAnsi="Courier New"/>
          <w:sz w:val="16"/>
        </w:rPr>
        <w:t xml:space="preserve"> </w:t>
      </w:r>
      <w:r>
        <w:rPr>
          <w:rFonts w:ascii="Courier New" w:hAnsi="Courier New"/>
          <w:sz w:val="16"/>
          <w:shd w:val="clear" w:color="auto" w:fill="EDEDED"/>
        </w:rPr>
        <w:t>itory.name</w:t>
      </w:r>
    </w:p>
    <w:p w14:paraId="6AB2B31B" w14:textId="77777777" w:rsidR="00D64DB2" w:rsidRDefault="00D64DB2">
      <w:pPr>
        <w:pStyle w:val="BodyText"/>
        <w:rPr>
          <w:rFonts w:ascii="Courier New"/>
        </w:rPr>
      </w:pPr>
    </w:p>
    <w:p w14:paraId="648DF20A" w14:textId="77777777" w:rsidR="00D64DB2" w:rsidRDefault="00C46513">
      <w:pPr>
        <w:pStyle w:val="BodyText"/>
        <w:spacing w:before="4"/>
        <w:rPr>
          <w:rFonts w:ascii="Courier New"/>
          <w:sz w:val="16"/>
        </w:rPr>
      </w:pPr>
      <w:r>
        <w:rPr>
          <w:noProof/>
        </w:rPr>
        <mc:AlternateContent>
          <mc:Choice Requires="wps">
            <w:drawing>
              <wp:anchor distT="0" distB="0" distL="0" distR="0" simplePos="0" relativeHeight="251704320" behindDoc="1" locked="0" layoutInCell="1" allowOverlap="1" wp14:anchorId="0DB8497E" wp14:editId="2CF3FA4A">
                <wp:simplePos x="0" y="0"/>
                <wp:positionH relativeFrom="page">
                  <wp:posOffset>1894840</wp:posOffset>
                </wp:positionH>
                <wp:positionV relativeFrom="paragraph">
                  <wp:posOffset>133350</wp:posOffset>
                </wp:positionV>
                <wp:extent cx="792480" cy="133985"/>
                <wp:effectExtent l="0" t="0" r="0" b="0"/>
                <wp:wrapTopAndBottom/>
                <wp:docPr id="671920192"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24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3F8FE6" w14:textId="77777777" w:rsidR="00D64DB2" w:rsidRDefault="0022516B">
                            <w:pPr>
                              <w:spacing w:before="22"/>
                              <w:ind w:right="-15"/>
                              <w:rPr>
                                <w:rFonts w:ascii="Courier New" w:hAnsi="Courier New"/>
                                <w:sz w:val="16"/>
                              </w:rPr>
                            </w:pPr>
                            <w:r>
                              <w:rPr>
                                <w:rFonts w:ascii="Courier New" w:hAnsi="Courier New"/>
                                <w:sz w:val="16"/>
                              </w:rPr>
                              <w:t>gitlab.repos•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8497E" id="Text Box 255" o:spid="_x0000_s1116" type="#_x0000_t202" style="position:absolute;margin-left:149.2pt;margin-top:10.5pt;width:62.4pt;height:10.55pt;z-index:-251612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" fillcolor="#ededed" stroked="f">
                <v:path arrowok="t"/>
                <v:textbox inset="0,0,0,0">
                  <w:txbxContent>
                    <w:p w14:paraId="443F8FE6" w14:textId="77777777" w:rsidR="00D64DB2" w:rsidRDefault="0022516B">
                      <w:pPr>
                        <w:spacing w:before="22"/>
                        <w:ind w:right="-15"/>
                        <w:rPr>
                          <w:rFonts w:ascii="Courier New" w:hAnsi="Courier New"/>
                          <w:sz w:val="16"/>
                        </w:rPr>
                      </w:pPr>
                      <w:r>
                        <w:rPr>
                          <w:rFonts w:ascii="Courier New" w:hAnsi="Courier New"/>
                          <w:sz w:val="16"/>
                        </w:rPr>
                        <w:t>gitlab.repos•</w:t>
                      </w:r>
                    </w:p>
                  </w:txbxContent>
                </v:textbox>
                <w10:wrap type="topAndBottom" anchorx="page"/>
              </v:shape>
            </w:pict>
          </mc:Fallback>
        </mc:AlternateContent>
      </w:r>
      <w:r>
        <w:rPr>
          <w:noProof/>
        </w:rPr>
        <mc:AlternateContent>
          <mc:Choice Requires="wps">
            <w:drawing>
              <wp:anchor distT="0" distB="0" distL="0" distR="0" simplePos="0" relativeHeight="251705344" behindDoc="1" locked="0" layoutInCell="1" allowOverlap="1" wp14:anchorId="6F5B0565" wp14:editId="26D5C50C">
                <wp:simplePos x="0" y="0"/>
                <wp:positionH relativeFrom="page">
                  <wp:posOffset>1894840</wp:posOffset>
                </wp:positionH>
                <wp:positionV relativeFrom="paragraph">
                  <wp:posOffset>349250</wp:posOffset>
                </wp:positionV>
                <wp:extent cx="792480" cy="133985"/>
                <wp:effectExtent l="0" t="0" r="0" b="0"/>
                <wp:wrapTopAndBottom/>
                <wp:docPr id="1411291863"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24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C3B1BB" w14:textId="77777777" w:rsidR="00D64DB2" w:rsidRDefault="0022516B">
                            <w:pPr>
                              <w:spacing w:before="22"/>
                              <w:ind w:right="-15"/>
                              <w:rPr>
                                <w:rFonts w:ascii="Courier New" w:hAnsi="Courier New"/>
                                <w:sz w:val="16"/>
                              </w:rPr>
                            </w:pPr>
                            <w:r>
                              <w:rPr>
                                <w:rFonts w:ascii="Courier New" w:hAnsi="Courier New"/>
                                <w:sz w:val="16"/>
                              </w:rPr>
                              <w:t>itory.branch•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5B0565" id="Text Box 254" o:spid="_x0000_s1117" type="#_x0000_t202" style="position:absolute;margin-left:149.2pt;margin-top:27.5pt;width:62.4pt;height:10.55pt;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" fillcolor="#ededed" stroked="f">
                <v:path arrowok="t"/>
                <v:textbox inset="0,0,0,0">
                  <w:txbxContent>
                    <w:p w14:paraId="36C3B1BB" w14:textId="77777777" w:rsidR="00D64DB2" w:rsidRDefault="0022516B">
                      <w:pPr>
                        <w:spacing w:before="22"/>
                        <w:ind w:right="-15"/>
                        <w:rPr>
                          <w:rFonts w:ascii="Courier New" w:hAnsi="Courier New"/>
                          <w:sz w:val="16"/>
                        </w:rPr>
                      </w:pPr>
                      <w:r>
                        <w:rPr>
                          <w:rFonts w:ascii="Courier New" w:hAnsi="Courier New"/>
                          <w:sz w:val="16"/>
                        </w:rPr>
                        <w:t>itory.branch•</w:t>
                      </w:r>
                    </w:p>
                  </w:txbxContent>
                </v:textbox>
                <w10:wrap type="topAndBottom" anchorx="page"/>
              </v:shape>
            </w:pict>
          </mc:Fallback>
        </mc:AlternateContent>
      </w:r>
    </w:p>
    <w:p w14:paraId="348B64AB" w14:textId="77777777" w:rsidR="00D64DB2" w:rsidRDefault="00D64DB2">
      <w:pPr>
        <w:pStyle w:val="BodyText"/>
        <w:spacing w:before="10"/>
        <w:rPr>
          <w:rFonts w:ascii="Courier New"/>
          <w:sz w:val="7"/>
        </w:rPr>
      </w:pPr>
    </w:p>
    <w:p w14:paraId="62A1B156" w14:textId="77777777" w:rsidR="00D64DB2" w:rsidRDefault="0022516B">
      <w:pPr>
        <w:spacing w:before="136"/>
        <w:ind w:left="87"/>
        <w:rPr>
          <w:rFonts w:ascii="Courier New"/>
          <w:sz w:val="16"/>
        </w:rPr>
      </w:pPr>
      <w:r>
        <w:rPr>
          <w:rFonts w:ascii="Courier New"/>
          <w:sz w:val="16"/>
          <w:shd w:val="clear" w:color="auto" w:fill="EDEDED"/>
        </w:rPr>
        <w:t>.name</w:t>
      </w:r>
    </w:p>
    <w:p w14:paraId="701D1970" w14:textId="77777777" w:rsidR="00D64DB2" w:rsidRDefault="0022516B">
      <w:pPr>
        <w:pStyle w:val="BodyText"/>
        <w:spacing w:before="5"/>
        <w:rPr>
          <w:rFonts w:ascii="Courier New"/>
          <w:sz w:val="15"/>
        </w:rPr>
      </w:pPr>
      <w:r>
        <w:br w:type="column"/>
      </w:r>
    </w:p>
    <w:p w14:paraId="2765DECA" w14:textId="77777777" w:rsidR="00D64DB2" w:rsidRDefault="0022516B">
      <w:pPr>
        <w:spacing w:line="451" w:lineRule="auto"/>
        <w:ind w:left="79" w:right="-20"/>
        <w:rPr>
          <w:rFonts w:ascii="Courier New" w:hAnsi="Courier New"/>
          <w:sz w:val="16"/>
        </w:rPr>
      </w:pPr>
      <w:r>
        <w:rPr>
          <w:rFonts w:ascii="Courier New" w:hAnsi="Courier New"/>
          <w:sz w:val="16"/>
          <w:shd w:val="clear" w:color="auto" w:fill="EDEDED"/>
        </w:rPr>
        <w:t>BRIDGE_GIT•</w:t>
      </w:r>
      <w:r>
        <w:rPr>
          <w:rFonts w:ascii="Courier New" w:hAnsi="Courier New"/>
          <w:sz w:val="16"/>
        </w:rPr>
        <w:t xml:space="preserve"> </w:t>
      </w:r>
      <w:r>
        <w:rPr>
          <w:rFonts w:ascii="Courier New" w:hAnsi="Courier New"/>
          <w:sz w:val="16"/>
          <w:shd w:val="clear" w:color="auto" w:fill="EDEDED"/>
        </w:rPr>
        <w:t>LAB_USER_TO•</w:t>
      </w:r>
      <w:r>
        <w:rPr>
          <w:rFonts w:ascii="Courier New" w:hAnsi="Courier New"/>
          <w:sz w:val="16"/>
        </w:rPr>
        <w:t xml:space="preserve"> </w:t>
      </w:r>
      <w:r>
        <w:rPr>
          <w:rFonts w:ascii="Courier New" w:hAnsi="Courier New"/>
          <w:sz w:val="16"/>
          <w:shd w:val="clear" w:color="auto" w:fill="EDEDED"/>
        </w:rPr>
        <w:t>KEN</w:t>
      </w:r>
    </w:p>
    <w:p w14:paraId="0A20C407" w14:textId="77777777" w:rsidR="00D64DB2" w:rsidRDefault="00D64DB2">
      <w:pPr>
        <w:pStyle w:val="BodyText"/>
        <w:spacing w:before="4"/>
        <w:rPr>
          <w:rFonts w:ascii="Courier New"/>
          <w:sz w:val="8"/>
        </w:rPr>
      </w:pPr>
    </w:p>
    <w:p w14:paraId="260CEF73"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7BD53E5E" wp14:editId="71F520DE">
                <wp:extent cx="670560" cy="133985"/>
                <wp:effectExtent l="0" t="0" r="0" b="0"/>
                <wp:docPr id="346521665" name="Text 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74D0F" w14:textId="77777777" w:rsidR="00D64DB2" w:rsidRDefault="0022516B">
                            <w:pPr>
                              <w:spacing w:before="22"/>
                              <w:ind w:right="-15"/>
                              <w:rPr>
                                <w:rFonts w:ascii="Courier New" w:hAnsi="Courier New"/>
                                <w:sz w:val="16"/>
                              </w:rPr>
                            </w:pPr>
                            <w:r>
                              <w:rPr>
                                <w:rFonts w:ascii="Courier New" w:hAnsi="Courier New"/>
                                <w:sz w:val="16"/>
                              </w:rPr>
                              <w:t>BRIDGE_GIT•</w:t>
                            </w:r>
                          </w:p>
                        </w:txbxContent>
                      </wps:txbx>
                      <wps:bodyPr rot="0" vert="horz" wrap="square" lIns="0" tIns="0" rIns="0" bIns="0" anchor="t" anchorCtr="0" upright="1">
                        <a:noAutofit/>
                      </wps:bodyPr>
                    </wps:wsp>
                  </a:graphicData>
                </a:graphic>
              </wp:inline>
            </w:drawing>
          </mc:Choice>
          <mc:Fallback>
            <w:pict>
              <v:shape w14:anchorId="7BD53E5E" id="Text Box 332" o:spid="_x0000_s1118" type="#_x0000_t202" style="width:52.8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" fillcolor="#ededed" stroked="f">
                <v:path arrowok="t"/>
                <v:textbox inset="0,0,0,0">
                  <w:txbxContent>
                    <w:p w14:paraId="13874D0F" w14:textId="77777777" w:rsidR="00D64DB2" w:rsidRDefault="0022516B">
                      <w:pPr>
                        <w:spacing w:before="22"/>
                        <w:ind w:right="-15"/>
                        <w:rPr>
                          <w:rFonts w:ascii="Courier New" w:hAnsi="Courier New"/>
                          <w:sz w:val="16"/>
                        </w:rPr>
                      </w:pPr>
                      <w:r>
                        <w:rPr>
                          <w:rFonts w:ascii="Courier New" w:hAnsi="Courier New"/>
                          <w:sz w:val="16"/>
                        </w:rPr>
                        <w:t>BRIDGE_GIT•</w:t>
                      </w:r>
                    </w:p>
                  </w:txbxContent>
                </v:textbox>
                <w10:anchorlock/>
              </v:shape>
            </w:pict>
          </mc:Fallback>
        </mc:AlternateContent>
      </w:r>
    </w:p>
    <w:p w14:paraId="594ADD60" w14:textId="77777777" w:rsidR="00D64DB2" w:rsidRDefault="00C46513">
      <w:pPr>
        <w:pStyle w:val="BodyText"/>
        <w:spacing w:before="4"/>
        <w:rPr>
          <w:rFonts w:ascii="Courier New"/>
          <w:sz w:val="9"/>
        </w:rPr>
      </w:pPr>
      <w:r>
        <w:rPr>
          <w:noProof/>
        </w:rPr>
        <mc:AlternateContent>
          <mc:Choice Requires="wps">
            <w:drawing>
              <wp:anchor distT="0" distB="0" distL="0" distR="0" simplePos="0" relativeHeight="251707392" behindDoc="1" locked="0" layoutInCell="1" allowOverlap="1" wp14:anchorId="653AD0ED" wp14:editId="63FAD7BD">
                <wp:simplePos x="0" y="0"/>
                <wp:positionH relativeFrom="page">
                  <wp:posOffset>2763520</wp:posOffset>
                </wp:positionH>
                <wp:positionV relativeFrom="paragraph">
                  <wp:posOffset>83185</wp:posOffset>
                </wp:positionV>
                <wp:extent cx="670560" cy="133985"/>
                <wp:effectExtent l="0" t="0" r="0" b="0"/>
                <wp:wrapTopAndBottom/>
                <wp:docPr id="1461932606"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E32F22" w14:textId="77777777" w:rsidR="00D64DB2" w:rsidRDefault="0022516B">
                            <w:pPr>
                              <w:spacing w:before="22"/>
                              <w:ind w:right="-15"/>
                              <w:rPr>
                                <w:rFonts w:ascii="Courier New" w:hAnsi="Courier New"/>
                                <w:sz w:val="16"/>
                              </w:rPr>
                            </w:pPr>
                            <w:r>
                              <w:rPr>
                                <w:rFonts w:ascii="Courier New" w:hAnsi="Courier New"/>
                                <w:sz w:val="16"/>
                              </w:rPr>
                              <w:t>LAB_REPOSI•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AD0ED" id="Text Box 252" o:spid="_x0000_s1119" type="#_x0000_t202" style="position:absolute;margin-left:217.6pt;margin-top:6.55pt;width:52.8pt;height:10.55pt;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" fillcolor="#ededed" stroked="f">
                <v:path arrowok="t"/>
                <v:textbox inset="0,0,0,0">
                  <w:txbxContent>
                    <w:p w14:paraId="56E32F22" w14:textId="77777777" w:rsidR="00D64DB2" w:rsidRDefault="0022516B">
                      <w:pPr>
                        <w:spacing w:before="22"/>
                        <w:ind w:right="-15"/>
                        <w:rPr>
                          <w:rFonts w:ascii="Courier New" w:hAnsi="Courier New"/>
                          <w:sz w:val="16"/>
                        </w:rPr>
                      </w:pPr>
                      <w:r>
                        <w:rPr>
                          <w:rFonts w:ascii="Courier New" w:hAnsi="Courier New"/>
                          <w:sz w:val="16"/>
                        </w:rPr>
                        <w:t>LAB_REPOSI•</w:t>
                      </w:r>
                    </w:p>
                  </w:txbxContent>
                </v:textbox>
                <w10:wrap type="topAndBottom" anchorx="page"/>
              </v:shape>
            </w:pict>
          </mc:Fallback>
        </mc:AlternateContent>
      </w:r>
      <w:r>
        <w:rPr>
          <w:noProof/>
        </w:rPr>
        <mc:AlternateContent>
          <mc:Choice Requires="wps">
            <w:drawing>
              <wp:anchor distT="0" distB="0" distL="0" distR="0" simplePos="0" relativeHeight="251708416" behindDoc="1" locked="0" layoutInCell="1" allowOverlap="1" wp14:anchorId="41257829" wp14:editId="29334780">
                <wp:simplePos x="0" y="0"/>
                <wp:positionH relativeFrom="page">
                  <wp:posOffset>2763520</wp:posOffset>
                </wp:positionH>
                <wp:positionV relativeFrom="paragraph">
                  <wp:posOffset>299085</wp:posOffset>
                </wp:positionV>
                <wp:extent cx="548640" cy="133985"/>
                <wp:effectExtent l="0" t="0" r="0" b="0"/>
                <wp:wrapTopAndBottom/>
                <wp:docPr id="1756113656"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C82A3C" w14:textId="77777777" w:rsidR="00D64DB2" w:rsidRDefault="0022516B">
                            <w:pPr>
                              <w:spacing w:before="22"/>
                              <w:ind w:right="-15"/>
                              <w:rPr>
                                <w:rFonts w:ascii="Courier New"/>
                                <w:sz w:val="16"/>
                              </w:rPr>
                            </w:pPr>
                            <w:r>
                              <w:rPr>
                                <w:rFonts w:ascii="Courier New"/>
                                <w:sz w:val="16"/>
                              </w:rPr>
                              <w:t>TORY_NAME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57829" id="Text Box 251" o:spid="_x0000_s1120" type="#_x0000_t202" style="position:absolute;margin-left:217.6pt;margin-top:23.55pt;width:43.2pt;height:10.55pt;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" fillcolor="#ededed" stroked="f">
                <v:path arrowok="t"/>
                <v:textbox inset="0,0,0,0">
                  <w:txbxContent>
                    <w:p w14:paraId="21C82A3C" w14:textId="77777777" w:rsidR="00D64DB2" w:rsidRDefault="0022516B">
                      <w:pPr>
                        <w:spacing w:before="22"/>
                        <w:ind w:right="-15"/>
                        <w:rPr>
                          <w:rFonts w:ascii="Courier New"/>
                          <w:sz w:val="16"/>
                        </w:rPr>
                      </w:pPr>
                      <w:r>
                        <w:rPr>
                          <w:rFonts w:ascii="Courier New"/>
                          <w:sz w:val="16"/>
                        </w:rPr>
                        <w:t>TORY_NAME</w:t>
                      </w:r>
                    </w:p>
                  </w:txbxContent>
                </v:textbox>
                <w10:wrap type="topAndBottom" anchorx="page"/>
              </v:shape>
            </w:pict>
          </mc:Fallback>
        </mc:AlternateContent>
      </w:r>
      <w:r>
        <w:rPr>
          <w:noProof/>
        </w:rPr>
        <mc:AlternateContent>
          <mc:Choice Requires="wps">
            <w:drawing>
              <wp:anchor distT="0" distB="0" distL="0" distR="0" simplePos="0" relativeHeight="251709440" behindDoc="1" locked="0" layoutInCell="1" allowOverlap="1" wp14:anchorId="1A61E07F" wp14:editId="2F4ACB2C">
                <wp:simplePos x="0" y="0"/>
                <wp:positionH relativeFrom="page">
                  <wp:posOffset>2763520</wp:posOffset>
                </wp:positionH>
                <wp:positionV relativeFrom="paragraph">
                  <wp:posOffset>591185</wp:posOffset>
                </wp:positionV>
                <wp:extent cx="487680" cy="133985"/>
                <wp:effectExtent l="0" t="0" r="0" b="0"/>
                <wp:wrapTopAndBottom/>
                <wp:docPr id="281541058"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37930"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1E07F" id="Text Box 250" o:spid="_x0000_s1121" type="#_x0000_t202" style="position:absolute;margin-left:217.6pt;margin-top:46.55pt;width:38.4pt;height:10.55pt;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" fillcolor="#ededed" stroked="f">
                <v:path arrowok="t"/>
                <v:textbox inset="0,0,0,0">
                  <w:txbxContent>
                    <w:p w14:paraId="52B37930" w14:textId="77777777" w:rsidR="00D64DB2" w:rsidRDefault="0022516B">
                      <w:pPr>
                        <w:spacing w:before="22"/>
                        <w:ind w:right="-15"/>
                        <w:rPr>
                          <w:rFonts w:ascii="Courier New" w:hAnsi="Courier New"/>
                          <w:sz w:val="16"/>
                        </w:rPr>
                      </w:pPr>
                      <w:r>
                        <w:rPr>
                          <w:rFonts w:ascii="Courier New" w:hAnsi="Courier New"/>
                          <w:sz w:val="16"/>
                        </w:rPr>
                        <w:t>BRIDGE_•</w:t>
                      </w:r>
                    </w:p>
                  </w:txbxContent>
                </v:textbox>
                <w10:wrap type="topAndBottom" anchorx="page"/>
              </v:shape>
            </w:pict>
          </mc:Fallback>
        </mc:AlternateContent>
      </w:r>
      <w:r>
        <w:rPr>
          <w:noProof/>
        </w:rPr>
        <mc:AlternateContent>
          <mc:Choice Requires="wpg">
            <w:drawing>
              <wp:anchor distT="0" distB="0" distL="0" distR="0" simplePos="0" relativeHeight="251711488" behindDoc="1" locked="0" layoutInCell="1" allowOverlap="1" wp14:anchorId="48F3162D" wp14:editId="6361305F">
                <wp:simplePos x="0" y="0"/>
                <wp:positionH relativeFrom="page">
                  <wp:posOffset>2763520</wp:posOffset>
                </wp:positionH>
                <wp:positionV relativeFrom="paragraph">
                  <wp:posOffset>807085</wp:posOffset>
                </wp:positionV>
                <wp:extent cx="609600" cy="133985"/>
                <wp:effectExtent l="12700" t="12700" r="0" b="0"/>
                <wp:wrapTopAndBottom/>
                <wp:docPr id="1582478423"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133985"/>
                          <a:chOff x="4352" y="1271"/>
                          <a:chExt cx="960" cy="211"/>
                        </a:xfrm>
                      </wpg:grpSpPr>
                      <wps:wsp>
                        <wps:cNvPr id="1619045545" name="Rectangle 248"/>
                        <wps:cNvSpPr>
                          <a:spLocks/>
                        </wps:cNvSpPr>
                        <wps:spPr bwMode="auto">
                          <a:xfrm>
                            <a:off x="4351" y="1270"/>
                            <a:ext cx="960"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215035" name="Text Box 249"/>
                        <wps:cNvSpPr txBox="1">
                          <a:spLocks/>
                        </wps:cNvSpPr>
                        <wps:spPr bwMode="auto">
                          <a:xfrm>
                            <a:off x="4351" y="1270"/>
                            <a:ext cx="960"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B79" w14:textId="77777777" w:rsidR="00D64DB2" w:rsidRDefault="0022516B">
                              <w:pPr>
                                <w:spacing w:before="22"/>
                                <w:ind w:right="-15"/>
                                <w:rPr>
                                  <w:rFonts w:ascii="Courier New" w:hAnsi="Courier New"/>
                                  <w:sz w:val="16"/>
                                </w:rPr>
                              </w:pPr>
                              <w:r>
                                <w:rPr>
                                  <w:rFonts w:ascii="Courier New" w:hAnsi="Courier New"/>
                                  <w:sz w:val="16"/>
                                </w:rPr>
                                <w:t>GITLAB_RE•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F3162D" id="Group 247" o:spid="_x0000_s1122" style="position:absolute;margin-left:217.6pt;margin-top:63.55pt;width:48pt;height:10.55pt;z-index:-251604992;mso-wrap-distance-left:0;mso-wrap-distance-right:0;mso-position-horizontal-relative:page;mso-position-vertical-relative:text" coordorigin="4352,1271" coordsize="960,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">
                <v:rect id="Rectangle 248" o:spid="_x0000_s1123" style="position:absolute;left:4351;top:127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" fillcolor="#ededed" stroked="f">
                  <v:path arrowok="t"/>
                </v:rect>
                <v:shape id="Text Box 249" o:spid="_x0000_s1124" type="#_x0000_t202" style="position:absolute;left:4351;top:127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" filled="f" stroked="f">
                  <v:path arrowok="t"/>
                  <v:textbox inset="0,0,0,0">
                    <w:txbxContent>
                      <w:p w14:paraId="23823B79" w14:textId="77777777" w:rsidR="00D64DB2" w:rsidRDefault="0022516B">
                        <w:pPr>
                          <w:spacing w:before="22"/>
                          <w:ind w:right="-15"/>
                          <w:rPr>
                            <w:rFonts w:ascii="Courier New" w:hAnsi="Courier New"/>
                            <w:sz w:val="16"/>
                          </w:rPr>
                        </w:pPr>
                        <w:r>
                          <w:rPr>
                            <w:rFonts w:ascii="Courier New" w:hAnsi="Courier New"/>
                            <w:sz w:val="16"/>
                          </w:rPr>
                          <w:t>GITLAB_RE•</w:t>
                        </w:r>
                      </w:p>
                    </w:txbxContent>
                  </v:textbox>
                </v:shape>
                <w10:wrap type="topAndBottom" anchorx="page"/>
              </v:group>
            </w:pict>
          </mc:Fallback>
        </mc:AlternateContent>
      </w:r>
      <w:r>
        <w:rPr>
          <w:noProof/>
        </w:rPr>
        <mc:AlternateContent>
          <mc:Choice Requires="wpg">
            <w:drawing>
              <wp:anchor distT="0" distB="0" distL="0" distR="0" simplePos="0" relativeHeight="251713536" behindDoc="1" locked="0" layoutInCell="1" allowOverlap="1" wp14:anchorId="00F96B55" wp14:editId="2289A11A">
                <wp:simplePos x="0" y="0"/>
                <wp:positionH relativeFrom="page">
                  <wp:posOffset>2763520</wp:posOffset>
                </wp:positionH>
                <wp:positionV relativeFrom="paragraph">
                  <wp:posOffset>1022985</wp:posOffset>
                </wp:positionV>
                <wp:extent cx="609600" cy="133985"/>
                <wp:effectExtent l="12700" t="12700" r="0" b="0"/>
                <wp:wrapTopAndBottom/>
                <wp:docPr id="2062510602"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133985"/>
                          <a:chOff x="4352" y="1611"/>
                          <a:chExt cx="960" cy="211"/>
                        </a:xfrm>
                      </wpg:grpSpPr>
                      <wps:wsp>
                        <wps:cNvPr id="1255211553" name="Rectangle 245"/>
                        <wps:cNvSpPr>
                          <a:spLocks/>
                        </wps:cNvSpPr>
                        <wps:spPr bwMode="auto">
                          <a:xfrm>
                            <a:off x="4351" y="1610"/>
                            <a:ext cx="960"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0520280" name="Text Box 246"/>
                        <wps:cNvSpPr txBox="1">
                          <a:spLocks/>
                        </wps:cNvSpPr>
                        <wps:spPr bwMode="auto">
                          <a:xfrm>
                            <a:off x="4351" y="1610"/>
                            <a:ext cx="960"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5ADBF" w14:textId="77777777" w:rsidR="00D64DB2" w:rsidRDefault="0022516B">
                              <w:pPr>
                                <w:spacing w:before="22"/>
                                <w:ind w:right="-15"/>
                                <w:rPr>
                                  <w:rFonts w:ascii="Courier New" w:hAnsi="Courier New"/>
                                  <w:sz w:val="16"/>
                                </w:rPr>
                              </w:pPr>
                              <w:r>
                                <w:rPr>
                                  <w:rFonts w:ascii="Courier New" w:hAnsi="Courier New"/>
                                  <w:sz w:val="16"/>
                                </w:rPr>
                                <w:t>POSITORY_•</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F96B55" id="Group 244" o:spid="_x0000_s1125" style="position:absolute;margin-left:217.6pt;margin-top:80.55pt;width:48pt;height:10.55pt;z-index:-251602944;mso-wrap-distance-left:0;mso-wrap-distance-right:0;mso-position-horizontal-relative:page;mso-position-vertical-relative:text" coordorigin="4352,1611" coordsize="960,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">
                <v:rect id="Rectangle 245" o:spid="_x0000_s1126" style="position:absolute;left:4351;top:161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" fillcolor="#ededed" stroked="f">
                  <v:path arrowok="t"/>
                </v:rect>
                <v:shape id="Text Box 246" o:spid="_x0000_s1127" type="#_x0000_t202" style="position:absolute;left:4351;top:161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" filled="f" stroked="f">
                  <v:path arrowok="t"/>
                  <v:textbox inset="0,0,0,0">
                    <w:txbxContent>
                      <w:p w14:paraId="1705ADBF" w14:textId="77777777" w:rsidR="00D64DB2" w:rsidRDefault="0022516B">
                        <w:pPr>
                          <w:spacing w:before="22"/>
                          <w:ind w:right="-15"/>
                          <w:rPr>
                            <w:rFonts w:ascii="Courier New" w:hAnsi="Courier New"/>
                            <w:sz w:val="16"/>
                          </w:rPr>
                        </w:pPr>
                        <w:r>
                          <w:rPr>
                            <w:rFonts w:ascii="Courier New" w:hAnsi="Courier New"/>
                            <w:sz w:val="16"/>
                          </w:rPr>
                          <w:t>POSITORY_•</w:t>
                        </w:r>
                      </w:p>
                    </w:txbxContent>
                  </v:textbox>
                </v:shape>
                <w10:wrap type="topAndBottom" anchorx="page"/>
              </v:group>
            </w:pict>
          </mc:Fallback>
        </mc:AlternateContent>
      </w:r>
    </w:p>
    <w:p w14:paraId="281B9A79" w14:textId="77777777" w:rsidR="00D64DB2" w:rsidRDefault="00D64DB2">
      <w:pPr>
        <w:pStyle w:val="BodyText"/>
        <w:spacing w:before="10"/>
        <w:rPr>
          <w:rFonts w:ascii="Courier New"/>
          <w:sz w:val="7"/>
        </w:rPr>
      </w:pPr>
    </w:p>
    <w:p w14:paraId="4601CB54" w14:textId="77777777" w:rsidR="00D64DB2" w:rsidRDefault="00D64DB2">
      <w:pPr>
        <w:pStyle w:val="BodyText"/>
        <w:spacing w:before="6"/>
        <w:rPr>
          <w:rFonts w:ascii="Courier New"/>
          <w:sz w:val="18"/>
        </w:rPr>
      </w:pPr>
    </w:p>
    <w:p w14:paraId="4DE23845" w14:textId="77777777" w:rsidR="00D64DB2" w:rsidRDefault="00D64DB2">
      <w:pPr>
        <w:pStyle w:val="BodyText"/>
        <w:spacing w:before="7"/>
        <w:rPr>
          <w:rFonts w:ascii="Courier New"/>
          <w:sz w:val="6"/>
        </w:rPr>
      </w:pPr>
    </w:p>
    <w:p w14:paraId="7A959856" w14:textId="77777777" w:rsidR="00D64DB2" w:rsidRDefault="00D64DB2">
      <w:pPr>
        <w:pStyle w:val="BodyText"/>
        <w:spacing w:before="4"/>
        <w:rPr>
          <w:rFonts w:ascii="Courier New"/>
          <w:sz w:val="5"/>
        </w:rPr>
      </w:pPr>
    </w:p>
    <w:p w14:paraId="58022350" w14:textId="77777777" w:rsidR="00D64DB2" w:rsidRDefault="0022516B">
      <w:pPr>
        <w:spacing w:before="122"/>
        <w:ind w:left="79"/>
        <w:rPr>
          <w:rFonts w:ascii="Courier New"/>
          <w:sz w:val="16"/>
        </w:rPr>
      </w:pPr>
      <w:r>
        <w:rPr>
          <w:rFonts w:ascii="Courier New"/>
          <w:sz w:val="16"/>
          <w:shd w:val="clear" w:color="auto" w:fill="EDEDED"/>
        </w:rPr>
        <w:t>BRANCH_NAME</w:t>
      </w:r>
    </w:p>
    <w:p w14:paraId="65118881" w14:textId="77777777" w:rsidR="00D64DB2" w:rsidRDefault="0022516B">
      <w:pPr>
        <w:pStyle w:val="BodyText"/>
        <w:spacing w:before="5"/>
        <w:rPr>
          <w:rFonts w:ascii="Courier New"/>
          <w:sz w:val="15"/>
        </w:rPr>
      </w:pPr>
      <w:r>
        <w:br w:type="column"/>
      </w:r>
    </w:p>
    <w:p w14:paraId="6CAEB1E6" w14:textId="77777777" w:rsidR="00D64DB2" w:rsidRDefault="0022516B">
      <w:pPr>
        <w:ind w:left="138"/>
        <w:rPr>
          <w:rFonts w:ascii="Courier New" w:hAnsi="Courier New"/>
          <w:sz w:val="16"/>
        </w:rPr>
      </w:pPr>
      <w:r>
        <w:rPr>
          <w:rFonts w:ascii="Courier New" w:hAnsi="Courier New"/>
          <w:sz w:val="16"/>
          <w:shd w:val="clear" w:color="auto" w:fill="EDEDED"/>
        </w:rPr>
        <w:t>gitlab.user•</w:t>
      </w:r>
    </w:p>
    <w:p w14:paraId="04EBBA1F" w14:textId="77777777" w:rsidR="00D64DB2" w:rsidRDefault="0022516B">
      <w:pPr>
        <w:spacing w:before="158"/>
        <w:ind w:left="138"/>
        <w:rPr>
          <w:rFonts w:ascii="Courier New"/>
          <w:sz w:val="16"/>
        </w:rPr>
      </w:pPr>
      <w:r>
        <w:rPr>
          <w:rFonts w:ascii="Courier New"/>
          <w:sz w:val="16"/>
          <w:shd w:val="clear" w:color="auto" w:fill="EDEDED"/>
        </w:rPr>
        <w:t>.token</w:t>
      </w:r>
    </w:p>
    <w:p w14:paraId="624FEA96" w14:textId="77777777" w:rsidR="00D64DB2" w:rsidRDefault="00D64DB2">
      <w:pPr>
        <w:pStyle w:val="BodyText"/>
        <w:rPr>
          <w:rFonts w:ascii="Courier New"/>
          <w:sz w:val="18"/>
        </w:rPr>
      </w:pPr>
    </w:p>
    <w:p w14:paraId="2EE76698" w14:textId="77777777" w:rsidR="00D64DB2" w:rsidRDefault="00D64DB2">
      <w:pPr>
        <w:pStyle w:val="BodyText"/>
        <w:rPr>
          <w:rFonts w:ascii="Courier New"/>
          <w:sz w:val="18"/>
        </w:rPr>
      </w:pPr>
    </w:p>
    <w:p w14:paraId="7E57907C" w14:textId="77777777" w:rsidR="00D64DB2" w:rsidRDefault="00D64DB2">
      <w:pPr>
        <w:pStyle w:val="BodyText"/>
        <w:spacing w:before="7"/>
        <w:rPr>
          <w:rFonts w:ascii="Courier New"/>
          <w:sz w:val="18"/>
        </w:rPr>
      </w:pPr>
    </w:p>
    <w:p w14:paraId="004ED8E4" w14:textId="77777777" w:rsidR="00D64DB2" w:rsidRDefault="0022516B">
      <w:pPr>
        <w:spacing w:line="451" w:lineRule="auto"/>
        <w:ind w:left="138" w:right="-19"/>
        <w:rPr>
          <w:rFonts w:ascii="Courier New" w:hAnsi="Courier New"/>
          <w:sz w:val="16"/>
        </w:rPr>
      </w:pPr>
      <w:r>
        <w:rPr>
          <w:rFonts w:ascii="Courier New" w:hAnsi="Courier New"/>
          <w:sz w:val="16"/>
          <w:shd w:val="clear" w:color="auto" w:fill="EDEDED"/>
        </w:rPr>
        <w:t>gitlab.repos•</w:t>
      </w:r>
      <w:r>
        <w:rPr>
          <w:rFonts w:ascii="Courier New" w:hAnsi="Courier New"/>
          <w:sz w:val="16"/>
        </w:rPr>
        <w:t xml:space="preserve"> </w:t>
      </w:r>
      <w:r>
        <w:rPr>
          <w:rFonts w:ascii="Courier New" w:hAnsi="Courier New"/>
          <w:sz w:val="16"/>
          <w:shd w:val="clear" w:color="auto" w:fill="EDEDED"/>
        </w:rPr>
        <w:t>itory.name</w:t>
      </w:r>
    </w:p>
    <w:p w14:paraId="6BE34F68" w14:textId="77777777" w:rsidR="00D64DB2" w:rsidRDefault="00D64DB2">
      <w:pPr>
        <w:pStyle w:val="BodyText"/>
        <w:rPr>
          <w:rFonts w:ascii="Courier New"/>
          <w:sz w:val="18"/>
        </w:rPr>
      </w:pPr>
    </w:p>
    <w:p w14:paraId="0A6A4BE9" w14:textId="77777777" w:rsidR="00D64DB2" w:rsidRDefault="00D64DB2">
      <w:pPr>
        <w:pStyle w:val="BodyText"/>
        <w:spacing w:before="6"/>
        <w:rPr>
          <w:rFonts w:ascii="Courier New"/>
          <w:sz w:val="22"/>
        </w:rPr>
      </w:pPr>
    </w:p>
    <w:p w14:paraId="2AEEE690" w14:textId="77777777" w:rsidR="00D64DB2" w:rsidRDefault="0022516B">
      <w:pPr>
        <w:spacing w:line="451" w:lineRule="auto"/>
        <w:ind w:left="138" w:right="-19"/>
        <w:rPr>
          <w:rFonts w:ascii="Courier New" w:hAnsi="Courier New"/>
          <w:sz w:val="16"/>
        </w:rPr>
      </w:pPr>
      <w:r>
        <w:rPr>
          <w:rFonts w:ascii="Courier New" w:hAnsi="Courier New"/>
          <w:sz w:val="16"/>
          <w:shd w:val="clear" w:color="auto" w:fill="EDEDED"/>
        </w:rPr>
        <w:t>gitlab.repos•</w:t>
      </w:r>
      <w:r>
        <w:rPr>
          <w:rFonts w:ascii="Courier New" w:hAnsi="Courier New"/>
          <w:sz w:val="16"/>
        </w:rPr>
        <w:t xml:space="preserve"> </w:t>
      </w:r>
      <w:r>
        <w:rPr>
          <w:rFonts w:ascii="Courier New" w:hAnsi="Courier New"/>
          <w:sz w:val="16"/>
          <w:shd w:val="clear" w:color="auto" w:fill="EDEDED"/>
        </w:rPr>
        <w:t>itory.branch•</w:t>
      </w:r>
    </w:p>
    <w:p w14:paraId="2A0FEFA4" w14:textId="77777777" w:rsidR="00D64DB2" w:rsidRDefault="0022516B">
      <w:pPr>
        <w:spacing w:line="180" w:lineRule="exact"/>
        <w:ind w:left="138"/>
        <w:rPr>
          <w:rFonts w:ascii="Courier New"/>
          <w:sz w:val="16"/>
        </w:rPr>
      </w:pPr>
      <w:r>
        <w:rPr>
          <w:rFonts w:ascii="Courier New"/>
          <w:sz w:val="16"/>
          <w:shd w:val="clear" w:color="auto" w:fill="EDEDED"/>
        </w:rPr>
        <w:t>.name</w:t>
      </w:r>
    </w:p>
    <w:p w14:paraId="40692B70" w14:textId="77777777" w:rsidR="00D64DB2" w:rsidRDefault="0022516B">
      <w:pPr>
        <w:pStyle w:val="BodyText"/>
        <w:tabs>
          <w:tab w:val="left" w:pos="770"/>
        </w:tabs>
        <w:spacing w:before="118" w:line="340" w:lineRule="auto"/>
        <w:ind w:left="770" w:right="286" w:hanging="691"/>
      </w:pPr>
      <w:r>
        <w:br w:type="column"/>
      </w:r>
      <w:r>
        <w:rPr>
          <w:spacing w:val="-3"/>
        </w:rPr>
        <w:t>Yes</w:t>
      </w:r>
      <w:r>
        <w:rPr>
          <w:spacing w:val="-3"/>
        </w:rPr>
        <w:tab/>
      </w:r>
      <w:r>
        <w:t>User token with access to the project being scanned, and per­ mission</w:t>
      </w:r>
      <w:r>
        <w:rPr>
          <w:spacing w:val="-12"/>
        </w:rPr>
        <w:t xml:space="preserve"> </w:t>
      </w:r>
      <w:r>
        <w:t>to</w:t>
      </w:r>
      <w:r>
        <w:rPr>
          <w:spacing w:val="-11"/>
        </w:rPr>
        <w:t xml:space="preserve"> </w:t>
      </w:r>
      <w:r>
        <w:t>create</w:t>
      </w:r>
      <w:r>
        <w:rPr>
          <w:spacing w:val="-11"/>
        </w:rPr>
        <w:t xml:space="preserve"> </w:t>
      </w:r>
      <w:r>
        <w:t>PR</w:t>
      </w:r>
      <w:r>
        <w:rPr>
          <w:spacing w:val="-12"/>
        </w:rPr>
        <w:t xml:space="preserve"> </w:t>
      </w:r>
      <w:r>
        <w:t>comments.</w:t>
      </w:r>
    </w:p>
    <w:p w14:paraId="1DB43EC2" w14:textId="77777777" w:rsidR="00D64DB2" w:rsidRDefault="0022516B">
      <w:pPr>
        <w:pStyle w:val="BodyText"/>
        <w:tabs>
          <w:tab w:val="left" w:pos="770"/>
        </w:tabs>
        <w:spacing w:before="117"/>
        <w:ind w:left="79"/>
      </w:pPr>
      <w:r>
        <w:rPr>
          <w:spacing w:val="-3"/>
        </w:rPr>
        <w:t>Yes</w:t>
      </w:r>
      <w:r>
        <w:rPr>
          <w:spacing w:val="-3"/>
        </w:rPr>
        <w:tab/>
      </w:r>
      <w:r>
        <w:t>Name of</w:t>
      </w:r>
      <w:r>
        <w:rPr>
          <w:spacing w:val="-3"/>
        </w:rPr>
        <w:t xml:space="preserve"> </w:t>
      </w:r>
      <w:r>
        <w:t>repo</w:t>
      </w:r>
    </w:p>
    <w:p w14:paraId="26D84E80" w14:textId="77777777" w:rsidR="00D64DB2" w:rsidRDefault="00D64DB2">
      <w:pPr>
        <w:pStyle w:val="BodyText"/>
        <w:rPr>
          <w:sz w:val="22"/>
        </w:rPr>
      </w:pPr>
    </w:p>
    <w:p w14:paraId="53485CEA" w14:textId="77777777" w:rsidR="00D64DB2" w:rsidRDefault="00D64DB2">
      <w:pPr>
        <w:pStyle w:val="BodyText"/>
        <w:rPr>
          <w:sz w:val="22"/>
        </w:rPr>
      </w:pPr>
    </w:p>
    <w:p w14:paraId="1A2163BD" w14:textId="77777777" w:rsidR="00D64DB2" w:rsidRDefault="00D64DB2">
      <w:pPr>
        <w:pStyle w:val="BodyText"/>
        <w:rPr>
          <w:sz w:val="31"/>
        </w:rPr>
      </w:pPr>
    </w:p>
    <w:p w14:paraId="0DFBFE43" w14:textId="77777777" w:rsidR="00D64DB2" w:rsidRDefault="0022516B">
      <w:pPr>
        <w:pStyle w:val="BodyText"/>
        <w:tabs>
          <w:tab w:val="left" w:pos="770"/>
        </w:tabs>
        <w:ind w:left="79"/>
      </w:pPr>
      <w:r>
        <w:rPr>
          <w:spacing w:val="-3"/>
        </w:rPr>
        <w:t>Yes</w:t>
      </w:r>
      <w:r>
        <w:rPr>
          <w:spacing w:val="-3"/>
        </w:rPr>
        <w:tab/>
      </w:r>
      <w:r>
        <w:t xml:space="preserve">Name of Branch (typically </w:t>
      </w:r>
      <w:r>
        <w:rPr>
          <w:rFonts w:ascii="Courier New"/>
          <w:sz w:val="16"/>
          <w:shd w:val="clear" w:color="auto" w:fill="EDEDED"/>
        </w:rPr>
        <w:t>main</w:t>
      </w:r>
      <w:r>
        <w:rPr>
          <w:rFonts w:ascii="Courier New"/>
          <w:spacing w:val="-71"/>
          <w:sz w:val="16"/>
        </w:rPr>
        <w:t xml:space="preserve"> </w:t>
      </w:r>
      <w:r>
        <w:t>/</w:t>
      </w:r>
    </w:p>
    <w:p w14:paraId="17561773" w14:textId="77777777" w:rsidR="00D64DB2" w:rsidRDefault="0022516B">
      <w:pPr>
        <w:spacing w:before="100"/>
        <w:ind w:left="770"/>
        <w:rPr>
          <w:sz w:val="20"/>
        </w:rPr>
      </w:pPr>
      <w:r>
        <w:rPr>
          <w:rFonts w:ascii="Courier New"/>
          <w:sz w:val="16"/>
          <w:shd w:val="clear" w:color="auto" w:fill="EDEDED"/>
        </w:rPr>
        <w:t>master</w:t>
      </w:r>
      <w:r>
        <w:rPr>
          <w:sz w:val="20"/>
        </w:rPr>
        <w:t>)</w:t>
      </w:r>
    </w:p>
    <w:p w14:paraId="5CCE58B6" w14:textId="77777777" w:rsidR="00D64DB2" w:rsidRDefault="00D64DB2">
      <w:pPr>
        <w:rPr>
          <w:sz w:val="20"/>
        </w:rPr>
        <w:sectPr w:rsidR="00D64DB2">
          <w:type w:val="continuous"/>
          <w:pgSz w:w="12240" w:h="15840"/>
          <w:pgMar w:top="1500" w:right="1320" w:bottom="280" w:left="1340" w:header="720" w:footer="720" w:gutter="0"/>
          <w:cols w:num="5" w:space="720" w:equalWidth="0">
            <w:col w:w="1517" w:space="40"/>
            <w:col w:w="1336" w:space="39"/>
            <w:col w:w="1232" w:space="39"/>
            <w:col w:w="1388" w:space="40"/>
            <w:col w:w="3949"/>
          </w:cols>
        </w:sectPr>
      </w:pPr>
    </w:p>
    <w:p w14:paraId="732E3853" w14:textId="77777777" w:rsidR="00D64DB2" w:rsidRDefault="00D64DB2">
      <w:pPr>
        <w:pStyle w:val="BodyText"/>
        <w:spacing w:before="7"/>
        <w:rPr>
          <w:sz w:val="10"/>
        </w:rPr>
      </w:pPr>
    </w:p>
    <w:p w14:paraId="4F33ABCE" w14:textId="77777777" w:rsidR="00D64DB2" w:rsidRDefault="00D64DB2">
      <w:pPr>
        <w:rPr>
          <w:sz w:val="10"/>
        </w:rPr>
        <w:sectPr w:rsidR="00D64DB2">
          <w:type w:val="continuous"/>
          <w:pgSz w:w="12240" w:h="15840"/>
          <w:pgMar w:top="1500" w:right="1320" w:bottom="280" w:left="1340" w:header="720" w:footer="720" w:gutter="0"/>
          <w:cols w:space="720"/>
        </w:sectPr>
      </w:pPr>
    </w:p>
    <w:p w14:paraId="0C52EE28" w14:textId="77777777" w:rsidR="00D64DB2" w:rsidRDefault="0022516B">
      <w:pPr>
        <w:pStyle w:val="BodyText"/>
        <w:spacing w:before="95"/>
        <w:ind w:left="160"/>
      </w:pPr>
      <w:r>
        <w:rPr>
          <w:spacing w:val="-1"/>
        </w:rPr>
        <w:t>Azure</w:t>
      </w:r>
    </w:p>
    <w:p w14:paraId="648732B8" w14:textId="77777777" w:rsidR="00D64DB2" w:rsidRDefault="0022516B">
      <w:pPr>
        <w:pStyle w:val="BodyText"/>
        <w:spacing w:before="95" w:line="340" w:lineRule="auto"/>
        <w:ind w:left="160" w:right="-18"/>
      </w:pPr>
      <w:r>
        <w:br w:type="column"/>
      </w:r>
      <w:r>
        <w:rPr>
          <w:spacing w:val="-1"/>
        </w:rPr>
        <w:t xml:space="preserve">Azure </w:t>
      </w:r>
      <w:r>
        <w:t>API URL</w:t>
      </w:r>
    </w:p>
    <w:p w14:paraId="31B1B3E8" w14:textId="77777777" w:rsidR="00D64DB2" w:rsidRDefault="0022516B">
      <w:pPr>
        <w:spacing w:before="152"/>
        <w:ind w:left="160"/>
        <w:rPr>
          <w:rFonts w:ascii="Courier New"/>
          <w:sz w:val="16"/>
        </w:rPr>
      </w:pPr>
      <w:r>
        <w:br w:type="column"/>
      </w:r>
      <w:r>
        <w:rPr>
          <w:rFonts w:ascii="Courier New"/>
          <w:sz w:val="16"/>
          <w:shd w:val="clear" w:color="auto" w:fill="EDEDED"/>
        </w:rPr>
        <w:t>azure.api.url</w:t>
      </w:r>
    </w:p>
    <w:p w14:paraId="094F96D0" w14:textId="77777777" w:rsidR="00D64DB2" w:rsidRDefault="0022516B">
      <w:pPr>
        <w:pStyle w:val="BodyText"/>
        <w:spacing w:before="3" w:after="25"/>
        <w:rPr>
          <w:rFonts w:ascii="Courier New"/>
          <w:sz w:val="9"/>
        </w:rPr>
      </w:pPr>
      <w:r>
        <w:br w:type="column"/>
      </w:r>
    </w:p>
    <w:p w14:paraId="4D5960A2"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73C6EA84" wp14:editId="14F62E33">
                <wp:extent cx="487680" cy="133985"/>
                <wp:effectExtent l="0" t="0" r="0" b="0"/>
                <wp:docPr id="297134623"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95E2ED"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inline>
            </w:drawing>
          </mc:Choice>
          <mc:Fallback>
            <w:pict>
              <v:shape w14:anchorId="73C6EA84" id="Text Box 331" o:spid="_x0000_s1128" type="#_x0000_t202" style="width:38.4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" fillcolor="#ededed" stroked="f">
                <v:path arrowok="t"/>
                <v:textbox inset="0,0,0,0">
                  <w:txbxContent>
                    <w:p w14:paraId="7395E2ED" w14:textId="77777777" w:rsidR="00D64DB2" w:rsidRDefault="0022516B">
                      <w:pPr>
                        <w:spacing w:before="22"/>
                        <w:ind w:right="-15"/>
                        <w:rPr>
                          <w:rFonts w:ascii="Courier New" w:hAnsi="Courier New"/>
                          <w:sz w:val="16"/>
                        </w:rPr>
                      </w:pPr>
                      <w:r>
                        <w:rPr>
                          <w:rFonts w:ascii="Courier New" w:hAnsi="Courier New"/>
                          <w:sz w:val="16"/>
                        </w:rPr>
                        <w:t>BRIDGE_•</w:t>
                      </w:r>
                    </w:p>
                  </w:txbxContent>
                </v:textbox>
                <w10:anchorlock/>
              </v:shape>
            </w:pict>
          </mc:Fallback>
        </mc:AlternateContent>
      </w:r>
    </w:p>
    <w:p w14:paraId="78DD1418" w14:textId="77777777" w:rsidR="00D64DB2" w:rsidRDefault="0022516B">
      <w:pPr>
        <w:spacing w:before="152"/>
        <w:ind w:left="79"/>
        <w:rPr>
          <w:rFonts w:ascii="Courier New" w:hAnsi="Courier New"/>
          <w:sz w:val="16"/>
        </w:rPr>
      </w:pPr>
      <w:r>
        <w:rPr>
          <w:rFonts w:ascii="Courier New" w:hAnsi="Courier New"/>
          <w:sz w:val="16"/>
          <w:shd w:val="clear" w:color="auto" w:fill="EDEDED"/>
        </w:rPr>
        <w:t>AZURE_API_•</w:t>
      </w:r>
    </w:p>
    <w:p w14:paraId="5458D67A" w14:textId="77777777" w:rsidR="00D64DB2" w:rsidRDefault="00D64DB2">
      <w:pPr>
        <w:pStyle w:val="BodyText"/>
        <w:spacing w:before="10" w:after="25"/>
        <w:rPr>
          <w:rFonts w:ascii="Courier New"/>
          <w:sz w:val="9"/>
        </w:rPr>
      </w:pPr>
    </w:p>
    <w:p w14:paraId="6F28E69A"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2CAF25DD" wp14:editId="43572681">
                <wp:extent cx="182880" cy="133985"/>
                <wp:effectExtent l="0" t="0" r="0" b="0"/>
                <wp:docPr id="373561081"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D5E1ED" w14:textId="77777777" w:rsidR="00D64DB2" w:rsidRDefault="0022516B">
                            <w:pPr>
                              <w:spacing w:before="22"/>
                              <w:ind w:right="-15"/>
                              <w:rPr>
                                <w:rFonts w:ascii="Courier New"/>
                                <w:sz w:val="16"/>
                              </w:rPr>
                            </w:pPr>
                            <w:r>
                              <w:rPr>
                                <w:rFonts w:ascii="Courier New"/>
                                <w:sz w:val="16"/>
                              </w:rPr>
                              <w:t>URL</w:t>
                            </w:r>
                          </w:p>
                        </w:txbxContent>
                      </wps:txbx>
                      <wps:bodyPr rot="0" vert="horz" wrap="square" lIns="0" tIns="0" rIns="0" bIns="0" anchor="t" anchorCtr="0" upright="1">
                        <a:noAutofit/>
                      </wps:bodyPr>
                    </wps:wsp>
                  </a:graphicData>
                </a:graphic>
              </wp:inline>
            </w:drawing>
          </mc:Choice>
          <mc:Fallback>
            <w:pict>
              <v:shape w14:anchorId="2CAF25DD" id="Text Box 330" o:spid="_x0000_s1129" type="#_x0000_t202" style="width:14.4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" fillcolor="#ededed" stroked="f">
                <v:path arrowok="t"/>
                <v:textbox inset="0,0,0,0">
                  <w:txbxContent>
                    <w:p w14:paraId="35D5E1ED" w14:textId="77777777" w:rsidR="00D64DB2" w:rsidRDefault="0022516B">
                      <w:pPr>
                        <w:spacing w:before="22"/>
                        <w:ind w:right="-15"/>
                        <w:rPr>
                          <w:rFonts w:ascii="Courier New"/>
                          <w:sz w:val="16"/>
                        </w:rPr>
                      </w:pPr>
                      <w:r>
                        <w:rPr>
                          <w:rFonts w:ascii="Courier New"/>
                          <w:sz w:val="16"/>
                        </w:rPr>
                        <w:t>URL</w:t>
                      </w:r>
                    </w:p>
                  </w:txbxContent>
                </v:textbox>
                <w10:anchorlock/>
              </v:shape>
            </w:pict>
          </mc:Fallback>
        </mc:AlternateContent>
      </w:r>
    </w:p>
    <w:p w14:paraId="0F238B73" w14:textId="77777777" w:rsidR="00D64DB2" w:rsidRDefault="0022516B">
      <w:pPr>
        <w:tabs>
          <w:tab w:val="left" w:pos="2218"/>
        </w:tabs>
        <w:spacing w:before="95"/>
        <w:ind w:left="160"/>
        <w:rPr>
          <w:sz w:val="20"/>
        </w:rPr>
      </w:pPr>
      <w:r>
        <w:br w:type="column"/>
      </w:r>
      <w:r>
        <w:rPr>
          <w:rFonts w:ascii="Courier New"/>
          <w:sz w:val="16"/>
          <w:shd w:val="clear" w:color="auto" w:fill="EDEDED"/>
        </w:rPr>
        <w:t>azure.api.url</w:t>
      </w:r>
      <w:r>
        <w:rPr>
          <w:rFonts w:ascii="Courier New"/>
          <w:spacing w:val="20"/>
          <w:sz w:val="16"/>
        </w:rPr>
        <w:t xml:space="preserve"> </w:t>
      </w:r>
      <w:r>
        <w:rPr>
          <w:spacing w:val="-3"/>
          <w:sz w:val="20"/>
        </w:rPr>
        <w:t>Yes</w:t>
      </w:r>
      <w:r>
        <w:rPr>
          <w:spacing w:val="-3"/>
          <w:sz w:val="20"/>
        </w:rPr>
        <w:tab/>
      </w:r>
      <w:r>
        <w:rPr>
          <w:sz w:val="20"/>
        </w:rPr>
        <w:t>Azure API</w:t>
      </w:r>
      <w:r>
        <w:rPr>
          <w:spacing w:val="-3"/>
          <w:sz w:val="20"/>
        </w:rPr>
        <w:t xml:space="preserve"> </w:t>
      </w:r>
      <w:r>
        <w:rPr>
          <w:sz w:val="20"/>
        </w:rPr>
        <w:t>URL</w:t>
      </w:r>
    </w:p>
    <w:p w14:paraId="61A964A9" w14:textId="77777777" w:rsidR="00D64DB2" w:rsidRDefault="00D64DB2">
      <w:pPr>
        <w:rPr>
          <w:sz w:val="20"/>
        </w:rPr>
        <w:sectPr w:rsidR="00D64DB2">
          <w:type w:val="continuous"/>
          <w:pgSz w:w="12240" w:h="15840"/>
          <w:pgMar w:top="1500" w:right="1320" w:bottom="280" w:left="1340" w:header="720" w:footer="720" w:gutter="0"/>
          <w:cols w:num="5" w:space="720" w:equalWidth="0">
            <w:col w:w="673" w:space="62"/>
            <w:col w:w="673" w:space="76"/>
            <w:col w:w="1409" w:space="39"/>
            <w:col w:w="1176" w:space="74"/>
            <w:col w:w="5398"/>
          </w:cols>
        </w:sectPr>
      </w:pPr>
    </w:p>
    <w:p w14:paraId="3A8795D7" w14:textId="77777777" w:rsidR="00D64DB2" w:rsidRDefault="0022516B">
      <w:pPr>
        <w:pStyle w:val="BodyText"/>
        <w:spacing w:before="118" w:line="340" w:lineRule="auto"/>
        <w:ind w:left="894" w:right="-19"/>
      </w:pPr>
      <w:r>
        <w:t xml:space="preserve">User </w:t>
      </w:r>
      <w:r>
        <w:rPr>
          <w:spacing w:val="-1"/>
        </w:rPr>
        <w:t>Token</w:t>
      </w:r>
    </w:p>
    <w:p w14:paraId="7E8C28E7" w14:textId="77777777" w:rsidR="00D64DB2" w:rsidRDefault="00D64DB2">
      <w:pPr>
        <w:pStyle w:val="BodyText"/>
        <w:rPr>
          <w:sz w:val="22"/>
        </w:rPr>
      </w:pPr>
    </w:p>
    <w:p w14:paraId="620A10EA" w14:textId="77777777" w:rsidR="00D64DB2" w:rsidRDefault="0022516B">
      <w:pPr>
        <w:pStyle w:val="BodyText"/>
        <w:spacing w:before="194" w:line="340" w:lineRule="auto"/>
        <w:ind w:left="894"/>
      </w:pPr>
      <w:r>
        <w:rPr>
          <w:w w:val="95"/>
        </w:rPr>
        <w:t xml:space="preserve">Orga­ </w:t>
      </w:r>
      <w:r>
        <w:t>niza­ tion Name</w:t>
      </w:r>
    </w:p>
    <w:p w14:paraId="3737C989" w14:textId="77777777" w:rsidR="00D64DB2" w:rsidRDefault="0022516B">
      <w:pPr>
        <w:pStyle w:val="BodyText"/>
        <w:spacing w:before="6"/>
        <w:rPr>
          <w:sz w:val="14"/>
        </w:rPr>
      </w:pPr>
      <w:r>
        <w:br w:type="column"/>
      </w:r>
    </w:p>
    <w:p w14:paraId="723B4F27" w14:textId="77777777" w:rsidR="00D64DB2" w:rsidRDefault="0022516B">
      <w:pPr>
        <w:spacing w:before="1"/>
        <w:ind w:left="158"/>
        <w:rPr>
          <w:rFonts w:ascii="Courier New" w:hAnsi="Courier New"/>
          <w:sz w:val="16"/>
        </w:rPr>
      </w:pPr>
      <w:r>
        <w:rPr>
          <w:rFonts w:ascii="Courier New" w:hAnsi="Courier New"/>
          <w:sz w:val="16"/>
          <w:shd w:val="clear" w:color="auto" w:fill="EDEDED"/>
        </w:rPr>
        <w:t>azure.user•</w:t>
      </w:r>
    </w:p>
    <w:p w14:paraId="685888D2" w14:textId="77777777" w:rsidR="00D64DB2" w:rsidRDefault="0022516B">
      <w:pPr>
        <w:spacing w:before="158"/>
        <w:ind w:left="158"/>
        <w:rPr>
          <w:rFonts w:ascii="Courier New"/>
          <w:sz w:val="16"/>
        </w:rPr>
      </w:pPr>
      <w:r>
        <w:rPr>
          <w:rFonts w:ascii="Courier New"/>
          <w:sz w:val="16"/>
          <w:shd w:val="clear" w:color="auto" w:fill="EDEDED"/>
        </w:rPr>
        <w:t>.token</w:t>
      </w:r>
    </w:p>
    <w:p w14:paraId="2785D1A8" w14:textId="77777777" w:rsidR="00D64DB2" w:rsidRDefault="00D64DB2">
      <w:pPr>
        <w:pStyle w:val="BodyText"/>
        <w:rPr>
          <w:rFonts w:ascii="Courier New"/>
          <w:sz w:val="18"/>
        </w:rPr>
      </w:pPr>
    </w:p>
    <w:p w14:paraId="53C8ED0D" w14:textId="77777777" w:rsidR="00D64DB2" w:rsidRDefault="00D64DB2">
      <w:pPr>
        <w:pStyle w:val="BodyText"/>
        <w:rPr>
          <w:rFonts w:ascii="Courier New"/>
          <w:sz w:val="18"/>
        </w:rPr>
      </w:pPr>
    </w:p>
    <w:p w14:paraId="5E3AEF73" w14:textId="77777777" w:rsidR="00D64DB2" w:rsidRDefault="00D64DB2">
      <w:pPr>
        <w:pStyle w:val="BodyText"/>
        <w:spacing w:before="7"/>
        <w:rPr>
          <w:rFonts w:ascii="Courier New"/>
          <w:sz w:val="18"/>
        </w:rPr>
      </w:pPr>
    </w:p>
    <w:p w14:paraId="160105EB" w14:textId="77777777" w:rsidR="00D64DB2" w:rsidRDefault="0022516B">
      <w:pPr>
        <w:spacing w:line="451" w:lineRule="auto"/>
        <w:ind w:left="158" w:right="-20"/>
        <w:rPr>
          <w:rFonts w:ascii="Courier New" w:hAnsi="Courier New"/>
          <w:sz w:val="16"/>
        </w:rPr>
      </w:pPr>
      <w:r>
        <w:rPr>
          <w:rFonts w:ascii="Courier New" w:hAnsi="Courier New"/>
          <w:sz w:val="16"/>
          <w:shd w:val="clear" w:color="auto" w:fill="EDEDED"/>
        </w:rPr>
        <w:t>azure.organi•</w:t>
      </w:r>
      <w:r>
        <w:rPr>
          <w:rFonts w:ascii="Courier New" w:hAnsi="Courier New"/>
          <w:sz w:val="16"/>
        </w:rPr>
        <w:t xml:space="preserve"> </w:t>
      </w:r>
      <w:r>
        <w:rPr>
          <w:rFonts w:ascii="Courier New" w:hAnsi="Courier New"/>
          <w:sz w:val="16"/>
          <w:shd w:val="clear" w:color="auto" w:fill="EDEDED"/>
        </w:rPr>
        <w:t>zation.name</w:t>
      </w:r>
    </w:p>
    <w:p w14:paraId="404CB481" w14:textId="77777777" w:rsidR="00D64DB2" w:rsidRDefault="0022516B">
      <w:pPr>
        <w:pStyle w:val="BodyText"/>
        <w:spacing w:before="3" w:after="25"/>
        <w:rPr>
          <w:rFonts w:ascii="Courier New"/>
          <w:sz w:val="11"/>
        </w:rPr>
      </w:pPr>
      <w:r>
        <w:br w:type="column"/>
      </w:r>
    </w:p>
    <w:p w14:paraId="59B5922D"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4B97EBBD" wp14:editId="016D03C0">
                <wp:extent cx="487680" cy="133985"/>
                <wp:effectExtent l="0" t="0" r="0" b="0"/>
                <wp:docPr id="678285"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EFEAF"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inline>
            </w:drawing>
          </mc:Choice>
          <mc:Fallback>
            <w:pict>
              <v:shape w14:anchorId="4B97EBBD" id="Text Box 329" o:spid="_x0000_s1130" type="#_x0000_t202" style="width:38.4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" fillcolor="#ededed" stroked="f">
                <v:path arrowok="t"/>
                <v:textbox inset="0,0,0,0">
                  <w:txbxContent>
                    <w:p w14:paraId="317EFEAF" w14:textId="77777777" w:rsidR="00D64DB2" w:rsidRDefault="0022516B">
                      <w:pPr>
                        <w:spacing w:before="22"/>
                        <w:ind w:right="-15"/>
                        <w:rPr>
                          <w:rFonts w:ascii="Courier New" w:hAnsi="Courier New"/>
                          <w:sz w:val="16"/>
                        </w:rPr>
                      </w:pPr>
                      <w:r>
                        <w:rPr>
                          <w:rFonts w:ascii="Courier New" w:hAnsi="Courier New"/>
                          <w:sz w:val="16"/>
                        </w:rPr>
                        <w:t>BRIDGE_•</w:t>
                      </w:r>
                    </w:p>
                  </w:txbxContent>
                </v:textbox>
                <w10:anchorlock/>
              </v:shape>
            </w:pict>
          </mc:Fallback>
        </mc:AlternateContent>
      </w:r>
    </w:p>
    <w:p w14:paraId="25B5B5F8" w14:textId="77777777" w:rsidR="00D64DB2" w:rsidRDefault="0022516B">
      <w:pPr>
        <w:spacing w:before="152"/>
        <w:ind w:left="79"/>
        <w:rPr>
          <w:rFonts w:ascii="Courier New" w:hAnsi="Courier New"/>
          <w:sz w:val="16"/>
        </w:rPr>
      </w:pPr>
      <w:r>
        <w:rPr>
          <w:rFonts w:ascii="Courier New" w:hAnsi="Courier New"/>
          <w:sz w:val="16"/>
          <w:shd w:val="clear" w:color="auto" w:fill="EDEDED"/>
        </w:rPr>
        <w:t>AZURE_USER_•</w:t>
      </w:r>
    </w:p>
    <w:p w14:paraId="4712BAF8" w14:textId="77777777" w:rsidR="00D64DB2" w:rsidRDefault="00C46513">
      <w:pPr>
        <w:pStyle w:val="BodyText"/>
        <w:spacing w:before="10"/>
        <w:rPr>
          <w:rFonts w:ascii="Courier New"/>
          <w:sz w:val="9"/>
        </w:rPr>
      </w:pPr>
      <w:r>
        <w:rPr>
          <w:noProof/>
        </w:rPr>
        <mc:AlternateContent>
          <mc:Choice Requires="wps">
            <w:drawing>
              <wp:anchor distT="0" distB="0" distL="0" distR="0" simplePos="0" relativeHeight="251717632" behindDoc="1" locked="0" layoutInCell="1" allowOverlap="1" wp14:anchorId="6C696A6C" wp14:editId="4E358AE8">
                <wp:simplePos x="0" y="0"/>
                <wp:positionH relativeFrom="page">
                  <wp:posOffset>2763520</wp:posOffset>
                </wp:positionH>
                <wp:positionV relativeFrom="paragraph">
                  <wp:posOffset>86995</wp:posOffset>
                </wp:positionV>
                <wp:extent cx="304800" cy="133985"/>
                <wp:effectExtent l="0" t="0" r="0" b="0"/>
                <wp:wrapTopAndBottom/>
                <wp:docPr id="407831298"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480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37A1F" w14:textId="77777777" w:rsidR="00D64DB2" w:rsidRDefault="0022516B">
                            <w:pPr>
                              <w:spacing w:before="22"/>
                              <w:ind w:right="-15"/>
                              <w:rPr>
                                <w:rFonts w:ascii="Courier New"/>
                                <w:sz w:val="16"/>
                              </w:rPr>
                            </w:pPr>
                            <w:r>
                              <w:rPr>
                                <w:rFonts w:ascii="Courier New"/>
                                <w:sz w:val="16"/>
                              </w:rPr>
                              <w:t>TOKEN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96A6C" id="Text Box 240" o:spid="_x0000_s1131" type="#_x0000_t202" style="position:absolute;margin-left:217.6pt;margin-top:6.85pt;width:24pt;height:10.55pt;z-index:-251598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" fillcolor="#ededed" stroked="f">
                <v:path arrowok="t"/>
                <v:textbox inset="0,0,0,0">
                  <w:txbxContent>
                    <w:p w14:paraId="63E37A1F" w14:textId="77777777" w:rsidR="00D64DB2" w:rsidRDefault="0022516B">
                      <w:pPr>
                        <w:spacing w:before="22"/>
                        <w:ind w:right="-15"/>
                        <w:rPr>
                          <w:rFonts w:ascii="Courier New"/>
                          <w:sz w:val="16"/>
                        </w:rPr>
                      </w:pPr>
                      <w:r>
                        <w:rPr>
                          <w:rFonts w:ascii="Courier New"/>
                          <w:sz w:val="16"/>
                        </w:rPr>
                        <w:t>TOKEN</w:t>
                      </w:r>
                    </w:p>
                  </w:txbxContent>
                </v:textbox>
                <w10:wrap type="topAndBottom" anchorx="page"/>
              </v:shape>
            </w:pict>
          </mc:Fallback>
        </mc:AlternateContent>
      </w:r>
      <w:r>
        <w:rPr>
          <w:noProof/>
        </w:rPr>
        <mc:AlternateContent>
          <mc:Choice Requires="wps">
            <w:drawing>
              <wp:anchor distT="0" distB="0" distL="0" distR="0" simplePos="0" relativeHeight="251718656" behindDoc="1" locked="0" layoutInCell="1" allowOverlap="1" wp14:anchorId="4DE3B39C" wp14:editId="771EBBEC">
                <wp:simplePos x="0" y="0"/>
                <wp:positionH relativeFrom="page">
                  <wp:posOffset>2763520</wp:posOffset>
                </wp:positionH>
                <wp:positionV relativeFrom="paragraph">
                  <wp:posOffset>379095</wp:posOffset>
                </wp:positionV>
                <wp:extent cx="487680" cy="133985"/>
                <wp:effectExtent l="0" t="0" r="0" b="0"/>
                <wp:wrapTopAndBottom/>
                <wp:docPr id="784827557"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4E9FFA"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3B39C" id="Text Box 239" o:spid="_x0000_s1132" type="#_x0000_t202" style="position:absolute;margin-left:217.6pt;margin-top:29.85pt;width:38.4pt;height:10.55pt;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" fillcolor="#ededed" stroked="f">
                <v:path arrowok="t"/>
                <v:textbox inset="0,0,0,0">
                  <w:txbxContent>
                    <w:p w14:paraId="6E4E9FFA" w14:textId="77777777" w:rsidR="00D64DB2" w:rsidRDefault="0022516B">
                      <w:pPr>
                        <w:spacing w:before="22"/>
                        <w:ind w:right="-15"/>
                        <w:rPr>
                          <w:rFonts w:ascii="Courier New" w:hAnsi="Courier New"/>
                          <w:sz w:val="16"/>
                        </w:rPr>
                      </w:pPr>
                      <w:r>
                        <w:rPr>
                          <w:rFonts w:ascii="Courier New" w:hAnsi="Courier New"/>
                          <w:sz w:val="16"/>
                        </w:rPr>
                        <w:t>BRIDGE_•</w:t>
                      </w:r>
                    </w:p>
                  </w:txbxContent>
                </v:textbox>
                <w10:wrap type="topAndBottom" anchorx="page"/>
              </v:shape>
            </w:pict>
          </mc:Fallback>
        </mc:AlternateContent>
      </w:r>
    </w:p>
    <w:p w14:paraId="349B87B3" w14:textId="77777777" w:rsidR="00D64DB2" w:rsidRDefault="00D64DB2">
      <w:pPr>
        <w:pStyle w:val="BodyText"/>
        <w:spacing w:before="6"/>
        <w:rPr>
          <w:rFonts w:ascii="Courier New"/>
          <w:sz w:val="18"/>
        </w:rPr>
      </w:pPr>
    </w:p>
    <w:p w14:paraId="4DB19C11" w14:textId="77777777" w:rsidR="00D64DB2" w:rsidRDefault="0022516B">
      <w:pPr>
        <w:spacing w:before="136" w:line="451" w:lineRule="auto"/>
        <w:ind w:left="79" w:right="-20"/>
        <w:rPr>
          <w:rFonts w:ascii="Courier New" w:hAnsi="Courier New"/>
          <w:sz w:val="16"/>
        </w:rPr>
      </w:pPr>
      <w:r>
        <w:rPr>
          <w:rFonts w:ascii="Courier New" w:hAnsi="Courier New"/>
          <w:sz w:val="16"/>
          <w:shd w:val="clear" w:color="auto" w:fill="EDEDED"/>
        </w:rPr>
        <w:t>AZURE_OR•</w:t>
      </w:r>
      <w:r>
        <w:rPr>
          <w:rFonts w:ascii="Courier New" w:hAnsi="Courier New"/>
          <w:sz w:val="16"/>
        </w:rPr>
        <w:t xml:space="preserve"> </w:t>
      </w:r>
      <w:r>
        <w:rPr>
          <w:rFonts w:ascii="Courier New" w:hAnsi="Courier New"/>
          <w:sz w:val="16"/>
          <w:shd w:val="clear" w:color="auto" w:fill="EDEDED"/>
        </w:rPr>
        <w:t>GANIZATION_•</w:t>
      </w:r>
      <w:r>
        <w:rPr>
          <w:rFonts w:ascii="Courier New" w:hAnsi="Courier New"/>
          <w:sz w:val="16"/>
        </w:rPr>
        <w:t xml:space="preserve"> </w:t>
      </w:r>
      <w:r>
        <w:rPr>
          <w:rFonts w:ascii="Courier New" w:hAnsi="Courier New"/>
          <w:sz w:val="16"/>
          <w:shd w:val="clear" w:color="auto" w:fill="EDEDED"/>
        </w:rPr>
        <w:t>NAME</w:t>
      </w:r>
    </w:p>
    <w:p w14:paraId="31BD214D" w14:textId="77777777" w:rsidR="00D64DB2" w:rsidRDefault="0022516B">
      <w:pPr>
        <w:pStyle w:val="BodyText"/>
        <w:spacing w:before="4"/>
        <w:rPr>
          <w:rFonts w:ascii="Courier New"/>
          <w:sz w:val="15"/>
        </w:rPr>
      </w:pPr>
      <w:r>
        <w:br w:type="column"/>
      </w:r>
    </w:p>
    <w:p w14:paraId="3FB35ABE" w14:textId="77777777" w:rsidR="00D64DB2" w:rsidRDefault="0022516B">
      <w:pPr>
        <w:spacing w:before="1"/>
        <w:ind w:left="138"/>
        <w:rPr>
          <w:rFonts w:ascii="Courier New" w:hAnsi="Courier New"/>
          <w:sz w:val="16"/>
        </w:rPr>
      </w:pPr>
      <w:r>
        <w:rPr>
          <w:rFonts w:ascii="Courier New" w:hAnsi="Courier New"/>
          <w:sz w:val="16"/>
          <w:shd w:val="clear" w:color="auto" w:fill="EDEDED"/>
        </w:rPr>
        <w:t>azure.user•</w:t>
      </w:r>
    </w:p>
    <w:p w14:paraId="5EAD07B5" w14:textId="77777777" w:rsidR="00D64DB2" w:rsidRDefault="0022516B">
      <w:pPr>
        <w:spacing w:before="158"/>
        <w:ind w:left="138"/>
        <w:rPr>
          <w:rFonts w:ascii="Courier New"/>
          <w:sz w:val="16"/>
        </w:rPr>
      </w:pPr>
      <w:r>
        <w:rPr>
          <w:rFonts w:ascii="Courier New"/>
          <w:sz w:val="16"/>
          <w:shd w:val="clear" w:color="auto" w:fill="EDEDED"/>
        </w:rPr>
        <w:t>.token</w:t>
      </w:r>
    </w:p>
    <w:p w14:paraId="2F0D9F0B" w14:textId="77777777" w:rsidR="00D64DB2" w:rsidRDefault="00D64DB2">
      <w:pPr>
        <w:pStyle w:val="BodyText"/>
        <w:rPr>
          <w:rFonts w:ascii="Courier New"/>
          <w:sz w:val="18"/>
        </w:rPr>
      </w:pPr>
    </w:p>
    <w:p w14:paraId="389B3F3D" w14:textId="77777777" w:rsidR="00D64DB2" w:rsidRDefault="00D64DB2">
      <w:pPr>
        <w:pStyle w:val="BodyText"/>
        <w:rPr>
          <w:rFonts w:ascii="Courier New"/>
          <w:sz w:val="18"/>
        </w:rPr>
      </w:pPr>
    </w:p>
    <w:p w14:paraId="36D5E39F" w14:textId="77777777" w:rsidR="00D64DB2" w:rsidRDefault="00D64DB2">
      <w:pPr>
        <w:pStyle w:val="BodyText"/>
        <w:spacing w:before="7"/>
        <w:rPr>
          <w:rFonts w:ascii="Courier New"/>
          <w:sz w:val="18"/>
        </w:rPr>
      </w:pPr>
    </w:p>
    <w:p w14:paraId="468A2A25" w14:textId="77777777" w:rsidR="00D64DB2" w:rsidRDefault="0022516B">
      <w:pPr>
        <w:spacing w:line="451" w:lineRule="auto"/>
        <w:ind w:left="138" w:right="-19"/>
        <w:rPr>
          <w:rFonts w:ascii="Courier New" w:hAnsi="Courier New"/>
          <w:sz w:val="16"/>
        </w:rPr>
      </w:pPr>
      <w:r>
        <w:rPr>
          <w:rFonts w:ascii="Courier New" w:hAnsi="Courier New"/>
          <w:sz w:val="16"/>
          <w:shd w:val="clear" w:color="auto" w:fill="EDEDED"/>
        </w:rPr>
        <w:t>azure.organi•</w:t>
      </w:r>
      <w:r>
        <w:rPr>
          <w:rFonts w:ascii="Courier New" w:hAnsi="Courier New"/>
          <w:sz w:val="16"/>
        </w:rPr>
        <w:t xml:space="preserve"> </w:t>
      </w:r>
      <w:r>
        <w:rPr>
          <w:rFonts w:ascii="Courier New" w:hAnsi="Courier New"/>
          <w:sz w:val="16"/>
          <w:shd w:val="clear" w:color="auto" w:fill="EDEDED"/>
        </w:rPr>
        <w:t>zation.name</w:t>
      </w:r>
    </w:p>
    <w:p w14:paraId="3D7FB00C" w14:textId="77777777" w:rsidR="00D64DB2" w:rsidRDefault="0022516B">
      <w:pPr>
        <w:pStyle w:val="BodyText"/>
        <w:tabs>
          <w:tab w:val="left" w:pos="770"/>
        </w:tabs>
        <w:spacing w:before="118" w:line="340" w:lineRule="auto"/>
        <w:ind w:left="770" w:right="447" w:hanging="691"/>
      </w:pPr>
      <w:r>
        <w:br w:type="column"/>
      </w:r>
      <w:r>
        <w:rPr>
          <w:spacing w:val="-3"/>
        </w:rPr>
        <w:t>Yes</w:t>
      </w:r>
      <w:r>
        <w:rPr>
          <w:spacing w:val="-3"/>
        </w:rPr>
        <w:tab/>
      </w:r>
      <w:r>
        <w:t>User token with access to the project</w:t>
      </w:r>
      <w:r>
        <w:rPr>
          <w:spacing w:val="-21"/>
        </w:rPr>
        <w:t xml:space="preserve"> </w:t>
      </w:r>
      <w:r>
        <w:t>being</w:t>
      </w:r>
      <w:r>
        <w:rPr>
          <w:spacing w:val="-20"/>
        </w:rPr>
        <w:t xml:space="preserve"> </w:t>
      </w:r>
      <w:r>
        <w:t>scanned</w:t>
      </w:r>
      <w:r>
        <w:rPr>
          <w:spacing w:val="-21"/>
        </w:rPr>
        <w:t xml:space="preserve"> </w:t>
      </w:r>
      <w:r>
        <w:t>and</w:t>
      </w:r>
      <w:r>
        <w:rPr>
          <w:spacing w:val="-20"/>
        </w:rPr>
        <w:t xml:space="preserve"> </w:t>
      </w:r>
      <w:r>
        <w:t>per­ mission to create</w:t>
      </w:r>
      <w:r>
        <w:rPr>
          <w:spacing w:val="-10"/>
        </w:rPr>
        <w:t xml:space="preserve"> </w:t>
      </w:r>
      <w:r>
        <w:t>PRs.</w:t>
      </w:r>
    </w:p>
    <w:p w14:paraId="669197B2" w14:textId="77777777" w:rsidR="00D64DB2" w:rsidRDefault="0022516B">
      <w:pPr>
        <w:pStyle w:val="BodyText"/>
        <w:tabs>
          <w:tab w:val="left" w:pos="770"/>
        </w:tabs>
        <w:spacing w:before="117"/>
        <w:ind w:left="79"/>
      </w:pPr>
      <w:r>
        <w:rPr>
          <w:spacing w:val="-3"/>
        </w:rPr>
        <w:t>Yes</w:t>
      </w:r>
      <w:r>
        <w:rPr>
          <w:spacing w:val="-3"/>
        </w:rPr>
        <w:tab/>
      </w:r>
      <w:r>
        <w:t>Azure organization</w:t>
      </w:r>
      <w:r>
        <w:rPr>
          <w:spacing w:val="-6"/>
        </w:rPr>
        <w:t xml:space="preserve"> </w:t>
      </w:r>
      <w:r>
        <w:t>name</w:t>
      </w:r>
    </w:p>
    <w:p w14:paraId="7A75719C" w14:textId="77777777" w:rsidR="00D64DB2" w:rsidRDefault="00D64DB2">
      <w:pPr>
        <w:sectPr w:rsidR="00D64DB2">
          <w:type w:val="continuous"/>
          <w:pgSz w:w="12240" w:h="15840"/>
          <w:pgMar w:top="1500" w:right="1320" w:bottom="280" w:left="1340" w:header="720" w:footer="720" w:gutter="0"/>
          <w:cols w:num="5" w:space="720" w:equalWidth="0">
            <w:col w:w="1445" w:space="40"/>
            <w:col w:w="1407" w:space="39"/>
            <w:col w:w="1232" w:space="40"/>
            <w:col w:w="1388" w:space="40"/>
            <w:col w:w="3949"/>
          </w:cols>
        </w:sectPr>
      </w:pPr>
    </w:p>
    <w:p w14:paraId="069467BC" w14:textId="77777777" w:rsidR="00D64DB2" w:rsidRDefault="0022516B">
      <w:pPr>
        <w:pStyle w:val="BodyText"/>
        <w:spacing w:before="61"/>
        <w:ind w:left="894"/>
      </w:pPr>
      <w:r>
        <w:rPr>
          <w:w w:val="95"/>
        </w:rPr>
        <w:t>Project</w:t>
      </w:r>
    </w:p>
    <w:p w14:paraId="065C46BB" w14:textId="77777777" w:rsidR="00D64DB2" w:rsidRDefault="0022516B">
      <w:pPr>
        <w:spacing w:before="118"/>
        <w:ind w:left="79"/>
        <w:rPr>
          <w:rFonts w:ascii="Courier New" w:hAnsi="Courier New"/>
          <w:sz w:val="16"/>
        </w:rPr>
      </w:pPr>
      <w:r>
        <w:br w:type="column"/>
      </w:r>
      <w:r>
        <w:rPr>
          <w:rFonts w:ascii="Courier New" w:hAnsi="Courier New"/>
          <w:sz w:val="16"/>
          <w:shd w:val="clear" w:color="auto" w:fill="EDEDED"/>
        </w:rPr>
        <w:t>azure.project•</w:t>
      </w:r>
      <w:r>
        <w:rPr>
          <w:rFonts w:ascii="Courier New" w:hAnsi="Courier New"/>
          <w:spacing w:val="-70"/>
          <w:sz w:val="16"/>
          <w:shd w:val="clear" w:color="auto" w:fill="EDEDED"/>
        </w:rPr>
        <w:t xml:space="preserve"> </w:t>
      </w:r>
      <w:r>
        <w:rPr>
          <w:rFonts w:ascii="Courier New" w:hAnsi="Courier New"/>
          <w:spacing w:val="-3"/>
          <w:sz w:val="16"/>
          <w:shd w:val="clear" w:color="auto" w:fill="EDEDED"/>
        </w:rPr>
        <w:t>BRIDGE_•</w:t>
      </w:r>
    </w:p>
    <w:p w14:paraId="1D122696" w14:textId="77777777" w:rsidR="00D64DB2" w:rsidRDefault="0022516B">
      <w:pPr>
        <w:tabs>
          <w:tab w:val="left" w:pos="2581"/>
        </w:tabs>
        <w:spacing w:before="61"/>
        <w:ind w:left="522"/>
        <w:rPr>
          <w:sz w:val="20"/>
        </w:rPr>
      </w:pPr>
      <w:r>
        <w:br w:type="column"/>
      </w:r>
      <w:r>
        <w:rPr>
          <w:rFonts w:ascii="Courier New" w:hAnsi="Courier New"/>
          <w:sz w:val="16"/>
          <w:shd w:val="clear" w:color="auto" w:fill="EDEDED"/>
        </w:rPr>
        <w:t>azure.project•</w:t>
      </w:r>
      <w:r>
        <w:rPr>
          <w:rFonts w:ascii="Courier New" w:hAnsi="Courier New"/>
          <w:spacing w:val="-74"/>
          <w:sz w:val="16"/>
        </w:rPr>
        <w:t xml:space="preserve"> </w:t>
      </w:r>
      <w:r>
        <w:rPr>
          <w:spacing w:val="-3"/>
          <w:sz w:val="20"/>
        </w:rPr>
        <w:t>Yes</w:t>
      </w:r>
      <w:r>
        <w:rPr>
          <w:spacing w:val="-3"/>
          <w:sz w:val="20"/>
        </w:rPr>
        <w:tab/>
      </w:r>
      <w:r>
        <w:rPr>
          <w:sz w:val="20"/>
        </w:rPr>
        <w:t>Azure project</w:t>
      </w:r>
      <w:r>
        <w:rPr>
          <w:spacing w:val="-4"/>
          <w:sz w:val="20"/>
        </w:rPr>
        <w:t xml:space="preserve"> </w:t>
      </w:r>
      <w:r>
        <w:rPr>
          <w:sz w:val="20"/>
        </w:rPr>
        <w:t>name</w:t>
      </w:r>
    </w:p>
    <w:p w14:paraId="5C5F1A3D" w14:textId="77777777" w:rsidR="00D64DB2" w:rsidRDefault="00D64DB2">
      <w:pPr>
        <w:rPr>
          <w:sz w:val="20"/>
        </w:rPr>
        <w:sectPr w:rsidR="00D64DB2">
          <w:type w:val="continuous"/>
          <w:pgSz w:w="12240" w:h="15840"/>
          <w:pgMar w:top="1500" w:right="1320" w:bottom="280" w:left="1340" w:header="720" w:footer="720" w:gutter="0"/>
          <w:cols w:num="3" w:space="720" w:equalWidth="0">
            <w:col w:w="1524" w:space="40"/>
            <w:col w:w="2216" w:space="39"/>
            <w:col w:w="5761"/>
          </w:cols>
        </w:sectPr>
      </w:pPr>
    </w:p>
    <w:p w14:paraId="477E7685" w14:textId="77777777" w:rsidR="00D64DB2" w:rsidRDefault="0022516B">
      <w:pPr>
        <w:pStyle w:val="BodyText"/>
        <w:spacing w:before="100"/>
        <w:ind w:left="894"/>
      </w:pPr>
      <w:r>
        <w:t>Name</w:t>
      </w:r>
    </w:p>
    <w:p w14:paraId="5995966B" w14:textId="77777777" w:rsidR="00D64DB2" w:rsidRDefault="00D64DB2">
      <w:pPr>
        <w:pStyle w:val="BodyText"/>
        <w:rPr>
          <w:sz w:val="22"/>
        </w:rPr>
      </w:pPr>
    </w:p>
    <w:p w14:paraId="5AB8795C" w14:textId="77777777" w:rsidR="00D64DB2" w:rsidRDefault="00D64DB2">
      <w:pPr>
        <w:pStyle w:val="BodyText"/>
        <w:spacing w:before="8"/>
        <w:rPr>
          <w:sz w:val="24"/>
        </w:rPr>
      </w:pPr>
    </w:p>
    <w:p w14:paraId="7214AD3D" w14:textId="77777777" w:rsidR="00D64DB2" w:rsidRDefault="0022516B">
      <w:pPr>
        <w:pStyle w:val="BodyText"/>
        <w:spacing w:line="340" w:lineRule="auto"/>
        <w:ind w:left="894"/>
      </w:pPr>
      <w:r>
        <w:rPr>
          <w:w w:val="90"/>
        </w:rPr>
        <w:t xml:space="preserve">Repos­ </w:t>
      </w:r>
      <w:r>
        <w:t>itory Name</w:t>
      </w:r>
    </w:p>
    <w:p w14:paraId="1E46EFCE" w14:textId="77777777" w:rsidR="00D64DB2" w:rsidRDefault="00D64DB2">
      <w:pPr>
        <w:pStyle w:val="BodyText"/>
        <w:rPr>
          <w:sz w:val="22"/>
        </w:rPr>
      </w:pPr>
    </w:p>
    <w:p w14:paraId="226A6204" w14:textId="77777777" w:rsidR="00D64DB2" w:rsidRDefault="0022516B">
      <w:pPr>
        <w:pStyle w:val="BodyText"/>
        <w:spacing w:before="194" w:line="340" w:lineRule="auto"/>
        <w:ind w:left="894"/>
      </w:pPr>
      <w:r>
        <w:rPr>
          <w:spacing w:val="-1"/>
          <w:w w:val="95"/>
        </w:rPr>
        <w:t xml:space="preserve">Branch </w:t>
      </w:r>
      <w:r>
        <w:t>Name</w:t>
      </w:r>
    </w:p>
    <w:p w14:paraId="663F056C" w14:textId="77777777" w:rsidR="00D64DB2" w:rsidRDefault="0022516B">
      <w:pPr>
        <w:spacing w:before="157"/>
        <w:ind w:left="87"/>
        <w:rPr>
          <w:rFonts w:ascii="Courier New"/>
          <w:sz w:val="16"/>
        </w:rPr>
      </w:pPr>
      <w:r>
        <w:br w:type="column"/>
      </w:r>
      <w:r>
        <w:rPr>
          <w:rFonts w:ascii="Courier New"/>
          <w:sz w:val="16"/>
          <w:shd w:val="clear" w:color="auto" w:fill="EDEDED"/>
        </w:rPr>
        <w:t>.name</w:t>
      </w:r>
    </w:p>
    <w:p w14:paraId="1ABFF580" w14:textId="77777777" w:rsidR="00D64DB2" w:rsidRDefault="00D64DB2">
      <w:pPr>
        <w:pStyle w:val="BodyText"/>
        <w:rPr>
          <w:rFonts w:ascii="Courier New"/>
          <w:sz w:val="18"/>
        </w:rPr>
      </w:pPr>
    </w:p>
    <w:p w14:paraId="5139ED3D" w14:textId="77777777" w:rsidR="00D64DB2" w:rsidRDefault="00D64DB2">
      <w:pPr>
        <w:pStyle w:val="BodyText"/>
        <w:rPr>
          <w:rFonts w:ascii="Courier New"/>
          <w:sz w:val="18"/>
        </w:rPr>
      </w:pPr>
    </w:p>
    <w:p w14:paraId="364F30C7" w14:textId="77777777" w:rsidR="00D64DB2" w:rsidRDefault="00D64DB2">
      <w:pPr>
        <w:pStyle w:val="BodyText"/>
        <w:spacing w:before="7"/>
        <w:rPr>
          <w:rFonts w:ascii="Courier New"/>
          <w:sz w:val="18"/>
        </w:rPr>
      </w:pPr>
    </w:p>
    <w:p w14:paraId="170F0030" w14:textId="77777777" w:rsidR="00D64DB2" w:rsidRDefault="00C46513">
      <w:pPr>
        <w:spacing w:line="451" w:lineRule="auto"/>
        <w:ind w:left="87" w:right="-20"/>
        <w:rPr>
          <w:rFonts w:ascii="Courier New" w:hAnsi="Courier New"/>
          <w:sz w:val="16"/>
        </w:rPr>
      </w:pPr>
      <w:r>
        <w:rPr>
          <w:noProof/>
        </w:rPr>
        <mc:AlternateContent>
          <mc:Choice Requires="wps">
            <w:drawing>
              <wp:anchor distT="0" distB="0" distL="114300" distR="114300" simplePos="0" relativeHeight="251719680" behindDoc="0" locked="0" layoutInCell="1" allowOverlap="1" wp14:anchorId="27BA316D" wp14:editId="711C49A3">
                <wp:simplePos x="0" y="0"/>
                <wp:positionH relativeFrom="page">
                  <wp:posOffset>2687320</wp:posOffset>
                </wp:positionH>
                <wp:positionV relativeFrom="paragraph">
                  <wp:posOffset>-14605</wp:posOffset>
                </wp:positionV>
                <wp:extent cx="701040" cy="1371600"/>
                <wp:effectExtent l="0" t="0" r="0" b="0"/>
                <wp:wrapNone/>
                <wp:docPr id="1552869339"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104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left w:w="0" w:type="dxa"/>
                                <w:right w:w="0" w:type="dxa"/>
                              </w:tblCellMar>
                              <w:tblLook w:val="01E0" w:firstRow="1" w:lastRow="1" w:firstColumn="1" w:lastColumn="1" w:noHBand="0" w:noVBand="0"/>
                            </w:tblPr>
                            <w:tblGrid>
                              <w:gridCol w:w="444"/>
                              <w:gridCol w:w="480"/>
                            </w:tblGrid>
                            <w:tr w:rsidR="00D64DB2" w14:paraId="6B4E469A" w14:textId="77777777">
                              <w:trPr>
                                <w:trHeight w:val="210"/>
                              </w:trPr>
                              <w:tc>
                                <w:tcPr>
                                  <w:tcW w:w="924" w:type="dxa"/>
                                  <w:gridSpan w:val="2"/>
                                  <w:tcBorders>
                                    <w:top w:val="nil"/>
                                    <w:bottom w:val="single" w:sz="52" w:space="0" w:color="FFFFFF"/>
                                    <w:right w:val="nil"/>
                                  </w:tcBorders>
                                  <w:shd w:val="clear" w:color="auto" w:fill="EDEDED"/>
                                </w:tcPr>
                                <w:p w14:paraId="3F95A7AC"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1282E902" w14:textId="77777777">
                              <w:trPr>
                                <w:trHeight w:val="210"/>
                              </w:trPr>
                              <w:tc>
                                <w:tcPr>
                                  <w:tcW w:w="924" w:type="dxa"/>
                                  <w:gridSpan w:val="2"/>
                                  <w:tcBorders>
                                    <w:top w:val="single" w:sz="52" w:space="0" w:color="FFFFFF"/>
                                    <w:bottom w:val="single" w:sz="52" w:space="0" w:color="FFFFFF"/>
                                    <w:right w:val="nil"/>
                                  </w:tcBorders>
                                  <w:shd w:val="clear" w:color="auto" w:fill="EDEDED"/>
                                </w:tcPr>
                                <w:p w14:paraId="34F768F9"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r w:rsidR="00D64DB2" w14:paraId="641F9C1A" w14:textId="77777777">
                              <w:trPr>
                                <w:trHeight w:val="210"/>
                              </w:trPr>
                              <w:tc>
                                <w:tcPr>
                                  <w:tcW w:w="924" w:type="dxa"/>
                                  <w:gridSpan w:val="2"/>
                                  <w:tcBorders>
                                    <w:top w:val="single" w:sz="52" w:space="0" w:color="FFFFFF"/>
                                    <w:bottom w:val="single" w:sz="52" w:space="0" w:color="FFFFFF"/>
                                    <w:right w:val="nil"/>
                                  </w:tcBorders>
                                  <w:shd w:val="clear" w:color="auto" w:fill="EDEDED"/>
                                </w:tcPr>
                                <w:p w14:paraId="4331AF51" w14:textId="77777777" w:rsidR="00D64DB2" w:rsidRDefault="0022516B">
                                  <w:pPr>
                                    <w:pStyle w:val="TableParagraph"/>
                                    <w:spacing w:before="22" w:line="168" w:lineRule="exact"/>
                                    <w:ind w:left="59" w:right="-159"/>
                                    <w:rPr>
                                      <w:rFonts w:ascii="Courier New" w:hAnsi="Courier New"/>
                                      <w:sz w:val="16"/>
                                    </w:rPr>
                                  </w:pPr>
                                  <w:r>
                                    <w:rPr>
                                      <w:rFonts w:ascii="Courier New" w:hAnsi="Courier New"/>
                                      <w:sz w:val="16"/>
                                      <w:shd w:val="clear" w:color="auto" w:fill="EDEDED"/>
                                    </w:rPr>
                                    <w:t>POSITORY_•</w:t>
                                  </w:r>
                                </w:p>
                              </w:tc>
                            </w:tr>
                            <w:tr w:rsidR="00D64DB2" w14:paraId="14A5ACF8" w14:textId="77777777">
                              <w:trPr>
                                <w:trHeight w:val="210"/>
                              </w:trPr>
                              <w:tc>
                                <w:tcPr>
                                  <w:tcW w:w="444" w:type="dxa"/>
                                  <w:tcBorders>
                                    <w:top w:val="single" w:sz="52" w:space="0" w:color="FFFFFF"/>
                                    <w:bottom w:val="nil"/>
                                    <w:right w:val="nil"/>
                                  </w:tcBorders>
                                  <w:shd w:val="clear" w:color="auto" w:fill="EDEDED"/>
                                </w:tcPr>
                                <w:p w14:paraId="2BB47DF1"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480" w:type="dxa"/>
                                  <w:tcBorders>
                                    <w:top w:val="single" w:sz="52" w:space="0" w:color="FFFFFF"/>
                                    <w:left w:val="nil"/>
                                    <w:bottom w:val="nil"/>
                                    <w:right w:val="nil"/>
                                  </w:tcBorders>
                                </w:tcPr>
                                <w:p w14:paraId="465060FD" w14:textId="77777777" w:rsidR="00D64DB2" w:rsidRDefault="00D64DB2">
                                  <w:pPr>
                                    <w:pStyle w:val="TableParagraph"/>
                                    <w:rPr>
                                      <w:rFonts w:ascii="Times New Roman"/>
                                      <w:sz w:val="14"/>
                                    </w:rPr>
                                  </w:pPr>
                                </w:p>
                              </w:tc>
                            </w:tr>
                            <w:tr w:rsidR="00D64DB2" w14:paraId="3DDBBF2D" w14:textId="77777777">
                              <w:trPr>
                                <w:trHeight w:val="249"/>
                              </w:trPr>
                              <w:tc>
                                <w:tcPr>
                                  <w:tcW w:w="924" w:type="dxa"/>
                                  <w:gridSpan w:val="2"/>
                                  <w:tcBorders>
                                    <w:top w:val="nil"/>
                                    <w:bottom w:val="nil"/>
                                    <w:right w:val="nil"/>
                                  </w:tcBorders>
                                </w:tcPr>
                                <w:p w14:paraId="32E95E84" w14:textId="77777777" w:rsidR="00D64DB2" w:rsidRDefault="00D64DB2">
                                  <w:pPr>
                                    <w:pStyle w:val="TableParagraph"/>
                                    <w:rPr>
                                      <w:rFonts w:ascii="Times New Roman"/>
                                      <w:sz w:val="18"/>
                                    </w:rPr>
                                  </w:pPr>
                                </w:p>
                              </w:tc>
                            </w:tr>
                            <w:tr w:rsidR="00D64DB2" w14:paraId="27B8B8D6" w14:textId="77777777">
                              <w:trPr>
                                <w:trHeight w:val="210"/>
                              </w:trPr>
                              <w:tc>
                                <w:tcPr>
                                  <w:tcW w:w="924" w:type="dxa"/>
                                  <w:gridSpan w:val="2"/>
                                  <w:tcBorders>
                                    <w:top w:val="nil"/>
                                    <w:bottom w:val="single" w:sz="52" w:space="0" w:color="FFFFFF"/>
                                    <w:right w:val="nil"/>
                                  </w:tcBorders>
                                  <w:shd w:val="clear" w:color="auto" w:fill="EDEDED"/>
                                </w:tcPr>
                                <w:p w14:paraId="3241F74B"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7AC458FE" w14:textId="77777777">
                              <w:trPr>
                                <w:trHeight w:val="210"/>
                              </w:trPr>
                              <w:tc>
                                <w:tcPr>
                                  <w:tcW w:w="924" w:type="dxa"/>
                                  <w:gridSpan w:val="2"/>
                                  <w:tcBorders>
                                    <w:top w:val="single" w:sz="52" w:space="0" w:color="FFFFFF"/>
                                    <w:bottom w:val="single" w:sz="52" w:space="0" w:color="FFFFFF"/>
                                    <w:right w:val="nil"/>
                                  </w:tcBorders>
                                  <w:shd w:val="clear" w:color="auto" w:fill="EDEDED"/>
                                </w:tcPr>
                                <w:p w14:paraId="7497B33E"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bl>
                          <w:p w14:paraId="5996F1B2"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A316D" id="Text Box 238" o:spid="_x0000_s1133" type="#_x0000_t202" style="position:absolute;left:0;text-align:left;margin-left:211.6pt;margin-top:-1.15pt;width:55.2pt;height:108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" filled="f" stroked="f">
                <v:path arrowok="t"/>
                <v:textbox inset="0,0,0,0">
                  <w:txbxContent>
                    <w:tbl>
                      <w:tblPr>
                        <w:tblW w:w="0" w:type="auto"/>
                        <w:tblInd w:w="60"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left w:w="0" w:type="dxa"/>
                          <w:right w:w="0" w:type="dxa"/>
                        </w:tblCellMar>
                        <w:tblLook w:val="01E0" w:firstRow="1" w:lastRow="1" w:firstColumn="1" w:lastColumn="1" w:noHBand="0" w:noVBand="0"/>
                      </w:tblPr>
                      <w:tblGrid>
                        <w:gridCol w:w="444"/>
                        <w:gridCol w:w="480"/>
                      </w:tblGrid>
                      <w:tr w:rsidR="00D64DB2" w14:paraId="6B4E469A" w14:textId="77777777">
                        <w:trPr>
                          <w:trHeight w:val="210"/>
                        </w:trPr>
                        <w:tc>
                          <w:tcPr>
                            <w:tcW w:w="924" w:type="dxa"/>
                            <w:gridSpan w:val="2"/>
                            <w:tcBorders>
                              <w:top w:val="nil"/>
                              <w:bottom w:val="single" w:sz="52" w:space="0" w:color="FFFFFF"/>
                              <w:right w:val="nil"/>
                            </w:tcBorders>
                            <w:shd w:val="clear" w:color="auto" w:fill="EDEDED"/>
                          </w:tcPr>
                          <w:p w14:paraId="3F95A7AC"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1282E902" w14:textId="77777777">
                        <w:trPr>
                          <w:trHeight w:val="210"/>
                        </w:trPr>
                        <w:tc>
                          <w:tcPr>
                            <w:tcW w:w="924" w:type="dxa"/>
                            <w:gridSpan w:val="2"/>
                            <w:tcBorders>
                              <w:top w:val="single" w:sz="52" w:space="0" w:color="FFFFFF"/>
                              <w:bottom w:val="single" w:sz="52" w:space="0" w:color="FFFFFF"/>
                              <w:right w:val="nil"/>
                            </w:tcBorders>
                            <w:shd w:val="clear" w:color="auto" w:fill="EDEDED"/>
                          </w:tcPr>
                          <w:p w14:paraId="34F768F9"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r w:rsidR="00D64DB2" w14:paraId="641F9C1A" w14:textId="77777777">
                        <w:trPr>
                          <w:trHeight w:val="210"/>
                        </w:trPr>
                        <w:tc>
                          <w:tcPr>
                            <w:tcW w:w="924" w:type="dxa"/>
                            <w:gridSpan w:val="2"/>
                            <w:tcBorders>
                              <w:top w:val="single" w:sz="52" w:space="0" w:color="FFFFFF"/>
                              <w:bottom w:val="single" w:sz="52" w:space="0" w:color="FFFFFF"/>
                              <w:right w:val="nil"/>
                            </w:tcBorders>
                            <w:shd w:val="clear" w:color="auto" w:fill="EDEDED"/>
                          </w:tcPr>
                          <w:p w14:paraId="4331AF51" w14:textId="77777777" w:rsidR="00D64DB2" w:rsidRDefault="0022516B">
                            <w:pPr>
                              <w:pStyle w:val="TableParagraph"/>
                              <w:spacing w:before="22" w:line="168" w:lineRule="exact"/>
                              <w:ind w:left="59" w:right="-159"/>
                              <w:rPr>
                                <w:rFonts w:ascii="Courier New" w:hAnsi="Courier New"/>
                                <w:sz w:val="16"/>
                              </w:rPr>
                            </w:pPr>
                            <w:r>
                              <w:rPr>
                                <w:rFonts w:ascii="Courier New" w:hAnsi="Courier New"/>
                                <w:sz w:val="16"/>
                                <w:shd w:val="clear" w:color="auto" w:fill="EDEDED"/>
                              </w:rPr>
                              <w:t>POSITORY_•</w:t>
                            </w:r>
                          </w:p>
                        </w:tc>
                      </w:tr>
                      <w:tr w:rsidR="00D64DB2" w14:paraId="14A5ACF8" w14:textId="77777777">
                        <w:trPr>
                          <w:trHeight w:val="210"/>
                        </w:trPr>
                        <w:tc>
                          <w:tcPr>
                            <w:tcW w:w="444" w:type="dxa"/>
                            <w:tcBorders>
                              <w:top w:val="single" w:sz="52" w:space="0" w:color="FFFFFF"/>
                              <w:bottom w:val="nil"/>
                              <w:right w:val="nil"/>
                            </w:tcBorders>
                            <w:shd w:val="clear" w:color="auto" w:fill="EDEDED"/>
                          </w:tcPr>
                          <w:p w14:paraId="2BB47DF1"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480" w:type="dxa"/>
                            <w:tcBorders>
                              <w:top w:val="single" w:sz="52" w:space="0" w:color="FFFFFF"/>
                              <w:left w:val="nil"/>
                              <w:bottom w:val="nil"/>
                              <w:right w:val="nil"/>
                            </w:tcBorders>
                          </w:tcPr>
                          <w:p w14:paraId="465060FD" w14:textId="77777777" w:rsidR="00D64DB2" w:rsidRDefault="00D64DB2">
                            <w:pPr>
                              <w:pStyle w:val="TableParagraph"/>
                              <w:rPr>
                                <w:rFonts w:ascii="Times New Roman"/>
                                <w:sz w:val="14"/>
                              </w:rPr>
                            </w:pPr>
                          </w:p>
                        </w:tc>
                      </w:tr>
                      <w:tr w:rsidR="00D64DB2" w14:paraId="3DDBBF2D" w14:textId="77777777">
                        <w:trPr>
                          <w:trHeight w:val="249"/>
                        </w:trPr>
                        <w:tc>
                          <w:tcPr>
                            <w:tcW w:w="924" w:type="dxa"/>
                            <w:gridSpan w:val="2"/>
                            <w:tcBorders>
                              <w:top w:val="nil"/>
                              <w:bottom w:val="nil"/>
                              <w:right w:val="nil"/>
                            </w:tcBorders>
                          </w:tcPr>
                          <w:p w14:paraId="32E95E84" w14:textId="77777777" w:rsidR="00D64DB2" w:rsidRDefault="00D64DB2">
                            <w:pPr>
                              <w:pStyle w:val="TableParagraph"/>
                              <w:rPr>
                                <w:rFonts w:ascii="Times New Roman"/>
                                <w:sz w:val="18"/>
                              </w:rPr>
                            </w:pPr>
                          </w:p>
                        </w:tc>
                      </w:tr>
                      <w:tr w:rsidR="00D64DB2" w14:paraId="27B8B8D6" w14:textId="77777777">
                        <w:trPr>
                          <w:trHeight w:val="210"/>
                        </w:trPr>
                        <w:tc>
                          <w:tcPr>
                            <w:tcW w:w="924" w:type="dxa"/>
                            <w:gridSpan w:val="2"/>
                            <w:tcBorders>
                              <w:top w:val="nil"/>
                              <w:bottom w:val="single" w:sz="52" w:space="0" w:color="FFFFFF"/>
                              <w:right w:val="nil"/>
                            </w:tcBorders>
                            <w:shd w:val="clear" w:color="auto" w:fill="EDEDED"/>
                          </w:tcPr>
                          <w:p w14:paraId="3241F74B"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7AC458FE" w14:textId="77777777">
                        <w:trPr>
                          <w:trHeight w:val="210"/>
                        </w:trPr>
                        <w:tc>
                          <w:tcPr>
                            <w:tcW w:w="924" w:type="dxa"/>
                            <w:gridSpan w:val="2"/>
                            <w:tcBorders>
                              <w:top w:val="single" w:sz="52" w:space="0" w:color="FFFFFF"/>
                              <w:bottom w:val="single" w:sz="52" w:space="0" w:color="FFFFFF"/>
                              <w:right w:val="nil"/>
                            </w:tcBorders>
                            <w:shd w:val="clear" w:color="auto" w:fill="EDEDED"/>
                          </w:tcPr>
                          <w:p w14:paraId="7497B33E"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bl>
                    <w:p w14:paraId="5996F1B2" w14:textId="77777777" w:rsidR="00D64DB2" w:rsidRDefault="00D64DB2">
                      <w:pPr>
                        <w:pStyle w:val="BodyText"/>
                      </w:pPr>
                    </w:p>
                  </w:txbxContent>
                </v:textbox>
                <w10:wrap anchorx="page"/>
              </v:shape>
            </w:pict>
          </mc:Fallback>
        </mc:AlternateContent>
      </w:r>
      <w:r w:rsidR="00350945">
        <w:rPr>
          <w:rFonts w:ascii="Courier New" w:hAnsi="Courier New"/>
          <w:sz w:val="16"/>
          <w:shd w:val="clear" w:color="auto" w:fill="EDEDED"/>
        </w:rPr>
        <w:t>azure.reposi•</w:t>
      </w:r>
      <w:r w:rsidR="00350945">
        <w:rPr>
          <w:rFonts w:ascii="Courier New" w:hAnsi="Courier New"/>
          <w:sz w:val="16"/>
        </w:rPr>
        <w:t xml:space="preserve"> </w:t>
      </w:r>
      <w:r w:rsidR="00350945">
        <w:rPr>
          <w:rFonts w:ascii="Courier New" w:hAnsi="Courier New"/>
          <w:sz w:val="16"/>
          <w:shd w:val="clear" w:color="auto" w:fill="EDEDED"/>
        </w:rPr>
        <w:t>tory.name</w:t>
      </w:r>
    </w:p>
    <w:p w14:paraId="3586E643" w14:textId="77777777" w:rsidR="00D64DB2" w:rsidRDefault="00D64DB2">
      <w:pPr>
        <w:pStyle w:val="BodyText"/>
        <w:rPr>
          <w:rFonts w:ascii="Courier New"/>
          <w:sz w:val="18"/>
        </w:rPr>
      </w:pPr>
    </w:p>
    <w:p w14:paraId="133C745B" w14:textId="77777777" w:rsidR="00D64DB2" w:rsidRDefault="00D64DB2">
      <w:pPr>
        <w:pStyle w:val="BodyText"/>
        <w:rPr>
          <w:rFonts w:ascii="Courier New"/>
          <w:sz w:val="18"/>
        </w:rPr>
      </w:pPr>
    </w:p>
    <w:p w14:paraId="11487CA3" w14:textId="77777777" w:rsidR="00D64DB2" w:rsidRDefault="00D64DB2">
      <w:pPr>
        <w:pStyle w:val="BodyText"/>
        <w:rPr>
          <w:rFonts w:ascii="Courier New"/>
          <w:sz w:val="18"/>
        </w:rPr>
      </w:pPr>
    </w:p>
    <w:p w14:paraId="24E227D2" w14:textId="77777777" w:rsidR="00D64DB2" w:rsidRDefault="00D64DB2">
      <w:pPr>
        <w:pStyle w:val="BodyText"/>
        <w:spacing w:before="5"/>
        <w:rPr>
          <w:rFonts w:ascii="Courier New"/>
          <w:sz w:val="16"/>
        </w:rPr>
      </w:pPr>
    </w:p>
    <w:p w14:paraId="131E7C62" w14:textId="77777777" w:rsidR="00D64DB2" w:rsidRDefault="0022516B">
      <w:pPr>
        <w:spacing w:before="1" w:line="451" w:lineRule="auto"/>
        <w:ind w:left="87" w:right="-20"/>
        <w:rPr>
          <w:rFonts w:ascii="Courier New" w:hAnsi="Courier New"/>
          <w:sz w:val="16"/>
        </w:rPr>
      </w:pPr>
      <w:r>
        <w:rPr>
          <w:rFonts w:ascii="Courier New" w:hAnsi="Courier New"/>
          <w:sz w:val="16"/>
          <w:shd w:val="clear" w:color="auto" w:fill="EDEDED"/>
        </w:rPr>
        <w:t>azure.repos•</w:t>
      </w:r>
      <w:r>
        <w:rPr>
          <w:rFonts w:ascii="Courier New" w:hAnsi="Courier New"/>
          <w:sz w:val="16"/>
        </w:rPr>
        <w:t xml:space="preserve"> </w:t>
      </w:r>
      <w:r>
        <w:rPr>
          <w:rFonts w:ascii="Courier New" w:hAnsi="Courier New"/>
          <w:sz w:val="16"/>
          <w:shd w:val="clear" w:color="auto" w:fill="EDEDED"/>
        </w:rPr>
        <w:t>itory.branch•</w:t>
      </w:r>
    </w:p>
    <w:p w14:paraId="13966DF5" w14:textId="77777777" w:rsidR="00D64DB2" w:rsidRDefault="0022516B">
      <w:pPr>
        <w:spacing w:line="180" w:lineRule="exact"/>
        <w:ind w:left="87"/>
        <w:rPr>
          <w:rFonts w:ascii="Courier New"/>
          <w:sz w:val="16"/>
        </w:rPr>
      </w:pPr>
      <w:r>
        <w:rPr>
          <w:rFonts w:ascii="Courier New"/>
          <w:sz w:val="16"/>
          <w:shd w:val="clear" w:color="auto" w:fill="EDEDED"/>
        </w:rPr>
        <w:t>.name</w:t>
      </w:r>
    </w:p>
    <w:p w14:paraId="0D0505E1" w14:textId="77777777" w:rsidR="00D64DB2" w:rsidRDefault="0022516B">
      <w:pPr>
        <w:spacing w:before="157" w:line="451" w:lineRule="auto"/>
        <w:ind w:left="79" w:right="-20"/>
        <w:rPr>
          <w:rFonts w:ascii="Courier New" w:hAnsi="Courier New"/>
          <w:sz w:val="16"/>
        </w:rPr>
      </w:pPr>
      <w:r>
        <w:br w:type="column"/>
      </w:r>
      <w:r>
        <w:rPr>
          <w:rFonts w:ascii="Courier New" w:hAnsi="Courier New"/>
          <w:sz w:val="16"/>
          <w:shd w:val="clear" w:color="auto" w:fill="EDEDED"/>
        </w:rPr>
        <w:t>AZURE_•</w:t>
      </w:r>
      <w:r>
        <w:rPr>
          <w:rFonts w:ascii="Courier New" w:hAnsi="Courier New"/>
          <w:sz w:val="16"/>
        </w:rPr>
        <w:t xml:space="preserve"> </w:t>
      </w:r>
      <w:r>
        <w:rPr>
          <w:rFonts w:ascii="Courier New" w:hAnsi="Courier New"/>
          <w:sz w:val="16"/>
          <w:shd w:val="clear" w:color="auto" w:fill="EDEDED"/>
        </w:rPr>
        <w:t>PROJECT_NAME</w:t>
      </w:r>
    </w:p>
    <w:p w14:paraId="14BF5338" w14:textId="77777777" w:rsidR="00D64DB2" w:rsidRDefault="00D64DB2">
      <w:pPr>
        <w:pStyle w:val="BodyText"/>
        <w:rPr>
          <w:rFonts w:ascii="Courier New"/>
          <w:sz w:val="18"/>
        </w:rPr>
      </w:pPr>
    </w:p>
    <w:p w14:paraId="0AE853F4" w14:textId="77777777" w:rsidR="00D64DB2" w:rsidRDefault="00D64DB2">
      <w:pPr>
        <w:pStyle w:val="BodyText"/>
        <w:rPr>
          <w:rFonts w:ascii="Courier New"/>
          <w:sz w:val="18"/>
        </w:rPr>
      </w:pPr>
    </w:p>
    <w:p w14:paraId="0DE96B7F" w14:textId="77777777" w:rsidR="00D64DB2" w:rsidRDefault="00D64DB2">
      <w:pPr>
        <w:pStyle w:val="BodyText"/>
        <w:rPr>
          <w:rFonts w:ascii="Courier New"/>
          <w:sz w:val="18"/>
        </w:rPr>
      </w:pPr>
    </w:p>
    <w:p w14:paraId="4ECD8EEC" w14:textId="77777777" w:rsidR="00D64DB2" w:rsidRDefault="00D64DB2">
      <w:pPr>
        <w:pStyle w:val="BodyText"/>
        <w:rPr>
          <w:rFonts w:ascii="Courier New"/>
          <w:sz w:val="18"/>
        </w:rPr>
      </w:pPr>
    </w:p>
    <w:p w14:paraId="3EF0DEE2" w14:textId="77777777" w:rsidR="00D64DB2" w:rsidRDefault="00D64DB2">
      <w:pPr>
        <w:pStyle w:val="BodyText"/>
        <w:rPr>
          <w:rFonts w:ascii="Courier New"/>
          <w:sz w:val="18"/>
        </w:rPr>
      </w:pPr>
    </w:p>
    <w:p w14:paraId="39A35433" w14:textId="77777777" w:rsidR="00D64DB2" w:rsidRDefault="00D64DB2">
      <w:pPr>
        <w:pStyle w:val="BodyText"/>
        <w:rPr>
          <w:rFonts w:ascii="Courier New"/>
          <w:sz w:val="18"/>
        </w:rPr>
      </w:pPr>
    </w:p>
    <w:p w14:paraId="49E20909" w14:textId="77777777" w:rsidR="00D64DB2" w:rsidRDefault="00D64DB2">
      <w:pPr>
        <w:pStyle w:val="BodyText"/>
        <w:rPr>
          <w:rFonts w:ascii="Courier New"/>
          <w:sz w:val="18"/>
        </w:rPr>
      </w:pPr>
    </w:p>
    <w:p w14:paraId="7F81764F" w14:textId="77777777" w:rsidR="00D64DB2" w:rsidRDefault="00D64DB2">
      <w:pPr>
        <w:pStyle w:val="BodyText"/>
        <w:rPr>
          <w:rFonts w:ascii="Courier New"/>
          <w:sz w:val="18"/>
        </w:rPr>
      </w:pPr>
    </w:p>
    <w:p w14:paraId="24A49EF3" w14:textId="77777777" w:rsidR="00D64DB2" w:rsidRDefault="00D64DB2">
      <w:pPr>
        <w:pStyle w:val="BodyText"/>
        <w:rPr>
          <w:rFonts w:ascii="Courier New"/>
          <w:sz w:val="18"/>
        </w:rPr>
      </w:pPr>
    </w:p>
    <w:p w14:paraId="5A7299A1" w14:textId="77777777" w:rsidR="00D64DB2" w:rsidRDefault="00D64DB2">
      <w:pPr>
        <w:pStyle w:val="BodyText"/>
        <w:rPr>
          <w:rFonts w:ascii="Courier New"/>
          <w:sz w:val="18"/>
        </w:rPr>
      </w:pPr>
    </w:p>
    <w:p w14:paraId="797CAF05" w14:textId="77777777" w:rsidR="00D64DB2" w:rsidRDefault="00D64DB2">
      <w:pPr>
        <w:pStyle w:val="BodyText"/>
        <w:spacing w:before="1"/>
        <w:rPr>
          <w:rFonts w:ascii="Courier New"/>
          <w:sz w:val="21"/>
        </w:rPr>
      </w:pPr>
    </w:p>
    <w:p w14:paraId="3F53447C" w14:textId="77777777" w:rsidR="00D64DB2" w:rsidRDefault="0022516B">
      <w:pPr>
        <w:spacing w:before="1" w:line="451" w:lineRule="auto"/>
        <w:ind w:left="79" w:right="76"/>
        <w:rPr>
          <w:rFonts w:ascii="Courier New" w:hAnsi="Courier New"/>
          <w:sz w:val="16"/>
        </w:rPr>
      </w:pPr>
      <w:r>
        <w:rPr>
          <w:rFonts w:ascii="Courier New" w:hAnsi="Courier New"/>
          <w:sz w:val="16"/>
          <w:shd w:val="clear" w:color="auto" w:fill="EDEDED"/>
        </w:rPr>
        <w:t>POSITORY_•</w:t>
      </w:r>
      <w:r>
        <w:rPr>
          <w:rFonts w:ascii="Courier New" w:hAnsi="Courier New"/>
          <w:sz w:val="16"/>
        </w:rPr>
        <w:t xml:space="preserve"> </w:t>
      </w:r>
      <w:r>
        <w:rPr>
          <w:rFonts w:ascii="Courier New" w:hAnsi="Courier New"/>
          <w:sz w:val="16"/>
          <w:shd w:val="clear" w:color="auto" w:fill="EDEDED"/>
        </w:rPr>
        <w:t>BRANCH_NAME</w:t>
      </w:r>
    </w:p>
    <w:p w14:paraId="787711A6" w14:textId="77777777" w:rsidR="00D64DB2" w:rsidRDefault="0022516B">
      <w:pPr>
        <w:spacing w:before="157"/>
        <w:ind w:left="138"/>
        <w:rPr>
          <w:rFonts w:ascii="Courier New"/>
          <w:sz w:val="16"/>
        </w:rPr>
      </w:pPr>
      <w:r>
        <w:br w:type="column"/>
      </w:r>
      <w:r>
        <w:rPr>
          <w:rFonts w:ascii="Courier New"/>
          <w:sz w:val="16"/>
          <w:shd w:val="clear" w:color="auto" w:fill="EDEDED"/>
        </w:rPr>
        <w:t>.name</w:t>
      </w:r>
    </w:p>
    <w:p w14:paraId="0AED0DE3" w14:textId="77777777" w:rsidR="00D64DB2" w:rsidRDefault="00D64DB2">
      <w:pPr>
        <w:pStyle w:val="BodyText"/>
        <w:rPr>
          <w:rFonts w:ascii="Courier New"/>
          <w:sz w:val="18"/>
        </w:rPr>
      </w:pPr>
    </w:p>
    <w:p w14:paraId="433A6540" w14:textId="77777777" w:rsidR="00D64DB2" w:rsidRDefault="00D64DB2">
      <w:pPr>
        <w:pStyle w:val="BodyText"/>
        <w:rPr>
          <w:rFonts w:ascii="Courier New"/>
          <w:sz w:val="18"/>
        </w:rPr>
      </w:pPr>
    </w:p>
    <w:p w14:paraId="324B3366" w14:textId="77777777" w:rsidR="00D64DB2" w:rsidRDefault="00D64DB2">
      <w:pPr>
        <w:pStyle w:val="BodyText"/>
        <w:spacing w:before="7"/>
        <w:rPr>
          <w:rFonts w:ascii="Courier New"/>
          <w:sz w:val="18"/>
        </w:rPr>
      </w:pPr>
    </w:p>
    <w:p w14:paraId="09FFA028" w14:textId="77777777" w:rsidR="00D64DB2" w:rsidRDefault="0022516B">
      <w:pPr>
        <w:spacing w:line="451" w:lineRule="auto"/>
        <w:ind w:left="138" w:right="-19"/>
        <w:rPr>
          <w:rFonts w:ascii="Courier New" w:hAnsi="Courier New"/>
          <w:sz w:val="16"/>
        </w:rPr>
      </w:pPr>
      <w:r>
        <w:rPr>
          <w:rFonts w:ascii="Courier New" w:hAnsi="Courier New"/>
          <w:sz w:val="16"/>
          <w:shd w:val="clear" w:color="auto" w:fill="EDEDED"/>
        </w:rPr>
        <w:t>azure.reposi•</w:t>
      </w:r>
      <w:r>
        <w:rPr>
          <w:rFonts w:ascii="Courier New" w:hAnsi="Courier New"/>
          <w:sz w:val="16"/>
        </w:rPr>
        <w:t xml:space="preserve"> </w:t>
      </w:r>
      <w:r>
        <w:rPr>
          <w:rFonts w:ascii="Courier New" w:hAnsi="Courier New"/>
          <w:sz w:val="16"/>
          <w:shd w:val="clear" w:color="auto" w:fill="EDEDED"/>
        </w:rPr>
        <w:t>tory.name</w:t>
      </w:r>
    </w:p>
    <w:p w14:paraId="2EAFD8AD" w14:textId="77777777" w:rsidR="00D64DB2" w:rsidRDefault="00D64DB2">
      <w:pPr>
        <w:pStyle w:val="BodyText"/>
        <w:rPr>
          <w:rFonts w:ascii="Courier New"/>
          <w:sz w:val="18"/>
        </w:rPr>
      </w:pPr>
    </w:p>
    <w:p w14:paraId="2B183CE4" w14:textId="77777777" w:rsidR="00D64DB2" w:rsidRDefault="00D64DB2">
      <w:pPr>
        <w:pStyle w:val="BodyText"/>
        <w:rPr>
          <w:rFonts w:ascii="Courier New"/>
          <w:sz w:val="18"/>
        </w:rPr>
      </w:pPr>
    </w:p>
    <w:p w14:paraId="5BE4BAB6" w14:textId="77777777" w:rsidR="00D64DB2" w:rsidRDefault="00D64DB2">
      <w:pPr>
        <w:pStyle w:val="BodyText"/>
        <w:rPr>
          <w:rFonts w:ascii="Courier New"/>
          <w:sz w:val="18"/>
        </w:rPr>
      </w:pPr>
    </w:p>
    <w:p w14:paraId="70DBC7AF" w14:textId="77777777" w:rsidR="00D64DB2" w:rsidRDefault="00D64DB2">
      <w:pPr>
        <w:pStyle w:val="BodyText"/>
        <w:spacing w:before="5"/>
        <w:rPr>
          <w:rFonts w:ascii="Courier New"/>
          <w:sz w:val="16"/>
        </w:rPr>
      </w:pPr>
    </w:p>
    <w:p w14:paraId="3A88702C" w14:textId="77777777" w:rsidR="00D64DB2" w:rsidRDefault="0022516B">
      <w:pPr>
        <w:spacing w:before="1" w:line="451" w:lineRule="auto"/>
        <w:ind w:left="138" w:right="-19"/>
        <w:rPr>
          <w:rFonts w:ascii="Courier New" w:hAnsi="Courier New"/>
          <w:sz w:val="16"/>
        </w:rPr>
      </w:pPr>
      <w:r>
        <w:rPr>
          <w:rFonts w:ascii="Courier New" w:hAnsi="Courier New"/>
          <w:sz w:val="16"/>
          <w:shd w:val="clear" w:color="auto" w:fill="EDEDED"/>
        </w:rPr>
        <w:t>azure.repos•</w:t>
      </w:r>
      <w:r>
        <w:rPr>
          <w:rFonts w:ascii="Courier New" w:hAnsi="Courier New"/>
          <w:sz w:val="16"/>
        </w:rPr>
        <w:t xml:space="preserve"> </w:t>
      </w:r>
      <w:r>
        <w:rPr>
          <w:rFonts w:ascii="Courier New" w:hAnsi="Courier New"/>
          <w:sz w:val="16"/>
          <w:shd w:val="clear" w:color="auto" w:fill="EDEDED"/>
        </w:rPr>
        <w:t>itory.branch•</w:t>
      </w:r>
    </w:p>
    <w:p w14:paraId="1F441B88" w14:textId="77777777" w:rsidR="00D64DB2" w:rsidRDefault="0022516B">
      <w:pPr>
        <w:spacing w:line="180" w:lineRule="exact"/>
        <w:ind w:left="138"/>
        <w:rPr>
          <w:rFonts w:ascii="Courier New"/>
          <w:sz w:val="16"/>
        </w:rPr>
      </w:pPr>
      <w:r>
        <w:rPr>
          <w:rFonts w:ascii="Courier New"/>
          <w:sz w:val="16"/>
          <w:shd w:val="clear" w:color="auto" w:fill="EDEDED"/>
        </w:rPr>
        <w:t>.name</w:t>
      </w:r>
    </w:p>
    <w:p w14:paraId="12E0F831" w14:textId="77777777" w:rsidR="00D64DB2" w:rsidRDefault="0022516B">
      <w:pPr>
        <w:pStyle w:val="BodyText"/>
        <w:rPr>
          <w:rFonts w:ascii="Courier New"/>
          <w:sz w:val="22"/>
        </w:rPr>
      </w:pPr>
      <w:r>
        <w:br w:type="column"/>
      </w:r>
    </w:p>
    <w:p w14:paraId="5B9E23BA" w14:textId="77777777" w:rsidR="00D64DB2" w:rsidRDefault="00D64DB2">
      <w:pPr>
        <w:pStyle w:val="BodyText"/>
        <w:rPr>
          <w:rFonts w:ascii="Courier New"/>
          <w:sz w:val="22"/>
        </w:rPr>
      </w:pPr>
    </w:p>
    <w:p w14:paraId="5CCD6BB0" w14:textId="77777777" w:rsidR="00D64DB2" w:rsidRDefault="00D64DB2">
      <w:pPr>
        <w:pStyle w:val="BodyText"/>
        <w:rPr>
          <w:rFonts w:ascii="Courier New"/>
          <w:sz w:val="22"/>
        </w:rPr>
      </w:pPr>
    </w:p>
    <w:p w14:paraId="4FA925F7" w14:textId="77777777" w:rsidR="00D64DB2" w:rsidRDefault="0022516B">
      <w:pPr>
        <w:pStyle w:val="BodyText"/>
        <w:tabs>
          <w:tab w:val="left" w:pos="770"/>
        </w:tabs>
        <w:spacing w:before="153"/>
        <w:ind w:left="79"/>
      </w:pPr>
      <w:r>
        <w:rPr>
          <w:spacing w:val="-3"/>
        </w:rPr>
        <w:t>Yes</w:t>
      </w:r>
      <w:r>
        <w:rPr>
          <w:spacing w:val="-3"/>
        </w:rPr>
        <w:tab/>
      </w:r>
      <w:r>
        <w:t>Azure repo</w:t>
      </w:r>
      <w:r>
        <w:rPr>
          <w:spacing w:val="-3"/>
        </w:rPr>
        <w:t xml:space="preserve"> </w:t>
      </w:r>
      <w:r>
        <w:t>name</w:t>
      </w:r>
    </w:p>
    <w:p w14:paraId="27224535" w14:textId="77777777" w:rsidR="00D64DB2" w:rsidRDefault="00D64DB2">
      <w:pPr>
        <w:pStyle w:val="BodyText"/>
        <w:rPr>
          <w:sz w:val="22"/>
        </w:rPr>
      </w:pPr>
    </w:p>
    <w:p w14:paraId="68C5B8E0" w14:textId="77777777" w:rsidR="00D64DB2" w:rsidRDefault="00D64DB2">
      <w:pPr>
        <w:pStyle w:val="BodyText"/>
        <w:rPr>
          <w:sz w:val="22"/>
        </w:rPr>
      </w:pPr>
    </w:p>
    <w:p w14:paraId="0452532D" w14:textId="77777777" w:rsidR="00D64DB2" w:rsidRDefault="00D64DB2">
      <w:pPr>
        <w:pStyle w:val="BodyText"/>
        <w:rPr>
          <w:sz w:val="22"/>
        </w:rPr>
      </w:pPr>
    </w:p>
    <w:p w14:paraId="654DAB1B" w14:textId="77777777" w:rsidR="00D64DB2" w:rsidRDefault="00D64DB2">
      <w:pPr>
        <w:pStyle w:val="BodyText"/>
        <w:rPr>
          <w:sz w:val="22"/>
        </w:rPr>
      </w:pPr>
    </w:p>
    <w:p w14:paraId="6FAA08C4" w14:textId="77777777" w:rsidR="00D64DB2" w:rsidRDefault="0022516B">
      <w:pPr>
        <w:tabs>
          <w:tab w:val="left" w:pos="770"/>
        </w:tabs>
        <w:spacing w:before="183" w:line="340" w:lineRule="auto"/>
        <w:ind w:left="770" w:right="252" w:hanging="691"/>
        <w:rPr>
          <w:sz w:val="20"/>
        </w:rPr>
      </w:pPr>
      <w:r>
        <w:rPr>
          <w:spacing w:val="-3"/>
          <w:sz w:val="20"/>
        </w:rPr>
        <w:t>Yes</w:t>
      </w:r>
      <w:r>
        <w:rPr>
          <w:spacing w:val="-3"/>
          <w:sz w:val="20"/>
        </w:rPr>
        <w:tab/>
      </w:r>
      <w:r>
        <w:rPr>
          <w:sz w:val="20"/>
        </w:rPr>
        <w:t>Azure</w:t>
      </w:r>
      <w:r>
        <w:rPr>
          <w:spacing w:val="-22"/>
          <w:sz w:val="20"/>
        </w:rPr>
        <w:t xml:space="preserve"> </w:t>
      </w:r>
      <w:r>
        <w:rPr>
          <w:sz w:val="20"/>
        </w:rPr>
        <w:t>repo</w:t>
      </w:r>
      <w:r>
        <w:rPr>
          <w:spacing w:val="-21"/>
          <w:sz w:val="20"/>
        </w:rPr>
        <w:t xml:space="preserve"> </w:t>
      </w:r>
      <w:r>
        <w:rPr>
          <w:sz w:val="20"/>
        </w:rPr>
        <w:t>branch</w:t>
      </w:r>
      <w:r>
        <w:rPr>
          <w:spacing w:val="-21"/>
          <w:sz w:val="20"/>
        </w:rPr>
        <w:t xml:space="preserve"> </w:t>
      </w:r>
      <w:r>
        <w:rPr>
          <w:sz w:val="20"/>
        </w:rPr>
        <w:t>name</w:t>
      </w:r>
      <w:r>
        <w:rPr>
          <w:spacing w:val="-21"/>
          <w:sz w:val="20"/>
        </w:rPr>
        <w:t xml:space="preserve"> </w:t>
      </w:r>
      <w:r>
        <w:rPr>
          <w:sz w:val="20"/>
        </w:rPr>
        <w:t xml:space="preserve">(typical­ ly </w:t>
      </w:r>
      <w:r>
        <w:rPr>
          <w:rFonts w:ascii="Courier New" w:hAnsi="Courier New"/>
          <w:sz w:val="16"/>
          <w:shd w:val="clear" w:color="auto" w:fill="EDEDED"/>
        </w:rPr>
        <w:t>main</w:t>
      </w:r>
      <w:r>
        <w:rPr>
          <w:rFonts w:ascii="Courier New" w:hAnsi="Courier New"/>
          <w:spacing w:val="-50"/>
          <w:sz w:val="16"/>
        </w:rPr>
        <w:t xml:space="preserve"> </w:t>
      </w:r>
      <w:r>
        <w:rPr>
          <w:sz w:val="20"/>
        </w:rPr>
        <w:t xml:space="preserve">/ </w:t>
      </w:r>
      <w:r>
        <w:rPr>
          <w:rFonts w:ascii="Courier New" w:hAnsi="Courier New"/>
          <w:sz w:val="16"/>
          <w:shd w:val="clear" w:color="auto" w:fill="EDEDED"/>
        </w:rPr>
        <w:t>master</w:t>
      </w:r>
      <w:r>
        <w:rPr>
          <w:sz w:val="20"/>
        </w:rPr>
        <w:t>)</w:t>
      </w:r>
    </w:p>
    <w:p w14:paraId="691F3EDD" w14:textId="77777777" w:rsidR="00D64DB2" w:rsidRDefault="00D64DB2">
      <w:pPr>
        <w:spacing w:line="340" w:lineRule="auto"/>
        <w:rPr>
          <w:sz w:val="20"/>
        </w:rPr>
        <w:sectPr w:rsidR="00D64DB2">
          <w:type w:val="continuous"/>
          <w:pgSz w:w="12240" w:h="15840"/>
          <w:pgMar w:top="1500" w:right="1320" w:bottom="280" w:left="1340" w:header="720" w:footer="720" w:gutter="0"/>
          <w:cols w:num="5" w:space="720" w:equalWidth="0">
            <w:col w:w="1517" w:space="40"/>
            <w:col w:w="1336" w:space="39"/>
            <w:col w:w="1232" w:space="39"/>
            <w:col w:w="1388" w:space="40"/>
            <w:col w:w="3949"/>
          </w:cols>
        </w:sectPr>
      </w:pPr>
    </w:p>
    <w:p w14:paraId="6EBB8145" w14:textId="77777777" w:rsidR="00D64DB2" w:rsidRDefault="0022516B">
      <w:pPr>
        <w:pStyle w:val="BodyText"/>
        <w:spacing w:before="85"/>
        <w:ind w:left="100"/>
      </w:pPr>
      <w:r>
        <w:lastRenderedPageBreak/>
        <w:t>Synopsys Bridge CLI Guide | 3 - Synopsys Bridge CLI Reference | 26</w:t>
      </w:r>
    </w:p>
    <w:p w14:paraId="2A5B1DDE" w14:textId="77777777" w:rsidR="00D64DB2" w:rsidRDefault="00D64DB2">
      <w:pPr>
        <w:pStyle w:val="BodyText"/>
      </w:pPr>
    </w:p>
    <w:p w14:paraId="04959369" w14:textId="77777777" w:rsidR="00D64DB2" w:rsidRDefault="00D64DB2">
      <w:pPr>
        <w:pStyle w:val="BodyText"/>
      </w:pPr>
    </w:p>
    <w:p w14:paraId="7944DABD" w14:textId="77777777" w:rsidR="00D64DB2" w:rsidRDefault="00D64DB2">
      <w:pPr>
        <w:pStyle w:val="BodyText"/>
        <w:spacing w:before="2"/>
        <w:rPr>
          <w:sz w:val="15"/>
        </w:rPr>
      </w:pPr>
    </w:p>
    <w:p w14:paraId="61887C52" w14:textId="77777777" w:rsidR="00D64DB2" w:rsidRDefault="00D64DB2">
      <w:pPr>
        <w:rPr>
          <w:sz w:val="15"/>
        </w:rPr>
        <w:sectPr w:rsidR="00D64DB2">
          <w:pgSz w:w="12240" w:h="15840"/>
          <w:pgMar w:top="520" w:right="1320" w:bottom="280" w:left="1340" w:header="720" w:footer="720" w:gutter="0"/>
          <w:cols w:space="720"/>
        </w:sectPr>
      </w:pPr>
    </w:p>
    <w:p w14:paraId="4C1632C6" w14:textId="77777777" w:rsidR="00D64DB2" w:rsidRDefault="00D64DB2">
      <w:pPr>
        <w:pStyle w:val="BodyText"/>
        <w:spacing w:before="1"/>
        <w:rPr>
          <w:sz w:val="22"/>
        </w:rPr>
      </w:pPr>
    </w:p>
    <w:p w14:paraId="0AA6BFBB" w14:textId="77777777" w:rsidR="00D64DB2" w:rsidRDefault="0022516B">
      <w:pPr>
        <w:pStyle w:val="Heading5"/>
      </w:pPr>
      <w:r>
        <w:t>SCM</w:t>
      </w:r>
    </w:p>
    <w:p w14:paraId="3A162EB1" w14:textId="77777777" w:rsidR="00D64DB2" w:rsidRDefault="0022516B">
      <w:pPr>
        <w:spacing w:before="96" w:line="340" w:lineRule="auto"/>
        <w:ind w:left="257" w:right="19" w:hanging="25"/>
        <w:rPr>
          <w:b/>
          <w:sz w:val="20"/>
        </w:rPr>
      </w:pPr>
      <w:r>
        <w:br w:type="column"/>
      </w:r>
      <w:r>
        <w:rPr>
          <w:b/>
          <w:sz w:val="20"/>
        </w:rPr>
        <w:t>Argu­ ment</w:t>
      </w:r>
    </w:p>
    <w:p w14:paraId="000A1A44" w14:textId="77777777" w:rsidR="00D64DB2" w:rsidRDefault="0022516B">
      <w:pPr>
        <w:pStyle w:val="BodyText"/>
        <w:spacing w:before="1"/>
        <w:rPr>
          <w:b/>
          <w:sz w:val="22"/>
        </w:rPr>
      </w:pPr>
      <w:r>
        <w:br w:type="column"/>
      </w:r>
    </w:p>
    <w:p w14:paraId="1E9E4DA4" w14:textId="77777777" w:rsidR="00D64DB2" w:rsidRDefault="0022516B">
      <w:pPr>
        <w:ind w:left="253"/>
        <w:rPr>
          <w:b/>
          <w:sz w:val="20"/>
        </w:rPr>
      </w:pPr>
      <w:r>
        <w:rPr>
          <w:b/>
          <w:sz w:val="20"/>
        </w:rPr>
        <w:t>Input Mode</w:t>
      </w:r>
    </w:p>
    <w:p w14:paraId="3A154321" w14:textId="77777777" w:rsidR="00D64DB2" w:rsidRDefault="0022516B">
      <w:pPr>
        <w:spacing w:before="96" w:line="340" w:lineRule="auto"/>
        <w:ind w:left="253" w:right="19" w:firstLine="129"/>
        <w:rPr>
          <w:b/>
          <w:sz w:val="20"/>
        </w:rPr>
      </w:pPr>
      <w:r>
        <w:br w:type="column"/>
      </w:r>
      <w:r>
        <w:rPr>
          <w:b/>
          <w:sz w:val="20"/>
        </w:rPr>
        <w:t>Re­ quired</w:t>
      </w:r>
    </w:p>
    <w:p w14:paraId="5CBD1317" w14:textId="77777777" w:rsidR="00D64DB2" w:rsidRDefault="0022516B">
      <w:pPr>
        <w:pStyle w:val="BodyText"/>
        <w:spacing w:before="1"/>
        <w:rPr>
          <w:b/>
          <w:sz w:val="22"/>
        </w:rPr>
      </w:pPr>
      <w:r>
        <w:br w:type="column"/>
      </w:r>
    </w:p>
    <w:p w14:paraId="5C924BD8" w14:textId="77777777" w:rsidR="00D64DB2" w:rsidRDefault="0022516B">
      <w:pPr>
        <w:ind w:left="253"/>
        <w:rPr>
          <w:b/>
          <w:sz w:val="20"/>
        </w:rPr>
      </w:pPr>
      <w:r>
        <w:rPr>
          <w:b/>
          <w:sz w:val="20"/>
        </w:rPr>
        <w:t>Notes</w:t>
      </w:r>
    </w:p>
    <w:p w14:paraId="73748C49" w14:textId="77777777" w:rsidR="00D64DB2" w:rsidRDefault="00D64DB2">
      <w:pPr>
        <w:rPr>
          <w:sz w:val="20"/>
        </w:rPr>
        <w:sectPr w:rsidR="00D64DB2">
          <w:type w:val="continuous"/>
          <w:pgSz w:w="12240" w:h="15840"/>
          <w:pgMar w:top="1500" w:right="1320" w:bottom="280" w:left="1340" w:header="720" w:footer="720" w:gutter="0"/>
          <w:cols w:num="5" w:space="720" w:equalWidth="0">
            <w:col w:w="682" w:space="40"/>
            <w:col w:w="783" w:space="1349"/>
            <w:col w:w="1313" w:space="1291"/>
            <w:col w:w="864" w:space="1060"/>
            <w:col w:w="2198"/>
          </w:cols>
        </w:sectPr>
      </w:pPr>
    </w:p>
    <w:p w14:paraId="5936BF29" w14:textId="7C8E4DA6" w:rsidR="00D64DB2" w:rsidRDefault="0022516B">
      <w:pPr>
        <w:pStyle w:val="BodyText"/>
        <w:spacing w:before="118" w:line="340" w:lineRule="auto"/>
        <w:ind w:left="894"/>
      </w:pPr>
      <w:r>
        <w:t xml:space="preserve">Pull Re­ </w:t>
      </w:r>
      <w:r>
        <w:rPr>
          <w:w w:val="95"/>
        </w:rPr>
        <w:t xml:space="preserve">quest </w:t>
      </w:r>
      <w:r>
        <w:t>N</w:t>
      </w:r>
      <w:ins w:id="1415" w:author="Raj Kesarapalli" w:date="2023-07-27T13:47:00Z">
        <w:r w:rsidR="00622A1C">
          <w:t>umber</w:t>
        </w:r>
      </w:ins>
      <w:del w:id="1416" w:author="Raj Kesarapalli" w:date="2023-07-27T13:47:00Z">
        <w:r w:rsidDel="00622A1C">
          <w:delText>o</w:delText>
        </w:r>
      </w:del>
    </w:p>
    <w:p w14:paraId="24505E70" w14:textId="77777777" w:rsidR="00D64DB2" w:rsidRDefault="0022516B">
      <w:pPr>
        <w:pStyle w:val="BodyText"/>
        <w:spacing w:before="6"/>
        <w:rPr>
          <w:sz w:val="14"/>
        </w:rPr>
      </w:pPr>
      <w:r>
        <w:br w:type="column"/>
      </w:r>
    </w:p>
    <w:p w14:paraId="3A43C0A9" w14:textId="77777777" w:rsidR="00D64DB2" w:rsidRDefault="0022516B">
      <w:pPr>
        <w:spacing w:before="1" w:line="451" w:lineRule="auto"/>
        <w:ind w:left="211" w:right="-20"/>
        <w:rPr>
          <w:rFonts w:ascii="Courier New" w:hAnsi="Courier New"/>
          <w:sz w:val="16"/>
        </w:rPr>
      </w:pPr>
      <w:r>
        <w:rPr>
          <w:rFonts w:ascii="Courier New" w:hAnsi="Courier New"/>
          <w:sz w:val="16"/>
          <w:shd w:val="clear" w:color="auto" w:fill="EDEDED"/>
        </w:rPr>
        <w:t>azure.repos•</w:t>
      </w:r>
      <w:r>
        <w:rPr>
          <w:rFonts w:ascii="Courier New" w:hAnsi="Courier New"/>
          <w:sz w:val="16"/>
        </w:rPr>
        <w:t xml:space="preserve"> </w:t>
      </w:r>
      <w:r>
        <w:rPr>
          <w:rFonts w:ascii="Courier New" w:hAnsi="Courier New"/>
          <w:sz w:val="16"/>
          <w:shd w:val="clear" w:color="auto" w:fill="EDEDED"/>
        </w:rPr>
        <w:t>itory.pull•</w:t>
      </w:r>
    </w:p>
    <w:p w14:paraId="5442E24B" w14:textId="77777777" w:rsidR="00D64DB2" w:rsidRDefault="0022516B">
      <w:pPr>
        <w:spacing w:line="180" w:lineRule="exact"/>
        <w:ind w:left="211"/>
        <w:rPr>
          <w:rFonts w:ascii="Courier New"/>
          <w:sz w:val="16"/>
        </w:rPr>
      </w:pPr>
      <w:r>
        <w:rPr>
          <w:rFonts w:ascii="Courier New"/>
          <w:sz w:val="16"/>
          <w:shd w:val="clear" w:color="auto" w:fill="EDEDED"/>
        </w:rPr>
        <w:t>.number</w:t>
      </w:r>
    </w:p>
    <w:p w14:paraId="24F03B5A" w14:textId="77777777" w:rsidR="00D64DB2" w:rsidRDefault="0022516B">
      <w:pPr>
        <w:pStyle w:val="BodyText"/>
        <w:spacing w:before="5"/>
        <w:rPr>
          <w:rFonts w:ascii="Courier New"/>
          <w:sz w:val="15"/>
        </w:rPr>
      </w:pPr>
      <w:r>
        <w:br w:type="column"/>
      </w:r>
    </w:p>
    <w:p w14:paraId="2F21B8F3" w14:textId="77777777" w:rsidR="00D64DB2" w:rsidRDefault="0022516B">
      <w:pPr>
        <w:spacing w:line="451" w:lineRule="auto"/>
        <w:ind w:left="175" w:right="-20"/>
        <w:rPr>
          <w:rFonts w:ascii="Courier New" w:hAnsi="Courier New"/>
          <w:sz w:val="16"/>
        </w:rPr>
      </w:pPr>
      <w:r>
        <w:rPr>
          <w:rFonts w:ascii="Courier New" w:hAnsi="Courier New"/>
          <w:sz w:val="16"/>
          <w:shd w:val="clear" w:color="auto" w:fill="EDEDED"/>
        </w:rPr>
        <w:t>BRIDGE_•</w:t>
      </w:r>
      <w:r>
        <w:rPr>
          <w:rFonts w:ascii="Courier New" w:hAnsi="Courier New"/>
          <w:sz w:val="16"/>
        </w:rPr>
        <w:t xml:space="preserve"> </w:t>
      </w:r>
      <w:r>
        <w:rPr>
          <w:rFonts w:ascii="Courier New" w:hAnsi="Courier New"/>
          <w:sz w:val="16"/>
          <w:shd w:val="clear" w:color="auto" w:fill="EDEDED"/>
        </w:rPr>
        <w:t>AZURE_RE•</w:t>
      </w:r>
      <w:r>
        <w:rPr>
          <w:rFonts w:ascii="Courier New" w:hAnsi="Courier New"/>
          <w:sz w:val="16"/>
        </w:rPr>
        <w:t xml:space="preserve"> </w:t>
      </w:r>
      <w:r>
        <w:rPr>
          <w:rFonts w:ascii="Courier New" w:hAnsi="Courier New"/>
          <w:sz w:val="16"/>
          <w:shd w:val="clear" w:color="auto" w:fill="EDEDED"/>
        </w:rPr>
        <w:t>POSITORY_•</w:t>
      </w:r>
      <w:r>
        <w:rPr>
          <w:rFonts w:ascii="Courier New" w:hAnsi="Courier New"/>
          <w:sz w:val="16"/>
        </w:rPr>
        <w:t xml:space="preserve"> </w:t>
      </w:r>
      <w:r>
        <w:rPr>
          <w:rFonts w:ascii="Courier New" w:hAnsi="Courier New"/>
          <w:sz w:val="16"/>
          <w:shd w:val="clear" w:color="auto" w:fill="EDEDED"/>
        </w:rPr>
        <w:t>PULL_NUMBER</w:t>
      </w:r>
    </w:p>
    <w:p w14:paraId="3BC1002B" w14:textId="77777777" w:rsidR="00D64DB2" w:rsidRDefault="0022516B">
      <w:pPr>
        <w:pStyle w:val="BodyText"/>
        <w:spacing w:before="5"/>
        <w:rPr>
          <w:rFonts w:ascii="Courier New"/>
          <w:sz w:val="15"/>
        </w:rPr>
      </w:pPr>
      <w:r>
        <w:br w:type="column"/>
      </w:r>
    </w:p>
    <w:p w14:paraId="76304CCE" w14:textId="77777777" w:rsidR="00D64DB2" w:rsidRDefault="0022516B">
      <w:pPr>
        <w:spacing w:line="451" w:lineRule="auto"/>
        <w:ind w:left="234" w:right="-19"/>
        <w:rPr>
          <w:rFonts w:ascii="Courier New" w:hAnsi="Courier New"/>
          <w:sz w:val="16"/>
        </w:rPr>
      </w:pPr>
      <w:r>
        <w:rPr>
          <w:rFonts w:ascii="Courier New" w:hAnsi="Courier New"/>
          <w:sz w:val="16"/>
          <w:shd w:val="clear" w:color="auto" w:fill="EDEDED"/>
        </w:rPr>
        <w:t>azure.repos•</w:t>
      </w:r>
      <w:r>
        <w:rPr>
          <w:rFonts w:ascii="Courier New" w:hAnsi="Courier New"/>
          <w:sz w:val="16"/>
        </w:rPr>
        <w:t xml:space="preserve"> </w:t>
      </w:r>
      <w:r>
        <w:rPr>
          <w:rFonts w:ascii="Courier New" w:hAnsi="Courier New"/>
          <w:sz w:val="16"/>
          <w:shd w:val="clear" w:color="auto" w:fill="EDEDED"/>
        </w:rPr>
        <w:t>itory.pull•</w:t>
      </w:r>
    </w:p>
    <w:p w14:paraId="35FF7D36" w14:textId="77777777" w:rsidR="00D64DB2" w:rsidRDefault="0022516B">
      <w:pPr>
        <w:spacing w:line="180" w:lineRule="exact"/>
        <w:ind w:left="234"/>
        <w:rPr>
          <w:rFonts w:ascii="Courier New"/>
          <w:sz w:val="16"/>
        </w:rPr>
      </w:pPr>
      <w:r>
        <w:rPr>
          <w:rFonts w:ascii="Courier New"/>
          <w:sz w:val="16"/>
          <w:shd w:val="clear" w:color="auto" w:fill="EDEDED"/>
        </w:rPr>
        <w:t>.number</w:t>
      </w:r>
    </w:p>
    <w:p w14:paraId="25735C8E" w14:textId="77777777" w:rsidR="00D64DB2" w:rsidRDefault="0022516B">
      <w:pPr>
        <w:pStyle w:val="BodyText"/>
        <w:tabs>
          <w:tab w:val="left" w:pos="866"/>
        </w:tabs>
        <w:spacing w:before="118"/>
        <w:ind w:left="175"/>
      </w:pPr>
      <w:r>
        <w:br w:type="column"/>
      </w:r>
      <w:r>
        <w:rPr>
          <w:spacing w:val="-3"/>
        </w:rPr>
        <w:t>Yes</w:t>
      </w:r>
      <w:r>
        <w:rPr>
          <w:spacing w:val="-3"/>
        </w:rPr>
        <w:tab/>
      </w:r>
      <w:r>
        <w:t>Pull request to add comments</w:t>
      </w:r>
      <w:r>
        <w:rPr>
          <w:spacing w:val="-26"/>
        </w:rPr>
        <w:t xml:space="preserve"> </w:t>
      </w:r>
      <w:r>
        <w:t>to</w:t>
      </w:r>
    </w:p>
    <w:p w14:paraId="55B2888E" w14:textId="77777777" w:rsidR="00D64DB2" w:rsidRDefault="00D64DB2">
      <w:pPr>
        <w:sectPr w:rsidR="00D64DB2">
          <w:type w:val="continuous"/>
          <w:pgSz w:w="12240" w:h="15840"/>
          <w:pgMar w:top="1500" w:right="1320" w:bottom="280" w:left="1340" w:header="720" w:footer="720" w:gutter="0"/>
          <w:cols w:num="5" w:space="720" w:equalWidth="0">
            <w:col w:w="1393" w:space="40"/>
            <w:col w:w="1364" w:space="39"/>
            <w:col w:w="1232" w:space="39"/>
            <w:col w:w="1388" w:space="40"/>
            <w:col w:w="4045"/>
          </w:cols>
        </w:sectPr>
      </w:pPr>
    </w:p>
    <w:p w14:paraId="3D2D88AD" w14:textId="77777777" w:rsidR="00D64DB2" w:rsidRDefault="00D64DB2">
      <w:pPr>
        <w:pStyle w:val="BodyText"/>
        <w:spacing w:before="8"/>
        <w:rPr>
          <w:sz w:val="8"/>
        </w:rPr>
      </w:pPr>
    </w:p>
    <w:p w14:paraId="16E12D91" w14:textId="24C81883" w:rsidR="00D64DB2" w:rsidRDefault="0022516B">
      <w:pPr>
        <w:pStyle w:val="Heading5"/>
        <w:spacing w:before="96"/>
        <w:ind w:left="100"/>
      </w:pPr>
      <w:r>
        <w:t xml:space="preserve">SCM Information needed for </w:t>
      </w:r>
      <w:del w:id="1417" w:author="Raj Kesarapalli" w:date="2023-07-27T13:47:00Z">
        <w:r w:rsidDel="00622A1C">
          <w:delText xml:space="preserve">PR </w:delText>
        </w:r>
      </w:del>
      <w:ins w:id="1418" w:author="Raj Kesarapalli" w:date="2023-07-27T13:47:00Z">
        <w:r w:rsidR="00622A1C">
          <w:t xml:space="preserve">“Adding </w:t>
        </w:r>
      </w:ins>
      <w:r>
        <w:t>Comments</w:t>
      </w:r>
      <w:ins w:id="1419" w:author="Raj Kesarapalli" w:date="2023-07-27T13:47:00Z">
        <w:r w:rsidR="00622A1C">
          <w:t xml:space="preserve"> to Pull Requests” feature</w:t>
        </w:r>
      </w:ins>
    </w:p>
    <w:p w14:paraId="579DC98C" w14:textId="77777777" w:rsidR="00D64DB2" w:rsidRDefault="00D64DB2">
      <w:pPr>
        <w:pStyle w:val="BodyText"/>
        <w:rPr>
          <w:b/>
          <w:sz w:val="22"/>
        </w:rPr>
      </w:pPr>
    </w:p>
    <w:p w14:paraId="5B49F0B3" w14:textId="77777777" w:rsidR="00D64DB2" w:rsidRDefault="00D64DB2">
      <w:pPr>
        <w:sectPr w:rsidR="00D64DB2">
          <w:type w:val="continuous"/>
          <w:pgSz w:w="12240" w:h="15840"/>
          <w:pgMar w:top="1500" w:right="1320" w:bottom="280" w:left="1340" w:header="720" w:footer="720" w:gutter="0"/>
          <w:cols w:space="720"/>
        </w:sectPr>
      </w:pPr>
    </w:p>
    <w:p w14:paraId="3EA3F1FF" w14:textId="77777777" w:rsidR="00D64DB2" w:rsidRDefault="00D64DB2">
      <w:pPr>
        <w:pStyle w:val="BodyText"/>
        <w:spacing w:before="2"/>
        <w:rPr>
          <w:b/>
          <w:sz w:val="22"/>
        </w:rPr>
      </w:pPr>
    </w:p>
    <w:p w14:paraId="32879DDA" w14:textId="77777777" w:rsidR="00D64DB2" w:rsidRDefault="0022516B">
      <w:pPr>
        <w:ind w:left="253"/>
        <w:rPr>
          <w:b/>
          <w:sz w:val="20"/>
        </w:rPr>
      </w:pPr>
      <w:r>
        <w:rPr>
          <w:b/>
          <w:sz w:val="20"/>
        </w:rPr>
        <w:t>SCM</w:t>
      </w:r>
    </w:p>
    <w:p w14:paraId="17BF8259" w14:textId="77777777" w:rsidR="00D64DB2" w:rsidRDefault="0022516B">
      <w:pPr>
        <w:spacing w:before="96" w:line="340" w:lineRule="auto"/>
        <w:ind w:left="257" w:right="-16" w:hanging="25"/>
        <w:rPr>
          <w:b/>
          <w:sz w:val="20"/>
        </w:rPr>
      </w:pPr>
      <w:r>
        <w:br w:type="column"/>
      </w:r>
      <w:r>
        <w:rPr>
          <w:b/>
          <w:spacing w:val="-1"/>
          <w:sz w:val="20"/>
        </w:rPr>
        <w:t xml:space="preserve">Argu­ </w:t>
      </w:r>
      <w:r>
        <w:rPr>
          <w:b/>
          <w:sz w:val="20"/>
        </w:rPr>
        <w:t>ment</w:t>
      </w:r>
    </w:p>
    <w:p w14:paraId="28F8551E" w14:textId="77777777" w:rsidR="00D64DB2" w:rsidRDefault="0022516B">
      <w:pPr>
        <w:pStyle w:val="BodyText"/>
        <w:rPr>
          <w:b/>
          <w:sz w:val="22"/>
        </w:rPr>
      </w:pPr>
      <w:r>
        <w:br w:type="column"/>
      </w:r>
    </w:p>
    <w:p w14:paraId="59E62FFF" w14:textId="77777777" w:rsidR="00D64DB2" w:rsidRDefault="00D64DB2">
      <w:pPr>
        <w:pStyle w:val="BodyText"/>
        <w:rPr>
          <w:b/>
          <w:sz w:val="22"/>
        </w:rPr>
      </w:pPr>
    </w:p>
    <w:p w14:paraId="6ECC2A24" w14:textId="77777777" w:rsidR="00D64DB2" w:rsidRDefault="00D64DB2">
      <w:pPr>
        <w:pStyle w:val="BodyText"/>
        <w:spacing w:before="7"/>
        <w:rPr>
          <w:b/>
          <w:sz w:val="30"/>
        </w:rPr>
      </w:pPr>
    </w:p>
    <w:p w14:paraId="2979A57C" w14:textId="77777777" w:rsidR="00D64DB2" w:rsidRDefault="0022516B">
      <w:pPr>
        <w:spacing w:before="1" w:line="340" w:lineRule="auto"/>
        <w:ind w:left="139" w:right="38"/>
        <w:jc w:val="both"/>
        <w:rPr>
          <w:b/>
          <w:sz w:val="20"/>
        </w:rPr>
      </w:pPr>
      <w:r>
        <w:rPr>
          <w:b/>
          <w:sz w:val="20"/>
        </w:rPr>
        <w:t>Command Line Argu­ ment</w:t>
      </w:r>
    </w:p>
    <w:p w14:paraId="3ACE4A02" w14:textId="77777777" w:rsidR="00D64DB2" w:rsidRDefault="0022516B">
      <w:pPr>
        <w:pStyle w:val="BodyText"/>
        <w:spacing w:before="2"/>
        <w:rPr>
          <w:b/>
          <w:sz w:val="22"/>
        </w:rPr>
      </w:pPr>
      <w:r>
        <w:br w:type="column"/>
      </w:r>
    </w:p>
    <w:p w14:paraId="16F9FEE7" w14:textId="77777777" w:rsidR="00D64DB2" w:rsidRDefault="0022516B">
      <w:pPr>
        <w:ind w:left="348"/>
        <w:rPr>
          <w:b/>
          <w:sz w:val="20"/>
        </w:rPr>
      </w:pPr>
      <w:r>
        <w:rPr>
          <w:b/>
          <w:sz w:val="20"/>
        </w:rPr>
        <w:t>Input Mode</w:t>
      </w:r>
    </w:p>
    <w:p w14:paraId="0FB4A509" w14:textId="77777777" w:rsidR="00D64DB2" w:rsidRDefault="00D64DB2">
      <w:pPr>
        <w:pStyle w:val="BodyText"/>
        <w:spacing w:before="5"/>
        <w:rPr>
          <w:b/>
          <w:sz w:val="32"/>
        </w:rPr>
      </w:pPr>
    </w:p>
    <w:p w14:paraId="202BF7D4" w14:textId="77777777" w:rsidR="00D64DB2" w:rsidRDefault="0022516B">
      <w:pPr>
        <w:spacing w:before="1" w:line="340" w:lineRule="auto"/>
        <w:ind w:left="253" w:right="-11"/>
        <w:rPr>
          <w:b/>
          <w:sz w:val="20"/>
        </w:rPr>
      </w:pPr>
      <w:r>
        <w:rPr>
          <w:b/>
          <w:spacing w:val="-1"/>
          <w:sz w:val="20"/>
        </w:rPr>
        <w:t xml:space="preserve">Environment </w:t>
      </w:r>
      <w:r>
        <w:rPr>
          <w:b/>
          <w:sz w:val="20"/>
        </w:rPr>
        <w:t>Variable</w:t>
      </w:r>
    </w:p>
    <w:p w14:paraId="51CF4446" w14:textId="77777777" w:rsidR="00D64DB2" w:rsidRDefault="0022516B">
      <w:pPr>
        <w:pStyle w:val="BodyText"/>
        <w:rPr>
          <w:b/>
          <w:sz w:val="22"/>
        </w:rPr>
      </w:pPr>
      <w:r>
        <w:br w:type="column"/>
      </w:r>
    </w:p>
    <w:p w14:paraId="177B1D7B" w14:textId="77777777" w:rsidR="00D64DB2" w:rsidRDefault="00D64DB2">
      <w:pPr>
        <w:pStyle w:val="BodyText"/>
        <w:rPr>
          <w:b/>
          <w:sz w:val="22"/>
        </w:rPr>
      </w:pPr>
    </w:p>
    <w:p w14:paraId="6926A84F" w14:textId="77777777" w:rsidR="00D64DB2" w:rsidRDefault="00D64DB2">
      <w:pPr>
        <w:pStyle w:val="BodyText"/>
        <w:spacing w:before="7"/>
        <w:rPr>
          <w:b/>
          <w:sz w:val="30"/>
        </w:rPr>
      </w:pPr>
    </w:p>
    <w:p w14:paraId="0B13DA7C" w14:textId="77777777" w:rsidR="00D64DB2" w:rsidRDefault="0022516B">
      <w:pPr>
        <w:spacing w:before="1"/>
        <w:ind w:left="155"/>
        <w:rPr>
          <w:b/>
          <w:sz w:val="20"/>
        </w:rPr>
      </w:pPr>
      <w:r>
        <w:rPr>
          <w:b/>
          <w:sz w:val="20"/>
        </w:rPr>
        <w:t>JSON Field</w:t>
      </w:r>
    </w:p>
    <w:p w14:paraId="13B17D39" w14:textId="77777777" w:rsidR="00D64DB2" w:rsidRDefault="0022516B">
      <w:pPr>
        <w:spacing w:before="96" w:line="340" w:lineRule="auto"/>
        <w:ind w:left="253" w:right="19" w:firstLine="129"/>
        <w:rPr>
          <w:b/>
          <w:sz w:val="20"/>
        </w:rPr>
      </w:pPr>
      <w:r>
        <w:br w:type="column"/>
      </w:r>
      <w:r>
        <w:rPr>
          <w:b/>
          <w:sz w:val="20"/>
        </w:rPr>
        <w:t>Re­ quired</w:t>
      </w:r>
    </w:p>
    <w:p w14:paraId="1B1DB3B3" w14:textId="77777777" w:rsidR="00D64DB2" w:rsidRDefault="0022516B">
      <w:pPr>
        <w:pStyle w:val="BodyText"/>
        <w:spacing w:before="2"/>
        <w:rPr>
          <w:b/>
          <w:sz w:val="22"/>
        </w:rPr>
      </w:pPr>
      <w:r>
        <w:br w:type="column"/>
      </w:r>
    </w:p>
    <w:p w14:paraId="5D839226" w14:textId="77777777" w:rsidR="00D64DB2" w:rsidRDefault="0022516B">
      <w:pPr>
        <w:ind w:left="253"/>
        <w:rPr>
          <w:b/>
          <w:sz w:val="20"/>
        </w:rPr>
      </w:pPr>
      <w:commentRangeStart w:id="1420"/>
      <w:r>
        <w:rPr>
          <w:b/>
          <w:sz w:val="20"/>
        </w:rPr>
        <w:t>Notes</w:t>
      </w:r>
      <w:commentRangeEnd w:id="1420"/>
      <w:r w:rsidR="00622A1C">
        <w:rPr>
          <w:rStyle w:val="CommentReference"/>
        </w:rPr>
        <w:commentReference w:id="1420"/>
      </w:r>
    </w:p>
    <w:p w14:paraId="1B8A9785" w14:textId="77777777" w:rsidR="00D64DB2" w:rsidRDefault="00D64DB2">
      <w:pPr>
        <w:rPr>
          <w:sz w:val="20"/>
        </w:rPr>
        <w:sectPr w:rsidR="00D64DB2">
          <w:type w:val="continuous"/>
          <w:pgSz w:w="12240" w:h="15840"/>
          <w:pgMar w:top="1500" w:right="1320" w:bottom="280" w:left="1340" w:header="720" w:footer="720" w:gutter="0"/>
          <w:cols w:num="7" w:space="720" w:equalWidth="0">
            <w:col w:w="682" w:space="40"/>
            <w:col w:w="743" w:space="39"/>
            <w:col w:w="1121" w:space="134"/>
            <w:col w:w="1389" w:space="39"/>
            <w:col w:w="1195" w:space="76"/>
            <w:col w:w="864" w:space="1060"/>
            <w:col w:w="2198"/>
          </w:cols>
        </w:sectPr>
      </w:pPr>
    </w:p>
    <w:p w14:paraId="2EE38962" w14:textId="77777777" w:rsidR="00D64DB2" w:rsidRDefault="0022516B">
      <w:pPr>
        <w:pStyle w:val="BodyText"/>
        <w:spacing w:before="117"/>
        <w:ind w:left="160"/>
      </w:pPr>
      <w:r>
        <w:rPr>
          <w:w w:val="95"/>
        </w:rPr>
        <w:t>GitHub</w:t>
      </w:r>
    </w:p>
    <w:p w14:paraId="6A1A33B0" w14:textId="77777777" w:rsidR="00D64DB2" w:rsidRDefault="0022516B">
      <w:pPr>
        <w:pStyle w:val="BodyText"/>
        <w:spacing w:before="117" w:line="340" w:lineRule="auto"/>
        <w:ind w:left="79"/>
      </w:pPr>
      <w:r>
        <w:br w:type="column"/>
      </w:r>
      <w:r>
        <w:t xml:space="preserve">User </w:t>
      </w:r>
      <w:r>
        <w:rPr>
          <w:w w:val="95"/>
        </w:rPr>
        <w:t>Token</w:t>
      </w:r>
    </w:p>
    <w:p w14:paraId="0A3DE4E5" w14:textId="77777777" w:rsidR="00D64DB2" w:rsidRDefault="00D64DB2">
      <w:pPr>
        <w:pStyle w:val="BodyText"/>
        <w:rPr>
          <w:sz w:val="22"/>
        </w:rPr>
      </w:pPr>
    </w:p>
    <w:p w14:paraId="0382E5A2" w14:textId="77777777" w:rsidR="00D64DB2" w:rsidRDefault="0022516B">
      <w:pPr>
        <w:pStyle w:val="BodyText"/>
        <w:spacing w:before="194" w:line="340" w:lineRule="auto"/>
        <w:ind w:left="79"/>
      </w:pPr>
      <w:r>
        <w:rPr>
          <w:spacing w:val="-1"/>
          <w:w w:val="90"/>
        </w:rPr>
        <w:t xml:space="preserve">Repos­ </w:t>
      </w:r>
      <w:r>
        <w:t>itory Name</w:t>
      </w:r>
    </w:p>
    <w:p w14:paraId="4FB0336B" w14:textId="77777777" w:rsidR="00D64DB2" w:rsidRDefault="0022516B">
      <w:pPr>
        <w:pStyle w:val="BodyText"/>
        <w:spacing w:before="6"/>
        <w:rPr>
          <w:sz w:val="14"/>
        </w:rPr>
      </w:pPr>
      <w:r>
        <w:br w:type="column"/>
      </w:r>
    </w:p>
    <w:p w14:paraId="35B17939" w14:textId="77777777" w:rsidR="00D64DB2" w:rsidRDefault="0022516B">
      <w:pPr>
        <w:ind w:left="96"/>
        <w:rPr>
          <w:rFonts w:ascii="Courier New" w:hAnsi="Courier New"/>
          <w:sz w:val="16"/>
        </w:rPr>
      </w:pPr>
      <w:r>
        <w:rPr>
          <w:rFonts w:ascii="Courier New" w:hAnsi="Courier New"/>
          <w:sz w:val="16"/>
          <w:shd w:val="clear" w:color="auto" w:fill="EDEDED"/>
        </w:rPr>
        <w:t>github.user•</w:t>
      </w:r>
    </w:p>
    <w:p w14:paraId="74844204" w14:textId="77777777" w:rsidR="00D64DB2" w:rsidRDefault="0022516B">
      <w:pPr>
        <w:spacing w:before="159"/>
        <w:ind w:left="96"/>
        <w:rPr>
          <w:rFonts w:ascii="Courier New"/>
          <w:sz w:val="16"/>
        </w:rPr>
      </w:pPr>
      <w:r>
        <w:rPr>
          <w:rFonts w:ascii="Courier New"/>
          <w:sz w:val="16"/>
          <w:shd w:val="clear" w:color="auto" w:fill="EDEDED"/>
        </w:rPr>
        <w:t>.token</w:t>
      </w:r>
    </w:p>
    <w:p w14:paraId="10E58A25" w14:textId="77777777" w:rsidR="00D64DB2" w:rsidRDefault="0022516B">
      <w:pPr>
        <w:pStyle w:val="BodyText"/>
        <w:spacing w:before="4"/>
        <w:rPr>
          <w:rFonts w:ascii="Courier New"/>
          <w:sz w:val="15"/>
        </w:rPr>
      </w:pPr>
      <w:r>
        <w:br w:type="column"/>
      </w:r>
    </w:p>
    <w:p w14:paraId="50F15620" w14:textId="77777777" w:rsidR="00D64DB2" w:rsidRDefault="0022516B">
      <w:pPr>
        <w:spacing w:line="451" w:lineRule="auto"/>
        <w:ind w:left="160" w:right="20"/>
        <w:rPr>
          <w:rFonts w:ascii="Courier New" w:hAnsi="Courier New"/>
          <w:sz w:val="16"/>
        </w:rPr>
      </w:pPr>
      <w:r>
        <w:rPr>
          <w:rFonts w:ascii="Courier New" w:hAnsi="Courier New"/>
          <w:sz w:val="16"/>
          <w:shd w:val="clear" w:color="auto" w:fill="EDEDED"/>
        </w:rPr>
        <w:t>BRIDGE_•</w:t>
      </w:r>
      <w:r>
        <w:rPr>
          <w:rFonts w:ascii="Courier New" w:hAnsi="Courier New"/>
          <w:sz w:val="16"/>
        </w:rPr>
        <w:t xml:space="preserve"> </w:t>
      </w:r>
      <w:r>
        <w:rPr>
          <w:rFonts w:ascii="Courier New" w:hAnsi="Courier New"/>
          <w:sz w:val="16"/>
          <w:shd w:val="clear" w:color="auto" w:fill="EDEDED"/>
        </w:rPr>
        <w:t>GITHUB_•</w:t>
      </w:r>
      <w:r>
        <w:rPr>
          <w:rFonts w:ascii="Courier New" w:hAnsi="Courier New"/>
          <w:sz w:val="16"/>
        </w:rPr>
        <w:t xml:space="preserve"> </w:t>
      </w:r>
      <w:r>
        <w:rPr>
          <w:rFonts w:ascii="Courier New" w:hAnsi="Courier New"/>
          <w:sz w:val="16"/>
          <w:shd w:val="clear" w:color="auto" w:fill="EDEDED"/>
        </w:rPr>
        <w:t>USER_TOKEN</w:t>
      </w:r>
    </w:p>
    <w:p w14:paraId="5581FBAA" w14:textId="77777777" w:rsidR="00D64DB2" w:rsidRDefault="0022516B">
      <w:pPr>
        <w:pStyle w:val="BodyText"/>
        <w:spacing w:before="4"/>
        <w:rPr>
          <w:rFonts w:ascii="Courier New"/>
          <w:sz w:val="15"/>
        </w:rPr>
      </w:pPr>
      <w:r>
        <w:br w:type="column"/>
      </w:r>
    </w:p>
    <w:p w14:paraId="76A09421" w14:textId="77777777" w:rsidR="00D64DB2" w:rsidRDefault="0022516B">
      <w:pPr>
        <w:ind w:left="160"/>
        <w:rPr>
          <w:rFonts w:ascii="Courier New" w:hAnsi="Courier New"/>
          <w:sz w:val="16"/>
        </w:rPr>
      </w:pPr>
      <w:r>
        <w:rPr>
          <w:rFonts w:ascii="Courier New" w:hAnsi="Courier New"/>
          <w:sz w:val="16"/>
          <w:shd w:val="clear" w:color="auto" w:fill="EDEDED"/>
        </w:rPr>
        <w:t>github.user•</w:t>
      </w:r>
    </w:p>
    <w:p w14:paraId="095F9AFF" w14:textId="77777777" w:rsidR="00D64DB2" w:rsidRDefault="0022516B">
      <w:pPr>
        <w:spacing w:before="159"/>
        <w:ind w:left="160"/>
        <w:rPr>
          <w:rFonts w:ascii="Courier New"/>
          <w:sz w:val="16"/>
        </w:rPr>
      </w:pPr>
      <w:r>
        <w:rPr>
          <w:rFonts w:ascii="Courier New"/>
          <w:sz w:val="16"/>
          <w:shd w:val="clear" w:color="auto" w:fill="EDEDED"/>
        </w:rPr>
        <w:t>.token</w:t>
      </w:r>
    </w:p>
    <w:p w14:paraId="33C9D66B" w14:textId="77777777" w:rsidR="00D64DB2" w:rsidRDefault="0022516B">
      <w:pPr>
        <w:pStyle w:val="BodyText"/>
        <w:tabs>
          <w:tab w:val="left" w:pos="850"/>
        </w:tabs>
        <w:spacing w:before="117" w:line="340" w:lineRule="auto"/>
        <w:ind w:left="851" w:right="408" w:hanging="691"/>
      </w:pPr>
      <w:r>
        <w:br w:type="column"/>
      </w:r>
      <w:r>
        <w:rPr>
          <w:spacing w:val="-3"/>
        </w:rPr>
        <w:t>Yes</w:t>
      </w:r>
      <w:r>
        <w:rPr>
          <w:spacing w:val="-3"/>
        </w:rPr>
        <w:tab/>
      </w:r>
      <w:r>
        <w:t>User token with access to the project</w:t>
      </w:r>
      <w:r>
        <w:rPr>
          <w:spacing w:val="-21"/>
        </w:rPr>
        <w:t xml:space="preserve"> </w:t>
      </w:r>
      <w:r>
        <w:t>being</w:t>
      </w:r>
      <w:r>
        <w:rPr>
          <w:spacing w:val="-21"/>
        </w:rPr>
        <w:t xml:space="preserve"> </w:t>
      </w:r>
      <w:r>
        <w:t>scanned,</w:t>
      </w:r>
      <w:r>
        <w:rPr>
          <w:spacing w:val="-21"/>
        </w:rPr>
        <w:t xml:space="preserve"> </w:t>
      </w:r>
      <w:r>
        <w:t>and</w:t>
      </w:r>
      <w:r>
        <w:rPr>
          <w:spacing w:val="-20"/>
        </w:rPr>
        <w:t xml:space="preserve"> </w:t>
      </w:r>
      <w:r>
        <w:t>per­ mission to create</w:t>
      </w:r>
      <w:r>
        <w:rPr>
          <w:spacing w:val="-8"/>
        </w:rPr>
        <w:t xml:space="preserve"> </w:t>
      </w:r>
      <w:r>
        <w:t>PR</w:t>
      </w:r>
    </w:p>
    <w:p w14:paraId="6133A009" w14:textId="77777777" w:rsidR="00D64DB2" w:rsidRDefault="0022516B">
      <w:pPr>
        <w:pStyle w:val="BodyText"/>
        <w:tabs>
          <w:tab w:val="left" w:pos="850"/>
        </w:tabs>
        <w:spacing w:before="118"/>
        <w:ind w:left="160"/>
      </w:pPr>
      <w:r>
        <w:rPr>
          <w:spacing w:val="-3"/>
        </w:rPr>
        <w:t>Yes</w:t>
      </w:r>
      <w:r>
        <w:rPr>
          <w:spacing w:val="-3"/>
        </w:rPr>
        <w:tab/>
      </w:r>
      <w:r>
        <w:t>Name of</w:t>
      </w:r>
      <w:r>
        <w:rPr>
          <w:spacing w:val="-3"/>
        </w:rPr>
        <w:t xml:space="preserve"> </w:t>
      </w:r>
      <w:r>
        <w:t>Repo</w:t>
      </w:r>
    </w:p>
    <w:p w14:paraId="148F58F5" w14:textId="77777777" w:rsidR="00D64DB2" w:rsidRDefault="00D64DB2">
      <w:pPr>
        <w:sectPr w:rsidR="00D64DB2">
          <w:type w:val="continuous"/>
          <w:pgSz w:w="12240" w:h="15840"/>
          <w:pgMar w:top="1500" w:right="1320" w:bottom="280" w:left="1340" w:header="720" w:footer="720" w:gutter="0"/>
          <w:cols w:num="6" w:space="720" w:equalWidth="0">
            <w:col w:w="775" w:space="40"/>
            <w:col w:w="693" w:space="39"/>
            <w:col w:w="1249" w:space="56"/>
            <w:col w:w="1161" w:space="170"/>
            <w:col w:w="1313" w:space="55"/>
            <w:col w:w="4029"/>
          </w:cols>
        </w:sectPr>
      </w:pPr>
    </w:p>
    <w:p w14:paraId="5A5460C1" w14:textId="77777777" w:rsidR="00D64DB2" w:rsidRDefault="00D64DB2">
      <w:pPr>
        <w:pStyle w:val="BodyText"/>
      </w:pPr>
    </w:p>
    <w:p w14:paraId="7210BD54" w14:textId="77777777" w:rsidR="00D64DB2" w:rsidRDefault="00D64DB2">
      <w:pPr>
        <w:sectPr w:rsidR="00D64DB2">
          <w:type w:val="continuous"/>
          <w:pgSz w:w="12240" w:h="15840"/>
          <w:pgMar w:top="1500" w:right="1320" w:bottom="280" w:left="1340" w:header="720" w:footer="720" w:gutter="0"/>
          <w:cols w:space="720"/>
        </w:sectPr>
      </w:pPr>
    </w:p>
    <w:p w14:paraId="073C2AF7" w14:textId="77777777" w:rsidR="00D64DB2" w:rsidRDefault="00D64DB2">
      <w:pPr>
        <w:pStyle w:val="BodyText"/>
        <w:spacing w:before="1"/>
        <w:rPr>
          <w:sz w:val="18"/>
        </w:rPr>
      </w:pPr>
    </w:p>
    <w:p w14:paraId="2A490B7E" w14:textId="77777777" w:rsidR="00D64DB2" w:rsidRDefault="0022516B">
      <w:pPr>
        <w:pStyle w:val="BodyText"/>
        <w:spacing w:before="1" w:line="340" w:lineRule="auto"/>
        <w:ind w:left="894" w:right="35"/>
      </w:pPr>
      <w:r>
        <w:rPr>
          <w:spacing w:val="-1"/>
          <w:w w:val="95"/>
        </w:rPr>
        <w:t xml:space="preserve">Branch </w:t>
      </w:r>
      <w:r>
        <w:t>Name</w:t>
      </w:r>
    </w:p>
    <w:p w14:paraId="4F4A985F" w14:textId="77777777" w:rsidR="00D64DB2" w:rsidRDefault="00D64DB2">
      <w:pPr>
        <w:pStyle w:val="BodyText"/>
        <w:rPr>
          <w:sz w:val="22"/>
        </w:rPr>
      </w:pPr>
    </w:p>
    <w:p w14:paraId="7BC445CE" w14:textId="77777777" w:rsidR="00D64DB2" w:rsidRDefault="00D64DB2">
      <w:pPr>
        <w:pStyle w:val="BodyText"/>
        <w:rPr>
          <w:sz w:val="22"/>
        </w:rPr>
      </w:pPr>
    </w:p>
    <w:p w14:paraId="33B6F31D" w14:textId="77777777" w:rsidR="00D64DB2" w:rsidRDefault="00D64DB2">
      <w:pPr>
        <w:pStyle w:val="BodyText"/>
        <w:spacing w:before="6"/>
        <w:rPr>
          <w:sz w:val="22"/>
        </w:rPr>
      </w:pPr>
    </w:p>
    <w:p w14:paraId="0C995C01" w14:textId="7A2DE72B" w:rsidR="00D64DB2" w:rsidRDefault="0022516B">
      <w:pPr>
        <w:pStyle w:val="BodyText"/>
        <w:spacing w:line="340" w:lineRule="auto"/>
        <w:ind w:left="894" w:right="35"/>
      </w:pPr>
      <w:r>
        <w:t>Repo</w:t>
      </w:r>
      <w:ins w:id="1421" w:author="Raj Kesarapalli" w:date="2023-07-27T13:49:00Z">
        <w:r w:rsidR="00622A1C">
          <w:t>sitory</w:t>
        </w:r>
      </w:ins>
      <w:r>
        <w:t xml:space="preserve"> </w:t>
      </w:r>
      <w:r>
        <w:rPr>
          <w:w w:val="95"/>
        </w:rPr>
        <w:t>Owner</w:t>
      </w:r>
    </w:p>
    <w:p w14:paraId="726B5C3D" w14:textId="77777777" w:rsidR="00D64DB2" w:rsidRDefault="0022516B">
      <w:pPr>
        <w:pStyle w:val="BodyText"/>
        <w:spacing w:before="10"/>
        <w:rPr>
          <w:sz w:val="22"/>
        </w:rPr>
      </w:pPr>
      <w:r>
        <w:br w:type="column"/>
      </w:r>
    </w:p>
    <w:p w14:paraId="1BBE941D" w14:textId="77777777" w:rsidR="00D64DB2" w:rsidRDefault="0022516B">
      <w:pPr>
        <w:spacing w:before="1" w:line="451" w:lineRule="auto"/>
        <w:ind w:left="894" w:right="-20"/>
        <w:rPr>
          <w:rFonts w:ascii="Courier New" w:hAnsi="Courier New"/>
          <w:sz w:val="16"/>
        </w:rPr>
      </w:pPr>
      <w:r>
        <w:rPr>
          <w:rFonts w:ascii="Courier New" w:hAnsi="Courier New"/>
          <w:sz w:val="16"/>
          <w:shd w:val="clear" w:color="auto" w:fill="EDEDED"/>
        </w:rPr>
        <w:t>github.repos•</w:t>
      </w:r>
      <w:r>
        <w:rPr>
          <w:rFonts w:ascii="Courier New" w:hAnsi="Courier New"/>
          <w:sz w:val="16"/>
        </w:rPr>
        <w:t xml:space="preserve"> </w:t>
      </w:r>
      <w:r>
        <w:rPr>
          <w:rFonts w:ascii="Courier New" w:hAnsi="Courier New"/>
          <w:sz w:val="16"/>
          <w:shd w:val="clear" w:color="auto" w:fill="EDEDED"/>
        </w:rPr>
        <w:t>itory.branch•</w:t>
      </w:r>
    </w:p>
    <w:p w14:paraId="7944CB10" w14:textId="77777777" w:rsidR="00D64DB2" w:rsidRDefault="00C46513">
      <w:pPr>
        <w:spacing w:line="180" w:lineRule="exact"/>
        <w:ind w:left="894"/>
        <w:rPr>
          <w:rFonts w:ascii="Courier New"/>
          <w:sz w:val="16"/>
        </w:rPr>
      </w:pPr>
      <w:r>
        <w:rPr>
          <w:noProof/>
        </w:rPr>
        <mc:AlternateContent>
          <mc:Choice Requires="wps">
            <w:drawing>
              <wp:anchor distT="0" distB="0" distL="114300" distR="114300" simplePos="0" relativeHeight="251720704" behindDoc="0" locked="0" layoutInCell="1" allowOverlap="1" wp14:anchorId="7FCD0955" wp14:editId="6541EA9F">
                <wp:simplePos x="0" y="0"/>
                <wp:positionH relativeFrom="page">
                  <wp:posOffset>1853565</wp:posOffset>
                </wp:positionH>
                <wp:positionV relativeFrom="paragraph">
                  <wp:posOffset>-1386840</wp:posOffset>
                </wp:positionV>
                <wp:extent cx="1601470" cy="3035300"/>
                <wp:effectExtent l="0" t="0" r="0" b="0"/>
                <wp:wrapNone/>
                <wp:docPr id="63687631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1470" cy="303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left w:w="0" w:type="dxa"/>
                                <w:right w:w="0" w:type="dxa"/>
                              </w:tblCellMar>
                              <w:tblLook w:val="01E0" w:firstRow="1" w:lastRow="1" w:firstColumn="1" w:lastColumn="1" w:noHBand="0" w:noVBand="0"/>
                            </w:tblPr>
                            <w:tblGrid>
                              <w:gridCol w:w="1308"/>
                              <w:gridCol w:w="444"/>
                              <w:gridCol w:w="384"/>
                              <w:gridCol w:w="192"/>
                            </w:tblGrid>
                            <w:tr w:rsidR="00D64DB2" w14:paraId="0288A9A3" w14:textId="77777777">
                              <w:trPr>
                                <w:trHeight w:val="210"/>
                              </w:trPr>
                              <w:tc>
                                <w:tcPr>
                                  <w:tcW w:w="1308" w:type="dxa"/>
                                  <w:vMerge w:val="restart"/>
                                  <w:tcBorders>
                                    <w:top w:val="nil"/>
                                    <w:left w:val="nil"/>
                                    <w:bottom w:val="nil"/>
                                  </w:tcBorders>
                                </w:tcPr>
                                <w:p w14:paraId="701767C5" w14:textId="77777777" w:rsidR="00D64DB2" w:rsidRDefault="0022516B">
                                  <w:pPr>
                                    <w:pStyle w:val="TableParagraph"/>
                                    <w:spacing w:before="22" w:line="451" w:lineRule="auto"/>
                                    <w:ind w:left="64" w:right="-85"/>
                                    <w:rPr>
                                      <w:rFonts w:ascii="Courier New" w:hAnsi="Courier New"/>
                                      <w:sz w:val="16"/>
                                    </w:rPr>
                                  </w:pPr>
                                  <w:r>
                                    <w:rPr>
                                      <w:rFonts w:ascii="Courier New" w:hAnsi="Courier New"/>
                                      <w:sz w:val="16"/>
                                      <w:shd w:val="clear" w:color="auto" w:fill="EDEDED"/>
                                    </w:rPr>
                                    <w:t>github.repos•</w:t>
                                  </w:r>
                                  <w:r>
                                    <w:rPr>
                                      <w:rFonts w:ascii="Courier New" w:hAnsi="Courier New"/>
                                      <w:sz w:val="16"/>
                                    </w:rPr>
                                    <w:t xml:space="preserve"> </w:t>
                                  </w:r>
                                  <w:r>
                                    <w:rPr>
                                      <w:rFonts w:ascii="Courier New" w:hAnsi="Courier New"/>
                                      <w:sz w:val="16"/>
                                      <w:shd w:val="clear" w:color="auto" w:fill="EDEDED"/>
                                    </w:rPr>
                                    <w:t>itory.name</w:t>
                                  </w:r>
                                </w:p>
                              </w:tc>
                              <w:tc>
                                <w:tcPr>
                                  <w:tcW w:w="828" w:type="dxa"/>
                                  <w:gridSpan w:val="2"/>
                                  <w:tcBorders>
                                    <w:top w:val="nil"/>
                                    <w:bottom w:val="single" w:sz="52" w:space="0" w:color="FFFFFF"/>
                                    <w:right w:val="nil"/>
                                  </w:tcBorders>
                                  <w:shd w:val="clear" w:color="auto" w:fill="EDEDED"/>
                                </w:tcPr>
                                <w:p w14:paraId="4CF4E23B"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6997E066" w14:textId="77777777" w:rsidR="00D64DB2" w:rsidRDefault="00D64DB2">
                                  <w:pPr>
                                    <w:pStyle w:val="TableParagraph"/>
                                    <w:rPr>
                                      <w:rFonts w:ascii="Times New Roman"/>
                                      <w:sz w:val="14"/>
                                    </w:rPr>
                                  </w:pPr>
                                </w:p>
                              </w:tc>
                            </w:tr>
                            <w:tr w:rsidR="00D64DB2" w14:paraId="50F7C1E8" w14:textId="77777777">
                              <w:trPr>
                                <w:trHeight w:val="210"/>
                              </w:trPr>
                              <w:tc>
                                <w:tcPr>
                                  <w:tcW w:w="1308" w:type="dxa"/>
                                  <w:vMerge/>
                                  <w:tcBorders>
                                    <w:top w:val="nil"/>
                                    <w:left w:val="nil"/>
                                    <w:bottom w:val="nil"/>
                                  </w:tcBorders>
                                </w:tcPr>
                                <w:p w14:paraId="4FE07A00"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71B53D26"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57E71EB6" w14:textId="77777777">
                              <w:trPr>
                                <w:trHeight w:val="210"/>
                              </w:trPr>
                              <w:tc>
                                <w:tcPr>
                                  <w:tcW w:w="1308" w:type="dxa"/>
                                  <w:vMerge/>
                                  <w:tcBorders>
                                    <w:top w:val="nil"/>
                                    <w:left w:val="nil"/>
                                    <w:bottom w:val="nil"/>
                                  </w:tcBorders>
                                </w:tcPr>
                                <w:p w14:paraId="4BD6B8B9"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07796A13"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1457797C" w14:textId="77777777">
                              <w:trPr>
                                <w:trHeight w:val="210"/>
                              </w:trPr>
                              <w:tc>
                                <w:tcPr>
                                  <w:tcW w:w="1308" w:type="dxa"/>
                                  <w:vMerge/>
                                  <w:tcBorders>
                                    <w:top w:val="nil"/>
                                    <w:left w:val="nil"/>
                                    <w:bottom w:val="nil"/>
                                  </w:tcBorders>
                                </w:tcPr>
                                <w:p w14:paraId="589214B7" w14:textId="77777777" w:rsidR="00D64DB2" w:rsidRDefault="00D64DB2">
                                  <w:pPr>
                                    <w:rPr>
                                      <w:sz w:val="2"/>
                                      <w:szCs w:val="2"/>
                                    </w:rPr>
                                  </w:pPr>
                                </w:p>
                              </w:tc>
                              <w:tc>
                                <w:tcPr>
                                  <w:tcW w:w="444" w:type="dxa"/>
                                  <w:tcBorders>
                                    <w:top w:val="single" w:sz="52" w:space="0" w:color="FFFFFF"/>
                                    <w:bottom w:val="nil"/>
                                    <w:right w:val="nil"/>
                                  </w:tcBorders>
                                  <w:shd w:val="clear" w:color="auto" w:fill="EDEDED"/>
                                </w:tcPr>
                                <w:p w14:paraId="7731A032" w14:textId="77777777" w:rsidR="00D64DB2" w:rsidRDefault="0022516B">
                                  <w:pPr>
                                    <w:pStyle w:val="TableParagraph"/>
                                    <w:spacing w:before="22" w:line="168" w:lineRule="exact"/>
                                    <w:ind w:left="64" w:right="-72"/>
                                    <w:rPr>
                                      <w:rFonts w:ascii="Courier New"/>
                                      <w:sz w:val="16"/>
                                    </w:rPr>
                                  </w:pPr>
                                  <w:r>
                                    <w:rPr>
                                      <w:rFonts w:ascii="Courier New"/>
                                      <w:sz w:val="16"/>
                                    </w:rPr>
                                    <w:t>NAME</w:t>
                                  </w:r>
                                </w:p>
                              </w:tc>
                              <w:tc>
                                <w:tcPr>
                                  <w:tcW w:w="576" w:type="dxa"/>
                                  <w:gridSpan w:val="2"/>
                                  <w:tcBorders>
                                    <w:top w:val="single" w:sz="52" w:space="0" w:color="FFFFFF"/>
                                    <w:left w:val="nil"/>
                                    <w:bottom w:val="nil"/>
                                    <w:right w:val="nil"/>
                                  </w:tcBorders>
                                </w:tcPr>
                                <w:p w14:paraId="45DB97B3" w14:textId="77777777" w:rsidR="00D64DB2" w:rsidRDefault="00D64DB2">
                                  <w:pPr>
                                    <w:pStyle w:val="TableParagraph"/>
                                    <w:rPr>
                                      <w:rFonts w:ascii="Times New Roman"/>
                                      <w:sz w:val="14"/>
                                    </w:rPr>
                                  </w:pPr>
                                </w:p>
                              </w:tc>
                            </w:tr>
                            <w:tr w:rsidR="00D64DB2" w14:paraId="08C62C15" w14:textId="77777777">
                              <w:trPr>
                                <w:trHeight w:val="249"/>
                              </w:trPr>
                              <w:tc>
                                <w:tcPr>
                                  <w:tcW w:w="1308" w:type="dxa"/>
                                  <w:vMerge/>
                                  <w:tcBorders>
                                    <w:top w:val="nil"/>
                                    <w:left w:val="nil"/>
                                    <w:bottom w:val="nil"/>
                                  </w:tcBorders>
                                </w:tcPr>
                                <w:p w14:paraId="7ADC3A26" w14:textId="77777777" w:rsidR="00D64DB2" w:rsidRDefault="00D64DB2">
                                  <w:pPr>
                                    <w:rPr>
                                      <w:sz w:val="2"/>
                                      <w:szCs w:val="2"/>
                                    </w:rPr>
                                  </w:pPr>
                                </w:p>
                              </w:tc>
                              <w:tc>
                                <w:tcPr>
                                  <w:tcW w:w="1020" w:type="dxa"/>
                                  <w:gridSpan w:val="3"/>
                                  <w:tcBorders>
                                    <w:top w:val="nil"/>
                                    <w:bottom w:val="nil"/>
                                    <w:right w:val="nil"/>
                                  </w:tcBorders>
                                </w:tcPr>
                                <w:p w14:paraId="6DAFB52B" w14:textId="77777777" w:rsidR="00D64DB2" w:rsidRDefault="00D64DB2">
                                  <w:pPr>
                                    <w:pStyle w:val="TableParagraph"/>
                                    <w:rPr>
                                      <w:rFonts w:ascii="Times New Roman"/>
                                      <w:sz w:val="18"/>
                                    </w:rPr>
                                  </w:pPr>
                                </w:p>
                              </w:tc>
                            </w:tr>
                            <w:tr w:rsidR="00D64DB2" w14:paraId="43374AF4" w14:textId="77777777">
                              <w:trPr>
                                <w:trHeight w:val="210"/>
                              </w:trPr>
                              <w:tc>
                                <w:tcPr>
                                  <w:tcW w:w="1308" w:type="dxa"/>
                                  <w:tcBorders>
                                    <w:top w:val="nil"/>
                                    <w:left w:val="nil"/>
                                    <w:bottom w:val="single" w:sz="52" w:space="0" w:color="FFFFFF"/>
                                  </w:tcBorders>
                                  <w:shd w:val="clear" w:color="auto" w:fill="EDEDED"/>
                                </w:tcPr>
                                <w:p w14:paraId="3595E60A"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github.repos•</w:t>
                                  </w:r>
                                </w:p>
                              </w:tc>
                              <w:tc>
                                <w:tcPr>
                                  <w:tcW w:w="828" w:type="dxa"/>
                                  <w:gridSpan w:val="2"/>
                                  <w:tcBorders>
                                    <w:top w:val="nil"/>
                                    <w:bottom w:val="single" w:sz="52" w:space="0" w:color="FFFFFF"/>
                                    <w:right w:val="nil"/>
                                  </w:tcBorders>
                                  <w:shd w:val="clear" w:color="auto" w:fill="EDEDED"/>
                                </w:tcPr>
                                <w:p w14:paraId="52A6E141"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671C495C" w14:textId="77777777" w:rsidR="00D64DB2" w:rsidRDefault="00D64DB2">
                                  <w:pPr>
                                    <w:pStyle w:val="TableParagraph"/>
                                    <w:rPr>
                                      <w:rFonts w:ascii="Times New Roman"/>
                                      <w:sz w:val="14"/>
                                    </w:rPr>
                                  </w:pPr>
                                </w:p>
                              </w:tc>
                            </w:tr>
                            <w:tr w:rsidR="00D64DB2" w14:paraId="07F36ACB" w14:textId="77777777">
                              <w:trPr>
                                <w:trHeight w:val="210"/>
                              </w:trPr>
                              <w:tc>
                                <w:tcPr>
                                  <w:tcW w:w="1308" w:type="dxa"/>
                                  <w:tcBorders>
                                    <w:top w:val="single" w:sz="52" w:space="0" w:color="FFFFFF"/>
                                    <w:left w:val="nil"/>
                                    <w:bottom w:val="single" w:sz="52" w:space="0" w:color="FFFFFF"/>
                                  </w:tcBorders>
                                  <w:shd w:val="clear" w:color="auto" w:fill="EDEDED"/>
                                </w:tcPr>
                                <w:p w14:paraId="3B434822"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itory.branch•</w:t>
                                  </w:r>
                                </w:p>
                              </w:tc>
                              <w:tc>
                                <w:tcPr>
                                  <w:tcW w:w="1020" w:type="dxa"/>
                                  <w:gridSpan w:val="3"/>
                                  <w:tcBorders>
                                    <w:top w:val="single" w:sz="52" w:space="0" w:color="FFFFFF"/>
                                    <w:bottom w:val="single" w:sz="52" w:space="0" w:color="FFFFFF"/>
                                    <w:right w:val="nil"/>
                                  </w:tcBorders>
                                  <w:shd w:val="clear" w:color="auto" w:fill="EDEDED"/>
                                </w:tcPr>
                                <w:p w14:paraId="1F3323DC"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64AB0C10" w14:textId="77777777">
                              <w:trPr>
                                <w:trHeight w:val="210"/>
                              </w:trPr>
                              <w:tc>
                                <w:tcPr>
                                  <w:tcW w:w="1308" w:type="dxa"/>
                                  <w:vMerge w:val="restart"/>
                                  <w:tcBorders>
                                    <w:top w:val="single" w:sz="52" w:space="0" w:color="FFFFFF"/>
                                    <w:left w:val="nil"/>
                                    <w:bottom w:val="single" w:sz="52" w:space="0" w:color="FFFFFF"/>
                                  </w:tcBorders>
                                </w:tcPr>
                                <w:p w14:paraId="2054A63F" w14:textId="77777777" w:rsidR="00D64DB2" w:rsidRDefault="0022516B">
                                  <w:pPr>
                                    <w:pStyle w:val="TableParagraph"/>
                                    <w:spacing w:before="22"/>
                                    <w:ind w:left="64"/>
                                    <w:rPr>
                                      <w:rFonts w:ascii="Courier New"/>
                                      <w:sz w:val="16"/>
                                    </w:rPr>
                                  </w:pPr>
                                  <w:r>
                                    <w:rPr>
                                      <w:rFonts w:ascii="Courier New"/>
                                      <w:sz w:val="16"/>
                                      <w:shd w:val="clear" w:color="auto" w:fill="EDEDED"/>
                                    </w:rPr>
                                    <w:t>.name</w:t>
                                  </w:r>
                                </w:p>
                                <w:p w14:paraId="6A7A70B6" w14:textId="77777777" w:rsidR="00D64DB2" w:rsidRDefault="00D64DB2">
                                  <w:pPr>
                                    <w:pStyle w:val="TableParagraph"/>
                                    <w:rPr>
                                      <w:sz w:val="18"/>
                                    </w:rPr>
                                  </w:pPr>
                                </w:p>
                                <w:p w14:paraId="7642EE4D" w14:textId="77777777" w:rsidR="00D64DB2" w:rsidRDefault="00D64DB2">
                                  <w:pPr>
                                    <w:pStyle w:val="TableParagraph"/>
                                    <w:rPr>
                                      <w:sz w:val="18"/>
                                    </w:rPr>
                                  </w:pPr>
                                </w:p>
                                <w:p w14:paraId="00BCE74E" w14:textId="77777777" w:rsidR="00D64DB2" w:rsidRDefault="00D64DB2">
                                  <w:pPr>
                                    <w:pStyle w:val="TableParagraph"/>
                                    <w:spacing w:before="7"/>
                                    <w:rPr>
                                      <w:sz w:val="15"/>
                                    </w:rPr>
                                  </w:pPr>
                                </w:p>
                                <w:p w14:paraId="6A023B07" w14:textId="77777777" w:rsidR="00D64DB2" w:rsidRDefault="0022516B">
                                  <w:pPr>
                                    <w:pStyle w:val="TableParagraph"/>
                                    <w:spacing w:line="451" w:lineRule="auto"/>
                                    <w:ind w:left="64" w:right="-85"/>
                                    <w:rPr>
                                      <w:rFonts w:ascii="Courier New" w:hAnsi="Courier New"/>
                                      <w:sz w:val="16"/>
                                    </w:rPr>
                                  </w:pPr>
                                  <w:r>
                                    <w:rPr>
                                      <w:rFonts w:ascii="Courier New" w:hAnsi="Courier New"/>
                                      <w:sz w:val="16"/>
                                      <w:shd w:val="clear" w:color="auto" w:fill="EDEDED"/>
                                    </w:rPr>
                                    <w:t>github.repos•</w:t>
                                  </w:r>
                                  <w:r>
                                    <w:rPr>
                                      <w:rFonts w:ascii="Courier New" w:hAnsi="Courier New"/>
                                      <w:sz w:val="16"/>
                                    </w:rPr>
                                    <w:t xml:space="preserve"> </w:t>
                                  </w:r>
                                  <w:r>
                                    <w:rPr>
                                      <w:rFonts w:ascii="Courier New" w:hAnsi="Courier New"/>
                                      <w:sz w:val="16"/>
                                      <w:shd w:val="clear" w:color="auto" w:fill="EDEDED"/>
                                    </w:rPr>
                                    <w:t>itory.owner•</w:t>
                                  </w:r>
                                </w:p>
                                <w:p w14:paraId="729F7560" w14:textId="77777777" w:rsidR="00D64DB2" w:rsidRDefault="0022516B">
                                  <w:pPr>
                                    <w:pStyle w:val="TableParagraph"/>
                                    <w:spacing w:line="180" w:lineRule="exact"/>
                                    <w:ind w:left="64"/>
                                    <w:rPr>
                                      <w:rFonts w:ascii="Courier New"/>
                                      <w:sz w:val="16"/>
                                    </w:rPr>
                                  </w:pPr>
                                  <w:r>
                                    <w:rPr>
                                      <w:rFonts w:ascii="Courier New"/>
                                      <w:sz w:val="16"/>
                                      <w:shd w:val="clear" w:color="auto" w:fill="EDEDED"/>
                                    </w:rPr>
                                    <w:t>.name</w:t>
                                  </w:r>
                                </w:p>
                                <w:p w14:paraId="6A66D683" w14:textId="77777777" w:rsidR="00D64DB2" w:rsidRDefault="00D64DB2">
                                  <w:pPr>
                                    <w:pStyle w:val="TableParagraph"/>
                                    <w:rPr>
                                      <w:sz w:val="18"/>
                                    </w:rPr>
                                  </w:pPr>
                                </w:p>
                                <w:p w14:paraId="06405C80" w14:textId="77777777" w:rsidR="00D64DB2" w:rsidRDefault="00D64DB2">
                                  <w:pPr>
                                    <w:pStyle w:val="TableParagraph"/>
                                    <w:rPr>
                                      <w:sz w:val="18"/>
                                    </w:rPr>
                                  </w:pPr>
                                </w:p>
                                <w:p w14:paraId="6E29461B" w14:textId="77777777" w:rsidR="00D64DB2" w:rsidRDefault="00D64DB2">
                                  <w:pPr>
                                    <w:pStyle w:val="TableParagraph"/>
                                    <w:spacing w:before="6"/>
                                    <w:rPr>
                                      <w:sz w:val="15"/>
                                    </w:rPr>
                                  </w:pPr>
                                </w:p>
                                <w:p w14:paraId="40736F12" w14:textId="77777777" w:rsidR="00D64DB2" w:rsidRDefault="0022516B">
                                  <w:pPr>
                                    <w:pStyle w:val="TableParagraph"/>
                                    <w:spacing w:before="1" w:line="168" w:lineRule="exact"/>
                                    <w:ind w:left="64" w:right="-72"/>
                                    <w:rPr>
                                      <w:rFonts w:ascii="Courier New" w:hAnsi="Courier New"/>
                                      <w:sz w:val="16"/>
                                    </w:rPr>
                                  </w:pPr>
                                  <w:r>
                                    <w:rPr>
                                      <w:rFonts w:ascii="Courier New" w:hAnsi="Courier New"/>
                                      <w:sz w:val="16"/>
                                      <w:shd w:val="clear" w:color="auto" w:fill="EDEDED"/>
                                    </w:rPr>
                                    <w:t>github.repos•</w:t>
                                  </w:r>
                                </w:p>
                              </w:tc>
                              <w:tc>
                                <w:tcPr>
                                  <w:tcW w:w="1020" w:type="dxa"/>
                                  <w:gridSpan w:val="3"/>
                                  <w:tcBorders>
                                    <w:top w:val="single" w:sz="52" w:space="0" w:color="FFFFFF"/>
                                    <w:bottom w:val="single" w:sz="52" w:space="0" w:color="FFFFFF"/>
                                    <w:right w:val="nil"/>
                                  </w:tcBorders>
                                  <w:shd w:val="clear" w:color="auto" w:fill="EDEDED"/>
                                </w:tcPr>
                                <w:p w14:paraId="2778E9B8"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4336CCD0" w14:textId="77777777">
                              <w:trPr>
                                <w:trHeight w:val="395"/>
                              </w:trPr>
                              <w:tc>
                                <w:tcPr>
                                  <w:tcW w:w="1308" w:type="dxa"/>
                                  <w:vMerge/>
                                  <w:tcBorders>
                                    <w:top w:val="nil"/>
                                    <w:left w:val="nil"/>
                                    <w:bottom w:val="single" w:sz="52" w:space="0" w:color="FFFFFF"/>
                                  </w:tcBorders>
                                </w:tcPr>
                                <w:p w14:paraId="10FAA1F3" w14:textId="77777777" w:rsidR="00D64DB2" w:rsidRDefault="00D64DB2">
                                  <w:pPr>
                                    <w:rPr>
                                      <w:sz w:val="2"/>
                                      <w:szCs w:val="2"/>
                                    </w:rPr>
                                  </w:pPr>
                                </w:p>
                              </w:tc>
                              <w:tc>
                                <w:tcPr>
                                  <w:tcW w:w="1020" w:type="dxa"/>
                                  <w:gridSpan w:val="3"/>
                                  <w:tcBorders>
                                    <w:top w:val="single" w:sz="52" w:space="0" w:color="FFFFFF"/>
                                    <w:bottom w:val="nil"/>
                                    <w:right w:val="nil"/>
                                  </w:tcBorders>
                                </w:tcPr>
                                <w:p w14:paraId="7A239C79" w14:textId="77777777" w:rsidR="00D64DB2" w:rsidRDefault="0022516B">
                                  <w:pPr>
                                    <w:pStyle w:val="TableParagraph"/>
                                    <w:spacing w:before="22"/>
                                    <w:ind w:left="64" w:right="-173"/>
                                    <w:rPr>
                                      <w:rFonts w:ascii="Courier New"/>
                                      <w:sz w:val="16"/>
                                    </w:rPr>
                                  </w:pPr>
                                  <w:r>
                                    <w:rPr>
                                      <w:rFonts w:ascii="Courier New"/>
                                      <w:sz w:val="16"/>
                                      <w:shd w:val="clear" w:color="auto" w:fill="EDEDED"/>
                                    </w:rPr>
                                    <w:t>BRANCH_NAME</w:t>
                                  </w:r>
                                </w:p>
                              </w:tc>
                            </w:tr>
                            <w:tr w:rsidR="00D64DB2" w14:paraId="4AA248CE" w14:textId="77777777">
                              <w:trPr>
                                <w:trHeight w:val="146"/>
                              </w:trPr>
                              <w:tc>
                                <w:tcPr>
                                  <w:tcW w:w="1308" w:type="dxa"/>
                                  <w:vMerge/>
                                  <w:tcBorders>
                                    <w:top w:val="nil"/>
                                    <w:left w:val="nil"/>
                                    <w:bottom w:val="single" w:sz="52" w:space="0" w:color="FFFFFF"/>
                                  </w:tcBorders>
                                </w:tcPr>
                                <w:p w14:paraId="285C0EF9" w14:textId="77777777" w:rsidR="00D64DB2" w:rsidRDefault="00D64DB2">
                                  <w:pPr>
                                    <w:rPr>
                                      <w:sz w:val="2"/>
                                      <w:szCs w:val="2"/>
                                    </w:rPr>
                                  </w:pPr>
                                </w:p>
                              </w:tc>
                              <w:tc>
                                <w:tcPr>
                                  <w:tcW w:w="828" w:type="dxa"/>
                                  <w:gridSpan w:val="2"/>
                                  <w:tcBorders>
                                    <w:top w:val="nil"/>
                                    <w:bottom w:val="single" w:sz="52" w:space="0" w:color="FFFFFF"/>
                                    <w:right w:val="nil"/>
                                  </w:tcBorders>
                                  <w:shd w:val="clear" w:color="auto" w:fill="EDEDED"/>
                                </w:tcPr>
                                <w:p w14:paraId="6EB71DE7" w14:textId="77777777" w:rsidR="00D64DB2" w:rsidRDefault="0022516B">
                                  <w:pPr>
                                    <w:pStyle w:val="TableParagraph"/>
                                    <w:spacing w:line="126"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020310A5" w14:textId="77777777" w:rsidR="00D64DB2" w:rsidRDefault="00D64DB2">
                                  <w:pPr>
                                    <w:pStyle w:val="TableParagraph"/>
                                    <w:rPr>
                                      <w:rFonts w:ascii="Times New Roman"/>
                                      <w:sz w:val="8"/>
                                    </w:rPr>
                                  </w:pPr>
                                </w:p>
                              </w:tc>
                            </w:tr>
                            <w:tr w:rsidR="00D64DB2" w14:paraId="27471DCF" w14:textId="77777777">
                              <w:trPr>
                                <w:trHeight w:val="210"/>
                              </w:trPr>
                              <w:tc>
                                <w:tcPr>
                                  <w:tcW w:w="1308" w:type="dxa"/>
                                  <w:vMerge/>
                                  <w:tcBorders>
                                    <w:top w:val="nil"/>
                                    <w:left w:val="nil"/>
                                    <w:bottom w:val="single" w:sz="52" w:space="0" w:color="FFFFFF"/>
                                  </w:tcBorders>
                                </w:tcPr>
                                <w:p w14:paraId="4ECFEFE3"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1A32BB46"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7B5D5587" w14:textId="77777777">
                              <w:trPr>
                                <w:trHeight w:val="210"/>
                              </w:trPr>
                              <w:tc>
                                <w:tcPr>
                                  <w:tcW w:w="1308" w:type="dxa"/>
                                  <w:vMerge/>
                                  <w:tcBorders>
                                    <w:top w:val="nil"/>
                                    <w:left w:val="nil"/>
                                    <w:bottom w:val="single" w:sz="52" w:space="0" w:color="FFFFFF"/>
                                  </w:tcBorders>
                                </w:tcPr>
                                <w:p w14:paraId="6E4F5C92"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759F4D17"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3A8A3B8B" w14:textId="77777777">
                              <w:trPr>
                                <w:trHeight w:val="146"/>
                              </w:trPr>
                              <w:tc>
                                <w:tcPr>
                                  <w:tcW w:w="1308" w:type="dxa"/>
                                  <w:vMerge/>
                                  <w:tcBorders>
                                    <w:top w:val="nil"/>
                                    <w:left w:val="nil"/>
                                    <w:bottom w:val="single" w:sz="52" w:space="0" w:color="FFFFFF"/>
                                  </w:tcBorders>
                                </w:tcPr>
                                <w:p w14:paraId="46A704B8" w14:textId="77777777" w:rsidR="00D64DB2" w:rsidRDefault="00D64DB2">
                                  <w:pPr>
                                    <w:rPr>
                                      <w:sz w:val="2"/>
                                      <w:szCs w:val="2"/>
                                    </w:rPr>
                                  </w:pPr>
                                </w:p>
                              </w:tc>
                              <w:tc>
                                <w:tcPr>
                                  <w:tcW w:w="1020" w:type="dxa"/>
                                  <w:gridSpan w:val="3"/>
                                  <w:tcBorders>
                                    <w:top w:val="single" w:sz="52" w:space="0" w:color="FFFFFF"/>
                                    <w:bottom w:val="nil"/>
                                    <w:right w:val="nil"/>
                                  </w:tcBorders>
                                  <w:shd w:val="clear" w:color="auto" w:fill="EDEDED"/>
                                </w:tcPr>
                                <w:p w14:paraId="106CD73F" w14:textId="77777777" w:rsidR="00D64DB2" w:rsidRDefault="0022516B">
                                  <w:pPr>
                                    <w:pStyle w:val="TableParagraph"/>
                                    <w:spacing w:before="22" w:line="104" w:lineRule="exact"/>
                                    <w:ind w:left="64" w:right="-72"/>
                                    <w:rPr>
                                      <w:rFonts w:ascii="Courier New"/>
                                      <w:sz w:val="16"/>
                                    </w:rPr>
                                  </w:pPr>
                                  <w:r>
                                    <w:rPr>
                                      <w:rFonts w:ascii="Courier New"/>
                                      <w:sz w:val="16"/>
                                    </w:rPr>
                                    <w:t>OWNER_NAME</w:t>
                                  </w:r>
                                </w:p>
                              </w:tc>
                            </w:tr>
                            <w:tr w:rsidR="00D64DB2" w14:paraId="69D42613" w14:textId="77777777">
                              <w:trPr>
                                <w:trHeight w:val="119"/>
                              </w:trPr>
                              <w:tc>
                                <w:tcPr>
                                  <w:tcW w:w="1308" w:type="dxa"/>
                                  <w:vMerge/>
                                  <w:tcBorders>
                                    <w:top w:val="nil"/>
                                    <w:left w:val="nil"/>
                                    <w:bottom w:val="single" w:sz="52" w:space="0" w:color="FFFFFF"/>
                                  </w:tcBorders>
                                </w:tcPr>
                                <w:p w14:paraId="641B0B0D" w14:textId="77777777" w:rsidR="00D64DB2" w:rsidRDefault="00D64DB2">
                                  <w:pPr>
                                    <w:rPr>
                                      <w:sz w:val="2"/>
                                      <w:szCs w:val="2"/>
                                    </w:rPr>
                                  </w:pPr>
                                </w:p>
                              </w:tc>
                              <w:tc>
                                <w:tcPr>
                                  <w:tcW w:w="1020" w:type="dxa"/>
                                  <w:gridSpan w:val="3"/>
                                  <w:tcBorders>
                                    <w:top w:val="nil"/>
                                    <w:bottom w:val="nil"/>
                                    <w:right w:val="nil"/>
                                  </w:tcBorders>
                                </w:tcPr>
                                <w:p w14:paraId="7C83DD77" w14:textId="77777777" w:rsidR="00D64DB2" w:rsidRDefault="00D64DB2">
                                  <w:pPr>
                                    <w:pStyle w:val="TableParagraph"/>
                                    <w:rPr>
                                      <w:rFonts w:ascii="Times New Roman"/>
                                      <w:sz w:val="6"/>
                                    </w:rPr>
                                  </w:pPr>
                                </w:p>
                              </w:tc>
                            </w:tr>
                            <w:tr w:rsidR="00D64DB2" w14:paraId="7381F028" w14:textId="77777777">
                              <w:trPr>
                                <w:trHeight w:val="146"/>
                              </w:trPr>
                              <w:tc>
                                <w:tcPr>
                                  <w:tcW w:w="1308" w:type="dxa"/>
                                  <w:vMerge/>
                                  <w:tcBorders>
                                    <w:top w:val="nil"/>
                                    <w:left w:val="nil"/>
                                    <w:bottom w:val="single" w:sz="52" w:space="0" w:color="FFFFFF"/>
                                  </w:tcBorders>
                                </w:tcPr>
                                <w:p w14:paraId="0AC58CE2" w14:textId="77777777" w:rsidR="00D64DB2" w:rsidRDefault="00D64DB2">
                                  <w:pPr>
                                    <w:rPr>
                                      <w:sz w:val="2"/>
                                      <w:szCs w:val="2"/>
                                    </w:rPr>
                                  </w:pPr>
                                </w:p>
                              </w:tc>
                              <w:tc>
                                <w:tcPr>
                                  <w:tcW w:w="828" w:type="dxa"/>
                                  <w:gridSpan w:val="2"/>
                                  <w:tcBorders>
                                    <w:top w:val="nil"/>
                                    <w:bottom w:val="single" w:sz="52" w:space="0" w:color="FFFFFF"/>
                                    <w:right w:val="nil"/>
                                  </w:tcBorders>
                                  <w:shd w:val="clear" w:color="auto" w:fill="EDEDED"/>
                                </w:tcPr>
                                <w:p w14:paraId="57BA75BE" w14:textId="77777777" w:rsidR="00D64DB2" w:rsidRDefault="0022516B">
                                  <w:pPr>
                                    <w:pStyle w:val="TableParagraph"/>
                                    <w:spacing w:line="126"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2743EA58" w14:textId="77777777" w:rsidR="00D64DB2" w:rsidRDefault="00D64DB2">
                                  <w:pPr>
                                    <w:pStyle w:val="TableParagraph"/>
                                    <w:rPr>
                                      <w:rFonts w:ascii="Times New Roman"/>
                                      <w:sz w:val="8"/>
                                    </w:rPr>
                                  </w:pPr>
                                </w:p>
                              </w:tc>
                            </w:tr>
                          </w:tbl>
                          <w:p w14:paraId="5AE72597"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D0955" id="Text Box 237" o:spid="_x0000_s1134" type="#_x0000_t202" style="position:absolute;left:0;text-align:left;margin-left:145.95pt;margin-top:-109.2pt;width:126.1pt;height:239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" filled="f" stroked="f">
                <v:path arrowok="t"/>
                <v:textbox inset="0,0,0,0">
                  <w:txbxContent>
                    <w:tbl>
                      <w:tblPr>
                        <w:tblW w:w="0" w:type="auto"/>
                        <w:tblInd w:w="7"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left w:w="0" w:type="dxa"/>
                          <w:right w:w="0" w:type="dxa"/>
                        </w:tblCellMar>
                        <w:tblLook w:val="01E0" w:firstRow="1" w:lastRow="1" w:firstColumn="1" w:lastColumn="1" w:noHBand="0" w:noVBand="0"/>
                      </w:tblPr>
                      <w:tblGrid>
                        <w:gridCol w:w="1308"/>
                        <w:gridCol w:w="444"/>
                        <w:gridCol w:w="384"/>
                        <w:gridCol w:w="192"/>
                      </w:tblGrid>
                      <w:tr w:rsidR="00D64DB2" w14:paraId="0288A9A3" w14:textId="77777777">
                        <w:trPr>
                          <w:trHeight w:val="210"/>
                        </w:trPr>
                        <w:tc>
                          <w:tcPr>
                            <w:tcW w:w="1308" w:type="dxa"/>
                            <w:vMerge w:val="restart"/>
                            <w:tcBorders>
                              <w:top w:val="nil"/>
                              <w:left w:val="nil"/>
                              <w:bottom w:val="nil"/>
                            </w:tcBorders>
                          </w:tcPr>
                          <w:p w14:paraId="701767C5" w14:textId="77777777" w:rsidR="00D64DB2" w:rsidRDefault="0022516B">
                            <w:pPr>
                              <w:pStyle w:val="TableParagraph"/>
                              <w:spacing w:before="22" w:line="451" w:lineRule="auto"/>
                              <w:ind w:left="64" w:right="-85"/>
                              <w:rPr>
                                <w:rFonts w:ascii="Courier New" w:hAnsi="Courier New"/>
                                <w:sz w:val="16"/>
                              </w:rPr>
                            </w:pPr>
                            <w:r>
                              <w:rPr>
                                <w:rFonts w:ascii="Courier New" w:hAnsi="Courier New"/>
                                <w:sz w:val="16"/>
                                <w:shd w:val="clear" w:color="auto" w:fill="EDEDED"/>
                              </w:rPr>
                              <w:t>github.repos•</w:t>
                            </w:r>
                            <w:r>
                              <w:rPr>
                                <w:rFonts w:ascii="Courier New" w:hAnsi="Courier New"/>
                                <w:sz w:val="16"/>
                              </w:rPr>
                              <w:t xml:space="preserve"> </w:t>
                            </w:r>
                            <w:r>
                              <w:rPr>
                                <w:rFonts w:ascii="Courier New" w:hAnsi="Courier New"/>
                                <w:sz w:val="16"/>
                                <w:shd w:val="clear" w:color="auto" w:fill="EDEDED"/>
                              </w:rPr>
                              <w:t>itory.name</w:t>
                            </w:r>
                          </w:p>
                        </w:tc>
                        <w:tc>
                          <w:tcPr>
                            <w:tcW w:w="828" w:type="dxa"/>
                            <w:gridSpan w:val="2"/>
                            <w:tcBorders>
                              <w:top w:val="nil"/>
                              <w:bottom w:val="single" w:sz="52" w:space="0" w:color="FFFFFF"/>
                              <w:right w:val="nil"/>
                            </w:tcBorders>
                            <w:shd w:val="clear" w:color="auto" w:fill="EDEDED"/>
                          </w:tcPr>
                          <w:p w14:paraId="4CF4E23B"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6997E066" w14:textId="77777777" w:rsidR="00D64DB2" w:rsidRDefault="00D64DB2">
                            <w:pPr>
                              <w:pStyle w:val="TableParagraph"/>
                              <w:rPr>
                                <w:rFonts w:ascii="Times New Roman"/>
                                <w:sz w:val="14"/>
                              </w:rPr>
                            </w:pPr>
                          </w:p>
                        </w:tc>
                      </w:tr>
                      <w:tr w:rsidR="00D64DB2" w14:paraId="50F7C1E8" w14:textId="77777777">
                        <w:trPr>
                          <w:trHeight w:val="210"/>
                        </w:trPr>
                        <w:tc>
                          <w:tcPr>
                            <w:tcW w:w="1308" w:type="dxa"/>
                            <w:vMerge/>
                            <w:tcBorders>
                              <w:top w:val="nil"/>
                              <w:left w:val="nil"/>
                              <w:bottom w:val="nil"/>
                            </w:tcBorders>
                          </w:tcPr>
                          <w:p w14:paraId="4FE07A00"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71B53D26"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57E71EB6" w14:textId="77777777">
                        <w:trPr>
                          <w:trHeight w:val="210"/>
                        </w:trPr>
                        <w:tc>
                          <w:tcPr>
                            <w:tcW w:w="1308" w:type="dxa"/>
                            <w:vMerge/>
                            <w:tcBorders>
                              <w:top w:val="nil"/>
                              <w:left w:val="nil"/>
                              <w:bottom w:val="nil"/>
                            </w:tcBorders>
                          </w:tcPr>
                          <w:p w14:paraId="4BD6B8B9"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07796A13"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1457797C" w14:textId="77777777">
                        <w:trPr>
                          <w:trHeight w:val="210"/>
                        </w:trPr>
                        <w:tc>
                          <w:tcPr>
                            <w:tcW w:w="1308" w:type="dxa"/>
                            <w:vMerge/>
                            <w:tcBorders>
                              <w:top w:val="nil"/>
                              <w:left w:val="nil"/>
                              <w:bottom w:val="nil"/>
                            </w:tcBorders>
                          </w:tcPr>
                          <w:p w14:paraId="589214B7" w14:textId="77777777" w:rsidR="00D64DB2" w:rsidRDefault="00D64DB2">
                            <w:pPr>
                              <w:rPr>
                                <w:sz w:val="2"/>
                                <w:szCs w:val="2"/>
                              </w:rPr>
                            </w:pPr>
                          </w:p>
                        </w:tc>
                        <w:tc>
                          <w:tcPr>
                            <w:tcW w:w="444" w:type="dxa"/>
                            <w:tcBorders>
                              <w:top w:val="single" w:sz="52" w:space="0" w:color="FFFFFF"/>
                              <w:bottom w:val="nil"/>
                              <w:right w:val="nil"/>
                            </w:tcBorders>
                            <w:shd w:val="clear" w:color="auto" w:fill="EDEDED"/>
                          </w:tcPr>
                          <w:p w14:paraId="7731A032" w14:textId="77777777" w:rsidR="00D64DB2" w:rsidRDefault="0022516B">
                            <w:pPr>
                              <w:pStyle w:val="TableParagraph"/>
                              <w:spacing w:before="22" w:line="168" w:lineRule="exact"/>
                              <w:ind w:left="64" w:right="-72"/>
                              <w:rPr>
                                <w:rFonts w:ascii="Courier New"/>
                                <w:sz w:val="16"/>
                              </w:rPr>
                            </w:pPr>
                            <w:r>
                              <w:rPr>
                                <w:rFonts w:ascii="Courier New"/>
                                <w:sz w:val="16"/>
                              </w:rPr>
                              <w:t>NAME</w:t>
                            </w:r>
                          </w:p>
                        </w:tc>
                        <w:tc>
                          <w:tcPr>
                            <w:tcW w:w="576" w:type="dxa"/>
                            <w:gridSpan w:val="2"/>
                            <w:tcBorders>
                              <w:top w:val="single" w:sz="52" w:space="0" w:color="FFFFFF"/>
                              <w:left w:val="nil"/>
                              <w:bottom w:val="nil"/>
                              <w:right w:val="nil"/>
                            </w:tcBorders>
                          </w:tcPr>
                          <w:p w14:paraId="45DB97B3" w14:textId="77777777" w:rsidR="00D64DB2" w:rsidRDefault="00D64DB2">
                            <w:pPr>
                              <w:pStyle w:val="TableParagraph"/>
                              <w:rPr>
                                <w:rFonts w:ascii="Times New Roman"/>
                                <w:sz w:val="14"/>
                              </w:rPr>
                            </w:pPr>
                          </w:p>
                        </w:tc>
                      </w:tr>
                      <w:tr w:rsidR="00D64DB2" w14:paraId="08C62C15" w14:textId="77777777">
                        <w:trPr>
                          <w:trHeight w:val="249"/>
                        </w:trPr>
                        <w:tc>
                          <w:tcPr>
                            <w:tcW w:w="1308" w:type="dxa"/>
                            <w:vMerge/>
                            <w:tcBorders>
                              <w:top w:val="nil"/>
                              <w:left w:val="nil"/>
                              <w:bottom w:val="nil"/>
                            </w:tcBorders>
                          </w:tcPr>
                          <w:p w14:paraId="7ADC3A26" w14:textId="77777777" w:rsidR="00D64DB2" w:rsidRDefault="00D64DB2">
                            <w:pPr>
                              <w:rPr>
                                <w:sz w:val="2"/>
                                <w:szCs w:val="2"/>
                              </w:rPr>
                            </w:pPr>
                          </w:p>
                        </w:tc>
                        <w:tc>
                          <w:tcPr>
                            <w:tcW w:w="1020" w:type="dxa"/>
                            <w:gridSpan w:val="3"/>
                            <w:tcBorders>
                              <w:top w:val="nil"/>
                              <w:bottom w:val="nil"/>
                              <w:right w:val="nil"/>
                            </w:tcBorders>
                          </w:tcPr>
                          <w:p w14:paraId="6DAFB52B" w14:textId="77777777" w:rsidR="00D64DB2" w:rsidRDefault="00D64DB2">
                            <w:pPr>
                              <w:pStyle w:val="TableParagraph"/>
                              <w:rPr>
                                <w:rFonts w:ascii="Times New Roman"/>
                                <w:sz w:val="18"/>
                              </w:rPr>
                            </w:pPr>
                          </w:p>
                        </w:tc>
                      </w:tr>
                      <w:tr w:rsidR="00D64DB2" w14:paraId="43374AF4" w14:textId="77777777">
                        <w:trPr>
                          <w:trHeight w:val="210"/>
                        </w:trPr>
                        <w:tc>
                          <w:tcPr>
                            <w:tcW w:w="1308" w:type="dxa"/>
                            <w:tcBorders>
                              <w:top w:val="nil"/>
                              <w:left w:val="nil"/>
                              <w:bottom w:val="single" w:sz="52" w:space="0" w:color="FFFFFF"/>
                            </w:tcBorders>
                            <w:shd w:val="clear" w:color="auto" w:fill="EDEDED"/>
                          </w:tcPr>
                          <w:p w14:paraId="3595E60A"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github.repos•</w:t>
                            </w:r>
                          </w:p>
                        </w:tc>
                        <w:tc>
                          <w:tcPr>
                            <w:tcW w:w="828" w:type="dxa"/>
                            <w:gridSpan w:val="2"/>
                            <w:tcBorders>
                              <w:top w:val="nil"/>
                              <w:bottom w:val="single" w:sz="52" w:space="0" w:color="FFFFFF"/>
                              <w:right w:val="nil"/>
                            </w:tcBorders>
                            <w:shd w:val="clear" w:color="auto" w:fill="EDEDED"/>
                          </w:tcPr>
                          <w:p w14:paraId="52A6E141"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671C495C" w14:textId="77777777" w:rsidR="00D64DB2" w:rsidRDefault="00D64DB2">
                            <w:pPr>
                              <w:pStyle w:val="TableParagraph"/>
                              <w:rPr>
                                <w:rFonts w:ascii="Times New Roman"/>
                                <w:sz w:val="14"/>
                              </w:rPr>
                            </w:pPr>
                          </w:p>
                        </w:tc>
                      </w:tr>
                      <w:tr w:rsidR="00D64DB2" w14:paraId="07F36ACB" w14:textId="77777777">
                        <w:trPr>
                          <w:trHeight w:val="210"/>
                        </w:trPr>
                        <w:tc>
                          <w:tcPr>
                            <w:tcW w:w="1308" w:type="dxa"/>
                            <w:tcBorders>
                              <w:top w:val="single" w:sz="52" w:space="0" w:color="FFFFFF"/>
                              <w:left w:val="nil"/>
                              <w:bottom w:val="single" w:sz="52" w:space="0" w:color="FFFFFF"/>
                            </w:tcBorders>
                            <w:shd w:val="clear" w:color="auto" w:fill="EDEDED"/>
                          </w:tcPr>
                          <w:p w14:paraId="3B434822"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itory.branch•</w:t>
                            </w:r>
                          </w:p>
                        </w:tc>
                        <w:tc>
                          <w:tcPr>
                            <w:tcW w:w="1020" w:type="dxa"/>
                            <w:gridSpan w:val="3"/>
                            <w:tcBorders>
                              <w:top w:val="single" w:sz="52" w:space="0" w:color="FFFFFF"/>
                              <w:bottom w:val="single" w:sz="52" w:space="0" w:color="FFFFFF"/>
                              <w:right w:val="nil"/>
                            </w:tcBorders>
                            <w:shd w:val="clear" w:color="auto" w:fill="EDEDED"/>
                          </w:tcPr>
                          <w:p w14:paraId="1F3323DC"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64AB0C10" w14:textId="77777777">
                        <w:trPr>
                          <w:trHeight w:val="210"/>
                        </w:trPr>
                        <w:tc>
                          <w:tcPr>
                            <w:tcW w:w="1308" w:type="dxa"/>
                            <w:vMerge w:val="restart"/>
                            <w:tcBorders>
                              <w:top w:val="single" w:sz="52" w:space="0" w:color="FFFFFF"/>
                              <w:left w:val="nil"/>
                              <w:bottom w:val="single" w:sz="52" w:space="0" w:color="FFFFFF"/>
                            </w:tcBorders>
                          </w:tcPr>
                          <w:p w14:paraId="2054A63F" w14:textId="77777777" w:rsidR="00D64DB2" w:rsidRDefault="0022516B">
                            <w:pPr>
                              <w:pStyle w:val="TableParagraph"/>
                              <w:spacing w:before="22"/>
                              <w:ind w:left="64"/>
                              <w:rPr>
                                <w:rFonts w:ascii="Courier New"/>
                                <w:sz w:val="16"/>
                              </w:rPr>
                            </w:pPr>
                            <w:r>
                              <w:rPr>
                                <w:rFonts w:ascii="Courier New"/>
                                <w:sz w:val="16"/>
                                <w:shd w:val="clear" w:color="auto" w:fill="EDEDED"/>
                              </w:rPr>
                              <w:t>.name</w:t>
                            </w:r>
                          </w:p>
                          <w:p w14:paraId="6A7A70B6" w14:textId="77777777" w:rsidR="00D64DB2" w:rsidRDefault="00D64DB2">
                            <w:pPr>
                              <w:pStyle w:val="TableParagraph"/>
                              <w:rPr>
                                <w:sz w:val="18"/>
                              </w:rPr>
                            </w:pPr>
                          </w:p>
                          <w:p w14:paraId="7642EE4D" w14:textId="77777777" w:rsidR="00D64DB2" w:rsidRDefault="00D64DB2">
                            <w:pPr>
                              <w:pStyle w:val="TableParagraph"/>
                              <w:rPr>
                                <w:sz w:val="18"/>
                              </w:rPr>
                            </w:pPr>
                          </w:p>
                          <w:p w14:paraId="00BCE74E" w14:textId="77777777" w:rsidR="00D64DB2" w:rsidRDefault="00D64DB2">
                            <w:pPr>
                              <w:pStyle w:val="TableParagraph"/>
                              <w:spacing w:before="7"/>
                              <w:rPr>
                                <w:sz w:val="15"/>
                              </w:rPr>
                            </w:pPr>
                          </w:p>
                          <w:p w14:paraId="6A023B07" w14:textId="77777777" w:rsidR="00D64DB2" w:rsidRDefault="0022516B">
                            <w:pPr>
                              <w:pStyle w:val="TableParagraph"/>
                              <w:spacing w:line="451" w:lineRule="auto"/>
                              <w:ind w:left="64" w:right="-85"/>
                              <w:rPr>
                                <w:rFonts w:ascii="Courier New" w:hAnsi="Courier New"/>
                                <w:sz w:val="16"/>
                              </w:rPr>
                            </w:pPr>
                            <w:r>
                              <w:rPr>
                                <w:rFonts w:ascii="Courier New" w:hAnsi="Courier New"/>
                                <w:sz w:val="16"/>
                                <w:shd w:val="clear" w:color="auto" w:fill="EDEDED"/>
                              </w:rPr>
                              <w:t>github.repos•</w:t>
                            </w:r>
                            <w:r>
                              <w:rPr>
                                <w:rFonts w:ascii="Courier New" w:hAnsi="Courier New"/>
                                <w:sz w:val="16"/>
                              </w:rPr>
                              <w:t xml:space="preserve"> </w:t>
                            </w:r>
                            <w:r>
                              <w:rPr>
                                <w:rFonts w:ascii="Courier New" w:hAnsi="Courier New"/>
                                <w:sz w:val="16"/>
                                <w:shd w:val="clear" w:color="auto" w:fill="EDEDED"/>
                              </w:rPr>
                              <w:t>itory.owner•</w:t>
                            </w:r>
                          </w:p>
                          <w:p w14:paraId="729F7560" w14:textId="77777777" w:rsidR="00D64DB2" w:rsidRDefault="0022516B">
                            <w:pPr>
                              <w:pStyle w:val="TableParagraph"/>
                              <w:spacing w:line="180" w:lineRule="exact"/>
                              <w:ind w:left="64"/>
                              <w:rPr>
                                <w:rFonts w:ascii="Courier New"/>
                                <w:sz w:val="16"/>
                              </w:rPr>
                            </w:pPr>
                            <w:r>
                              <w:rPr>
                                <w:rFonts w:ascii="Courier New"/>
                                <w:sz w:val="16"/>
                                <w:shd w:val="clear" w:color="auto" w:fill="EDEDED"/>
                              </w:rPr>
                              <w:t>.name</w:t>
                            </w:r>
                          </w:p>
                          <w:p w14:paraId="6A66D683" w14:textId="77777777" w:rsidR="00D64DB2" w:rsidRDefault="00D64DB2">
                            <w:pPr>
                              <w:pStyle w:val="TableParagraph"/>
                              <w:rPr>
                                <w:sz w:val="18"/>
                              </w:rPr>
                            </w:pPr>
                          </w:p>
                          <w:p w14:paraId="06405C80" w14:textId="77777777" w:rsidR="00D64DB2" w:rsidRDefault="00D64DB2">
                            <w:pPr>
                              <w:pStyle w:val="TableParagraph"/>
                              <w:rPr>
                                <w:sz w:val="18"/>
                              </w:rPr>
                            </w:pPr>
                          </w:p>
                          <w:p w14:paraId="6E29461B" w14:textId="77777777" w:rsidR="00D64DB2" w:rsidRDefault="00D64DB2">
                            <w:pPr>
                              <w:pStyle w:val="TableParagraph"/>
                              <w:spacing w:before="6"/>
                              <w:rPr>
                                <w:sz w:val="15"/>
                              </w:rPr>
                            </w:pPr>
                          </w:p>
                          <w:p w14:paraId="40736F12" w14:textId="77777777" w:rsidR="00D64DB2" w:rsidRDefault="0022516B">
                            <w:pPr>
                              <w:pStyle w:val="TableParagraph"/>
                              <w:spacing w:before="1" w:line="168" w:lineRule="exact"/>
                              <w:ind w:left="64" w:right="-72"/>
                              <w:rPr>
                                <w:rFonts w:ascii="Courier New" w:hAnsi="Courier New"/>
                                <w:sz w:val="16"/>
                              </w:rPr>
                            </w:pPr>
                            <w:r>
                              <w:rPr>
                                <w:rFonts w:ascii="Courier New" w:hAnsi="Courier New"/>
                                <w:sz w:val="16"/>
                                <w:shd w:val="clear" w:color="auto" w:fill="EDEDED"/>
                              </w:rPr>
                              <w:t>github.repos•</w:t>
                            </w:r>
                          </w:p>
                        </w:tc>
                        <w:tc>
                          <w:tcPr>
                            <w:tcW w:w="1020" w:type="dxa"/>
                            <w:gridSpan w:val="3"/>
                            <w:tcBorders>
                              <w:top w:val="single" w:sz="52" w:space="0" w:color="FFFFFF"/>
                              <w:bottom w:val="single" w:sz="52" w:space="0" w:color="FFFFFF"/>
                              <w:right w:val="nil"/>
                            </w:tcBorders>
                            <w:shd w:val="clear" w:color="auto" w:fill="EDEDED"/>
                          </w:tcPr>
                          <w:p w14:paraId="2778E9B8"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4336CCD0" w14:textId="77777777">
                        <w:trPr>
                          <w:trHeight w:val="395"/>
                        </w:trPr>
                        <w:tc>
                          <w:tcPr>
                            <w:tcW w:w="1308" w:type="dxa"/>
                            <w:vMerge/>
                            <w:tcBorders>
                              <w:top w:val="nil"/>
                              <w:left w:val="nil"/>
                              <w:bottom w:val="single" w:sz="52" w:space="0" w:color="FFFFFF"/>
                            </w:tcBorders>
                          </w:tcPr>
                          <w:p w14:paraId="10FAA1F3" w14:textId="77777777" w:rsidR="00D64DB2" w:rsidRDefault="00D64DB2">
                            <w:pPr>
                              <w:rPr>
                                <w:sz w:val="2"/>
                                <w:szCs w:val="2"/>
                              </w:rPr>
                            </w:pPr>
                          </w:p>
                        </w:tc>
                        <w:tc>
                          <w:tcPr>
                            <w:tcW w:w="1020" w:type="dxa"/>
                            <w:gridSpan w:val="3"/>
                            <w:tcBorders>
                              <w:top w:val="single" w:sz="52" w:space="0" w:color="FFFFFF"/>
                              <w:bottom w:val="nil"/>
                              <w:right w:val="nil"/>
                            </w:tcBorders>
                          </w:tcPr>
                          <w:p w14:paraId="7A239C79" w14:textId="77777777" w:rsidR="00D64DB2" w:rsidRDefault="0022516B">
                            <w:pPr>
                              <w:pStyle w:val="TableParagraph"/>
                              <w:spacing w:before="22"/>
                              <w:ind w:left="64" w:right="-173"/>
                              <w:rPr>
                                <w:rFonts w:ascii="Courier New"/>
                                <w:sz w:val="16"/>
                              </w:rPr>
                            </w:pPr>
                            <w:r>
                              <w:rPr>
                                <w:rFonts w:ascii="Courier New"/>
                                <w:sz w:val="16"/>
                                <w:shd w:val="clear" w:color="auto" w:fill="EDEDED"/>
                              </w:rPr>
                              <w:t>BRANCH_NAME</w:t>
                            </w:r>
                          </w:p>
                        </w:tc>
                      </w:tr>
                      <w:tr w:rsidR="00D64DB2" w14:paraId="4AA248CE" w14:textId="77777777">
                        <w:trPr>
                          <w:trHeight w:val="146"/>
                        </w:trPr>
                        <w:tc>
                          <w:tcPr>
                            <w:tcW w:w="1308" w:type="dxa"/>
                            <w:vMerge/>
                            <w:tcBorders>
                              <w:top w:val="nil"/>
                              <w:left w:val="nil"/>
                              <w:bottom w:val="single" w:sz="52" w:space="0" w:color="FFFFFF"/>
                            </w:tcBorders>
                          </w:tcPr>
                          <w:p w14:paraId="285C0EF9" w14:textId="77777777" w:rsidR="00D64DB2" w:rsidRDefault="00D64DB2">
                            <w:pPr>
                              <w:rPr>
                                <w:sz w:val="2"/>
                                <w:szCs w:val="2"/>
                              </w:rPr>
                            </w:pPr>
                          </w:p>
                        </w:tc>
                        <w:tc>
                          <w:tcPr>
                            <w:tcW w:w="828" w:type="dxa"/>
                            <w:gridSpan w:val="2"/>
                            <w:tcBorders>
                              <w:top w:val="nil"/>
                              <w:bottom w:val="single" w:sz="52" w:space="0" w:color="FFFFFF"/>
                              <w:right w:val="nil"/>
                            </w:tcBorders>
                            <w:shd w:val="clear" w:color="auto" w:fill="EDEDED"/>
                          </w:tcPr>
                          <w:p w14:paraId="6EB71DE7" w14:textId="77777777" w:rsidR="00D64DB2" w:rsidRDefault="0022516B">
                            <w:pPr>
                              <w:pStyle w:val="TableParagraph"/>
                              <w:spacing w:line="126"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020310A5" w14:textId="77777777" w:rsidR="00D64DB2" w:rsidRDefault="00D64DB2">
                            <w:pPr>
                              <w:pStyle w:val="TableParagraph"/>
                              <w:rPr>
                                <w:rFonts w:ascii="Times New Roman"/>
                                <w:sz w:val="8"/>
                              </w:rPr>
                            </w:pPr>
                          </w:p>
                        </w:tc>
                      </w:tr>
                      <w:tr w:rsidR="00D64DB2" w14:paraId="27471DCF" w14:textId="77777777">
                        <w:trPr>
                          <w:trHeight w:val="210"/>
                        </w:trPr>
                        <w:tc>
                          <w:tcPr>
                            <w:tcW w:w="1308" w:type="dxa"/>
                            <w:vMerge/>
                            <w:tcBorders>
                              <w:top w:val="nil"/>
                              <w:left w:val="nil"/>
                              <w:bottom w:val="single" w:sz="52" w:space="0" w:color="FFFFFF"/>
                            </w:tcBorders>
                          </w:tcPr>
                          <w:p w14:paraId="4ECFEFE3"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1A32BB46"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GITHUB_RE•</w:t>
                            </w:r>
                          </w:p>
                        </w:tc>
                      </w:tr>
                      <w:tr w:rsidR="00D64DB2" w14:paraId="7B5D5587" w14:textId="77777777">
                        <w:trPr>
                          <w:trHeight w:val="210"/>
                        </w:trPr>
                        <w:tc>
                          <w:tcPr>
                            <w:tcW w:w="1308" w:type="dxa"/>
                            <w:vMerge/>
                            <w:tcBorders>
                              <w:top w:val="nil"/>
                              <w:left w:val="nil"/>
                              <w:bottom w:val="single" w:sz="52" w:space="0" w:color="FFFFFF"/>
                            </w:tcBorders>
                          </w:tcPr>
                          <w:p w14:paraId="6E4F5C92" w14:textId="77777777" w:rsidR="00D64DB2" w:rsidRDefault="00D64DB2">
                            <w:pPr>
                              <w:rPr>
                                <w:sz w:val="2"/>
                                <w:szCs w:val="2"/>
                              </w:rPr>
                            </w:pPr>
                          </w:p>
                        </w:tc>
                        <w:tc>
                          <w:tcPr>
                            <w:tcW w:w="1020" w:type="dxa"/>
                            <w:gridSpan w:val="3"/>
                            <w:tcBorders>
                              <w:top w:val="single" w:sz="52" w:space="0" w:color="FFFFFF"/>
                              <w:bottom w:val="single" w:sz="52" w:space="0" w:color="FFFFFF"/>
                              <w:right w:val="nil"/>
                            </w:tcBorders>
                            <w:shd w:val="clear" w:color="auto" w:fill="EDEDED"/>
                          </w:tcPr>
                          <w:p w14:paraId="759F4D17" w14:textId="77777777" w:rsidR="00D64DB2" w:rsidRDefault="0022516B">
                            <w:pPr>
                              <w:pStyle w:val="TableParagraph"/>
                              <w:spacing w:before="22" w:line="168" w:lineRule="exact"/>
                              <w:ind w:left="64" w:right="-72"/>
                              <w:rPr>
                                <w:rFonts w:ascii="Courier New" w:hAnsi="Courier New"/>
                                <w:sz w:val="16"/>
                              </w:rPr>
                            </w:pPr>
                            <w:r>
                              <w:rPr>
                                <w:rFonts w:ascii="Courier New" w:hAnsi="Courier New"/>
                                <w:sz w:val="16"/>
                              </w:rPr>
                              <w:t>POSITORY_•</w:t>
                            </w:r>
                          </w:p>
                        </w:tc>
                      </w:tr>
                      <w:tr w:rsidR="00D64DB2" w14:paraId="3A8A3B8B" w14:textId="77777777">
                        <w:trPr>
                          <w:trHeight w:val="146"/>
                        </w:trPr>
                        <w:tc>
                          <w:tcPr>
                            <w:tcW w:w="1308" w:type="dxa"/>
                            <w:vMerge/>
                            <w:tcBorders>
                              <w:top w:val="nil"/>
                              <w:left w:val="nil"/>
                              <w:bottom w:val="single" w:sz="52" w:space="0" w:color="FFFFFF"/>
                            </w:tcBorders>
                          </w:tcPr>
                          <w:p w14:paraId="46A704B8" w14:textId="77777777" w:rsidR="00D64DB2" w:rsidRDefault="00D64DB2">
                            <w:pPr>
                              <w:rPr>
                                <w:sz w:val="2"/>
                                <w:szCs w:val="2"/>
                              </w:rPr>
                            </w:pPr>
                          </w:p>
                        </w:tc>
                        <w:tc>
                          <w:tcPr>
                            <w:tcW w:w="1020" w:type="dxa"/>
                            <w:gridSpan w:val="3"/>
                            <w:tcBorders>
                              <w:top w:val="single" w:sz="52" w:space="0" w:color="FFFFFF"/>
                              <w:bottom w:val="nil"/>
                              <w:right w:val="nil"/>
                            </w:tcBorders>
                            <w:shd w:val="clear" w:color="auto" w:fill="EDEDED"/>
                          </w:tcPr>
                          <w:p w14:paraId="106CD73F" w14:textId="77777777" w:rsidR="00D64DB2" w:rsidRDefault="0022516B">
                            <w:pPr>
                              <w:pStyle w:val="TableParagraph"/>
                              <w:spacing w:before="22" w:line="104" w:lineRule="exact"/>
                              <w:ind w:left="64" w:right="-72"/>
                              <w:rPr>
                                <w:rFonts w:ascii="Courier New"/>
                                <w:sz w:val="16"/>
                              </w:rPr>
                            </w:pPr>
                            <w:r>
                              <w:rPr>
                                <w:rFonts w:ascii="Courier New"/>
                                <w:sz w:val="16"/>
                              </w:rPr>
                              <w:t>OWNER_NAME</w:t>
                            </w:r>
                          </w:p>
                        </w:tc>
                      </w:tr>
                      <w:tr w:rsidR="00D64DB2" w14:paraId="69D42613" w14:textId="77777777">
                        <w:trPr>
                          <w:trHeight w:val="119"/>
                        </w:trPr>
                        <w:tc>
                          <w:tcPr>
                            <w:tcW w:w="1308" w:type="dxa"/>
                            <w:vMerge/>
                            <w:tcBorders>
                              <w:top w:val="nil"/>
                              <w:left w:val="nil"/>
                              <w:bottom w:val="single" w:sz="52" w:space="0" w:color="FFFFFF"/>
                            </w:tcBorders>
                          </w:tcPr>
                          <w:p w14:paraId="641B0B0D" w14:textId="77777777" w:rsidR="00D64DB2" w:rsidRDefault="00D64DB2">
                            <w:pPr>
                              <w:rPr>
                                <w:sz w:val="2"/>
                                <w:szCs w:val="2"/>
                              </w:rPr>
                            </w:pPr>
                          </w:p>
                        </w:tc>
                        <w:tc>
                          <w:tcPr>
                            <w:tcW w:w="1020" w:type="dxa"/>
                            <w:gridSpan w:val="3"/>
                            <w:tcBorders>
                              <w:top w:val="nil"/>
                              <w:bottom w:val="nil"/>
                              <w:right w:val="nil"/>
                            </w:tcBorders>
                          </w:tcPr>
                          <w:p w14:paraId="7C83DD77" w14:textId="77777777" w:rsidR="00D64DB2" w:rsidRDefault="00D64DB2">
                            <w:pPr>
                              <w:pStyle w:val="TableParagraph"/>
                              <w:rPr>
                                <w:rFonts w:ascii="Times New Roman"/>
                                <w:sz w:val="6"/>
                              </w:rPr>
                            </w:pPr>
                          </w:p>
                        </w:tc>
                      </w:tr>
                      <w:tr w:rsidR="00D64DB2" w14:paraId="7381F028" w14:textId="77777777">
                        <w:trPr>
                          <w:trHeight w:val="146"/>
                        </w:trPr>
                        <w:tc>
                          <w:tcPr>
                            <w:tcW w:w="1308" w:type="dxa"/>
                            <w:vMerge/>
                            <w:tcBorders>
                              <w:top w:val="nil"/>
                              <w:left w:val="nil"/>
                              <w:bottom w:val="single" w:sz="52" w:space="0" w:color="FFFFFF"/>
                            </w:tcBorders>
                          </w:tcPr>
                          <w:p w14:paraId="0AC58CE2" w14:textId="77777777" w:rsidR="00D64DB2" w:rsidRDefault="00D64DB2">
                            <w:pPr>
                              <w:rPr>
                                <w:sz w:val="2"/>
                                <w:szCs w:val="2"/>
                              </w:rPr>
                            </w:pPr>
                          </w:p>
                        </w:tc>
                        <w:tc>
                          <w:tcPr>
                            <w:tcW w:w="828" w:type="dxa"/>
                            <w:gridSpan w:val="2"/>
                            <w:tcBorders>
                              <w:top w:val="nil"/>
                              <w:bottom w:val="single" w:sz="52" w:space="0" w:color="FFFFFF"/>
                              <w:right w:val="nil"/>
                            </w:tcBorders>
                            <w:shd w:val="clear" w:color="auto" w:fill="EDEDED"/>
                          </w:tcPr>
                          <w:p w14:paraId="57BA75BE" w14:textId="77777777" w:rsidR="00D64DB2" w:rsidRDefault="0022516B">
                            <w:pPr>
                              <w:pStyle w:val="TableParagraph"/>
                              <w:spacing w:line="126" w:lineRule="exact"/>
                              <w:ind w:left="64" w:right="-72"/>
                              <w:rPr>
                                <w:rFonts w:ascii="Courier New" w:hAnsi="Courier New"/>
                                <w:sz w:val="16"/>
                              </w:rPr>
                            </w:pPr>
                            <w:r>
                              <w:rPr>
                                <w:rFonts w:ascii="Courier New" w:hAnsi="Courier New"/>
                                <w:sz w:val="16"/>
                              </w:rPr>
                              <w:t>BRIDGE_•</w:t>
                            </w:r>
                          </w:p>
                        </w:tc>
                        <w:tc>
                          <w:tcPr>
                            <w:tcW w:w="192" w:type="dxa"/>
                            <w:tcBorders>
                              <w:top w:val="nil"/>
                              <w:left w:val="nil"/>
                              <w:bottom w:val="single" w:sz="52" w:space="0" w:color="FFFFFF"/>
                              <w:right w:val="nil"/>
                            </w:tcBorders>
                          </w:tcPr>
                          <w:p w14:paraId="2743EA58" w14:textId="77777777" w:rsidR="00D64DB2" w:rsidRDefault="00D64DB2">
                            <w:pPr>
                              <w:pStyle w:val="TableParagraph"/>
                              <w:rPr>
                                <w:rFonts w:ascii="Times New Roman"/>
                                <w:sz w:val="8"/>
                              </w:rPr>
                            </w:pPr>
                          </w:p>
                        </w:tc>
                      </w:tr>
                    </w:tbl>
                    <w:p w14:paraId="5AE72597" w14:textId="77777777" w:rsidR="00D64DB2" w:rsidRDefault="00D64DB2">
                      <w:pPr>
                        <w:pStyle w:val="BodyText"/>
                      </w:pPr>
                    </w:p>
                  </w:txbxContent>
                </v:textbox>
                <w10:wrap anchorx="page"/>
              </v:shape>
            </w:pict>
          </mc:Fallback>
        </mc:AlternateContent>
      </w:r>
      <w:r w:rsidR="00350945">
        <w:rPr>
          <w:rFonts w:ascii="Courier New"/>
          <w:sz w:val="16"/>
          <w:shd w:val="clear" w:color="auto" w:fill="EDEDED"/>
        </w:rPr>
        <w:t>.name</w:t>
      </w:r>
    </w:p>
    <w:p w14:paraId="5F2F1D4C" w14:textId="77777777" w:rsidR="00D64DB2" w:rsidRDefault="00D64DB2">
      <w:pPr>
        <w:pStyle w:val="BodyText"/>
        <w:rPr>
          <w:rFonts w:ascii="Courier New"/>
          <w:sz w:val="18"/>
        </w:rPr>
      </w:pPr>
    </w:p>
    <w:p w14:paraId="2D83C972" w14:textId="77777777" w:rsidR="00D64DB2" w:rsidRDefault="00D64DB2">
      <w:pPr>
        <w:pStyle w:val="BodyText"/>
        <w:rPr>
          <w:rFonts w:ascii="Courier New"/>
          <w:sz w:val="18"/>
        </w:rPr>
      </w:pPr>
    </w:p>
    <w:p w14:paraId="33D3F647" w14:textId="77777777" w:rsidR="00D64DB2" w:rsidRDefault="00D64DB2">
      <w:pPr>
        <w:pStyle w:val="BodyText"/>
        <w:spacing w:before="6"/>
        <w:rPr>
          <w:rFonts w:ascii="Courier New"/>
          <w:sz w:val="18"/>
        </w:rPr>
      </w:pPr>
    </w:p>
    <w:p w14:paraId="659BCFCB" w14:textId="77777777" w:rsidR="00D64DB2" w:rsidRDefault="0022516B">
      <w:pPr>
        <w:spacing w:before="1" w:line="451" w:lineRule="auto"/>
        <w:ind w:left="894" w:right="-20"/>
        <w:rPr>
          <w:rFonts w:ascii="Courier New" w:hAnsi="Courier New"/>
          <w:sz w:val="16"/>
        </w:rPr>
      </w:pPr>
      <w:r>
        <w:rPr>
          <w:rFonts w:ascii="Courier New" w:hAnsi="Courier New"/>
          <w:sz w:val="16"/>
          <w:shd w:val="clear" w:color="auto" w:fill="EDEDED"/>
        </w:rPr>
        <w:t>github.repos•</w:t>
      </w:r>
      <w:r>
        <w:rPr>
          <w:rFonts w:ascii="Courier New" w:hAnsi="Courier New"/>
          <w:sz w:val="16"/>
        </w:rPr>
        <w:t xml:space="preserve"> </w:t>
      </w:r>
      <w:r>
        <w:rPr>
          <w:rFonts w:ascii="Courier New" w:hAnsi="Courier New"/>
          <w:sz w:val="16"/>
          <w:shd w:val="clear" w:color="auto" w:fill="EDEDED"/>
        </w:rPr>
        <w:t>itory.owner•</w:t>
      </w:r>
    </w:p>
    <w:p w14:paraId="257F7BF5" w14:textId="77777777" w:rsidR="00D64DB2" w:rsidRDefault="0022516B">
      <w:pPr>
        <w:spacing w:line="180" w:lineRule="exact"/>
        <w:ind w:left="894"/>
        <w:rPr>
          <w:rFonts w:ascii="Courier New"/>
          <w:sz w:val="16"/>
        </w:rPr>
      </w:pPr>
      <w:r>
        <w:rPr>
          <w:rFonts w:ascii="Courier New"/>
          <w:sz w:val="16"/>
          <w:shd w:val="clear" w:color="auto" w:fill="EDEDED"/>
        </w:rPr>
        <w:t>.name</w:t>
      </w:r>
    </w:p>
    <w:p w14:paraId="26C33E59" w14:textId="77777777" w:rsidR="00D64DB2" w:rsidRDefault="0022516B">
      <w:pPr>
        <w:pStyle w:val="BodyText"/>
        <w:spacing w:before="2"/>
        <w:rPr>
          <w:rFonts w:ascii="Courier New"/>
          <w:sz w:val="19"/>
        </w:rPr>
      </w:pPr>
      <w:r>
        <w:br w:type="column"/>
      </w:r>
    </w:p>
    <w:p w14:paraId="2B3B95BB" w14:textId="77777777" w:rsidR="00D64DB2" w:rsidRDefault="0022516B">
      <w:pPr>
        <w:pStyle w:val="BodyText"/>
        <w:tabs>
          <w:tab w:val="left" w:pos="770"/>
        </w:tabs>
        <w:spacing w:line="340" w:lineRule="auto"/>
        <w:ind w:left="770" w:right="274" w:hanging="691"/>
      </w:pPr>
      <w:r>
        <w:rPr>
          <w:spacing w:val="-3"/>
        </w:rPr>
        <w:t>Yes</w:t>
      </w:r>
      <w:r>
        <w:rPr>
          <w:spacing w:val="-3"/>
        </w:rPr>
        <w:tab/>
      </w:r>
      <w:r>
        <w:t>Name</w:t>
      </w:r>
      <w:r>
        <w:rPr>
          <w:spacing w:val="-12"/>
        </w:rPr>
        <w:t xml:space="preserve"> </w:t>
      </w:r>
      <w:r>
        <w:t>of</w:t>
      </w:r>
      <w:r>
        <w:rPr>
          <w:spacing w:val="-11"/>
        </w:rPr>
        <w:t xml:space="preserve"> </w:t>
      </w:r>
      <w:r>
        <w:t>Branch</w:t>
      </w:r>
      <w:r>
        <w:rPr>
          <w:spacing w:val="-11"/>
        </w:rPr>
        <w:t xml:space="preserve"> </w:t>
      </w:r>
      <w:r>
        <w:t>(typically</w:t>
      </w:r>
      <w:r>
        <w:rPr>
          <w:spacing w:val="-12"/>
        </w:rPr>
        <w:t xml:space="preserve"> </w:t>
      </w:r>
      <w:r>
        <w:t>main</w:t>
      </w:r>
      <w:r>
        <w:rPr>
          <w:spacing w:val="-11"/>
        </w:rPr>
        <w:t xml:space="preserve"> </w:t>
      </w:r>
      <w:r>
        <w:t>/ master)</w:t>
      </w:r>
    </w:p>
    <w:p w14:paraId="27EBDFA8" w14:textId="77777777" w:rsidR="00D64DB2" w:rsidRDefault="00D64DB2">
      <w:pPr>
        <w:pStyle w:val="BodyText"/>
        <w:rPr>
          <w:sz w:val="22"/>
        </w:rPr>
      </w:pPr>
    </w:p>
    <w:p w14:paraId="1EEFF6C4" w14:textId="77777777" w:rsidR="00D64DB2" w:rsidRDefault="00D64DB2">
      <w:pPr>
        <w:pStyle w:val="BodyText"/>
        <w:rPr>
          <w:sz w:val="22"/>
        </w:rPr>
      </w:pPr>
    </w:p>
    <w:p w14:paraId="76DA82A9" w14:textId="77777777" w:rsidR="00D64DB2" w:rsidRDefault="00D64DB2">
      <w:pPr>
        <w:pStyle w:val="BodyText"/>
        <w:spacing w:before="6"/>
        <w:rPr>
          <w:sz w:val="22"/>
        </w:rPr>
      </w:pPr>
    </w:p>
    <w:p w14:paraId="37D375D8" w14:textId="77777777" w:rsidR="00D64DB2" w:rsidRDefault="0022516B">
      <w:pPr>
        <w:pStyle w:val="BodyText"/>
        <w:tabs>
          <w:tab w:val="left" w:pos="770"/>
        </w:tabs>
        <w:spacing w:before="1"/>
        <w:ind w:left="79"/>
      </w:pPr>
      <w:r>
        <w:rPr>
          <w:spacing w:val="-3"/>
        </w:rPr>
        <w:t>Yes</w:t>
      </w:r>
      <w:r>
        <w:rPr>
          <w:spacing w:val="-3"/>
        </w:rPr>
        <w:tab/>
      </w:r>
      <w:r>
        <w:t>Repo Owner</w:t>
      </w:r>
      <w:r>
        <w:rPr>
          <w:spacing w:val="-3"/>
        </w:rPr>
        <w:t xml:space="preserve"> </w:t>
      </w:r>
      <w:r>
        <w:t>Name</w:t>
      </w:r>
    </w:p>
    <w:p w14:paraId="465CC166" w14:textId="77777777" w:rsidR="00D64DB2" w:rsidRDefault="00D64DB2">
      <w:pPr>
        <w:sectPr w:rsidR="00D64DB2">
          <w:type w:val="continuous"/>
          <w:pgSz w:w="12240" w:h="15840"/>
          <w:pgMar w:top="1500" w:right="1320" w:bottom="280" w:left="1340" w:header="720" w:footer="720" w:gutter="0"/>
          <w:cols w:num="3" w:space="720" w:equalWidth="0">
            <w:col w:w="1557" w:space="1891"/>
            <w:col w:w="2143" w:space="40"/>
            <w:col w:w="3949"/>
          </w:cols>
        </w:sectPr>
      </w:pPr>
    </w:p>
    <w:p w14:paraId="6F744F67" w14:textId="77777777" w:rsidR="00D64DB2" w:rsidRDefault="00D64DB2">
      <w:pPr>
        <w:pStyle w:val="BodyText"/>
      </w:pPr>
    </w:p>
    <w:p w14:paraId="5C170B17" w14:textId="77777777" w:rsidR="00D64DB2" w:rsidRDefault="00D64DB2">
      <w:pPr>
        <w:pStyle w:val="BodyText"/>
        <w:spacing w:before="10"/>
        <w:rPr>
          <w:sz w:val="18"/>
        </w:rPr>
      </w:pPr>
    </w:p>
    <w:p w14:paraId="7B11681D" w14:textId="77777777" w:rsidR="00D64DB2" w:rsidRDefault="00D64DB2">
      <w:pPr>
        <w:rPr>
          <w:sz w:val="18"/>
        </w:rPr>
        <w:sectPr w:rsidR="00D64DB2">
          <w:type w:val="continuous"/>
          <w:pgSz w:w="12240" w:h="15840"/>
          <w:pgMar w:top="1500" w:right="1320" w:bottom="280" w:left="1340" w:header="720" w:footer="720" w:gutter="0"/>
          <w:cols w:space="720"/>
        </w:sectPr>
      </w:pPr>
    </w:p>
    <w:p w14:paraId="65D41CEA" w14:textId="77777777" w:rsidR="00D64DB2" w:rsidRDefault="0022516B">
      <w:pPr>
        <w:pStyle w:val="BodyText"/>
        <w:spacing w:before="95" w:line="340" w:lineRule="auto"/>
        <w:ind w:left="894"/>
      </w:pPr>
      <w:r>
        <w:t xml:space="preserve">Pull Re­ </w:t>
      </w:r>
      <w:r>
        <w:rPr>
          <w:w w:val="95"/>
        </w:rPr>
        <w:t xml:space="preserve">quest </w:t>
      </w:r>
      <w:r>
        <w:rPr>
          <w:w w:val="90"/>
        </w:rPr>
        <w:t xml:space="preserve">Num­ </w:t>
      </w:r>
      <w:r>
        <w:t>ber</w:t>
      </w:r>
    </w:p>
    <w:p w14:paraId="15662AEE" w14:textId="77777777" w:rsidR="00D64DB2" w:rsidRDefault="0022516B">
      <w:pPr>
        <w:pStyle w:val="BodyText"/>
        <w:rPr>
          <w:sz w:val="18"/>
        </w:rPr>
      </w:pPr>
      <w:r>
        <w:br w:type="column"/>
      </w:r>
    </w:p>
    <w:p w14:paraId="0B89B1D9" w14:textId="77777777" w:rsidR="00D64DB2" w:rsidRDefault="00D64DB2">
      <w:pPr>
        <w:pStyle w:val="BodyText"/>
        <w:rPr>
          <w:sz w:val="23"/>
        </w:rPr>
      </w:pPr>
    </w:p>
    <w:p w14:paraId="3C788CF3" w14:textId="77777777" w:rsidR="00D64DB2" w:rsidRDefault="0022516B">
      <w:pPr>
        <w:ind w:left="211"/>
        <w:rPr>
          <w:rFonts w:ascii="Courier New" w:hAnsi="Courier New"/>
          <w:sz w:val="16"/>
        </w:rPr>
      </w:pPr>
      <w:r>
        <w:rPr>
          <w:rFonts w:ascii="Courier New" w:hAnsi="Courier New"/>
          <w:sz w:val="16"/>
          <w:shd w:val="clear" w:color="auto" w:fill="EDEDED"/>
        </w:rPr>
        <w:t>itory.pull•</w:t>
      </w:r>
    </w:p>
    <w:p w14:paraId="77C42C2D" w14:textId="77777777" w:rsidR="00D64DB2" w:rsidRDefault="0022516B">
      <w:pPr>
        <w:spacing w:before="159"/>
        <w:ind w:left="211"/>
        <w:rPr>
          <w:rFonts w:ascii="Courier New"/>
          <w:sz w:val="16"/>
        </w:rPr>
      </w:pPr>
      <w:r>
        <w:rPr>
          <w:rFonts w:ascii="Courier New"/>
          <w:sz w:val="16"/>
          <w:shd w:val="clear" w:color="auto" w:fill="EDEDED"/>
        </w:rPr>
        <w:t>.number</w:t>
      </w:r>
    </w:p>
    <w:p w14:paraId="3BDFBBC0" w14:textId="77777777" w:rsidR="00D64DB2" w:rsidRDefault="0022516B">
      <w:pPr>
        <w:pStyle w:val="BodyText"/>
        <w:rPr>
          <w:rFonts w:ascii="Courier New"/>
          <w:sz w:val="18"/>
        </w:rPr>
      </w:pPr>
      <w:r>
        <w:br w:type="column"/>
      </w:r>
    </w:p>
    <w:p w14:paraId="113282E7" w14:textId="77777777" w:rsidR="00D64DB2" w:rsidRDefault="00D64DB2">
      <w:pPr>
        <w:pStyle w:val="BodyText"/>
        <w:spacing w:before="5"/>
        <w:rPr>
          <w:rFonts w:ascii="Courier New"/>
          <w:sz w:val="25"/>
        </w:rPr>
      </w:pPr>
    </w:p>
    <w:p w14:paraId="59D49CB3" w14:textId="77777777" w:rsidR="00D64DB2" w:rsidRDefault="0022516B">
      <w:pPr>
        <w:spacing w:line="451" w:lineRule="auto"/>
        <w:ind w:left="271" w:right="-19"/>
        <w:rPr>
          <w:rFonts w:ascii="Courier New" w:hAnsi="Courier New"/>
          <w:sz w:val="16"/>
        </w:rPr>
      </w:pPr>
      <w:r>
        <w:rPr>
          <w:rFonts w:ascii="Courier New" w:hAnsi="Courier New"/>
          <w:sz w:val="16"/>
          <w:shd w:val="clear" w:color="auto" w:fill="EDEDED"/>
        </w:rPr>
        <w:t>GITHUB_RE•</w:t>
      </w:r>
      <w:r>
        <w:rPr>
          <w:rFonts w:ascii="Courier New" w:hAnsi="Courier New"/>
          <w:sz w:val="16"/>
        </w:rPr>
        <w:t xml:space="preserve"> </w:t>
      </w:r>
      <w:r>
        <w:rPr>
          <w:rFonts w:ascii="Courier New" w:hAnsi="Courier New"/>
          <w:sz w:val="16"/>
          <w:shd w:val="clear" w:color="auto" w:fill="EDEDED"/>
        </w:rPr>
        <w:t>POSITORY_•</w:t>
      </w:r>
      <w:r>
        <w:rPr>
          <w:rFonts w:ascii="Courier New" w:hAnsi="Courier New"/>
          <w:sz w:val="16"/>
        </w:rPr>
        <w:t xml:space="preserve"> </w:t>
      </w:r>
      <w:r>
        <w:rPr>
          <w:rFonts w:ascii="Courier New" w:hAnsi="Courier New"/>
          <w:sz w:val="16"/>
          <w:shd w:val="clear" w:color="auto" w:fill="EDEDED"/>
        </w:rPr>
        <w:t>PULL_NUMBER</w:t>
      </w:r>
    </w:p>
    <w:p w14:paraId="4C8C757D" w14:textId="77777777" w:rsidR="00D64DB2" w:rsidRDefault="0022516B">
      <w:pPr>
        <w:spacing w:before="152" w:line="451" w:lineRule="auto"/>
        <w:ind w:left="234" w:right="-19"/>
        <w:rPr>
          <w:rFonts w:ascii="Courier New" w:hAnsi="Courier New"/>
          <w:sz w:val="16"/>
        </w:rPr>
      </w:pPr>
      <w:r>
        <w:br w:type="column"/>
      </w:r>
      <w:r>
        <w:rPr>
          <w:rFonts w:ascii="Courier New" w:hAnsi="Courier New"/>
          <w:sz w:val="16"/>
          <w:shd w:val="clear" w:color="auto" w:fill="EDEDED"/>
        </w:rPr>
        <w:t>github.repos•</w:t>
      </w:r>
      <w:r>
        <w:rPr>
          <w:rFonts w:ascii="Courier New" w:hAnsi="Courier New"/>
          <w:sz w:val="16"/>
        </w:rPr>
        <w:t xml:space="preserve"> </w:t>
      </w:r>
      <w:r>
        <w:rPr>
          <w:rFonts w:ascii="Courier New" w:hAnsi="Courier New"/>
          <w:sz w:val="16"/>
          <w:shd w:val="clear" w:color="auto" w:fill="EDEDED"/>
        </w:rPr>
        <w:t>itory.pull•</w:t>
      </w:r>
    </w:p>
    <w:p w14:paraId="43841CEB" w14:textId="77777777" w:rsidR="00D64DB2" w:rsidRDefault="0022516B">
      <w:pPr>
        <w:spacing w:line="180" w:lineRule="exact"/>
        <w:ind w:left="234"/>
        <w:rPr>
          <w:rFonts w:ascii="Courier New"/>
          <w:sz w:val="16"/>
        </w:rPr>
      </w:pPr>
      <w:r>
        <w:rPr>
          <w:rFonts w:ascii="Courier New"/>
          <w:sz w:val="16"/>
          <w:shd w:val="clear" w:color="auto" w:fill="EDEDED"/>
        </w:rPr>
        <w:t>.number</w:t>
      </w:r>
    </w:p>
    <w:p w14:paraId="3E563B6A" w14:textId="77777777" w:rsidR="00D64DB2" w:rsidRDefault="0022516B">
      <w:pPr>
        <w:pStyle w:val="BodyText"/>
        <w:tabs>
          <w:tab w:val="left" w:pos="770"/>
        </w:tabs>
        <w:spacing w:before="95" w:line="340" w:lineRule="auto"/>
        <w:ind w:left="770" w:right="666" w:hanging="691"/>
      </w:pPr>
      <w:r>
        <w:br w:type="column"/>
      </w:r>
      <w:r>
        <w:rPr>
          <w:spacing w:val="-3"/>
        </w:rPr>
        <w:t>Yes</w:t>
      </w:r>
      <w:r>
        <w:rPr>
          <w:spacing w:val="-3"/>
        </w:rPr>
        <w:tab/>
      </w:r>
      <w:r>
        <w:t>Pull</w:t>
      </w:r>
      <w:r>
        <w:rPr>
          <w:spacing w:val="-11"/>
        </w:rPr>
        <w:t xml:space="preserve"> </w:t>
      </w:r>
      <w:r>
        <w:t>request</w:t>
      </w:r>
      <w:r>
        <w:rPr>
          <w:spacing w:val="-10"/>
        </w:rPr>
        <w:t xml:space="preserve"> </w:t>
      </w:r>
      <w:r>
        <w:t>on</w:t>
      </w:r>
      <w:r>
        <w:rPr>
          <w:spacing w:val="-10"/>
        </w:rPr>
        <w:t xml:space="preserve"> </w:t>
      </w:r>
      <w:r>
        <w:t>which</w:t>
      </w:r>
      <w:r>
        <w:rPr>
          <w:spacing w:val="-11"/>
        </w:rPr>
        <w:t xml:space="preserve"> </w:t>
      </w:r>
      <w:r>
        <w:t>to</w:t>
      </w:r>
      <w:r>
        <w:rPr>
          <w:spacing w:val="-10"/>
        </w:rPr>
        <w:t xml:space="preserve"> </w:t>
      </w:r>
      <w:r>
        <w:t>add comments.</w:t>
      </w:r>
    </w:p>
    <w:p w14:paraId="0D321565" w14:textId="77777777" w:rsidR="00D64DB2" w:rsidRDefault="00D64DB2">
      <w:pPr>
        <w:spacing w:line="340" w:lineRule="auto"/>
        <w:sectPr w:rsidR="00D64DB2">
          <w:type w:val="continuous"/>
          <w:pgSz w:w="12240" w:h="15840"/>
          <w:pgMar w:top="1500" w:right="1320" w:bottom="280" w:left="1340" w:header="720" w:footer="720" w:gutter="0"/>
          <w:cols w:num="5" w:space="720" w:equalWidth="0">
            <w:col w:w="1393" w:space="40"/>
            <w:col w:w="1268" w:space="39"/>
            <w:col w:w="1329" w:space="39"/>
            <w:col w:w="1484" w:space="39"/>
            <w:col w:w="3949"/>
          </w:cols>
        </w:sectPr>
      </w:pPr>
    </w:p>
    <w:p w14:paraId="556B8CE5" w14:textId="77777777" w:rsidR="00D64DB2" w:rsidRDefault="0022516B">
      <w:pPr>
        <w:pStyle w:val="BodyText"/>
        <w:spacing w:before="85"/>
        <w:ind w:left="3545"/>
      </w:pPr>
      <w:r>
        <w:lastRenderedPageBreak/>
        <w:t>Synopsys Bridge CLI Guide | 3 - Synopsys Bridge CLI Reference | 27</w:t>
      </w:r>
    </w:p>
    <w:p w14:paraId="1A0918CB" w14:textId="77777777" w:rsidR="00D64DB2" w:rsidRDefault="00D64DB2">
      <w:pPr>
        <w:pStyle w:val="BodyText"/>
      </w:pPr>
    </w:p>
    <w:p w14:paraId="6A08D0ED" w14:textId="77777777" w:rsidR="00D64DB2" w:rsidRDefault="00D64DB2">
      <w:pPr>
        <w:pStyle w:val="BodyText"/>
      </w:pPr>
    </w:p>
    <w:p w14:paraId="6F44023D" w14:textId="77777777" w:rsidR="00D64DB2" w:rsidRDefault="00D64DB2">
      <w:pPr>
        <w:pStyle w:val="BodyText"/>
        <w:spacing w:before="2"/>
        <w:rPr>
          <w:sz w:val="15"/>
        </w:rPr>
      </w:pPr>
    </w:p>
    <w:p w14:paraId="1F16DED0" w14:textId="77777777" w:rsidR="00D64DB2" w:rsidRDefault="00D64DB2">
      <w:pPr>
        <w:rPr>
          <w:sz w:val="15"/>
        </w:rPr>
        <w:sectPr w:rsidR="00D64DB2">
          <w:pgSz w:w="12240" w:h="15840"/>
          <w:pgMar w:top="520" w:right="1320" w:bottom="280" w:left="1340" w:header="720" w:footer="720" w:gutter="0"/>
          <w:cols w:space="720"/>
        </w:sectPr>
      </w:pPr>
    </w:p>
    <w:p w14:paraId="4B6EA6C1" w14:textId="77777777" w:rsidR="00D64DB2" w:rsidRDefault="00D64DB2">
      <w:pPr>
        <w:pStyle w:val="BodyText"/>
        <w:spacing w:before="1"/>
        <w:rPr>
          <w:sz w:val="22"/>
        </w:rPr>
      </w:pPr>
    </w:p>
    <w:p w14:paraId="6F00281B" w14:textId="77777777" w:rsidR="00D64DB2" w:rsidRDefault="0022516B">
      <w:pPr>
        <w:pStyle w:val="Heading5"/>
      </w:pPr>
      <w:r>
        <w:t>SCM</w:t>
      </w:r>
    </w:p>
    <w:p w14:paraId="740F8685" w14:textId="77777777" w:rsidR="00D64DB2" w:rsidRDefault="0022516B">
      <w:pPr>
        <w:spacing w:before="96" w:line="340" w:lineRule="auto"/>
        <w:ind w:left="257" w:right="19" w:hanging="25"/>
        <w:rPr>
          <w:b/>
          <w:sz w:val="20"/>
        </w:rPr>
      </w:pPr>
      <w:r>
        <w:br w:type="column"/>
      </w:r>
      <w:r>
        <w:rPr>
          <w:b/>
          <w:sz w:val="20"/>
        </w:rPr>
        <w:t>Argu­ ment</w:t>
      </w:r>
    </w:p>
    <w:p w14:paraId="12A8A01E" w14:textId="77777777" w:rsidR="00D64DB2" w:rsidRDefault="0022516B">
      <w:pPr>
        <w:pStyle w:val="BodyText"/>
        <w:spacing w:before="1"/>
        <w:rPr>
          <w:b/>
          <w:sz w:val="22"/>
        </w:rPr>
      </w:pPr>
      <w:r>
        <w:br w:type="column"/>
      </w:r>
    </w:p>
    <w:p w14:paraId="6A1365DA" w14:textId="77777777" w:rsidR="00D64DB2" w:rsidRDefault="0022516B">
      <w:pPr>
        <w:ind w:left="253"/>
        <w:rPr>
          <w:b/>
          <w:sz w:val="20"/>
        </w:rPr>
      </w:pPr>
      <w:r>
        <w:rPr>
          <w:b/>
          <w:sz w:val="20"/>
        </w:rPr>
        <w:t>Input Mode</w:t>
      </w:r>
    </w:p>
    <w:p w14:paraId="05375CED" w14:textId="77777777" w:rsidR="00D64DB2" w:rsidRDefault="0022516B">
      <w:pPr>
        <w:spacing w:before="96" w:line="340" w:lineRule="auto"/>
        <w:ind w:left="253" w:right="19" w:firstLine="129"/>
        <w:rPr>
          <w:b/>
          <w:sz w:val="20"/>
        </w:rPr>
      </w:pPr>
      <w:r>
        <w:br w:type="column"/>
      </w:r>
      <w:r>
        <w:rPr>
          <w:b/>
          <w:sz w:val="20"/>
        </w:rPr>
        <w:t>Re­ quired</w:t>
      </w:r>
    </w:p>
    <w:p w14:paraId="37F4A5D2" w14:textId="77777777" w:rsidR="00D64DB2" w:rsidRDefault="0022516B">
      <w:pPr>
        <w:pStyle w:val="BodyText"/>
        <w:spacing w:before="1"/>
        <w:rPr>
          <w:b/>
          <w:sz w:val="22"/>
        </w:rPr>
      </w:pPr>
      <w:r>
        <w:br w:type="column"/>
      </w:r>
    </w:p>
    <w:p w14:paraId="3F8A4C32" w14:textId="77777777" w:rsidR="00D64DB2" w:rsidRDefault="0022516B">
      <w:pPr>
        <w:ind w:left="253"/>
        <w:rPr>
          <w:b/>
          <w:sz w:val="20"/>
        </w:rPr>
      </w:pPr>
      <w:r>
        <w:rPr>
          <w:b/>
          <w:sz w:val="20"/>
        </w:rPr>
        <w:t>Notes</w:t>
      </w:r>
    </w:p>
    <w:p w14:paraId="3799EB03" w14:textId="77777777" w:rsidR="00D64DB2" w:rsidRDefault="00D64DB2">
      <w:pPr>
        <w:rPr>
          <w:sz w:val="20"/>
        </w:rPr>
        <w:sectPr w:rsidR="00D64DB2">
          <w:type w:val="continuous"/>
          <w:pgSz w:w="12240" w:h="15840"/>
          <w:pgMar w:top="1500" w:right="1320" w:bottom="280" w:left="1340" w:header="720" w:footer="720" w:gutter="0"/>
          <w:cols w:num="5" w:space="720" w:equalWidth="0">
            <w:col w:w="682" w:space="40"/>
            <w:col w:w="783" w:space="1349"/>
            <w:col w:w="1313" w:space="1291"/>
            <w:col w:w="864" w:space="1060"/>
            <w:col w:w="2198"/>
          </w:cols>
        </w:sectPr>
      </w:pPr>
    </w:p>
    <w:p w14:paraId="26D9AB8E" w14:textId="77777777" w:rsidR="00D64DB2" w:rsidRDefault="0022516B">
      <w:pPr>
        <w:pStyle w:val="BodyText"/>
        <w:spacing w:before="118"/>
        <w:ind w:left="160"/>
      </w:pPr>
      <w:r>
        <w:rPr>
          <w:w w:val="95"/>
        </w:rPr>
        <w:t>GitLab</w:t>
      </w:r>
    </w:p>
    <w:p w14:paraId="07973BC8" w14:textId="77777777" w:rsidR="00D64DB2" w:rsidRDefault="0022516B">
      <w:pPr>
        <w:pStyle w:val="BodyText"/>
        <w:spacing w:before="118" w:line="340" w:lineRule="auto"/>
        <w:ind w:left="116"/>
      </w:pPr>
      <w:r>
        <w:br w:type="column"/>
      </w:r>
      <w:r>
        <w:rPr>
          <w:w w:val="95"/>
        </w:rPr>
        <w:t xml:space="preserve">GitLab </w:t>
      </w:r>
      <w:r>
        <w:t>API URL</w:t>
      </w:r>
    </w:p>
    <w:p w14:paraId="4FDD2F49" w14:textId="3D9EEA33" w:rsidR="00D64DB2" w:rsidRDefault="0022516B">
      <w:pPr>
        <w:pStyle w:val="BodyText"/>
        <w:spacing w:before="117" w:line="340" w:lineRule="auto"/>
        <w:ind w:left="116"/>
      </w:pPr>
      <w:del w:id="1422" w:author="Raj Kesarapalli" w:date="2023-07-27T13:49:00Z">
        <w:r w:rsidDel="00622A1C">
          <w:rPr>
            <w:spacing w:val="-1"/>
            <w:w w:val="95"/>
          </w:rPr>
          <w:delText xml:space="preserve">GitLab </w:delText>
        </w:r>
      </w:del>
      <w:r>
        <w:t>User Token</w:t>
      </w:r>
    </w:p>
    <w:p w14:paraId="736BF63B" w14:textId="77777777" w:rsidR="00D64DB2" w:rsidRDefault="0022516B">
      <w:pPr>
        <w:pStyle w:val="BodyText"/>
        <w:spacing w:before="118" w:line="340" w:lineRule="auto"/>
        <w:ind w:left="116"/>
      </w:pPr>
      <w:r>
        <w:rPr>
          <w:spacing w:val="-1"/>
          <w:w w:val="90"/>
        </w:rPr>
        <w:t xml:space="preserve">Repos­ </w:t>
      </w:r>
      <w:r>
        <w:t>itory Name</w:t>
      </w:r>
    </w:p>
    <w:p w14:paraId="0FD23929" w14:textId="3E42BAD7" w:rsidR="00D64DB2" w:rsidRDefault="0022516B">
      <w:pPr>
        <w:pStyle w:val="BodyText"/>
        <w:spacing w:before="117" w:line="340" w:lineRule="auto"/>
        <w:ind w:left="116"/>
        <w:jc w:val="both"/>
      </w:pPr>
      <w:del w:id="1423" w:author="Raj Kesarapalli" w:date="2023-07-27T13:49:00Z">
        <w:r w:rsidDel="00622A1C">
          <w:delText xml:space="preserve">GitLab </w:delText>
        </w:r>
      </w:del>
      <w:r>
        <w:rPr>
          <w:spacing w:val="-1"/>
          <w:w w:val="95"/>
        </w:rPr>
        <w:t xml:space="preserve">Branch </w:t>
      </w:r>
      <w:r>
        <w:t>Name</w:t>
      </w:r>
    </w:p>
    <w:p w14:paraId="0EE799F6" w14:textId="77777777" w:rsidR="00D64DB2" w:rsidRDefault="00D64DB2">
      <w:pPr>
        <w:pStyle w:val="BodyText"/>
        <w:rPr>
          <w:sz w:val="22"/>
        </w:rPr>
      </w:pPr>
    </w:p>
    <w:p w14:paraId="660A3174" w14:textId="77777777" w:rsidR="00D64DB2" w:rsidRDefault="0022516B">
      <w:pPr>
        <w:pStyle w:val="BodyText"/>
        <w:spacing w:before="193" w:line="340" w:lineRule="auto"/>
        <w:ind w:left="116"/>
      </w:pPr>
      <w:r>
        <w:t xml:space="preserve">Pull Re­ </w:t>
      </w:r>
      <w:r>
        <w:rPr>
          <w:w w:val="95"/>
        </w:rPr>
        <w:t xml:space="preserve">quest </w:t>
      </w:r>
      <w:r>
        <w:rPr>
          <w:w w:val="90"/>
        </w:rPr>
        <w:t xml:space="preserve">Num­ </w:t>
      </w:r>
      <w:r>
        <w:t>ber</w:t>
      </w:r>
    </w:p>
    <w:p w14:paraId="30182D19" w14:textId="77777777" w:rsidR="00D64DB2" w:rsidRDefault="0022516B">
      <w:pPr>
        <w:pStyle w:val="BodyText"/>
        <w:spacing w:before="6"/>
        <w:rPr>
          <w:sz w:val="14"/>
        </w:rPr>
      </w:pPr>
      <w:r>
        <w:br w:type="column"/>
      </w:r>
    </w:p>
    <w:p w14:paraId="2A86D886" w14:textId="77777777" w:rsidR="00D64DB2" w:rsidRDefault="0022516B">
      <w:pPr>
        <w:spacing w:before="1" w:line="451" w:lineRule="auto"/>
        <w:ind w:left="87" w:right="172"/>
        <w:rPr>
          <w:rFonts w:ascii="Courier New" w:hAnsi="Courier New"/>
          <w:sz w:val="16"/>
        </w:rPr>
      </w:pPr>
      <w:r>
        <w:rPr>
          <w:rFonts w:ascii="Courier New" w:hAnsi="Courier New"/>
          <w:sz w:val="16"/>
          <w:shd w:val="clear" w:color="auto" w:fill="EDEDED"/>
        </w:rPr>
        <w:t>git•</w:t>
      </w:r>
      <w:r>
        <w:rPr>
          <w:rFonts w:ascii="Courier New" w:hAnsi="Courier New"/>
          <w:sz w:val="16"/>
        </w:rPr>
        <w:t xml:space="preserve"> </w:t>
      </w:r>
      <w:r>
        <w:rPr>
          <w:rFonts w:ascii="Courier New" w:hAnsi="Courier New"/>
          <w:sz w:val="16"/>
          <w:shd w:val="clear" w:color="auto" w:fill="EDEDED"/>
        </w:rPr>
        <w:t>lab.api.url</w:t>
      </w:r>
    </w:p>
    <w:p w14:paraId="122D4840" w14:textId="77777777" w:rsidR="00D64DB2" w:rsidRDefault="00D64DB2">
      <w:pPr>
        <w:pStyle w:val="BodyText"/>
        <w:rPr>
          <w:rFonts w:ascii="Courier New"/>
          <w:sz w:val="18"/>
        </w:rPr>
      </w:pPr>
    </w:p>
    <w:p w14:paraId="6E39823C" w14:textId="77777777" w:rsidR="00D64DB2" w:rsidRDefault="00D64DB2">
      <w:pPr>
        <w:pStyle w:val="BodyText"/>
        <w:spacing w:before="5"/>
        <w:rPr>
          <w:rFonts w:ascii="Courier New"/>
          <w:sz w:val="22"/>
        </w:rPr>
      </w:pPr>
    </w:p>
    <w:p w14:paraId="2F462079" w14:textId="77777777" w:rsidR="00D64DB2" w:rsidRDefault="0022516B">
      <w:pPr>
        <w:ind w:left="87"/>
        <w:rPr>
          <w:rFonts w:ascii="Courier New" w:hAnsi="Courier New"/>
          <w:sz w:val="16"/>
        </w:rPr>
      </w:pPr>
      <w:r>
        <w:rPr>
          <w:rFonts w:ascii="Courier New" w:hAnsi="Courier New"/>
          <w:sz w:val="16"/>
          <w:shd w:val="clear" w:color="auto" w:fill="EDEDED"/>
        </w:rPr>
        <w:t>gitlab.user•</w:t>
      </w:r>
    </w:p>
    <w:p w14:paraId="3058925B" w14:textId="77777777" w:rsidR="00D64DB2" w:rsidRDefault="0022516B">
      <w:pPr>
        <w:spacing w:before="159"/>
        <w:ind w:left="87"/>
        <w:rPr>
          <w:rFonts w:ascii="Courier New"/>
          <w:sz w:val="16"/>
        </w:rPr>
      </w:pPr>
      <w:r>
        <w:rPr>
          <w:rFonts w:ascii="Courier New"/>
          <w:sz w:val="16"/>
          <w:shd w:val="clear" w:color="auto" w:fill="EDEDED"/>
        </w:rPr>
        <w:t>.token</w:t>
      </w:r>
    </w:p>
    <w:p w14:paraId="50F38313" w14:textId="77777777" w:rsidR="00D64DB2" w:rsidRDefault="00D64DB2">
      <w:pPr>
        <w:pStyle w:val="BodyText"/>
        <w:rPr>
          <w:rFonts w:ascii="Courier New"/>
          <w:sz w:val="18"/>
        </w:rPr>
      </w:pPr>
    </w:p>
    <w:p w14:paraId="28F85DD3" w14:textId="77777777" w:rsidR="00D64DB2" w:rsidRDefault="00D64DB2">
      <w:pPr>
        <w:pStyle w:val="BodyText"/>
        <w:rPr>
          <w:rFonts w:ascii="Courier New"/>
          <w:sz w:val="18"/>
        </w:rPr>
      </w:pPr>
    </w:p>
    <w:p w14:paraId="5B342D09" w14:textId="77777777" w:rsidR="00D64DB2" w:rsidRDefault="00D64DB2">
      <w:pPr>
        <w:pStyle w:val="BodyText"/>
        <w:spacing w:before="7"/>
        <w:rPr>
          <w:rFonts w:ascii="Courier New"/>
          <w:sz w:val="18"/>
        </w:rPr>
      </w:pPr>
    </w:p>
    <w:p w14:paraId="7BB093BF" w14:textId="77777777" w:rsidR="00D64DB2" w:rsidRDefault="0022516B">
      <w:pPr>
        <w:spacing w:line="451" w:lineRule="auto"/>
        <w:ind w:left="87" w:right="-20"/>
        <w:rPr>
          <w:rFonts w:ascii="Courier New" w:hAnsi="Courier New"/>
          <w:sz w:val="16"/>
        </w:rPr>
      </w:pPr>
      <w:r>
        <w:rPr>
          <w:rFonts w:ascii="Courier New" w:hAnsi="Courier New"/>
          <w:sz w:val="16"/>
          <w:shd w:val="clear" w:color="auto" w:fill="EDEDED"/>
        </w:rPr>
        <w:t>gitlab.repos•</w:t>
      </w:r>
      <w:r>
        <w:rPr>
          <w:rFonts w:ascii="Courier New" w:hAnsi="Courier New"/>
          <w:sz w:val="16"/>
        </w:rPr>
        <w:t xml:space="preserve"> </w:t>
      </w:r>
      <w:r>
        <w:rPr>
          <w:rFonts w:ascii="Courier New" w:hAnsi="Courier New"/>
          <w:sz w:val="16"/>
          <w:shd w:val="clear" w:color="auto" w:fill="EDEDED"/>
        </w:rPr>
        <w:t>itory.name</w:t>
      </w:r>
    </w:p>
    <w:p w14:paraId="402112A7" w14:textId="77777777" w:rsidR="00D64DB2" w:rsidRDefault="00D64DB2">
      <w:pPr>
        <w:pStyle w:val="BodyText"/>
        <w:rPr>
          <w:rFonts w:ascii="Courier New"/>
        </w:rPr>
      </w:pPr>
    </w:p>
    <w:p w14:paraId="4FD56BB5" w14:textId="77777777" w:rsidR="00D64DB2" w:rsidRDefault="00C46513">
      <w:pPr>
        <w:pStyle w:val="BodyText"/>
        <w:spacing w:before="4"/>
        <w:rPr>
          <w:rFonts w:ascii="Courier New"/>
          <w:sz w:val="16"/>
        </w:rPr>
      </w:pPr>
      <w:r>
        <w:rPr>
          <w:noProof/>
        </w:rPr>
        <mc:AlternateContent>
          <mc:Choice Requires="wps">
            <w:drawing>
              <wp:anchor distT="0" distB="0" distL="0" distR="0" simplePos="0" relativeHeight="251721728" behindDoc="1" locked="0" layoutInCell="1" allowOverlap="1" wp14:anchorId="30FC7546" wp14:editId="2CD2D212">
                <wp:simplePos x="0" y="0"/>
                <wp:positionH relativeFrom="page">
                  <wp:posOffset>1894840</wp:posOffset>
                </wp:positionH>
                <wp:positionV relativeFrom="paragraph">
                  <wp:posOffset>132715</wp:posOffset>
                </wp:positionV>
                <wp:extent cx="792480" cy="133985"/>
                <wp:effectExtent l="0" t="0" r="0" b="0"/>
                <wp:wrapTopAndBottom/>
                <wp:docPr id="568284653"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24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9173B1" w14:textId="77777777" w:rsidR="00D64DB2" w:rsidRDefault="0022516B">
                            <w:pPr>
                              <w:spacing w:before="22"/>
                              <w:ind w:right="-15"/>
                              <w:rPr>
                                <w:rFonts w:ascii="Courier New" w:hAnsi="Courier New"/>
                                <w:sz w:val="16"/>
                              </w:rPr>
                            </w:pPr>
                            <w:r>
                              <w:rPr>
                                <w:rFonts w:ascii="Courier New" w:hAnsi="Courier New"/>
                                <w:sz w:val="16"/>
                              </w:rPr>
                              <w:t>gitlab.repos•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C7546" id="Text Box 236" o:spid="_x0000_s1135" type="#_x0000_t202" style="position:absolute;margin-left:149.2pt;margin-top:10.45pt;width:62.4pt;height:10.55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" fillcolor="#ededed" stroked="f">
                <v:path arrowok="t"/>
                <v:textbox inset="0,0,0,0">
                  <w:txbxContent>
                    <w:p w14:paraId="5F9173B1" w14:textId="77777777" w:rsidR="00D64DB2" w:rsidRDefault="0022516B">
                      <w:pPr>
                        <w:spacing w:before="22"/>
                        <w:ind w:right="-15"/>
                        <w:rPr>
                          <w:rFonts w:ascii="Courier New" w:hAnsi="Courier New"/>
                          <w:sz w:val="16"/>
                        </w:rPr>
                      </w:pPr>
                      <w:r>
                        <w:rPr>
                          <w:rFonts w:ascii="Courier New" w:hAnsi="Courier New"/>
                          <w:sz w:val="16"/>
                        </w:rPr>
                        <w:t>gitlab.repos•</w:t>
                      </w:r>
                    </w:p>
                  </w:txbxContent>
                </v:textbox>
                <w10:wrap type="topAndBottom" anchorx="page"/>
              </v:shape>
            </w:pict>
          </mc:Fallback>
        </mc:AlternateContent>
      </w:r>
      <w:r>
        <w:rPr>
          <w:noProof/>
        </w:rPr>
        <mc:AlternateContent>
          <mc:Choice Requires="wps">
            <w:drawing>
              <wp:anchor distT="0" distB="0" distL="0" distR="0" simplePos="0" relativeHeight="251722752" behindDoc="1" locked="0" layoutInCell="1" allowOverlap="1" wp14:anchorId="0DB59980" wp14:editId="2ED1BD21">
                <wp:simplePos x="0" y="0"/>
                <wp:positionH relativeFrom="page">
                  <wp:posOffset>1894840</wp:posOffset>
                </wp:positionH>
                <wp:positionV relativeFrom="paragraph">
                  <wp:posOffset>348615</wp:posOffset>
                </wp:positionV>
                <wp:extent cx="792480" cy="133985"/>
                <wp:effectExtent l="0" t="0" r="0" b="0"/>
                <wp:wrapTopAndBottom/>
                <wp:docPr id="446810318"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24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4C75F" w14:textId="77777777" w:rsidR="00D64DB2" w:rsidRDefault="0022516B">
                            <w:pPr>
                              <w:spacing w:before="22"/>
                              <w:ind w:right="-15"/>
                              <w:rPr>
                                <w:rFonts w:ascii="Courier New" w:hAnsi="Courier New"/>
                                <w:sz w:val="16"/>
                              </w:rPr>
                            </w:pPr>
                            <w:r>
                              <w:rPr>
                                <w:rFonts w:ascii="Courier New" w:hAnsi="Courier New"/>
                                <w:sz w:val="16"/>
                              </w:rPr>
                              <w:t>itory.branch•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59980" id="Text Box 235" o:spid="_x0000_s1136" type="#_x0000_t202" style="position:absolute;margin-left:149.2pt;margin-top:27.45pt;width:62.4pt;height:10.55pt;z-index:-251593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" fillcolor="#ededed" stroked="f">
                <v:path arrowok="t"/>
                <v:textbox inset="0,0,0,0">
                  <w:txbxContent>
                    <w:p w14:paraId="0B04C75F" w14:textId="77777777" w:rsidR="00D64DB2" w:rsidRDefault="0022516B">
                      <w:pPr>
                        <w:spacing w:before="22"/>
                        <w:ind w:right="-15"/>
                        <w:rPr>
                          <w:rFonts w:ascii="Courier New" w:hAnsi="Courier New"/>
                          <w:sz w:val="16"/>
                        </w:rPr>
                      </w:pPr>
                      <w:r>
                        <w:rPr>
                          <w:rFonts w:ascii="Courier New" w:hAnsi="Courier New"/>
                          <w:sz w:val="16"/>
                        </w:rPr>
                        <w:t>itory.branch•</w:t>
                      </w:r>
                    </w:p>
                  </w:txbxContent>
                </v:textbox>
                <w10:wrap type="topAndBottom" anchorx="page"/>
              </v:shape>
            </w:pict>
          </mc:Fallback>
        </mc:AlternateContent>
      </w:r>
    </w:p>
    <w:p w14:paraId="4991CCD4" w14:textId="77777777" w:rsidR="00D64DB2" w:rsidRDefault="00D64DB2">
      <w:pPr>
        <w:pStyle w:val="BodyText"/>
        <w:spacing w:before="10"/>
        <w:rPr>
          <w:rFonts w:ascii="Courier New"/>
          <w:sz w:val="7"/>
        </w:rPr>
      </w:pPr>
    </w:p>
    <w:p w14:paraId="796BC531" w14:textId="77777777" w:rsidR="00D64DB2" w:rsidRDefault="0022516B">
      <w:pPr>
        <w:spacing w:before="136"/>
        <w:ind w:left="87"/>
        <w:rPr>
          <w:rFonts w:ascii="Courier New"/>
          <w:sz w:val="16"/>
        </w:rPr>
      </w:pPr>
      <w:r>
        <w:rPr>
          <w:rFonts w:ascii="Courier New"/>
          <w:sz w:val="16"/>
          <w:shd w:val="clear" w:color="auto" w:fill="EDEDED"/>
        </w:rPr>
        <w:t>.name</w:t>
      </w:r>
    </w:p>
    <w:p w14:paraId="3678E362" w14:textId="77777777" w:rsidR="00D64DB2" w:rsidRDefault="00D64DB2">
      <w:pPr>
        <w:pStyle w:val="BodyText"/>
        <w:rPr>
          <w:rFonts w:ascii="Courier New"/>
          <w:sz w:val="18"/>
        </w:rPr>
      </w:pPr>
    </w:p>
    <w:p w14:paraId="56B806BC" w14:textId="77777777" w:rsidR="00D64DB2" w:rsidRDefault="00D64DB2">
      <w:pPr>
        <w:pStyle w:val="BodyText"/>
        <w:rPr>
          <w:rFonts w:ascii="Courier New"/>
          <w:sz w:val="18"/>
        </w:rPr>
      </w:pPr>
    </w:p>
    <w:p w14:paraId="6CE735DB" w14:textId="77777777" w:rsidR="00D64DB2" w:rsidRDefault="00D64DB2">
      <w:pPr>
        <w:pStyle w:val="BodyText"/>
        <w:spacing w:before="7"/>
        <w:rPr>
          <w:rFonts w:ascii="Courier New"/>
          <w:sz w:val="18"/>
        </w:rPr>
      </w:pPr>
    </w:p>
    <w:p w14:paraId="7D0A1169" w14:textId="77777777" w:rsidR="00D64DB2" w:rsidRDefault="0022516B">
      <w:pPr>
        <w:spacing w:line="451" w:lineRule="auto"/>
        <w:ind w:left="87" w:right="-20"/>
        <w:rPr>
          <w:rFonts w:ascii="Courier New" w:hAnsi="Courier New"/>
          <w:sz w:val="16"/>
        </w:rPr>
      </w:pPr>
      <w:r>
        <w:rPr>
          <w:rFonts w:ascii="Courier New" w:hAnsi="Courier New"/>
          <w:sz w:val="16"/>
          <w:shd w:val="clear" w:color="auto" w:fill="EDEDED"/>
        </w:rPr>
        <w:t>gitlab.repos•</w:t>
      </w:r>
      <w:r>
        <w:rPr>
          <w:rFonts w:ascii="Courier New" w:hAnsi="Courier New"/>
          <w:sz w:val="16"/>
        </w:rPr>
        <w:t xml:space="preserve"> </w:t>
      </w:r>
      <w:r>
        <w:rPr>
          <w:rFonts w:ascii="Courier New" w:hAnsi="Courier New"/>
          <w:sz w:val="16"/>
          <w:shd w:val="clear" w:color="auto" w:fill="EDEDED"/>
        </w:rPr>
        <w:t>itory.pull•</w:t>
      </w:r>
    </w:p>
    <w:p w14:paraId="064AD6EB" w14:textId="77777777" w:rsidR="00D64DB2" w:rsidRDefault="0022516B">
      <w:pPr>
        <w:spacing w:line="180" w:lineRule="exact"/>
        <w:ind w:left="87"/>
        <w:rPr>
          <w:rFonts w:ascii="Courier New"/>
          <w:sz w:val="16"/>
        </w:rPr>
      </w:pPr>
      <w:r>
        <w:rPr>
          <w:rFonts w:ascii="Courier New"/>
          <w:sz w:val="16"/>
          <w:shd w:val="clear" w:color="auto" w:fill="EDEDED"/>
        </w:rPr>
        <w:t>.number</w:t>
      </w:r>
    </w:p>
    <w:p w14:paraId="0023ACE6" w14:textId="77777777" w:rsidR="00D64DB2" w:rsidRDefault="0022516B">
      <w:pPr>
        <w:pStyle w:val="BodyText"/>
        <w:spacing w:before="5"/>
        <w:rPr>
          <w:rFonts w:ascii="Courier New"/>
          <w:sz w:val="15"/>
        </w:rPr>
      </w:pPr>
      <w:r>
        <w:br w:type="column"/>
      </w:r>
    </w:p>
    <w:p w14:paraId="73AC9784" w14:textId="77777777" w:rsidR="00D64DB2" w:rsidRDefault="0022516B">
      <w:pPr>
        <w:spacing w:line="451" w:lineRule="auto"/>
        <w:ind w:left="79" w:right="76"/>
        <w:rPr>
          <w:rFonts w:ascii="Courier New" w:hAnsi="Courier New"/>
          <w:sz w:val="16"/>
        </w:rPr>
      </w:pPr>
      <w:r>
        <w:rPr>
          <w:rFonts w:ascii="Courier New" w:hAnsi="Courier New"/>
          <w:sz w:val="16"/>
          <w:shd w:val="clear" w:color="auto" w:fill="EDEDED"/>
        </w:rPr>
        <w:t>BRIDGE_GIT•</w:t>
      </w:r>
      <w:r>
        <w:rPr>
          <w:rFonts w:ascii="Courier New" w:hAnsi="Courier New"/>
          <w:sz w:val="16"/>
        </w:rPr>
        <w:t xml:space="preserve"> </w:t>
      </w:r>
      <w:r>
        <w:rPr>
          <w:rFonts w:ascii="Courier New" w:hAnsi="Courier New"/>
          <w:sz w:val="16"/>
          <w:shd w:val="clear" w:color="auto" w:fill="EDEDED"/>
        </w:rPr>
        <w:t>LAB_URL</w:t>
      </w:r>
    </w:p>
    <w:p w14:paraId="3F3DAA5A" w14:textId="77777777" w:rsidR="00D64DB2" w:rsidRDefault="00D64DB2">
      <w:pPr>
        <w:pStyle w:val="BodyText"/>
        <w:rPr>
          <w:rFonts w:ascii="Courier New"/>
          <w:sz w:val="18"/>
        </w:rPr>
      </w:pPr>
    </w:p>
    <w:p w14:paraId="3BBD0940" w14:textId="77777777" w:rsidR="00D64DB2" w:rsidRDefault="00D64DB2">
      <w:pPr>
        <w:pStyle w:val="BodyText"/>
        <w:spacing w:before="5"/>
        <w:rPr>
          <w:rFonts w:ascii="Courier New"/>
          <w:sz w:val="22"/>
        </w:rPr>
      </w:pPr>
    </w:p>
    <w:p w14:paraId="5E18ABD3" w14:textId="77777777" w:rsidR="00D64DB2" w:rsidRDefault="0022516B">
      <w:pPr>
        <w:spacing w:line="451" w:lineRule="auto"/>
        <w:ind w:left="79" w:right="-20"/>
        <w:rPr>
          <w:rFonts w:ascii="Courier New" w:hAnsi="Courier New"/>
          <w:sz w:val="16"/>
        </w:rPr>
      </w:pPr>
      <w:r>
        <w:rPr>
          <w:rFonts w:ascii="Courier New" w:hAnsi="Courier New"/>
          <w:sz w:val="16"/>
          <w:shd w:val="clear" w:color="auto" w:fill="EDEDED"/>
        </w:rPr>
        <w:t>BRIDGE_GIT•</w:t>
      </w:r>
      <w:r>
        <w:rPr>
          <w:rFonts w:ascii="Courier New" w:hAnsi="Courier New"/>
          <w:sz w:val="16"/>
        </w:rPr>
        <w:t xml:space="preserve"> </w:t>
      </w:r>
      <w:r>
        <w:rPr>
          <w:rFonts w:ascii="Courier New" w:hAnsi="Courier New"/>
          <w:sz w:val="16"/>
          <w:shd w:val="clear" w:color="auto" w:fill="EDEDED"/>
        </w:rPr>
        <w:t>LAB_USER_TO•</w:t>
      </w:r>
      <w:r>
        <w:rPr>
          <w:rFonts w:ascii="Courier New" w:hAnsi="Courier New"/>
          <w:sz w:val="16"/>
        </w:rPr>
        <w:t xml:space="preserve"> </w:t>
      </w:r>
      <w:r>
        <w:rPr>
          <w:rFonts w:ascii="Courier New" w:hAnsi="Courier New"/>
          <w:sz w:val="16"/>
          <w:shd w:val="clear" w:color="auto" w:fill="EDEDED"/>
        </w:rPr>
        <w:t>KEN</w:t>
      </w:r>
    </w:p>
    <w:p w14:paraId="738493BE" w14:textId="77777777" w:rsidR="00D64DB2" w:rsidRDefault="00D64DB2">
      <w:pPr>
        <w:pStyle w:val="BodyText"/>
        <w:spacing w:before="4"/>
        <w:rPr>
          <w:rFonts w:ascii="Courier New"/>
          <w:sz w:val="8"/>
        </w:rPr>
      </w:pPr>
    </w:p>
    <w:p w14:paraId="4024D4E9"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2D8EE84E" wp14:editId="3F51647E">
                <wp:extent cx="670560" cy="133985"/>
                <wp:effectExtent l="0" t="0" r="0" b="0"/>
                <wp:docPr id="52847973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8E08AC" w14:textId="77777777" w:rsidR="00D64DB2" w:rsidRDefault="0022516B">
                            <w:pPr>
                              <w:spacing w:before="22"/>
                              <w:ind w:right="-15"/>
                              <w:rPr>
                                <w:rFonts w:ascii="Courier New" w:hAnsi="Courier New"/>
                                <w:sz w:val="16"/>
                              </w:rPr>
                            </w:pPr>
                            <w:r>
                              <w:rPr>
                                <w:rFonts w:ascii="Courier New" w:hAnsi="Courier New"/>
                                <w:sz w:val="16"/>
                              </w:rPr>
                              <w:t>BRIDGE_GIT•</w:t>
                            </w:r>
                          </w:p>
                        </w:txbxContent>
                      </wps:txbx>
                      <wps:bodyPr rot="0" vert="horz" wrap="square" lIns="0" tIns="0" rIns="0" bIns="0" anchor="t" anchorCtr="0" upright="1">
                        <a:noAutofit/>
                      </wps:bodyPr>
                    </wps:wsp>
                  </a:graphicData>
                </a:graphic>
              </wp:inline>
            </w:drawing>
          </mc:Choice>
          <mc:Fallback>
            <w:pict>
              <v:shape w14:anchorId="2D8EE84E" id="Text Box 328" o:spid="_x0000_s1137" type="#_x0000_t202" style="width:52.8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" fillcolor="#ededed" stroked="f">
                <v:path arrowok="t"/>
                <v:textbox inset="0,0,0,0">
                  <w:txbxContent>
                    <w:p w14:paraId="1A8E08AC" w14:textId="77777777" w:rsidR="00D64DB2" w:rsidRDefault="0022516B">
                      <w:pPr>
                        <w:spacing w:before="22"/>
                        <w:ind w:right="-15"/>
                        <w:rPr>
                          <w:rFonts w:ascii="Courier New" w:hAnsi="Courier New"/>
                          <w:sz w:val="16"/>
                        </w:rPr>
                      </w:pPr>
                      <w:r>
                        <w:rPr>
                          <w:rFonts w:ascii="Courier New" w:hAnsi="Courier New"/>
                          <w:sz w:val="16"/>
                        </w:rPr>
                        <w:t>BRIDGE_GIT•</w:t>
                      </w:r>
                    </w:p>
                  </w:txbxContent>
                </v:textbox>
                <w10:anchorlock/>
              </v:shape>
            </w:pict>
          </mc:Fallback>
        </mc:AlternateContent>
      </w:r>
    </w:p>
    <w:p w14:paraId="6008D645" w14:textId="77777777" w:rsidR="00D64DB2" w:rsidRDefault="00C46513">
      <w:pPr>
        <w:pStyle w:val="BodyText"/>
        <w:spacing w:before="5"/>
        <w:rPr>
          <w:rFonts w:ascii="Courier New"/>
          <w:sz w:val="9"/>
        </w:rPr>
      </w:pPr>
      <w:r>
        <w:rPr>
          <w:noProof/>
        </w:rPr>
        <mc:AlternateContent>
          <mc:Choice Requires="wps">
            <w:drawing>
              <wp:anchor distT="0" distB="0" distL="0" distR="0" simplePos="0" relativeHeight="251724800" behindDoc="1" locked="0" layoutInCell="1" allowOverlap="1" wp14:anchorId="730A7BA4" wp14:editId="308916E2">
                <wp:simplePos x="0" y="0"/>
                <wp:positionH relativeFrom="page">
                  <wp:posOffset>2763520</wp:posOffset>
                </wp:positionH>
                <wp:positionV relativeFrom="paragraph">
                  <wp:posOffset>83185</wp:posOffset>
                </wp:positionV>
                <wp:extent cx="670560" cy="133985"/>
                <wp:effectExtent l="0" t="0" r="0" b="0"/>
                <wp:wrapTopAndBottom/>
                <wp:docPr id="4799290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03F23F" w14:textId="77777777" w:rsidR="00D64DB2" w:rsidRDefault="0022516B">
                            <w:pPr>
                              <w:spacing w:before="22"/>
                              <w:ind w:right="-15"/>
                              <w:rPr>
                                <w:rFonts w:ascii="Courier New" w:hAnsi="Courier New"/>
                                <w:sz w:val="16"/>
                              </w:rPr>
                            </w:pPr>
                            <w:r>
                              <w:rPr>
                                <w:rFonts w:ascii="Courier New" w:hAnsi="Courier New"/>
                                <w:sz w:val="16"/>
                              </w:rPr>
                              <w:t>LAB_REPOSI•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0A7BA4" id="Text Box 233" o:spid="_x0000_s1138" type="#_x0000_t202" style="position:absolute;margin-left:217.6pt;margin-top:6.55pt;width:52.8pt;height:10.55pt;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" fillcolor="#ededed" stroked="f">
                <v:path arrowok="t"/>
                <v:textbox inset="0,0,0,0">
                  <w:txbxContent>
                    <w:p w14:paraId="5B03F23F" w14:textId="77777777" w:rsidR="00D64DB2" w:rsidRDefault="0022516B">
                      <w:pPr>
                        <w:spacing w:before="22"/>
                        <w:ind w:right="-15"/>
                        <w:rPr>
                          <w:rFonts w:ascii="Courier New" w:hAnsi="Courier New"/>
                          <w:sz w:val="16"/>
                        </w:rPr>
                      </w:pPr>
                      <w:r>
                        <w:rPr>
                          <w:rFonts w:ascii="Courier New" w:hAnsi="Courier New"/>
                          <w:sz w:val="16"/>
                        </w:rPr>
                        <w:t>LAB_REPOSI•</w:t>
                      </w:r>
                    </w:p>
                  </w:txbxContent>
                </v:textbox>
                <w10:wrap type="topAndBottom" anchorx="page"/>
              </v:shape>
            </w:pict>
          </mc:Fallback>
        </mc:AlternateContent>
      </w:r>
      <w:r>
        <w:rPr>
          <w:noProof/>
        </w:rPr>
        <mc:AlternateContent>
          <mc:Choice Requires="wps">
            <w:drawing>
              <wp:anchor distT="0" distB="0" distL="0" distR="0" simplePos="0" relativeHeight="251725824" behindDoc="1" locked="0" layoutInCell="1" allowOverlap="1" wp14:anchorId="603409D5" wp14:editId="163F9F2A">
                <wp:simplePos x="0" y="0"/>
                <wp:positionH relativeFrom="page">
                  <wp:posOffset>2763520</wp:posOffset>
                </wp:positionH>
                <wp:positionV relativeFrom="paragraph">
                  <wp:posOffset>299085</wp:posOffset>
                </wp:positionV>
                <wp:extent cx="548640" cy="133985"/>
                <wp:effectExtent l="0" t="0" r="0" b="0"/>
                <wp:wrapTopAndBottom/>
                <wp:docPr id="1891701716"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D54BAC" w14:textId="77777777" w:rsidR="00D64DB2" w:rsidRDefault="0022516B">
                            <w:pPr>
                              <w:spacing w:before="22"/>
                              <w:ind w:right="-15"/>
                              <w:rPr>
                                <w:rFonts w:ascii="Courier New"/>
                                <w:sz w:val="16"/>
                              </w:rPr>
                            </w:pPr>
                            <w:r>
                              <w:rPr>
                                <w:rFonts w:ascii="Courier New"/>
                                <w:sz w:val="16"/>
                              </w:rPr>
                              <w:t>TORY_NAME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409D5" id="Text Box 232" o:spid="_x0000_s1139" type="#_x0000_t202" style="position:absolute;margin-left:217.6pt;margin-top:23.55pt;width:43.2pt;height:10.55pt;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" fillcolor="#ededed" stroked="f">
                <v:path arrowok="t"/>
                <v:textbox inset="0,0,0,0">
                  <w:txbxContent>
                    <w:p w14:paraId="2FD54BAC" w14:textId="77777777" w:rsidR="00D64DB2" w:rsidRDefault="0022516B">
                      <w:pPr>
                        <w:spacing w:before="22"/>
                        <w:ind w:right="-15"/>
                        <w:rPr>
                          <w:rFonts w:ascii="Courier New"/>
                          <w:sz w:val="16"/>
                        </w:rPr>
                      </w:pPr>
                      <w:r>
                        <w:rPr>
                          <w:rFonts w:ascii="Courier New"/>
                          <w:sz w:val="16"/>
                        </w:rPr>
                        <w:t>TORY_NAME</w:t>
                      </w:r>
                    </w:p>
                  </w:txbxContent>
                </v:textbox>
                <w10:wrap type="topAndBottom" anchorx="page"/>
              </v:shape>
            </w:pict>
          </mc:Fallback>
        </mc:AlternateContent>
      </w:r>
      <w:r>
        <w:rPr>
          <w:noProof/>
        </w:rPr>
        <mc:AlternateContent>
          <mc:Choice Requires="wps">
            <w:drawing>
              <wp:anchor distT="0" distB="0" distL="0" distR="0" simplePos="0" relativeHeight="251726848" behindDoc="1" locked="0" layoutInCell="1" allowOverlap="1" wp14:anchorId="4E04EAC0" wp14:editId="21C9D78A">
                <wp:simplePos x="0" y="0"/>
                <wp:positionH relativeFrom="page">
                  <wp:posOffset>2763520</wp:posOffset>
                </wp:positionH>
                <wp:positionV relativeFrom="paragraph">
                  <wp:posOffset>591185</wp:posOffset>
                </wp:positionV>
                <wp:extent cx="487680" cy="133985"/>
                <wp:effectExtent l="0" t="0" r="0" b="0"/>
                <wp:wrapTopAndBottom/>
                <wp:docPr id="2058643982"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1C23D"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4EAC0" id="Text Box 231" o:spid="_x0000_s1140" type="#_x0000_t202" style="position:absolute;margin-left:217.6pt;margin-top:46.55pt;width:38.4pt;height:10.55pt;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" fillcolor="#ededed" stroked="f">
                <v:path arrowok="t"/>
                <v:textbox inset="0,0,0,0">
                  <w:txbxContent>
                    <w:p w14:paraId="2FF1C23D" w14:textId="77777777" w:rsidR="00D64DB2" w:rsidRDefault="0022516B">
                      <w:pPr>
                        <w:spacing w:before="22"/>
                        <w:ind w:right="-15"/>
                        <w:rPr>
                          <w:rFonts w:ascii="Courier New" w:hAnsi="Courier New"/>
                          <w:sz w:val="16"/>
                        </w:rPr>
                      </w:pPr>
                      <w:r>
                        <w:rPr>
                          <w:rFonts w:ascii="Courier New" w:hAnsi="Courier New"/>
                          <w:sz w:val="16"/>
                        </w:rPr>
                        <w:t>BRIDGE_•</w:t>
                      </w:r>
                    </w:p>
                  </w:txbxContent>
                </v:textbox>
                <w10:wrap type="topAndBottom" anchorx="page"/>
              </v:shape>
            </w:pict>
          </mc:Fallback>
        </mc:AlternateContent>
      </w:r>
      <w:r>
        <w:rPr>
          <w:noProof/>
        </w:rPr>
        <mc:AlternateContent>
          <mc:Choice Requires="wpg">
            <w:drawing>
              <wp:anchor distT="0" distB="0" distL="0" distR="0" simplePos="0" relativeHeight="251728896" behindDoc="1" locked="0" layoutInCell="1" allowOverlap="1" wp14:anchorId="21B8D5AA" wp14:editId="575E9555">
                <wp:simplePos x="0" y="0"/>
                <wp:positionH relativeFrom="page">
                  <wp:posOffset>2763520</wp:posOffset>
                </wp:positionH>
                <wp:positionV relativeFrom="paragraph">
                  <wp:posOffset>807085</wp:posOffset>
                </wp:positionV>
                <wp:extent cx="609600" cy="133985"/>
                <wp:effectExtent l="12700" t="12700" r="0" b="0"/>
                <wp:wrapTopAndBottom/>
                <wp:docPr id="1603984069"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133985"/>
                          <a:chOff x="4352" y="1271"/>
                          <a:chExt cx="960" cy="211"/>
                        </a:xfrm>
                      </wpg:grpSpPr>
                      <wps:wsp>
                        <wps:cNvPr id="864776590" name="Rectangle 229"/>
                        <wps:cNvSpPr>
                          <a:spLocks/>
                        </wps:cNvSpPr>
                        <wps:spPr bwMode="auto">
                          <a:xfrm>
                            <a:off x="4351" y="1270"/>
                            <a:ext cx="960"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7158426" name="Text Box 230"/>
                        <wps:cNvSpPr txBox="1">
                          <a:spLocks/>
                        </wps:cNvSpPr>
                        <wps:spPr bwMode="auto">
                          <a:xfrm>
                            <a:off x="4351" y="1270"/>
                            <a:ext cx="960"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DB448" w14:textId="77777777" w:rsidR="00D64DB2" w:rsidRDefault="0022516B">
                              <w:pPr>
                                <w:spacing w:before="22"/>
                                <w:ind w:right="-15"/>
                                <w:rPr>
                                  <w:rFonts w:ascii="Courier New" w:hAnsi="Courier New"/>
                                  <w:sz w:val="16"/>
                                </w:rPr>
                              </w:pPr>
                              <w:r>
                                <w:rPr>
                                  <w:rFonts w:ascii="Courier New" w:hAnsi="Courier New"/>
                                  <w:sz w:val="16"/>
                                </w:rPr>
                                <w:t>GITLAB_RE•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B8D5AA" id="Group 228" o:spid="_x0000_s1141" style="position:absolute;margin-left:217.6pt;margin-top:63.55pt;width:48pt;height:10.55pt;z-index:-251587584;mso-wrap-distance-left:0;mso-wrap-distance-right:0;mso-position-horizontal-relative:page;mso-position-vertical-relative:text" coordorigin="4352,1271" coordsize="960,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">
                <v:rect id="Rectangle 229" o:spid="_x0000_s1142" style="position:absolute;left:4351;top:127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" fillcolor="#ededed" stroked="f">
                  <v:path arrowok="t"/>
                </v:rect>
                <v:shape id="Text Box 230" o:spid="_x0000_s1143" type="#_x0000_t202" style="position:absolute;left:4351;top:127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" filled="f" stroked="f">
                  <v:path arrowok="t"/>
                  <v:textbox inset="0,0,0,0">
                    <w:txbxContent>
                      <w:p w14:paraId="13DDB448" w14:textId="77777777" w:rsidR="00D64DB2" w:rsidRDefault="0022516B">
                        <w:pPr>
                          <w:spacing w:before="22"/>
                          <w:ind w:right="-15"/>
                          <w:rPr>
                            <w:rFonts w:ascii="Courier New" w:hAnsi="Courier New"/>
                            <w:sz w:val="16"/>
                          </w:rPr>
                        </w:pPr>
                        <w:r>
                          <w:rPr>
                            <w:rFonts w:ascii="Courier New" w:hAnsi="Courier New"/>
                            <w:sz w:val="16"/>
                          </w:rPr>
                          <w:t>GITLAB_RE•</w:t>
                        </w:r>
                      </w:p>
                    </w:txbxContent>
                  </v:textbox>
                </v:shape>
                <w10:wrap type="topAndBottom" anchorx="page"/>
              </v:group>
            </w:pict>
          </mc:Fallback>
        </mc:AlternateContent>
      </w:r>
      <w:r>
        <w:rPr>
          <w:noProof/>
        </w:rPr>
        <mc:AlternateContent>
          <mc:Choice Requires="wpg">
            <w:drawing>
              <wp:anchor distT="0" distB="0" distL="0" distR="0" simplePos="0" relativeHeight="251730944" behindDoc="1" locked="0" layoutInCell="1" allowOverlap="1" wp14:anchorId="7FE80419" wp14:editId="6293D3AA">
                <wp:simplePos x="0" y="0"/>
                <wp:positionH relativeFrom="page">
                  <wp:posOffset>2763520</wp:posOffset>
                </wp:positionH>
                <wp:positionV relativeFrom="paragraph">
                  <wp:posOffset>1022985</wp:posOffset>
                </wp:positionV>
                <wp:extent cx="609600" cy="133985"/>
                <wp:effectExtent l="12700" t="12700" r="0" b="0"/>
                <wp:wrapTopAndBottom/>
                <wp:docPr id="549421998"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133985"/>
                          <a:chOff x="4352" y="1611"/>
                          <a:chExt cx="960" cy="211"/>
                        </a:xfrm>
                      </wpg:grpSpPr>
                      <wps:wsp>
                        <wps:cNvPr id="1040644463" name="Rectangle 226"/>
                        <wps:cNvSpPr>
                          <a:spLocks/>
                        </wps:cNvSpPr>
                        <wps:spPr bwMode="auto">
                          <a:xfrm>
                            <a:off x="4351" y="1610"/>
                            <a:ext cx="960"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3308265" name="Text Box 227"/>
                        <wps:cNvSpPr txBox="1">
                          <a:spLocks/>
                        </wps:cNvSpPr>
                        <wps:spPr bwMode="auto">
                          <a:xfrm>
                            <a:off x="4351" y="1610"/>
                            <a:ext cx="960"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6E2FA" w14:textId="77777777" w:rsidR="00D64DB2" w:rsidRDefault="0022516B">
                              <w:pPr>
                                <w:spacing w:before="22"/>
                                <w:ind w:right="-15"/>
                                <w:rPr>
                                  <w:rFonts w:ascii="Courier New" w:hAnsi="Courier New"/>
                                  <w:sz w:val="16"/>
                                </w:rPr>
                              </w:pPr>
                              <w:r>
                                <w:rPr>
                                  <w:rFonts w:ascii="Courier New" w:hAnsi="Courier New"/>
                                  <w:sz w:val="16"/>
                                </w:rPr>
                                <w:t>POSITORY_•</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E80419" id="Group 225" o:spid="_x0000_s1144" style="position:absolute;margin-left:217.6pt;margin-top:80.55pt;width:48pt;height:10.55pt;z-index:-251585536;mso-wrap-distance-left:0;mso-wrap-distance-right:0;mso-position-horizontal-relative:page;mso-position-vertical-relative:text" coordorigin="4352,1611" coordsize="960,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">
                <v:rect id="Rectangle 226" o:spid="_x0000_s1145" style="position:absolute;left:4351;top:161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" fillcolor="#ededed" stroked="f">
                  <v:path arrowok="t"/>
                </v:rect>
                <v:shape id="Text Box 227" o:spid="_x0000_s1146" type="#_x0000_t202" style="position:absolute;left:4351;top:1610;width:960;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" filled="f" stroked="f">
                  <v:path arrowok="t"/>
                  <v:textbox inset="0,0,0,0">
                    <w:txbxContent>
                      <w:p w14:paraId="0106E2FA" w14:textId="77777777" w:rsidR="00D64DB2" w:rsidRDefault="0022516B">
                        <w:pPr>
                          <w:spacing w:before="22"/>
                          <w:ind w:right="-15"/>
                          <w:rPr>
                            <w:rFonts w:ascii="Courier New" w:hAnsi="Courier New"/>
                            <w:sz w:val="16"/>
                          </w:rPr>
                        </w:pPr>
                        <w:r>
                          <w:rPr>
                            <w:rFonts w:ascii="Courier New" w:hAnsi="Courier New"/>
                            <w:sz w:val="16"/>
                          </w:rPr>
                          <w:t>POSITORY_•</w:t>
                        </w:r>
                      </w:p>
                    </w:txbxContent>
                  </v:textbox>
                </v:shape>
                <w10:wrap type="topAndBottom" anchorx="page"/>
              </v:group>
            </w:pict>
          </mc:Fallback>
        </mc:AlternateContent>
      </w:r>
    </w:p>
    <w:p w14:paraId="4E10F6EC" w14:textId="77777777" w:rsidR="00D64DB2" w:rsidRDefault="00D64DB2">
      <w:pPr>
        <w:pStyle w:val="BodyText"/>
        <w:spacing w:before="10"/>
        <w:rPr>
          <w:rFonts w:ascii="Courier New"/>
          <w:sz w:val="7"/>
        </w:rPr>
      </w:pPr>
    </w:p>
    <w:p w14:paraId="7BDD9E1D" w14:textId="77777777" w:rsidR="00D64DB2" w:rsidRDefault="00D64DB2">
      <w:pPr>
        <w:pStyle w:val="BodyText"/>
        <w:spacing w:before="6"/>
        <w:rPr>
          <w:rFonts w:ascii="Courier New"/>
          <w:sz w:val="18"/>
        </w:rPr>
      </w:pPr>
    </w:p>
    <w:p w14:paraId="0007AB56" w14:textId="77777777" w:rsidR="00D64DB2" w:rsidRDefault="00D64DB2">
      <w:pPr>
        <w:pStyle w:val="BodyText"/>
        <w:spacing w:before="7"/>
        <w:rPr>
          <w:rFonts w:ascii="Courier New"/>
          <w:sz w:val="6"/>
        </w:rPr>
      </w:pPr>
    </w:p>
    <w:p w14:paraId="4144ABD4" w14:textId="77777777" w:rsidR="00D64DB2" w:rsidRDefault="00D64DB2">
      <w:pPr>
        <w:pStyle w:val="BodyText"/>
        <w:spacing w:before="4"/>
        <w:rPr>
          <w:rFonts w:ascii="Courier New"/>
          <w:sz w:val="5"/>
        </w:rPr>
      </w:pPr>
    </w:p>
    <w:p w14:paraId="0280B698" w14:textId="77777777" w:rsidR="00D64DB2" w:rsidRDefault="0022516B">
      <w:pPr>
        <w:spacing w:before="122"/>
        <w:ind w:left="79"/>
        <w:rPr>
          <w:rFonts w:ascii="Courier New"/>
          <w:sz w:val="16"/>
        </w:rPr>
      </w:pPr>
      <w:r>
        <w:rPr>
          <w:rFonts w:ascii="Courier New"/>
          <w:sz w:val="16"/>
          <w:shd w:val="clear" w:color="auto" w:fill="EDEDED"/>
        </w:rPr>
        <w:t>BRANCH_NAME</w:t>
      </w:r>
    </w:p>
    <w:p w14:paraId="1EE9866A" w14:textId="77777777" w:rsidR="00D64DB2" w:rsidRDefault="00D64DB2">
      <w:pPr>
        <w:pStyle w:val="BodyText"/>
        <w:spacing w:before="6" w:after="24"/>
        <w:rPr>
          <w:rFonts w:ascii="Courier New"/>
        </w:rPr>
      </w:pPr>
    </w:p>
    <w:p w14:paraId="7FD655E4"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2238B72A" wp14:editId="5C2C0F47">
                <wp:extent cx="670560" cy="133985"/>
                <wp:effectExtent l="0" t="0" r="0" b="0"/>
                <wp:docPr id="992388965"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BA9EAD" w14:textId="77777777" w:rsidR="00D64DB2" w:rsidRDefault="0022516B">
                            <w:pPr>
                              <w:spacing w:before="22"/>
                              <w:ind w:right="-15"/>
                              <w:rPr>
                                <w:rFonts w:ascii="Courier New" w:hAnsi="Courier New"/>
                                <w:sz w:val="16"/>
                              </w:rPr>
                            </w:pPr>
                            <w:r>
                              <w:rPr>
                                <w:rFonts w:ascii="Courier New" w:hAnsi="Courier New"/>
                                <w:sz w:val="16"/>
                              </w:rPr>
                              <w:t>BRIDGE_GIT•</w:t>
                            </w:r>
                          </w:p>
                        </w:txbxContent>
                      </wps:txbx>
                      <wps:bodyPr rot="0" vert="horz" wrap="square" lIns="0" tIns="0" rIns="0" bIns="0" anchor="t" anchorCtr="0" upright="1">
                        <a:noAutofit/>
                      </wps:bodyPr>
                    </wps:wsp>
                  </a:graphicData>
                </a:graphic>
              </wp:inline>
            </w:drawing>
          </mc:Choice>
          <mc:Fallback>
            <w:pict>
              <v:shape w14:anchorId="2238B72A" id="Text Box 327" o:spid="_x0000_s1147" type="#_x0000_t202" style="width:52.8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" fillcolor="#ededed" stroked="f">
                <v:path arrowok="t"/>
                <v:textbox inset="0,0,0,0">
                  <w:txbxContent>
                    <w:p w14:paraId="70BA9EAD" w14:textId="77777777" w:rsidR="00D64DB2" w:rsidRDefault="0022516B">
                      <w:pPr>
                        <w:spacing w:before="22"/>
                        <w:ind w:right="-15"/>
                        <w:rPr>
                          <w:rFonts w:ascii="Courier New" w:hAnsi="Courier New"/>
                          <w:sz w:val="16"/>
                        </w:rPr>
                      </w:pPr>
                      <w:r>
                        <w:rPr>
                          <w:rFonts w:ascii="Courier New" w:hAnsi="Courier New"/>
                          <w:sz w:val="16"/>
                        </w:rPr>
                        <w:t>BRIDGE_GIT•</w:t>
                      </w:r>
                    </w:p>
                  </w:txbxContent>
                </v:textbox>
                <w10:anchorlock/>
              </v:shape>
            </w:pict>
          </mc:Fallback>
        </mc:AlternateContent>
      </w:r>
    </w:p>
    <w:p w14:paraId="5CAA0450" w14:textId="77777777" w:rsidR="00D64DB2" w:rsidRDefault="00C46513">
      <w:pPr>
        <w:pStyle w:val="BodyText"/>
        <w:spacing w:before="4"/>
        <w:rPr>
          <w:rFonts w:ascii="Courier New"/>
          <w:sz w:val="9"/>
        </w:rPr>
      </w:pPr>
      <w:r>
        <w:rPr>
          <w:noProof/>
        </w:rPr>
        <mc:AlternateContent>
          <mc:Choice Requires="wps">
            <w:drawing>
              <wp:anchor distT="0" distB="0" distL="0" distR="0" simplePos="0" relativeHeight="251732992" behindDoc="1" locked="0" layoutInCell="1" allowOverlap="1" wp14:anchorId="0A26A14F" wp14:editId="2152ED90">
                <wp:simplePos x="0" y="0"/>
                <wp:positionH relativeFrom="page">
                  <wp:posOffset>2763520</wp:posOffset>
                </wp:positionH>
                <wp:positionV relativeFrom="paragraph">
                  <wp:posOffset>82550</wp:posOffset>
                </wp:positionV>
                <wp:extent cx="670560" cy="133985"/>
                <wp:effectExtent l="0" t="0" r="0" b="0"/>
                <wp:wrapTopAndBottom/>
                <wp:docPr id="211208844"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EC9BD" w14:textId="77777777" w:rsidR="00D64DB2" w:rsidRDefault="0022516B">
                            <w:pPr>
                              <w:spacing w:before="22"/>
                              <w:ind w:right="-15"/>
                              <w:rPr>
                                <w:rFonts w:ascii="Courier New" w:hAnsi="Courier New"/>
                                <w:sz w:val="16"/>
                              </w:rPr>
                            </w:pPr>
                            <w:r>
                              <w:rPr>
                                <w:rFonts w:ascii="Courier New" w:hAnsi="Courier New"/>
                                <w:sz w:val="16"/>
                              </w:rPr>
                              <w:t>LAB_REPOSI•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6A14F" id="Text Box 223" o:spid="_x0000_s1148" type="#_x0000_t202" style="position:absolute;margin-left:217.6pt;margin-top:6.5pt;width:52.8pt;height:10.55pt;z-index:-251583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" fillcolor="#ededed" stroked="f">
                <v:path arrowok="t"/>
                <v:textbox inset="0,0,0,0">
                  <w:txbxContent>
                    <w:p w14:paraId="678EC9BD" w14:textId="77777777" w:rsidR="00D64DB2" w:rsidRDefault="0022516B">
                      <w:pPr>
                        <w:spacing w:before="22"/>
                        <w:ind w:right="-15"/>
                        <w:rPr>
                          <w:rFonts w:ascii="Courier New" w:hAnsi="Courier New"/>
                          <w:sz w:val="16"/>
                        </w:rPr>
                      </w:pPr>
                      <w:r>
                        <w:rPr>
                          <w:rFonts w:ascii="Courier New" w:hAnsi="Courier New"/>
                          <w:sz w:val="16"/>
                        </w:rPr>
                        <w:t>LAB_REPOSI•</w:t>
                      </w:r>
                    </w:p>
                  </w:txbxContent>
                </v:textbox>
                <w10:wrap type="topAndBottom" anchorx="page"/>
              </v:shape>
            </w:pict>
          </mc:Fallback>
        </mc:AlternateContent>
      </w:r>
      <w:r>
        <w:rPr>
          <w:noProof/>
        </w:rPr>
        <mc:AlternateContent>
          <mc:Choice Requires="wps">
            <w:drawing>
              <wp:anchor distT="0" distB="0" distL="0" distR="0" simplePos="0" relativeHeight="251734016" behindDoc="1" locked="0" layoutInCell="1" allowOverlap="1" wp14:anchorId="36DB764B" wp14:editId="05706DD4">
                <wp:simplePos x="0" y="0"/>
                <wp:positionH relativeFrom="page">
                  <wp:posOffset>2763520</wp:posOffset>
                </wp:positionH>
                <wp:positionV relativeFrom="paragraph">
                  <wp:posOffset>298450</wp:posOffset>
                </wp:positionV>
                <wp:extent cx="670560" cy="133985"/>
                <wp:effectExtent l="0" t="0" r="0" b="0"/>
                <wp:wrapTopAndBottom/>
                <wp:docPr id="156793230"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A752C" w14:textId="77777777" w:rsidR="00D64DB2" w:rsidRDefault="0022516B">
                            <w:pPr>
                              <w:spacing w:before="22"/>
                              <w:ind w:right="-15"/>
                              <w:rPr>
                                <w:rFonts w:ascii="Courier New" w:hAnsi="Courier New"/>
                                <w:sz w:val="16"/>
                              </w:rPr>
                            </w:pPr>
                            <w:r>
                              <w:rPr>
                                <w:rFonts w:ascii="Courier New" w:hAnsi="Courier New"/>
                                <w:sz w:val="16"/>
                              </w:rPr>
                              <w:t>TORY_PULL_•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B764B" id="Text Box 222" o:spid="_x0000_s1149" type="#_x0000_t202" style="position:absolute;margin-left:217.6pt;margin-top:23.5pt;width:52.8pt;height:10.55pt;z-index:-251582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" fillcolor="#ededed" stroked="f">
                <v:path arrowok="t"/>
                <v:textbox inset="0,0,0,0">
                  <w:txbxContent>
                    <w:p w14:paraId="4AFA752C" w14:textId="77777777" w:rsidR="00D64DB2" w:rsidRDefault="0022516B">
                      <w:pPr>
                        <w:spacing w:before="22"/>
                        <w:ind w:right="-15"/>
                        <w:rPr>
                          <w:rFonts w:ascii="Courier New" w:hAnsi="Courier New"/>
                          <w:sz w:val="16"/>
                        </w:rPr>
                      </w:pPr>
                      <w:r>
                        <w:rPr>
                          <w:rFonts w:ascii="Courier New" w:hAnsi="Courier New"/>
                          <w:sz w:val="16"/>
                        </w:rPr>
                        <w:t>TORY_PULL_•</w:t>
                      </w:r>
                    </w:p>
                  </w:txbxContent>
                </v:textbox>
                <w10:wrap type="topAndBottom" anchorx="page"/>
              </v:shape>
            </w:pict>
          </mc:Fallback>
        </mc:AlternateContent>
      </w:r>
      <w:r>
        <w:rPr>
          <w:noProof/>
        </w:rPr>
        <mc:AlternateContent>
          <mc:Choice Requires="wps">
            <w:drawing>
              <wp:anchor distT="0" distB="0" distL="0" distR="0" simplePos="0" relativeHeight="251735040" behindDoc="1" locked="0" layoutInCell="1" allowOverlap="1" wp14:anchorId="25AB8111" wp14:editId="4532208D">
                <wp:simplePos x="0" y="0"/>
                <wp:positionH relativeFrom="page">
                  <wp:posOffset>2763520</wp:posOffset>
                </wp:positionH>
                <wp:positionV relativeFrom="paragraph">
                  <wp:posOffset>514350</wp:posOffset>
                </wp:positionV>
                <wp:extent cx="365760" cy="133985"/>
                <wp:effectExtent l="0" t="0" r="0" b="0"/>
                <wp:wrapTopAndBottom/>
                <wp:docPr id="58818047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7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C6BAC4" w14:textId="77777777" w:rsidR="00D64DB2" w:rsidRDefault="0022516B">
                            <w:pPr>
                              <w:spacing w:before="22"/>
                              <w:ind w:right="-15"/>
                              <w:rPr>
                                <w:rFonts w:ascii="Courier New"/>
                                <w:sz w:val="16"/>
                              </w:rPr>
                            </w:pPr>
                            <w:r>
                              <w:rPr>
                                <w:rFonts w:ascii="Courier New"/>
                                <w:sz w:val="16"/>
                              </w:rPr>
                              <w:t>NUMBER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B8111" id="Text Box 221" o:spid="_x0000_s1150" type="#_x0000_t202" style="position:absolute;margin-left:217.6pt;margin-top:40.5pt;width:28.8pt;height:10.55pt;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" fillcolor="#ededed" stroked="f">
                <v:path arrowok="t"/>
                <v:textbox inset="0,0,0,0">
                  <w:txbxContent>
                    <w:p w14:paraId="68C6BAC4" w14:textId="77777777" w:rsidR="00D64DB2" w:rsidRDefault="0022516B">
                      <w:pPr>
                        <w:spacing w:before="22"/>
                        <w:ind w:right="-15"/>
                        <w:rPr>
                          <w:rFonts w:ascii="Courier New"/>
                          <w:sz w:val="16"/>
                        </w:rPr>
                      </w:pPr>
                      <w:r>
                        <w:rPr>
                          <w:rFonts w:ascii="Courier New"/>
                          <w:sz w:val="16"/>
                        </w:rPr>
                        <w:t>NUMBER</w:t>
                      </w:r>
                    </w:p>
                  </w:txbxContent>
                </v:textbox>
                <w10:wrap type="topAndBottom" anchorx="page"/>
              </v:shape>
            </w:pict>
          </mc:Fallback>
        </mc:AlternateContent>
      </w:r>
    </w:p>
    <w:p w14:paraId="01744DE7" w14:textId="77777777" w:rsidR="00D64DB2" w:rsidRDefault="00D64DB2">
      <w:pPr>
        <w:pStyle w:val="BodyText"/>
        <w:spacing w:before="10"/>
        <w:rPr>
          <w:rFonts w:ascii="Courier New"/>
          <w:sz w:val="7"/>
        </w:rPr>
      </w:pPr>
    </w:p>
    <w:p w14:paraId="65DD4C6A" w14:textId="77777777" w:rsidR="00D64DB2" w:rsidRDefault="00D64DB2">
      <w:pPr>
        <w:pStyle w:val="BodyText"/>
        <w:spacing w:before="10"/>
        <w:rPr>
          <w:rFonts w:ascii="Courier New"/>
          <w:sz w:val="7"/>
        </w:rPr>
      </w:pPr>
    </w:p>
    <w:p w14:paraId="75C972DF" w14:textId="77777777" w:rsidR="00D64DB2" w:rsidRDefault="0022516B">
      <w:pPr>
        <w:pStyle w:val="BodyText"/>
        <w:spacing w:before="5"/>
        <w:rPr>
          <w:rFonts w:ascii="Courier New"/>
          <w:sz w:val="15"/>
        </w:rPr>
      </w:pPr>
      <w:r>
        <w:br w:type="column"/>
      </w:r>
    </w:p>
    <w:p w14:paraId="4C48BDB0" w14:textId="77777777" w:rsidR="00D64DB2" w:rsidRDefault="0022516B">
      <w:pPr>
        <w:spacing w:line="451" w:lineRule="auto"/>
        <w:ind w:left="138" w:right="173"/>
        <w:rPr>
          <w:rFonts w:ascii="Courier New" w:hAnsi="Courier New"/>
          <w:sz w:val="16"/>
        </w:rPr>
      </w:pPr>
      <w:r>
        <w:rPr>
          <w:rFonts w:ascii="Courier New" w:hAnsi="Courier New"/>
          <w:sz w:val="16"/>
          <w:shd w:val="clear" w:color="auto" w:fill="EDEDED"/>
        </w:rPr>
        <w:t>git•</w:t>
      </w:r>
      <w:r>
        <w:rPr>
          <w:rFonts w:ascii="Courier New" w:hAnsi="Courier New"/>
          <w:sz w:val="16"/>
        </w:rPr>
        <w:t xml:space="preserve"> </w:t>
      </w:r>
      <w:r>
        <w:rPr>
          <w:rFonts w:ascii="Courier New" w:hAnsi="Courier New"/>
          <w:sz w:val="16"/>
          <w:shd w:val="clear" w:color="auto" w:fill="EDEDED"/>
        </w:rPr>
        <w:t>lab.api.url</w:t>
      </w:r>
    </w:p>
    <w:p w14:paraId="1DA1D957" w14:textId="77777777" w:rsidR="00D64DB2" w:rsidRDefault="00D64DB2">
      <w:pPr>
        <w:pStyle w:val="BodyText"/>
        <w:rPr>
          <w:rFonts w:ascii="Courier New"/>
          <w:sz w:val="18"/>
        </w:rPr>
      </w:pPr>
    </w:p>
    <w:p w14:paraId="651B8E42" w14:textId="77777777" w:rsidR="00D64DB2" w:rsidRDefault="00D64DB2">
      <w:pPr>
        <w:pStyle w:val="BodyText"/>
        <w:spacing w:before="5"/>
        <w:rPr>
          <w:rFonts w:ascii="Courier New"/>
          <w:sz w:val="22"/>
        </w:rPr>
      </w:pPr>
    </w:p>
    <w:p w14:paraId="6D2D67E5" w14:textId="77777777" w:rsidR="00D64DB2" w:rsidRDefault="0022516B">
      <w:pPr>
        <w:ind w:left="138"/>
        <w:rPr>
          <w:rFonts w:ascii="Courier New" w:hAnsi="Courier New"/>
          <w:sz w:val="16"/>
        </w:rPr>
      </w:pPr>
      <w:r>
        <w:rPr>
          <w:rFonts w:ascii="Courier New" w:hAnsi="Courier New"/>
          <w:sz w:val="16"/>
          <w:shd w:val="clear" w:color="auto" w:fill="EDEDED"/>
        </w:rPr>
        <w:t>gitlab.user•</w:t>
      </w:r>
    </w:p>
    <w:p w14:paraId="01F7A7F1" w14:textId="77777777" w:rsidR="00D64DB2" w:rsidRDefault="0022516B">
      <w:pPr>
        <w:spacing w:before="159"/>
        <w:ind w:left="138"/>
        <w:rPr>
          <w:rFonts w:ascii="Courier New"/>
          <w:sz w:val="16"/>
        </w:rPr>
      </w:pPr>
      <w:r>
        <w:rPr>
          <w:rFonts w:ascii="Courier New"/>
          <w:sz w:val="16"/>
          <w:shd w:val="clear" w:color="auto" w:fill="EDEDED"/>
        </w:rPr>
        <w:t>.token</w:t>
      </w:r>
    </w:p>
    <w:p w14:paraId="14F283D2" w14:textId="77777777" w:rsidR="00D64DB2" w:rsidRDefault="00D64DB2">
      <w:pPr>
        <w:pStyle w:val="BodyText"/>
        <w:rPr>
          <w:rFonts w:ascii="Courier New"/>
          <w:sz w:val="18"/>
        </w:rPr>
      </w:pPr>
    </w:p>
    <w:p w14:paraId="36B7DCC5" w14:textId="77777777" w:rsidR="00D64DB2" w:rsidRDefault="00D64DB2">
      <w:pPr>
        <w:pStyle w:val="BodyText"/>
        <w:rPr>
          <w:rFonts w:ascii="Courier New"/>
          <w:sz w:val="18"/>
        </w:rPr>
      </w:pPr>
    </w:p>
    <w:p w14:paraId="469D3500" w14:textId="77777777" w:rsidR="00D64DB2" w:rsidRDefault="00D64DB2">
      <w:pPr>
        <w:pStyle w:val="BodyText"/>
        <w:spacing w:before="7"/>
        <w:rPr>
          <w:rFonts w:ascii="Courier New"/>
          <w:sz w:val="18"/>
        </w:rPr>
      </w:pPr>
    </w:p>
    <w:p w14:paraId="18072D20" w14:textId="77777777" w:rsidR="00D64DB2" w:rsidRDefault="0022516B">
      <w:pPr>
        <w:spacing w:line="451" w:lineRule="auto"/>
        <w:ind w:left="138" w:right="-19"/>
        <w:rPr>
          <w:rFonts w:ascii="Courier New" w:hAnsi="Courier New"/>
          <w:sz w:val="16"/>
        </w:rPr>
      </w:pPr>
      <w:r>
        <w:rPr>
          <w:rFonts w:ascii="Courier New" w:hAnsi="Courier New"/>
          <w:sz w:val="16"/>
          <w:shd w:val="clear" w:color="auto" w:fill="EDEDED"/>
        </w:rPr>
        <w:t>gitlab.repos•</w:t>
      </w:r>
      <w:r>
        <w:rPr>
          <w:rFonts w:ascii="Courier New" w:hAnsi="Courier New"/>
          <w:sz w:val="16"/>
        </w:rPr>
        <w:t xml:space="preserve"> </w:t>
      </w:r>
      <w:r>
        <w:rPr>
          <w:rFonts w:ascii="Courier New" w:hAnsi="Courier New"/>
          <w:sz w:val="16"/>
          <w:shd w:val="clear" w:color="auto" w:fill="EDEDED"/>
        </w:rPr>
        <w:t>itory.name</w:t>
      </w:r>
    </w:p>
    <w:p w14:paraId="665ADC38" w14:textId="77777777" w:rsidR="00D64DB2" w:rsidRDefault="00D64DB2">
      <w:pPr>
        <w:pStyle w:val="BodyText"/>
        <w:rPr>
          <w:rFonts w:ascii="Courier New"/>
          <w:sz w:val="18"/>
        </w:rPr>
      </w:pPr>
    </w:p>
    <w:p w14:paraId="46BF4801" w14:textId="77777777" w:rsidR="00D64DB2" w:rsidRDefault="00D64DB2">
      <w:pPr>
        <w:pStyle w:val="BodyText"/>
        <w:spacing w:before="5"/>
        <w:rPr>
          <w:rFonts w:ascii="Courier New"/>
          <w:sz w:val="22"/>
        </w:rPr>
      </w:pPr>
    </w:p>
    <w:p w14:paraId="333A2B47" w14:textId="77777777" w:rsidR="00D64DB2" w:rsidRDefault="0022516B">
      <w:pPr>
        <w:spacing w:line="451" w:lineRule="auto"/>
        <w:ind w:left="138" w:right="-19"/>
        <w:rPr>
          <w:rFonts w:ascii="Courier New" w:hAnsi="Courier New"/>
          <w:sz w:val="16"/>
        </w:rPr>
      </w:pPr>
      <w:r>
        <w:rPr>
          <w:rFonts w:ascii="Courier New" w:hAnsi="Courier New"/>
          <w:sz w:val="16"/>
          <w:shd w:val="clear" w:color="auto" w:fill="EDEDED"/>
        </w:rPr>
        <w:t>gitlab.repos•</w:t>
      </w:r>
      <w:r>
        <w:rPr>
          <w:rFonts w:ascii="Courier New" w:hAnsi="Courier New"/>
          <w:sz w:val="16"/>
        </w:rPr>
        <w:t xml:space="preserve"> </w:t>
      </w:r>
      <w:r>
        <w:rPr>
          <w:rFonts w:ascii="Courier New" w:hAnsi="Courier New"/>
          <w:sz w:val="16"/>
          <w:shd w:val="clear" w:color="auto" w:fill="EDEDED"/>
        </w:rPr>
        <w:t>itory.branch•</w:t>
      </w:r>
    </w:p>
    <w:p w14:paraId="599AFF42" w14:textId="77777777" w:rsidR="00D64DB2" w:rsidRDefault="0022516B">
      <w:pPr>
        <w:spacing w:line="180" w:lineRule="exact"/>
        <w:ind w:left="138"/>
        <w:rPr>
          <w:rFonts w:ascii="Courier New"/>
          <w:sz w:val="16"/>
        </w:rPr>
      </w:pPr>
      <w:r>
        <w:rPr>
          <w:rFonts w:ascii="Courier New"/>
          <w:sz w:val="16"/>
          <w:shd w:val="clear" w:color="auto" w:fill="EDEDED"/>
        </w:rPr>
        <w:t>.name</w:t>
      </w:r>
    </w:p>
    <w:p w14:paraId="2A3F7739" w14:textId="77777777" w:rsidR="00D64DB2" w:rsidRDefault="00D64DB2">
      <w:pPr>
        <w:pStyle w:val="BodyText"/>
        <w:rPr>
          <w:rFonts w:ascii="Courier New"/>
          <w:sz w:val="18"/>
        </w:rPr>
      </w:pPr>
    </w:p>
    <w:p w14:paraId="5FCD7CED" w14:textId="77777777" w:rsidR="00D64DB2" w:rsidRDefault="00D64DB2">
      <w:pPr>
        <w:pStyle w:val="BodyText"/>
        <w:rPr>
          <w:rFonts w:ascii="Courier New"/>
          <w:sz w:val="18"/>
        </w:rPr>
      </w:pPr>
    </w:p>
    <w:p w14:paraId="693E8B47" w14:textId="77777777" w:rsidR="00D64DB2" w:rsidRDefault="00D64DB2">
      <w:pPr>
        <w:pStyle w:val="BodyText"/>
        <w:spacing w:before="7"/>
        <w:rPr>
          <w:rFonts w:ascii="Courier New"/>
          <w:sz w:val="18"/>
        </w:rPr>
      </w:pPr>
    </w:p>
    <w:p w14:paraId="1F721450" w14:textId="77777777" w:rsidR="00D64DB2" w:rsidRDefault="0022516B">
      <w:pPr>
        <w:spacing w:line="451" w:lineRule="auto"/>
        <w:ind w:left="138" w:right="-19"/>
        <w:rPr>
          <w:rFonts w:ascii="Courier New" w:hAnsi="Courier New"/>
          <w:sz w:val="16"/>
        </w:rPr>
      </w:pPr>
      <w:r>
        <w:rPr>
          <w:rFonts w:ascii="Courier New" w:hAnsi="Courier New"/>
          <w:sz w:val="16"/>
          <w:shd w:val="clear" w:color="auto" w:fill="EDEDED"/>
        </w:rPr>
        <w:t>gitlab.repos•</w:t>
      </w:r>
      <w:r>
        <w:rPr>
          <w:rFonts w:ascii="Courier New" w:hAnsi="Courier New"/>
          <w:sz w:val="16"/>
        </w:rPr>
        <w:t xml:space="preserve"> </w:t>
      </w:r>
      <w:r>
        <w:rPr>
          <w:rFonts w:ascii="Courier New" w:hAnsi="Courier New"/>
          <w:sz w:val="16"/>
          <w:shd w:val="clear" w:color="auto" w:fill="EDEDED"/>
        </w:rPr>
        <w:t>itory.pull•</w:t>
      </w:r>
    </w:p>
    <w:p w14:paraId="7681FBA7" w14:textId="77777777" w:rsidR="00D64DB2" w:rsidRDefault="0022516B">
      <w:pPr>
        <w:spacing w:line="180" w:lineRule="exact"/>
        <w:ind w:left="138"/>
        <w:rPr>
          <w:rFonts w:ascii="Courier New"/>
          <w:sz w:val="16"/>
        </w:rPr>
      </w:pPr>
      <w:r>
        <w:rPr>
          <w:rFonts w:ascii="Courier New"/>
          <w:sz w:val="16"/>
          <w:shd w:val="clear" w:color="auto" w:fill="EDEDED"/>
        </w:rPr>
        <w:t>.number</w:t>
      </w:r>
    </w:p>
    <w:p w14:paraId="73A03784" w14:textId="77777777" w:rsidR="00D64DB2" w:rsidRDefault="0022516B">
      <w:pPr>
        <w:pStyle w:val="BodyText"/>
        <w:tabs>
          <w:tab w:val="left" w:pos="770"/>
        </w:tabs>
        <w:spacing w:before="118"/>
        <w:ind w:left="79"/>
      </w:pPr>
      <w:r>
        <w:br w:type="column"/>
      </w:r>
      <w:r>
        <w:rPr>
          <w:spacing w:val="-3"/>
        </w:rPr>
        <w:t>Yes</w:t>
      </w:r>
      <w:r>
        <w:rPr>
          <w:spacing w:val="-3"/>
        </w:rPr>
        <w:tab/>
      </w:r>
      <w:r>
        <w:t>API URL for</w:t>
      </w:r>
      <w:r>
        <w:rPr>
          <w:spacing w:val="-6"/>
        </w:rPr>
        <w:t xml:space="preserve"> </w:t>
      </w:r>
      <w:r>
        <w:t>GitLab</w:t>
      </w:r>
    </w:p>
    <w:p w14:paraId="647EBAE9" w14:textId="77777777" w:rsidR="00D64DB2" w:rsidRDefault="00D64DB2">
      <w:pPr>
        <w:pStyle w:val="BodyText"/>
        <w:rPr>
          <w:sz w:val="22"/>
        </w:rPr>
      </w:pPr>
    </w:p>
    <w:p w14:paraId="6CD57580" w14:textId="77777777" w:rsidR="00D64DB2" w:rsidRDefault="00D64DB2">
      <w:pPr>
        <w:pStyle w:val="BodyText"/>
        <w:rPr>
          <w:sz w:val="22"/>
        </w:rPr>
      </w:pPr>
    </w:p>
    <w:p w14:paraId="5409AF2D" w14:textId="77777777" w:rsidR="00D64DB2" w:rsidRDefault="00D64DB2">
      <w:pPr>
        <w:pStyle w:val="BodyText"/>
        <w:spacing w:before="11"/>
        <w:rPr>
          <w:sz w:val="30"/>
        </w:rPr>
      </w:pPr>
    </w:p>
    <w:p w14:paraId="12923EF9" w14:textId="77777777" w:rsidR="00D64DB2" w:rsidRDefault="0022516B">
      <w:pPr>
        <w:pStyle w:val="BodyText"/>
        <w:tabs>
          <w:tab w:val="left" w:pos="770"/>
        </w:tabs>
        <w:spacing w:before="1" w:line="340" w:lineRule="auto"/>
        <w:ind w:left="770" w:right="286" w:hanging="691"/>
      </w:pPr>
      <w:r>
        <w:rPr>
          <w:spacing w:val="-3"/>
        </w:rPr>
        <w:t>Yes</w:t>
      </w:r>
      <w:r>
        <w:rPr>
          <w:spacing w:val="-3"/>
        </w:rPr>
        <w:tab/>
      </w:r>
      <w:r>
        <w:t>User token with access to the project being scanned, and per­ mission</w:t>
      </w:r>
      <w:r>
        <w:rPr>
          <w:spacing w:val="-12"/>
        </w:rPr>
        <w:t xml:space="preserve"> </w:t>
      </w:r>
      <w:r>
        <w:t>to</w:t>
      </w:r>
      <w:r>
        <w:rPr>
          <w:spacing w:val="-11"/>
        </w:rPr>
        <w:t xml:space="preserve"> </w:t>
      </w:r>
      <w:r>
        <w:t>create</w:t>
      </w:r>
      <w:r>
        <w:rPr>
          <w:spacing w:val="-11"/>
        </w:rPr>
        <w:t xml:space="preserve"> </w:t>
      </w:r>
      <w:r>
        <w:t>PR</w:t>
      </w:r>
      <w:r>
        <w:rPr>
          <w:spacing w:val="-12"/>
        </w:rPr>
        <w:t xml:space="preserve"> </w:t>
      </w:r>
      <w:r>
        <w:t>comments.</w:t>
      </w:r>
    </w:p>
    <w:p w14:paraId="0F867FF8" w14:textId="77777777" w:rsidR="00D64DB2" w:rsidRDefault="0022516B">
      <w:pPr>
        <w:pStyle w:val="BodyText"/>
        <w:tabs>
          <w:tab w:val="left" w:pos="770"/>
        </w:tabs>
        <w:spacing w:before="117"/>
        <w:ind w:left="79"/>
      </w:pPr>
      <w:r>
        <w:rPr>
          <w:spacing w:val="-3"/>
        </w:rPr>
        <w:t>Yes</w:t>
      </w:r>
      <w:r>
        <w:rPr>
          <w:spacing w:val="-3"/>
        </w:rPr>
        <w:tab/>
      </w:r>
      <w:r>
        <w:t>Name of</w:t>
      </w:r>
      <w:r>
        <w:rPr>
          <w:spacing w:val="-3"/>
        </w:rPr>
        <w:t xml:space="preserve"> </w:t>
      </w:r>
      <w:r>
        <w:t>repo</w:t>
      </w:r>
    </w:p>
    <w:p w14:paraId="35E818B3" w14:textId="77777777" w:rsidR="00D64DB2" w:rsidRDefault="00D64DB2">
      <w:pPr>
        <w:pStyle w:val="BodyText"/>
        <w:rPr>
          <w:sz w:val="22"/>
        </w:rPr>
      </w:pPr>
    </w:p>
    <w:p w14:paraId="24084912" w14:textId="77777777" w:rsidR="00D64DB2" w:rsidRDefault="00D64DB2">
      <w:pPr>
        <w:pStyle w:val="BodyText"/>
        <w:rPr>
          <w:sz w:val="22"/>
        </w:rPr>
      </w:pPr>
    </w:p>
    <w:p w14:paraId="6CE7FA4C" w14:textId="77777777" w:rsidR="00D64DB2" w:rsidRDefault="00D64DB2">
      <w:pPr>
        <w:pStyle w:val="BodyText"/>
        <w:rPr>
          <w:sz w:val="31"/>
        </w:rPr>
      </w:pPr>
    </w:p>
    <w:p w14:paraId="1A7A2FBF" w14:textId="77777777" w:rsidR="00D64DB2" w:rsidRDefault="0022516B">
      <w:pPr>
        <w:pStyle w:val="BodyText"/>
        <w:tabs>
          <w:tab w:val="left" w:pos="770"/>
        </w:tabs>
        <w:ind w:left="79"/>
      </w:pPr>
      <w:r>
        <w:rPr>
          <w:spacing w:val="-3"/>
        </w:rPr>
        <w:t>Yes</w:t>
      </w:r>
      <w:r>
        <w:rPr>
          <w:spacing w:val="-3"/>
        </w:rPr>
        <w:tab/>
      </w:r>
      <w:r>
        <w:t xml:space="preserve">Name of Branch (typically </w:t>
      </w:r>
      <w:r>
        <w:rPr>
          <w:rFonts w:ascii="Courier New"/>
          <w:sz w:val="16"/>
          <w:shd w:val="clear" w:color="auto" w:fill="EDEDED"/>
        </w:rPr>
        <w:t>main</w:t>
      </w:r>
      <w:r>
        <w:rPr>
          <w:rFonts w:ascii="Courier New"/>
          <w:spacing w:val="-71"/>
          <w:sz w:val="16"/>
        </w:rPr>
        <w:t xml:space="preserve"> </w:t>
      </w:r>
      <w:r>
        <w:t>/</w:t>
      </w:r>
    </w:p>
    <w:p w14:paraId="5C8668DC" w14:textId="77777777" w:rsidR="00D64DB2" w:rsidRDefault="0022516B">
      <w:pPr>
        <w:spacing w:before="100"/>
        <w:ind w:left="770"/>
        <w:rPr>
          <w:sz w:val="20"/>
        </w:rPr>
      </w:pPr>
      <w:r>
        <w:rPr>
          <w:rFonts w:ascii="Courier New"/>
          <w:sz w:val="16"/>
          <w:shd w:val="clear" w:color="auto" w:fill="EDEDED"/>
        </w:rPr>
        <w:t>master</w:t>
      </w:r>
      <w:r>
        <w:rPr>
          <w:sz w:val="20"/>
        </w:rPr>
        <w:t>)</w:t>
      </w:r>
    </w:p>
    <w:p w14:paraId="2B719BC9" w14:textId="77777777" w:rsidR="00D64DB2" w:rsidRDefault="00D64DB2">
      <w:pPr>
        <w:pStyle w:val="BodyText"/>
        <w:rPr>
          <w:sz w:val="22"/>
        </w:rPr>
      </w:pPr>
    </w:p>
    <w:p w14:paraId="40723C05" w14:textId="77777777" w:rsidR="00D64DB2" w:rsidRDefault="00D64DB2">
      <w:pPr>
        <w:pStyle w:val="BodyText"/>
        <w:rPr>
          <w:sz w:val="22"/>
        </w:rPr>
      </w:pPr>
    </w:p>
    <w:p w14:paraId="79756906" w14:textId="77777777" w:rsidR="00D64DB2" w:rsidRDefault="00D64DB2">
      <w:pPr>
        <w:pStyle w:val="BodyText"/>
        <w:spacing w:before="11"/>
        <w:rPr>
          <w:sz w:val="30"/>
        </w:rPr>
      </w:pPr>
    </w:p>
    <w:p w14:paraId="284B09E3" w14:textId="77777777" w:rsidR="00D64DB2" w:rsidRDefault="0022516B">
      <w:pPr>
        <w:pStyle w:val="BodyText"/>
        <w:tabs>
          <w:tab w:val="left" w:pos="770"/>
        </w:tabs>
        <w:spacing w:before="1"/>
        <w:ind w:left="79"/>
      </w:pPr>
      <w:r>
        <w:rPr>
          <w:spacing w:val="-3"/>
        </w:rPr>
        <w:t>Yes</w:t>
      </w:r>
      <w:r>
        <w:rPr>
          <w:spacing w:val="-3"/>
        </w:rPr>
        <w:tab/>
      </w:r>
      <w:r>
        <w:t>Pull request to add comments</w:t>
      </w:r>
      <w:r>
        <w:rPr>
          <w:spacing w:val="-26"/>
        </w:rPr>
        <w:t xml:space="preserve"> </w:t>
      </w:r>
      <w:r>
        <w:t>to</w:t>
      </w:r>
    </w:p>
    <w:p w14:paraId="61C702EF" w14:textId="77777777" w:rsidR="00D64DB2" w:rsidRDefault="00D64DB2">
      <w:pPr>
        <w:sectPr w:rsidR="00D64DB2">
          <w:type w:val="continuous"/>
          <w:pgSz w:w="12240" w:h="15840"/>
          <w:pgMar w:top="1500" w:right="1320" w:bottom="280" w:left="1340" w:header="720" w:footer="720" w:gutter="0"/>
          <w:cols w:num="6" w:space="720" w:equalWidth="0">
            <w:col w:w="739" w:space="40"/>
            <w:col w:w="738" w:space="39"/>
            <w:col w:w="1336" w:space="40"/>
            <w:col w:w="1232" w:space="39"/>
            <w:col w:w="1388" w:space="40"/>
            <w:col w:w="3949"/>
          </w:cols>
        </w:sectPr>
      </w:pPr>
    </w:p>
    <w:p w14:paraId="2AC870E1" w14:textId="77777777" w:rsidR="00D64DB2" w:rsidRDefault="0022516B">
      <w:pPr>
        <w:pStyle w:val="BodyText"/>
        <w:spacing w:before="116"/>
        <w:ind w:left="160"/>
      </w:pPr>
      <w:r>
        <w:rPr>
          <w:spacing w:val="-1"/>
        </w:rPr>
        <w:t>Azure</w:t>
      </w:r>
    </w:p>
    <w:p w14:paraId="669F2A59" w14:textId="77777777" w:rsidR="00D64DB2" w:rsidRDefault="0022516B">
      <w:pPr>
        <w:pStyle w:val="BodyText"/>
        <w:spacing w:before="116" w:line="340" w:lineRule="auto"/>
        <w:ind w:left="160" w:right="-18"/>
      </w:pPr>
      <w:r>
        <w:br w:type="column"/>
      </w:r>
      <w:r>
        <w:rPr>
          <w:spacing w:val="-1"/>
        </w:rPr>
        <w:t xml:space="preserve">Azure </w:t>
      </w:r>
      <w:r>
        <w:t>API URL</w:t>
      </w:r>
    </w:p>
    <w:p w14:paraId="03288488" w14:textId="77777777" w:rsidR="00D64DB2" w:rsidRDefault="0022516B">
      <w:pPr>
        <w:pStyle w:val="BodyText"/>
        <w:spacing w:before="5"/>
        <w:rPr>
          <w:sz w:val="14"/>
        </w:rPr>
      </w:pPr>
      <w:r>
        <w:br w:type="column"/>
      </w:r>
    </w:p>
    <w:p w14:paraId="447113F9" w14:textId="77777777" w:rsidR="00D64DB2" w:rsidRDefault="0022516B">
      <w:pPr>
        <w:ind w:left="160"/>
        <w:rPr>
          <w:rFonts w:ascii="Courier New"/>
          <w:sz w:val="16"/>
        </w:rPr>
      </w:pPr>
      <w:r>
        <w:rPr>
          <w:rFonts w:ascii="Courier New"/>
          <w:sz w:val="16"/>
          <w:shd w:val="clear" w:color="auto" w:fill="EDEDED"/>
        </w:rPr>
        <w:t>azure.api.url</w:t>
      </w:r>
    </w:p>
    <w:p w14:paraId="411804A3" w14:textId="77777777" w:rsidR="00D64DB2" w:rsidRDefault="0022516B">
      <w:pPr>
        <w:pStyle w:val="BodyText"/>
        <w:spacing w:before="2" w:after="24"/>
        <w:rPr>
          <w:rFonts w:ascii="Courier New"/>
          <w:sz w:val="11"/>
        </w:rPr>
      </w:pPr>
      <w:r>
        <w:br w:type="column"/>
      </w:r>
    </w:p>
    <w:p w14:paraId="5176AF24"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272ADF19" wp14:editId="2F17A674">
                <wp:extent cx="487680" cy="133985"/>
                <wp:effectExtent l="0" t="0" r="0" b="0"/>
                <wp:docPr id="1416741122"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AD4333"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inline>
            </w:drawing>
          </mc:Choice>
          <mc:Fallback>
            <w:pict>
              <v:shape w14:anchorId="272ADF19" id="Text Box 326" o:spid="_x0000_s1151" type="#_x0000_t202" style="width:38.4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" fillcolor="#ededed" stroked="f">
                <v:path arrowok="t"/>
                <v:textbox inset="0,0,0,0">
                  <w:txbxContent>
                    <w:p w14:paraId="03AD4333" w14:textId="77777777" w:rsidR="00D64DB2" w:rsidRDefault="0022516B">
                      <w:pPr>
                        <w:spacing w:before="22"/>
                        <w:ind w:right="-15"/>
                        <w:rPr>
                          <w:rFonts w:ascii="Courier New" w:hAnsi="Courier New"/>
                          <w:sz w:val="16"/>
                        </w:rPr>
                      </w:pPr>
                      <w:r>
                        <w:rPr>
                          <w:rFonts w:ascii="Courier New" w:hAnsi="Courier New"/>
                          <w:sz w:val="16"/>
                        </w:rPr>
                        <w:t>BRIDGE_•</w:t>
                      </w:r>
                    </w:p>
                  </w:txbxContent>
                </v:textbox>
                <w10:anchorlock/>
              </v:shape>
            </w:pict>
          </mc:Fallback>
        </mc:AlternateContent>
      </w:r>
    </w:p>
    <w:p w14:paraId="5129CE52" w14:textId="77777777" w:rsidR="00D64DB2" w:rsidRDefault="0022516B">
      <w:pPr>
        <w:spacing w:before="152"/>
        <w:ind w:left="79"/>
        <w:rPr>
          <w:rFonts w:ascii="Courier New" w:hAnsi="Courier New"/>
          <w:sz w:val="16"/>
        </w:rPr>
      </w:pPr>
      <w:r>
        <w:rPr>
          <w:rFonts w:ascii="Courier New" w:hAnsi="Courier New"/>
          <w:sz w:val="16"/>
          <w:shd w:val="clear" w:color="auto" w:fill="EDEDED"/>
        </w:rPr>
        <w:t>AZURE_API_•</w:t>
      </w:r>
    </w:p>
    <w:p w14:paraId="4BDCFC40" w14:textId="77777777" w:rsidR="00D64DB2" w:rsidRDefault="00D64DB2">
      <w:pPr>
        <w:pStyle w:val="BodyText"/>
        <w:spacing w:before="10" w:after="25"/>
        <w:rPr>
          <w:rFonts w:ascii="Courier New"/>
          <w:sz w:val="9"/>
        </w:rPr>
      </w:pPr>
    </w:p>
    <w:p w14:paraId="77C602A1"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299E7D43" wp14:editId="395972D4">
                <wp:extent cx="182880" cy="133985"/>
                <wp:effectExtent l="0" t="0" r="0" b="0"/>
                <wp:docPr id="456106364"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5A7B84" w14:textId="77777777" w:rsidR="00D64DB2" w:rsidRDefault="0022516B">
                            <w:pPr>
                              <w:spacing w:before="22"/>
                              <w:ind w:right="-15"/>
                              <w:rPr>
                                <w:rFonts w:ascii="Courier New"/>
                                <w:sz w:val="16"/>
                              </w:rPr>
                            </w:pPr>
                            <w:r>
                              <w:rPr>
                                <w:rFonts w:ascii="Courier New"/>
                                <w:sz w:val="16"/>
                              </w:rPr>
                              <w:t>URL</w:t>
                            </w:r>
                          </w:p>
                        </w:txbxContent>
                      </wps:txbx>
                      <wps:bodyPr rot="0" vert="horz" wrap="square" lIns="0" tIns="0" rIns="0" bIns="0" anchor="t" anchorCtr="0" upright="1">
                        <a:noAutofit/>
                      </wps:bodyPr>
                    </wps:wsp>
                  </a:graphicData>
                </a:graphic>
              </wp:inline>
            </w:drawing>
          </mc:Choice>
          <mc:Fallback>
            <w:pict>
              <v:shape w14:anchorId="299E7D43" id="Text Box 325" o:spid="_x0000_s1152" type="#_x0000_t202" style="width:14.4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" fillcolor="#ededed" stroked="f">
                <v:path arrowok="t"/>
                <v:textbox inset="0,0,0,0">
                  <w:txbxContent>
                    <w:p w14:paraId="425A7B84" w14:textId="77777777" w:rsidR="00D64DB2" w:rsidRDefault="0022516B">
                      <w:pPr>
                        <w:spacing w:before="22"/>
                        <w:ind w:right="-15"/>
                        <w:rPr>
                          <w:rFonts w:ascii="Courier New"/>
                          <w:sz w:val="16"/>
                        </w:rPr>
                      </w:pPr>
                      <w:r>
                        <w:rPr>
                          <w:rFonts w:ascii="Courier New"/>
                          <w:sz w:val="16"/>
                        </w:rPr>
                        <w:t>URL</w:t>
                      </w:r>
                    </w:p>
                  </w:txbxContent>
                </v:textbox>
                <w10:anchorlock/>
              </v:shape>
            </w:pict>
          </mc:Fallback>
        </mc:AlternateContent>
      </w:r>
    </w:p>
    <w:p w14:paraId="025FE376" w14:textId="77777777" w:rsidR="00D64DB2" w:rsidRDefault="0022516B">
      <w:pPr>
        <w:tabs>
          <w:tab w:val="left" w:pos="2218"/>
        </w:tabs>
        <w:spacing w:before="116"/>
        <w:ind w:left="160"/>
        <w:rPr>
          <w:sz w:val="20"/>
        </w:rPr>
      </w:pPr>
      <w:r>
        <w:br w:type="column"/>
      </w:r>
      <w:r>
        <w:rPr>
          <w:rFonts w:ascii="Courier New"/>
          <w:sz w:val="16"/>
          <w:shd w:val="clear" w:color="auto" w:fill="EDEDED"/>
        </w:rPr>
        <w:t>azure.api.url</w:t>
      </w:r>
      <w:r>
        <w:rPr>
          <w:rFonts w:ascii="Courier New"/>
          <w:spacing w:val="20"/>
          <w:sz w:val="16"/>
        </w:rPr>
        <w:t xml:space="preserve"> </w:t>
      </w:r>
      <w:r>
        <w:rPr>
          <w:spacing w:val="-3"/>
          <w:sz w:val="20"/>
        </w:rPr>
        <w:t>Yes</w:t>
      </w:r>
      <w:r>
        <w:rPr>
          <w:spacing w:val="-3"/>
          <w:sz w:val="20"/>
        </w:rPr>
        <w:tab/>
      </w:r>
      <w:r>
        <w:rPr>
          <w:sz w:val="20"/>
        </w:rPr>
        <w:t>Azure API</w:t>
      </w:r>
      <w:r>
        <w:rPr>
          <w:spacing w:val="-3"/>
          <w:sz w:val="20"/>
        </w:rPr>
        <w:t xml:space="preserve"> </w:t>
      </w:r>
      <w:r>
        <w:rPr>
          <w:sz w:val="20"/>
        </w:rPr>
        <w:t>URL</w:t>
      </w:r>
    </w:p>
    <w:p w14:paraId="33A5DAD8" w14:textId="77777777" w:rsidR="00D64DB2" w:rsidRDefault="00D64DB2">
      <w:pPr>
        <w:rPr>
          <w:sz w:val="20"/>
        </w:rPr>
        <w:sectPr w:rsidR="00D64DB2">
          <w:type w:val="continuous"/>
          <w:pgSz w:w="12240" w:h="15840"/>
          <w:pgMar w:top="1500" w:right="1320" w:bottom="280" w:left="1340" w:header="720" w:footer="720" w:gutter="0"/>
          <w:cols w:num="5" w:space="720" w:equalWidth="0">
            <w:col w:w="673" w:space="62"/>
            <w:col w:w="673" w:space="76"/>
            <w:col w:w="1409" w:space="39"/>
            <w:col w:w="1176" w:space="74"/>
            <w:col w:w="5398"/>
          </w:cols>
        </w:sectPr>
      </w:pPr>
    </w:p>
    <w:p w14:paraId="7CC9540E" w14:textId="77777777" w:rsidR="00D64DB2" w:rsidRDefault="0022516B">
      <w:pPr>
        <w:pStyle w:val="BodyText"/>
        <w:spacing w:before="118" w:line="340" w:lineRule="auto"/>
        <w:ind w:left="894" w:right="-19"/>
      </w:pPr>
      <w:r>
        <w:t xml:space="preserve">User </w:t>
      </w:r>
      <w:r>
        <w:rPr>
          <w:spacing w:val="-1"/>
        </w:rPr>
        <w:t>Token</w:t>
      </w:r>
    </w:p>
    <w:p w14:paraId="52AA87C8" w14:textId="77777777" w:rsidR="00D64DB2" w:rsidRDefault="00D64DB2">
      <w:pPr>
        <w:pStyle w:val="BodyText"/>
        <w:rPr>
          <w:sz w:val="22"/>
        </w:rPr>
      </w:pPr>
    </w:p>
    <w:p w14:paraId="7327F6AB" w14:textId="77777777" w:rsidR="00D64DB2" w:rsidRDefault="0022516B">
      <w:pPr>
        <w:pStyle w:val="BodyText"/>
        <w:spacing w:before="194" w:line="340" w:lineRule="auto"/>
        <w:ind w:left="894"/>
      </w:pPr>
      <w:r>
        <w:rPr>
          <w:w w:val="95"/>
        </w:rPr>
        <w:t xml:space="preserve">Orga­ </w:t>
      </w:r>
      <w:r>
        <w:t>niza­ tion Name</w:t>
      </w:r>
    </w:p>
    <w:p w14:paraId="5F2EF75A" w14:textId="77777777" w:rsidR="00D64DB2" w:rsidRDefault="0022516B">
      <w:pPr>
        <w:pStyle w:val="BodyText"/>
        <w:spacing w:before="6"/>
        <w:rPr>
          <w:sz w:val="14"/>
        </w:rPr>
      </w:pPr>
      <w:r>
        <w:br w:type="column"/>
      </w:r>
    </w:p>
    <w:p w14:paraId="27D43401" w14:textId="77777777" w:rsidR="00D64DB2" w:rsidRDefault="0022516B">
      <w:pPr>
        <w:ind w:left="158"/>
        <w:rPr>
          <w:rFonts w:ascii="Courier New" w:hAnsi="Courier New"/>
          <w:sz w:val="16"/>
        </w:rPr>
      </w:pPr>
      <w:r>
        <w:rPr>
          <w:rFonts w:ascii="Courier New" w:hAnsi="Courier New"/>
          <w:sz w:val="16"/>
          <w:shd w:val="clear" w:color="auto" w:fill="EDEDED"/>
        </w:rPr>
        <w:t>azure.user•</w:t>
      </w:r>
    </w:p>
    <w:p w14:paraId="12DBCAF4" w14:textId="77777777" w:rsidR="00D64DB2" w:rsidRDefault="0022516B">
      <w:pPr>
        <w:spacing w:before="159"/>
        <w:ind w:left="158"/>
        <w:rPr>
          <w:rFonts w:ascii="Courier New"/>
          <w:sz w:val="16"/>
        </w:rPr>
      </w:pPr>
      <w:r>
        <w:rPr>
          <w:rFonts w:ascii="Courier New"/>
          <w:sz w:val="16"/>
          <w:shd w:val="clear" w:color="auto" w:fill="EDEDED"/>
        </w:rPr>
        <w:t>.token</w:t>
      </w:r>
    </w:p>
    <w:p w14:paraId="1505BC26" w14:textId="77777777" w:rsidR="00D64DB2" w:rsidRDefault="00D64DB2">
      <w:pPr>
        <w:pStyle w:val="BodyText"/>
        <w:rPr>
          <w:rFonts w:ascii="Courier New"/>
          <w:sz w:val="18"/>
        </w:rPr>
      </w:pPr>
    </w:p>
    <w:p w14:paraId="180FB88D" w14:textId="77777777" w:rsidR="00D64DB2" w:rsidRDefault="00D64DB2">
      <w:pPr>
        <w:pStyle w:val="BodyText"/>
        <w:rPr>
          <w:rFonts w:ascii="Courier New"/>
          <w:sz w:val="18"/>
        </w:rPr>
      </w:pPr>
    </w:p>
    <w:p w14:paraId="2E27BC49" w14:textId="77777777" w:rsidR="00D64DB2" w:rsidRDefault="00D64DB2">
      <w:pPr>
        <w:pStyle w:val="BodyText"/>
        <w:spacing w:before="7"/>
        <w:rPr>
          <w:rFonts w:ascii="Courier New"/>
          <w:sz w:val="18"/>
        </w:rPr>
      </w:pPr>
    </w:p>
    <w:p w14:paraId="456F05CD" w14:textId="77777777" w:rsidR="00D64DB2" w:rsidRDefault="0022516B">
      <w:pPr>
        <w:spacing w:line="451" w:lineRule="auto"/>
        <w:ind w:left="158" w:right="-20"/>
        <w:rPr>
          <w:rFonts w:ascii="Courier New" w:hAnsi="Courier New"/>
          <w:sz w:val="16"/>
        </w:rPr>
      </w:pPr>
      <w:r>
        <w:rPr>
          <w:rFonts w:ascii="Courier New" w:hAnsi="Courier New"/>
          <w:sz w:val="16"/>
          <w:shd w:val="clear" w:color="auto" w:fill="EDEDED"/>
        </w:rPr>
        <w:t>azure.organi•</w:t>
      </w:r>
      <w:r>
        <w:rPr>
          <w:rFonts w:ascii="Courier New" w:hAnsi="Courier New"/>
          <w:sz w:val="16"/>
        </w:rPr>
        <w:t xml:space="preserve"> </w:t>
      </w:r>
      <w:r>
        <w:rPr>
          <w:rFonts w:ascii="Courier New" w:hAnsi="Courier New"/>
          <w:sz w:val="16"/>
          <w:shd w:val="clear" w:color="auto" w:fill="EDEDED"/>
        </w:rPr>
        <w:t>zation.name</w:t>
      </w:r>
    </w:p>
    <w:p w14:paraId="4F3E55AD" w14:textId="77777777" w:rsidR="00D64DB2" w:rsidRDefault="0022516B">
      <w:pPr>
        <w:pStyle w:val="BodyText"/>
        <w:spacing w:before="3" w:after="25"/>
        <w:rPr>
          <w:rFonts w:ascii="Courier New"/>
          <w:sz w:val="11"/>
        </w:rPr>
      </w:pPr>
      <w:r>
        <w:br w:type="column"/>
      </w:r>
    </w:p>
    <w:p w14:paraId="25699D46"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465564AA" wp14:editId="3796FBD1">
                <wp:extent cx="487680" cy="133985"/>
                <wp:effectExtent l="0" t="0" r="0" b="0"/>
                <wp:docPr id="2139368982"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5506F3"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inline>
            </w:drawing>
          </mc:Choice>
          <mc:Fallback>
            <w:pict>
              <v:shape w14:anchorId="465564AA" id="Text Box 324" o:spid="_x0000_s1153" type="#_x0000_t202" style="width:38.4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" fillcolor="#ededed" stroked="f">
                <v:path arrowok="t"/>
                <v:textbox inset="0,0,0,0">
                  <w:txbxContent>
                    <w:p w14:paraId="795506F3" w14:textId="77777777" w:rsidR="00D64DB2" w:rsidRDefault="0022516B">
                      <w:pPr>
                        <w:spacing w:before="22"/>
                        <w:ind w:right="-15"/>
                        <w:rPr>
                          <w:rFonts w:ascii="Courier New" w:hAnsi="Courier New"/>
                          <w:sz w:val="16"/>
                        </w:rPr>
                      </w:pPr>
                      <w:r>
                        <w:rPr>
                          <w:rFonts w:ascii="Courier New" w:hAnsi="Courier New"/>
                          <w:sz w:val="16"/>
                        </w:rPr>
                        <w:t>BRIDGE_•</w:t>
                      </w:r>
                    </w:p>
                  </w:txbxContent>
                </v:textbox>
                <w10:anchorlock/>
              </v:shape>
            </w:pict>
          </mc:Fallback>
        </mc:AlternateContent>
      </w:r>
    </w:p>
    <w:p w14:paraId="5FC34E96" w14:textId="77777777" w:rsidR="00D64DB2" w:rsidRDefault="0022516B">
      <w:pPr>
        <w:spacing w:before="152"/>
        <w:ind w:left="79"/>
        <w:rPr>
          <w:rFonts w:ascii="Courier New" w:hAnsi="Courier New"/>
          <w:sz w:val="16"/>
        </w:rPr>
      </w:pPr>
      <w:r>
        <w:rPr>
          <w:rFonts w:ascii="Courier New" w:hAnsi="Courier New"/>
          <w:sz w:val="16"/>
          <w:shd w:val="clear" w:color="auto" w:fill="EDEDED"/>
        </w:rPr>
        <w:t>AZURE_USER_•</w:t>
      </w:r>
    </w:p>
    <w:p w14:paraId="62AAA742" w14:textId="77777777" w:rsidR="00D64DB2" w:rsidRDefault="00C46513">
      <w:pPr>
        <w:pStyle w:val="BodyText"/>
        <w:spacing w:before="10"/>
        <w:rPr>
          <w:rFonts w:ascii="Courier New"/>
          <w:sz w:val="9"/>
        </w:rPr>
      </w:pPr>
      <w:r>
        <w:rPr>
          <w:noProof/>
        </w:rPr>
        <mc:AlternateContent>
          <mc:Choice Requires="wps">
            <w:drawing>
              <wp:anchor distT="0" distB="0" distL="0" distR="0" simplePos="0" relativeHeight="251739136" behindDoc="1" locked="0" layoutInCell="1" allowOverlap="1" wp14:anchorId="09AB99F6" wp14:editId="364761BC">
                <wp:simplePos x="0" y="0"/>
                <wp:positionH relativeFrom="page">
                  <wp:posOffset>2763520</wp:posOffset>
                </wp:positionH>
                <wp:positionV relativeFrom="paragraph">
                  <wp:posOffset>86995</wp:posOffset>
                </wp:positionV>
                <wp:extent cx="304800" cy="133985"/>
                <wp:effectExtent l="0" t="0" r="0" b="0"/>
                <wp:wrapTopAndBottom/>
                <wp:docPr id="605769871"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480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B11C7" w14:textId="77777777" w:rsidR="00D64DB2" w:rsidRDefault="0022516B">
                            <w:pPr>
                              <w:spacing w:before="22"/>
                              <w:ind w:right="-15"/>
                              <w:rPr>
                                <w:rFonts w:ascii="Courier New"/>
                                <w:sz w:val="16"/>
                              </w:rPr>
                            </w:pPr>
                            <w:r>
                              <w:rPr>
                                <w:rFonts w:ascii="Courier New"/>
                                <w:sz w:val="16"/>
                              </w:rPr>
                              <w:t>TOKEN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B99F6" id="Text Box 217" o:spid="_x0000_s1154" type="#_x0000_t202" style="position:absolute;margin-left:217.6pt;margin-top:6.85pt;width:24pt;height:10.55pt;z-index:-251577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" fillcolor="#ededed" stroked="f">
                <v:path arrowok="t"/>
                <v:textbox inset="0,0,0,0">
                  <w:txbxContent>
                    <w:p w14:paraId="52CB11C7" w14:textId="77777777" w:rsidR="00D64DB2" w:rsidRDefault="0022516B">
                      <w:pPr>
                        <w:spacing w:before="22"/>
                        <w:ind w:right="-15"/>
                        <w:rPr>
                          <w:rFonts w:ascii="Courier New"/>
                          <w:sz w:val="16"/>
                        </w:rPr>
                      </w:pPr>
                      <w:r>
                        <w:rPr>
                          <w:rFonts w:ascii="Courier New"/>
                          <w:sz w:val="16"/>
                        </w:rPr>
                        <w:t>TOKEN</w:t>
                      </w:r>
                    </w:p>
                  </w:txbxContent>
                </v:textbox>
                <w10:wrap type="topAndBottom" anchorx="page"/>
              </v:shape>
            </w:pict>
          </mc:Fallback>
        </mc:AlternateContent>
      </w:r>
      <w:r>
        <w:rPr>
          <w:noProof/>
        </w:rPr>
        <mc:AlternateContent>
          <mc:Choice Requires="wps">
            <w:drawing>
              <wp:anchor distT="0" distB="0" distL="0" distR="0" simplePos="0" relativeHeight="251740160" behindDoc="1" locked="0" layoutInCell="1" allowOverlap="1" wp14:anchorId="48D98323" wp14:editId="6B7D36D8">
                <wp:simplePos x="0" y="0"/>
                <wp:positionH relativeFrom="page">
                  <wp:posOffset>2763520</wp:posOffset>
                </wp:positionH>
                <wp:positionV relativeFrom="paragraph">
                  <wp:posOffset>379095</wp:posOffset>
                </wp:positionV>
                <wp:extent cx="487680" cy="133985"/>
                <wp:effectExtent l="0" t="0" r="0" b="0"/>
                <wp:wrapTopAndBottom/>
                <wp:docPr id="594896243"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625026" w14:textId="77777777" w:rsidR="00D64DB2" w:rsidRDefault="0022516B">
                            <w:pPr>
                              <w:spacing w:before="22"/>
                              <w:ind w:right="-15"/>
                              <w:rPr>
                                <w:rFonts w:ascii="Courier New" w:hAnsi="Courier New"/>
                                <w:sz w:val="16"/>
                              </w:rPr>
                            </w:pPr>
                            <w:r>
                              <w:rPr>
                                <w:rFonts w:ascii="Courier New" w:hAnsi="Courier New"/>
                                <w:sz w:val="16"/>
                              </w:rPr>
                              <w:t>BRIDGE_•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98323" id="Text Box 216" o:spid="_x0000_s1155" type="#_x0000_t202" style="position:absolute;margin-left:217.6pt;margin-top:29.85pt;width:38.4pt;height:10.55pt;z-index:-251576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" fillcolor="#ededed" stroked="f">
                <v:path arrowok="t"/>
                <v:textbox inset="0,0,0,0">
                  <w:txbxContent>
                    <w:p w14:paraId="6C625026" w14:textId="77777777" w:rsidR="00D64DB2" w:rsidRDefault="0022516B">
                      <w:pPr>
                        <w:spacing w:before="22"/>
                        <w:ind w:right="-15"/>
                        <w:rPr>
                          <w:rFonts w:ascii="Courier New" w:hAnsi="Courier New"/>
                          <w:sz w:val="16"/>
                        </w:rPr>
                      </w:pPr>
                      <w:r>
                        <w:rPr>
                          <w:rFonts w:ascii="Courier New" w:hAnsi="Courier New"/>
                          <w:sz w:val="16"/>
                        </w:rPr>
                        <w:t>BRIDGE_•</w:t>
                      </w:r>
                    </w:p>
                  </w:txbxContent>
                </v:textbox>
                <w10:wrap type="topAndBottom" anchorx="page"/>
              </v:shape>
            </w:pict>
          </mc:Fallback>
        </mc:AlternateContent>
      </w:r>
    </w:p>
    <w:p w14:paraId="47DF75DA" w14:textId="77777777" w:rsidR="00D64DB2" w:rsidRDefault="00D64DB2">
      <w:pPr>
        <w:pStyle w:val="BodyText"/>
        <w:spacing w:before="6"/>
        <w:rPr>
          <w:rFonts w:ascii="Courier New"/>
          <w:sz w:val="18"/>
        </w:rPr>
      </w:pPr>
    </w:p>
    <w:p w14:paraId="62B91518" w14:textId="77777777" w:rsidR="00D64DB2" w:rsidRDefault="0022516B">
      <w:pPr>
        <w:spacing w:before="136" w:line="451" w:lineRule="auto"/>
        <w:ind w:left="79" w:right="-20"/>
        <w:rPr>
          <w:rFonts w:ascii="Courier New" w:hAnsi="Courier New"/>
          <w:sz w:val="16"/>
        </w:rPr>
      </w:pPr>
      <w:r>
        <w:rPr>
          <w:rFonts w:ascii="Courier New" w:hAnsi="Courier New"/>
          <w:sz w:val="16"/>
          <w:shd w:val="clear" w:color="auto" w:fill="EDEDED"/>
        </w:rPr>
        <w:t>AZURE_OR•</w:t>
      </w:r>
      <w:r>
        <w:rPr>
          <w:rFonts w:ascii="Courier New" w:hAnsi="Courier New"/>
          <w:sz w:val="16"/>
        </w:rPr>
        <w:t xml:space="preserve"> </w:t>
      </w:r>
      <w:r>
        <w:rPr>
          <w:rFonts w:ascii="Courier New" w:hAnsi="Courier New"/>
          <w:sz w:val="16"/>
          <w:shd w:val="clear" w:color="auto" w:fill="EDEDED"/>
        </w:rPr>
        <w:t>GANIZATION_•</w:t>
      </w:r>
      <w:r>
        <w:rPr>
          <w:rFonts w:ascii="Courier New" w:hAnsi="Courier New"/>
          <w:sz w:val="16"/>
        </w:rPr>
        <w:t xml:space="preserve"> </w:t>
      </w:r>
      <w:r>
        <w:rPr>
          <w:rFonts w:ascii="Courier New" w:hAnsi="Courier New"/>
          <w:sz w:val="16"/>
          <w:shd w:val="clear" w:color="auto" w:fill="EDEDED"/>
        </w:rPr>
        <w:t>NAME</w:t>
      </w:r>
    </w:p>
    <w:p w14:paraId="716B1EF2" w14:textId="77777777" w:rsidR="00D64DB2" w:rsidRDefault="0022516B">
      <w:pPr>
        <w:pStyle w:val="BodyText"/>
        <w:spacing w:before="4"/>
        <w:rPr>
          <w:rFonts w:ascii="Courier New"/>
          <w:sz w:val="15"/>
        </w:rPr>
      </w:pPr>
      <w:r>
        <w:br w:type="column"/>
      </w:r>
    </w:p>
    <w:p w14:paraId="358F12F7" w14:textId="77777777" w:rsidR="00D64DB2" w:rsidRDefault="0022516B">
      <w:pPr>
        <w:spacing w:before="1"/>
        <w:ind w:left="138"/>
        <w:rPr>
          <w:rFonts w:ascii="Courier New" w:hAnsi="Courier New"/>
          <w:sz w:val="16"/>
        </w:rPr>
      </w:pPr>
      <w:r>
        <w:rPr>
          <w:rFonts w:ascii="Courier New" w:hAnsi="Courier New"/>
          <w:sz w:val="16"/>
          <w:shd w:val="clear" w:color="auto" w:fill="EDEDED"/>
        </w:rPr>
        <w:t>azure.user•</w:t>
      </w:r>
    </w:p>
    <w:p w14:paraId="4CD75AAE" w14:textId="77777777" w:rsidR="00D64DB2" w:rsidRDefault="0022516B">
      <w:pPr>
        <w:spacing w:before="158"/>
        <w:ind w:left="138"/>
        <w:rPr>
          <w:rFonts w:ascii="Courier New"/>
          <w:sz w:val="16"/>
        </w:rPr>
      </w:pPr>
      <w:r>
        <w:rPr>
          <w:rFonts w:ascii="Courier New"/>
          <w:sz w:val="16"/>
          <w:shd w:val="clear" w:color="auto" w:fill="EDEDED"/>
        </w:rPr>
        <w:t>.token</w:t>
      </w:r>
    </w:p>
    <w:p w14:paraId="7CBEB3F4" w14:textId="77777777" w:rsidR="00D64DB2" w:rsidRDefault="00D64DB2">
      <w:pPr>
        <w:pStyle w:val="BodyText"/>
        <w:rPr>
          <w:rFonts w:ascii="Courier New"/>
          <w:sz w:val="18"/>
        </w:rPr>
      </w:pPr>
    </w:p>
    <w:p w14:paraId="3B0A8350" w14:textId="77777777" w:rsidR="00D64DB2" w:rsidRDefault="00D64DB2">
      <w:pPr>
        <w:pStyle w:val="BodyText"/>
        <w:rPr>
          <w:rFonts w:ascii="Courier New"/>
          <w:sz w:val="18"/>
        </w:rPr>
      </w:pPr>
    </w:p>
    <w:p w14:paraId="1D5C6EA7" w14:textId="77777777" w:rsidR="00D64DB2" w:rsidRDefault="00D64DB2">
      <w:pPr>
        <w:pStyle w:val="BodyText"/>
        <w:spacing w:before="7"/>
        <w:rPr>
          <w:rFonts w:ascii="Courier New"/>
          <w:sz w:val="18"/>
        </w:rPr>
      </w:pPr>
    </w:p>
    <w:p w14:paraId="7E0DC74B" w14:textId="77777777" w:rsidR="00D64DB2" w:rsidRDefault="0022516B">
      <w:pPr>
        <w:spacing w:line="451" w:lineRule="auto"/>
        <w:ind w:left="138" w:right="-19"/>
        <w:rPr>
          <w:rFonts w:ascii="Courier New" w:hAnsi="Courier New"/>
          <w:sz w:val="16"/>
        </w:rPr>
      </w:pPr>
      <w:r>
        <w:rPr>
          <w:rFonts w:ascii="Courier New" w:hAnsi="Courier New"/>
          <w:sz w:val="16"/>
          <w:shd w:val="clear" w:color="auto" w:fill="EDEDED"/>
        </w:rPr>
        <w:t>azure.organi•</w:t>
      </w:r>
      <w:r>
        <w:rPr>
          <w:rFonts w:ascii="Courier New" w:hAnsi="Courier New"/>
          <w:sz w:val="16"/>
        </w:rPr>
        <w:t xml:space="preserve"> </w:t>
      </w:r>
      <w:r>
        <w:rPr>
          <w:rFonts w:ascii="Courier New" w:hAnsi="Courier New"/>
          <w:sz w:val="16"/>
          <w:shd w:val="clear" w:color="auto" w:fill="EDEDED"/>
        </w:rPr>
        <w:t>zation.name</w:t>
      </w:r>
    </w:p>
    <w:p w14:paraId="71A38526" w14:textId="77777777" w:rsidR="00D64DB2" w:rsidRDefault="0022516B">
      <w:pPr>
        <w:pStyle w:val="BodyText"/>
        <w:tabs>
          <w:tab w:val="left" w:pos="770"/>
        </w:tabs>
        <w:spacing w:before="118" w:line="340" w:lineRule="auto"/>
        <w:ind w:left="770" w:right="447" w:hanging="691"/>
      </w:pPr>
      <w:r>
        <w:br w:type="column"/>
      </w:r>
      <w:r>
        <w:rPr>
          <w:spacing w:val="-3"/>
        </w:rPr>
        <w:t>Yes</w:t>
      </w:r>
      <w:r>
        <w:rPr>
          <w:spacing w:val="-3"/>
        </w:rPr>
        <w:tab/>
      </w:r>
      <w:r>
        <w:t>User token with access to the project</w:t>
      </w:r>
      <w:r>
        <w:rPr>
          <w:spacing w:val="-21"/>
        </w:rPr>
        <w:t xml:space="preserve"> </w:t>
      </w:r>
      <w:r>
        <w:t>being</w:t>
      </w:r>
      <w:r>
        <w:rPr>
          <w:spacing w:val="-20"/>
        </w:rPr>
        <w:t xml:space="preserve"> </w:t>
      </w:r>
      <w:r>
        <w:t>scanned</w:t>
      </w:r>
      <w:r>
        <w:rPr>
          <w:spacing w:val="-21"/>
        </w:rPr>
        <w:t xml:space="preserve"> </w:t>
      </w:r>
      <w:r>
        <w:t>and</w:t>
      </w:r>
      <w:r>
        <w:rPr>
          <w:spacing w:val="-20"/>
        </w:rPr>
        <w:t xml:space="preserve"> </w:t>
      </w:r>
      <w:r>
        <w:t>per­ mission to create</w:t>
      </w:r>
      <w:r>
        <w:rPr>
          <w:spacing w:val="-10"/>
        </w:rPr>
        <w:t xml:space="preserve"> </w:t>
      </w:r>
      <w:r>
        <w:t>PRs.</w:t>
      </w:r>
    </w:p>
    <w:p w14:paraId="2937FB37" w14:textId="77777777" w:rsidR="00D64DB2" w:rsidRDefault="0022516B">
      <w:pPr>
        <w:pStyle w:val="BodyText"/>
        <w:tabs>
          <w:tab w:val="left" w:pos="770"/>
        </w:tabs>
        <w:spacing w:before="117"/>
        <w:ind w:left="79"/>
      </w:pPr>
      <w:r>
        <w:rPr>
          <w:spacing w:val="-3"/>
        </w:rPr>
        <w:t>Yes</w:t>
      </w:r>
      <w:r>
        <w:rPr>
          <w:spacing w:val="-3"/>
        </w:rPr>
        <w:tab/>
      </w:r>
      <w:r>
        <w:t>Azure organization</w:t>
      </w:r>
      <w:r>
        <w:rPr>
          <w:spacing w:val="-6"/>
        </w:rPr>
        <w:t xml:space="preserve"> </w:t>
      </w:r>
      <w:r>
        <w:t>name</w:t>
      </w:r>
    </w:p>
    <w:p w14:paraId="63AD42EC" w14:textId="77777777" w:rsidR="00D64DB2" w:rsidRDefault="00D64DB2">
      <w:pPr>
        <w:sectPr w:rsidR="00D64DB2">
          <w:type w:val="continuous"/>
          <w:pgSz w:w="12240" w:h="15840"/>
          <w:pgMar w:top="1500" w:right="1320" w:bottom="280" w:left="1340" w:header="720" w:footer="720" w:gutter="0"/>
          <w:cols w:num="5" w:space="720" w:equalWidth="0">
            <w:col w:w="1445" w:space="40"/>
            <w:col w:w="1407" w:space="39"/>
            <w:col w:w="1232" w:space="40"/>
            <w:col w:w="1388" w:space="40"/>
            <w:col w:w="3949"/>
          </w:cols>
        </w:sectPr>
      </w:pPr>
    </w:p>
    <w:p w14:paraId="08ED3EB1" w14:textId="77777777" w:rsidR="00D64DB2" w:rsidRDefault="0022516B">
      <w:pPr>
        <w:pStyle w:val="BodyText"/>
        <w:spacing w:before="61"/>
        <w:ind w:left="894"/>
      </w:pPr>
      <w:r>
        <w:rPr>
          <w:w w:val="95"/>
        </w:rPr>
        <w:t>Project</w:t>
      </w:r>
    </w:p>
    <w:p w14:paraId="108AAF72" w14:textId="77777777" w:rsidR="00D64DB2" w:rsidRDefault="0022516B">
      <w:pPr>
        <w:spacing w:before="118"/>
        <w:ind w:left="79"/>
        <w:rPr>
          <w:rFonts w:ascii="Courier New" w:hAnsi="Courier New"/>
          <w:sz w:val="16"/>
        </w:rPr>
      </w:pPr>
      <w:r>
        <w:br w:type="column"/>
      </w:r>
      <w:r>
        <w:rPr>
          <w:rFonts w:ascii="Courier New" w:hAnsi="Courier New"/>
          <w:sz w:val="16"/>
          <w:shd w:val="clear" w:color="auto" w:fill="EDEDED"/>
        </w:rPr>
        <w:t>azure.project•</w:t>
      </w:r>
      <w:r>
        <w:rPr>
          <w:rFonts w:ascii="Courier New" w:hAnsi="Courier New"/>
          <w:spacing w:val="-70"/>
          <w:sz w:val="16"/>
          <w:shd w:val="clear" w:color="auto" w:fill="EDEDED"/>
        </w:rPr>
        <w:t xml:space="preserve"> </w:t>
      </w:r>
      <w:r>
        <w:rPr>
          <w:rFonts w:ascii="Courier New" w:hAnsi="Courier New"/>
          <w:spacing w:val="-3"/>
          <w:sz w:val="16"/>
          <w:shd w:val="clear" w:color="auto" w:fill="EDEDED"/>
        </w:rPr>
        <w:t>BRIDGE_•</w:t>
      </w:r>
    </w:p>
    <w:p w14:paraId="33796329" w14:textId="77777777" w:rsidR="00D64DB2" w:rsidRDefault="0022516B">
      <w:pPr>
        <w:tabs>
          <w:tab w:val="left" w:pos="2581"/>
        </w:tabs>
        <w:spacing w:before="61"/>
        <w:ind w:left="522"/>
        <w:rPr>
          <w:sz w:val="20"/>
        </w:rPr>
      </w:pPr>
      <w:r>
        <w:br w:type="column"/>
      </w:r>
      <w:r>
        <w:rPr>
          <w:rFonts w:ascii="Courier New" w:hAnsi="Courier New"/>
          <w:sz w:val="16"/>
          <w:shd w:val="clear" w:color="auto" w:fill="EDEDED"/>
        </w:rPr>
        <w:t>azure.project•</w:t>
      </w:r>
      <w:r>
        <w:rPr>
          <w:rFonts w:ascii="Courier New" w:hAnsi="Courier New"/>
          <w:spacing w:val="-74"/>
          <w:sz w:val="16"/>
        </w:rPr>
        <w:t xml:space="preserve"> </w:t>
      </w:r>
      <w:r>
        <w:rPr>
          <w:spacing w:val="-3"/>
          <w:sz w:val="20"/>
        </w:rPr>
        <w:t>Yes</w:t>
      </w:r>
      <w:r>
        <w:rPr>
          <w:spacing w:val="-3"/>
          <w:sz w:val="20"/>
        </w:rPr>
        <w:tab/>
      </w:r>
      <w:r>
        <w:rPr>
          <w:sz w:val="20"/>
        </w:rPr>
        <w:t>Azure project</w:t>
      </w:r>
      <w:r>
        <w:rPr>
          <w:spacing w:val="-4"/>
          <w:sz w:val="20"/>
        </w:rPr>
        <w:t xml:space="preserve"> </w:t>
      </w:r>
      <w:r>
        <w:rPr>
          <w:sz w:val="20"/>
        </w:rPr>
        <w:t>name</w:t>
      </w:r>
    </w:p>
    <w:p w14:paraId="52DDDEF4" w14:textId="77777777" w:rsidR="00D64DB2" w:rsidRDefault="00D64DB2">
      <w:pPr>
        <w:rPr>
          <w:sz w:val="20"/>
        </w:rPr>
        <w:sectPr w:rsidR="00D64DB2">
          <w:type w:val="continuous"/>
          <w:pgSz w:w="12240" w:h="15840"/>
          <w:pgMar w:top="1500" w:right="1320" w:bottom="280" w:left="1340" w:header="720" w:footer="720" w:gutter="0"/>
          <w:cols w:num="3" w:space="720" w:equalWidth="0">
            <w:col w:w="1524" w:space="40"/>
            <w:col w:w="2216" w:space="39"/>
            <w:col w:w="5761"/>
          </w:cols>
        </w:sectPr>
      </w:pPr>
    </w:p>
    <w:p w14:paraId="24BF2649" w14:textId="77777777" w:rsidR="00D64DB2" w:rsidRDefault="0022516B">
      <w:pPr>
        <w:pStyle w:val="BodyText"/>
        <w:spacing w:before="100"/>
        <w:ind w:left="894"/>
      </w:pPr>
      <w:r>
        <w:t>Name</w:t>
      </w:r>
    </w:p>
    <w:p w14:paraId="542C8AB8" w14:textId="77777777" w:rsidR="00D64DB2" w:rsidRDefault="0022516B">
      <w:pPr>
        <w:spacing w:before="157"/>
        <w:ind w:left="177"/>
        <w:rPr>
          <w:rFonts w:ascii="Courier New"/>
          <w:sz w:val="16"/>
        </w:rPr>
      </w:pPr>
      <w:r>
        <w:br w:type="column"/>
      </w:r>
      <w:r>
        <w:rPr>
          <w:rFonts w:ascii="Courier New"/>
          <w:sz w:val="16"/>
          <w:shd w:val="clear" w:color="auto" w:fill="EDEDED"/>
        </w:rPr>
        <w:t>.name</w:t>
      </w:r>
    </w:p>
    <w:p w14:paraId="4BD2AAA1" w14:textId="77777777" w:rsidR="00D64DB2" w:rsidRDefault="0022516B">
      <w:pPr>
        <w:spacing w:before="157" w:line="451" w:lineRule="auto"/>
        <w:ind w:left="847" w:right="-19"/>
        <w:rPr>
          <w:rFonts w:ascii="Courier New" w:hAnsi="Courier New"/>
          <w:sz w:val="16"/>
        </w:rPr>
      </w:pPr>
      <w:r>
        <w:br w:type="column"/>
      </w:r>
      <w:r>
        <w:rPr>
          <w:rFonts w:ascii="Courier New" w:hAnsi="Courier New"/>
          <w:sz w:val="16"/>
          <w:shd w:val="clear" w:color="auto" w:fill="EDEDED"/>
        </w:rPr>
        <w:t>AZURE_•</w:t>
      </w:r>
      <w:r>
        <w:rPr>
          <w:rFonts w:ascii="Courier New" w:hAnsi="Courier New"/>
          <w:sz w:val="16"/>
        </w:rPr>
        <w:t xml:space="preserve"> </w:t>
      </w:r>
      <w:r>
        <w:rPr>
          <w:rFonts w:ascii="Courier New" w:hAnsi="Courier New"/>
          <w:sz w:val="16"/>
          <w:shd w:val="clear" w:color="auto" w:fill="EDEDED"/>
        </w:rPr>
        <w:t>PROJECT_NAME</w:t>
      </w:r>
    </w:p>
    <w:p w14:paraId="6BE8D101" w14:textId="77777777" w:rsidR="00D64DB2" w:rsidRDefault="0022516B">
      <w:pPr>
        <w:spacing w:before="157"/>
        <w:ind w:left="138"/>
        <w:rPr>
          <w:rFonts w:ascii="Courier New"/>
          <w:sz w:val="16"/>
        </w:rPr>
      </w:pPr>
      <w:r>
        <w:br w:type="column"/>
      </w:r>
      <w:r>
        <w:rPr>
          <w:rFonts w:ascii="Courier New"/>
          <w:sz w:val="16"/>
          <w:shd w:val="clear" w:color="auto" w:fill="EDEDED"/>
        </w:rPr>
        <w:t>.name</w:t>
      </w:r>
    </w:p>
    <w:p w14:paraId="5DA7107E" w14:textId="77777777" w:rsidR="00D64DB2" w:rsidRDefault="00D64DB2">
      <w:pPr>
        <w:rPr>
          <w:rFonts w:ascii="Courier New"/>
          <w:sz w:val="16"/>
        </w:rPr>
        <w:sectPr w:rsidR="00D64DB2">
          <w:type w:val="continuous"/>
          <w:pgSz w:w="12240" w:h="15840"/>
          <w:pgMar w:top="1500" w:right="1320" w:bottom="280" w:left="1340" w:header="720" w:footer="720" w:gutter="0"/>
          <w:cols w:num="4" w:space="720" w:equalWidth="0">
            <w:col w:w="1427" w:space="40"/>
            <w:col w:w="658" w:space="39"/>
            <w:col w:w="2001" w:space="39"/>
            <w:col w:w="5376"/>
          </w:cols>
        </w:sectPr>
      </w:pPr>
    </w:p>
    <w:p w14:paraId="6D3098CC" w14:textId="77777777" w:rsidR="00D64DB2" w:rsidRDefault="0022516B">
      <w:pPr>
        <w:pStyle w:val="BodyText"/>
        <w:spacing w:before="85"/>
        <w:ind w:left="100"/>
      </w:pPr>
      <w:r>
        <w:lastRenderedPageBreak/>
        <w:t>Synopsys Bridge CLI Guide | 3 - Synopsys Bridge CLI Reference | 28</w:t>
      </w:r>
    </w:p>
    <w:p w14:paraId="7C62C0F1" w14:textId="77777777" w:rsidR="00D64DB2" w:rsidRDefault="00D64DB2">
      <w:pPr>
        <w:pStyle w:val="BodyText"/>
      </w:pPr>
    </w:p>
    <w:p w14:paraId="7390E10C" w14:textId="77777777" w:rsidR="00D64DB2" w:rsidRDefault="00D64DB2">
      <w:pPr>
        <w:pStyle w:val="BodyText"/>
      </w:pPr>
    </w:p>
    <w:p w14:paraId="1816812C" w14:textId="77777777" w:rsidR="00D64DB2" w:rsidRDefault="00D64DB2">
      <w:pPr>
        <w:pStyle w:val="BodyText"/>
        <w:spacing w:before="2"/>
        <w:rPr>
          <w:sz w:val="15"/>
        </w:rPr>
      </w:pPr>
    </w:p>
    <w:p w14:paraId="3266398B" w14:textId="77777777" w:rsidR="00D64DB2" w:rsidRDefault="00D64DB2">
      <w:pPr>
        <w:rPr>
          <w:sz w:val="15"/>
        </w:rPr>
        <w:sectPr w:rsidR="00D64DB2">
          <w:pgSz w:w="12240" w:h="15840"/>
          <w:pgMar w:top="520" w:right="1320" w:bottom="280" w:left="1340" w:header="720" w:footer="720" w:gutter="0"/>
          <w:cols w:space="720"/>
        </w:sectPr>
      </w:pPr>
    </w:p>
    <w:p w14:paraId="16BA6B0E" w14:textId="77777777" w:rsidR="00D64DB2" w:rsidRDefault="00D64DB2">
      <w:pPr>
        <w:pStyle w:val="BodyText"/>
        <w:spacing w:before="1"/>
        <w:rPr>
          <w:sz w:val="22"/>
        </w:rPr>
      </w:pPr>
    </w:p>
    <w:p w14:paraId="08A9BE99" w14:textId="77777777" w:rsidR="00D64DB2" w:rsidRDefault="0022516B">
      <w:pPr>
        <w:pStyle w:val="Heading5"/>
      </w:pPr>
      <w:r>
        <w:t>SCM</w:t>
      </w:r>
    </w:p>
    <w:p w14:paraId="7301A422" w14:textId="77777777" w:rsidR="00D64DB2" w:rsidRDefault="0022516B">
      <w:pPr>
        <w:spacing w:before="96" w:line="340" w:lineRule="auto"/>
        <w:ind w:left="257" w:right="19" w:hanging="25"/>
        <w:rPr>
          <w:b/>
          <w:sz w:val="20"/>
        </w:rPr>
      </w:pPr>
      <w:r>
        <w:br w:type="column"/>
      </w:r>
      <w:r>
        <w:rPr>
          <w:b/>
          <w:sz w:val="20"/>
        </w:rPr>
        <w:t>Argu­ ment</w:t>
      </w:r>
    </w:p>
    <w:p w14:paraId="2102A12B" w14:textId="77777777" w:rsidR="00D64DB2" w:rsidRDefault="0022516B">
      <w:pPr>
        <w:pStyle w:val="BodyText"/>
        <w:spacing w:before="1"/>
        <w:rPr>
          <w:b/>
          <w:sz w:val="22"/>
        </w:rPr>
      </w:pPr>
      <w:r>
        <w:br w:type="column"/>
      </w:r>
    </w:p>
    <w:p w14:paraId="7CEDA8FD" w14:textId="77777777" w:rsidR="00D64DB2" w:rsidRDefault="0022516B">
      <w:pPr>
        <w:ind w:left="253"/>
        <w:rPr>
          <w:b/>
          <w:sz w:val="20"/>
        </w:rPr>
      </w:pPr>
      <w:r>
        <w:rPr>
          <w:b/>
          <w:sz w:val="20"/>
        </w:rPr>
        <w:t>Input Mode</w:t>
      </w:r>
    </w:p>
    <w:p w14:paraId="4478DEDB" w14:textId="77777777" w:rsidR="00D64DB2" w:rsidRDefault="0022516B">
      <w:pPr>
        <w:spacing w:before="96" w:line="340" w:lineRule="auto"/>
        <w:ind w:left="253" w:right="19" w:firstLine="129"/>
        <w:rPr>
          <w:b/>
          <w:sz w:val="20"/>
        </w:rPr>
      </w:pPr>
      <w:r>
        <w:br w:type="column"/>
      </w:r>
      <w:r>
        <w:rPr>
          <w:b/>
          <w:sz w:val="20"/>
        </w:rPr>
        <w:t>Re­ quired</w:t>
      </w:r>
    </w:p>
    <w:p w14:paraId="6C0A5597" w14:textId="77777777" w:rsidR="00D64DB2" w:rsidRDefault="0022516B">
      <w:pPr>
        <w:pStyle w:val="BodyText"/>
        <w:spacing w:before="1"/>
        <w:rPr>
          <w:b/>
          <w:sz w:val="22"/>
        </w:rPr>
      </w:pPr>
      <w:r>
        <w:br w:type="column"/>
      </w:r>
    </w:p>
    <w:p w14:paraId="6382807C" w14:textId="77777777" w:rsidR="00D64DB2" w:rsidRDefault="0022516B">
      <w:pPr>
        <w:ind w:left="253"/>
        <w:rPr>
          <w:b/>
          <w:sz w:val="20"/>
        </w:rPr>
      </w:pPr>
      <w:r>
        <w:rPr>
          <w:b/>
          <w:sz w:val="20"/>
        </w:rPr>
        <w:t>Notes</w:t>
      </w:r>
    </w:p>
    <w:p w14:paraId="2087EDFD" w14:textId="77777777" w:rsidR="00D64DB2" w:rsidRDefault="00D64DB2">
      <w:pPr>
        <w:rPr>
          <w:sz w:val="20"/>
        </w:rPr>
        <w:sectPr w:rsidR="00D64DB2">
          <w:type w:val="continuous"/>
          <w:pgSz w:w="12240" w:h="15840"/>
          <w:pgMar w:top="1500" w:right="1320" w:bottom="280" w:left="1340" w:header="720" w:footer="720" w:gutter="0"/>
          <w:cols w:num="5" w:space="720" w:equalWidth="0">
            <w:col w:w="682" w:space="40"/>
            <w:col w:w="783" w:space="1349"/>
            <w:col w:w="1313" w:space="1291"/>
            <w:col w:w="864" w:space="1060"/>
            <w:col w:w="2198"/>
          </w:cols>
        </w:sectPr>
      </w:pPr>
    </w:p>
    <w:p w14:paraId="19C1CDB1" w14:textId="77777777" w:rsidR="00D64DB2" w:rsidRDefault="0022516B">
      <w:pPr>
        <w:pStyle w:val="BodyText"/>
        <w:spacing w:before="118" w:line="340" w:lineRule="auto"/>
        <w:ind w:left="894"/>
      </w:pPr>
      <w:r>
        <w:rPr>
          <w:w w:val="90"/>
        </w:rPr>
        <w:t xml:space="preserve">Repos­ </w:t>
      </w:r>
      <w:r>
        <w:t>itory Name</w:t>
      </w:r>
    </w:p>
    <w:p w14:paraId="3AFCBD6B" w14:textId="77777777" w:rsidR="00D64DB2" w:rsidRDefault="0022516B">
      <w:pPr>
        <w:pStyle w:val="BodyText"/>
        <w:spacing w:before="6"/>
        <w:rPr>
          <w:sz w:val="14"/>
        </w:rPr>
      </w:pPr>
      <w:r>
        <w:br w:type="column"/>
      </w:r>
    </w:p>
    <w:p w14:paraId="0CFB7B9B" w14:textId="77777777" w:rsidR="00D64DB2" w:rsidRDefault="00C46513">
      <w:pPr>
        <w:spacing w:before="1" w:line="451" w:lineRule="auto"/>
        <w:ind w:left="96" w:right="20"/>
        <w:rPr>
          <w:rFonts w:ascii="Courier New" w:hAnsi="Courier New"/>
          <w:sz w:val="16"/>
        </w:rPr>
      </w:pPr>
      <w:r>
        <w:rPr>
          <w:noProof/>
        </w:rPr>
        <mc:AlternateContent>
          <mc:Choice Requires="wps">
            <w:drawing>
              <wp:anchor distT="0" distB="0" distL="114300" distR="114300" simplePos="0" relativeHeight="251743232" behindDoc="0" locked="0" layoutInCell="1" allowOverlap="1" wp14:anchorId="262567DD" wp14:editId="3DADFC99">
                <wp:simplePos x="0" y="0"/>
                <wp:positionH relativeFrom="page">
                  <wp:posOffset>2687320</wp:posOffset>
                </wp:positionH>
                <wp:positionV relativeFrom="paragraph">
                  <wp:posOffset>-13970</wp:posOffset>
                </wp:positionV>
                <wp:extent cx="701040" cy="1371600"/>
                <wp:effectExtent l="0" t="0" r="0" b="0"/>
                <wp:wrapNone/>
                <wp:docPr id="2015741371"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104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left w:w="0" w:type="dxa"/>
                                <w:right w:w="0" w:type="dxa"/>
                              </w:tblCellMar>
                              <w:tblLook w:val="01E0" w:firstRow="1" w:lastRow="1" w:firstColumn="1" w:lastColumn="1" w:noHBand="0" w:noVBand="0"/>
                            </w:tblPr>
                            <w:tblGrid>
                              <w:gridCol w:w="444"/>
                              <w:gridCol w:w="480"/>
                            </w:tblGrid>
                            <w:tr w:rsidR="00D64DB2" w14:paraId="0D6800E5" w14:textId="77777777">
                              <w:trPr>
                                <w:trHeight w:val="210"/>
                              </w:trPr>
                              <w:tc>
                                <w:tcPr>
                                  <w:tcW w:w="924" w:type="dxa"/>
                                  <w:gridSpan w:val="2"/>
                                  <w:tcBorders>
                                    <w:top w:val="nil"/>
                                    <w:bottom w:val="single" w:sz="52" w:space="0" w:color="FFFFFF"/>
                                    <w:right w:val="nil"/>
                                  </w:tcBorders>
                                  <w:shd w:val="clear" w:color="auto" w:fill="EDEDED"/>
                                </w:tcPr>
                                <w:p w14:paraId="136B1096"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43BD2E54" w14:textId="77777777">
                              <w:trPr>
                                <w:trHeight w:val="210"/>
                              </w:trPr>
                              <w:tc>
                                <w:tcPr>
                                  <w:tcW w:w="924" w:type="dxa"/>
                                  <w:gridSpan w:val="2"/>
                                  <w:tcBorders>
                                    <w:top w:val="single" w:sz="52" w:space="0" w:color="FFFFFF"/>
                                    <w:bottom w:val="single" w:sz="52" w:space="0" w:color="FFFFFF"/>
                                    <w:right w:val="nil"/>
                                  </w:tcBorders>
                                  <w:shd w:val="clear" w:color="auto" w:fill="EDEDED"/>
                                </w:tcPr>
                                <w:p w14:paraId="69F6FFB8"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r w:rsidR="00D64DB2" w14:paraId="66EA3D8E" w14:textId="77777777">
                              <w:trPr>
                                <w:trHeight w:val="210"/>
                              </w:trPr>
                              <w:tc>
                                <w:tcPr>
                                  <w:tcW w:w="924" w:type="dxa"/>
                                  <w:gridSpan w:val="2"/>
                                  <w:tcBorders>
                                    <w:top w:val="single" w:sz="52" w:space="0" w:color="FFFFFF"/>
                                    <w:bottom w:val="single" w:sz="52" w:space="0" w:color="FFFFFF"/>
                                    <w:right w:val="nil"/>
                                  </w:tcBorders>
                                  <w:shd w:val="clear" w:color="auto" w:fill="EDEDED"/>
                                </w:tcPr>
                                <w:p w14:paraId="4BA7295A" w14:textId="77777777" w:rsidR="00D64DB2" w:rsidRDefault="0022516B">
                                  <w:pPr>
                                    <w:pStyle w:val="TableParagraph"/>
                                    <w:spacing w:before="22" w:line="168" w:lineRule="exact"/>
                                    <w:ind w:left="59" w:right="-159"/>
                                    <w:rPr>
                                      <w:rFonts w:ascii="Courier New" w:hAnsi="Courier New"/>
                                      <w:sz w:val="16"/>
                                    </w:rPr>
                                  </w:pPr>
                                  <w:r>
                                    <w:rPr>
                                      <w:rFonts w:ascii="Courier New" w:hAnsi="Courier New"/>
                                      <w:sz w:val="16"/>
                                      <w:shd w:val="clear" w:color="auto" w:fill="EDEDED"/>
                                    </w:rPr>
                                    <w:t>POSITORY_•</w:t>
                                  </w:r>
                                </w:p>
                              </w:tc>
                            </w:tr>
                            <w:tr w:rsidR="00D64DB2" w14:paraId="2E3AE2C1" w14:textId="77777777">
                              <w:trPr>
                                <w:trHeight w:val="210"/>
                              </w:trPr>
                              <w:tc>
                                <w:tcPr>
                                  <w:tcW w:w="444" w:type="dxa"/>
                                  <w:tcBorders>
                                    <w:top w:val="single" w:sz="52" w:space="0" w:color="FFFFFF"/>
                                    <w:bottom w:val="nil"/>
                                    <w:right w:val="nil"/>
                                  </w:tcBorders>
                                  <w:shd w:val="clear" w:color="auto" w:fill="EDEDED"/>
                                </w:tcPr>
                                <w:p w14:paraId="434864F3"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480" w:type="dxa"/>
                                  <w:tcBorders>
                                    <w:top w:val="single" w:sz="52" w:space="0" w:color="FFFFFF"/>
                                    <w:left w:val="nil"/>
                                    <w:bottom w:val="nil"/>
                                    <w:right w:val="nil"/>
                                  </w:tcBorders>
                                </w:tcPr>
                                <w:p w14:paraId="4B559B7D" w14:textId="77777777" w:rsidR="00D64DB2" w:rsidRDefault="00D64DB2">
                                  <w:pPr>
                                    <w:pStyle w:val="TableParagraph"/>
                                    <w:rPr>
                                      <w:rFonts w:ascii="Times New Roman"/>
                                      <w:sz w:val="14"/>
                                    </w:rPr>
                                  </w:pPr>
                                </w:p>
                              </w:tc>
                            </w:tr>
                            <w:tr w:rsidR="00D64DB2" w14:paraId="0AD4BD50" w14:textId="77777777">
                              <w:trPr>
                                <w:trHeight w:val="249"/>
                              </w:trPr>
                              <w:tc>
                                <w:tcPr>
                                  <w:tcW w:w="924" w:type="dxa"/>
                                  <w:gridSpan w:val="2"/>
                                  <w:tcBorders>
                                    <w:top w:val="nil"/>
                                    <w:bottom w:val="nil"/>
                                    <w:right w:val="nil"/>
                                  </w:tcBorders>
                                </w:tcPr>
                                <w:p w14:paraId="2419BF83" w14:textId="77777777" w:rsidR="00D64DB2" w:rsidRDefault="00D64DB2">
                                  <w:pPr>
                                    <w:pStyle w:val="TableParagraph"/>
                                    <w:rPr>
                                      <w:rFonts w:ascii="Times New Roman"/>
                                      <w:sz w:val="16"/>
                                    </w:rPr>
                                  </w:pPr>
                                </w:p>
                              </w:tc>
                            </w:tr>
                            <w:tr w:rsidR="00D64DB2" w14:paraId="33AD9392" w14:textId="77777777">
                              <w:trPr>
                                <w:trHeight w:val="210"/>
                              </w:trPr>
                              <w:tc>
                                <w:tcPr>
                                  <w:tcW w:w="924" w:type="dxa"/>
                                  <w:gridSpan w:val="2"/>
                                  <w:tcBorders>
                                    <w:top w:val="nil"/>
                                    <w:bottom w:val="single" w:sz="52" w:space="0" w:color="FFFFFF"/>
                                    <w:right w:val="nil"/>
                                  </w:tcBorders>
                                  <w:shd w:val="clear" w:color="auto" w:fill="EDEDED"/>
                                </w:tcPr>
                                <w:p w14:paraId="1E6F6CCC"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00A84F69" w14:textId="77777777">
                              <w:trPr>
                                <w:trHeight w:val="210"/>
                              </w:trPr>
                              <w:tc>
                                <w:tcPr>
                                  <w:tcW w:w="924" w:type="dxa"/>
                                  <w:gridSpan w:val="2"/>
                                  <w:tcBorders>
                                    <w:top w:val="single" w:sz="52" w:space="0" w:color="FFFFFF"/>
                                    <w:bottom w:val="single" w:sz="52" w:space="0" w:color="FFFFFF"/>
                                    <w:right w:val="nil"/>
                                  </w:tcBorders>
                                  <w:shd w:val="clear" w:color="auto" w:fill="EDEDED"/>
                                </w:tcPr>
                                <w:p w14:paraId="25030A21"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bl>
                          <w:p w14:paraId="53FB2431"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567DD" id="Text Box 215" o:spid="_x0000_s1156" type="#_x0000_t202" style="position:absolute;left:0;text-align:left;margin-left:211.6pt;margin-top:-1.1pt;width:55.2pt;height:108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" filled="f" stroked="f">
                <v:path arrowok="t"/>
                <v:textbox inset="0,0,0,0">
                  <w:txbxContent>
                    <w:tbl>
                      <w:tblPr>
                        <w:tblW w:w="0" w:type="auto"/>
                        <w:tblInd w:w="60"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left w:w="0" w:type="dxa"/>
                          <w:right w:w="0" w:type="dxa"/>
                        </w:tblCellMar>
                        <w:tblLook w:val="01E0" w:firstRow="1" w:lastRow="1" w:firstColumn="1" w:lastColumn="1" w:noHBand="0" w:noVBand="0"/>
                      </w:tblPr>
                      <w:tblGrid>
                        <w:gridCol w:w="444"/>
                        <w:gridCol w:w="480"/>
                      </w:tblGrid>
                      <w:tr w:rsidR="00D64DB2" w14:paraId="0D6800E5" w14:textId="77777777">
                        <w:trPr>
                          <w:trHeight w:val="210"/>
                        </w:trPr>
                        <w:tc>
                          <w:tcPr>
                            <w:tcW w:w="924" w:type="dxa"/>
                            <w:gridSpan w:val="2"/>
                            <w:tcBorders>
                              <w:top w:val="nil"/>
                              <w:bottom w:val="single" w:sz="52" w:space="0" w:color="FFFFFF"/>
                              <w:right w:val="nil"/>
                            </w:tcBorders>
                            <w:shd w:val="clear" w:color="auto" w:fill="EDEDED"/>
                          </w:tcPr>
                          <w:p w14:paraId="136B1096"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43BD2E54" w14:textId="77777777">
                        <w:trPr>
                          <w:trHeight w:val="210"/>
                        </w:trPr>
                        <w:tc>
                          <w:tcPr>
                            <w:tcW w:w="924" w:type="dxa"/>
                            <w:gridSpan w:val="2"/>
                            <w:tcBorders>
                              <w:top w:val="single" w:sz="52" w:space="0" w:color="FFFFFF"/>
                              <w:bottom w:val="single" w:sz="52" w:space="0" w:color="FFFFFF"/>
                              <w:right w:val="nil"/>
                            </w:tcBorders>
                            <w:shd w:val="clear" w:color="auto" w:fill="EDEDED"/>
                          </w:tcPr>
                          <w:p w14:paraId="69F6FFB8"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r w:rsidR="00D64DB2" w14:paraId="66EA3D8E" w14:textId="77777777">
                        <w:trPr>
                          <w:trHeight w:val="210"/>
                        </w:trPr>
                        <w:tc>
                          <w:tcPr>
                            <w:tcW w:w="924" w:type="dxa"/>
                            <w:gridSpan w:val="2"/>
                            <w:tcBorders>
                              <w:top w:val="single" w:sz="52" w:space="0" w:color="FFFFFF"/>
                              <w:bottom w:val="single" w:sz="52" w:space="0" w:color="FFFFFF"/>
                              <w:right w:val="nil"/>
                            </w:tcBorders>
                            <w:shd w:val="clear" w:color="auto" w:fill="EDEDED"/>
                          </w:tcPr>
                          <w:p w14:paraId="4BA7295A" w14:textId="77777777" w:rsidR="00D64DB2" w:rsidRDefault="0022516B">
                            <w:pPr>
                              <w:pStyle w:val="TableParagraph"/>
                              <w:spacing w:before="22" w:line="168" w:lineRule="exact"/>
                              <w:ind w:left="59" w:right="-159"/>
                              <w:rPr>
                                <w:rFonts w:ascii="Courier New" w:hAnsi="Courier New"/>
                                <w:sz w:val="16"/>
                              </w:rPr>
                            </w:pPr>
                            <w:r>
                              <w:rPr>
                                <w:rFonts w:ascii="Courier New" w:hAnsi="Courier New"/>
                                <w:sz w:val="16"/>
                                <w:shd w:val="clear" w:color="auto" w:fill="EDEDED"/>
                              </w:rPr>
                              <w:t>POSITORY_•</w:t>
                            </w:r>
                          </w:p>
                        </w:tc>
                      </w:tr>
                      <w:tr w:rsidR="00D64DB2" w14:paraId="2E3AE2C1" w14:textId="77777777">
                        <w:trPr>
                          <w:trHeight w:val="210"/>
                        </w:trPr>
                        <w:tc>
                          <w:tcPr>
                            <w:tcW w:w="444" w:type="dxa"/>
                            <w:tcBorders>
                              <w:top w:val="single" w:sz="52" w:space="0" w:color="FFFFFF"/>
                              <w:bottom w:val="nil"/>
                              <w:right w:val="nil"/>
                            </w:tcBorders>
                            <w:shd w:val="clear" w:color="auto" w:fill="EDEDED"/>
                          </w:tcPr>
                          <w:p w14:paraId="434864F3"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480" w:type="dxa"/>
                            <w:tcBorders>
                              <w:top w:val="single" w:sz="52" w:space="0" w:color="FFFFFF"/>
                              <w:left w:val="nil"/>
                              <w:bottom w:val="nil"/>
                              <w:right w:val="nil"/>
                            </w:tcBorders>
                          </w:tcPr>
                          <w:p w14:paraId="4B559B7D" w14:textId="77777777" w:rsidR="00D64DB2" w:rsidRDefault="00D64DB2">
                            <w:pPr>
                              <w:pStyle w:val="TableParagraph"/>
                              <w:rPr>
                                <w:rFonts w:ascii="Times New Roman"/>
                                <w:sz w:val="14"/>
                              </w:rPr>
                            </w:pPr>
                          </w:p>
                        </w:tc>
                      </w:tr>
                      <w:tr w:rsidR="00D64DB2" w14:paraId="0AD4BD50" w14:textId="77777777">
                        <w:trPr>
                          <w:trHeight w:val="249"/>
                        </w:trPr>
                        <w:tc>
                          <w:tcPr>
                            <w:tcW w:w="924" w:type="dxa"/>
                            <w:gridSpan w:val="2"/>
                            <w:tcBorders>
                              <w:top w:val="nil"/>
                              <w:bottom w:val="nil"/>
                              <w:right w:val="nil"/>
                            </w:tcBorders>
                          </w:tcPr>
                          <w:p w14:paraId="2419BF83" w14:textId="77777777" w:rsidR="00D64DB2" w:rsidRDefault="00D64DB2">
                            <w:pPr>
                              <w:pStyle w:val="TableParagraph"/>
                              <w:rPr>
                                <w:rFonts w:ascii="Times New Roman"/>
                                <w:sz w:val="16"/>
                              </w:rPr>
                            </w:pPr>
                          </w:p>
                        </w:tc>
                      </w:tr>
                      <w:tr w:rsidR="00D64DB2" w14:paraId="33AD9392" w14:textId="77777777">
                        <w:trPr>
                          <w:trHeight w:val="210"/>
                        </w:trPr>
                        <w:tc>
                          <w:tcPr>
                            <w:tcW w:w="924" w:type="dxa"/>
                            <w:gridSpan w:val="2"/>
                            <w:tcBorders>
                              <w:top w:val="nil"/>
                              <w:bottom w:val="single" w:sz="52" w:space="0" w:color="FFFFFF"/>
                              <w:right w:val="nil"/>
                            </w:tcBorders>
                            <w:shd w:val="clear" w:color="auto" w:fill="EDEDED"/>
                          </w:tcPr>
                          <w:p w14:paraId="1E6F6CCC"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BRIDGE_•</w:t>
                            </w:r>
                          </w:p>
                        </w:tc>
                      </w:tr>
                      <w:tr w:rsidR="00D64DB2" w14:paraId="00A84F69" w14:textId="77777777">
                        <w:trPr>
                          <w:trHeight w:val="210"/>
                        </w:trPr>
                        <w:tc>
                          <w:tcPr>
                            <w:tcW w:w="924" w:type="dxa"/>
                            <w:gridSpan w:val="2"/>
                            <w:tcBorders>
                              <w:top w:val="single" w:sz="52" w:space="0" w:color="FFFFFF"/>
                              <w:bottom w:val="single" w:sz="52" w:space="0" w:color="FFFFFF"/>
                              <w:right w:val="nil"/>
                            </w:tcBorders>
                            <w:shd w:val="clear" w:color="auto" w:fill="EDEDED"/>
                          </w:tcPr>
                          <w:p w14:paraId="25030A21"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AZURE_RE•</w:t>
                            </w:r>
                          </w:p>
                        </w:tc>
                      </w:tr>
                    </w:tbl>
                    <w:p w14:paraId="53FB2431" w14:textId="77777777" w:rsidR="00D64DB2" w:rsidRDefault="00D64DB2">
                      <w:pPr>
                        <w:pStyle w:val="BodyText"/>
                      </w:pPr>
                    </w:p>
                  </w:txbxContent>
                </v:textbox>
                <w10:wrap anchorx="page"/>
              </v:shape>
            </w:pict>
          </mc:Fallback>
        </mc:AlternateContent>
      </w:r>
      <w:r w:rsidR="00350945">
        <w:rPr>
          <w:rFonts w:ascii="Courier New" w:hAnsi="Courier New"/>
          <w:sz w:val="16"/>
          <w:shd w:val="clear" w:color="auto" w:fill="EDEDED"/>
        </w:rPr>
        <w:t>azure.reposi•</w:t>
      </w:r>
      <w:r w:rsidR="00350945">
        <w:rPr>
          <w:rFonts w:ascii="Courier New" w:hAnsi="Courier New"/>
          <w:sz w:val="16"/>
        </w:rPr>
        <w:t xml:space="preserve"> </w:t>
      </w:r>
      <w:r w:rsidR="00350945">
        <w:rPr>
          <w:rFonts w:ascii="Courier New" w:hAnsi="Courier New"/>
          <w:sz w:val="16"/>
          <w:shd w:val="clear" w:color="auto" w:fill="EDEDED"/>
        </w:rPr>
        <w:t>tory.name</w:t>
      </w:r>
    </w:p>
    <w:p w14:paraId="26C19299" w14:textId="77777777" w:rsidR="00D64DB2" w:rsidRDefault="0022516B">
      <w:pPr>
        <w:pStyle w:val="BodyText"/>
        <w:spacing w:before="5"/>
        <w:rPr>
          <w:rFonts w:ascii="Courier New"/>
          <w:sz w:val="15"/>
        </w:rPr>
      </w:pPr>
      <w:r>
        <w:br w:type="column"/>
      </w:r>
    </w:p>
    <w:p w14:paraId="6B21AE47" w14:textId="77777777" w:rsidR="00D64DB2" w:rsidRDefault="0022516B">
      <w:pPr>
        <w:spacing w:line="451" w:lineRule="auto"/>
        <w:ind w:left="894" w:right="-20"/>
        <w:rPr>
          <w:rFonts w:ascii="Courier New" w:hAnsi="Courier New"/>
          <w:sz w:val="16"/>
        </w:rPr>
      </w:pPr>
      <w:r>
        <w:rPr>
          <w:rFonts w:ascii="Courier New" w:hAnsi="Courier New"/>
          <w:sz w:val="16"/>
          <w:shd w:val="clear" w:color="auto" w:fill="EDEDED"/>
        </w:rPr>
        <w:t>azure.reposi•</w:t>
      </w:r>
      <w:r>
        <w:rPr>
          <w:rFonts w:ascii="Courier New" w:hAnsi="Courier New"/>
          <w:sz w:val="16"/>
        </w:rPr>
        <w:t xml:space="preserve"> </w:t>
      </w:r>
      <w:r>
        <w:rPr>
          <w:rFonts w:ascii="Courier New" w:hAnsi="Courier New"/>
          <w:sz w:val="16"/>
          <w:shd w:val="clear" w:color="auto" w:fill="EDEDED"/>
        </w:rPr>
        <w:t>tory.name</w:t>
      </w:r>
    </w:p>
    <w:p w14:paraId="0627CA90" w14:textId="77777777" w:rsidR="00D64DB2" w:rsidRDefault="0022516B">
      <w:pPr>
        <w:pStyle w:val="BodyText"/>
        <w:tabs>
          <w:tab w:val="left" w:pos="770"/>
        </w:tabs>
        <w:spacing w:before="118"/>
        <w:ind w:left="79"/>
      </w:pPr>
      <w:r>
        <w:br w:type="column"/>
      </w:r>
      <w:r>
        <w:rPr>
          <w:spacing w:val="-3"/>
        </w:rPr>
        <w:t>Yes</w:t>
      </w:r>
      <w:r>
        <w:rPr>
          <w:spacing w:val="-3"/>
        </w:rPr>
        <w:tab/>
      </w:r>
      <w:r>
        <w:t>Azure repo</w:t>
      </w:r>
      <w:r>
        <w:rPr>
          <w:spacing w:val="-3"/>
        </w:rPr>
        <w:t xml:space="preserve"> </w:t>
      </w:r>
      <w:r>
        <w:t>name</w:t>
      </w:r>
    </w:p>
    <w:p w14:paraId="3F92B806" w14:textId="77777777" w:rsidR="00D64DB2" w:rsidRDefault="00D64DB2">
      <w:pPr>
        <w:sectPr w:rsidR="00D64DB2">
          <w:type w:val="continuous"/>
          <w:pgSz w:w="12240" w:h="15840"/>
          <w:pgMar w:top="1500" w:right="1320" w:bottom="280" w:left="1340" w:header="720" w:footer="720" w:gutter="0"/>
          <w:cols w:num="4" w:space="720" w:equalWidth="0">
            <w:col w:w="1508" w:space="40"/>
            <w:col w:w="1385" w:space="515"/>
            <w:col w:w="2143" w:space="40"/>
            <w:col w:w="3949"/>
          </w:cols>
        </w:sectPr>
      </w:pPr>
    </w:p>
    <w:p w14:paraId="7AAAA37B" w14:textId="77777777" w:rsidR="00D64DB2" w:rsidRDefault="00D64DB2">
      <w:pPr>
        <w:pStyle w:val="BodyText"/>
      </w:pPr>
    </w:p>
    <w:p w14:paraId="7F4E95B3" w14:textId="77777777" w:rsidR="00D64DB2" w:rsidRDefault="00D64DB2">
      <w:pPr>
        <w:sectPr w:rsidR="00D64DB2">
          <w:type w:val="continuous"/>
          <w:pgSz w:w="12240" w:h="15840"/>
          <w:pgMar w:top="1500" w:right="1320" w:bottom="280" w:left="1340" w:header="720" w:footer="720" w:gutter="0"/>
          <w:cols w:space="720"/>
        </w:sectPr>
      </w:pPr>
    </w:p>
    <w:p w14:paraId="04D1E326" w14:textId="77777777" w:rsidR="00D64DB2" w:rsidRDefault="00D64DB2">
      <w:pPr>
        <w:pStyle w:val="BodyText"/>
        <w:spacing w:before="1"/>
        <w:rPr>
          <w:sz w:val="18"/>
        </w:rPr>
      </w:pPr>
    </w:p>
    <w:p w14:paraId="0303EAAC" w14:textId="77777777" w:rsidR="00D64DB2" w:rsidRDefault="0022516B">
      <w:pPr>
        <w:pStyle w:val="BodyText"/>
        <w:spacing w:line="340" w:lineRule="auto"/>
        <w:ind w:left="894" w:right="-5"/>
      </w:pPr>
      <w:r>
        <w:rPr>
          <w:w w:val="95"/>
        </w:rPr>
        <w:t xml:space="preserve">Branch </w:t>
      </w:r>
      <w:r>
        <w:t>Name</w:t>
      </w:r>
    </w:p>
    <w:p w14:paraId="484E6EFF" w14:textId="77777777" w:rsidR="00D64DB2" w:rsidRDefault="0022516B">
      <w:pPr>
        <w:pStyle w:val="BodyText"/>
        <w:spacing w:before="10"/>
        <w:rPr>
          <w:sz w:val="22"/>
        </w:rPr>
      </w:pPr>
      <w:r>
        <w:br w:type="column"/>
      </w:r>
    </w:p>
    <w:p w14:paraId="0405146B" w14:textId="77777777" w:rsidR="00D64DB2" w:rsidRDefault="0022516B">
      <w:pPr>
        <w:spacing w:line="451" w:lineRule="auto"/>
        <w:ind w:left="87" w:right="-20"/>
        <w:rPr>
          <w:rFonts w:ascii="Courier New" w:hAnsi="Courier New"/>
          <w:sz w:val="16"/>
        </w:rPr>
      </w:pPr>
      <w:r>
        <w:rPr>
          <w:rFonts w:ascii="Courier New" w:hAnsi="Courier New"/>
          <w:sz w:val="16"/>
          <w:shd w:val="clear" w:color="auto" w:fill="EDEDED"/>
        </w:rPr>
        <w:t>azure.repos•</w:t>
      </w:r>
      <w:r>
        <w:rPr>
          <w:rFonts w:ascii="Courier New" w:hAnsi="Courier New"/>
          <w:sz w:val="16"/>
        </w:rPr>
        <w:t xml:space="preserve"> </w:t>
      </w:r>
      <w:r>
        <w:rPr>
          <w:rFonts w:ascii="Courier New" w:hAnsi="Courier New"/>
          <w:sz w:val="16"/>
          <w:shd w:val="clear" w:color="auto" w:fill="EDEDED"/>
        </w:rPr>
        <w:t>itory.branch•</w:t>
      </w:r>
    </w:p>
    <w:p w14:paraId="51ED06F1" w14:textId="77777777" w:rsidR="00D64DB2" w:rsidRDefault="0022516B">
      <w:pPr>
        <w:spacing w:line="180" w:lineRule="exact"/>
        <w:ind w:left="87"/>
        <w:rPr>
          <w:rFonts w:ascii="Courier New"/>
          <w:sz w:val="16"/>
        </w:rPr>
      </w:pPr>
      <w:r>
        <w:rPr>
          <w:rFonts w:ascii="Courier New"/>
          <w:sz w:val="16"/>
          <w:shd w:val="clear" w:color="auto" w:fill="EDEDED"/>
        </w:rPr>
        <w:t>.name</w:t>
      </w:r>
    </w:p>
    <w:p w14:paraId="0D301CA0" w14:textId="77777777" w:rsidR="00D64DB2" w:rsidRDefault="0022516B">
      <w:pPr>
        <w:pStyle w:val="BodyText"/>
        <w:rPr>
          <w:rFonts w:ascii="Courier New"/>
          <w:sz w:val="18"/>
        </w:rPr>
      </w:pPr>
      <w:r>
        <w:br w:type="column"/>
      </w:r>
    </w:p>
    <w:p w14:paraId="09C6EE22" w14:textId="77777777" w:rsidR="00D64DB2" w:rsidRDefault="00D64DB2">
      <w:pPr>
        <w:pStyle w:val="BodyText"/>
        <w:rPr>
          <w:rFonts w:ascii="Courier New"/>
          <w:sz w:val="18"/>
        </w:rPr>
      </w:pPr>
    </w:p>
    <w:p w14:paraId="2FAA572F" w14:textId="77777777" w:rsidR="00D64DB2" w:rsidRDefault="00D64DB2">
      <w:pPr>
        <w:pStyle w:val="BodyText"/>
        <w:rPr>
          <w:rFonts w:ascii="Courier New"/>
          <w:sz w:val="18"/>
        </w:rPr>
      </w:pPr>
    </w:p>
    <w:p w14:paraId="34DF6ED5" w14:textId="77777777" w:rsidR="00D64DB2" w:rsidRDefault="00D64DB2">
      <w:pPr>
        <w:pStyle w:val="BodyText"/>
        <w:rPr>
          <w:rFonts w:ascii="Courier New"/>
          <w:sz w:val="18"/>
        </w:rPr>
      </w:pPr>
    </w:p>
    <w:p w14:paraId="7AABA32A" w14:textId="77777777" w:rsidR="00D64DB2" w:rsidRDefault="0022516B">
      <w:pPr>
        <w:spacing w:before="138" w:line="451" w:lineRule="auto"/>
        <w:ind w:left="79" w:right="-20"/>
        <w:rPr>
          <w:rFonts w:ascii="Courier New" w:hAnsi="Courier New"/>
          <w:sz w:val="16"/>
        </w:rPr>
      </w:pPr>
      <w:r>
        <w:rPr>
          <w:rFonts w:ascii="Courier New" w:hAnsi="Courier New"/>
          <w:sz w:val="16"/>
          <w:shd w:val="clear" w:color="auto" w:fill="EDEDED"/>
        </w:rPr>
        <w:t>POSITORY_•</w:t>
      </w:r>
      <w:r>
        <w:rPr>
          <w:rFonts w:ascii="Courier New" w:hAnsi="Courier New"/>
          <w:sz w:val="16"/>
        </w:rPr>
        <w:t xml:space="preserve"> </w:t>
      </w:r>
      <w:r>
        <w:rPr>
          <w:rFonts w:ascii="Courier New" w:hAnsi="Courier New"/>
          <w:sz w:val="16"/>
          <w:shd w:val="clear" w:color="auto" w:fill="EDEDED"/>
        </w:rPr>
        <w:t>BRANCH_NAME</w:t>
      </w:r>
    </w:p>
    <w:p w14:paraId="259F6E88" w14:textId="77777777" w:rsidR="00D64DB2" w:rsidRDefault="0022516B">
      <w:pPr>
        <w:pStyle w:val="BodyText"/>
        <w:spacing w:before="2"/>
        <w:rPr>
          <w:rFonts w:ascii="Courier New"/>
          <w:sz w:val="24"/>
        </w:rPr>
      </w:pPr>
      <w:r>
        <w:br w:type="column"/>
      </w:r>
    </w:p>
    <w:p w14:paraId="70601D03" w14:textId="77777777" w:rsidR="00D64DB2" w:rsidRDefault="0022516B">
      <w:pPr>
        <w:spacing w:line="451" w:lineRule="auto"/>
        <w:ind w:left="234" w:right="-19"/>
        <w:rPr>
          <w:rFonts w:ascii="Courier New" w:hAnsi="Courier New"/>
          <w:sz w:val="16"/>
        </w:rPr>
      </w:pPr>
      <w:r>
        <w:rPr>
          <w:rFonts w:ascii="Courier New" w:hAnsi="Courier New"/>
          <w:sz w:val="16"/>
          <w:shd w:val="clear" w:color="auto" w:fill="EDEDED"/>
        </w:rPr>
        <w:t>azure.repos•</w:t>
      </w:r>
      <w:r>
        <w:rPr>
          <w:rFonts w:ascii="Courier New" w:hAnsi="Courier New"/>
          <w:sz w:val="16"/>
        </w:rPr>
        <w:t xml:space="preserve"> </w:t>
      </w:r>
      <w:r>
        <w:rPr>
          <w:rFonts w:ascii="Courier New" w:hAnsi="Courier New"/>
          <w:sz w:val="16"/>
          <w:shd w:val="clear" w:color="auto" w:fill="EDEDED"/>
        </w:rPr>
        <w:t>itory.branch•</w:t>
      </w:r>
    </w:p>
    <w:p w14:paraId="3245F27A" w14:textId="77777777" w:rsidR="00D64DB2" w:rsidRDefault="0022516B">
      <w:pPr>
        <w:spacing w:line="180" w:lineRule="exact"/>
        <w:ind w:left="234"/>
        <w:rPr>
          <w:rFonts w:ascii="Courier New"/>
          <w:sz w:val="16"/>
        </w:rPr>
      </w:pPr>
      <w:r>
        <w:rPr>
          <w:rFonts w:ascii="Courier New"/>
          <w:sz w:val="16"/>
          <w:shd w:val="clear" w:color="auto" w:fill="EDEDED"/>
        </w:rPr>
        <w:t>.name</w:t>
      </w:r>
    </w:p>
    <w:p w14:paraId="40740BDC" w14:textId="77777777" w:rsidR="00D64DB2" w:rsidRDefault="0022516B">
      <w:pPr>
        <w:pStyle w:val="BodyText"/>
        <w:spacing w:before="2"/>
        <w:rPr>
          <w:rFonts w:ascii="Courier New"/>
          <w:sz w:val="19"/>
        </w:rPr>
      </w:pPr>
      <w:r>
        <w:br w:type="column"/>
      </w:r>
    </w:p>
    <w:p w14:paraId="3EF7D316" w14:textId="77777777" w:rsidR="00D64DB2" w:rsidRDefault="0022516B">
      <w:pPr>
        <w:tabs>
          <w:tab w:val="left" w:pos="770"/>
        </w:tabs>
        <w:spacing w:line="340" w:lineRule="auto"/>
        <w:ind w:left="770" w:right="252" w:hanging="691"/>
        <w:rPr>
          <w:sz w:val="20"/>
        </w:rPr>
      </w:pPr>
      <w:r>
        <w:rPr>
          <w:spacing w:val="-3"/>
          <w:sz w:val="20"/>
        </w:rPr>
        <w:t>Yes</w:t>
      </w:r>
      <w:r>
        <w:rPr>
          <w:spacing w:val="-3"/>
          <w:sz w:val="20"/>
        </w:rPr>
        <w:tab/>
      </w:r>
      <w:r>
        <w:rPr>
          <w:sz w:val="20"/>
        </w:rPr>
        <w:t>Azure</w:t>
      </w:r>
      <w:r>
        <w:rPr>
          <w:spacing w:val="-22"/>
          <w:sz w:val="20"/>
        </w:rPr>
        <w:t xml:space="preserve"> </w:t>
      </w:r>
      <w:r>
        <w:rPr>
          <w:sz w:val="20"/>
        </w:rPr>
        <w:t>repo</w:t>
      </w:r>
      <w:r>
        <w:rPr>
          <w:spacing w:val="-21"/>
          <w:sz w:val="20"/>
        </w:rPr>
        <w:t xml:space="preserve"> </w:t>
      </w:r>
      <w:r>
        <w:rPr>
          <w:sz w:val="20"/>
        </w:rPr>
        <w:t>branch</w:t>
      </w:r>
      <w:r>
        <w:rPr>
          <w:spacing w:val="-21"/>
          <w:sz w:val="20"/>
        </w:rPr>
        <w:t xml:space="preserve"> </w:t>
      </w:r>
      <w:r>
        <w:rPr>
          <w:sz w:val="20"/>
        </w:rPr>
        <w:t>name</w:t>
      </w:r>
      <w:r>
        <w:rPr>
          <w:spacing w:val="-21"/>
          <w:sz w:val="20"/>
        </w:rPr>
        <w:t xml:space="preserve"> </w:t>
      </w:r>
      <w:r>
        <w:rPr>
          <w:sz w:val="20"/>
        </w:rPr>
        <w:t xml:space="preserve">(typical­ ly </w:t>
      </w:r>
      <w:r>
        <w:rPr>
          <w:rFonts w:ascii="Courier New" w:hAnsi="Courier New"/>
          <w:sz w:val="16"/>
          <w:shd w:val="clear" w:color="auto" w:fill="EDEDED"/>
        </w:rPr>
        <w:t>main</w:t>
      </w:r>
      <w:r>
        <w:rPr>
          <w:rFonts w:ascii="Courier New" w:hAnsi="Courier New"/>
          <w:spacing w:val="-50"/>
          <w:sz w:val="16"/>
        </w:rPr>
        <w:t xml:space="preserve"> </w:t>
      </w:r>
      <w:r>
        <w:rPr>
          <w:sz w:val="20"/>
        </w:rPr>
        <w:t xml:space="preserve">/ </w:t>
      </w:r>
      <w:r>
        <w:rPr>
          <w:rFonts w:ascii="Courier New" w:hAnsi="Courier New"/>
          <w:sz w:val="16"/>
          <w:shd w:val="clear" w:color="auto" w:fill="EDEDED"/>
        </w:rPr>
        <w:t>master</w:t>
      </w:r>
      <w:r>
        <w:rPr>
          <w:sz w:val="20"/>
        </w:rPr>
        <w:t>)</w:t>
      </w:r>
    </w:p>
    <w:p w14:paraId="4469B681" w14:textId="77777777" w:rsidR="00D64DB2" w:rsidRDefault="00D64DB2">
      <w:pPr>
        <w:spacing w:line="340" w:lineRule="auto"/>
        <w:rPr>
          <w:sz w:val="20"/>
        </w:rPr>
        <w:sectPr w:rsidR="00D64DB2">
          <w:type w:val="continuous"/>
          <w:pgSz w:w="12240" w:h="15840"/>
          <w:pgMar w:top="1500" w:right="1320" w:bottom="280" w:left="1340" w:header="720" w:footer="720" w:gutter="0"/>
          <w:cols w:num="5" w:space="720" w:equalWidth="0">
            <w:col w:w="1517" w:space="40"/>
            <w:col w:w="1336" w:space="39"/>
            <w:col w:w="1136" w:space="39"/>
            <w:col w:w="1484" w:space="40"/>
            <w:col w:w="3949"/>
          </w:cols>
        </w:sectPr>
      </w:pPr>
    </w:p>
    <w:p w14:paraId="268B3F97" w14:textId="77777777" w:rsidR="00D64DB2" w:rsidRDefault="00D64DB2">
      <w:pPr>
        <w:pStyle w:val="BodyText"/>
        <w:spacing w:before="10"/>
        <w:rPr>
          <w:sz w:val="8"/>
        </w:rPr>
      </w:pPr>
    </w:p>
    <w:p w14:paraId="47135DB2" w14:textId="77777777" w:rsidR="00D64DB2" w:rsidRDefault="0022516B">
      <w:pPr>
        <w:pStyle w:val="Heading5"/>
        <w:spacing w:before="96"/>
        <w:ind w:left="100"/>
      </w:pPr>
      <w:r>
        <w:t>JSON Input</w:t>
      </w:r>
    </w:p>
    <w:p w14:paraId="4CFE4756" w14:textId="77777777" w:rsidR="00D64DB2" w:rsidRDefault="00D64DB2">
      <w:pPr>
        <w:pStyle w:val="BodyText"/>
        <w:rPr>
          <w:b/>
          <w:sz w:val="25"/>
        </w:rPr>
      </w:pPr>
    </w:p>
    <w:p w14:paraId="1333E002" w14:textId="7AB0366D" w:rsidR="00622A1C" w:rsidRDefault="00622A1C" w:rsidP="00622A1C">
      <w:pPr>
        <w:ind w:left="100"/>
        <w:rPr>
          <w:ins w:id="1424" w:author="Raj Kesarapalli" w:date="2023-07-27T13:50:00Z"/>
          <w:sz w:val="20"/>
        </w:rPr>
      </w:pPr>
      <w:ins w:id="1425" w:author="Raj Kesarapalli" w:date="2023-07-27T13:50:00Z">
        <w:r>
          <w:rPr>
            <w:sz w:val="20"/>
          </w:rPr>
          <w:t xml:space="preserve">Here is a sample </w:t>
        </w:r>
        <w:r>
          <w:rPr>
            <w:rFonts w:ascii="Courier New"/>
            <w:sz w:val="16"/>
            <w:shd w:val="clear" w:color="auto" w:fill="EDEDED"/>
          </w:rPr>
          <w:t>input.json</w:t>
        </w:r>
        <w:r>
          <w:rPr>
            <w:rFonts w:ascii="Courier New"/>
            <w:spacing w:val="-53"/>
            <w:sz w:val="16"/>
          </w:rPr>
          <w:t xml:space="preserve"> </w:t>
        </w:r>
        <w:r>
          <w:rPr>
            <w:sz w:val="20"/>
          </w:rPr>
          <w:t>file that can be used with Black Duck:</w:t>
        </w:r>
      </w:ins>
    </w:p>
    <w:p w14:paraId="520387A2" w14:textId="5DD017F4" w:rsidR="00D64DB2" w:rsidDel="00622A1C" w:rsidRDefault="0022516B">
      <w:pPr>
        <w:ind w:left="100"/>
        <w:rPr>
          <w:del w:id="1426" w:author="Raj Kesarapalli" w:date="2023-07-27T13:50:00Z"/>
          <w:sz w:val="20"/>
        </w:rPr>
      </w:pPr>
      <w:del w:id="1427" w:author="Raj Kesarapalli" w:date="2023-07-27T13:50:00Z">
        <w:r w:rsidDel="00622A1C">
          <w:rPr>
            <w:sz w:val="20"/>
          </w:rPr>
          <w:delText xml:space="preserve">A sample </w:delText>
        </w:r>
        <w:r w:rsidDel="00622A1C">
          <w:rPr>
            <w:rFonts w:ascii="Courier New"/>
            <w:sz w:val="16"/>
            <w:shd w:val="clear" w:color="auto" w:fill="EDEDED"/>
          </w:rPr>
          <w:delText>input.json</w:delText>
        </w:r>
        <w:r w:rsidDel="00622A1C">
          <w:rPr>
            <w:rFonts w:ascii="Courier New"/>
            <w:spacing w:val="-53"/>
            <w:sz w:val="16"/>
          </w:rPr>
          <w:delText xml:space="preserve"> </w:delText>
        </w:r>
        <w:r w:rsidDel="00622A1C">
          <w:rPr>
            <w:sz w:val="20"/>
          </w:rPr>
          <w:delText>file takes this form:</w:delText>
        </w:r>
      </w:del>
    </w:p>
    <w:p w14:paraId="6C772013" w14:textId="77777777" w:rsidR="00D64DB2" w:rsidRDefault="00C46513">
      <w:pPr>
        <w:pStyle w:val="BodyText"/>
        <w:spacing w:before="5"/>
        <w:rPr>
          <w:sz w:val="8"/>
        </w:rPr>
      </w:pPr>
      <w:r>
        <w:rPr>
          <w:noProof/>
        </w:rPr>
        <mc:AlternateContent>
          <mc:Choice Requires="wps">
            <w:drawing>
              <wp:anchor distT="0" distB="0" distL="0" distR="0" simplePos="0" relativeHeight="251741184" behindDoc="1" locked="0" layoutInCell="1" allowOverlap="1" wp14:anchorId="332C4045" wp14:editId="56C0446F">
                <wp:simplePos x="0" y="0"/>
                <wp:positionH relativeFrom="page">
                  <wp:posOffset>965200</wp:posOffset>
                </wp:positionH>
                <wp:positionV relativeFrom="paragraph">
                  <wp:posOffset>79375</wp:posOffset>
                </wp:positionV>
                <wp:extent cx="5892800" cy="2844800"/>
                <wp:effectExtent l="0" t="0" r="0" b="0"/>
                <wp:wrapTopAndBottom/>
                <wp:docPr id="91673823"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8448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F9D9E2" w14:textId="77777777" w:rsidR="00D64DB2" w:rsidRDefault="00D64DB2">
                            <w:pPr>
                              <w:pStyle w:val="BodyText"/>
                              <w:spacing w:before="12"/>
                              <w:rPr>
                                <w:sz w:val="10"/>
                              </w:rPr>
                            </w:pPr>
                          </w:p>
                          <w:p w14:paraId="7128812D" w14:textId="77777777" w:rsidR="00D64DB2" w:rsidRDefault="0022516B">
                            <w:pPr>
                              <w:ind w:left="60"/>
                              <w:rPr>
                                <w:rFonts w:ascii="Courier New"/>
                                <w:sz w:val="13"/>
                              </w:rPr>
                            </w:pPr>
                            <w:r>
                              <w:rPr>
                                <w:rFonts w:ascii="Courier New"/>
                                <w:w w:val="98"/>
                                <w:sz w:val="13"/>
                              </w:rPr>
                              <w:t>{</w:t>
                            </w:r>
                          </w:p>
                          <w:p w14:paraId="39F07F87" w14:textId="77777777" w:rsidR="00D64DB2" w:rsidRDefault="00D64DB2">
                            <w:pPr>
                              <w:pStyle w:val="BodyText"/>
                              <w:rPr>
                                <w:rFonts w:ascii="Courier New"/>
                                <w:sz w:val="17"/>
                              </w:rPr>
                            </w:pPr>
                          </w:p>
                          <w:p w14:paraId="5A593256" w14:textId="77777777" w:rsidR="00D64DB2" w:rsidRDefault="0022516B">
                            <w:pPr>
                              <w:ind w:right="8219"/>
                              <w:jc w:val="right"/>
                              <w:rPr>
                                <w:rFonts w:ascii="Courier New"/>
                                <w:sz w:val="13"/>
                              </w:rPr>
                            </w:pPr>
                            <w:r>
                              <w:rPr>
                                <w:rFonts w:ascii="Courier New"/>
                                <w:sz w:val="13"/>
                              </w:rPr>
                              <w:t>"data": {</w:t>
                            </w:r>
                          </w:p>
                          <w:p w14:paraId="2AECF458" w14:textId="77777777" w:rsidR="00D64DB2" w:rsidRDefault="00D64DB2">
                            <w:pPr>
                              <w:pStyle w:val="BodyText"/>
                              <w:rPr>
                                <w:rFonts w:ascii="Courier New"/>
                                <w:sz w:val="17"/>
                              </w:rPr>
                            </w:pPr>
                          </w:p>
                          <w:p w14:paraId="5F66AB69" w14:textId="77777777" w:rsidR="00D64DB2" w:rsidRDefault="0022516B">
                            <w:pPr>
                              <w:ind w:left="674"/>
                              <w:rPr>
                                <w:rFonts w:ascii="Courier New"/>
                                <w:sz w:val="13"/>
                              </w:rPr>
                            </w:pPr>
                            <w:r>
                              <w:rPr>
                                <w:rFonts w:ascii="Courier New"/>
                                <w:sz w:val="13"/>
                              </w:rPr>
                              <w:t>"blackduck": {</w:t>
                            </w:r>
                          </w:p>
                          <w:p w14:paraId="00CAB403" w14:textId="77777777" w:rsidR="00D64DB2" w:rsidRDefault="00D64DB2">
                            <w:pPr>
                              <w:pStyle w:val="BodyText"/>
                              <w:rPr>
                                <w:rFonts w:ascii="Courier New"/>
                                <w:sz w:val="17"/>
                              </w:rPr>
                            </w:pPr>
                          </w:p>
                          <w:p w14:paraId="7B689AE6" w14:textId="77777777" w:rsidR="00D64DB2" w:rsidRDefault="0022516B">
                            <w:pPr>
                              <w:spacing w:line="554" w:lineRule="auto"/>
                              <w:ind w:left="981" w:right="6160"/>
                              <w:rPr>
                                <w:rFonts w:ascii="Courier New"/>
                                <w:sz w:val="13"/>
                              </w:rPr>
                            </w:pPr>
                            <w:r>
                              <w:rPr>
                                <w:rFonts w:ascii="Courier New"/>
                                <w:sz w:val="13"/>
                              </w:rPr>
                              <w:t xml:space="preserve">"url": </w:t>
                            </w:r>
                            <w:r>
                              <w:rPr>
                                <w:rFonts w:ascii="Courier New"/>
                                <w:i/>
                                <w:sz w:val="13"/>
                              </w:rPr>
                              <w:t>&lt;BlackDuck url&gt;</w:t>
                            </w:r>
                            <w:r>
                              <w:rPr>
                                <w:rFonts w:ascii="Courier New"/>
                                <w:sz w:val="13"/>
                              </w:rPr>
                              <w:t>, "scan": {</w:t>
                            </w:r>
                          </w:p>
                          <w:p w14:paraId="770B5227" w14:textId="77777777" w:rsidR="00D64DB2" w:rsidRDefault="0022516B">
                            <w:pPr>
                              <w:spacing w:line="147" w:lineRule="exact"/>
                              <w:ind w:left="1289"/>
                              <w:rPr>
                                <w:rFonts w:ascii="Courier New"/>
                                <w:sz w:val="13"/>
                              </w:rPr>
                            </w:pPr>
                            <w:r>
                              <w:rPr>
                                <w:rFonts w:ascii="Courier New"/>
                                <w:sz w:val="13"/>
                              </w:rPr>
                              <w:t>"full": true,</w:t>
                            </w:r>
                          </w:p>
                          <w:p w14:paraId="085B9D6E" w14:textId="77777777" w:rsidR="00D64DB2" w:rsidRDefault="00D64DB2">
                            <w:pPr>
                              <w:pStyle w:val="BodyText"/>
                              <w:rPr>
                                <w:rFonts w:ascii="Courier New"/>
                                <w:sz w:val="17"/>
                              </w:rPr>
                            </w:pPr>
                          </w:p>
                          <w:p w14:paraId="3DB330CB" w14:textId="77777777" w:rsidR="00D64DB2" w:rsidRDefault="0022516B">
                            <w:pPr>
                              <w:ind w:left="1289"/>
                              <w:rPr>
                                <w:rFonts w:ascii="Courier New"/>
                                <w:sz w:val="13"/>
                              </w:rPr>
                            </w:pPr>
                            <w:r>
                              <w:rPr>
                                <w:rFonts w:ascii="Courier New"/>
                                <w:sz w:val="13"/>
                              </w:rPr>
                              <w:t>"failure": {</w:t>
                            </w:r>
                          </w:p>
                          <w:p w14:paraId="1E63BF8E" w14:textId="77777777" w:rsidR="00D64DB2" w:rsidRDefault="00D64DB2">
                            <w:pPr>
                              <w:pStyle w:val="BodyText"/>
                              <w:rPr>
                                <w:rFonts w:ascii="Courier New"/>
                                <w:sz w:val="17"/>
                              </w:rPr>
                            </w:pPr>
                          </w:p>
                          <w:p w14:paraId="73B85BF6" w14:textId="77777777" w:rsidR="00D64DB2" w:rsidRDefault="0022516B">
                            <w:pPr>
                              <w:ind w:left="1596"/>
                              <w:rPr>
                                <w:rFonts w:ascii="Courier New"/>
                                <w:sz w:val="13"/>
                              </w:rPr>
                            </w:pPr>
                            <w:r>
                              <w:rPr>
                                <w:rFonts w:ascii="Courier New"/>
                                <w:sz w:val="13"/>
                              </w:rPr>
                              <w:t>"severities": ["CRITICAL"]</w:t>
                            </w:r>
                          </w:p>
                          <w:p w14:paraId="02ACE11C" w14:textId="77777777" w:rsidR="00D64DB2" w:rsidRDefault="00D64DB2">
                            <w:pPr>
                              <w:pStyle w:val="BodyText"/>
                              <w:rPr>
                                <w:rFonts w:ascii="Courier New"/>
                                <w:sz w:val="17"/>
                              </w:rPr>
                            </w:pPr>
                          </w:p>
                          <w:p w14:paraId="3D44A2A6" w14:textId="77777777" w:rsidR="00D64DB2" w:rsidRDefault="0022516B">
                            <w:pPr>
                              <w:spacing w:before="1"/>
                              <w:ind w:left="1289"/>
                              <w:rPr>
                                <w:rFonts w:ascii="Courier New"/>
                                <w:sz w:val="13"/>
                              </w:rPr>
                            </w:pPr>
                            <w:r>
                              <w:rPr>
                                <w:rFonts w:ascii="Courier New"/>
                                <w:w w:val="98"/>
                                <w:sz w:val="13"/>
                              </w:rPr>
                              <w:t>}</w:t>
                            </w:r>
                          </w:p>
                          <w:p w14:paraId="0D208BFB" w14:textId="77777777" w:rsidR="00D64DB2" w:rsidRDefault="00D64DB2">
                            <w:pPr>
                              <w:pStyle w:val="BodyText"/>
                              <w:rPr>
                                <w:rFonts w:ascii="Courier New"/>
                                <w:sz w:val="17"/>
                              </w:rPr>
                            </w:pPr>
                          </w:p>
                          <w:p w14:paraId="34A6E637" w14:textId="77777777" w:rsidR="00D64DB2" w:rsidRDefault="0022516B">
                            <w:pPr>
                              <w:ind w:right="8219"/>
                              <w:jc w:val="right"/>
                              <w:rPr>
                                <w:rFonts w:ascii="Courier New"/>
                                <w:sz w:val="13"/>
                              </w:rPr>
                            </w:pPr>
                            <w:r>
                              <w:rPr>
                                <w:rFonts w:ascii="Courier New"/>
                                <w:w w:val="98"/>
                                <w:sz w:val="13"/>
                              </w:rPr>
                              <w:t>}</w:t>
                            </w:r>
                          </w:p>
                          <w:p w14:paraId="01DA9125" w14:textId="77777777" w:rsidR="00D64DB2" w:rsidRDefault="00D64DB2">
                            <w:pPr>
                              <w:pStyle w:val="BodyText"/>
                              <w:rPr>
                                <w:rFonts w:ascii="Courier New"/>
                                <w:sz w:val="17"/>
                              </w:rPr>
                            </w:pPr>
                          </w:p>
                          <w:p w14:paraId="38FEDEA8" w14:textId="77777777" w:rsidR="00D64DB2" w:rsidRDefault="0022516B">
                            <w:pPr>
                              <w:ind w:left="674"/>
                              <w:rPr>
                                <w:rFonts w:ascii="Courier New"/>
                                <w:sz w:val="13"/>
                              </w:rPr>
                            </w:pPr>
                            <w:r>
                              <w:rPr>
                                <w:rFonts w:ascii="Courier New"/>
                                <w:w w:val="98"/>
                                <w:sz w:val="13"/>
                              </w:rPr>
                              <w:t>}</w:t>
                            </w:r>
                          </w:p>
                          <w:p w14:paraId="24B09EF0" w14:textId="77777777" w:rsidR="00D64DB2" w:rsidRDefault="00D64DB2">
                            <w:pPr>
                              <w:pStyle w:val="BodyText"/>
                              <w:rPr>
                                <w:rFonts w:ascii="Courier New"/>
                                <w:sz w:val="17"/>
                              </w:rPr>
                            </w:pPr>
                          </w:p>
                          <w:p w14:paraId="26CE27BE" w14:textId="77777777" w:rsidR="00D64DB2" w:rsidRDefault="0022516B">
                            <w:pPr>
                              <w:ind w:left="367"/>
                              <w:rPr>
                                <w:rFonts w:ascii="Courier New"/>
                                <w:sz w:val="13"/>
                              </w:rPr>
                            </w:pPr>
                            <w:r>
                              <w:rPr>
                                <w:rFonts w:ascii="Courier New"/>
                                <w:w w:val="98"/>
                                <w:sz w:val="13"/>
                              </w:rPr>
                              <w:t>}</w:t>
                            </w:r>
                          </w:p>
                          <w:p w14:paraId="4DD77399" w14:textId="77777777" w:rsidR="00D64DB2" w:rsidRDefault="00D64DB2">
                            <w:pPr>
                              <w:pStyle w:val="BodyText"/>
                              <w:rPr>
                                <w:rFonts w:ascii="Courier New"/>
                                <w:sz w:val="17"/>
                              </w:rPr>
                            </w:pPr>
                          </w:p>
                          <w:p w14:paraId="5D7A8AAC" w14:textId="77777777" w:rsidR="00D64DB2" w:rsidRDefault="0022516B">
                            <w:pPr>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2C4045" id="Text Box 214" o:spid="_x0000_s1157" type="#_x0000_t202" style="position:absolute;margin-left:76pt;margin-top:6.25pt;width:464pt;height:224pt;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" fillcolor="#ededed" stroked="f">
                <v:path arrowok="t"/>
                <v:textbox inset="0,0,0,0">
                  <w:txbxContent>
                    <w:p w14:paraId="29F9D9E2" w14:textId="77777777" w:rsidR="00D64DB2" w:rsidRDefault="00D64DB2">
                      <w:pPr>
                        <w:pStyle w:val="BodyText"/>
                        <w:spacing w:before="12"/>
                        <w:rPr>
                          <w:sz w:val="10"/>
                        </w:rPr>
                      </w:pPr>
                    </w:p>
                    <w:p w14:paraId="7128812D" w14:textId="77777777" w:rsidR="00D64DB2" w:rsidRDefault="0022516B">
                      <w:pPr>
                        <w:ind w:left="60"/>
                        <w:rPr>
                          <w:rFonts w:ascii="Courier New"/>
                          <w:sz w:val="13"/>
                        </w:rPr>
                      </w:pPr>
                      <w:r>
                        <w:rPr>
                          <w:rFonts w:ascii="Courier New"/>
                          <w:w w:val="98"/>
                          <w:sz w:val="13"/>
                        </w:rPr>
                        <w:t>{</w:t>
                      </w:r>
                    </w:p>
                    <w:p w14:paraId="39F07F87" w14:textId="77777777" w:rsidR="00D64DB2" w:rsidRDefault="00D64DB2">
                      <w:pPr>
                        <w:pStyle w:val="BodyText"/>
                        <w:rPr>
                          <w:rFonts w:ascii="Courier New"/>
                          <w:sz w:val="17"/>
                        </w:rPr>
                      </w:pPr>
                    </w:p>
                    <w:p w14:paraId="5A593256" w14:textId="77777777" w:rsidR="00D64DB2" w:rsidRDefault="0022516B">
                      <w:pPr>
                        <w:ind w:right="8219"/>
                        <w:jc w:val="right"/>
                        <w:rPr>
                          <w:rFonts w:ascii="Courier New"/>
                          <w:sz w:val="13"/>
                        </w:rPr>
                      </w:pPr>
                      <w:r>
                        <w:rPr>
                          <w:rFonts w:ascii="Courier New"/>
                          <w:sz w:val="13"/>
                        </w:rPr>
                        <w:t>"data": {</w:t>
                      </w:r>
                    </w:p>
                    <w:p w14:paraId="2AECF458" w14:textId="77777777" w:rsidR="00D64DB2" w:rsidRDefault="00D64DB2">
                      <w:pPr>
                        <w:pStyle w:val="BodyText"/>
                        <w:rPr>
                          <w:rFonts w:ascii="Courier New"/>
                          <w:sz w:val="17"/>
                        </w:rPr>
                      </w:pPr>
                    </w:p>
                    <w:p w14:paraId="5F66AB69" w14:textId="77777777" w:rsidR="00D64DB2" w:rsidRDefault="0022516B">
                      <w:pPr>
                        <w:ind w:left="674"/>
                        <w:rPr>
                          <w:rFonts w:ascii="Courier New"/>
                          <w:sz w:val="13"/>
                        </w:rPr>
                      </w:pPr>
                      <w:r>
                        <w:rPr>
                          <w:rFonts w:ascii="Courier New"/>
                          <w:sz w:val="13"/>
                        </w:rPr>
                        <w:t>"blackduck": {</w:t>
                      </w:r>
                    </w:p>
                    <w:p w14:paraId="00CAB403" w14:textId="77777777" w:rsidR="00D64DB2" w:rsidRDefault="00D64DB2">
                      <w:pPr>
                        <w:pStyle w:val="BodyText"/>
                        <w:rPr>
                          <w:rFonts w:ascii="Courier New"/>
                          <w:sz w:val="17"/>
                        </w:rPr>
                      </w:pPr>
                    </w:p>
                    <w:p w14:paraId="7B689AE6" w14:textId="77777777" w:rsidR="00D64DB2" w:rsidRDefault="0022516B">
                      <w:pPr>
                        <w:spacing w:line="554" w:lineRule="auto"/>
                        <w:ind w:left="981" w:right="6160"/>
                        <w:rPr>
                          <w:rFonts w:ascii="Courier New"/>
                          <w:sz w:val="13"/>
                        </w:rPr>
                      </w:pPr>
                      <w:r>
                        <w:rPr>
                          <w:rFonts w:ascii="Courier New"/>
                          <w:sz w:val="13"/>
                        </w:rPr>
                        <w:t xml:space="preserve">"url": </w:t>
                      </w:r>
                      <w:r>
                        <w:rPr>
                          <w:rFonts w:ascii="Courier New"/>
                          <w:i/>
                          <w:sz w:val="13"/>
                        </w:rPr>
                        <w:t>&lt;BlackDuck url&gt;</w:t>
                      </w:r>
                      <w:r>
                        <w:rPr>
                          <w:rFonts w:ascii="Courier New"/>
                          <w:sz w:val="13"/>
                        </w:rPr>
                        <w:t>, "scan": {</w:t>
                      </w:r>
                    </w:p>
                    <w:p w14:paraId="770B5227" w14:textId="77777777" w:rsidR="00D64DB2" w:rsidRDefault="0022516B">
                      <w:pPr>
                        <w:spacing w:line="147" w:lineRule="exact"/>
                        <w:ind w:left="1289"/>
                        <w:rPr>
                          <w:rFonts w:ascii="Courier New"/>
                          <w:sz w:val="13"/>
                        </w:rPr>
                      </w:pPr>
                      <w:r>
                        <w:rPr>
                          <w:rFonts w:ascii="Courier New"/>
                          <w:sz w:val="13"/>
                        </w:rPr>
                        <w:t>"full": true,</w:t>
                      </w:r>
                    </w:p>
                    <w:p w14:paraId="085B9D6E" w14:textId="77777777" w:rsidR="00D64DB2" w:rsidRDefault="00D64DB2">
                      <w:pPr>
                        <w:pStyle w:val="BodyText"/>
                        <w:rPr>
                          <w:rFonts w:ascii="Courier New"/>
                          <w:sz w:val="17"/>
                        </w:rPr>
                      </w:pPr>
                    </w:p>
                    <w:p w14:paraId="3DB330CB" w14:textId="77777777" w:rsidR="00D64DB2" w:rsidRDefault="0022516B">
                      <w:pPr>
                        <w:ind w:left="1289"/>
                        <w:rPr>
                          <w:rFonts w:ascii="Courier New"/>
                          <w:sz w:val="13"/>
                        </w:rPr>
                      </w:pPr>
                      <w:r>
                        <w:rPr>
                          <w:rFonts w:ascii="Courier New"/>
                          <w:sz w:val="13"/>
                        </w:rPr>
                        <w:t>"failure": {</w:t>
                      </w:r>
                    </w:p>
                    <w:p w14:paraId="1E63BF8E" w14:textId="77777777" w:rsidR="00D64DB2" w:rsidRDefault="00D64DB2">
                      <w:pPr>
                        <w:pStyle w:val="BodyText"/>
                        <w:rPr>
                          <w:rFonts w:ascii="Courier New"/>
                          <w:sz w:val="17"/>
                        </w:rPr>
                      </w:pPr>
                    </w:p>
                    <w:p w14:paraId="73B85BF6" w14:textId="77777777" w:rsidR="00D64DB2" w:rsidRDefault="0022516B">
                      <w:pPr>
                        <w:ind w:left="1596"/>
                        <w:rPr>
                          <w:rFonts w:ascii="Courier New"/>
                          <w:sz w:val="13"/>
                        </w:rPr>
                      </w:pPr>
                      <w:r>
                        <w:rPr>
                          <w:rFonts w:ascii="Courier New"/>
                          <w:sz w:val="13"/>
                        </w:rPr>
                        <w:t>"severities": ["CRITICAL"]</w:t>
                      </w:r>
                    </w:p>
                    <w:p w14:paraId="02ACE11C" w14:textId="77777777" w:rsidR="00D64DB2" w:rsidRDefault="00D64DB2">
                      <w:pPr>
                        <w:pStyle w:val="BodyText"/>
                        <w:rPr>
                          <w:rFonts w:ascii="Courier New"/>
                          <w:sz w:val="17"/>
                        </w:rPr>
                      </w:pPr>
                    </w:p>
                    <w:p w14:paraId="3D44A2A6" w14:textId="77777777" w:rsidR="00D64DB2" w:rsidRDefault="0022516B">
                      <w:pPr>
                        <w:spacing w:before="1"/>
                        <w:ind w:left="1289"/>
                        <w:rPr>
                          <w:rFonts w:ascii="Courier New"/>
                          <w:sz w:val="13"/>
                        </w:rPr>
                      </w:pPr>
                      <w:r>
                        <w:rPr>
                          <w:rFonts w:ascii="Courier New"/>
                          <w:w w:val="98"/>
                          <w:sz w:val="13"/>
                        </w:rPr>
                        <w:t>}</w:t>
                      </w:r>
                    </w:p>
                    <w:p w14:paraId="0D208BFB" w14:textId="77777777" w:rsidR="00D64DB2" w:rsidRDefault="00D64DB2">
                      <w:pPr>
                        <w:pStyle w:val="BodyText"/>
                        <w:rPr>
                          <w:rFonts w:ascii="Courier New"/>
                          <w:sz w:val="17"/>
                        </w:rPr>
                      </w:pPr>
                    </w:p>
                    <w:p w14:paraId="34A6E637" w14:textId="77777777" w:rsidR="00D64DB2" w:rsidRDefault="0022516B">
                      <w:pPr>
                        <w:ind w:right="8219"/>
                        <w:jc w:val="right"/>
                        <w:rPr>
                          <w:rFonts w:ascii="Courier New"/>
                          <w:sz w:val="13"/>
                        </w:rPr>
                      </w:pPr>
                      <w:r>
                        <w:rPr>
                          <w:rFonts w:ascii="Courier New"/>
                          <w:w w:val="98"/>
                          <w:sz w:val="13"/>
                        </w:rPr>
                        <w:t>}</w:t>
                      </w:r>
                    </w:p>
                    <w:p w14:paraId="01DA9125" w14:textId="77777777" w:rsidR="00D64DB2" w:rsidRDefault="00D64DB2">
                      <w:pPr>
                        <w:pStyle w:val="BodyText"/>
                        <w:rPr>
                          <w:rFonts w:ascii="Courier New"/>
                          <w:sz w:val="17"/>
                        </w:rPr>
                      </w:pPr>
                    </w:p>
                    <w:p w14:paraId="38FEDEA8" w14:textId="77777777" w:rsidR="00D64DB2" w:rsidRDefault="0022516B">
                      <w:pPr>
                        <w:ind w:left="674"/>
                        <w:rPr>
                          <w:rFonts w:ascii="Courier New"/>
                          <w:sz w:val="13"/>
                        </w:rPr>
                      </w:pPr>
                      <w:r>
                        <w:rPr>
                          <w:rFonts w:ascii="Courier New"/>
                          <w:w w:val="98"/>
                          <w:sz w:val="13"/>
                        </w:rPr>
                        <w:t>}</w:t>
                      </w:r>
                    </w:p>
                    <w:p w14:paraId="24B09EF0" w14:textId="77777777" w:rsidR="00D64DB2" w:rsidRDefault="00D64DB2">
                      <w:pPr>
                        <w:pStyle w:val="BodyText"/>
                        <w:rPr>
                          <w:rFonts w:ascii="Courier New"/>
                          <w:sz w:val="17"/>
                        </w:rPr>
                      </w:pPr>
                    </w:p>
                    <w:p w14:paraId="26CE27BE" w14:textId="77777777" w:rsidR="00D64DB2" w:rsidRDefault="0022516B">
                      <w:pPr>
                        <w:ind w:left="367"/>
                        <w:rPr>
                          <w:rFonts w:ascii="Courier New"/>
                          <w:sz w:val="13"/>
                        </w:rPr>
                      </w:pPr>
                      <w:r>
                        <w:rPr>
                          <w:rFonts w:ascii="Courier New"/>
                          <w:w w:val="98"/>
                          <w:sz w:val="13"/>
                        </w:rPr>
                        <w:t>}</w:t>
                      </w:r>
                    </w:p>
                    <w:p w14:paraId="4DD77399" w14:textId="77777777" w:rsidR="00D64DB2" w:rsidRDefault="00D64DB2">
                      <w:pPr>
                        <w:pStyle w:val="BodyText"/>
                        <w:rPr>
                          <w:rFonts w:ascii="Courier New"/>
                          <w:sz w:val="17"/>
                        </w:rPr>
                      </w:pPr>
                    </w:p>
                    <w:p w14:paraId="5D7A8AAC" w14:textId="77777777" w:rsidR="00D64DB2" w:rsidRDefault="0022516B">
                      <w:pPr>
                        <w:ind w:left="60"/>
                        <w:rPr>
                          <w:rFonts w:ascii="Courier New"/>
                          <w:sz w:val="13"/>
                        </w:rPr>
                      </w:pPr>
                      <w:r>
                        <w:rPr>
                          <w:rFonts w:ascii="Courier New"/>
                          <w:w w:val="98"/>
                          <w:sz w:val="13"/>
                        </w:rPr>
                        <w:t>}</w:t>
                      </w:r>
                    </w:p>
                  </w:txbxContent>
                </v:textbox>
                <w10:wrap type="topAndBottom" anchorx="page"/>
              </v:shape>
            </w:pict>
          </mc:Fallback>
        </mc:AlternateContent>
      </w:r>
    </w:p>
    <w:p w14:paraId="31166B05" w14:textId="77777777" w:rsidR="00D64DB2" w:rsidRDefault="0022516B">
      <w:pPr>
        <w:pStyle w:val="BodyText"/>
        <w:spacing w:before="120"/>
        <w:ind w:left="100"/>
      </w:pPr>
      <w:r>
        <w:rPr>
          <w:w w:val="96"/>
        </w:rPr>
        <w:t>I</w:t>
      </w:r>
    </w:p>
    <w:p w14:paraId="44146ADE" w14:textId="77777777" w:rsidR="00D64DB2" w:rsidRDefault="00D64DB2">
      <w:pPr>
        <w:pStyle w:val="BodyText"/>
        <w:spacing w:before="11"/>
        <w:rPr>
          <w:sz w:val="24"/>
        </w:rPr>
      </w:pPr>
    </w:p>
    <w:p w14:paraId="2B064F7B" w14:textId="586CD143" w:rsidR="00A13702" w:rsidRDefault="00622A1C" w:rsidP="00622A1C">
      <w:pPr>
        <w:spacing w:before="96"/>
        <w:ind w:left="100"/>
        <w:rPr>
          <w:ins w:id="1428" w:author="Raj Kesarapalli" w:date="2023-07-27T14:10:00Z"/>
          <w:sz w:val="20"/>
        </w:rPr>
      </w:pPr>
      <w:ins w:id="1429" w:author="Raj Kesarapalli" w:date="2023-07-27T13:51:00Z">
        <w:r>
          <w:rPr>
            <w:spacing w:val="-3"/>
            <w:sz w:val="20"/>
          </w:rPr>
          <w:t xml:space="preserve">Here </w:t>
        </w:r>
      </w:ins>
      <w:ins w:id="1430" w:author="Raj Kesarapalli" w:date="2023-07-27T14:15:00Z">
        <w:r w:rsidR="00A13702">
          <w:rPr>
            <w:spacing w:val="-3"/>
            <w:sz w:val="20"/>
          </w:rPr>
          <w:t>are the commands</w:t>
        </w:r>
      </w:ins>
      <w:ins w:id="1431" w:author="Raj Kesarapalli" w:date="2023-07-27T14:16:00Z">
        <w:r w:rsidR="008B625D">
          <w:rPr>
            <w:spacing w:val="-3"/>
            <w:sz w:val="20"/>
          </w:rPr>
          <w:t xml:space="preserve"> to run</w:t>
        </w:r>
      </w:ins>
      <w:ins w:id="1432" w:author="Raj Kesarapalli" w:date="2023-07-27T13:51:00Z">
        <w:r>
          <w:rPr>
            <w:sz w:val="20"/>
          </w:rPr>
          <w:t xml:space="preserve">: </w:t>
        </w:r>
      </w:ins>
    </w:p>
    <w:p w14:paraId="684E0593" w14:textId="245FD1B4" w:rsidR="00A13702" w:rsidRDefault="00A13702">
      <w:pPr>
        <w:spacing w:before="96"/>
        <w:rPr>
          <w:ins w:id="1433" w:author="Raj Kesarapalli" w:date="2023-07-27T14:14:00Z"/>
          <w:sz w:val="20"/>
        </w:rPr>
        <w:pPrChange w:id="1434" w:author="Raj Kesarapalli" w:date="2023-07-27T14:16:00Z">
          <w:pPr>
            <w:spacing w:before="96"/>
            <w:ind w:left="100"/>
          </w:pPr>
        </w:pPrChange>
      </w:pPr>
      <w:ins w:id="1435" w:author="Raj Kesarapalli" w:date="2023-07-27T14:14:00Z">
        <w:r>
          <w:rPr>
            <w:noProof/>
          </w:rPr>
          <mc:AlternateContent>
            <mc:Choice Requires="wps">
              <w:drawing>
                <wp:anchor distT="0" distB="0" distL="0" distR="0" simplePos="0" relativeHeight="251910144" behindDoc="1" locked="0" layoutInCell="1" allowOverlap="1" wp14:anchorId="0AFCA064" wp14:editId="1F7F5273">
                  <wp:simplePos x="0" y="0"/>
                  <wp:positionH relativeFrom="page">
                    <wp:posOffset>850900</wp:posOffset>
                  </wp:positionH>
                  <wp:positionV relativeFrom="paragraph">
                    <wp:posOffset>212090</wp:posOffset>
                  </wp:positionV>
                  <wp:extent cx="5892800" cy="506095"/>
                  <wp:effectExtent l="0" t="0" r="0" b="1905"/>
                  <wp:wrapTopAndBottom/>
                  <wp:docPr id="962019197"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50609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301BC3" w14:textId="77777777" w:rsidR="00A13702" w:rsidRDefault="00A13702" w:rsidP="00A13702">
                              <w:pPr>
                                <w:pStyle w:val="BodyText"/>
                                <w:spacing w:before="12"/>
                                <w:rPr>
                                  <w:sz w:val="10"/>
                                </w:rPr>
                              </w:pPr>
                            </w:p>
                            <w:p w14:paraId="23A37942" w14:textId="77777777" w:rsidR="00A13702" w:rsidRDefault="00A13702" w:rsidP="00A13702">
                              <w:pPr>
                                <w:ind w:left="60"/>
                                <w:rPr>
                                  <w:ins w:id="1436" w:author="Raj Kesarapalli" w:date="2023-07-27T14:15:00Z"/>
                                  <w:rFonts w:ascii="Courier New"/>
                                  <w:sz w:val="13"/>
                                </w:rPr>
                              </w:pPr>
                              <w:ins w:id="1437" w:author="Raj Kesarapalli" w:date="2023-07-27T14:15:00Z">
                                <w:r w:rsidRPr="00895C62">
                                  <w:rPr>
                                    <w:rFonts w:ascii="Courier New"/>
                                    <w:sz w:val="13"/>
                                  </w:rPr>
                                  <w:t>export BRIDGE_BLACKDUCK_TOKEN=&lt;BLACKDUCK_TOKEN&gt;</w:t>
                                </w:r>
                              </w:ins>
                            </w:p>
                            <w:p w14:paraId="147518C6" w14:textId="77777777" w:rsidR="00A13702" w:rsidRDefault="00A13702" w:rsidP="00A13702">
                              <w:pPr>
                                <w:ind w:left="60"/>
                                <w:rPr>
                                  <w:ins w:id="1438" w:author="Raj Kesarapalli" w:date="2023-07-27T14:15:00Z"/>
                                  <w:rFonts w:ascii="Courier New"/>
                                  <w:sz w:val="13"/>
                                </w:rPr>
                              </w:pPr>
                            </w:p>
                            <w:p w14:paraId="70A5D490" w14:textId="3FA6A28A" w:rsidR="00A13702" w:rsidRDefault="00A13702" w:rsidP="00A13702">
                              <w:pPr>
                                <w:ind w:left="60"/>
                                <w:rPr>
                                  <w:rFonts w:ascii="Courier New"/>
                                  <w:sz w:val="13"/>
                                </w:rPr>
                              </w:pPr>
                              <w:r>
                                <w:rPr>
                                  <w:rFonts w:ascii="Courier New"/>
                                  <w:sz w:val="13"/>
                                </w:rPr>
                                <w:t xml:space="preserve">synopsys-bridge --stage </w:t>
                              </w:r>
                              <w:del w:id="1439" w:author="Raj Kesarapalli" w:date="2023-07-27T14:15:00Z">
                                <w:r w:rsidDel="00A13702">
                                  <w:rPr>
                                    <w:rFonts w:ascii="Courier New"/>
                                    <w:sz w:val="13"/>
                                  </w:rPr>
                                  <w:delText>connect</w:delText>
                                </w:r>
                              </w:del>
                              <w:ins w:id="1440" w:author="Raj Kesarapalli" w:date="2023-07-27T14:15:00Z">
                                <w:r>
                                  <w:rPr>
                                    <w:rFonts w:ascii="Courier New"/>
                                    <w:sz w:val="13"/>
                                  </w:rPr>
                                  <w:t>blackduck --</w:t>
                                </w:r>
                              </w:ins>
                              <w:ins w:id="1441" w:author="Raj Kesarapalli" w:date="2023-07-27T14:16:00Z">
                                <w:r>
                                  <w:rPr>
                                    <w:rFonts w:ascii="Courier New"/>
                                    <w:sz w:val="13"/>
                                  </w:rPr>
                                  <w:t>input</w:t>
                                </w:r>
                              </w:ins>
                              <w:ins w:id="1442" w:author="Raj Kesarapalli" w:date="2023-07-27T14:15:00Z">
                                <w:r>
                                  <w:rPr>
                                    <w:rFonts w:ascii="Courier New"/>
                                    <w:sz w:val="13"/>
                                  </w:rPr>
                                  <w:t xml:space="preserve"> </w:t>
                                </w:r>
                              </w:ins>
                              <w:ins w:id="1443" w:author="Raj Kesarapalli" w:date="2023-07-27T14:16:00Z">
                                <w:r>
                                  <w:rPr>
                                    <w:rFonts w:ascii="Courier New"/>
                                    <w:sz w:val="13"/>
                                  </w:rPr>
                                  <w:t>input.json</w:t>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CA064" id="Text Box 213" o:spid="_x0000_s1158" type="#_x0000_t202" style="position:absolute;margin-left:67pt;margin-top:16.7pt;width:464pt;height:39.85pt;z-index:-251406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" fillcolor="#ededed" stroked="f">
                  <v:path arrowok="t"/>
                  <v:textbox inset="0,0,0,0">
                    <w:txbxContent>
                      <w:p w14:paraId="20301BC3" w14:textId="77777777" w:rsidR="00A13702" w:rsidRDefault="00A13702" w:rsidP="00A13702">
                        <w:pPr>
                          <w:pStyle w:val="BodyText"/>
                          <w:spacing w:before="12"/>
                          <w:rPr>
                            <w:sz w:val="10"/>
                          </w:rPr>
                        </w:pPr>
                      </w:p>
                      <w:p w14:paraId="23A37942" w14:textId="77777777" w:rsidR="00A13702" w:rsidRDefault="00A13702" w:rsidP="00A13702">
                        <w:pPr>
                          <w:ind w:left="60"/>
                          <w:rPr>
                            <w:ins w:id="1444" w:author="Raj Kesarapalli" w:date="2023-07-27T14:15:00Z"/>
                            <w:rFonts w:ascii="Courier New"/>
                            <w:sz w:val="13"/>
                          </w:rPr>
                        </w:pPr>
                        <w:ins w:id="1445" w:author="Raj Kesarapalli" w:date="2023-07-27T14:15:00Z">
                          <w:r w:rsidRPr="00895C62">
                            <w:rPr>
                              <w:rFonts w:ascii="Courier New"/>
                              <w:sz w:val="13"/>
                            </w:rPr>
                            <w:t>export BRIDGE_BLACKDUCK_TOKEN=&lt;BLACKDUCK_TOKEN&gt;</w:t>
                          </w:r>
                        </w:ins>
                      </w:p>
                      <w:p w14:paraId="147518C6" w14:textId="77777777" w:rsidR="00A13702" w:rsidRDefault="00A13702" w:rsidP="00A13702">
                        <w:pPr>
                          <w:ind w:left="60"/>
                          <w:rPr>
                            <w:ins w:id="1446" w:author="Raj Kesarapalli" w:date="2023-07-27T14:15:00Z"/>
                            <w:rFonts w:ascii="Courier New"/>
                            <w:sz w:val="13"/>
                          </w:rPr>
                        </w:pPr>
                      </w:p>
                      <w:p w14:paraId="70A5D490" w14:textId="3FA6A28A" w:rsidR="00A13702" w:rsidRDefault="00A13702" w:rsidP="00A13702">
                        <w:pPr>
                          <w:ind w:left="60"/>
                          <w:rPr>
                            <w:rFonts w:ascii="Courier New"/>
                            <w:sz w:val="13"/>
                          </w:rPr>
                        </w:pPr>
                        <w:r>
                          <w:rPr>
                            <w:rFonts w:ascii="Courier New"/>
                            <w:sz w:val="13"/>
                          </w:rPr>
                          <w:t xml:space="preserve">synopsys-bridge --stage </w:t>
                        </w:r>
                        <w:del w:id="1447" w:author="Raj Kesarapalli" w:date="2023-07-27T14:15:00Z">
                          <w:r w:rsidDel="00A13702">
                            <w:rPr>
                              <w:rFonts w:ascii="Courier New"/>
                              <w:sz w:val="13"/>
                            </w:rPr>
                            <w:delText>connect</w:delText>
                          </w:r>
                        </w:del>
                        <w:ins w:id="1448" w:author="Raj Kesarapalli" w:date="2023-07-27T14:15:00Z">
                          <w:r>
                            <w:rPr>
                              <w:rFonts w:ascii="Courier New"/>
                              <w:sz w:val="13"/>
                            </w:rPr>
                            <w:t>blackduck --</w:t>
                          </w:r>
                        </w:ins>
                        <w:ins w:id="1449" w:author="Raj Kesarapalli" w:date="2023-07-27T14:16:00Z">
                          <w:r>
                            <w:rPr>
                              <w:rFonts w:ascii="Courier New"/>
                              <w:sz w:val="13"/>
                            </w:rPr>
                            <w:t>input</w:t>
                          </w:r>
                        </w:ins>
                        <w:ins w:id="1450" w:author="Raj Kesarapalli" w:date="2023-07-27T14:15:00Z">
                          <w:r>
                            <w:rPr>
                              <w:rFonts w:ascii="Courier New"/>
                              <w:sz w:val="13"/>
                            </w:rPr>
                            <w:t xml:space="preserve"> </w:t>
                          </w:r>
                        </w:ins>
                        <w:ins w:id="1451" w:author="Raj Kesarapalli" w:date="2023-07-27T14:16:00Z">
                          <w:r>
                            <w:rPr>
                              <w:rFonts w:ascii="Courier New"/>
                              <w:sz w:val="13"/>
                            </w:rPr>
                            <w:t>input.json</w:t>
                          </w:r>
                        </w:ins>
                      </w:p>
                    </w:txbxContent>
                  </v:textbox>
                  <w10:wrap type="topAndBottom" anchorx="page"/>
                </v:shape>
              </w:pict>
            </mc:Fallback>
          </mc:AlternateContent>
        </w:r>
      </w:ins>
    </w:p>
    <w:p w14:paraId="640881E9" w14:textId="77777777" w:rsidR="00A13702" w:rsidRDefault="00A13702" w:rsidP="00622A1C">
      <w:pPr>
        <w:spacing w:before="96"/>
        <w:ind w:left="100"/>
        <w:rPr>
          <w:ins w:id="1452" w:author="Raj Kesarapalli" w:date="2023-07-27T14:14:00Z"/>
          <w:sz w:val="20"/>
        </w:rPr>
      </w:pPr>
    </w:p>
    <w:p w14:paraId="5E54AE7F" w14:textId="048B6AD6" w:rsidR="00D64DB2" w:rsidDel="00622A1C" w:rsidRDefault="0022516B">
      <w:pPr>
        <w:spacing w:before="1"/>
        <w:ind w:left="100"/>
        <w:rPr>
          <w:del w:id="1453" w:author="Raj Kesarapalli" w:date="2023-07-27T13:51:00Z"/>
          <w:sz w:val="20"/>
        </w:rPr>
      </w:pPr>
      <w:del w:id="1454" w:author="Raj Kesarapalli" w:date="2023-07-27T13:51:00Z">
        <w:r w:rsidDel="00622A1C">
          <w:rPr>
            <w:sz w:val="20"/>
          </w:rPr>
          <w:delText xml:space="preserve">You can input this file with a </w:delText>
        </w:r>
        <w:r w:rsidDel="00622A1C">
          <w:rPr>
            <w:rFonts w:ascii="Courier New"/>
            <w:sz w:val="13"/>
            <w:shd w:val="clear" w:color="auto" w:fill="EDEDED"/>
          </w:rPr>
          <w:delText>synopsys-bridge --stage blackduck --input input.json</w:delText>
        </w:r>
        <w:r w:rsidDel="00622A1C">
          <w:rPr>
            <w:rFonts w:ascii="Courier New"/>
            <w:sz w:val="13"/>
          </w:rPr>
          <w:delText xml:space="preserve"> </w:delText>
        </w:r>
        <w:r w:rsidDel="00622A1C">
          <w:rPr>
            <w:sz w:val="20"/>
          </w:rPr>
          <w:delText>command.</w:delText>
        </w:r>
      </w:del>
    </w:p>
    <w:p w14:paraId="71B734E5" w14:textId="77777777" w:rsidR="00D64DB2" w:rsidRDefault="00D64DB2">
      <w:pPr>
        <w:pStyle w:val="BodyText"/>
        <w:spacing w:before="6"/>
        <w:rPr>
          <w:sz w:val="26"/>
        </w:rPr>
      </w:pPr>
    </w:p>
    <w:p w14:paraId="1C753193" w14:textId="77777777" w:rsidR="00D64DB2" w:rsidRDefault="0022516B">
      <w:pPr>
        <w:pStyle w:val="Heading4"/>
      </w:pPr>
      <w:bookmarkStart w:id="1455" w:name="Coverity_Connect"/>
      <w:bookmarkEnd w:id="1455"/>
      <w:r>
        <w:t>Coverity Connect</w:t>
      </w:r>
    </w:p>
    <w:p w14:paraId="56FB9BF5" w14:textId="77777777" w:rsidR="00D64DB2" w:rsidRDefault="00D64DB2">
      <w:pPr>
        <w:pStyle w:val="BodyText"/>
        <w:spacing w:before="3"/>
        <w:rPr>
          <w:b/>
          <w:sz w:val="23"/>
        </w:rPr>
      </w:pPr>
    </w:p>
    <w:p w14:paraId="0D9AF1C1" w14:textId="2F5D222F" w:rsidR="00D64DB2" w:rsidDel="008B625D" w:rsidRDefault="0022516B">
      <w:pPr>
        <w:pStyle w:val="BodyText"/>
        <w:ind w:left="100"/>
        <w:rPr>
          <w:del w:id="1456" w:author="Raj Kesarapalli" w:date="2023-07-27T14:17:00Z"/>
        </w:rPr>
      </w:pPr>
      <w:del w:id="1457" w:author="Raj Kesarapalli" w:date="2023-07-27T14:17:00Z">
        <w:r w:rsidDel="008B625D">
          <w:delText>The base command to run the scan:</w:delText>
        </w:r>
      </w:del>
    </w:p>
    <w:p w14:paraId="0C39343C" w14:textId="4958C741" w:rsidR="00D64DB2" w:rsidRDefault="00C46513">
      <w:pPr>
        <w:pStyle w:val="BodyText"/>
        <w:spacing w:before="5"/>
        <w:rPr>
          <w:sz w:val="8"/>
        </w:rPr>
      </w:pPr>
      <w:del w:id="1458" w:author="Raj Kesarapalli" w:date="2023-07-27T14:17:00Z">
        <w:r w:rsidDel="008B625D">
          <w:rPr>
            <w:noProof/>
          </w:rPr>
          <mc:AlternateContent>
            <mc:Choice Requires="wps">
              <w:drawing>
                <wp:anchor distT="0" distB="0" distL="0" distR="0" simplePos="0" relativeHeight="251742208" behindDoc="1" locked="0" layoutInCell="1" allowOverlap="1" wp14:anchorId="79EBA648" wp14:editId="6DE0F28F">
                  <wp:simplePos x="0" y="0"/>
                  <wp:positionH relativeFrom="page">
                    <wp:posOffset>963295</wp:posOffset>
                  </wp:positionH>
                  <wp:positionV relativeFrom="paragraph">
                    <wp:posOffset>72390</wp:posOffset>
                  </wp:positionV>
                  <wp:extent cx="5892800" cy="323215"/>
                  <wp:effectExtent l="0" t="0" r="0" b="0"/>
                  <wp:wrapTopAndBottom/>
                  <wp:docPr id="777093000"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32321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76D24" w14:textId="77777777" w:rsidR="00D64DB2" w:rsidRDefault="00D64DB2">
                              <w:pPr>
                                <w:pStyle w:val="BodyText"/>
                                <w:spacing w:before="12"/>
                                <w:rPr>
                                  <w:sz w:val="10"/>
                                </w:rPr>
                              </w:pPr>
                            </w:p>
                            <w:p w14:paraId="36F2B992" w14:textId="77777777" w:rsidR="00D64DB2" w:rsidRDefault="0022516B">
                              <w:pPr>
                                <w:ind w:left="60"/>
                                <w:rPr>
                                  <w:rFonts w:ascii="Courier New"/>
                                  <w:sz w:val="13"/>
                                </w:rPr>
                              </w:pPr>
                              <w:r>
                                <w:rPr>
                                  <w:rFonts w:ascii="Courier New"/>
                                  <w:sz w:val="13"/>
                                </w:rPr>
                                <w:t>synopsys-bridge --stage connect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BA648" id="_x0000_s1159" type="#_x0000_t202" style="position:absolute;margin-left:75.85pt;margin-top:5.7pt;width:464pt;height:25.45pt;z-index:-251574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" fillcolor="#ededed" stroked="f">
                  <v:path arrowok="t"/>
                  <v:textbox inset="0,0,0,0">
                    <w:txbxContent>
                      <w:p w14:paraId="0B076D24" w14:textId="77777777" w:rsidR="00D64DB2" w:rsidRDefault="00D64DB2">
                        <w:pPr>
                          <w:pStyle w:val="BodyText"/>
                          <w:spacing w:before="12"/>
                          <w:rPr>
                            <w:sz w:val="10"/>
                          </w:rPr>
                        </w:pPr>
                      </w:p>
                      <w:p w14:paraId="36F2B992" w14:textId="77777777" w:rsidR="00D64DB2" w:rsidRDefault="0022516B">
                        <w:pPr>
                          <w:ind w:left="60"/>
                          <w:rPr>
                            <w:rFonts w:ascii="Courier New"/>
                            <w:sz w:val="13"/>
                          </w:rPr>
                        </w:pPr>
                        <w:r>
                          <w:rPr>
                            <w:rFonts w:ascii="Courier New"/>
                            <w:sz w:val="13"/>
                          </w:rPr>
                          <w:t>synopsys-bridge --stage connect</w:t>
                        </w:r>
                      </w:p>
                    </w:txbxContent>
                  </v:textbox>
                  <w10:wrap type="topAndBottom" anchorx="page"/>
                </v:shape>
              </w:pict>
            </mc:Fallback>
          </mc:AlternateContent>
        </w:r>
      </w:del>
    </w:p>
    <w:p w14:paraId="0995A157" w14:textId="77777777" w:rsidR="00D64DB2" w:rsidRDefault="00D64DB2">
      <w:pPr>
        <w:rPr>
          <w:sz w:val="8"/>
        </w:rPr>
        <w:sectPr w:rsidR="00D64DB2">
          <w:type w:val="continuous"/>
          <w:pgSz w:w="12240" w:h="15840"/>
          <w:pgMar w:top="1500" w:right="1320" w:bottom="280" w:left="1340" w:header="720" w:footer="720" w:gutter="0"/>
          <w:cols w:space="720"/>
        </w:sectPr>
      </w:pPr>
    </w:p>
    <w:p w14:paraId="4C5B3B48" w14:textId="77777777" w:rsidR="00D64DB2" w:rsidRDefault="0022516B">
      <w:pPr>
        <w:pStyle w:val="BodyText"/>
        <w:spacing w:before="85"/>
        <w:ind w:left="3545"/>
      </w:pPr>
      <w:r>
        <w:lastRenderedPageBreak/>
        <w:t>Synopsys Bridge CLI Guide | 3 - Synopsys Bridge CLI Reference | 29</w:t>
      </w:r>
    </w:p>
    <w:p w14:paraId="62FE073B" w14:textId="77777777" w:rsidR="00D64DB2" w:rsidRDefault="00D64DB2">
      <w:pPr>
        <w:pStyle w:val="BodyText"/>
      </w:pPr>
    </w:p>
    <w:p w14:paraId="4668469D" w14:textId="77777777" w:rsidR="00D64DB2" w:rsidRDefault="00D64DB2">
      <w:pPr>
        <w:pStyle w:val="BodyText"/>
      </w:pPr>
    </w:p>
    <w:p w14:paraId="2969C942" w14:textId="77777777" w:rsidR="00D64DB2" w:rsidRDefault="00D64DB2">
      <w:pPr>
        <w:pStyle w:val="BodyText"/>
        <w:spacing w:before="2"/>
        <w:rPr>
          <w:sz w:val="15"/>
        </w:rPr>
      </w:pPr>
    </w:p>
    <w:p w14:paraId="5A5AA2BF" w14:textId="77777777" w:rsidR="00D64DB2" w:rsidRDefault="00D64DB2">
      <w:pPr>
        <w:rPr>
          <w:sz w:val="15"/>
        </w:rPr>
        <w:sectPr w:rsidR="00D64DB2">
          <w:pgSz w:w="12240" w:h="15840"/>
          <w:pgMar w:top="520" w:right="1320" w:bottom="280" w:left="1340" w:header="720" w:footer="720" w:gutter="0"/>
          <w:cols w:space="720"/>
        </w:sectPr>
      </w:pPr>
    </w:p>
    <w:p w14:paraId="622254F3" w14:textId="77777777" w:rsidR="00D64DB2" w:rsidRDefault="0022516B">
      <w:pPr>
        <w:pStyle w:val="Heading5"/>
        <w:spacing w:before="96" w:line="340" w:lineRule="auto"/>
        <w:ind w:left="249" w:right="-16" w:hanging="25"/>
      </w:pPr>
      <w:r>
        <w:rPr>
          <w:spacing w:val="-1"/>
        </w:rPr>
        <w:t xml:space="preserve">Argu­ </w:t>
      </w:r>
      <w:r>
        <w:t>ment</w:t>
      </w:r>
    </w:p>
    <w:p w14:paraId="5A21C6C4" w14:textId="77777777" w:rsidR="00D64DB2" w:rsidRDefault="00D64DB2">
      <w:pPr>
        <w:pStyle w:val="BodyText"/>
        <w:rPr>
          <w:b/>
          <w:sz w:val="22"/>
        </w:rPr>
      </w:pPr>
    </w:p>
    <w:p w14:paraId="5CD33AE6" w14:textId="77777777" w:rsidR="00D64DB2" w:rsidRDefault="00D64DB2">
      <w:pPr>
        <w:pStyle w:val="BodyText"/>
        <w:rPr>
          <w:b/>
          <w:sz w:val="22"/>
        </w:rPr>
      </w:pPr>
    </w:p>
    <w:p w14:paraId="2E876066" w14:textId="77777777" w:rsidR="00D64DB2" w:rsidRDefault="00D64DB2">
      <w:pPr>
        <w:pStyle w:val="BodyText"/>
        <w:rPr>
          <w:b/>
          <w:sz w:val="22"/>
        </w:rPr>
      </w:pPr>
    </w:p>
    <w:p w14:paraId="1A89F08A" w14:textId="77777777" w:rsidR="00D64DB2" w:rsidRDefault="00D64DB2">
      <w:pPr>
        <w:pStyle w:val="BodyText"/>
        <w:rPr>
          <w:b/>
          <w:sz w:val="22"/>
        </w:rPr>
      </w:pPr>
    </w:p>
    <w:p w14:paraId="38DD9C8D" w14:textId="77777777" w:rsidR="00D64DB2" w:rsidRDefault="00D64DB2">
      <w:pPr>
        <w:pStyle w:val="BodyText"/>
        <w:rPr>
          <w:b/>
          <w:sz w:val="22"/>
        </w:rPr>
      </w:pPr>
    </w:p>
    <w:p w14:paraId="28CB8C77" w14:textId="77777777" w:rsidR="00D64DB2" w:rsidRDefault="00D64DB2">
      <w:pPr>
        <w:pStyle w:val="BodyText"/>
        <w:spacing w:before="1"/>
        <w:rPr>
          <w:b/>
          <w:sz w:val="23"/>
        </w:rPr>
      </w:pPr>
    </w:p>
    <w:p w14:paraId="23D87066" w14:textId="02AA791D" w:rsidR="00D64DB2" w:rsidRDefault="00622A1C">
      <w:pPr>
        <w:pStyle w:val="BodyText"/>
        <w:spacing w:before="1"/>
        <w:ind w:left="160"/>
      </w:pPr>
      <w:ins w:id="1459" w:author="Raj Kesarapalli" w:date="2023-07-27T13:52:00Z">
        <w:r>
          <w:t xml:space="preserve">Coverity </w:t>
        </w:r>
      </w:ins>
      <w:r w:rsidR="0022516B">
        <w:t>URL</w:t>
      </w:r>
    </w:p>
    <w:p w14:paraId="415CB140" w14:textId="77777777" w:rsidR="00D64DB2" w:rsidRDefault="0022516B">
      <w:pPr>
        <w:pStyle w:val="BodyText"/>
        <w:rPr>
          <w:sz w:val="22"/>
        </w:rPr>
      </w:pPr>
      <w:r>
        <w:br w:type="column"/>
      </w:r>
    </w:p>
    <w:p w14:paraId="1C08C6EF" w14:textId="77777777" w:rsidR="00D64DB2" w:rsidRDefault="00D64DB2">
      <w:pPr>
        <w:pStyle w:val="BodyText"/>
        <w:rPr>
          <w:sz w:val="22"/>
        </w:rPr>
      </w:pPr>
    </w:p>
    <w:p w14:paraId="17C47AC5" w14:textId="77777777" w:rsidR="00D64DB2" w:rsidRDefault="00D64DB2">
      <w:pPr>
        <w:pStyle w:val="BodyText"/>
        <w:spacing w:before="7"/>
        <w:rPr>
          <w:sz w:val="30"/>
        </w:rPr>
      </w:pPr>
    </w:p>
    <w:p w14:paraId="67A69707" w14:textId="77777777" w:rsidR="00D64DB2" w:rsidRDefault="00C46513">
      <w:pPr>
        <w:pStyle w:val="Heading5"/>
        <w:spacing w:line="340" w:lineRule="auto"/>
        <w:ind w:left="144" w:right="-3"/>
      </w:pPr>
      <w:r>
        <w:rPr>
          <w:noProof/>
        </w:rPr>
        <mc:AlternateContent>
          <mc:Choice Requires="wps">
            <w:drawing>
              <wp:anchor distT="0" distB="0" distL="114300" distR="114300" simplePos="0" relativeHeight="251768832" behindDoc="0" locked="0" layoutInCell="1" allowOverlap="1" wp14:anchorId="07685D85" wp14:editId="22FE0E8A">
                <wp:simplePos x="0" y="0"/>
                <wp:positionH relativeFrom="page">
                  <wp:posOffset>2623185</wp:posOffset>
                </wp:positionH>
                <wp:positionV relativeFrom="paragraph">
                  <wp:posOffset>961390</wp:posOffset>
                </wp:positionV>
                <wp:extent cx="426720" cy="113665"/>
                <wp:effectExtent l="0" t="0" r="0" b="0"/>
                <wp:wrapNone/>
                <wp:docPr id="535510298"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D80DAA" w14:textId="77777777" w:rsidR="00D64DB2" w:rsidRDefault="0022516B">
                            <w:pPr>
                              <w:spacing w:before="22" w:line="156" w:lineRule="exact"/>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85D85" id="Text Box 212" o:spid="_x0000_s1160" type="#_x0000_t202" style="position:absolute;left:0;text-align:left;margin-left:206.55pt;margin-top:75.7pt;width:33.6pt;height:8.95pt;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" fillcolor="#ededed" stroked="f">
                <v:path arrowok="t"/>
                <v:textbox inset="0,0,0,0">
                  <w:txbxContent>
                    <w:p w14:paraId="7DD80DAA" w14:textId="77777777" w:rsidR="00D64DB2" w:rsidRDefault="0022516B">
                      <w:pPr>
                        <w:spacing w:before="22" w:line="156" w:lineRule="exact"/>
                        <w:ind w:right="-15"/>
                        <w:rPr>
                          <w:rFonts w:ascii="Courier New" w:hAnsi="Courier New"/>
                          <w:sz w:val="16"/>
                        </w:rPr>
                      </w:pPr>
                      <w:r>
                        <w:rPr>
                          <w:rFonts w:ascii="Courier New" w:hAnsi="Courier New"/>
                          <w:sz w:val="16"/>
                        </w:rPr>
                        <w:t>coveri•</w:t>
                      </w:r>
                    </w:p>
                  </w:txbxContent>
                </v:textbox>
                <w10:wrap anchorx="page"/>
              </v:shape>
            </w:pict>
          </mc:Fallback>
        </mc:AlternateContent>
      </w:r>
      <w:r>
        <w:rPr>
          <w:noProof/>
        </w:rPr>
        <mc:AlternateContent>
          <mc:Choice Requires="wps">
            <w:drawing>
              <wp:anchor distT="0" distB="0" distL="114300" distR="114300" simplePos="0" relativeHeight="251769856" behindDoc="0" locked="0" layoutInCell="1" allowOverlap="1" wp14:anchorId="0D29EF12" wp14:editId="07809429">
                <wp:simplePos x="0" y="0"/>
                <wp:positionH relativeFrom="page">
                  <wp:posOffset>1434465</wp:posOffset>
                </wp:positionH>
                <wp:positionV relativeFrom="paragraph">
                  <wp:posOffset>961390</wp:posOffset>
                </wp:positionV>
                <wp:extent cx="426720" cy="154940"/>
                <wp:effectExtent l="0" t="0" r="0" b="0"/>
                <wp:wrapNone/>
                <wp:docPr id="844317155"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549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16A30" w14:textId="77777777" w:rsidR="00D64DB2" w:rsidRDefault="0022516B">
                            <w:pPr>
                              <w:spacing w:before="22"/>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9EF12" id="Text Box 211" o:spid="_x0000_s1161" type="#_x0000_t202" style="position:absolute;left:0;text-align:left;margin-left:112.95pt;margin-top:75.7pt;width:33.6pt;height:12.2pt;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" fillcolor="#ededed" stroked="f">
                <v:path arrowok="t"/>
                <v:textbox inset="0,0,0,0">
                  <w:txbxContent>
                    <w:p w14:paraId="2FE16A30" w14:textId="77777777" w:rsidR="00D64DB2" w:rsidRDefault="0022516B">
                      <w:pPr>
                        <w:spacing w:before="22"/>
                        <w:ind w:right="-15"/>
                        <w:rPr>
                          <w:rFonts w:ascii="Courier New" w:hAnsi="Courier New"/>
                          <w:sz w:val="16"/>
                        </w:rPr>
                      </w:pPr>
                      <w:r>
                        <w:rPr>
                          <w:rFonts w:ascii="Courier New" w:hAnsi="Courier New"/>
                          <w:sz w:val="16"/>
                        </w:rPr>
                        <w:t>coveri•</w:t>
                      </w:r>
                    </w:p>
                  </w:txbxContent>
                </v:textbox>
                <w10:wrap anchorx="page"/>
              </v:shape>
            </w:pict>
          </mc:Fallback>
        </mc:AlternateContent>
      </w:r>
      <w:r w:rsidR="00350945">
        <w:t xml:space="preserve">Com­ mand Line </w:t>
      </w:r>
      <w:r w:rsidR="00350945">
        <w:rPr>
          <w:spacing w:val="-6"/>
        </w:rPr>
        <w:t xml:space="preserve">Ar­ </w:t>
      </w:r>
      <w:r w:rsidR="00350945">
        <w:t>gument</w:t>
      </w:r>
    </w:p>
    <w:p w14:paraId="7CFCE1F9" w14:textId="77777777" w:rsidR="00D64DB2" w:rsidRDefault="0022516B">
      <w:pPr>
        <w:pStyle w:val="BodyText"/>
        <w:spacing w:before="1"/>
        <w:rPr>
          <w:b/>
          <w:sz w:val="22"/>
        </w:rPr>
      </w:pPr>
      <w:r>
        <w:br w:type="column"/>
      </w:r>
    </w:p>
    <w:p w14:paraId="0C760605" w14:textId="77777777" w:rsidR="00D64DB2" w:rsidRDefault="0022516B">
      <w:pPr>
        <w:ind w:left="54"/>
        <w:rPr>
          <w:b/>
          <w:sz w:val="20"/>
        </w:rPr>
      </w:pPr>
      <w:r>
        <w:rPr>
          <w:b/>
          <w:sz w:val="20"/>
        </w:rPr>
        <w:t>Input</w:t>
      </w:r>
      <w:r>
        <w:rPr>
          <w:b/>
          <w:spacing w:val="-4"/>
          <w:sz w:val="20"/>
        </w:rPr>
        <w:t xml:space="preserve"> Mode</w:t>
      </w:r>
    </w:p>
    <w:p w14:paraId="26D1AB56" w14:textId="77777777" w:rsidR="00D64DB2" w:rsidRDefault="00D64DB2">
      <w:pPr>
        <w:pStyle w:val="BodyText"/>
        <w:spacing w:before="6"/>
        <w:rPr>
          <w:b/>
          <w:sz w:val="32"/>
        </w:rPr>
      </w:pPr>
    </w:p>
    <w:p w14:paraId="54A6BA96" w14:textId="77777777" w:rsidR="00D64DB2" w:rsidRDefault="0022516B">
      <w:pPr>
        <w:spacing w:line="340" w:lineRule="auto"/>
        <w:ind w:left="133" w:right="175"/>
        <w:rPr>
          <w:b/>
          <w:sz w:val="20"/>
        </w:rPr>
      </w:pPr>
      <w:r>
        <w:rPr>
          <w:b/>
          <w:spacing w:val="-1"/>
          <w:sz w:val="20"/>
        </w:rPr>
        <w:t xml:space="preserve">Environ­ </w:t>
      </w:r>
      <w:r>
        <w:rPr>
          <w:b/>
          <w:sz w:val="20"/>
        </w:rPr>
        <w:t>ment Variable</w:t>
      </w:r>
    </w:p>
    <w:p w14:paraId="1B50FD1D" w14:textId="77777777" w:rsidR="00D64DB2" w:rsidRDefault="00D64DB2">
      <w:pPr>
        <w:pStyle w:val="BodyText"/>
        <w:rPr>
          <w:b/>
          <w:sz w:val="22"/>
        </w:rPr>
      </w:pPr>
    </w:p>
    <w:p w14:paraId="0D0AF53D" w14:textId="77777777" w:rsidR="00D64DB2" w:rsidRDefault="00D64DB2">
      <w:pPr>
        <w:pStyle w:val="BodyText"/>
        <w:spacing w:before="10"/>
        <w:rPr>
          <w:b/>
        </w:rPr>
      </w:pPr>
    </w:p>
    <w:p w14:paraId="786EE55F" w14:textId="77777777" w:rsidR="00D64DB2" w:rsidRDefault="0022516B">
      <w:pPr>
        <w:spacing w:before="1"/>
        <w:ind w:left="133"/>
        <w:rPr>
          <w:rFonts w:ascii="Courier New" w:hAnsi="Courier New"/>
          <w:sz w:val="16"/>
        </w:rPr>
      </w:pPr>
      <w:r>
        <w:rPr>
          <w:rFonts w:ascii="Courier New" w:hAnsi="Courier New"/>
          <w:sz w:val="16"/>
          <w:shd w:val="clear" w:color="auto" w:fill="EDEDED"/>
        </w:rPr>
        <w:t>BRIDGE_•</w:t>
      </w:r>
    </w:p>
    <w:p w14:paraId="516260E7" w14:textId="77777777" w:rsidR="00D64DB2" w:rsidRDefault="0022516B">
      <w:pPr>
        <w:pStyle w:val="BodyText"/>
        <w:rPr>
          <w:rFonts w:ascii="Courier New"/>
          <w:sz w:val="22"/>
        </w:rPr>
      </w:pPr>
      <w:r>
        <w:br w:type="column"/>
      </w:r>
    </w:p>
    <w:p w14:paraId="462C4D44" w14:textId="77777777" w:rsidR="00D64DB2" w:rsidRDefault="00D64DB2">
      <w:pPr>
        <w:pStyle w:val="BodyText"/>
        <w:rPr>
          <w:rFonts w:ascii="Courier New"/>
          <w:sz w:val="22"/>
        </w:rPr>
      </w:pPr>
    </w:p>
    <w:p w14:paraId="2C9D1141" w14:textId="77777777" w:rsidR="00D64DB2" w:rsidRDefault="00D64DB2">
      <w:pPr>
        <w:pStyle w:val="BodyText"/>
        <w:rPr>
          <w:rFonts w:ascii="Courier New"/>
          <w:sz w:val="22"/>
        </w:rPr>
      </w:pPr>
    </w:p>
    <w:p w14:paraId="20ABC581" w14:textId="77777777" w:rsidR="00D64DB2" w:rsidRDefault="0022516B">
      <w:pPr>
        <w:pStyle w:val="Heading5"/>
        <w:spacing w:before="148"/>
        <w:ind w:left="2"/>
      </w:pPr>
      <w:r>
        <w:t>JSON</w:t>
      </w:r>
    </w:p>
    <w:p w14:paraId="78C4A600" w14:textId="77777777" w:rsidR="00D64DB2" w:rsidRDefault="0022516B">
      <w:pPr>
        <w:spacing w:before="100"/>
        <w:ind w:left="2"/>
        <w:rPr>
          <w:b/>
          <w:sz w:val="20"/>
        </w:rPr>
      </w:pPr>
      <w:r>
        <w:rPr>
          <w:b/>
          <w:sz w:val="20"/>
        </w:rPr>
        <w:t>field</w:t>
      </w:r>
    </w:p>
    <w:p w14:paraId="2B213A6C" w14:textId="77777777" w:rsidR="00D64DB2" w:rsidRDefault="0022516B">
      <w:pPr>
        <w:spacing w:before="96" w:line="340" w:lineRule="auto"/>
        <w:ind w:left="160" w:right="19" w:firstLine="129"/>
        <w:rPr>
          <w:b/>
          <w:sz w:val="20"/>
        </w:rPr>
      </w:pPr>
      <w:r>
        <w:br w:type="column"/>
      </w:r>
      <w:r>
        <w:rPr>
          <w:b/>
          <w:sz w:val="20"/>
        </w:rPr>
        <w:t>Re­ quired</w:t>
      </w:r>
    </w:p>
    <w:p w14:paraId="34CB14C8" w14:textId="77777777" w:rsidR="00D64DB2" w:rsidRDefault="00D64DB2">
      <w:pPr>
        <w:pStyle w:val="BodyText"/>
        <w:rPr>
          <w:b/>
          <w:sz w:val="22"/>
        </w:rPr>
      </w:pPr>
    </w:p>
    <w:p w14:paraId="6DE9046F" w14:textId="77777777" w:rsidR="00D64DB2" w:rsidRDefault="00D64DB2">
      <w:pPr>
        <w:pStyle w:val="BodyText"/>
        <w:rPr>
          <w:b/>
          <w:sz w:val="22"/>
        </w:rPr>
      </w:pPr>
    </w:p>
    <w:p w14:paraId="1F5C16FA" w14:textId="77777777" w:rsidR="00D64DB2" w:rsidRDefault="00D64DB2">
      <w:pPr>
        <w:pStyle w:val="BodyText"/>
        <w:rPr>
          <w:b/>
          <w:sz w:val="22"/>
        </w:rPr>
      </w:pPr>
    </w:p>
    <w:p w14:paraId="2AEA4A04" w14:textId="77777777" w:rsidR="00D64DB2" w:rsidRDefault="00D64DB2">
      <w:pPr>
        <w:pStyle w:val="BodyText"/>
        <w:rPr>
          <w:b/>
          <w:sz w:val="22"/>
        </w:rPr>
      </w:pPr>
    </w:p>
    <w:p w14:paraId="79264315" w14:textId="77777777" w:rsidR="00D64DB2" w:rsidRDefault="00D64DB2">
      <w:pPr>
        <w:pStyle w:val="BodyText"/>
        <w:rPr>
          <w:b/>
          <w:sz w:val="22"/>
        </w:rPr>
      </w:pPr>
    </w:p>
    <w:p w14:paraId="4BE86F58" w14:textId="77777777" w:rsidR="00D64DB2" w:rsidRDefault="00D64DB2">
      <w:pPr>
        <w:pStyle w:val="BodyText"/>
        <w:spacing w:before="1"/>
        <w:rPr>
          <w:b/>
          <w:sz w:val="23"/>
        </w:rPr>
      </w:pPr>
    </w:p>
    <w:p w14:paraId="2F046068" w14:textId="77777777" w:rsidR="00D64DB2" w:rsidRDefault="0022516B">
      <w:pPr>
        <w:pStyle w:val="BodyText"/>
        <w:spacing w:before="1"/>
        <w:ind w:left="160"/>
      </w:pPr>
      <w:r>
        <w:t>Yes</w:t>
      </w:r>
    </w:p>
    <w:p w14:paraId="55F33CAA" w14:textId="77777777" w:rsidR="00D64DB2" w:rsidRDefault="0022516B">
      <w:pPr>
        <w:pStyle w:val="BodyText"/>
        <w:spacing w:before="1"/>
        <w:rPr>
          <w:sz w:val="22"/>
        </w:rPr>
      </w:pPr>
      <w:r>
        <w:br w:type="column"/>
      </w:r>
    </w:p>
    <w:p w14:paraId="6F6B1927" w14:textId="77777777" w:rsidR="00D64DB2" w:rsidRDefault="0022516B">
      <w:pPr>
        <w:pStyle w:val="Heading5"/>
        <w:ind w:left="160"/>
      </w:pPr>
      <w:r>
        <w:t>Notes</w:t>
      </w:r>
    </w:p>
    <w:p w14:paraId="7AB0CD5F" w14:textId="77777777" w:rsidR="00D64DB2" w:rsidRDefault="00D64DB2">
      <w:pPr>
        <w:sectPr w:rsidR="00D64DB2">
          <w:type w:val="continuous"/>
          <w:pgSz w:w="12240" w:h="15840"/>
          <w:pgMar w:top="1500" w:right="1320" w:bottom="280" w:left="1340" w:header="720" w:footer="720" w:gutter="0"/>
          <w:cols w:num="6" w:space="720" w:equalWidth="0">
            <w:col w:w="735" w:space="40"/>
            <w:col w:w="860" w:space="39"/>
            <w:col w:w="1075" w:space="40"/>
            <w:col w:w="556" w:space="174"/>
            <w:col w:w="771" w:space="2169"/>
            <w:col w:w="3121"/>
          </w:cols>
        </w:sectPr>
      </w:pPr>
    </w:p>
    <w:p w14:paraId="6BC3BE67" w14:textId="77777777" w:rsidR="00D64DB2" w:rsidRDefault="00D64DB2">
      <w:pPr>
        <w:pStyle w:val="BodyText"/>
        <w:spacing w:before="2"/>
        <w:rPr>
          <w:b/>
          <w:sz w:val="11"/>
        </w:rPr>
      </w:pPr>
    </w:p>
    <w:p w14:paraId="4F6C703A" w14:textId="77777777" w:rsidR="00D64DB2" w:rsidRDefault="00C46513">
      <w:pPr>
        <w:tabs>
          <w:tab w:val="left" w:pos="1807"/>
          <w:tab w:val="left" w:pos="2791"/>
        </w:tabs>
        <w:spacing w:line="210" w:lineRule="exact"/>
        <w:ind w:left="919"/>
        <w:rPr>
          <w:sz w:val="20"/>
        </w:rPr>
      </w:pPr>
      <w:r>
        <w:rPr>
          <w:noProof/>
          <w:position w:val="-3"/>
          <w:sz w:val="17"/>
        </w:rPr>
        <mc:AlternateContent>
          <mc:Choice Requires="wps">
            <w:drawing>
              <wp:inline distT="0" distB="0" distL="0" distR="0" wp14:anchorId="55150107" wp14:editId="6AC09C11">
                <wp:extent cx="426720" cy="113665"/>
                <wp:effectExtent l="0" t="0" r="0" b="0"/>
                <wp:docPr id="785213596"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27989" w14:textId="77777777" w:rsidR="00D64DB2" w:rsidRDefault="0022516B">
                            <w:pPr>
                              <w:spacing w:line="172" w:lineRule="exact"/>
                              <w:ind w:right="-15"/>
                              <w:rPr>
                                <w:rFonts w:ascii="Courier New" w:hAnsi="Courier New"/>
                                <w:sz w:val="16"/>
                              </w:rPr>
                            </w:pPr>
                            <w:r>
                              <w:rPr>
                                <w:rFonts w:ascii="Courier New" w:hAnsi="Courier New"/>
                                <w:sz w:val="16"/>
                              </w:rPr>
                              <w:t>ty.con•</w:t>
                            </w:r>
                          </w:p>
                        </w:txbxContent>
                      </wps:txbx>
                      <wps:bodyPr rot="0" vert="horz" wrap="square" lIns="0" tIns="0" rIns="0" bIns="0" anchor="t" anchorCtr="0" upright="1">
                        <a:noAutofit/>
                      </wps:bodyPr>
                    </wps:wsp>
                  </a:graphicData>
                </a:graphic>
              </wp:inline>
            </w:drawing>
          </mc:Choice>
          <mc:Fallback>
            <w:pict>
              <v:shape w14:anchorId="55150107" id="Text Box 323" o:spid="_x0000_s1162" type="#_x0000_t202" style="width:33.6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" fillcolor="#ededed" stroked="f">
                <v:path arrowok="t"/>
                <v:textbox inset="0,0,0,0">
                  <w:txbxContent>
                    <w:p w14:paraId="00827989" w14:textId="77777777" w:rsidR="00D64DB2" w:rsidRDefault="0022516B">
                      <w:pPr>
                        <w:spacing w:line="172" w:lineRule="exact"/>
                        <w:ind w:right="-15"/>
                        <w:rPr>
                          <w:rFonts w:ascii="Courier New" w:hAnsi="Courier New"/>
                          <w:sz w:val="16"/>
                        </w:rPr>
                      </w:pPr>
                      <w:r>
                        <w:rPr>
                          <w:rFonts w:ascii="Courier New" w:hAnsi="Courier New"/>
                          <w:sz w:val="16"/>
                        </w:rPr>
                        <w:t>ty.con•</w:t>
                      </w:r>
                    </w:p>
                  </w:txbxContent>
                </v:textbox>
                <w10:anchorlock/>
              </v:shape>
            </w:pict>
          </mc:Fallback>
        </mc:AlternateContent>
      </w:r>
      <w:r w:rsidR="00350945">
        <w:rPr>
          <w:position w:val="-3"/>
          <w:sz w:val="17"/>
        </w:rPr>
        <w:tab/>
      </w:r>
      <w:r>
        <w:rPr>
          <w:noProof/>
          <w:position w:val="-3"/>
          <w:sz w:val="20"/>
        </w:rPr>
        <mc:AlternateContent>
          <mc:Choice Requires="wps">
            <w:drawing>
              <wp:inline distT="0" distB="0" distL="0" distR="0" wp14:anchorId="11C84743" wp14:editId="7A303AB3">
                <wp:extent cx="426720" cy="133985"/>
                <wp:effectExtent l="0" t="0" r="0" b="0"/>
                <wp:docPr id="1412612304"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20256" w14:textId="77777777" w:rsidR="00D64DB2" w:rsidRDefault="0022516B">
                            <w:pPr>
                              <w:spacing w:before="22"/>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inline>
            </w:drawing>
          </mc:Choice>
          <mc:Fallback>
            <w:pict>
              <v:shape w14:anchorId="11C84743" id="Text Box 322" o:spid="_x0000_s1163" type="#_x0000_t202" style="width:33.6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" fillcolor="#ededed" stroked="f">
                <v:path arrowok="t"/>
                <v:textbox inset="0,0,0,0">
                  <w:txbxContent>
                    <w:p w14:paraId="64520256" w14:textId="77777777" w:rsidR="00D64DB2" w:rsidRDefault="0022516B">
                      <w:pPr>
                        <w:spacing w:before="22"/>
                        <w:ind w:right="-15"/>
                        <w:rPr>
                          <w:rFonts w:ascii="Courier New" w:hAnsi="Courier New"/>
                          <w:sz w:val="16"/>
                        </w:rPr>
                      </w:pPr>
                      <w:r>
                        <w:rPr>
                          <w:rFonts w:ascii="Courier New" w:hAnsi="Courier New"/>
                          <w:sz w:val="16"/>
                        </w:rPr>
                        <w:t>COVERI•</w:t>
                      </w:r>
                    </w:p>
                  </w:txbxContent>
                </v:textbox>
                <w10:anchorlock/>
              </v:shape>
            </w:pict>
          </mc:Fallback>
        </mc:AlternateContent>
      </w:r>
      <w:r w:rsidR="00350945">
        <w:rPr>
          <w:position w:val="-3"/>
          <w:sz w:val="20"/>
        </w:rPr>
        <w:tab/>
      </w:r>
      <w:r>
        <w:rPr>
          <w:noProof/>
          <w:position w:val="-3"/>
          <w:sz w:val="20"/>
        </w:rPr>
        <mc:AlternateContent>
          <mc:Choice Requires="wps">
            <w:drawing>
              <wp:inline distT="0" distB="0" distL="0" distR="0" wp14:anchorId="1FBCD95D" wp14:editId="2748CEE7">
                <wp:extent cx="426720" cy="133985"/>
                <wp:effectExtent l="0" t="0" r="0" b="0"/>
                <wp:docPr id="1448218018"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986848" w14:textId="77777777" w:rsidR="00D64DB2" w:rsidRDefault="0022516B">
                            <w:pPr>
                              <w:spacing w:before="22"/>
                              <w:ind w:right="-15"/>
                              <w:rPr>
                                <w:rFonts w:ascii="Courier New" w:hAnsi="Courier New"/>
                                <w:sz w:val="16"/>
                              </w:rPr>
                            </w:pPr>
                            <w:r>
                              <w:rPr>
                                <w:rFonts w:ascii="Courier New" w:hAnsi="Courier New"/>
                                <w:sz w:val="16"/>
                              </w:rPr>
                              <w:t>ty.con•</w:t>
                            </w:r>
                          </w:p>
                        </w:txbxContent>
                      </wps:txbx>
                      <wps:bodyPr rot="0" vert="horz" wrap="square" lIns="0" tIns="0" rIns="0" bIns="0" anchor="t" anchorCtr="0" upright="1">
                        <a:noAutofit/>
                      </wps:bodyPr>
                    </wps:wsp>
                  </a:graphicData>
                </a:graphic>
              </wp:inline>
            </w:drawing>
          </mc:Choice>
          <mc:Fallback>
            <w:pict>
              <v:shape w14:anchorId="1FBCD95D" id="Text Box 321" o:spid="_x0000_s1164" type="#_x0000_t202" style="width:33.6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" fillcolor="#ededed" stroked="f">
                <v:path arrowok="t"/>
                <v:textbox inset="0,0,0,0">
                  <w:txbxContent>
                    <w:p w14:paraId="15986848" w14:textId="77777777" w:rsidR="00D64DB2" w:rsidRDefault="0022516B">
                      <w:pPr>
                        <w:spacing w:before="22"/>
                        <w:ind w:right="-15"/>
                        <w:rPr>
                          <w:rFonts w:ascii="Courier New" w:hAnsi="Courier New"/>
                          <w:sz w:val="16"/>
                        </w:rPr>
                      </w:pPr>
                      <w:r>
                        <w:rPr>
                          <w:rFonts w:ascii="Courier New" w:hAnsi="Courier New"/>
                          <w:sz w:val="16"/>
                        </w:rPr>
                        <w:t>ty.con•</w:t>
                      </w:r>
                    </w:p>
                  </w:txbxContent>
                </v:textbox>
                <w10:anchorlock/>
              </v:shape>
            </w:pict>
          </mc:Fallback>
        </mc:AlternateContent>
      </w:r>
    </w:p>
    <w:p w14:paraId="0E1A2FD3" w14:textId="77777777" w:rsidR="00D64DB2" w:rsidRDefault="00D64DB2">
      <w:pPr>
        <w:pStyle w:val="BodyText"/>
        <w:spacing w:before="10"/>
        <w:rPr>
          <w:b/>
          <w:sz w:val="5"/>
        </w:rPr>
      </w:pPr>
    </w:p>
    <w:p w14:paraId="1DA96176" w14:textId="77777777" w:rsidR="00D64DB2" w:rsidRDefault="00D64DB2">
      <w:pPr>
        <w:rPr>
          <w:sz w:val="5"/>
        </w:rPr>
        <w:sectPr w:rsidR="00D64DB2">
          <w:type w:val="continuous"/>
          <w:pgSz w:w="12240" w:h="15840"/>
          <w:pgMar w:top="1500" w:right="1320" w:bottom="280" w:left="1340" w:header="720" w:footer="720" w:gutter="0"/>
          <w:cols w:space="720"/>
        </w:sectPr>
      </w:pPr>
    </w:p>
    <w:p w14:paraId="060C9B00" w14:textId="77777777" w:rsidR="00D64DB2" w:rsidRDefault="00D64DB2">
      <w:pPr>
        <w:pStyle w:val="BodyText"/>
        <w:rPr>
          <w:b/>
          <w:sz w:val="22"/>
        </w:rPr>
      </w:pPr>
    </w:p>
    <w:p w14:paraId="2CA30C25" w14:textId="77777777" w:rsidR="00D64DB2" w:rsidRDefault="00D64DB2">
      <w:pPr>
        <w:pStyle w:val="BodyText"/>
        <w:rPr>
          <w:b/>
          <w:sz w:val="22"/>
        </w:rPr>
      </w:pPr>
    </w:p>
    <w:p w14:paraId="0615A350" w14:textId="77777777" w:rsidR="00D64DB2" w:rsidRDefault="00D64DB2">
      <w:pPr>
        <w:pStyle w:val="BodyText"/>
        <w:spacing w:before="9"/>
        <w:rPr>
          <w:b/>
          <w:sz w:val="24"/>
        </w:rPr>
      </w:pPr>
    </w:p>
    <w:p w14:paraId="0726EC90" w14:textId="77777777" w:rsidR="00D64DB2" w:rsidRDefault="0022516B">
      <w:pPr>
        <w:pStyle w:val="BodyText"/>
        <w:spacing w:line="340" w:lineRule="auto"/>
        <w:ind w:left="160" w:right="79"/>
      </w:pPr>
      <w:r>
        <w:t>User Name</w:t>
      </w:r>
    </w:p>
    <w:p w14:paraId="7B4E0223" w14:textId="77777777" w:rsidR="00D64DB2" w:rsidRDefault="00D64DB2">
      <w:pPr>
        <w:pStyle w:val="BodyText"/>
        <w:rPr>
          <w:sz w:val="22"/>
        </w:rPr>
      </w:pPr>
    </w:p>
    <w:p w14:paraId="7AB4F0E6" w14:textId="77777777" w:rsidR="00D64DB2" w:rsidRDefault="00D64DB2">
      <w:pPr>
        <w:pStyle w:val="BodyText"/>
        <w:rPr>
          <w:sz w:val="22"/>
        </w:rPr>
      </w:pPr>
    </w:p>
    <w:p w14:paraId="0A8A8EE2" w14:textId="77777777" w:rsidR="00D64DB2" w:rsidRDefault="00D64DB2">
      <w:pPr>
        <w:pStyle w:val="BodyText"/>
        <w:rPr>
          <w:sz w:val="22"/>
        </w:rPr>
      </w:pPr>
    </w:p>
    <w:p w14:paraId="00983A2A" w14:textId="77777777" w:rsidR="00D64DB2" w:rsidRDefault="00D64DB2">
      <w:pPr>
        <w:pStyle w:val="BodyText"/>
        <w:spacing w:before="10"/>
        <w:rPr>
          <w:sz w:val="28"/>
        </w:rPr>
      </w:pPr>
    </w:p>
    <w:p w14:paraId="6AFC0A5D" w14:textId="77777777" w:rsidR="00D64DB2" w:rsidRDefault="0022516B">
      <w:pPr>
        <w:pStyle w:val="BodyText"/>
        <w:spacing w:line="340" w:lineRule="auto"/>
        <w:ind w:left="160" w:right="127"/>
      </w:pPr>
      <w:r>
        <w:rPr>
          <w:w w:val="90"/>
        </w:rPr>
        <w:t xml:space="preserve">Pass­ </w:t>
      </w:r>
      <w:r>
        <w:t>word</w:t>
      </w:r>
    </w:p>
    <w:p w14:paraId="622678F6" w14:textId="77777777" w:rsidR="00D64DB2" w:rsidRDefault="00D64DB2">
      <w:pPr>
        <w:pStyle w:val="BodyText"/>
        <w:rPr>
          <w:sz w:val="22"/>
        </w:rPr>
      </w:pPr>
    </w:p>
    <w:p w14:paraId="78FB5F63" w14:textId="77777777" w:rsidR="00D64DB2" w:rsidRDefault="00D64DB2">
      <w:pPr>
        <w:pStyle w:val="BodyText"/>
        <w:rPr>
          <w:sz w:val="22"/>
        </w:rPr>
      </w:pPr>
    </w:p>
    <w:p w14:paraId="5E8759FD" w14:textId="77777777" w:rsidR="00D64DB2" w:rsidRDefault="00D64DB2">
      <w:pPr>
        <w:pStyle w:val="BodyText"/>
        <w:rPr>
          <w:sz w:val="22"/>
        </w:rPr>
      </w:pPr>
    </w:p>
    <w:p w14:paraId="09943706" w14:textId="77777777" w:rsidR="00D64DB2" w:rsidRDefault="00D64DB2">
      <w:pPr>
        <w:pStyle w:val="BodyText"/>
        <w:rPr>
          <w:sz w:val="22"/>
        </w:rPr>
      </w:pPr>
    </w:p>
    <w:p w14:paraId="160F9B2D" w14:textId="77777777" w:rsidR="00D64DB2" w:rsidRDefault="00D64DB2">
      <w:pPr>
        <w:pStyle w:val="BodyText"/>
        <w:rPr>
          <w:sz w:val="22"/>
        </w:rPr>
      </w:pPr>
    </w:p>
    <w:p w14:paraId="6FC0D773" w14:textId="77777777" w:rsidR="00D64DB2" w:rsidRDefault="0022516B">
      <w:pPr>
        <w:pStyle w:val="BodyText"/>
        <w:spacing w:before="158" w:line="340" w:lineRule="auto"/>
        <w:ind w:left="160"/>
      </w:pPr>
      <w:r>
        <w:rPr>
          <w:w w:val="95"/>
        </w:rPr>
        <w:t xml:space="preserve">Project </w:t>
      </w:r>
      <w:r>
        <w:t>Name</w:t>
      </w:r>
    </w:p>
    <w:p w14:paraId="54164944" w14:textId="77777777" w:rsidR="00D64DB2" w:rsidRDefault="0022516B">
      <w:pPr>
        <w:spacing w:before="82"/>
        <w:ind w:left="90"/>
        <w:rPr>
          <w:rFonts w:ascii="Courier New"/>
          <w:sz w:val="16"/>
        </w:rPr>
      </w:pPr>
      <w:r>
        <w:br w:type="column"/>
      </w:r>
      <w:r>
        <w:rPr>
          <w:rFonts w:ascii="Courier New"/>
          <w:sz w:val="16"/>
          <w:shd w:val="clear" w:color="auto" w:fill="EDEDED"/>
        </w:rPr>
        <w:t>nect.url</w:t>
      </w:r>
    </w:p>
    <w:p w14:paraId="7605A485" w14:textId="77777777" w:rsidR="00D64DB2" w:rsidRDefault="00D64DB2">
      <w:pPr>
        <w:pStyle w:val="BodyText"/>
        <w:rPr>
          <w:rFonts w:ascii="Courier New"/>
        </w:rPr>
      </w:pPr>
    </w:p>
    <w:p w14:paraId="518574F5" w14:textId="77777777" w:rsidR="00D64DB2" w:rsidRDefault="00D64DB2">
      <w:pPr>
        <w:pStyle w:val="BodyText"/>
        <w:rPr>
          <w:rFonts w:ascii="Courier New"/>
        </w:rPr>
      </w:pPr>
    </w:p>
    <w:p w14:paraId="07E4B18D" w14:textId="77777777" w:rsidR="00D64DB2" w:rsidRDefault="00C46513">
      <w:pPr>
        <w:pStyle w:val="BodyText"/>
        <w:spacing w:before="6"/>
        <w:rPr>
          <w:rFonts w:ascii="Courier New"/>
          <w:sz w:val="10"/>
        </w:rPr>
      </w:pPr>
      <w:r>
        <w:rPr>
          <w:noProof/>
        </w:rPr>
        <mc:AlternateContent>
          <mc:Choice Requires="wps">
            <w:drawing>
              <wp:anchor distT="0" distB="0" distL="0" distR="0" simplePos="0" relativeHeight="251747328" behindDoc="1" locked="0" layoutInCell="1" allowOverlap="1" wp14:anchorId="2B485C46" wp14:editId="2F3640B9">
                <wp:simplePos x="0" y="0"/>
                <wp:positionH relativeFrom="page">
                  <wp:posOffset>1434465</wp:posOffset>
                </wp:positionH>
                <wp:positionV relativeFrom="paragraph">
                  <wp:posOffset>91440</wp:posOffset>
                </wp:positionV>
                <wp:extent cx="426720" cy="154940"/>
                <wp:effectExtent l="0" t="0" r="0" b="0"/>
                <wp:wrapTopAndBottom/>
                <wp:docPr id="1980605083"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549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2B4CD1" w14:textId="77777777" w:rsidR="00D64DB2" w:rsidRDefault="0022516B">
                            <w:pPr>
                              <w:spacing w:before="22"/>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85C46" id="Text Box 207" o:spid="_x0000_s1165" type="#_x0000_t202" style="position:absolute;margin-left:112.95pt;margin-top:7.2pt;width:33.6pt;height:12.2pt;z-index:-25156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" fillcolor="#ededed" stroked="f">
                <v:path arrowok="t"/>
                <v:textbox inset="0,0,0,0">
                  <w:txbxContent>
                    <w:p w14:paraId="032B4CD1" w14:textId="77777777" w:rsidR="00D64DB2" w:rsidRDefault="0022516B">
                      <w:pPr>
                        <w:spacing w:before="22"/>
                        <w:ind w:right="-15"/>
                        <w:rPr>
                          <w:rFonts w:ascii="Courier New" w:hAnsi="Courier New"/>
                          <w:sz w:val="16"/>
                        </w:rPr>
                      </w:pPr>
                      <w:r>
                        <w:rPr>
                          <w:rFonts w:ascii="Courier New" w:hAnsi="Courier New"/>
                          <w:sz w:val="16"/>
                        </w:rPr>
                        <w:t>coveri•</w:t>
                      </w:r>
                    </w:p>
                  </w:txbxContent>
                </v:textbox>
                <w10:wrap type="topAndBottom" anchorx="page"/>
              </v:shape>
            </w:pict>
          </mc:Fallback>
        </mc:AlternateContent>
      </w:r>
      <w:r>
        <w:rPr>
          <w:noProof/>
        </w:rPr>
        <mc:AlternateContent>
          <mc:Choice Requires="wps">
            <w:drawing>
              <wp:anchor distT="0" distB="0" distL="0" distR="0" simplePos="0" relativeHeight="251748352" behindDoc="1" locked="0" layoutInCell="1" allowOverlap="1" wp14:anchorId="736EF44C" wp14:editId="4F5DB3A7">
                <wp:simplePos x="0" y="0"/>
                <wp:positionH relativeFrom="page">
                  <wp:posOffset>1434465</wp:posOffset>
                </wp:positionH>
                <wp:positionV relativeFrom="paragraph">
                  <wp:posOffset>327660</wp:posOffset>
                </wp:positionV>
                <wp:extent cx="426720" cy="113665"/>
                <wp:effectExtent l="0" t="0" r="0" b="0"/>
                <wp:wrapTopAndBottom/>
                <wp:docPr id="645242021"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C1B4C8" w14:textId="77777777" w:rsidR="00D64DB2" w:rsidRDefault="0022516B">
                            <w:pPr>
                              <w:spacing w:line="172" w:lineRule="exact"/>
                              <w:ind w:right="-15"/>
                              <w:rPr>
                                <w:rFonts w:ascii="Courier New" w:hAnsi="Courier New"/>
                                <w:sz w:val="16"/>
                              </w:rPr>
                            </w:pPr>
                            <w:r>
                              <w:rPr>
                                <w:rFonts w:ascii="Courier New" w:hAnsi="Courier New"/>
                                <w:sz w:val="16"/>
                              </w:rPr>
                              <w:t>ty.con•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EF44C" id="Text Box 206" o:spid="_x0000_s1166" type="#_x0000_t202" style="position:absolute;margin-left:112.95pt;margin-top:25.8pt;width:33.6pt;height:8.95pt;z-index:-25156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" fillcolor="#ededed" stroked="f">
                <v:path arrowok="t"/>
                <v:textbox inset="0,0,0,0">
                  <w:txbxContent>
                    <w:p w14:paraId="2BC1B4C8" w14:textId="77777777" w:rsidR="00D64DB2" w:rsidRDefault="0022516B">
                      <w:pPr>
                        <w:spacing w:line="172" w:lineRule="exact"/>
                        <w:ind w:right="-15"/>
                        <w:rPr>
                          <w:rFonts w:ascii="Courier New" w:hAnsi="Courier New"/>
                          <w:sz w:val="16"/>
                        </w:rPr>
                      </w:pPr>
                      <w:r>
                        <w:rPr>
                          <w:rFonts w:ascii="Courier New" w:hAnsi="Courier New"/>
                          <w:sz w:val="16"/>
                        </w:rPr>
                        <w:t>ty.con•</w:t>
                      </w:r>
                    </w:p>
                  </w:txbxContent>
                </v:textbox>
                <w10:wrap type="topAndBottom" anchorx="page"/>
              </v:shape>
            </w:pict>
          </mc:Fallback>
        </mc:AlternateContent>
      </w:r>
    </w:p>
    <w:p w14:paraId="6B7C19D4" w14:textId="77777777" w:rsidR="00D64DB2" w:rsidRDefault="00D64DB2">
      <w:pPr>
        <w:pStyle w:val="BodyText"/>
        <w:spacing w:before="10"/>
        <w:rPr>
          <w:rFonts w:ascii="Courier New"/>
          <w:sz w:val="7"/>
        </w:rPr>
      </w:pPr>
    </w:p>
    <w:p w14:paraId="12F7CF48" w14:textId="77777777" w:rsidR="00D64DB2" w:rsidRDefault="0022516B">
      <w:pPr>
        <w:spacing w:before="136"/>
        <w:ind w:left="90"/>
        <w:rPr>
          <w:rFonts w:ascii="Courier New" w:hAnsi="Courier New"/>
          <w:sz w:val="16"/>
        </w:rPr>
      </w:pPr>
      <w:r>
        <w:rPr>
          <w:rFonts w:ascii="Courier New" w:hAnsi="Courier New"/>
          <w:sz w:val="16"/>
          <w:shd w:val="clear" w:color="auto" w:fill="EDEDED"/>
        </w:rPr>
        <w:t>nect•</w:t>
      </w:r>
    </w:p>
    <w:p w14:paraId="47D7BAF9" w14:textId="77777777" w:rsidR="00D64DB2" w:rsidRDefault="0022516B">
      <w:pPr>
        <w:spacing w:before="159"/>
        <w:ind w:left="90"/>
        <w:rPr>
          <w:rFonts w:ascii="Courier New" w:hAnsi="Courier New"/>
          <w:sz w:val="16"/>
        </w:rPr>
      </w:pPr>
      <w:r>
        <w:rPr>
          <w:rFonts w:ascii="Courier New" w:hAnsi="Courier New"/>
          <w:sz w:val="16"/>
          <w:shd w:val="clear" w:color="auto" w:fill="EDEDED"/>
        </w:rPr>
        <w:t>.user•</w:t>
      </w:r>
    </w:p>
    <w:p w14:paraId="3A2CB6AD" w14:textId="77777777" w:rsidR="00D64DB2" w:rsidRDefault="0022516B">
      <w:pPr>
        <w:spacing w:before="159"/>
        <w:ind w:left="90"/>
        <w:rPr>
          <w:rFonts w:ascii="Courier New"/>
          <w:sz w:val="16"/>
        </w:rPr>
      </w:pPr>
      <w:r>
        <w:rPr>
          <w:rFonts w:ascii="Courier New"/>
          <w:sz w:val="16"/>
          <w:shd w:val="clear" w:color="auto" w:fill="EDEDED"/>
        </w:rPr>
        <w:t>.name</w:t>
      </w:r>
    </w:p>
    <w:p w14:paraId="6068EAFB" w14:textId="77777777" w:rsidR="00D64DB2" w:rsidRDefault="00C46513">
      <w:pPr>
        <w:pStyle w:val="BodyText"/>
        <w:spacing w:before="5"/>
        <w:rPr>
          <w:rFonts w:ascii="Courier New"/>
        </w:rPr>
      </w:pPr>
      <w:r>
        <w:rPr>
          <w:noProof/>
        </w:rPr>
        <mc:AlternateContent>
          <mc:Choice Requires="wps">
            <w:drawing>
              <wp:anchor distT="0" distB="0" distL="0" distR="0" simplePos="0" relativeHeight="251749376" behindDoc="1" locked="0" layoutInCell="1" allowOverlap="1" wp14:anchorId="2A6023DC" wp14:editId="58C1DB38">
                <wp:simplePos x="0" y="0"/>
                <wp:positionH relativeFrom="page">
                  <wp:posOffset>1434465</wp:posOffset>
                </wp:positionH>
                <wp:positionV relativeFrom="paragraph">
                  <wp:posOffset>162560</wp:posOffset>
                </wp:positionV>
                <wp:extent cx="426720" cy="154940"/>
                <wp:effectExtent l="0" t="0" r="0" b="0"/>
                <wp:wrapTopAndBottom/>
                <wp:docPr id="1038232893"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549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FCE181" w14:textId="77777777" w:rsidR="00D64DB2" w:rsidRDefault="0022516B">
                            <w:pPr>
                              <w:spacing w:before="22"/>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023DC" id="Text Box 205" o:spid="_x0000_s1167" type="#_x0000_t202" style="position:absolute;margin-left:112.95pt;margin-top:12.8pt;width:33.6pt;height:12.2pt;z-index:-25156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" fillcolor="#ededed" stroked="f">
                <v:path arrowok="t"/>
                <v:textbox inset="0,0,0,0">
                  <w:txbxContent>
                    <w:p w14:paraId="7CFCE181" w14:textId="77777777" w:rsidR="00D64DB2" w:rsidRDefault="0022516B">
                      <w:pPr>
                        <w:spacing w:before="22"/>
                        <w:ind w:right="-15"/>
                        <w:rPr>
                          <w:rFonts w:ascii="Courier New" w:hAnsi="Courier New"/>
                          <w:sz w:val="16"/>
                        </w:rPr>
                      </w:pPr>
                      <w:r>
                        <w:rPr>
                          <w:rFonts w:ascii="Courier New" w:hAnsi="Courier New"/>
                          <w:sz w:val="16"/>
                        </w:rPr>
                        <w:t>coveri•</w:t>
                      </w:r>
                    </w:p>
                  </w:txbxContent>
                </v:textbox>
                <w10:wrap type="topAndBottom" anchorx="page"/>
              </v:shape>
            </w:pict>
          </mc:Fallback>
        </mc:AlternateContent>
      </w:r>
      <w:r>
        <w:rPr>
          <w:noProof/>
        </w:rPr>
        <mc:AlternateContent>
          <mc:Choice Requires="wps">
            <w:drawing>
              <wp:anchor distT="0" distB="0" distL="0" distR="0" simplePos="0" relativeHeight="251750400" behindDoc="1" locked="0" layoutInCell="1" allowOverlap="1" wp14:anchorId="21CEC48C" wp14:editId="2003CD1C">
                <wp:simplePos x="0" y="0"/>
                <wp:positionH relativeFrom="page">
                  <wp:posOffset>1434465</wp:posOffset>
                </wp:positionH>
                <wp:positionV relativeFrom="paragraph">
                  <wp:posOffset>399415</wp:posOffset>
                </wp:positionV>
                <wp:extent cx="426720" cy="113665"/>
                <wp:effectExtent l="0" t="0" r="0" b="0"/>
                <wp:wrapTopAndBottom/>
                <wp:docPr id="1105893101"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580505" w14:textId="77777777" w:rsidR="00D64DB2" w:rsidRDefault="0022516B">
                            <w:pPr>
                              <w:spacing w:line="172" w:lineRule="exact"/>
                              <w:ind w:right="-15"/>
                              <w:rPr>
                                <w:rFonts w:ascii="Courier New" w:hAnsi="Courier New"/>
                                <w:sz w:val="16"/>
                              </w:rPr>
                            </w:pPr>
                            <w:r>
                              <w:rPr>
                                <w:rFonts w:ascii="Courier New" w:hAnsi="Courier New"/>
                                <w:sz w:val="16"/>
                              </w:rPr>
                              <w:t>ty.con•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EC48C" id="Text Box 204" o:spid="_x0000_s1168" type="#_x0000_t202" style="position:absolute;margin-left:112.95pt;margin-top:31.45pt;width:33.6pt;height:8.95pt;z-index:-25156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" fillcolor="#ededed" stroked="f">
                <v:path arrowok="t"/>
                <v:textbox inset="0,0,0,0">
                  <w:txbxContent>
                    <w:p w14:paraId="76580505" w14:textId="77777777" w:rsidR="00D64DB2" w:rsidRDefault="0022516B">
                      <w:pPr>
                        <w:spacing w:line="172" w:lineRule="exact"/>
                        <w:ind w:right="-15"/>
                        <w:rPr>
                          <w:rFonts w:ascii="Courier New" w:hAnsi="Courier New"/>
                          <w:sz w:val="16"/>
                        </w:rPr>
                      </w:pPr>
                      <w:r>
                        <w:rPr>
                          <w:rFonts w:ascii="Courier New" w:hAnsi="Courier New"/>
                          <w:sz w:val="16"/>
                        </w:rPr>
                        <w:t>ty.con•</w:t>
                      </w:r>
                    </w:p>
                  </w:txbxContent>
                </v:textbox>
                <w10:wrap type="topAndBottom" anchorx="page"/>
              </v:shape>
            </w:pict>
          </mc:Fallback>
        </mc:AlternateContent>
      </w:r>
    </w:p>
    <w:p w14:paraId="340B7ABF" w14:textId="77777777" w:rsidR="00D64DB2" w:rsidRDefault="00D64DB2">
      <w:pPr>
        <w:pStyle w:val="BodyText"/>
        <w:spacing w:before="10"/>
        <w:rPr>
          <w:rFonts w:ascii="Courier New"/>
          <w:sz w:val="7"/>
        </w:rPr>
      </w:pPr>
    </w:p>
    <w:p w14:paraId="3770C9E1" w14:textId="77777777" w:rsidR="00D64DB2" w:rsidRDefault="0022516B">
      <w:pPr>
        <w:spacing w:before="136"/>
        <w:ind w:left="90"/>
        <w:rPr>
          <w:rFonts w:ascii="Courier New" w:hAnsi="Courier New"/>
          <w:sz w:val="16"/>
        </w:rPr>
      </w:pPr>
      <w:r>
        <w:rPr>
          <w:rFonts w:ascii="Courier New" w:hAnsi="Courier New"/>
          <w:sz w:val="16"/>
          <w:shd w:val="clear" w:color="auto" w:fill="EDEDED"/>
        </w:rPr>
        <w:t>nect•</w:t>
      </w:r>
    </w:p>
    <w:p w14:paraId="7CFD8411" w14:textId="77777777" w:rsidR="00D64DB2" w:rsidRDefault="0022516B">
      <w:pPr>
        <w:spacing w:before="159"/>
        <w:ind w:left="90"/>
        <w:rPr>
          <w:rFonts w:ascii="Courier New" w:hAnsi="Courier New"/>
          <w:sz w:val="16"/>
        </w:rPr>
      </w:pPr>
      <w:r>
        <w:rPr>
          <w:rFonts w:ascii="Courier New" w:hAnsi="Courier New"/>
          <w:sz w:val="16"/>
          <w:shd w:val="clear" w:color="auto" w:fill="EDEDED"/>
        </w:rPr>
        <w:t>.user•</w:t>
      </w:r>
    </w:p>
    <w:p w14:paraId="24C07D62" w14:textId="77777777" w:rsidR="00D64DB2" w:rsidRDefault="0022516B">
      <w:pPr>
        <w:spacing w:before="159" w:line="451" w:lineRule="auto"/>
        <w:ind w:left="90" w:right="172"/>
        <w:rPr>
          <w:rFonts w:ascii="Courier New" w:hAnsi="Courier New"/>
          <w:sz w:val="16"/>
        </w:rPr>
      </w:pPr>
      <w:r>
        <w:rPr>
          <w:rFonts w:ascii="Courier New" w:hAnsi="Courier New"/>
          <w:sz w:val="16"/>
          <w:shd w:val="clear" w:color="auto" w:fill="EDEDED"/>
        </w:rPr>
        <w:t>.pass•</w:t>
      </w:r>
      <w:r>
        <w:rPr>
          <w:rFonts w:ascii="Courier New" w:hAnsi="Courier New"/>
          <w:sz w:val="16"/>
        </w:rPr>
        <w:t xml:space="preserve"> </w:t>
      </w:r>
      <w:r>
        <w:rPr>
          <w:rFonts w:ascii="Courier New" w:hAnsi="Courier New"/>
          <w:sz w:val="16"/>
          <w:shd w:val="clear" w:color="auto" w:fill="EDEDED"/>
        </w:rPr>
        <w:t>word</w:t>
      </w:r>
    </w:p>
    <w:p w14:paraId="0796E029" w14:textId="77777777" w:rsidR="00D64DB2" w:rsidRDefault="00D64DB2">
      <w:pPr>
        <w:pStyle w:val="BodyText"/>
        <w:spacing w:before="5"/>
        <w:rPr>
          <w:rFonts w:ascii="Courier New"/>
          <w:sz w:val="8"/>
        </w:rPr>
      </w:pPr>
    </w:p>
    <w:p w14:paraId="42224A47" w14:textId="77777777" w:rsidR="00D64DB2" w:rsidRDefault="00C46513">
      <w:pPr>
        <w:pStyle w:val="BodyText"/>
        <w:ind w:left="90"/>
        <w:rPr>
          <w:rFonts w:ascii="Courier New"/>
        </w:rPr>
      </w:pPr>
      <w:r>
        <w:rPr>
          <w:rFonts w:ascii="Courier New"/>
          <w:noProof/>
        </w:rPr>
        <mc:AlternateContent>
          <mc:Choice Requires="wps">
            <w:drawing>
              <wp:inline distT="0" distB="0" distL="0" distR="0" wp14:anchorId="6560C176" wp14:editId="4CE075E0">
                <wp:extent cx="426720" cy="154940"/>
                <wp:effectExtent l="0" t="0" r="0" b="0"/>
                <wp:docPr id="1190994439"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549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A9E688" w14:textId="77777777" w:rsidR="00D64DB2" w:rsidRDefault="0022516B">
                            <w:pPr>
                              <w:spacing w:before="22"/>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inline>
            </w:drawing>
          </mc:Choice>
          <mc:Fallback>
            <w:pict>
              <v:shape w14:anchorId="6560C176" id="Text Box 320" o:spid="_x0000_s1169" type="#_x0000_t202" style="width:33.6pt;height:1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" fillcolor="#ededed" stroked="f">
                <v:path arrowok="t"/>
                <v:textbox inset="0,0,0,0">
                  <w:txbxContent>
                    <w:p w14:paraId="1AA9E688" w14:textId="77777777" w:rsidR="00D64DB2" w:rsidRDefault="0022516B">
                      <w:pPr>
                        <w:spacing w:before="22"/>
                        <w:ind w:right="-15"/>
                        <w:rPr>
                          <w:rFonts w:ascii="Courier New" w:hAnsi="Courier New"/>
                          <w:sz w:val="16"/>
                        </w:rPr>
                      </w:pPr>
                      <w:r>
                        <w:rPr>
                          <w:rFonts w:ascii="Courier New" w:hAnsi="Courier New"/>
                          <w:sz w:val="16"/>
                        </w:rPr>
                        <w:t>coveri•</w:t>
                      </w:r>
                    </w:p>
                  </w:txbxContent>
                </v:textbox>
                <w10:anchorlock/>
              </v:shape>
            </w:pict>
          </mc:Fallback>
        </mc:AlternateContent>
      </w:r>
    </w:p>
    <w:p w14:paraId="38886747" w14:textId="77777777" w:rsidR="00D64DB2" w:rsidRDefault="00D64DB2">
      <w:pPr>
        <w:pStyle w:val="BodyText"/>
        <w:rPr>
          <w:rFonts w:ascii="Courier New"/>
          <w:sz w:val="9"/>
        </w:rPr>
      </w:pPr>
    </w:p>
    <w:p w14:paraId="63EECE55" w14:textId="77777777" w:rsidR="00D64DB2" w:rsidRDefault="00C46513">
      <w:pPr>
        <w:pStyle w:val="BodyText"/>
        <w:spacing w:line="178" w:lineRule="exact"/>
        <w:ind w:left="90"/>
        <w:rPr>
          <w:rFonts w:ascii="Courier New"/>
          <w:sz w:val="17"/>
        </w:rPr>
      </w:pPr>
      <w:r>
        <w:rPr>
          <w:rFonts w:ascii="Courier New"/>
          <w:noProof/>
          <w:position w:val="-3"/>
          <w:sz w:val="17"/>
        </w:rPr>
        <mc:AlternateContent>
          <mc:Choice Requires="wps">
            <w:drawing>
              <wp:inline distT="0" distB="0" distL="0" distR="0" wp14:anchorId="08956C5F" wp14:editId="5A16EFE2">
                <wp:extent cx="426720" cy="113665"/>
                <wp:effectExtent l="0" t="0" r="0" b="0"/>
                <wp:docPr id="321840348"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D1B01C" w14:textId="77777777" w:rsidR="00D64DB2" w:rsidRDefault="0022516B">
                            <w:pPr>
                              <w:spacing w:line="172" w:lineRule="exact"/>
                              <w:ind w:right="-15"/>
                              <w:rPr>
                                <w:rFonts w:ascii="Courier New" w:hAnsi="Courier New"/>
                                <w:sz w:val="16"/>
                              </w:rPr>
                            </w:pPr>
                            <w:r>
                              <w:rPr>
                                <w:rFonts w:ascii="Courier New" w:hAnsi="Courier New"/>
                                <w:sz w:val="16"/>
                              </w:rPr>
                              <w:t>ty.con•</w:t>
                            </w:r>
                          </w:p>
                        </w:txbxContent>
                      </wps:txbx>
                      <wps:bodyPr rot="0" vert="horz" wrap="square" lIns="0" tIns="0" rIns="0" bIns="0" anchor="t" anchorCtr="0" upright="1">
                        <a:noAutofit/>
                      </wps:bodyPr>
                    </wps:wsp>
                  </a:graphicData>
                </a:graphic>
              </wp:inline>
            </w:drawing>
          </mc:Choice>
          <mc:Fallback>
            <w:pict>
              <v:shape w14:anchorId="08956C5F" id="Text Box 319" o:spid="_x0000_s1170" type="#_x0000_t202" style="width:33.6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" fillcolor="#ededed" stroked="f">
                <v:path arrowok="t"/>
                <v:textbox inset="0,0,0,0">
                  <w:txbxContent>
                    <w:p w14:paraId="56D1B01C" w14:textId="77777777" w:rsidR="00D64DB2" w:rsidRDefault="0022516B">
                      <w:pPr>
                        <w:spacing w:line="172" w:lineRule="exact"/>
                        <w:ind w:right="-15"/>
                        <w:rPr>
                          <w:rFonts w:ascii="Courier New" w:hAnsi="Courier New"/>
                          <w:sz w:val="16"/>
                        </w:rPr>
                      </w:pPr>
                      <w:r>
                        <w:rPr>
                          <w:rFonts w:ascii="Courier New" w:hAnsi="Courier New"/>
                          <w:sz w:val="16"/>
                        </w:rPr>
                        <w:t>ty.con•</w:t>
                      </w:r>
                    </w:p>
                  </w:txbxContent>
                </v:textbox>
                <w10:anchorlock/>
              </v:shape>
            </w:pict>
          </mc:Fallback>
        </mc:AlternateContent>
      </w:r>
    </w:p>
    <w:p w14:paraId="5B6E6DEA" w14:textId="77777777" w:rsidR="00D64DB2" w:rsidRDefault="0022516B">
      <w:pPr>
        <w:spacing w:before="153"/>
        <w:ind w:left="90"/>
        <w:rPr>
          <w:rFonts w:ascii="Courier New" w:hAnsi="Courier New"/>
          <w:sz w:val="16"/>
        </w:rPr>
      </w:pPr>
      <w:r>
        <w:rPr>
          <w:rFonts w:ascii="Courier New" w:hAnsi="Courier New"/>
          <w:sz w:val="16"/>
          <w:shd w:val="clear" w:color="auto" w:fill="EDEDED"/>
        </w:rPr>
        <w:t>nect•</w:t>
      </w:r>
    </w:p>
    <w:p w14:paraId="367B9E73" w14:textId="77777777" w:rsidR="00D64DB2" w:rsidRDefault="0022516B">
      <w:pPr>
        <w:pStyle w:val="BodyText"/>
        <w:spacing w:before="3"/>
        <w:rPr>
          <w:rFonts w:ascii="Courier New"/>
          <w:sz w:val="5"/>
        </w:rPr>
      </w:pPr>
      <w:r>
        <w:br w:type="column"/>
      </w:r>
    </w:p>
    <w:p w14:paraId="3F7A5F98" w14:textId="77777777" w:rsidR="00D64DB2" w:rsidRDefault="00C46513">
      <w:pPr>
        <w:pStyle w:val="BodyText"/>
        <w:spacing w:line="210" w:lineRule="exact"/>
        <w:ind w:left="79"/>
        <w:rPr>
          <w:rFonts w:ascii="Courier New"/>
        </w:rPr>
      </w:pPr>
      <w:r>
        <w:rPr>
          <w:rFonts w:ascii="Courier New"/>
          <w:noProof/>
          <w:position w:val="-3"/>
        </w:rPr>
        <mc:AlternateContent>
          <mc:Choice Requires="wps">
            <w:drawing>
              <wp:inline distT="0" distB="0" distL="0" distR="0" wp14:anchorId="1601D4E5" wp14:editId="3CFDA551">
                <wp:extent cx="426720" cy="133985"/>
                <wp:effectExtent l="0" t="0" r="0" b="0"/>
                <wp:docPr id="945780879"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0CB715" w14:textId="77777777" w:rsidR="00D64DB2" w:rsidRDefault="0022516B">
                            <w:pPr>
                              <w:spacing w:before="22"/>
                              <w:ind w:right="-15"/>
                              <w:rPr>
                                <w:rFonts w:ascii="Courier New" w:hAnsi="Courier New"/>
                                <w:sz w:val="16"/>
                              </w:rPr>
                            </w:pPr>
                            <w:r>
                              <w:rPr>
                                <w:rFonts w:ascii="Courier New" w:hAnsi="Courier New"/>
                                <w:sz w:val="16"/>
                              </w:rPr>
                              <w:t>TY_CON•</w:t>
                            </w:r>
                          </w:p>
                        </w:txbxContent>
                      </wps:txbx>
                      <wps:bodyPr rot="0" vert="horz" wrap="square" lIns="0" tIns="0" rIns="0" bIns="0" anchor="t" anchorCtr="0" upright="1">
                        <a:noAutofit/>
                      </wps:bodyPr>
                    </wps:wsp>
                  </a:graphicData>
                </a:graphic>
              </wp:inline>
            </w:drawing>
          </mc:Choice>
          <mc:Fallback>
            <w:pict>
              <v:shape w14:anchorId="1601D4E5" id="Text Box 318" o:spid="_x0000_s1171" type="#_x0000_t202" style="width:33.6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" fillcolor="#ededed" stroked="f">
                <v:path arrowok="t"/>
                <v:textbox inset="0,0,0,0">
                  <w:txbxContent>
                    <w:p w14:paraId="430CB715" w14:textId="77777777" w:rsidR="00D64DB2" w:rsidRDefault="0022516B">
                      <w:pPr>
                        <w:spacing w:before="22"/>
                        <w:ind w:right="-15"/>
                        <w:rPr>
                          <w:rFonts w:ascii="Courier New" w:hAnsi="Courier New"/>
                          <w:sz w:val="16"/>
                        </w:rPr>
                      </w:pPr>
                      <w:r>
                        <w:rPr>
                          <w:rFonts w:ascii="Courier New" w:hAnsi="Courier New"/>
                          <w:sz w:val="16"/>
                        </w:rPr>
                        <w:t>TY_CON•</w:t>
                      </w:r>
                    </w:p>
                  </w:txbxContent>
                </v:textbox>
                <w10:anchorlock/>
              </v:shape>
            </w:pict>
          </mc:Fallback>
        </mc:AlternateContent>
      </w:r>
    </w:p>
    <w:p w14:paraId="54B21E70" w14:textId="77777777" w:rsidR="00D64DB2" w:rsidRDefault="00C46513">
      <w:pPr>
        <w:spacing w:before="153" w:line="609" w:lineRule="auto"/>
        <w:ind w:left="79" w:right="77"/>
        <w:rPr>
          <w:rFonts w:ascii="Courier New" w:hAnsi="Courier New"/>
          <w:sz w:val="16"/>
        </w:rPr>
      </w:pPr>
      <w:r>
        <w:rPr>
          <w:noProof/>
        </w:rPr>
        <mc:AlternateContent>
          <mc:Choice Requires="wps">
            <w:drawing>
              <wp:anchor distT="0" distB="0" distL="114300" distR="114300" simplePos="0" relativeHeight="246502400" behindDoc="1" locked="0" layoutInCell="1" allowOverlap="1" wp14:anchorId="44478877" wp14:editId="69BBE3B3">
                <wp:simplePos x="0" y="0"/>
                <wp:positionH relativeFrom="page">
                  <wp:posOffset>1998345</wp:posOffset>
                </wp:positionH>
                <wp:positionV relativeFrom="paragraph">
                  <wp:posOffset>611505</wp:posOffset>
                </wp:positionV>
                <wp:extent cx="426720" cy="113665"/>
                <wp:effectExtent l="0" t="0" r="0" b="0"/>
                <wp:wrapNone/>
                <wp:docPr id="596154366"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43E63F" w14:textId="77777777" w:rsidR="00D64DB2" w:rsidRDefault="0022516B">
                            <w:pPr>
                              <w:spacing w:line="172" w:lineRule="exact"/>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78877" id="Text Box 200" o:spid="_x0000_s1172" type="#_x0000_t202" style="position:absolute;left:0;text-align:left;margin-left:157.35pt;margin-top:48.15pt;width:33.6pt;height:8.95pt;z-index:-25681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" fillcolor="#ededed" stroked="f">
                <v:path arrowok="t"/>
                <v:textbox inset="0,0,0,0">
                  <w:txbxContent>
                    <w:p w14:paraId="6043E63F" w14:textId="77777777" w:rsidR="00D64DB2" w:rsidRDefault="0022516B">
                      <w:pPr>
                        <w:spacing w:line="172" w:lineRule="exact"/>
                        <w:ind w:right="-15"/>
                        <w:rPr>
                          <w:rFonts w:ascii="Courier New" w:hAnsi="Courier New"/>
                          <w:sz w:val="16"/>
                        </w:rPr>
                      </w:pPr>
                      <w:r>
                        <w:rPr>
                          <w:rFonts w:ascii="Courier New" w:hAnsi="Courier New"/>
                          <w:sz w:val="16"/>
                        </w:rPr>
                        <w:t>COVERI•</w:t>
                      </w:r>
                    </w:p>
                  </w:txbxContent>
                </v:textbox>
                <w10:wrap anchorx="page"/>
              </v:shape>
            </w:pict>
          </mc:Fallback>
        </mc:AlternateContent>
      </w:r>
      <w:r w:rsidR="00350945">
        <w:rPr>
          <w:rFonts w:ascii="Courier New" w:hAnsi="Courier New"/>
          <w:sz w:val="16"/>
          <w:shd w:val="clear" w:color="auto" w:fill="EDEDED"/>
        </w:rPr>
        <w:t>NECT_URL</w:t>
      </w:r>
      <w:r w:rsidR="00350945">
        <w:rPr>
          <w:rFonts w:ascii="Courier New" w:hAnsi="Courier New"/>
          <w:sz w:val="16"/>
        </w:rPr>
        <w:t xml:space="preserve"> </w:t>
      </w:r>
      <w:r w:rsidR="00350945">
        <w:rPr>
          <w:rFonts w:ascii="Courier New" w:hAnsi="Courier New"/>
          <w:sz w:val="16"/>
          <w:shd w:val="clear" w:color="auto" w:fill="EDEDED"/>
        </w:rPr>
        <w:t>BRIDGE_•</w:t>
      </w:r>
    </w:p>
    <w:p w14:paraId="50468ED2" w14:textId="77777777" w:rsidR="00D64DB2" w:rsidRDefault="00C46513">
      <w:pPr>
        <w:pStyle w:val="BodyText"/>
        <w:spacing w:before="2"/>
        <w:rPr>
          <w:rFonts w:ascii="Courier New"/>
          <w:sz w:val="15"/>
        </w:rPr>
      </w:pPr>
      <w:r>
        <w:rPr>
          <w:noProof/>
        </w:rPr>
        <mc:AlternateContent>
          <mc:Choice Requires="wps">
            <w:drawing>
              <wp:anchor distT="0" distB="0" distL="0" distR="0" simplePos="0" relativeHeight="251754496" behindDoc="1" locked="0" layoutInCell="1" allowOverlap="1" wp14:anchorId="646AFA1C" wp14:editId="681B2A9C">
                <wp:simplePos x="0" y="0"/>
                <wp:positionH relativeFrom="page">
                  <wp:posOffset>1998345</wp:posOffset>
                </wp:positionH>
                <wp:positionV relativeFrom="paragraph">
                  <wp:posOffset>125095</wp:posOffset>
                </wp:positionV>
                <wp:extent cx="426720" cy="113665"/>
                <wp:effectExtent l="0" t="0" r="0" b="0"/>
                <wp:wrapTopAndBottom/>
                <wp:docPr id="184725832"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E474FF" w14:textId="77777777" w:rsidR="00D64DB2" w:rsidRDefault="0022516B">
                            <w:pPr>
                              <w:spacing w:before="22" w:line="156" w:lineRule="exact"/>
                              <w:ind w:right="-15"/>
                              <w:rPr>
                                <w:rFonts w:ascii="Courier New" w:hAnsi="Courier New"/>
                                <w:sz w:val="16"/>
                              </w:rPr>
                            </w:pPr>
                            <w:r>
                              <w:rPr>
                                <w:rFonts w:ascii="Courier New" w:hAnsi="Courier New"/>
                                <w:sz w:val="16"/>
                              </w:rPr>
                              <w:t>TY_CON•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AFA1C" id="Text Box 199" o:spid="_x0000_s1173" type="#_x0000_t202" style="position:absolute;margin-left:157.35pt;margin-top:9.85pt;width:33.6pt;height:8.95pt;z-index:-25156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" fillcolor="#ededed" stroked="f">
                <v:path arrowok="t"/>
                <v:textbox inset="0,0,0,0">
                  <w:txbxContent>
                    <w:p w14:paraId="15E474FF" w14:textId="77777777" w:rsidR="00D64DB2" w:rsidRDefault="0022516B">
                      <w:pPr>
                        <w:spacing w:before="22" w:line="156" w:lineRule="exact"/>
                        <w:ind w:right="-15"/>
                        <w:rPr>
                          <w:rFonts w:ascii="Courier New" w:hAnsi="Courier New"/>
                          <w:sz w:val="16"/>
                        </w:rPr>
                      </w:pPr>
                      <w:r>
                        <w:rPr>
                          <w:rFonts w:ascii="Courier New" w:hAnsi="Courier New"/>
                          <w:sz w:val="16"/>
                        </w:rPr>
                        <w:t>TY_CON•</w:t>
                      </w:r>
                    </w:p>
                  </w:txbxContent>
                </v:textbox>
                <w10:wrap type="topAndBottom" anchorx="page"/>
              </v:shape>
            </w:pict>
          </mc:Fallback>
        </mc:AlternateContent>
      </w:r>
    </w:p>
    <w:p w14:paraId="3DE1E9DA" w14:textId="77777777" w:rsidR="00D64DB2" w:rsidRDefault="00D64DB2">
      <w:pPr>
        <w:pStyle w:val="BodyText"/>
        <w:spacing w:before="10"/>
        <w:rPr>
          <w:rFonts w:ascii="Courier New"/>
          <w:sz w:val="14"/>
        </w:rPr>
      </w:pPr>
    </w:p>
    <w:p w14:paraId="1ED528B0" w14:textId="77777777" w:rsidR="00D64DB2" w:rsidRDefault="00C46513">
      <w:pPr>
        <w:spacing w:line="451" w:lineRule="auto"/>
        <w:ind w:left="79" w:right="-19"/>
        <w:rPr>
          <w:rFonts w:ascii="Courier New" w:hAnsi="Courier New"/>
          <w:sz w:val="16"/>
        </w:rPr>
      </w:pPr>
      <w:r>
        <w:rPr>
          <w:noProof/>
        </w:rPr>
        <mc:AlternateContent>
          <mc:Choice Requires="wps">
            <w:drawing>
              <wp:anchor distT="0" distB="0" distL="114300" distR="114300" simplePos="0" relativeHeight="251771904" behindDoc="0" locked="0" layoutInCell="1" allowOverlap="1" wp14:anchorId="527F94C7" wp14:editId="753E81AE">
                <wp:simplePos x="0" y="0"/>
                <wp:positionH relativeFrom="page">
                  <wp:posOffset>2546985</wp:posOffset>
                </wp:positionH>
                <wp:positionV relativeFrom="paragraph">
                  <wp:posOffset>119380</wp:posOffset>
                </wp:positionV>
                <wp:extent cx="579120" cy="2743200"/>
                <wp:effectExtent l="0" t="0" r="0" b="0"/>
                <wp:wrapNone/>
                <wp:docPr id="1483521525"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912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CellMar>
                                <w:left w:w="0" w:type="dxa"/>
                                <w:right w:w="0" w:type="dxa"/>
                              </w:tblCellMar>
                              <w:tblLook w:val="01E0" w:firstRow="1" w:lastRow="1" w:firstColumn="1" w:lastColumn="1" w:noHBand="0" w:noVBand="0"/>
                            </w:tblPr>
                            <w:tblGrid>
                              <w:gridCol w:w="444"/>
                              <w:gridCol w:w="96"/>
                              <w:gridCol w:w="192"/>
                            </w:tblGrid>
                            <w:tr w:rsidR="00D64DB2" w14:paraId="252EC77B" w14:textId="77777777">
                              <w:trPr>
                                <w:trHeight w:val="210"/>
                              </w:trPr>
                              <w:tc>
                                <w:tcPr>
                                  <w:tcW w:w="540" w:type="dxa"/>
                                  <w:gridSpan w:val="2"/>
                                  <w:tcBorders>
                                    <w:left w:val="single" w:sz="48" w:space="0" w:color="FFFFFF"/>
                                    <w:bottom w:val="nil"/>
                                    <w:right w:val="nil"/>
                                  </w:tcBorders>
                                  <w:shd w:val="clear" w:color="auto" w:fill="EDEDED"/>
                                </w:tcPr>
                                <w:p w14:paraId="74B35926"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192" w:type="dxa"/>
                                  <w:tcBorders>
                                    <w:left w:val="nil"/>
                                    <w:bottom w:val="nil"/>
                                    <w:right w:val="nil"/>
                                  </w:tcBorders>
                                </w:tcPr>
                                <w:p w14:paraId="1F6FF5A0" w14:textId="77777777" w:rsidR="00D64DB2" w:rsidRDefault="00D64DB2">
                                  <w:pPr>
                                    <w:pStyle w:val="TableParagraph"/>
                                    <w:rPr>
                                      <w:rFonts w:ascii="Times New Roman"/>
                                      <w:sz w:val="14"/>
                                    </w:rPr>
                                  </w:pPr>
                                </w:p>
                              </w:tc>
                            </w:tr>
                            <w:tr w:rsidR="00D64DB2" w14:paraId="489AA97D" w14:textId="77777777">
                              <w:trPr>
                                <w:trHeight w:val="249"/>
                              </w:trPr>
                              <w:tc>
                                <w:tcPr>
                                  <w:tcW w:w="732" w:type="dxa"/>
                                  <w:gridSpan w:val="3"/>
                                  <w:tcBorders>
                                    <w:top w:val="nil"/>
                                    <w:left w:val="single" w:sz="48" w:space="0" w:color="FFFFFF"/>
                                    <w:bottom w:val="nil"/>
                                    <w:right w:val="nil"/>
                                  </w:tcBorders>
                                </w:tcPr>
                                <w:p w14:paraId="0EA770AF" w14:textId="77777777" w:rsidR="00D64DB2" w:rsidRDefault="00D64DB2">
                                  <w:pPr>
                                    <w:pStyle w:val="TableParagraph"/>
                                    <w:rPr>
                                      <w:rFonts w:ascii="Times New Roman"/>
                                      <w:sz w:val="18"/>
                                    </w:rPr>
                                  </w:pPr>
                                </w:p>
                              </w:tc>
                            </w:tr>
                            <w:tr w:rsidR="00D64DB2" w14:paraId="6C881EEE" w14:textId="77777777">
                              <w:trPr>
                                <w:trHeight w:val="210"/>
                              </w:trPr>
                              <w:tc>
                                <w:tcPr>
                                  <w:tcW w:w="732" w:type="dxa"/>
                                  <w:gridSpan w:val="3"/>
                                  <w:tcBorders>
                                    <w:top w:val="nil"/>
                                    <w:left w:val="single" w:sz="48" w:space="0" w:color="FFFFFF"/>
                                    <w:right w:val="nil"/>
                                  </w:tcBorders>
                                  <w:shd w:val="clear" w:color="auto" w:fill="EDEDED"/>
                                </w:tcPr>
                                <w:p w14:paraId="7064F7EC"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coveri•</w:t>
                                  </w:r>
                                </w:p>
                              </w:tc>
                            </w:tr>
                            <w:tr w:rsidR="00D64DB2" w14:paraId="482D4883" w14:textId="77777777">
                              <w:trPr>
                                <w:trHeight w:val="210"/>
                              </w:trPr>
                              <w:tc>
                                <w:tcPr>
                                  <w:tcW w:w="732" w:type="dxa"/>
                                  <w:gridSpan w:val="3"/>
                                  <w:tcBorders>
                                    <w:left w:val="single" w:sz="48" w:space="0" w:color="FFFFFF"/>
                                    <w:right w:val="nil"/>
                                  </w:tcBorders>
                                  <w:shd w:val="clear" w:color="auto" w:fill="EDEDED"/>
                                </w:tcPr>
                                <w:p w14:paraId="3D177697"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ty.con•</w:t>
                                  </w:r>
                                </w:p>
                              </w:tc>
                            </w:tr>
                            <w:tr w:rsidR="00D64DB2" w14:paraId="174F4240" w14:textId="77777777">
                              <w:trPr>
                                <w:trHeight w:val="210"/>
                              </w:trPr>
                              <w:tc>
                                <w:tcPr>
                                  <w:tcW w:w="732" w:type="dxa"/>
                                  <w:gridSpan w:val="3"/>
                                  <w:tcBorders>
                                    <w:left w:val="single" w:sz="48" w:space="0" w:color="FFFFFF"/>
                                    <w:right w:val="nil"/>
                                  </w:tcBorders>
                                  <w:shd w:val="clear" w:color="auto" w:fill="EDEDED"/>
                                </w:tcPr>
                                <w:p w14:paraId="0C439246"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nect•</w:t>
                                  </w:r>
                                </w:p>
                              </w:tc>
                            </w:tr>
                            <w:tr w:rsidR="00D64DB2" w14:paraId="53939E50" w14:textId="77777777">
                              <w:trPr>
                                <w:trHeight w:val="210"/>
                              </w:trPr>
                              <w:tc>
                                <w:tcPr>
                                  <w:tcW w:w="732" w:type="dxa"/>
                                  <w:gridSpan w:val="3"/>
                                  <w:tcBorders>
                                    <w:left w:val="single" w:sz="48" w:space="0" w:color="FFFFFF"/>
                                    <w:right w:val="nil"/>
                                  </w:tcBorders>
                                  <w:shd w:val="clear" w:color="auto" w:fill="EDEDED"/>
                                </w:tcPr>
                                <w:p w14:paraId="56AD5B47"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.user•</w:t>
                                  </w:r>
                                </w:p>
                              </w:tc>
                            </w:tr>
                            <w:tr w:rsidR="00D64DB2" w14:paraId="23493045" w14:textId="77777777">
                              <w:trPr>
                                <w:trHeight w:val="210"/>
                              </w:trPr>
                              <w:tc>
                                <w:tcPr>
                                  <w:tcW w:w="732" w:type="dxa"/>
                                  <w:gridSpan w:val="3"/>
                                  <w:tcBorders>
                                    <w:left w:val="single" w:sz="48" w:space="0" w:color="FFFFFF"/>
                                    <w:right w:val="nil"/>
                                  </w:tcBorders>
                                  <w:shd w:val="clear" w:color="auto" w:fill="EDEDED"/>
                                </w:tcPr>
                                <w:p w14:paraId="612D5600"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.pass•</w:t>
                                  </w:r>
                                </w:p>
                              </w:tc>
                            </w:tr>
                            <w:tr w:rsidR="00D64DB2" w14:paraId="0E9DCCE8" w14:textId="77777777">
                              <w:trPr>
                                <w:trHeight w:val="210"/>
                              </w:trPr>
                              <w:tc>
                                <w:tcPr>
                                  <w:tcW w:w="444" w:type="dxa"/>
                                  <w:tcBorders>
                                    <w:left w:val="single" w:sz="48" w:space="0" w:color="FFFFFF"/>
                                    <w:bottom w:val="nil"/>
                                    <w:right w:val="nil"/>
                                  </w:tcBorders>
                                  <w:shd w:val="clear" w:color="auto" w:fill="EDEDED"/>
                                </w:tcPr>
                                <w:p w14:paraId="49CD7A9E" w14:textId="77777777" w:rsidR="00D64DB2" w:rsidRDefault="0022516B">
                                  <w:pPr>
                                    <w:pStyle w:val="TableParagraph"/>
                                    <w:spacing w:before="22" w:line="168" w:lineRule="exact"/>
                                    <w:ind w:left="59" w:right="-72"/>
                                    <w:rPr>
                                      <w:rFonts w:ascii="Courier New"/>
                                      <w:sz w:val="16"/>
                                    </w:rPr>
                                  </w:pPr>
                                  <w:r>
                                    <w:rPr>
                                      <w:rFonts w:ascii="Courier New"/>
                                      <w:sz w:val="16"/>
                                    </w:rPr>
                                    <w:t>word</w:t>
                                  </w:r>
                                </w:p>
                              </w:tc>
                              <w:tc>
                                <w:tcPr>
                                  <w:tcW w:w="288" w:type="dxa"/>
                                  <w:gridSpan w:val="2"/>
                                  <w:tcBorders>
                                    <w:left w:val="nil"/>
                                    <w:bottom w:val="nil"/>
                                    <w:right w:val="nil"/>
                                  </w:tcBorders>
                                </w:tcPr>
                                <w:p w14:paraId="6AE5D809" w14:textId="77777777" w:rsidR="00D64DB2" w:rsidRDefault="00D64DB2">
                                  <w:pPr>
                                    <w:pStyle w:val="TableParagraph"/>
                                    <w:rPr>
                                      <w:rFonts w:ascii="Times New Roman"/>
                                      <w:sz w:val="14"/>
                                    </w:rPr>
                                  </w:pPr>
                                </w:p>
                              </w:tc>
                            </w:tr>
                            <w:tr w:rsidR="00D64DB2" w14:paraId="32E9DE4A" w14:textId="77777777">
                              <w:trPr>
                                <w:trHeight w:val="249"/>
                              </w:trPr>
                              <w:tc>
                                <w:tcPr>
                                  <w:tcW w:w="732" w:type="dxa"/>
                                  <w:gridSpan w:val="3"/>
                                  <w:tcBorders>
                                    <w:top w:val="nil"/>
                                    <w:left w:val="single" w:sz="48" w:space="0" w:color="FFFFFF"/>
                                    <w:bottom w:val="nil"/>
                                    <w:right w:val="nil"/>
                                  </w:tcBorders>
                                </w:tcPr>
                                <w:p w14:paraId="56CA88AB" w14:textId="77777777" w:rsidR="00D64DB2" w:rsidRDefault="00D64DB2">
                                  <w:pPr>
                                    <w:pStyle w:val="TableParagraph"/>
                                    <w:rPr>
                                      <w:rFonts w:ascii="Times New Roman"/>
                                      <w:sz w:val="18"/>
                                    </w:rPr>
                                  </w:pPr>
                                </w:p>
                              </w:tc>
                            </w:tr>
                            <w:tr w:rsidR="00D64DB2" w14:paraId="44595061" w14:textId="77777777">
                              <w:trPr>
                                <w:trHeight w:val="210"/>
                              </w:trPr>
                              <w:tc>
                                <w:tcPr>
                                  <w:tcW w:w="732" w:type="dxa"/>
                                  <w:gridSpan w:val="3"/>
                                  <w:tcBorders>
                                    <w:top w:val="nil"/>
                                    <w:left w:val="single" w:sz="48" w:space="0" w:color="FFFFFF"/>
                                    <w:right w:val="nil"/>
                                  </w:tcBorders>
                                  <w:shd w:val="clear" w:color="auto" w:fill="EDEDED"/>
                                </w:tcPr>
                                <w:p w14:paraId="51019260"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coveri•</w:t>
                                  </w:r>
                                </w:p>
                              </w:tc>
                            </w:tr>
                            <w:tr w:rsidR="00D64DB2" w14:paraId="50268974" w14:textId="77777777">
                              <w:trPr>
                                <w:trHeight w:val="210"/>
                              </w:trPr>
                              <w:tc>
                                <w:tcPr>
                                  <w:tcW w:w="732" w:type="dxa"/>
                                  <w:gridSpan w:val="3"/>
                                  <w:tcBorders>
                                    <w:left w:val="single" w:sz="48" w:space="0" w:color="FFFFFF"/>
                                    <w:right w:val="nil"/>
                                  </w:tcBorders>
                                  <w:shd w:val="clear" w:color="auto" w:fill="EDEDED"/>
                                </w:tcPr>
                                <w:p w14:paraId="316D7B78"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ty.con•</w:t>
                                  </w:r>
                                </w:p>
                              </w:tc>
                            </w:tr>
                            <w:tr w:rsidR="00D64DB2" w14:paraId="36DA875B" w14:textId="77777777">
                              <w:trPr>
                                <w:trHeight w:val="210"/>
                              </w:trPr>
                              <w:tc>
                                <w:tcPr>
                                  <w:tcW w:w="540" w:type="dxa"/>
                                  <w:gridSpan w:val="2"/>
                                  <w:tcBorders>
                                    <w:left w:val="single" w:sz="48" w:space="0" w:color="FFFFFF"/>
                                    <w:right w:val="nil"/>
                                  </w:tcBorders>
                                  <w:shd w:val="clear" w:color="auto" w:fill="EDEDED"/>
                                </w:tcPr>
                                <w:p w14:paraId="7173FF54"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nect•</w:t>
                                  </w:r>
                                </w:p>
                              </w:tc>
                              <w:tc>
                                <w:tcPr>
                                  <w:tcW w:w="192" w:type="dxa"/>
                                  <w:tcBorders>
                                    <w:left w:val="nil"/>
                                    <w:right w:val="nil"/>
                                  </w:tcBorders>
                                </w:tcPr>
                                <w:p w14:paraId="0A1731B4" w14:textId="77777777" w:rsidR="00D64DB2" w:rsidRDefault="00D64DB2">
                                  <w:pPr>
                                    <w:pStyle w:val="TableParagraph"/>
                                    <w:rPr>
                                      <w:rFonts w:ascii="Times New Roman"/>
                                      <w:sz w:val="14"/>
                                    </w:rPr>
                                  </w:pPr>
                                </w:p>
                              </w:tc>
                            </w:tr>
                            <w:tr w:rsidR="00D64DB2" w14:paraId="7F7B967F" w14:textId="77777777">
                              <w:trPr>
                                <w:trHeight w:val="210"/>
                              </w:trPr>
                              <w:tc>
                                <w:tcPr>
                                  <w:tcW w:w="732" w:type="dxa"/>
                                  <w:gridSpan w:val="3"/>
                                  <w:tcBorders>
                                    <w:left w:val="single" w:sz="48" w:space="0" w:color="FFFFFF"/>
                                    <w:right w:val="nil"/>
                                  </w:tcBorders>
                                  <w:shd w:val="clear" w:color="auto" w:fill="EDEDED"/>
                                </w:tcPr>
                                <w:p w14:paraId="7887740A" w14:textId="77777777" w:rsidR="00D64DB2" w:rsidRDefault="0022516B">
                                  <w:pPr>
                                    <w:pStyle w:val="TableParagraph"/>
                                    <w:spacing w:before="22" w:line="168" w:lineRule="exact"/>
                                    <w:ind w:left="59" w:right="-159"/>
                                    <w:rPr>
                                      <w:rFonts w:ascii="Courier New"/>
                                      <w:sz w:val="16"/>
                                    </w:rPr>
                                  </w:pPr>
                                  <w:r>
                                    <w:rPr>
                                      <w:rFonts w:ascii="Courier New"/>
                                      <w:sz w:val="16"/>
                                      <w:shd w:val="clear" w:color="auto" w:fill="EDEDED"/>
                                    </w:rPr>
                                    <w:t>.project</w:t>
                                  </w:r>
                                </w:p>
                              </w:tc>
                            </w:tr>
                            <w:tr w:rsidR="00D64DB2" w14:paraId="20322473" w14:textId="77777777">
                              <w:trPr>
                                <w:trHeight w:val="210"/>
                              </w:trPr>
                              <w:tc>
                                <w:tcPr>
                                  <w:tcW w:w="540" w:type="dxa"/>
                                  <w:gridSpan w:val="2"/>
                                  <w:tcBorders>
                                    <w:left w:val="single" w:sz="48" w:space="0" w:color="FFFFFF"/>
                                    <w:bottom w:val="nil"/>
                                    <w:right w:val="nil"/>
                                  </w:tcBorders>
                                  <w:shd w:val="clear" w:color="auto" w:fill="EDEDED"/>
                                </w:tcPr>
                                <w:p w14:paraId="43497182"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192" w:type="dxa"/>
                                  <w:tcBorders>
                                    <w:left w:val="nil"/>
                                    <w:bottom w:val="nil"/>
                                    <w:right w:val="nil"/>
                                  </w:tcBorders>
                                </w:tcPr>
                                <w:p w14:paraId="73946D4D" w14:textId="77777777" w:rsidR="00D64DB2" w:rsidRDefault="00D64DB2">
                                  <w:pPr>
                                    <w:pStyle w:val="TableParagraph"/>
                                    <w:rPr>
                                      <w:rFonts w:ascii="Times New Roman"/>
                                      <w:sz w:val="14"/>
                                    </w:rPr>
                                  </w:pPr>
                                </w:p>
                              </w:tc>
                            </w:tr>
                          </w:tbl>
                          <w:p w14:paraId="3EAD24D2"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F94C7" id="Text Box 198" o:spid="_x0000_s1174" type="#_x0000_t202" style="position:absolute;left:0;text-align:left;margin-left:200.55pt;margin-top:9.4pt;width:45.6pt;height:3in;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" filled="f" stroked="f">
                <v:path arrowok="t"/>
                <v:textbox inset="0,0,0,0">
                  <w:txbxContent>
                    <w:tbl>
                      <w:tblPr>
                        <w:tblW w:w="0" w:type="auto"/>
                        <w:tblInd w:w="60"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CellMar>
                          <w:left w:w="0" w:type="dxa"/>
                          <w:right w:w="0" w:type="dxa"/>
                        </w:tblCellMar>
                        <w:tblLook w:val="01E0" w:firstRow="1" w:lastRow="1" w:firstColumn="1" w:lastColumn="1" w:noHBand="0" w:noVBand="0"/>
                      </w:tblPr>
                      <w:tblGrid>
                        <w:gridCol w:w="444"/>
                        <w:gridCol w:w="96"/>
                        <w:gridCol w:w="192"/>
                      </w:tblGrid>
                      <w:tr w:rsidR="00D64DB2" w14:paraId="252EC77B" w14:textId="77777777">
                        <w:trPr>
                          <w:trHeight w:val="210"/>
                        </w:trPr>
                        <w:tc>
                          <w:tcPr>
                            <w:tcW w:w="540" w:type="dxa"/>
                            <w:gridSpan w:val="2"/>
                            <w:tcBorders>
                              <w:left w:val="single" w:sz="48" w:space="0" w:color="FFFFFF"/>
                              <w:bottom w:val="nil"/>
                              <w:right w:val="nil"/>
                            </w:tcBorders>
                            <w:shd w:val="clear" w:color="auto" w:fill="EDEDED"/>
                          </w:tcPr>
                          <w:p w14:paraId="74B35926"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192" w:type="dxa"/>
                            <w:tcBorders>
                              <w:left w:val="nil"/>
                              <w:bottom w:val="nil"/>
                              <w:right w:val="nil"/>
                            </w:tcBorders>
                          </w:tcPr>
                          <w:p w14:paraId="1F6FF5A0" w14:textId="77777777" w:rsidR="00D64DB2" w:rsidRDefault="00D64DB2">
                            <w:pPr>
                              <w:pStyle w:val="TableParagraph"/>
                              <w:rPr>
                                <w:rFonts w:ascii="Times New Roman"/>
                                <w:sz w:val="14"/>
                              </w:rPr>
                            </w:pPr>
                          </w:p>
                        </w:tc>
                      </w:tr>
                      <w:tr w:rsidR="00D64DB2" w14:paraId="489AA97D" w14:textId="77777777">
                        <w:trPr>
                          <w:trHeight w:val="249"/>
                        </w:trPr>
                        <w:tc>
                          <w:tcPr>
                            <w:tcW w:w="732" w:type="dxa"/>
                            <w:gridSpan w:val="3"/>
                            <w:tcBorders>
                              <w:top w:val="nil"/>
                              <w:left w:val="single" w:sz="48" w:space="0" w:color="FFFFFF"/>
                              <w:bottom w:val="nil"/>
                              <w:right w:val="nil"/>
                            </w:tcBorders>
                          </w:tcPr>
                          <w:p w14:paraId="0EA770AF" w14:textId="77777777" w:rsidR="00D64DB2" w:rsidRDefault="00D64DB2">
                            <w:pPr>
                              <w:pStyle w:val="TableParagraph"/>
                              <w:rPr>
                                <w:rFonts w:ascii="Times New Roman"/>
                                <w:sz w:val="18"/>
                              </w:rPr>
                            </w:pPr>
                          </w:p>
                        </w:tc>
                      </w:tr>
                      <w:tr w:rsidR="00D64DB2" w14:paraId="6C881EEE" w14:textId="77777777">
                        <w:trPr>
                          <w:trHeight w:val="210"/>
                        </w:trPr>
                        <w:tc>
                          <w:tcPr>
                            <w:tcW w:w="732" w:type="dxa"/>
                            <w:gridSpan w:val="3"/>
                            <w:tcBorders>
                              <w:top w:val="nil"/>
                              <w:left w:val="single" w:sz="48" w:space="0" w:color="FFFFFF"/>
                              <w:right w:val="nil"/>
                            </w:tcBorders>
                            <w:shd w:val="clear" w:color="auto" w:fill="EDEDED"/>
                          </w:tcPr>
                          <w:p w14:paraId="7064F7EC"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coveri•</w:t>
                            </w:r>
                          </w:p>
                        </w:tc>
                      </w:tr>
                      <w:tr w:rsidR="00D64DB2" w14:paraId="482D4883" w14:textId="77777777">
                        <w:trPr>
                          <w:trHeight w:val="210"/>
                        </w:trPr>
                        <w:tc>
                          <w:tcPr>
                            <w:tcW w:w="732" w:type="dxa"/>
                            <w:gridSpan w:val="3"/>
                            <w:tcBorders>
                              <w:left w:val="single" w:sz="48" w:space="0" w:color="FFFFFF"/>
                              <w:right w:val="nil"/>
                            </w:tcBorders>
                            <w:shd w:val="clear" w:color="auto" w:fill="EDEDED"/>
                          </w:tcPr>
                          <w:p w14:paraId="3D177697"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ty.con•</w:t>
                            </w:r>
                          </w:p>
                        </w:tc>
                      </w:tr>
                      <w:tr w:rsidR="00D64DB2" w14:paraId="174F4240" w14:textId="77777777">
                        <w:trPr>
                          <w:trHeight w:val="210"/>
                        </w:trPr>
                        <w:tc>
                          <w:tcPr>
                            <w:tcW w:w="732" w:type="dxa"/>
                            <w:gridSpan w:val="3"/>
                            <w:tcBorders>
                              <w:left w:val="single" w:sz="48" w:space="0" w:color="FFFFFF"/>
                              <w:right w:val="nil"/>
                            </w:tcBorders>
                            <w:shd w:val="clear" w:color="auto" w:fill="EDEDED"/>
                          </w:tcPr>
                          <w:p w14:paraId="0C439246"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nect•</w:t>
                            </w:r>
                          </w:p>
                        </w:tc>
                      </w:tr>
                      <w:tr w:rsidR="00D64DB2" w14:paraId="53939E50" w14:textId="77777777">
                        <w:trPr>
                          <w:trHeight w:val="210"/>
                        </w:trPr>
                        <w:tc>
                          <w:tcPr>
                            <w:tcW w:w="732" w:type="dxa"/>
                            <w:gridSpan w:val="3"/>
                            <w:tcBorders>
                              <w:left w:val="single" w:sz="48" w:space="0" w:color="FFFFFF"/>
                              <w:right w:val="nil"/>
                            </w:tcBorders>
                            <w:shd w:val="clear" w:color="auto" w:fill="EDEDED"/>
                          </w:tcPr>
                          <w:p w14:paraId="56AD5B47"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.user•</w:t>
                            </w:r>
                          </w:p>
                        </w:tc>
                      </w:tr>
                      <w:tr w:rsidR="00D64DB2" w14:paraId="23493045" w14:textId="77777777">
                        <w:trPr>
                          <w:trHeight w:val="210"/>
                        </w:trPr>
                        <w:tc>
                          <w:tcPr>
                            <w:tcW w:w="732" w:type="dxa"/>
                            <w:gridSpan w:val="3"/>
                            <w:tcBorders>
                              <w:left w:val="single" w:sz="48" w:space="0" w:color="FFFFFF"/>
                              <w:right w:val="nil"/>
                            </w:tcBorders>
                            <w:shd w:val="clear" w:color="auto" w:fill="EDEDED"/>
                          </w:tcPr>
                          <w:p w14:paraId="612D5600" w14:textId="77777777" w:rsidR="00D64DB2" w:rsidRDefault="0022516B">
                            <w:pPr>
                              <w:pStyle w:val="TableParagraph"/>
                              <w:spacing w:before="22" w:line="168" w:lineRule="exact"/>
                              <w:ind w:left="59"/>
                              <w:rPr>
                                <w:rFonts w:ascii="Courier New" w:hAnsi="Courier New"/>
                                <w:sz w:val="16"/>
                              </w:rPr>
                            </w:pPr>
                            <w:r>
                              <w:rPr>
                                <w:rFonts w:ascii="Courier New" w:hAnsi="Courier New"/>
                                <w:sz w:val="16"/>
                              </w:rPr>
                              <w:t>.pass•</w:t>
                            </w:r>
                          </w:p>
                        </w:tc>
                      </w:tr>
                      <w:tr w:rsidR="00D64DB2" w14:paraId="0E9DCCE8" w14:textId="77777777">
                        <w:trPr>
                          <w:trHeight w:val="210"/>
                        </w:trPr>
                        <w:tc>
                          <w:tcPr>
                            <w:tcW w:w="444" w:type="dxa"/>
                            <w:tcBorders>
                              <w:left w:val="single" w:sz="48" w:space="0" w:color="FFFFFF"/>
                              <w:bottom w:val="nil"/>
                              <w:right w:val="nil"/>
                            </w:tcBorders>
                            <w:shd w:val="clear" w:color="auto" w:fill="EDEDED"/>
                          </w:tcPr>
                          <w:p w14:paraId="49CD7A9E" w14:textId="77777777" w:rsidR="00D64DB2" w:rsidRDefault="0022516B">
                            <w:pPr>
                              <w:pStyle w:val="TableParagraph"/>
                              <w:spacing w:before="22" w:line="168" w:lineRule="exact"/>
                              <w:ind w:left="59" w:right="-72"/>
                              <w:rPr>
                                <w:rFonts w:ascii="Courier New"/>
                                <w:sz w:val="16"/>
                              </w:rPr>
                            </w:pPr>
                            <w:r>
                              <w:rPr>
                                <w:rFonts w:ascii="Courier New"/>
                                <w:sz w:val="16"/>
                              </w:rPr>
                              <w:t>word</w:t>
                            </w:r>
                          </w:p>
                        </w:tc>
                        <w:tc>
                          <w:tcPr>
                            <w:tcW w:w="288" w:type="dxa"/>
                            <w:gridSpan w:val="2"/>
                            <w:tcBorders>
                              <w:left w:val="nil"/>
                              <w:bottom w:val="nil"/>
                              <w:right w:val="nil"/>
                            </w:tcBorders>
                          </w:tcPr>
                          <w:p w14:paraId="6AE5D809" w14:textId="77777777" w:rsidR="00D64DB2" w:rsidRDefault="00D64DB2">
                            <w:pPr>
                              <w:pStyle w:val="TableParagraph"/>
                              <w:rPr>
                                <w:rFonts w:ascii="Times New Roman"/>
                                <w:sz w:val="14"/>
                              </w:rPr>
                            </w:pPr>
                          </w:p>
                        </w:tc>
                      </w:tr>
                      <w:tr w:rsidR="00D64DB2" w14:paraId="32E9DE4A" w14:textId="77777777">
                        <w:trPr>
                          <w:trHeight w:val="249"/>
                        </w:trPr>
                        <w:tc>
                          <w:tcPr>
                            <w:tcW w:w="732" w:type="dxa"/>
                            <w:gridSpan w:val="3"/>
                            <w:tcBorders>
                              <w:top w:val="nil"/>
                              <w:left w:val="single" w:sz="48" w:space="0" w:color="FFFFFF"/>
                              <w:bottom w:val="nil"/>
                              <w:right w:val="nil"/>
                            </w:tcBorders>
                          </w:tcPr>
                          <w:p w14:paraId="56CA88AB" w14:textId="77777777" w:rsidR="00D64DB2" w:rsidRDefault="00D64DB2">
                            <w:pPr>
                              <w:pStyle w:val="TableParagraph"/>
                              <w:rPr>
                                <w:rFonts w:ascii="Times New Roman"/>
                                <w:sz w:val="18"/>
                              </w:rPr>
                            </w:pPr>
                          </w:p>
                        </w:tc>
                      </w:tr>
                      <w:tr w:rsidR="00D64DB2" w14:paraId="44595061" w14:textId="77777777">
                        <w:trPr>
                          <w:trHeight w:val="210"/>
                        </w:trPr>
                        <w:tc>
                          <w:tcPr>
                            <w:tcW w:w="732" w:type="dxa"/>
                            <w:gridSpan w:val="3"/>
                            <w:tcBorders>
                              <w:top w:val="nil"/>
                              <w:left w:val="single" w:sz="48" w:space="0" w:color="FFFFFF"/>
                              <w:right w:val="nil"/>
                            </w:tcBorders>
                            <w:shd w:val="clear" w:color="auto" w:fill="EDEDED"/>
                          </w:tcPr>
                          <w:p w14:paraId="51019260"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coveri•</w:t>
                            </w:r>
                          </w:p>
                        </w:tc>
                      </w:tr>
                      <w:tr w:rsidR="00D64DB2" w14:paraId="50268974" w14:textId="77777777">
                        <w:trPr>
                          <w:trHeight w:val="210"/>
                        </w:trPr>
                        <w:tc>
                          <w:tcPr>
                            <w:tcW w:w="732" w:type="dxa"/>
                            <w:gridSpan w:val="3"/>
                            <w:tcBorders>
                              <w:left w:val="single" w:sz="48" w:space="0" w:color="FFFFFF"/>
                              <w:right w:val="nil"/>
                            </w:tcBorders>
                            <w:shd w:val="clear" w:color="auto" w:fill="EDEDED"/>
                          </w:tcPr>
                          <w:p w14:paraId="316D7B78"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ty.con•</w:t>
                            </w:r>
                          </w:p>
                        </w:tc>
                      </w:tr>
                      <w:tr w:rsidR="00D64DB2" w14:paraId="36DA875B" w14:textId="77777777">
                        <w:trPr>
                          <w:trHeight w:val="210"/>
                        </w:trPr>
                        <w:tc>
                          <w:tcPr>
                            <w:tcW w:w="540" w:type="dxa"/>
                            <w:gridSpan w:val="2"/>
                            <w:tcBorders>
                              <w:left w:val="single" w:sz="48" w:space="0" w:color="FFFFFF"/>
                              <w:right w:val="nil"/>
                            </w:tcBorders>
                            <w:shd w:val="clear" w:color="auto" w:fill="EDEDED"/>
                          </w:tcPr>
                          <w:p w14:paraId="7173FF54" w14:textId="77777777" w:rsidR="00D64DB2" w:rsidRDefault="0022516B">
                            <w:pPr>
                              <w:pStyle w:val="TableParagraph"/>
                              <w:spacing w:before="22" w:line="168" w:lineRule="exact"/>
                              <w:ind w:left="59" w:right="-72"/>
                              <w:rPr>
                                <w:rFonts w:ascii="Courier New" w:hAnsi="Courier New"/>
                                <w:sz w:val="16"/>
                              </w:rPr>
                            </w:pPr>
                            <w:r>
                              <w:rPr>
                                <w:rFonts w:ascii="Courier New" w:hAnsi="Courier New"/>
                                <w:sz w:val="16"/>
                              </w:rPr>
                              <w:t>nect•</w:t>
                            </w:r>
                          </w:p>
                        </w:tc>
                        <w:tc>
                          <w:tcPr>
                            <w:tcW w:w="192" w:type="dxa"/>
                            <w:tcBorders>
                              <w:left w:val="nil"/>
                              <w:right w:val="nil"/>
                            </w:tcBorders>
                          </w:tcPr>
                          <w:p w14:paraId="0A1731B4" w14:textId="77777777" w:rsidR="00D64DB2" w:rsidRDefault="00D64DB2">
                            <w:pPr>
                              <w:pStyle w:val="TableParagraph"/>
                              <w:rPr>
                                <w:rFonts w:ascii="Times New Roman"/>
                                <w:sz w:val="14"/>
                              </w:rPr>
                            </w:pPr>
                          </w:p>
                        </w:tc>
                      </w:tr>
                      <w:tr w:rsidR="00D64DB2" w14:paraId="7F7B967F" w14:textId="77777777">
                        <w:trPr>
                          <w:trHeight w:val="210"/>
                        </w:trPr>
                        <w:tc>
                          <w:tcPr>
                            <w:tcW w:w="732" w:type="dxa"/>
                            <w:gridSpan w:val="3"/>
                            <w:tcBorders>
                              <w:left w:val="single" w:sz="48" w:space="0" w:color="FFFFFF"/>
                              <w:right w:val="nil"/>
                            </w:tcBorders>
                            <w:shd w:val="clear" w:color="auto" w:fill="EDEDED"/>
                          </w:tcPr>
                          <w:p w14:paraId="7887740A" w14:textId="77777777" w:rsidR="00D64DB2" w:rsidRDefault="0022516B">
                            <w:pPr>
                              <w:pStyle w:val="TableParagraph"/>
                              <w:spacing w:before="22" w:line="168" w:lineRule="exact"/>
                              <w:ind w:left="59" w:right="-159"/>
                              <w:rPr>
                                <w:rFonts w:ascii="Courier New"/>
                                <w:sz w:val="16"/>
                              </w:rPr>
                            </w:pPr>
                            <w:r>
                              <w:rPr>
                                <w:rFonts w:ascii="Courier New"/>
                                <w:sz w:val="16"/>
                                <w:shd w:val="clear" w:color="auto" w:fill="EDEDED"/>
                              </w:rPr>
                              <w:t>.project</w:t>
                            </w:r>
                          </w:p>
                        </w:tc>
                      </w:tr>
                      <w:tr w:rsidR="00D64DB2" w14:paraId="20322473" w14:textId="77777777">
                        <w:trPr>
                          <w:trHeight w:val="210"/>
                        </w:trPr>
                        <w:tc>
                          <w:tcPr>
                            <w:tcW w:w="540" w:type="dxa"/>
                            <w:gridSpan w:val="2"/>
                            <w:tcBorders>
                              <w:left w:val="single" w:sz="48" w:space="0" w:color="FFFFFF"/>
                              <w:bottom w:val="nil"/>
                              <w:right w:val="nil"/>
                            </w:tcBorders>
                            <w:shd w:val="clear" w:color="auto" w:fill="EDEDED"/>
                          </w:tcPr>
                          <w:p w14:paraId="43497182" w14:textId="77777777" w:rsidR="00D64DB2" w:rsidRDefault="0022516B">
                            <w:pPr>
                              <w:pStyle w:val="TableParagraph"/>
                              <w:spacing w:before="22" w:line="168" w:lineRule="exact"/>
                              <w:ind w:left="59" w:right="-72"/>
                              <w:rPr>
                                <w:rFonts w:ascii="Courier New"/>
                                <w:sz w:val="16"/>
                              </w:rPr>
                            </w:pPr>
                            <w:r>
                              <w:rPr>
                                <w:rFonts w:ascii="Courier New"/>
                                <w:sz w:val="16"/>
                              </w:rPr>
                              <w:t>.name</w:t>
                            </w:r>
                          </w:p>
                        </w:tc>
                        <w:tc>
                          <w:tcPr>
                            <w:tcW w:w="192" w:type="dxa"/>
                            <w:tcBorders>
                              <w:left w:val="nil"/>
                              <w:bottom w:val="nil"/>
                              <w:right w:val="nil"/>
                            </w:tcBorders>
                          </w:tcPr>
                          <w:p w14:paraId="73946D4D" w14:textId="77777777" w:rsidR="00D64DB2" w:rsidRDefault="00D64DB2">
                            <w:pPr>
                              <w:pStyle w:val="TableParagraph"/>
                              <w:rPr>
                                <w:rFonts w:ascii="Times New Roman"/>
                                <w:sz w:val="14"/>
                              </w:rPr>
                            </w:pPr>
                          </w:p>
                        </w:tc>
                      </w:tr>
                    </w:tbl>
                    <w:p w14:paraId="3EAD24D2" w14:textId="77777777" w:rsidR="00D64DB2" w:rsidRDefault="00D64DB2">
                      <w:pPr>
                        <w:pStyle w:val="BodyText"/>
                      </w:pPr>
                    </w:p>
                  </w:txbxContent>
                </v:textbox>
                <w10:wrap anchorx="page"/>
              </v:shape>
            </w:pict>
          </mc:Fallback>
        </mc:AlternateContent>
      </w:r>
      <w:r w:rsidR="00350945">
        <w:rPr>
          <w:rFonts w:ascii="Courier New" w:hAnsi="Courier New"/>
          <w:sz w:val="16"/>
          <w:shd w:val="clear" w:color="auto" w:fill="EDEDED"/>
        </w:rPr>
        <w:t>NECT_•</w:t>
      </w:r>
      <w:r w:rsidR="00350945">
        <w:rPr>
          <w:rFonts w:ascii="Courier New" w:hAnsi="Courier New"/>
          <w:sz w:val="16"/>
        </w:rPr>
        <w:t xml:space="preserve"> </w:t>
      </w:r>
      <w:r w:rsidR="00350945">
        <w:rPr>
          <w:rFonts w:ascii="Courier New" w:hAnsi="Courier New"/>
          <w:sz w:val="16"/>
          <w:shd w:val="clear" w:color="auto" w:fill="EDEDED"/>
        </w:rPr>
        <w:t>USER_NAME</w:t>
      </w:r>
    </w:p>
    <w:p w14:paraId="7286AF44" w14:textId="77777777" w:rsidR="00D64DB2" w:rsidRDefault="0022516B">
      <w:pPr>
        <w:spacing w:before="119"/>
        <w:ind w:left="79"/>
        <w:rPr>
          <w:rFonts w:ascii="Courier New" w:hAnsi="Courier New"/>
          <w:sz w:val="16"/>
        </w:rPr>
      </w:pPr>
      <w:r>
        <w:rPr>
          <w:rFonts w:ascii="Courier New" w:hAnsi="Courier New"/>
          <w:sz w:val="16"/>
          <w:shd w:val="clear" w:color="auto" w:fill="EDEDED"/>
        </w:rPr>
        <w:t>BRIDGE_•</w:t>
      </w:r>
    </w:p>
    <w:p w14:paraId="33FEC0E9" w14:textId="77777777" w:rsidR="00D64DB2" w:rsidRDefault="00C46513">
      <w:pPr>
        <w:pStyle w:val="BodyText"/>
        <w:spacing w:before="8"/>
        <w:rPr>
          <w:rFonts w:ascii="Courier New"/>
          <w:sz w:val="12"/>
        </w:rPr>
      </w:pPr>
      <w:r>
        <w:rPr>
          <w:noProof/>
        </w:rPr>
        <mc:AlternateContent>
          <mc:Choice Requires="wps">
            <w:drawing>
              <wp:anchor distT="0" distB="0" distL="0" distR="0" simplePos="0" relativeHeight="251755520" behindDoc="1" locked="0" layoutInCell="1" allowOverlap="1" wp14:anchorId="2FF72C21" wp14:editId="7A01D656">
                <wp:simplePos x="0" y="0"/>
                <wp:positionH relativeFrom="page">
                  <wp:posOffset>1998345</wp:posOffset>
                </wp:positionH>
                <wp:positionV relativeFrom="paragraph">
                  <wp:posOffset>106680</wp:posOffset>
                </wp:positionV>
                <wp:extent cx="426720" cy="113665"/>
                <wp:effectExtent l="0" t="0" r="0" b="0"/>
                <wp:wrapTopAndBottom/>
                <wp:docPr id="1123536382"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B66EC" w14:textId="77777777" w:rsidR="00D64DB2" w:rsidRDefault="0022516B">
                            <w:pPr>
                              <w:spacing w:line="172" w:lineRule="exact"/>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72C21" id="Text Box 197" o:spid="_x0000_s1175" type="#_x0000_t202" style="position:absolute;margin-left:157.35pt;margin-top:8.4pt;width:33.6pt;height:8.95pt;z-index:-25156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" fillcolor="#ededed" stroked="f">
                <v:path arrowok="t"/>
                <v:textbox inset="0,0,0,0">
                  <w:txbxContent>
                    <w:p w14:paraId="74CB66EC" w14:textId="77777777" w:rsidR="00D64DB2" w:rsidRDefault="0022516B">
                      <w:pPr>
                        <w:spacing w:line="172" w:lineRule="exact"/>
                        <w:ind w:right="-15"/>
                        <w:rPr>
                          <w:rFonts w:ascii="Courier New" w:hAnsi="Courier New"/>
                          <w:sz w:val="16"/>
                        </w:rPr>
                      </w:pPr>
                      <w:r>
                        <w:rPr>
                          <w:rFonts w:ascii="Courier New" w:hAnsi="Courier New"/>
                          <w:sz w:val="16"/>
                        </w:rPr>
                        <w:t>COVERI•</w:t>
                      </w:r>
                    </w:p>
                  </w:txbxContent>
                </v:textbox>
                <w10:wrap type="topAndBottom" anchorx="page"/>
              </v:shape>
            </w:pict>
          </mc:Fallback>
        </mc:AlternateContent>
      </w:r>
      <w:r>
        <w:rPr>
          <w:noProof/>
        </w:rPr>
        <mc:AlternateContent>
          <mc:Choice Requires="wps">
            <w:drawing>
              <wp:anchor distT="0" distB="0" distL="0" distR="0" simplePos="0" relativeHeight="251756544" behindDoc="1" locked="0" layoutInCell="1" allowOverlap="1" wp14:anchorId="0D7B1FE1" wp14:editId="33889143">
                <wp:simplePos x="0" y="0"/>
                <wp:positionH relativeFrom="page">
                  <wp:posOffset>1998345</wp:posOffset>
                </wp:positionH>
                <wp:positionV relativeFrom="paragraph">
                  <wp:posOffset>302260</wp:posOffset>
                </wp:positionV>
                <wp:extent cx="426720" cy="113665"/>
                <wp:effectExtent l="0" t="0" r="0" b="0"/>
                <wp:wrapTopAndBottom/>
                <wp:docPr id="1108928242"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FC0314" w14:textId="77777777" w:rsidR="00D64DB2" w:rsidRDefault="0022516B">
                            <w:pPr>
                              <w:spacing w:before="22" w:line="156" w:lineRule="exact"/>
                              <w:ind w:right="-15"/>
                              <w:rPr>
                                <w:rFonts w:ascii="Courier New" w:hAnsi="Courier New"/>
                                <w:sz w:val="16"/>
                              </w:rPr>
                            </w:pPr>
                            <w:r>
                              <w:rPr>
                                <w:rFonts w:ascii="Courier New" w:hAnsi="Courier New"/>
                                <w:sz w:val="16"/>
                              </w:rPr>
                              <w:t>TY_CON•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B1FE1" id="Text Box 196" o:spid="_x0000_s1176" type="#_x0000_t202" style="position:absolute;margin-left:157.35pt;margin-top:23.8pt;width:33.6pt;height:8.95pt;z-index:-25155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" fillcolor="#ededed" stroked="f">
                <v:path arrowok="t"/>
                <v:textbox inset="0,0,0,0">
                  <w:txbxContent>
                    <w:p w14:paraId="21FC0314" w14:textId="77777777" w:rsidR="00D64DB2" w:rsidRDefault="0022516B">
                      <w:pPr>
                        <w:spacing w:before="22" w:line="156" w:lineRule="exact"/>
                        <w:ind w:right="-15"/>
                        <w:rPr>
                          <w:rFonts w:ascii="Courier New" w:hAnsi="Courier New"/>
                          <w:sz w:val="16"/>
                        </w:rPr>
                      </w:pPr>
                      <w:r>
                        <w:rPr>
                          <w:rFonts w:ascii="Courier New" w:hAnsi="Courier New"/>
                          <w:sz w:val="16"/>
                        </w:rPr>
                        <w:t>TY_CON•</w:t>
                      </w:r>
                    </w:p>
                  </w:txbxContent>
                </v:textbox>
                <w10:wrap type="topAndBottom" anchorx="page"/>
              </v:shape>
            </w:pict>
          </mc:Fallback>
        </mc:AlternateContent>
      </w:r>
    </w:p>
    <w:p w14:paraId="4F3B7233" w14:textId="77777777" w:rsidR="00D64DB2" w:rsidRDefault="00D64DB2">
      <w:pPr>
        <w:pStyle w:val="BodyText"/>
        <w:spacing w:before="10"/>
        <w:rPr>
          <w:rFonts w:ascii="Courier New"/>
          <w:sz w:val="7"/>
        </w:rPr>
      </w:pPr>
    </w:p>
    <w:p w14:paraId="3698FA46" w14:textId="77777777" w:rsidR="00D64DB2" w:rsidRDefault="00D64DB2">
      <w:pPr>
        <w:pStyle w:val="BodyText"/>
        <w:spacing w:before="10"/>
        <w:rPr>
          <w:rFonts w:ascii="Courier New"/>
          <w:sz w:val="14"/>
        </w:rPr>
      </w:pPr>
    </w:p>
    <w:p w14:paraId="25C630EA" w14:textId="77777777" w:rsidR="00D64DB2" w:rsidRDefault="0022516B">
      <w:pPr>
        <w:spacing w:line="451" w:lineRule="auto"/>
        <w:ind w:left="79" w:right="77"/>
        <w:rPr>
          <w:rFonts w:ascii="Courier New" w:hAnsi="Courier New"/>
          <w:sz w:val="16"/>
        </w:rPr>
      </w:pPr>
      <w:r>
        <w:rPr>
          <w:rFonts w:ascii="Courier New" w:hAnsi="Courier New"/>
          <w:sz w:val="16"/>
          <w:shd w:val="clear" w:color="auto" w:fill="EDEDED"/>
        </w:rPr>
        <w:t>NECT_•</w:t>
      </w:r>
      <w:r>
        <w:rPr>
          <w:rFonts w:ascii="Courier New" w:hAnsi="Courier New"/>
          <w:sz w:val="16"/>
        </w:rPr>
        <w:t xml:space="preserve"> </w:t>
      </w:r>
      <w:r>
        <w:rPr>
          <w:rFonts w:ascii="Courier New" w:hAnsi="Courier New"/>
          <w:sz w:val="16"/>
          <w:shd w:val="clear" w:color="auto" w:fill="EDEDED"/>
        </w:rPr>
        <w:t>USER_•</w:t>
      </w:r>
      <w:r>
        <w:rPr>
          <w:rFonts w:ascii="Courier New" w:hAnsi="Courier New"/>
          <w:sz w:val="16"/>
        </w:rPr>
        <w:t xml:space="preserve"> </w:t>
      </w:r>
      <w:r>
        <w:rPr>
          <w:rFonts w:ascii="Courier New" w:hAnsi="Courier New"/>
          <w:sz w:val="16"/>
          <w:shd w:val="clear" w:color="auto" w:fill="EDEDED"/>
        </w:rPr>
        <w:t>PASSWORD</w:t>
      </w:r>
    </w:p>
    <w:p w14:paraId="3F4F408C" w14:textId="77777777" w:rsidR="00D64DB2" w:rsidRDefault="0022516B">
      <w:pPr>
        <w:spacing w:before="118"/>
        <w:ind w:left="79"/>
        <w:rPr>
          <w:rFonts w:ascii="Courier New" w:hAnsi="Courier New"/>
          <w:sz w:val="16"/>
        </w:rPr>
      </w:pPr>
      <w:r>
        <w:rPr>
          <w:rFonts w:ascii="Courier New" w:hAnsi="Courier New"/>
          <w:sz w:val="16"/>
          <w:shd w:val="clear" w:color="auto" w:fill="EDEDED"/>
        </w:rPr>
        <w:t>BRIDGE_•</w:t>
      </w:r>
    </w:p>
    <w:p w14:paraId="5E6C15E5" w14:textId="77777777" w:rsidR="00D64DB2" w:rsidRDefault="0022516B">
      <w:pPr>
        <w:spacing w:before="82"/>
        <w:ind w:left="79"/>
        <w:rPr>
          <w:rFonts w:ascii="Courier New"/>
          <w:sz w:val="16"/>
        </w:rPr>
      </w:pPr>
      <w:r>
        <w:br w:type="column"/>
      </w:r>
      <w:r>
        <w:rPr>
          <w:rFonts w:ascii="Courier New"/>
          <w:sz w:val="16"/>
          <w:shd w:val="clear" w:color="auto" w:fill="EDEDED"/>
        </w:rPr>
        <w:t>nect.url</w:t>
      </w:r>
    </w:p>
    <w:p w14:paraId="7390E6A1" w14:textId="77777777" w:rsidR="00D64DB2" w:rsidRDefault="00D64DB2">
      <w:pPr>
        <w:pStyle w:val="BodyText"/>
        <w:rPr>
          <w:rFonts w:ascii="Courier New"/>
        </w:rPr>
      </w:pPr>
    </w:p>
    <w:p w14:paraId="18EC92AC" w14:textId="77777777" w:rsidR="00D64DB2" w:rsidRDefault="00D64DB2">
      <w:pPr>
        <w:pStyle w:val="BodyText"/>
        <w:rPr>
          <w:rFonts w:ascii="Courier New"/>
        </w:rPr>
      </w:pPr>
    </w:p>
    <w:p w14:paraId="46C37E6A" w14:textId="77777777" w:rsidR="00D64DB2" w:rsidRDefault="00C46513">
      <w:pPr>
        <w:pStyle w:val="BodyText"/>
        <w:spacing w:before="6"/>
        <w:rPr>
          <w:rFonts w:ascii="Courier New"/>
          <w:sz w:val="10"/>
        </w:rPr>
      </w:pPr>
      <w:r>
        <w:rPr>
          <w:noProof/>
        </w:rPr>
        <mc:AlternateContent>
          <mc:Choice Requires="wps">
            <w:drawing>
              <wp:anchor distT="0" distB="0" distL="0" distR="0" simplePos="0" relativeHeight="251757568" behindDoc="1" locked="0" layoutInCell="1" allowOverlap="1" wp14:anchorId="7E2B2593" wp14:editId="19398019">
                <wp:simplePos x="0" y="0"/>
                <wp:positionH relativeFrom="page">
                  <wp:posOffset>2623185</wp:posOffset>
                </wp:positionH>
                <wp:positionV relativeFrom="paragraph">
                  <wp:posOffset>91440</wp:posOffset>
                </wp:positionV>
                <wp:extent cx="426720" cy="113665"/>
                <wp:effectExtent l="0" t="0" r="0" b="0"/>
                <wp:wrapTopAndBottom/>
                <wp:docPr id="876305937"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726ECA" w14:textId="77777777" w:rsidR="00D64DB2" w:rsidRDefault="0022516B">
                            <w:pPr>
                              <w:spacing w:before="22" w:line="156" w:lineRule="exact"/>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B2593" id="Text Box 195" o:spid="_x0000_s1177" type="#_x0000_t202" style="position:absolute;margin-left:206.55pt;margin-top:7.2pt;width:33.6pt;height:8.95pt;z-index:-25155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" fillcolor="#ededed" stroked="f">
                <v:path arrowok="t"/>
                <v:textbox inset="0,0,0,0">
                  <w:txbxContent>
                    <w:p w14:paraId="3E726ECA" w14:textId="77777777" w:rsidR="00D64DB2" w:rsidRDefault="0022516B">
                      <w:pPr>
                        <w:spacing w:before="22" w:line="156" w:lineRule="exact"/>
                        <w:ind w:right="-15"/>
                        <w:rPr>
                          <w:rFonts w:ascii="Courier New" w:hAnsi="Courier New"/>
                          <w:sz w:val="16"/>
                        </w:rPr>
                      </w:pPr>
                      <w:r>
                        <w:rPr>
                          <w:rFonts w:ascii="Courier New" w:hAnsi="Courier New"/>
                          <w:sz w:val="16"/>
                        </w:rPr>
                        <w:t>coveri•</w:t>
                      </w:r>
                    </w:p>
                  </w:txbxContent>
                </v:textbox>
                <w10:wrap type="topAndBottom" anchorx="page"/>
              </v:shape>
            </w:pict>
          </mc:Fallback>
        </mc:AlternateContent>
      </w:r>
      <w:r>
        <w:rPr>
          <w:noProof/>
        </w:rPr>
        <mc:AlternateContent>
          <mc:Choice Requires="wps">
            <w:drawing>
              <wp:anchor distT="0" distB="0" distL="0" distR="0" simplePos="0" relativeHeight="251758592" behindDoc="1" locked="0" layoutInCell="1" allowOverlap="1" wp14:anchorId="31184D09" wp14:editId="4DF400DE">
                <wp:simplePos x="0" y="0"/>
                <wp:positionH relativeFrom="page">
                  <wp:posOffset>2623185</wp:posOffset>
                </wp:positionH>
                <wp:positionV relativeFrom="paragraph">
                  <wp:posOffset>307340</wp:posOffset>
                </wp:positionV>
                <wp:extent cx="426720" cy="133985"/>
                <wp:effectExtent l="0" t="0" r="0" b="0"/>
                <wp:wrapTopAndBottom/>
                <wp:docPr id="346025757"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C3CDBA" w14:textId="77777777" w:rsidR="00D64DB2" w:rsidRDefault="0022516B">
                            <w:pPr>
                              <w:spacing w:before="22"/>
                              <w:ind w:right="-15"/>
                              <w:rPr>
                                <w:rFonts w:ascii="Courier New" w:hAnsi="Courier New"/>
                                <w:sz w:val="16"/>
                              </w:rPr>
                            </w:pPr>
                            <w:r>
                              <w:rPr>
                                <w:rFonts w:ascii="Courier New" w:hAnsi="Courier New"/>
                                <w:sz w:val="16"/>
                              </w:rPr>
                              <w:t>ty.con•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184D09" id="Text Box 194" o:spid="_x0000_s1178" type="#_x0000_t202" style="position:absolute;margin-left:206.55pt;margin-top:24.2pt;width:33.6pt;height:10.55pt;z-index:-25155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" fillcolor="#ededed" stroked="f">
                <v:path arrowok="t"/>
                <v:textbox inset="0,0,0,0">
                  <w:txbxContent>
                    <w:p w14:paraId="76C3CDBA" w14:textId="77777777" w:rsidR="00D64DB2" w:rsidRDefault="0022516B">
                      <w:pPr>
                        <w:spacing w:before="22"/>
                        <w:ind w:right="-15"/>
                        <w:rPr>
                          <w:rFonts w:ascii="Courier New" w:hAnsi="Courier New"/>
                          <w:sz w:val="16"/>
                        </w:rPr>
                      </w:pPr>
                      <w:r>
                        <w:rPr>
                          <w:rFonts w:ascii="Courier New" w:hAnsi="Courier New"/>
                          <w:sz w:val="16"/>
                        </w:rPr>
                        <w:t>ty.con•</w:t>
                      </w:r>
                    </w:p>
                  </w:txbxContent>
                </v:textbox>
                <w10:wrap type="topAndBottom" anchorx="page"/>
              </v:shape>
            </w:pict>
          </mc:Fallback>
        </mc:AlternateContent>
      </w:r>
    </w:p>
    <w:p w14:paraId="54D58F9C" w14:textId="77777777" w:rsidR="00D64DB2" w:rsidRDefault="00D64DB2">
      <w:pPr>
        <w:pStyle w:val="BodyText"/>
        <w:spacing w:before="9"/>
        <w:rPr>
          <w:rFonts w:ascii="Courier New"/>
          <w:sz w:val="10"/>
        </w:rPr>
      </w:pPr>
    </w:p>
    <w:p w14:paraId="1FF32B1E" w14:textId="77777777" w:rsidR="00D64DB2" w:rsidRDefault="0022516B">
      <w:pPr>
        <w:spacing w:before="136"/>
        <w:ind w:left="79"/>
        <w:rPr>
          <w:rFonts w:ascii="Courier New" w:hAnsi="Courier New"/>
          <w:sz w:val="16"/>
        </w:rPr>
      </w:pPr>
      <w:r>
        <w:rPr>
          <w:rFonts w:ascii="Courier New" w:hAnsi="Courier New"/>
          <w:sz w:val="16"/>
          <w:shd w:val="clear" w:color="auto" w:fill="EDEDED"/>
        </w:rPr>
        <w:t>nect•</w:t>
      </w:r>
    </w:p>
    <w:p w14:paraId="4EC9D066" w14:textId="77777777" w:rsidR="00D64DB2" w:rsidRDefault="0022516B">
      <w:pPr>
        <w:spacing w:before="159"/>
        <w:ind w:left="79"/>
        <w:rPr>
          <w:rFonts w:ascii="Courier New" w:hAnsi="Courier New"/>
          <w:sz w:val="16"/>
        </w:rPr>
      </w:pPr>
      <w:r>
        <w:rPr>
          <w:rFonts w:ascii="Courier New" w:hAnsi="Courier New"/>
          <w:sz w:val="16"/>
          <w:shd w:val="clear" w:color="auto" w:fill="EDEDED"/>
        </w:rPr>
        <w:t>.user•</w:t>
      </w:r>
    </w:p>
    <w:p w14:paraId="2F4CC33B" w14:textId="77777777" w:rsidR="00D64DB2" w:rsidRDefault="0022516B">
      <w:pPr>
        <w:pStyle w:val="BodyText"/>
        <w:rPr>
          <w:rFonts w:ascii="Courier New"/>
          <w:sz w:val="22"/>
        </w:rPr>
      </w:pPr>
      <w:r>
        <w:br w:type="column"/>
      </w:r>
    </w:p>
    <w:p w14:paraId="2EEA70AC" w14:textId="77777777" w:rsidR="00D64DB2" w:rsidRDefault="00D64DB2">
      <w:pPr>
        <w:pStyle w:val="BodyText"/>
        <w:rPr>
          <w:rFonts w:ascii="Courier New"/>
          <w:sz w:val="22"/>
        </w:rPr>
      </w:pPr>
    </w:p>
    <w:p w14:paraId="72F13FD6" w14:textId="77777777" w:rsidR="00D64DB2" w:rsidRDefault="00D64DB2">
      <w:pPr>
        <w:pStyle w:val="BodyText"/>
        <w:spacing w:before="10"/>
        <w:rPr>
          <w:rFonts w:ascii="Courier New"/>
          <w:sz w:val="28"/>
        </w:rPr>
      </w:pPr>
    </w:p>
    <w:p w14:paraId="2C2AEE47" w14:textId="4157671D" w:rsidR="00D64DB2" w:rsidRDefault="0022516B">
      <w:pPr>
        <w:pStyle w:val="BodyText"/>
        <w:tabs>
          <w:tab w:val="left" w:pos="770"/>
        </w:tabs>
        <w:spacing w:line="340" w:lineRule="auto"/>
        <w:ind w:left="770" w:right="242" w:hanging="691"/>
      </w:pPr>
      <w:r>
        <w:rPr>
          <w:spacing w:val="-3"/>
        </w:rPr>
        <w:t>Yes</w:t>
      </w:r>
      <w:r>
        <w:rPr>
          <w:spacing w:val="-3"/>
        </w:rPr>
        <w:tab/>
      </w:r>
      <w:r>
        <w:t>For</w:t>
      </w:r>
      <w:r>
        <w:rPr>
          <w:spacing w:val="-14"/>
        </w:rPr>
        <w:t xml:space="preserve"> </w:t>
      </w:r>
      <w:r>
        <w:t>security</w:t>
      </w:r>
      <w:r>
        <w:rPr>
          <w:spacing w:val="-13"/>
        </w:rPr>
        <w:t xml:space="preserve"> </w:t>
      </w:r>
      <w:r>
        <w:t>reasons</w:t>
      </w:r>
      <w:ins w:id="1460" w:author="Raj Kesarapalli" w:date="2023-07-27T13:52:00Z">
        <w:r w:rsidR="00622A1C">
          <w:t>,</w:t>
        </w:r>
      </w:ins>
      <w:r>
        <w:rPr>
          <w:spacing w:val="-13"/>
        </w:rPr>
        <w:t xml:space="preserve"> </w:t>
      </w:r>
      <w:r>
        <w:t>it</w:t>
      </w:r>
      <w:r>
        <w:rPr>
          <w:spacing w:val="-14"/>
        </w:rPr>
        <w:t xml:space="preserve"> </w:t>
      </w:r>
      <w:r>
        <w:t>is</w:t>
      </w:r>
      <w:r>
        <w:rPr>
          <w:spacing w:val="-13"/>
        </w:rPr>
        <w:t xml:space="preserve"> </w:t>
      </w:r>
      <w:del w:id="1461" w:author="Raj Kesarapalli" w:date="2023-07-27T13:52:00Z">
        <w:r w:rsidDel="00622A1C">
          <w:delText>best</w:delText>
        </w:r>
        <w:r w:rsidDel="00622A1C">
          <w:rPr>
            <w:spacing w:val="-13"/>
          </w:rPr>
          <w:delText xml:space="preserve"> </w:delText>
        </w:r>
        <w:r w:rsidDel="00622A1C">
          <w:delText>to</w:delText>
        </w:r>
      </w:del>
      <w:ins w:id="1462" w:author="Raj Kesarapalli" w:date="2023-07-27T13:52:00Z">
        <w:r w:rsidR="00622A1C">
          <w:t>recom</w:t>
        </w:r>
      </w:ins>
      <w:r>
        <w:rPr>
          <w:spacing w:val="-13"/>
        </w:rPr>
        <w:t xml:space="preserve"> </w:t>
      </w:r>
      <w:r>
        <w:t>pass</w:t>
      </w:r>
      <w:r>
        <w:rPr>
          <w:spacing w:val="-14"/>
        </w:rPr>
        <w:t xml:space="preserve"> </w:t>
      </w:r>
      <w:r>
        <w:t>this</w:t>
      </w:r>
      <w:r>
        <w:rPr>
          <w:spacing w:val="-13"/>
        </w:rPr>
        <w:t xml:space="preserve"> </w:t>
      </w:r>
      <w:r>
        <w:t>as</w:t>
      </w:r>
      <w:r>
        <w:rPr>
          <w:spacing w:val="-13"/>
        </w:rPr>
        <w:t xml:space="preserve"> </w:t>
      </w:r>
      <w:r>
        <w:t>an</w:t>
      </w:r>
      <w:r>
        <w:rPr>
          <w:spacing w:val="-13"/>
        </w:rPr>
        <w:t xml:space="preserve"> </w:t>
      </w:r>
      <w:r>
        <w:t>environ­ mental</w:t>
      </w:r>
      <w:r>
        <w:rPr>
          <w:spacing w:val="-2"/>
        </w:rPr>
        <w:t xml:space="preserve"> </w:t>
      </w:r>
      <w:r>
        <w:t>variable.</w:t>
      </w:r>
    </w:p>
    <w:p w14:paraId="0603E540" w14:textId="77777777" w:rsidR="00D64DB2" w:rsidRDefault="00D64DB2">
      <w:pPr>
        <w:pStyle w:val="BodyText"/>
        <w:rPr>
          <w:sz w:val="22"/>
        </w:rPr>
      </w:pPr>
    </w:p>
    <w:p w14:paraId="5E7E785A" w14:textId="77777777" w:rsidR="00D64DB2" w:rsidRDefault="00D64DB2">
      <w:pPr>
        <w:pStyle w:val="BodyText"/>
        <w:rPr>
          <w:sz w:val="22"/>
        </w:rPr>
      </w:pPr>
    </w:p>
    <w:p w14:paraId="34DC0610" w14:textId="77777777" w:rsidR="00D64DB2" w:rsidRDefault="00D64DB2">
      <w:pPr>
        <w:pStyle w:val="BodyText"/>
        <w:rPr>
          <w:sz w:val="22"/>
        </w:rPr>
      </w:pPr>
    </w:p>
    <w:p w14:paraId="77E166D4" w14:textId="77777777" w:rsidR="00D64DB2" w:rsidRDefault="00D64DB2">
      <w:pPr>
        <w:pStyle w:val="BodyText"/>
        <w:spacing w:before="10"/>
        <w:rPr>
          <w:sz w:val="28"/>
        </w:rPr>
      </w:pPr>
    </w:p>
    <w:p w14:paraId="1D32DD1C" w14:textId="77777777" w:rsidR="00D64DB2" w:rsidRDefault="0022516B">
      <w:pPr>
        <w:pStyle w:val="BodyText"/>
        <w:tabs>
          <w:tab w:val="left" w:pos="770"/>
        </w:tabs>
        <w:spacing w:line="340" w:lineRule="auto"/>
        <w:ind w:left="770" w:right="242" w:hanging="691"/>
      </w:pPr>
      <w:r>
        <w:rPr>
          <w:spacing w:val="-3"/>
        </w:rPr>
        <w:t>Yes</w:t>
      </w:r>
      <w:r>
        <w:rPr>
          <w:spacing w:val="-3"/>
        </w:rPr>
        <w:tab/>
      </w:r>
      <w:r>
        <w:t>For</w:t>
      </w:r>
      <w:r>
        <w:rPr>
          <w:spacing w:val="-14"/>
        </w:rPr>
        <w:t xml:space="preserve"> </w:t>
      </w:r>
      <w:r>
        <w:t>security</w:t>
      </w:r>
      <w:r>
        <w:rPr>
          <w:spacing w:val="-13"/>
        </w:rPr>
        <w:t xml:space="preserve"> </w:t>
      </w:r>
      <w:r>
        <w:t>reasons</w:t>
      </w:r>
      <w:r>
        <w:rPr>
          <w:spacing w:val="-13"/>
        </w:rPr>
        <w:t xml:space="preserve"> </w:t>
      </w:r>
      <w:r>
        <w:t>it</w:t>
      </w:r>
      <w:r>
        <w:rPr>
          <w:spacing w:val="-14"/>
        </w:rPr>
        <w:t xml:space="preserve"> </w:t>
      </w:r>
      <w:r>
        <w:t>is</w:t>
      </w:r>
      <w:r>
        <w:rPr>
          <w:spacing w:val="-13"/>
        </w:rPr>
        <w:t xml:space="preserve"> </w:t>
      </w:r>
      <w:r>
        <w:t>best</w:t>
      </w:r>
      <w:r>
        <w:rPr>
          <w:spacing w:val="-13"/>
        </w:rPr>
        <w:t xml:space="preserve"> </w:t>
      </w:r>
      <w:r>
        <w:t>to</w:t>
      </w:r>
      <w:r>
        <w:rPr>
          <w:spacing w:val="-13"/>
        </w:rPr>
        <w:t xml:space="preserve"> </w:t>
      </w:r>
      <w:r>
        <w:t>pass</w:t>
      </w:r>
      <w:r>
        <w:rPr>
          <w:spacing w:val="-14"/>
        </w:rPr>
        <w:t xml:space="preserve"> </w:t>
      </w:r>
      <w:r>
        <w:t>this</w:t>
      </w:r>
      <w:r>
        <w:rPr>
          <w:spacing w:val="-13"/>
        </w:rPr>
        <w:t xml:space="preserve"> </w:t>
      </w:r>
      <w:r>
        <w:t>as</w:t>
      </w:r>
      <w:r>
        <w:rPr>
          <w:spacing w:val="-13"/>
        </w:rPr>
        <w:t xml:space="preserve"> </w:t>
      </w:r>
      <w:r>
        <w:t>an</w:t>
      </w:r>
      <w:r>
        <w:rPr>
          <w:spacing w:val="-13"/>
        </w:rPr>
        <w:t xml:space="preserve"> </w:t>
      </w:r>
      <w:r>
        <w:t>environ­ mental</w:t>
      </w:r>
      <w:r>
        <w:rPr>
          <w:spacing w:val="-2"/>
        </w:rPr>
        <w:t xml:space="preserve"> </w:t>
      </w:r>
      <w:r>
        <w:t>variable.</w:t>
      </w:r>
    </w:p>
    <w:p w14:paraId="43594C05" w14:textId="77777777" w:rsidR="00D64DB2" w:rsidRDefault="00D64DB2">
      <w:pPr>
        <w:pStyle w:val="BodyText"/>
        <w:rPr>
          <w:sz w:val="22"/>
        </w:rPr>
      </w:pPr>
    </w:p>
    <w:p w14:paraId="53C63548" w14:textId="77777777" w:rsidR="00D64DB2" w:rsidRDefault="00D64DB2">
      <w:pPr>
        <w:pStyle w:val="BodyText"/>
        <w:rPr>
          <w:sz w:val="22"/>
        </w:rPr>
      </w:pPr>
    </w:p>
    <w:p w14:paraId="75F6E059" w14:textId="77777777" w:rsidR="00D64DB2" w:rsidRDefault="00D64DB2">
      <w:pPr>
        <w:pStyle w:val="BodyText"/>
        <w:rPr>
          <w:sz w:val="22"/>
        </w:rPr>
      </w:pPr>
    </w:p>
    <w:p w14:paraId="1B09A454" w14:textId="77777777" w:rsidR="00D64DB2" w:rsidRDefault="00D64DB2">
      <w:pPr>
        <w:pStyle w:val="BodyText"/>
        <w:rPr>
          <w:sz w:val="22"/>
        </w:rPr>
      </w:pPr>
    </w:p>
    <w:p w14:paraId="5BF1F6DE" w14:textId="77777777" w:rsidR="00D64DB2" w:rsidRDefault="00D64DB2">
      <w:pPr>
        <w:pStyle w:val="BodyText"/>
        <w:rPr>
          <w:sz w:val="22"/>
        </w:rPr>
      </w:pPr>
    </w:p>
    <w:p w14:paraId="6C988002" w14:textId="77777777" w:rsidR="00D64DB2" w:rsidRDefault="0022516B">
      <w:pPr>
        <w:pStyle w:val="BodyText"/>
        <w:tabs>
          <w:tab w:val="left" w:pos="770"/>
        </w:tabs>
        <w:spacing w:before="158"/>
        <w:ind w:left="79"/>
      </w:pPr>
      <w:r>
        <w:rPr>
          <w:spacing w:val="-3"/>
        </w:rPr>
        <w:t>Yes</w:t>
      </w:r>
      <w:r>
        <w:rPr>
          <w:spacing w:val="-3"/>
        </w:rPr>
        <w:tab/>
      </w:r>
      <w:r>
        <w:t>Project must exist on Coverity</w:t>
      </w:r>
      <w:r>
        <w:rPr>
          <w:spacing w:val="-14"/>
        </w:rPr>
        <w:t xml:space="preserve"> </w:t>
      </w:r>
      <w:r>
        <w:t>Instance</w:t>
      </w:r>
    </w:p>
    <w:p w14:paraId="3173B301" w14:textId="77777777" w:rsidR="00D64DB2" w:rsidRDefault="00D64DB2">
      <w:pPr>
        <w:sectPr w:rsidR="00D64DB2">
          <w:type w:val="continuous"/>
          <w:pgSz w:w="12240" w:h="15840"/>
          <w:pgMar w:top="1500" w:right="1320" w:bottom="280" w:left="1340" w:header="720" w:footer="720" w:gutter="0"/>
          <w:cols w:num="5" w:space="720" w:equalWidth="0">
            <w:col w:w="790" w:space="40"/>
            <w:col w:w="859" w:space="39"/>
            <w:col w:w="945" w:space="39"/>
            <w:col w:w="848" w:space="39"/>
            <w:col w:w="5981"/>
          </w:cols>
        </w:sectPr>
      </w:pPr>
    </w:p>
    <w:p w14:paraId="3EA704F4" w14:textId="77777777" w:rsidR="00D64DB2" w:rsidRDefault="00C46513">
      <w:pPr>
        <w:tabs>
          <w:tab w:val="left" w:pos="3559"/>
        </w:tabs>
        <w:spacing w:before="159"/>
        <w:ind w:left="919"/>
        <w:rPr>
          <w:rFonts w:ascii="Courier New" w:hAnsi="Courier New"/>
          <w:sz w:val="16"/>
        </w:rPr>
      </w:pPr>
      <w:r>
        <w:rPr>
          <w:noProof/>
        </w:rPr>
        <mc:AlternateContent>
          <mc:Choice Requires="wps">
            <w:drawing>
              <wp:anchor distT="0" distB="0" distL="114300" distR="114300" simplePos="0" relativeHeight="251772928" behindDoc="0" locked="0" layoutInCell="1" allowOverlap="1" wp14:anchorId="7B00DC9B" wp14:editId="24D230EC">
                <wp:simplePos x="0" y="0"/>
                <wp:positionH relativeFrom="page">
                  <wp:posOffset>1983105</wp:posOffset>
                </wp:positionH>
                <wp:positionV relativeFrom="paragraph">
                  <wp:posOffset>-427355</wp:posOffset>
                </wp:positionV>
                <wp:extent cx="457200" cy="730250"/>
                <wp:effectExtent l="0" t="0" r="0" b="0"/>
                <wp:wrapNone/>
                <wp:docPr id="1059305826"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 cy="73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CellMar>
                                <w:left w:w="0" w:type="dxa"/>
                                <w:right w:w="0" w:type="dxa"/>
                              </w:tblCellMar>
                              <w:tblLook w:val="01E0" w:firstRow="1" w:lastRow="1" w:firstColumn="1" w:lastColumn="1" w:noHBand="0" w:noVBand="0"/>
                            </w:tblPr>
                            <w:tblGrid>
                              <w:gridCol w:w="684"/>
                            </w:tblGrid>
                            <w:tr w:rsidR="00D64DB2" w14:paraId="427C1C9F" w14:textId="77777777">
                              <w:trPr>
                                <w:trHeight w:val="178"/>
                              </w:trPr>
                              <w:tc>
                                <w:tcPr>
                                  <w:tcW w:w="684" w:type="dxa"/>
                                  <w:tcBorders>
                                    <w:left w:val="single" w:sz="12" w:space="0" w:color="FFFFFF"/>
                                    <w:right w:val="nil"/>
                                  </w:tcBorders>
                                  <w:shd w:val="clear" w:color="auto" w:fill="EDEDED"/>
                                </w:tcPr>
                                <w:p w14:paraId="4B241666" w14:textId="77777777" w:rsidR="00D64DB2" w:rsidRDefault="0022516B">
                                  <w:pPr>
                                    <w:pStyle w:val="TableParagraph"/>
                                    <w:spacing w:line="159" w:lineRule="exact"/>
                                    <w:ind w:left="8" w:right="-15"/>
                                    <w:rPr>
                                      <w:rFonts w:ascii="Courier New" w:hAnsi="Courier New"/>
                                      <w:sz w:val="16"/>
                                    </w:rPr>
                                  </w:pPr>
                                  <w:r>
                                    <w:rPr>
                                      <w:rFonts w:ascii="Courier New" w:hAnsi="Courier New"/>
                                      <w:sz w:val="16"/>
                                    </w:rPr>
                                    <w:t>COVERI•</w:t>
                                  </w:r>
                                </w:p>
                              </w:tc>
                            </w:tr>
                            <w:tr w:rsidR="00D64DB2" w14:paraId="23C0DDE9" w14:textId="77777777">
                              <w:trPr>
                                <w:trHeight w:val="178"/>
                              </w:trPr>
                              <w:tc>
                                <w:tcPr>
                                  <w:tcW w:w="684" w:type="dxa"/>
                                  <w:tcBorders>
                                    <w:left w:val="single" w:sz="12" w:space="0" w:color="FFFFFF"/>
                                    <w:right w:val="nil"/>
                                  </w:tcBorders>
                                  <w:shd w:val="clear" w:color="auto" w:fill="EDEDED"/>
                                </w:tcPr>
                                <w:p w14:paraId="2E62EA3C" w14:textId="77777777" w:rsidR="00D64DB2" w:rsidRDefault="0022516B">
                                  <w:pPr>
                                    <w:pStyle w:val="TableParagraph"/>
                                    <w:spacing w:before="22" w:line="136" w:lineRule="exact"/>
                                    <w:ind w:left="8" w:right="-15"/>
                                    <w:rPr>
                                      <w:rFonts w:ascii="Courier New" w:hAnsi="Courier New"/>
                                      <w:sz w:val="16"/>
                                    </w:rPr>
                                  </w:pPr>
                                  <w:r>
                                    <w:rPr>
                                      <w:rFonts w:ascii="Courier New" w:hAnsi="Courier New"/>
                                      <w:sz w:val="16"/>
                                    </w:rPr>
                                    <w:t>TY_CON•</w:t>
                                  </w:r>
                                </w:p>
                              </w:tc>
                            </w:tr>
                            <w:tr w:rsidR="00D64DB2" w14:paraId="6637589F" w14:textId="77777777">
                              <w:trPr>
                                <w:trHeight w:val="243"/>
                              </w:trPr>
                              <w:tc>
                                <w:tcPr>
                                  <w:tcW w:w="684" w:type="dxa"/>
                                  <w:tcBorders>
                                    <w:left w:val="single" w:sz="12" w:space="0" w:color="FFFFFF"/>
                                    <w:right w:val="nil"/>
                                  </w:tcBorders>
                                </w:tcPr>
                                <w:p w14:paraId="390DEC84" w14:textId="77777777" w:rsidR="00D64DB2" w:rsidRDefault="0022516B">
                                  <w:pPr>
                                    <w:pStyle w:val="TableParagraph"/>
                                    <w:spacing w:before="55" w:line="168" w:lineRule="exact"/>
                                    <w:ind w:left="8"/>
                                    <w:rPr>
                                      <w:rFonts w:ascii="Courier New" w:hAnsi="Courier New"/>
                                      <w:sz w:val="16"/>
                                    </w:rPr>
                                  </w:pPr>
                                  <w:r>
                                    <w:rPr>
                                      <w:rFonts w:ascii="Courier New" w:hAnsi="Courier New"/>
                                      <w:sz w:val="16"/>
                                      <w:shd w:val="clear" w:color="auto" w:fill="EDEDED"/>
                                    </w:rPr>
                                    <w:t>NECT_•</w:t>
                                  </w:r>
                                </w:p>
                              </w:tc>
                            </w:tr>
                          </w:tbl>
                          <w:p w14:paraId="744FAF57"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0DC9B" id="Text Box 193" o:spid="_x0000_s1179" type="#_x0000_t202" style="position:absolute;left:0;text-align:left;margin-left:156.15pt;margin-top:-33.65pt;width:36pt;height:57.5pt;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" filled="f" stroked="f">
                <v:path arrowok="t"/>
                <v:textbox inset="0,0,0,0">
                  <w:txbxContent>
                    <w:tbl>
                      <w:tblPr>
                        <w:tblW w:w="0" w:type="auto"/>
                        <w:tblInd w:w="15"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CellMar>
                          <w:left w:w="0" w:type="dxa"/>
                          <w:right w:w="0" w:type="dxa"/>
                        </w:tblCellMar>
                        <w:tblLook w:val="01E0" w:firstRow="1" w:lastRow="1" w:firstColumn="1" w:lastColumn="1" w:noHBand="0" w:noVBand="0"/>
                      </w:tblPr>
                      <w:tblGrid>
                        <w:gridCol w:w="684"/>
                      </w:tblGrid>
                      <w:tr w:rsidR="00D64DB2" w14:paraId="427C1C9F" w14:textId="77777777">
                        <w:trPr>
                          <w:trHeight w:val="178"/>
                        </w:trPr>
                        <w:tc>
                          <w:tcPr>
                            <w:tcW w:w="684" w:type="dxa"/>
                            <w:tcBorders>
                              <w:left w:val="single" w:sz="12" w:space="0" w:color="FFFFFF"/>
                              <w:right w:val="nil"/>
                            </w:tcBorders>
                            <w:shd w:val="clear" w:color="auto" w:fill="EDEDED"/>
                          </w:tcPr>
                          <w:p w14:paraId="4B241666" w14:textId="77777777" w:rsidR="00D64DB2" w:rsidRDefault="0022516B">
                            <w:pPr>
                              <w:pStyle w:val="TableParagraph"/>
                              <w:spacing w:line="159" w:lineRule="exact"/>
                              <w:ind w:left="8" w:right="-15"/>
                              <w:rPr>
                                <w:rFonts w:ascii="Courier New" w:hAnsi="Courier New"/>
                                <w:sz w:val="16"/>
                              </w:rPr>
                            </w:pPr>
                            <w:r>
                              <w:rPr>
                                <w:rFonts w:ascii="Courier New" w:hAnsi="Courier New"/>
                                <w:sz w:val="16"/>
                              </w:rPr>
                              <w:t>COVERI•</w:t>
                            </w:r>
                          </w:p>
                        </w:tc>
                      </w:tr>
                      <w:tr w:rsidR="00D64DB2" w14:paraId="23C0DDE9" w14:textId="77777777">
                        <w:trPr>
                          <w:trHeight w:val="178"/>
                        </w:trPr>
                        <w:tc>
                          <w:tcPr>
                            <w:tcW w:w="684" w:type="dxa"/>
                            <w:tcBorders>
                              <w:left w:val="single" w:sz="12" w:space="0" w:color="FFFFFF"/>
                              <w:right w:val="nil"/>
                            </w:tcBorders>
                            <w:shd w:val="clear" w:color="auto" w:fill="EDEDED"/>
                          </w:tcPr>
                          <w:p w14:paraId="2E62EA3C" w14:textId="77777777" w:rsidR="00D64DB2" w:rsidRDefault="0022516B">
                            <w:pPr>
                              <w:pStyle w:val="TableParagraph"/>
                              <w:spacing w:before="22" w:line="136" w:lineRule="exact"/>
                              <w:ind w:left="8" w:right="-15"/>
                              <w:rPr>
                                <w:rFonts w:ascii="Courier New" w:hAnsi="Courier New"/>
                                <w:sz w:val="16"/>
                              </w:rPr>
                            </w:pPr>
                            <w:r>
                              <w:rPr>
                                <w:rFonts w:ascii="Courier New" w:hAnsi="Courier New"/>
                                <w:sz w:val="16"/>
                              </w:rPr>
                              <w:t>TY_CON•</w:t>
                            </w:r>
                          </w:p>
                        </w:tc>
                      </w:tr>
                      <w:tr w:rsidR="00D64DB2" w14:paraId="6637589F" w14:textId="77777777">
                        <w:trPr>
                          <w:trHeight w:val="243"/>
                        </w:trPr>
                        <w:tc>
                          <w:tcPr>
                            <w:tcW w:w="684" w:type="dxa"/>
                            <w:tcBorders>
                              <w:left w:val="single" w:sz="12" w:space="0" w:color="FFFFFF"/>
                              <w:right w:val="nil"/>
                            </w:tcBorders>
                          </w:tcPr>
                          <w:p w14:paraId="390DEC84" w14:textId="77777777" w:rsidR="00D64DB2" w:rsidRDefault="0022516B">
                            <w:pPr>
                              <w:pStyle w:val="TableParagraph"/>
                              <w:spacing w:before="55" w:line="168" w:lineRule="exact"/>
                              <w:ind w:left="8"/>
                              <w:rPr>
                                <w:rFonts w:ascii="Courier New" w:hAnsi="Courier New"/>
                                <w:sz w:val="16"/>
                              </w:rPr>
                            </w:pPr>
                            <w:r>
                              <w:rPr>
                                <w:rFonts w:ascii="Courier New" w:hAnsi="Courier New"/>
                                <w:sz w:val="16"/>
                                <w:shd w:val="clear" w:color="auto" w:fill="EDEDED"/>
                              </w:rPr>
                              <w:t>NECT_•</w:t>
                            </w:r>
                          </w:p>
                        </w:tc>
                      </w:tr>
                    </w:tbl>
                    <w:p w14:paraId="744FAF57" w14:textId="77777777" w:rsidR="00D64DB2" w:rsidRDefault="00D64DB2">
                      <w:pPr>
                        <w:pStyle w:val="BodyText"/>
                      </w:pPr>
                    </w:p>
                  </w:txbxContent>
                </v:textbox>
                <w10:wrap anchorx="page"/>
              </v:shape>
            </w:pict>
          </mc:Fallback>
        </mc:AlternateContent>
      </w:r>
      <w:r w:rsidR="00350945">
        <w:rPr>
          <w:rFonts w:ascii="Courier New" w:hAnsi="Courier New"/>
          <w:sz w:val="16"/>
          <w:shd w:val="clear" w:color="auto" w:fill="EDEDED"/>
        </w:rPr>
        <w:t>.project•</w:t>
      </w:r>
      <w:r w:rsidR="00350945">
        <w:rPr>
          <w:rFonts w:ascii="Courier New" w:hAnsi="Courier New"/>
          <w:sz w:val="16"/>
        </w:rPr>
        <w:tab/>
      </w:r>
      <w:r w:rsidR="00350945">
        <w:rPr>
          <w:rFonts w:ascii="Courier New" w:hAnsi="Courier New"/>
          <w:sz w:val="16"/>
          <w:shd w:val="clear" w:color="auto" w:fill="EDEDED"/>
        </w:rPr>
        <w:t>•</w:t>
      </w:r>
    </w:p>
    <w:p w14:paraId="2875EB72" w14:textId="77777777" w:rsidR="00D64DB2" w:rsidRDefault="00D64DB2">
      <w:pPr>
        <w:rPr>
          <w:rFonts w:ascii="Courier New" w:hAnsi="Courier New"/>
          <w:sz w:val="16"/>
        </w:rPr>
        <w:sectPr w:rsidR="00D64DB2">
          <w:type w:val="continuous"/>
          <w:pgSz w:w="12240" w:h="15840"/>
          <w:pgMar w:top="1500" w:right="1320" w:bottom="280" w:left="1340" w:header="720" w:footer="720" w:gutter="0"/>
          <w:cols w:space="720"/>
        </w:sectPr>
      </w:pPr>
    </w:p>
    <w:p w14:paraId="4ED62FFB" w14:textId="77777777" w:rsidR="00D64DB2" w:rsidRDefault="00D64DB2">
      <w:pPr>
        <w:pStyle w:val="BodyText"/>
        <w:rPr>
          <w:rFonts w:ascii="Courier New"/>
          <w:sz w:val="22"/>
        </w:rPr>
      </w:pPr>
    </w:p>
    <w:p w14:paraId="09FB9989" w14:textId="77777777" w:rsidR="00D64DB2" w:rsidRDefault="00D64DB2">
      <w:pPr>
        <w:pStyle w:val="BodyText"/>
        <w:rPr>
          <w:rFonts w:ascii="Courier New"/>
          <w:sz w:val="22"/>
        </w:rPr>
      </w:pPr>
    </w:p>
    <w:p w14:paraId="143DDF16" w14:textId="77777777" w:rsidR="00D64DB2" w:rsidRDefault="00D64DB2">
      <w:pPr>
        <w:pStyle w:val="BodyText"/>
        <w:rPr>
          <w:rFonts w:ascii="Courier New"/>
          <w:sz w:val="22"/>
        </w:rPr>
      </w:pPr>
    </w:p>
    <w:p w14:paraId="24A3F8F4" w14:textId="77777777" w:rsidR="00D64DB2" w:rsidRDefault="0022516B">
      <w:pPr>
        <w:pStyle w:val="BodyText"/>
        <w:spacing w:before="154" w:line="340" w:lineRule="auto"/>
        <w:ind w:left="160"/>
      </w:pPr>
      <w:r>
        <w:rPr>
          <w:w w:val="95"/>
        </w:rPr>
        <w:t xml:space="preserve">Stream </w:t>
      </w:r>
      <w:r>
        <w:t>Name</w:t>
      </w:r>
    </w:p>
    <w:p w14:paraId="419277B1" w14:textId="77777777" w:rsidR="00D64DB2" w:rsidRDefault="00D64DB2">
      <w:pPr>
        <w:pStyle w:val="BodyText"/>
        <w:rPr>
          <w:sz w:val="22"/>
        </w:rPr>
      </w:pPr>
    </w:p>
    <w:p w14:paraId="2B068CFB" w14:textId="77777777" w:rsidR="00D64DB2" w:rsidRDefault="00D64DB2">
      <w:pPr>
        <w:pStyle w:val="BodyText"/>
        <w:rPr>
          <w:sz w:val="22"/>
        </w:rPr>
      </w:pPr>
    </w:p>
    <w:p w14:paraId="355B3E32" w14:textId="77777777" w:rsidR="00D64DB2" w:rsidRDefault="00D64DB2">
      <w:pPr>
        <w:pStyle w:val="BodyText"/>
        <w:rPr>
          <w:sz w:val="22"/>
        </w:rPr>
      </w:pPr>
    </w:p>
    <w:p w14:paraId="086DC2CF" w14:textId="77777777" w:rsidR="00D64DB2" w:rsidRDefault="00D64DB2">
      <w:pPr>
        <w:pStyle w:val="BodyText"/>
        <w:rPr>
          <w:sz w:val="22"/>
        </w:rPr>
      </w:pPr>
    </w:p>
    <w:p w14:paraId="75D72CFA" w14:textId="77777777" w:rsidR="00D64DB2" w:rsidRDefault="00D64DB2">
      <w:pPr>
        <w:pStyle w:val="BodyText"/>
        <w:rPr>
          <w:sz w:val="22"/>
        </w:rPr>
      </w:pPr>
    </w:p>
    <w:p w14:paraId="5AE57259" w14:textId="77777777" w:rsidR="00D64DB2" w:rsidRDefault="00C46513">
      <w:pPr>
        <w:pStyle w:val="BodyText"/>
        <w:spacing w:before="158" w:line="204" w:lineRule="exact"/>
        <w:ind w:left="160"/>
      </w:pPr>
      <w:r>
        <w:rPr>
          <w:noProof/>
        </w:rPr>
        <mc:AlternateContent>
          <mc:Choice Requires="wps">
            <w:drawing>
              <wp:anchor distT="0" distB="0" distL="114300" distR="114300" simplePos="0" relativeHeight="251766784" behindDoc="0" locked="0" layoutInCell="1" allowOverlap="1" wp14:anchorId="33BBCD5E" wp14:editId="2EAB9345">
                <wp:simplePos x="0" y="0"/>
                <wp:positionH relativeFrom="page">
                  <wp:posOffset>1434465</wp:posOffset>
                </wp:positionH>
                <wp:positionV relativeFrom="paragraph">
                  <wp:posOffset>121920</wp:posOffset>
                </wp:positionV>
                <wp:extent cx="426720" cy="154940"/>
                <wp:effectExtent l="0" t="0" r="0" b="0"/>
                <wp:wrapNone/>
                <wp:docPr id="224050775"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549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480A94" w14:textId="77777777" w:rsidR="00D64DB2" w:rsidRDefault="0022516B">
                            <w:pPr>
                              <w:spacing w:before="22"/>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BCD5E" id="Text Box 192" o:spid="_x0000_s1180" type="#_x0000_t202" style="position:absolute;left:0;text-align:left;margin-left:112.95pt;margin-top:9.6pt;width:33.6pt;height:12.2pt;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" fillcolor="#ededed" stroked="f">
                <v:path arrowok="t"/>
                <v:textbox inset="0,0,0,0">
                  <w:txbxContent>
                    <w:p w14:paraId="05480A94" w14:textId="77777777" w:rsidR="00D64DB2" w:rsidRDefault="0022516B">
                      <w:pPr>
                        <w:spacing w:before="22"/>
                        <w:ind w:right="-15"/>
                        <w:rPr>
                          <w:rFonts w:ascii="Courier New" w:hAnsi="Courier New"/>
                          <w:sz w:val="16"/>
                        </w:rPr>
                      </w:pPr>
                      <w:r>
                        <w:rPr>
                          <w:rFonts w:ascii="Courier New" w:hAnsi="Courier New"/>
                          <w:sz w:val="16"/>
                        </w:rPr>
                        <w:t>coveri•</w:t>
                      </w:r>
                    </w:p>
                  </w:txbxContent>
                </v:textbox>
                <w10:wrap anchorx="page"/>
              </v:shape>
            </w:pict>
          </mc:Fallback>
        </mc:AlternateContent>
      </w:r>
      <w:r w:rsidR="00350945">
        <w:t>View</w:t>
      </w:r>
    </w:p>
    <w:p w14:paraId="2F60A02B" w14:textId="77777777" w:rsidR="00D64DB2" w:rsidRDefault="0022516B">
      <w:pPr>
        <w:spacing w:before="158"/>
        <w:ind w:left="79"/>
        <w:rPr>
          <w:rFonts w:ascii="Courier New"/>
          <w:sz w:val="16"/>
        </w:rPr>
      </w:pPr>
      <w:r>
        <w:br w:type="column"/>
      </w:r>
      <w:r>
        <w:rPr>
          <w:rFonts w:ascii="Courier New"/>
          <w:sz w:val="16"/>
          <w:shd w:val="clear" w:color="auto" w:fill="EDEDED"/>
        </w:rPr>
        <w:t>.name</w:t>
      </w:r>
    </w:p>
    <w:p w14:paraId="28ED5150" w14:textId="77777777" w:rsidR="00D64DB2" w:rsidRDefault="00D64DB2">
      <w:pPr>
        <w:pStyle w:val="BodyText"/>
        <w:rPr>
          <w:rFonts w:ascii="Courier New"/>
          <w:sz w:val="18"/>
        </w:rPr>
      </w:pPr>
    </w:p>
    <w:p w14:paraId="33552CAD" w14:textId="77777777" w:rsidR="00D64DB2" w:rsidRDefault="00D64DB2">
      <w:pPr>
        <w:pStyle w:val="BodyText"/>
        <w:rPr>
          <w:rFonts w:ascii="Courier New"/>
          <w:sz w:val="18"/>
        </w:rPr>
      </w:pPr>
    </w:p>
    <w:p w14:paraId="659FAEAE" w14:textId="77777777" w:rsidR="00D64DB2" w:rsidRDefault="0022516B">
      <w:pPr>
        <w:pStyle w:val="BodyText"/>
        <w:spacing w:before="154" w:line="340" w:lineRule="auto"/>
        <w:ind w:left="79" w:right="135"/>
        <w:jc w:val="both"/>
      </w:pPr>
      <w:r>
        <w:rPr>
          <w:w w:val="90"/>
        </w:rPr>
        <w:t xml:space="preserve">coveri­ </w:t>
      </w:r>
      <w:r>
        <w:rPr>
          <w:spacing w:val="-1"/>
          <w:w w:val="90"/>
        </w:rPr>
        <w:t xml:space="preserve">ty.con­ </w:t>
      </w:r>
      <w:r>
        <w:t>nect­</w:t>
      </w:r>
    </w:p>
    <w:p w14:paraId="39FD2E24" w14:textId="77777777" w:rsidR="00D64DB2" w:rsidRDefault="0022516B">
      <w:pPr>
        <w:pStyle w:val="BodyText"/>
        <w:spacing w:line="237" w:lineRule="exact"/>
        <w:ind w:left="79"/>
      </w:pPr>
      <w:r>
        <w:rPr>
          <w:spacing w:val="-1"/>
          <w:w w:val="95"/>
        </w:rPr>
        <w:t>.stream­</w:t>
      </w:r>
    </w:p>
    <w:p w14:paraId="40DFE841" w14:textId="77777777" w:rsidR="00D64DB2" w:rsidRDefault="0022516B">
      <w:pPr>
        <w:pStyle w:val="BodyText"/>
        <w:spacing w:before="100"/>
        <w:ind w:left="79"/>
      </w:pPr>
      <w:r>
        <w:t>.name</w:t>
      </w:r>
    </w:p>
    <w:p w14:paraId="68DDE2E6" w14:textId="77777777" w:rsidR="00D64DB2" w:rsidRDefault="0022516B">
      <w:pPr>
        <w:spacing w:before="158" w:line="451" w:lineRule="auto"/>
        <w:ind w:left="114" w:right="-20"/>
        <w:rPr>
          <w:rFonts w:ascii="Courier New" w:hAnsi="Courier New"/>
          <w:sz w:val="16"/>
        </w:rPr>
      </w:pPr>
      <w:r>
        <w:br w:type="column"/>
      </w:r>
      <w:r>
        <w:rPr>
          <w:rFonts w:ascii="Courier New" w:hAnsi="Courier New"/>
          <w:sz w:val="16"/>
          <w:shd w:val="clear" w:color="auto" w:fill="EDEDED"/>
        </w:rPr>
        <w:t>PROJECT_•</w:t>
      </w:r>
      <w:r>
        <w:rPr>
          <w:rFonts w:ascii="Courier New" w:hAnsi="Courier New"/>
          <w:sz w:val="16"/>
        </w:rPr>
        <w:t xml:space="preserve"> </w:t>
      </w:r>
      <w:r>
        <w:rPr>
          <w:rFonts w:ascii="Courier New" w:hAnsi="Courier New"/>
          <w:sz w:val="16"/>
          <w:shd w:val="clear" w:color="auto" w:fill="EDEDED"/>
        </w:rPr>
        <w:t>NAME</w:t>
      </w:r>
    </w:p>
    <w:p w14:paraId="235670DE" w14:textId="77777777" w:rsidR="00D64DB2" w:rsidRDefault="0022516B">
      <w:pPr>
        <w:spacing w:before="119"/>
        <w:ind w:left="114"/>
        <w:rPr>
          <w:rFonts w:ascii="Courier New" w:hAnsi="Courier New"/>
          <w:sz w:val="16"/>
        </w:rPr>
      </w:pPr>
      <w:r>
        <w:rPr>
          <w:rFonts w:ascii="Courier New" w:hAnsi="Courier New"/>
          <w:sz w:val="16"/>
          <w:shd w:val="clear" w:color="auto" w:fill="EDEDED"/>
        </w:rPr>
        <w:t>BRIDGE_•</w:t>
      </w:r>
    </w:p>
    <w:p w14:paraId="4634A9EC" w14:textId="77777777" w:rsidR="00D64DB2" w:rsidRDefault="00C46513">
      <w:pPr>
        <w:pStyle w:val="BodyText"/>
        <w:spacing w:before="10"/>
        <w:rPr>
          <w:rFonts w:ascii="Courier New"/>
          <w:sz w:val="9"/>
        </w:rPr>
      </w:pPr>
      <w:r>
        <w:rPr>
          <w:noProof/>
        </w:rPr>
        <mc:AlternateContent>
          <mc:Choice Requires="wps">
            <w:drawing>
              <wp:anchor distT="0" distB="0" distL="0" distR="0" simplePos="0" relativeHeight="251759616" behindDoc="1" locked="0" layoutInCell="1" allowOverlap="1" wp14:anchorId="298D973E" wp14:editId="073D8720">
                <wp:simplePos x="0" y="0"/>
                <wp:positionH relativeFrom="page">
                  <wp:posOffset>1998345</wp:posOffset>
                </wp:positionH>
                <wp:positionV relativeFrom="paragraph">
                  <wp:posOffset>86360</wp:posOffset>
                </wp:positionV>
                <wp:extent cx="426720" cy="133985"/>
                <wp:effectExtent l="0" t="0" r="0" b="0"/>
                <wp:wrapTopAndBottom/>
                <wp:docPr id="1405321347"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E8D564" w14:textId="77777777" w:rsidR="00D64DB2" w:rsidRDefault="0022516B">
                            <w:pPr>
                              <w:spacing w:before="22"/>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D973E" id="Text Box 191" o:spid="_x0000_s1181" type="#_x0000_t202" style="position:absolute;margin-left:157.35pt;margin-top:6.8pt;width:33.6pt;height:10.55pt;z-index:-25155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" fillcolor="#ededed" stroked="f">
                <v:path arrowok="t"/>
                <v:textbox inset="0,0,0,0">
                  <w:txbxContent>
                    <w:p w14:paraId="6EE8D564" w14:textId="77777777" w:rsidR="00D64DB2" w:rsidRDefault="0022516B">
                      <w:pPr>
                        <w:spacing w:before="22"/>
                        <w:ind w:right="-15"/>
                        <w:rPr>
                          <w:rFonts w:ascii="Courier New" w:hAnsi="Courier New"/>
                          <w:sz w:val="16"/>
                        </w:rPr>
                      </w:pPr>
                      <w:r>
                        <w:rPr>
                          <w:rFonts w:ascii="Courier New" w:hAnsi="Courier New"/>
                          <w:sz w:val="16"/>
                        </w:rPr>
                        <w:t>COVERI•</w:t>
                      </w:r>
                    </w:p>
                  </w:txbxContent>
                </v:textbox>
                <w10:wrap type="topAndBottom" anchorx="page"/>
              </v:shape>
            </w:pict>
          </mc:Fallback>
        </mc:AlternateContent>
      </w:r>
      <w:r>
        <w:rPr>
          <w:noProof/>
        </w:rPr>
        <mc:AlternateContent>
          <mc:Choice Requires="wps">
            <w:drawing>
              <wp:anchor distT="0" distB="0" distL="0" distR="0" simplePos="0" relativeHeight="251760640" behindDoc="1" locked="0" layoutInCell="1" allowOverlap="1" wp14:anchorId="093651BA" wp14:editId="5E758DEC">
                <wp:simplePos x="0" y="0"/>
                <wp:positionH relativeFrom="page">
                  <wp:posOffset>1998345</wp:posOffset>
                </wp:positionH>
                <wp:positionV relativeFrom="paragraph">
                  <wp:posOffset>302260</wp:posOffset>
                </wp:positionV>
                <wp:extent cx="426720" cy="133985"/>
                <wp:effectExtent l="0" t="0" r="0" b="0"/>
                <wp:wrapTopAndBottom/>
                <wp:docPr id="505465165"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B2E85C" w14:textId="77777777" w:rsidR="00D64DB2" w:rsidRDefault="0022516B">
                            <w:pPr>
                              <w:spacing w:before="22"/>
                              <w:ind w:right="-15"/>
                              <w:rPr>
                                <w:rFonts w:ascii="Courier New" w:hAnsi="Courier New"/>
                                <w:sz w:val="16"/>
                              </w:rPr>
                            </w:pPr>
                            <w:r>
                              <w:rPr>
                                <w:rFonts w:ascii="Courier New" w:hAnsi="Courier New"/>
                                <w:sz w:val="16"/>
                              </w:rPr>
                              <w:t>TY_CON•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651BA" id="Text Box 190" o:spid="_x0000_s1182" type="#_x0000_t202" style="position:absolute;margin-left:157.35pt;margin-top:23.8pt;width:33.6pt;height:10.55pt;z-index:-25155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" fillcolor="#ededed" stroked="f">
                <v:path arrowok="t"/>
                <v:textbox inset="0,0,0,0">
                  <w:txbxContent>
                    <w:p w14:paraId="7FB2E85C" w14:textId="77777777" w:rsidR="00D64DB2" w:rsidRDefault="0022516B">
                      <w:pPr>
                        <w:spacing w:before="22"/>
                        <w:ind w:right="-15"/>
                        <w:rPr>
                          <w:rFonts w:ascii="Courier New" w:hAnsi="Courier New"/>
                          <w:sz w:val="16"/>
                        </w:rPr>
                      </w:pPr>
                      <w:r>
                        <w:rPr>
                          <w:rFonts w:ascii="Courier New" w:hAnsi="Courier New"/>
                          <w:sz w:val="16"/>
                        </w:rPr>
                        <w:t>TY_CON•</w:t>
                      </w:r>
                    </w:p>
                  </w:txbxContent>
                </v:textbox>
                <w10:wrap type="topAndBottom" anchorx="page"/>
              </v:shape>
            </w:pict>
          </mc:Fallback>
        </mc:AlternateContent>
      </w:r>
    </w:p>
    <w:p w14:paraId="6D67A231" w14:textId="77777777" w:rsidR="00D64DB2" w:rsidRDefault="00D64DB2">
      <w:pPr>
        <w:pStyle w:val="BodyText"/>
        <w:spacing w:before="10"/>
        <w:rPr>
          <w:rFonts w:ascii="Courier New"/>
          <w:sz w:val="7"/>
        </w:rPr>
      </w:pPr>
    </w:p>
    <w:p w14:paraId="3BC61B60" w14:textId="77777777" w:rsidR="00D64DB2" w:rsidRDefault="0022516B">
      <w:pPr>
        <w:spacing w:before="136" w:line="451" w:lineRule="auto"/>
        <w:ind w:left="114" w:right="76"/>
        <w:rPr>
          <w:rFonts w:ascii="Courier New" w:hAnsi="Courier New"/>
          <w:sz w:val="16"/>
        </w:rPr>
      </w:pPr>
      <w:r>
        <w:rPr>
          <w:rFonts w:ascii="Courier New" w:hAnsi="Courier New"/>
          <w:sz w:val="16"/>
          <w:shd w:val="clear" w:color="auto" w:fill="EDEDED"/>
        </w:rPr>
        <w:t>NECT_•</w:t>
      </w:r>
      <w:r>
        <w:rPr>
          <w:rFonts w:ascii="Courier New" w:hAnsi="Courier New"/>
          <w:sz w:val="16"/>
        </w:rPr>
        <w:t xml:space="preserve"> </w:t>
      </w:r>
      <w:r>
        <w:rPr>
          <w:rFonts w:ascii="Courier New" w:hAnsi="Courier New"/>
          <w:sz w:val="16"/>
          <w:shd w:val="clear" w:color="auto" w:fill="EDEDED"/>
        </w:rPr>
        <w:t>STREAM_•</w:t>
      </w:r>
      <w:r>
        <w:rPr>
          <w:rFonts w:ascii="Courier New" w:hAnsi="Courier New"/>
          <w:sz w:val="16"/>
        </w:rPr>
        <w:t xml:space="preserve"> </w:t>
      </w:r>
      <w:r>
        <w:rPr>
          <w:rFonts w:ascii="Courier New" w:hAnsi="Courier New"/>
          <w:sz w:val="16"/>
          <w:shd w:val="clear" w:color="auto" w:fill="EDEDED"/>
        </w:rPr>
        <w:t>NAME</w:t>
      </w:r>
    </w:p>
    <w:p w14:paraId="3A15092B" w14:textId="77777777" w:rsidR="00D64DB2" w:rsidRDefault="0022516B">
      <w:pPr>
        <w:spacing w:before="118" w:line="148" w:lineRule="exact"/>
        <w:ind w:left="114"/>
        <w:rPr>
          <w:rFonts w:ascii="Courier New" w:hAnsi="Courier New"/>
          <w:sz w:val="16"/>
        </w:rPr>
      </w:pPr>
      <w:r>
        <w:rPr>
          <w:rFonts w:ascii="Courier New" w:hAnsi="Courier New"/>
          <w:sz w:val="16"/>
          <w:shd w:val="clear" w:color="auto" w:fill="EDEDED"/>
        </w:rPr>
        <w:t>BRIDGE_•</w:t>
      </w:r>
    </w:p>
    <w:p w14:paraId="540D818C" w14:textId="77777777" w:rsidR="00D64DB2" w:rsidRDefault="0022516B">
      <w:pPr>
        <w:pStyle w:val="BodyText"/>
        <w:rPr>
          <w:rFonts w:ascii="Courier New"/>
        </w:rPr>
      </w:pPr>
      <w:r>
        <w:br w:type="column"/>
      </w:r>
    </w:p>
    <w:p w14:paraId="252FCA47" w14:textId="77777777" w:rsidR="00D64DB2" w:rsidRDefault="00D64DB2">
      <w:pPr>
        <w:pStyle w:val="BodyText"/>
        <w:rPr>
          <w:rFonts w:ascii="Courier New"/>
        </w:rPr>
      </w:pPr>
    </w:p>
    <w:p w14:paraId="356FC748" w14:textId="77777777" w:rsidR="00D64DB2" w:rsidRDefault="00D64DB2">
      <w:pPr>
        <w:pStyle w:val="BodyText"/>
        <w:rPr>
          <w:rFonts w:ascii="Courier New"/>
        </w:rPr>
      </w:pPr>
    </w:p>
    <w:p w14:paraId="1C3CE58F" w14:textId="77777777" w:rsidR="00D64DB2" w:rsidRDefault="00C46513">
      <w:pPr>
        <w:pStyle w:val="BodyText"/>
        <w:spacing w:before="5"/>
        <w:rPr>
          <w:rFonts w:ascii="Courier New"/>
        </w:rPr>
      </w:pPr>
      <w:r>
        <w:rPr>
          <w:noProof/>
        </w:rPr>
        <mc:AlternateContent>
          <mc:Choice Requires="wps">
            <w:drawing>
              <wp:anchor distT="0" distB="0" distL="0" distR="0" simplePos="0" relativeHeight="251761664" behindDoc="1" locked="0" layoutInCell="1" allowOverlap="1" wp14:anchorId="40AF3973" wp14:editId="5ED27285">
                <wp:simplePos x="0" y="0"/>
                <wp:positionH relativeFrom="page">
                  <wp:posOffset>2623185</wp:posOffset>
                </wp:positionH>
                <wp:positionV relativeFrom="paragraph">
                  <wp:posOffset>162560</wp:posOffset>
                </wp:positionV>
                <wp:extent cx="426720" cy="113665"/>
                <wp:effectExtent l="0" t="0" r="0" b="0"/>
                <wp:wrapTopAndBottom/>
                <wp:docPr id="2120818089"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956BF0" w14:textId="77777777" w:rsidR="00D64DB2" w:rsidRDefault="0022516B">
                            <w:pPr>
                              <w:spacing w:before="22" w:line="156" w:lineRule="exact"/>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F3973" id="Text Box 189" o:spid="_x0000_s1183" type="#_x0000_t202" style="position:absolute;margin-left:206.55pt;margin-top:12.8pt;width:33.6pt;height:8.95pt;z-index:-25155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" fillcolor="#ededed" stroked="f">
                <v:path arrowok="t"/>
                <v:textbox inset="0,0,0,0">
                  <w:txbxContent>
                    <w:p w14:paraId="5F956BF0" w14:textId="77777777" w:rsidR="00D64DB2" w:rsidRDefault="0022516B">
                      <w:pPr>
                        <w:spacing w:before="22" w:line="156" w:lineRule="exact"/>
                        <w:ind w:right="-15"/>
                        <w:rPr>
                          <w:rFonts w:ascii="Courier New" w:hAnsi="Courier New"/>
                          <w:sz w:val="16"/>
                        </w:rPr>
                      </w:pPr>
                      <w:r>
                        <w:rPr>
                          <w:rFonts w:ascii="Courier New" w:hAnsi="Courier New"/>
                          <w:sz w:val="16"/>
                        </w:rPr>
                        <w:t>coveri•</w:t>
                      </w:r>
                    </w:p>
                  </w:txbxContent>
                </v:textbox>
                <w10:wrap type="topAndBottom" anchorx="page"/>
              </v:shape>
            </w:pict>
          </mc:Fallback>
        </mc:AlternateContent>
      </w:r>
      <w:r>
        <w:rPr>
          <w:noProof/>
        </w:rPr>
        <mc:AlternateContent>
          <mc:Choice Requires="wps">
            <w:drawing>
              <wp:anchor distT="0" distB="0" distL="0" distR="0" simplePos="0" relativeHeight="251762688" behindDoc="1" locked="0" layoutInCell="1" allowOverlap="1" wp14:anchorId="187A30DA" wp14:editId="4A8045B6">
                <wp:simplePos x="0" y="0"/>
                <wp:positionH relativeFrom="page">
                  <wp:posOffset>2623185</wp:posOffset>
                </wp:positionH>
                <wp:positionV relativeFrom="paragraph">
                  <wp:posOffset>358140</wp:posOffset>
                </wp:positionV>
                <wp:extent cx="426720" cy="154940"/>
                <wp:effectExtent l="0" t="0" r="0" b="0"/>
                <wp:wrapTopAndBottom/>
                <wp:docPr id="1202889738"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5494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9551E4" w14:textId="77777777" w:rsidR="00D64DB2" w:rsidRDefault="0022516B">
                            <w:pPr>
                              <w:spacing w:before="55"/>
                              <w:ind w:right="-15"/>
                              <w:rPr>
                                <w:rFonts w:ascii="Courier New" w:hAnsi="Courier New"/>
                                <w:sz w:val="16"/>
                              </w:rPr>
                            </w:pPr>
                            <w:r>
                              <w:rPr>
                                <w:rFonts w:ascii="Courier New" w:hAnsi="Courier New"/>
                                <w:sz w:val="16"/>
                              </w:rPr>
                              <w:t>ty.con•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A30DA" id="Text Box 188" o:spid="_x0000_s1184" type="#_x0000_t202" style="position:absolute;margin-left:206.55pt;margin-top:28.2pt;width:33.6pt;height:12.2pt;z-index:-25155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" fillcolor="#ededed" stroked="f">
                <v:path arrowok="t"/>
                <v:textbox inset="0,0,0,0">
                  <w:txbxContent>
                    <w:p w14:paraId="6E9551E4" w14:textId="77777777" w:rsidR="00D64DB2" w:rsidRDefault="0022516B">
                      <w:pPr>
                        <w:spacing w:before="55"/>
                        <w:ind w:right="-15"/>
                        <w:rPr>
                          <w:rFonts w:ascii="Courier New" w:hAnsi="Courier New"/>
                          <w:sz w:val="16"/>
                        </w:rPr>
                      </w:pPr>
                      <w:r>
                        <w:rPr>
                          <w:rFonts w:ascii="Courier New" w:hAnsi="Courier New"/>
                          <w:sz w:val="16"/>
                        </w:rPr>
                        <w:t>ty.con•</w:t>
                      </w:r>
                    </w:p>
                  </w:txbxContent>
                </v:textbox>
                <w10:wrap type="topAndBottom" anchorx="page"/>
              </v:shape>
            </w:pict>
          </mc:Fallback>
        </mc:AlternateContent>
      </w:r>
    </w:p>
    <w:p w14:paraId="673F4E9A" w14:textId="77777777" w:rsidR="00D64DB2" w:rsidRDefault="00D64DB2">
      <w:pPr>
        <w:pStyle w:val="BodyText"/>
        <w:spacing w:before="10"/>
        <w:rPr>
          <w:rFonts w:ascii="Courier New"/>
          <w:sz w:val="7"/>
        </w:rPr>
      </w:pPr>
    </w:p>
    <w:p w14:paraId="02B757DF" w14:textId="77777777" w:rsidR="00D64DB2" w:rsidRDefault="0022516B">
      <w:pPr>
        <w:spacing w:before="136"/>
        <w:ind w:left="79"/>
        <w:rPr>
          <w:rFonts w:ascii="Courier New" w:hAnsi="Courier New"/>
          <w:sz w:val="16"/>
        </w:rPr>
      </w:pPr>
      <w:r>
        <w:rPr>
          <w:rFonts w:ascii="Courier New" w:hAnsi="Courier New"/>
          <w:sz w:val="16"/>
          <w:shd w:val="clear" w:color="auto" w:fill="EDEDED"/>
        </w:rPr>
        <w:t>nect•</w:t>
      </w:r>
    </w:p>
    <w:p w14:paraId="4EB2A508" w14:textId="77777777" w:rsidR="00D64DB2" w:rsidRDefault="0022516B">
      <w:pPr>
        <w:spacing w:before="159"/>
        <w:ind w:left="79"/>
        <w:rPr>
          <w:rFonts w:ascii="Courier New" w:hAnsi="Courier New"/>
          <w:sz w:val="16"/>
        </w:rPr>
      </w:pPr>
      <w:r>
        <w:rPr>
          <w:rFonts w:ascii="Courier New" w:hAnsi="Courier New"/>
          <w:sz w:val="16"/>
          <w:shd w:val="clear" w:color="auto" w:fill="EDEDED"/>
        </w:rPr>
        <w:t>.stream•</w:t>
      </w:r>
    </w:p>
    <w:p w14:paraId="36720564" w14:textId="77777777" w:rsidR="00D64DB2" w:rsidRDefault="0022516B">
      <w:pPr>
        <w:spacing w:before="159"/>
        <w:ind w:left="79"/>
        <w:rPr>
          <w:rFonts w:ascii="Courier New"/>
          <w:sz w:val="16"/>
        </w:rPr>
      </w:pPr>
      <w:r>
        <w:rPr>
          <w:rFonts w:ascii="Courier New"/>
          <w:sz w:val="16"/>
          <w:shd w:val="clear" w:color="auto" w:fill="EDEDED"/>
        </w:rPr>
        <w:t>.name</w:t>
      </w:r>
    </w:p>
    <w:p w14:paraId="4F45A3DF" w14:textId="77777777" w:rsidR="00D64DB2" w:rsidRDefault="00D64DB2">
      <w:pPr>
        <w:pStyle w:val="BodyText"/>
        <w:rPr>
          <w:rFonts w:ascii="Courier New"/>
        </w:rPr>
      </w:pPr>
    </w:p>
    <w:p w14:paraId="3DAC73FC" w14:textId="77777777" w:rsidR="00D64DB2" w:rsidRDefault="00D64DB2">
      <w:pPr>
        <w:pStyle w:val="BodyText"/>
        <w:rPr>
          <w:rFonts w:ascii="Courier New"/>
        </w:rPr>
      </w:pPr>
    </w:p>
    <w:p w14:paraId="1BEA5973" w14:textId="77777777" w:rsidR="00D64DB2" w:rsidRDefault="00C46513">
      <w:pPr>
        <w:pStyle w:val="BodyText"/>
        <w:spacing w:before="5"/>
        <w:rPr>
          <w:rFonts w:ascii="Courier New"/>
          <w:sz w:val="10"/>
        </w:rPr>
      </w:pPr>
      <w:r>
        <w:rPr>
          <w:noProof/>
        </w:rPr>
        <mc:AlternateContent>
          <mc:Choice Requires="wps">
            <w:drawing>
              <wp:anchor distT="0" distB="0" distL="0" distR="0" simplePos="0" relativeHeight="251763712" behindDoc="1" locked="0" layoutInCell="1" allowOverlap="1" wp14:anchorId="747F67F2" wp14:editId="35FF3873">
                <wp:simplePos x="0" y="0"/>
                <wp:positionH relativeFrom="page">
                  <wp:posOffset>2623185</wp:posOffset>
                </wp:positionH>
                <wp:positionV relativeFrom="paragraph">
                  <wp:posOffset>90805</wp:posOffset>
                </wp:positionV>
                <wp:extent cx="426720" cy="113665"/>
                <wp:effectExtent l="0" t="0" r="0" b="0"/>
                <wp:wrapTopAndBottom/>
                <wp:docPr id="1420465753"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85D738" w14:textId="77777777" w:rsidR="00D64DB2" w:rsidRDefault="0022516B">
                            <w:pPr>
                              <w:spacing w:before="22" w:line="156" w:lineRule="exact"/>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F67F2" id="Text Box 187" o:spid="_x0000_s1185" type="#_x0000_t202" style="position:absolute;margin-left:206.55pt;margin-top:7.15pt;width:33.6pt;height:8.95pt;z-index:-25155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" fillcolor="#ededed" stroked="f">
                <v:path arrowok="t"/>
                <v:textbox inset="0,0,0,0">
                  <w:txbxContent>
                    <w:p w14:paraId="7785D738" w14:textId="77777777" w:rsidR="00D64DB2" w:rsidRDefault="0022516B">
                      <w:pPr>
                        <w:spacing w:before="22" w:line="156" w:lineRule="exact"/>
                        <w:ind w:right="-15"/>
                        <w:rPr>
                          <w:rFonts w:ascii="Courier New" w:hAnsi="Courier New"/>
                          <w:sz w:val="16"/>
                        </w:rPr>
                      </w:pPr>
                      <w:r>
                        <w:rPr>
                          <w:rFonts w:ascii="Courier New" w:hAnsi="Courier New"/>
                          <w:sz w:val="16"/>
                        </w:rPr>
                        <w:t>coveri•</w:t>
                      </w:r>
                    </w:p>
                  </w:txbxContent>
                </v:textbox>
                <w10:wrap type="topAndBottom" anchorx="page"/>
              </v:shape>
            </w:pict>
          </mc:Fallback>
        </mc:AlternateContent>
      </w:r>
    </w:p>
    <w:p w14:paraId="08764E86" w14:textId="77777777" w:rsidR="00D64DB2" w:rsidRDefault="0022516B">
      <w:pPr>
        <w:pStyle w:val="BodyText"/>
        <w:rPr>
          <w:rFonts w:ascii="Courier New"/>
          <w:sz w:val="22"/>
        </w:rPr>
      </w:pPr>
      <w:r>
        <w:br w:type="column"/>
      </w:r>
    </w:p>
    <w:p w14:paraId="3DAF1191" w14:textId="77777777" w:rsidR="00D64DB2" w:rsidRDefault="00D64DB2">
      <w:pPr>
        <w:pStyle w:val="BodyText"/>
        <w:rPr>
          <w:rFonts w:ascii="Courier New"/>
          <w:sz w:val="22"/>
        </w:rPr>
      </w:pPr>
    </w:p>
    <w:p w14:paraId="0041CBEF" w14:textId="77777777" w:rsidR="00D64DB2" w:rsidRDefault="00D64DB2">
      <w:pPr>
        <w:pStyle w:val="BodyText"/>
        <w:rPr>
          <w:rFonts w:ascii="Courier New"/>
          <w:sz w:val="22"/>
        </w:rPr>
      </w:pPr>
    </w:p>
    <w:p w14:paraId="773944A5" w14:textId="77777777" w:rsidR="00D64DB2" w:rsidRDefault="0022516B">
      <w:pPr>
        <w:pStyle w:val="BodyText"/>
        <w:tabs>
          <w:tab w:val="left" w:pos="770"/>
        </w:tabs>
        <w:spacing w:before="154"/>
        <w:ind w:left="79"/>
      </w:pPr>
      <w:r>
        <w:rPr>
          <w:spacing w:val="-3"/>
        </w:rPr>
        <w:t>Yes</w:t>
      </w:r>
      <w:r>
        <w:rPr>
          <w:spacing w:val="-3"/>
        </w:rPr>
        <w:tab/>
      </w:r>
      <w:r>
        <w:t>Stream must exist on Coverity</w:t>
      </w:r>
      <w:r>
        <w:rPr>
          <w:spacing w:val="-15"/>
        </w:rPr>
        <w:t xml:space="preserve"> </w:t>
      </w:r>
      <w:r>
        <w:t>Instance.</w:t>
      </w:r>
    </w:p>
    <w:p w14:paraId="6B0B7051" w14:textId="77777777" w:rsidR="00D64DB2" w:rsidRDefault="00D64DB2">
      <w:pPr>
        <w:pStyle w:val="BodyText"/>
        <w:rPr>
          <w:sz w:val="22"/>
        </w:rPr>
      </w:pPr>
    </w:p>
    <w:p w14:paraId="30E0BDC0" w14:textId="77777777" w:rsidR="00D64DB2" w:rsidRDefault="00D64DB2">
      <w:pPr>
        <w:pStyle w:val="BodyText"/>
        <w:rPr>
          <w:sz w:val="22"/>
        </w:rPr>
      </w:pPr>
    </w:p>
    <w:p w14:paraId="38DC3F00" w14:textId="77777777" w:rsidR="00D64DB2" w:rsidRDefault="00D64DB2">
      <w:pPr>
        <w:pStyle w:val="BodyText"/>
        <w:rPr>
          <w:sz w:val="22"/>
        </w:rPr>
      </w:pPr>
    </w:p>
    <w:p w14:paraId="7469AB14" w14:textId="77777777" w:rsidR="00D64DB2" w:rsidRDefault="00D64DB2">
      <w:pPr>
        <w:pStyle w:val="BodyText"/>
        <w:rPr>
          <w:sz w:val="22"/>
        </w:rPr>
      </w:pPr>
    </w:p>
    <w:p w14:paraId="14D5146E" w14:textId="77777777" w:rsidR="00D64DB2" w:rsidRDefault="00D64DB2">
      <w:pPr>
        <w:pStyle w:val="BodyText"/>
        <w:rPr>
          <w:sz w:val="22"/>
        </w:rPr>
      </w:pPr>
    </w:p>
    <w:p w14:paraId="4D7D84AB" w14:textId="77777777" w:rsidR="00D64DB2" w:rsidRDefault="00D64DB2">
      <w:pPr>
        <w:pStyle w:val="BodyText"/>
        <w:rPr>
          <w:sz w:val="22"/>
        </w:rPr>
      </w:pPr>
    </w:p>
    <w:p w14:paraId="6357839D" w14:textId="77777777" w:rsidR="00D64DB2" w:rsidRDefault="00D64DB2">
      <w:pPr>
        <w:pStyle w:val="BodyText"/>
        <w:spacing w:before="11"/>
        <w:rPr>
          <w:sz w:val="27"/>
        </w:rPr>
      </w:pPr>
    </w:p>
    <w:p w14:paraId="2F6102AA" w14:textId="77777777" w:rsidR="00D64DB2" w:rsidRDefault="0022516B">
      <w:pPr>
        <w:pStyle w:val="BodyText"/>
        <w:spacing w:line="204" w:lineRule="exact"/>
        <w:ind w:left="79"/>
      </w:pPr>
      <w:r>
        <w:t>No</w:t>
      </w:r>
    </w:p>
    <w:p w14:paraId="37B00B6D" w14:textId="77777777" w:rsidR="00D64DB2" w:rsidRDefault="00D64DB2">
      <w:pPr>
        <w:spacing w:line="204" w:lineRule="exact"/>
        <w:sectPr w:rsidR="00D64DB2">
          <w:type w:val="continuous"/>
          <w:pgSz w:w="12240" w:h="15840"/>
          <w:pgMar w:top="1500" w:right="1320" w:bottom="280" w:left="1340" w:header="720" w:footer="720" w:gutter="0"/>
          <w:cols w:num="5" w:space="720" w:equalWidth="0">
            <w:col w:w="800" w:space="40"/>
            <w:col w:w="814" w:space="39"/>
            <w:col w:w="979" w:space="39"/>
            <w:col w:w="848" w:space="40"/>
            <w:col w:w="5981"/>
          </w:cols>
        </w:sectPr>
      </w:pPr>
    </w:p>
    <w:p w14:paraId="77B31C00" w14:textId="77777777" w:rsidR="00D64DB2" w:rsidRDefault="00C46513">
      <w:pPr>
        <w:pStyle w:val="BodyText"/>
        <w:spacing w:line="212" w:lineRule="exact"/>
        <w:ind w:left="4370"/>
      </w:pPr>
      <w:r>
        <w:rPr>
          <w:noProof/>
        </w:rPr>
        <mc:AlternateContent>
          <mc:Choice Requires="wps">
            <w:drawing>
              <wp:anchor distT="0" distB="0" distL="114300" distR="114300" simplePos="0" relativeHeight="251764736" behindDoc="0" locked="0" layoutInCell="1" allowOverlap="1" wp14:anchorId="2B2AAEC5" wp14:editId="1B256BBF">
                <wp:simplePos x="0" y="0"/>
                <wp:positionH relativeFrom="page">
                  <wp:posOffset>2623185</wp:posOffset>
                </wp:positionH>
                <wp:positionV relativeFrom="paragraph">
                  <wp:posOffset>92710</wp:posOffset>
                </wp:positionV>
                <wp:extent cx="426720" cy="133985"/>
                <wp:effectExtent l="0" t="0" r="0" b="0"/>
                <wp:wrapNone/>
                <wp:docPr id="1889563079"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D9244" w14:textId="77777777" w:rsidR="00D64DB2" w:rsidRDefault="0022516B">
                            <w:pPr>
                              <w:spacing w:before="22"/>
                              <w:ind w:right="-15"/>
                              <w:rPr>
                                <w:rFonts w:ascii="Courier New" w:hAnsi="Courier New"/>
                                <w:sz w:val="16"/>
                              </w:rPr>
                            </w:pPr>
                            <w:r>
                              <w:rPr>
                                <w:rFonts w:ascii="Courier New" w:hAnsi="Courier New"/>
                                <w:sz w:val="16"/>
                              </w:rPr>
                              <w:t>ty.con•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AAEC5" id="Text Box 186" o:spid="_x0000_s1186" type="#_x0000_t202" style="position:absolute;left:0;text-align:left;margin-left:206.55pt;margin-top:7.3pt;width:33.6pt;height:10.5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" fillcolor="#ededed" stroked="f">
                <v:path arrowok="t"/>
                <v:textbox inset="0,0,0,0">
                  <w:txbxContent>
                    <w:p w14:paraId="2C8D9244" w14:textId="77777777" w:rsidR="00D64DB2" w:rsidRDefault="0022516B">
                      <w:pPr>
                        <w:spacing w:before="22"/>
                        <w:ind w:right="-15"/>
                        <w:rPr>
                          <w:rFonts w:ascii="Courier New" w:hAnsi="Courier New"/>
                          <w:sz w:val="16"/>
                        </w:rPr>
                      </w:pPr>
                      <w:r>
                        <w:rPr>
                          <w:rFonts w:ascii="Courier New" w:hAnsi="Courier New"/>
                          <w:sz w:val="16"/>
                        </w:rPr>
                        <w:t>ty.con•</w:t>
                      </w:r>
                    </w:p>
                  </w:txbxContent>
                </v:textbox>
                <w10:wrap anchorx="page"/>
              </v:shape>
            </w:pict>
          </mc:Fallback>
        </mc:AlternateContent>
      </w:r>
      <w:r>
        <w:rPr>
          <w:noProof/>
        </w:rPr>
        <mc:AlternateContent>
          <mc:Choice Requires="wps">
            <w:drawing>
              <wp:anchor distT="0" distB="0" distL="114300" distR="114300" simplePos="0" relativeHeight="251765760" behindDoc="0" locked="0" layoutInCell="1" allowOverlap="1" wp14:anchorId="792C8FA3" wp14:editId="05A33B4F">
                <wp:simplePos x="0" y="0"/>
                <wp:positionH relativeFrom="page">
                  <wp:posOffset>1434465</wp:posOffset>
                </wp:positionH>
                <wp:positionV relativeFrom="paragraph">
                  <wp:posOffset>113665</wp:posOffset>
                </wp:positionV>
                <wp:extent cx="426720" cy="113665"/>
                <wp:effectExtent l="0" t="0" r="0" b="0"/>
                <wp:wrapNone/>
                <wp:docPr id="26885841"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B18CE2" w14:textId="77777777" w:rsidR="00D64DB2" w:rsidRDefault="0022516B">
                            <w:pPr>
                              <w:spacing w:line="172" w:lineRule="exact"/>
                              <w:ind w:right="-15"/>
                              <w:rPr>
                                <w:rFonts w:ascii="Courier New" w:hAnsi="Courier New"/>
                                <w:sz w:val="16"/>
                              </w:rPr>
                            </w:pPr>
                            <w:r>
                              <w:rPr>
                                <w:rFonts w:ascii="Courier New" w:hAnsi="Courier New"/>
                                <w:sz w:val="16"/>
                              </w:rPr>
                              <w:t>ty.con•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C8FA3" id="Text Box 185" o:spid="_x0000_s1187" type="#_x0000_t202" style="position:absolute;left:0;text-align:left;margin-left:112.95pt;margin-top:8.95pt;width:33.6pt;height:8.95pt;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" fillcolor="#ededed" stroked="f">
                <v:path arrowok="t"/>
                <v:textbox inset="0,0,0,0">
                  <w:txbxContent>
                    <w:p w14:paraId="4BB18CE2" w14:textId="77777777" w:rsidR="00D64DB2" w:rsidRDefault="0022516B">
                      <w:pPr>
                        <w:spacing w:line="172" w:lineRule="exact"/>
                        <w:ind w:right="-15"/>
                        <w:rPr>
                          <w:rFonts w:ascii="Courier New" w:hAnsi="Courier New"/>
                          <w:sz w:val="16"/>
                        </w:rPr>
                      </w:pPr>
                      <w:r>
                        <w:rPr>
                          <w:rFonts w:ascii="Courier New" w:hAnsi="Courier New"/>
                          <w:sz w:val="16"/>
                        </w:rPr>
                        <w:t>ty.con•</w:t>
                      </w:r>
                    </w:p>
                  </w:txbxContent>
                </v:textbox>
                <w10:wrap anchorx="page"/>
              </v:shape>
            </w:pict>
          </mc:Fallback>
        </mc:AlternateContent>
      </w:r>
      <w:r>
        <w:rPr>
          <w:noProof/>
        </w:rPr>
        <mc:AlternateContent>
          <mc:Choice Requires="wps">
            <w:drawing>
              <wp:anchor distT="0" distB="0" distL="114300" distR="114300" simplePos="0" relativeHeight="251770880" behindDoc="0" locked="0" layoutInCell="1" allowOverlap="1" wp14:anchorId="3DC97958" wp14:editId="6226ECA9">
                <wp:simplePos x="0" y="0"/>
                <wp:positionH relativeFrom="page">
                  <wp:posOffset>1998345</wp:posOffset>
                </wp:positionH>
                <wp:positionV relativeFrom="paragraph">
                  <wp:posOffset>113665</wp:posOffset>
                </wp:positionV>
                <wp:extent cx="426720" cy="113665"/>
                <wp:effectExtent l="0" t="0" r="0" b="0"/>
                <wp:wrapNone/>
                <wp:docPr id="1116250753"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1366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7DA60E" w14:textId="77777777" w:rsidR="00D64DB2" w:rsidRDefault="0022516B">
                            <w:pPr>
                              <w:spacing w:line="172" w:lineRule="exact"/>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97958" id="Text Box 184" o:spid="_x0000_s1188" type="#_x0000_t202" style="position:absolute;left:0;text-align:left;margin-left:157.35pt;margin-top:8.95pt;width:33.6pt;height:8.95pt;z-index:251770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" fillcolor="#ededed" stroked="f">
                <v:path arrowok="t"/>
                <v:textbox inset="0,0,0,0">
                  <w:txbxContent>
                    <w:p w14:paraId="627DA60E" w14:textId="77777777" w:rsidR="00D64DB2" w:rsidRDefault="0022516B">
                      <w:pPr>
                        <w:spacing w:line="172" w:lineRule="exact"/>
                        <w:ind w:right="-15"/>
                        <w:rPr>
                          <w:rFonts w:ascii="Courier New" w:hAnsi="Courier New"/>
                          <w:sz w:val="16"/>
                        </w:rPr>
                      </w:pPr>
                      <w:r>
                        <w:rPr>
                          <w:rFonts w:ascii="Courier New" w:hAnsi="Courier New"/>
                          <w:sz w:val="16"/>
                        </w:rPr>
                        <w:t>COVERI•</w:t>
                      </w:r>
                    </w:p>
                  </w:txbxContent>
                </v:textbox>
                <w10:wrap anchorx="page"/>
              </v:shape>
            </w:pict>
          </mc:Fallback>
        </mc:AlternateContent>
      </w:r>
      <w:r w:rsidR="00350945">
        <w:t>Coverity platform's view name/ID.</w:t>
      </w:r>
    </w:p>
    <w:p w14:paraId="2D46302D" w14:textId="77777777" w:rsidR="00D64DB2" w:rsidRDefault="00D64DB2">
      <w:pPr>
        <w:spacing w:line="212" w:lineRule="exact"/>
        <w:sectPr w:rsidR="00D64DB2">
          <w:type w:val="continuous"/>
          <w:pgSz w:w="12240" w:h="15840"/>
          <w:pgMar w:top="1500" w:right="1320" w:bottom="280" w:left="1340" w:header="720" w:footer="720" w:gutter="0"/>
          <w:cols w:space="720"/>
        </w:sectPr>
      </w:pPr>
    </w:p>
    <w:p w14:paraId="78B2F1B4" w14:textId="77777777" w:rsidR="00D64DB2" w:rsidRDefault="0022516B">
      <w:pPr>
        <w:pStyle w:val="BodyText"/>
        <w:spacing w:before="85"/>
        <w:ind w:left="100"/>
      </w:pPr>
      <w:r>
        <w:lastRenderedPageBreak/>
        <w:t>Synopsys Bridge CLI Guide | 3 - Synopsys Bridge CLI Reference | 30</w:t>
      </w:r>
    </w:p>
    <w:p w14:paraId="03EF91E9" w14:textId="77777777" w:rsidR="00D64DB2" w:rsidRDefault="00D64DB2">
      <w:pPr>
        <w:pStyle w:val="BodyText"/>
      </w:pPr>
    </w:p>
    <w:p w14:paraId="18BD5384" w14:textId="77777777" w:rsidR="00D64DB2" w:rsidRDefault="00D64DB2">
      <w:pPr>
        <w:pStyle w:val="BodyText"/>
      </w:pPr>
    </w:p>
    <w:p w14:paraId="3239A773" w14:textId="77777777" w:rsidR="00D64DB2" w:rsidRDefault="00D64DB2">
      <w:pPr>
        <w:pStyle w:val="BodyText"/>
        <w:spacing w:before="2"/>
        <w:rPr>
          <w:sz w:val="15"/>
        </w:rPr>
      </w:pPr>
    </w:p>
    <w:p w14:paraId="68D9BEF7" w14:textId="77777777" w:rsidR="00D64DB2" w:rsidRDefault="00D64DB2">
      <w:pPr>
        <w:rPr>
          <w:sz w:val="15"/>
        </w:rPr>
        <w:sectPr w:rsidR="00D64DB2">
          <w:pgSz w:w="12240" w:h="15840"/>
          <w:pgMar w:top="520" w:right="1320" w:bottom="280" w:left="1340" w:header="720" w:footer="720" w:gutter="0"/>
          <w:cols w:space="720"/>
        </w:sectPr>
      </w:pPr>
    </w:p>
    <w:p w14:paraId="048001EB" w14:textId="77777777" w:rsidR="00D64DB2" w:rsidRDefault="0022516B">
      <w:pPr>
        <w:pStyle w:val="Heading5"/>
        <w:spacing w:before="96" w:line="340" w:lineRule="auto"/>
        <w:ind w:left="249" w:right="19" w:hanging="25"/>
      </w:pPr>
      <w:r>
        <w:t>Argu­ ment</w:t>
      </w:r>
    </w:p>
    <w:p w14:paraId="3DD65556" w14:textId="77777777" w:rsidR="00D64DB2" w:rsidRDefault="0022516B">
      <w:pPr>
        <w:pStyle w:val="BodyText"/>
        <w:spacing w:before="1"/>
        <w:rPr>
          <w:b/>
          <w:sz w:val="22"/>
        </w:rPr>
      </w:pPr>
      <w:r>
        <w:br w:type="column"/>
      </w:r>
    </w:p>
    <w:p w14:paraId="62948A39" w14:textId="77777777" w:rsidR="00D64DB2" w:rsidRDefault="0022516B">
      <w:pPr>
        <w:ind w:left="224"/>
        <w:rPr>
          <w:b/>
          <w:sz w:val="20"/>
        </w:rPr>
      </w:pPr>
      <w:r>
        <w:rPr>
          <w:b/>
          <w:sz w:val="20"/>
        </w:rPr>
        <w:t>Input Mode</w:t>
      </w:r>
    </w:p>
    <w:p w14:paraId="77879F92" w14:textId="77777777" w:rsidR="00D64DB2" w:rsidRDefault="00D64DB2">
      <w:pPr>
        <w:pStyle w:val="BodyText"/>
        <w:rPr>
          <w:b/>
        </w:rPr>
      </w:pPr>
    </w:p>
    <w:p w14:paraId="29018F57" w14:textId="77777777" w:rsidR="00D64DB2" w:rsidRDefault="00D64DB2">
      <w:pPr>
        <w:pStyle w:val="BodyText"/>
        <w:rPr>
          <w:b/>
        </w:rPr>
      </w:pPr>
    </w:p>
    <w:p w14:paraId="3BE4B447" w14:textId="77777777" w:rsidR="00D64DB2" w:rsidRDefault="00C46513">
      <w:pPr>
        <w:pStyle w:val="BodyText"/>
        <w:spacing w:before="5"/>
        <w:rPr>
          <w:b/>
          <w:sz w:val="15"/>
        </w:rPr>
      </w:pPr>
      <w:r>
        <w:rPr>
          <w:noProof/>
        </w:rPr>
        <mc:AlternateContent>
          <mc:Choice Requires="wps">
            <w:drawing>
              <wp:anchor distT="0" distB="0" distL="0" distR="0" simplePos="0" relativeHeight="251773952" behindDoc="1" locked="0" layoutInCell="1" allowOverlap="1" wp14:anchorId="5865496A" wp14:editId="0A51FA9F">
                <wp:simplePos x="0" y="0"/>
                <wp:positionH relativeFrom="page">
                  <wp:posOffset>1998345</wp:posOffset>
                </wp:positionH>
                <wp:positionV relativeFrom="paragraph">
                  <wp:posOffset>142875</wp:posOffset>
                </wp:positionV>
                <wp:extent cx="365760" cy="133985"/>
                <wp:effectExtent l="0" t="0" r="0" b="0"/>
                <wp:wrapTopAndBottom/>
                <wp:docPr id="1133597910"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0CB6D" id="Rectangle 183" o:spid="_x0000_s1026" style="position:absolute;margin-left:157.35pt;margin-top:11.25pt;width:28.8pt;height:10.55pt;z-index:-25154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" fillcolor="#ededed" stroked="f">
                <v:path arrowok="t"/>
                <w10:wrap type="topAndBottom" anchorx="page"/>
              </v:rect>
            </w:pict>
          </mc:Fallback>
        </mc:AlternateContent>
      </w:r>
    </w:p>
    <w:p w14:paraId="4FE4E00F" w14:textId="77777777" w:rsidR="00D64DB2" w:rsidRDefault="0022516B">
      <w:pPr>
        <w:spacing w:before="96" w:line="340" w:lineRule="auto"/>
        <w:ind w:left="224" w:right="-15" w:firstLine="129"/>
        <w:rPr>
          <w:b/>
          <w:sz w:val="20"/>
        </w:rPr>
      </w:pPr>
      <w:r>
        <w:br w:type="column"/>
      </w:r>
      <w:r>
        <w:rPr>
          <w:b/>
          <w:sz w:val="20"/>
        </w:rPr>
        <w:t xml:space="preserve">Re­ </w:t>
      </w:r>
      <w:r>
        <w:rPr>
          <w:b/>
          <w:spacing w:val="-1"/>
          <w:sz w:val="20"/>
        </w:rPr>
        <w:t>quired</w:t>
      </w:r>
    </w:p>
    <w:p w14:paraId="1A74783E" w14:textId="77777777" w:rsidR="00D64DB2" w:rsidRDefault="0022516B">
      <w:pPr>
        <w:pStyle w:val="BodyText"/>
        <w:spacing w:before="1"/>
        <w:rPr>
          <w:b/>
          <w:sz w:val="22"/>
        </w:rPr>
      </w:pPr>
      <w:r>
        <w:br w:type="column"/>
      </w:r>
    </w:p>
    <w:p w14:paraId="01359F5F" w14:textId="77777777" w:rsidR="00D64DB2" w:rsidRDefault="0022516B">
      <w:pPr>
        <w:ind w:left="2310" w:right="2407"/>
        <w:jc w:val="center"/>
        <w:rPr>
          <w:b/>
          <w:sz w:val="20"/>
        </w:rPr>
      </w:pPr>
      <w:r>
        <w:rPr>
          <w:b/>
          <w:sz w:val="20"/>
        </w:rPr>
        <w:t>Notes</w:t>
      </w:r>
    </w:p>
    <w:p w14:paraId="012F9F83" w14:textId="77777777" w:rsidR="00D64DB2" w:rsidRDefault="00D64DB2">
      <w:pPr>
        <w:pStyle w:val="BodyText"/>
        <w:spacing w:before="6"/>
        <w:rPr>
          <w:b/>
          <w:sz w:val="27"/>
        </w:rPr>
      </w:pPr>
    </w:p>
    <w:p w14:paraId="1B070736" w14:textId="03383E41" w:rsidR="00D64DB2" w:rsidDel="00DE049C" w:rsidRDefault="0022516B">
      <w:pPr>
        <w:pStyle w:val="BodyText"/>
        <w:spacing w:line="340" w:lineRule="auto"/>
        <w:ind w:left="80" w:right="53"/>
        <w:rPr>
          <w:del w:id="1463" w:author="Raj Kesarapalli" w:date="2023-07-27T13:54:00Z"/>
        </w:rPr>
      </w:pPr>
      <w:r>
        <w:t>Bridge</w:t>
      </w:r>
      <w:r>
        <w:rPr>
          <w:spacing w:val="-16"/>
        </w:rPr>
        <w:t xml:space="preserve"> </w:t>
      </w:r>
      <w:ins w:id="1464" w:author="Raj Kesarapalli" w:date="2023-07-27T13:55:00Z">
        <w:r w:rsidR="00DE049C">
          <w:rPr>
            <w:spacing w:val="-16"/>
          </w:rPr>
          <w:t xml:space="preserve">will </w:t>
        </w:r>
      </w:ins>
      <w:del w:id="1465" w:author="Raj Kesarapalli" w:date="2023-07-27T13:55:00Z">
        <w:r w:rsidDel="00DE049C">
          <w:delText>uses</w:delText>
        </w:r>
        <w:r w:rsidDel="00DE049C">
          <w:rPr>
            <w:spacing w:val="-16"/>
          </w:rPr>
          <w:delText xml:space="preserve"> </w:delText>
        </w:r>
        <w:r w:rsidDel="00DE049C">
          <w:delText>this</w:delText>
        </w:r>
        <w:r w:rsidDel="00DE049C">
          <w:rPr>
            <w:spacing w:val="-16"/>
          </w:rPr>
          <w:delText xml:space="preserve"> </w:delText>
        </w:r>
        <w:r w:rsidDel="00DE049C">
          <w:delText>information</w:delText>
        </w:r>
        <w:r w:rsidDel="00DE049C">
          <w:rPr>
            <w:spacing w:val="-16"/>
          </w:rPr>
          <w:delText xml:space="preserve"> </w:delText>
        </w:r>
        <w:r w:rsidDel="00DE049C">
          <w:delText>to</w:delText>
        </w:r>
        <w:r w:rsidDel="00DE049C">
          <w:rPr>
            <w:spacing w:val="-16"/>
          </w:rPr>
          <w:delText xml:space="preserve"> </w:delText>
        </w:r>
      </w:del>
      <w:r>
        <w:t>break</w:t>
      </w:r>
      <w:r>
        <w:rPr>
          <w:spacing w:val="-16"/>
        </w:rPr>
        <w:t xml:space="preserve"> </w:t>
      </w:r>
      <w:r>
        <w:t>the</w:t>
      </w:r>
      <w:r>
        <w:rPr>
          <w:spacing w:val="-16"/>
        </w:rPr>
        <w:t xml:space="preserve"> </w:t>
      </w:r>
      <w:r>
        <w:t>build</w:t>
      </w:r>
      <w:ins w:id="1466" w:author="Raj Kesarapalli" w:date="2023-07-27T13:55:00Z">
        <w:r w:rsidR="00DE049C">
          <w:t xml:space="preserve"> </w:t>
        </w:r>
      </w:ins>
      <w:del w:id="1467" w:author="Raj Kesarapalli" w:date="2023-07-27T13:54:00Z">
        <w:r w:rsidDel="00DE049C">
          <w:rPr>
            <w:spacing w:val="-16"/>
          </w:rPr>
          <w:delText xml:space="preserve"> </w:delText>
        </w:r>
        <w:r w:rsidDel="00DE049C">
          <w:delText>by</w:delText>
        </w:r>
        <w:r w:rsidDel="00DE049C">
          <w:rPr>
            <w:spacing w:val="-16"/>
          </w:rPr>
          <w:delText xml:space="preserve"> </w:delText>
        </w:r>
        <w:r w:rsidDel="00DE049C">
          <w:delText xml:space="preserve">return­ ing </w:delText>
        </w:r>
        <w:r w:rsidDel="00DE049C">
          <w:fldChar w:fldCharType="begin"/>
        </w:r>
        <w:r w:rsidDel="00DE049C">
          <w:delInstrText>HYPERLINK \l "_bookmark17"</w:delInstrText>
        </w:r>
        <w:r w:rsidDel="00DE049C">
          <w:fldChar w:fldCharType="separate"/>
        </w:r>
        <w:r w:rsidDel="00DE049C">
          <w:rPr>
            <w:color w:val="337AB7"/>
          </w:rPr>
          <w:delText xml:space="preserve">exit code </w:delText>
        </w:r>
        <w:r w:rsidDel="00DE049C">
          <w:rPr>
            <w:color w:val="337AB7"/>
          </w:rPr>
          <w:fldChar w:fldCharType="end"/>
        </w:r>
        <w:r w:rsidDel="00DE049C">
          <w:fldChar w:fldCharType="begin"/>
        </w:r>
        <w:r w:rsidDel="00DE049C">
          <w:delInstrText>HYPERLINK \l "_bookmark17"</w:delInstrText>
        </w:r>
        <w:r w:rsidDel="00DE049C">
          <w:fldChar w:fldCharType="separate"/>
        </w:r>
        <w:r w:rsidDel="00DE049C">
          <w:rPr>
            <w:rFonts w:ascii="Courier New" w:hAnsi="Courier New"/>
            <w:color w:val="337AB7"/>
            <w:sz w:val="16"/>
            <w:shd w:val="clear" w:color="auto" w:fill="EDEDED"/>
          </w:rPr>
          <w:delText>8</w:delText>
        </w:r>
        <w:r w:rsidDel="00DE049C">
          <w:rPr>
            <w:rFonts w:ascii="Courier New" w:hAnsi="Courier New"/>
            <w:color w:val="337AB7"/>
            <w:sz w:val="16"/>
          </w:rPr>
          <w:delText xml:space="preserve"> </w:delText>
        </w:r>
        <w:r w:rsidDel="00DE049C">
          <w:rPr>
            <w:rFonts w:ascii="Courier New" w:hAnsi="Courier New"/>
            <w:color w:val="337AB7"/>
            <w:sz w:val="16"/>
          </w:rPr>
          <w:fldChar w:fldCharType="end"/>
        </w:r>
        <w:r w:rsidDel="00DE049C">
          <w:fldChar w:fldCharType="begin"/>
        </w:r>
        <w:r w:rsidDel="00DE049C">
          <w:delInstrText>HYPERLINK \l "_bookmark17"</w:delInstrText>
        </w:r>
        <w:r w:rsidDel="00DE049C">
          <w:fldChar w:fldCharType="separate"/>
        </w:r>
        <w:r w:rsidDel="00DE049C">
          <w:rPr>
            <w:rFonts w:ascii="Arial" w:hAnsi="Arial"/>
            <w:i/>
            <w:color w:val="337AB7"/>
          </w:rPr>
          <w:delText>(on</w:delText>
        </w:r>
        <w:r w:rsidDel="00DE049C">
          <w:rPr>
            <w:rFonts w:ascii="Arial" w:hAnsi="Arial"/>
            <w:i/>
            <w:color w:val="337AB7"/>
          </w:rPr>
          <w:fldChar w:fldCharType="end"/>
        </w:r>
        <w:r w:rsidDel="00DE049C">
          <w:rPr>
            <w:rFonts w:ascii="Arial" w:hAnsi="Arial"/>
            <w:i/>
            <w:color w:val="337AB7"/>
          </w:rPr>
          <w:delText xml:space="preserve"> </w:delText>
        </w:r>
        <w:r w:rsidDel="00DE049C">
          <w:fldChar w:fldCharType="begin"/>
        </w:r>
        <w:r w:rsidDel="00DE049C">
          <w:delInstrText>HYPERLINK \l "_bookmark17"</w:delInstrText>
        </w:r>
        <w:r w:rsidDel="00DE049C">
          <w:fldChar w:fldCharType="separate"/>
        </w:r>
        <w:r w:rsidDel="00DE049C">
          <w:rPr>
            <w:rFonts w:ascii="Arial" w:hAnsi="Arial"/>
            <w:i/>
            <w:color w:val="337AB7"/>
          </w:rPr>
          <w:delText xml:space="preserve">page </w:delText>
        </w:r>
        <w:r w:rsidDel="00DE049C">
          <w:rPr>
            <w:rFonts w:ascii="Arial" w:hAnsi="Arial"/>
            <w:i/>
            <w:color w:val="337AB7"/>
          </w:rPr>
          <w:fldChar w:fldCharType="end"/>
        </w:r>
        <w:r w:rsidDel="00DE049C">
          <w:fldChar w:fldCharType="begin"/>
        </w:r>
        <w:r w:rsidDel="00DE049C">
          <w:delInstrText>HYPERLINK \l "_bookmark17"</w:delInstrText>
        </w:r>
        <w:r w:rsidDel="00DE049C">
          <w:fldChar w:fldCharType="separate"/>
        </w:r>
        <w:r w:rsidDel="00DE049C">
          <w:rPr>
            <w:rFonts w:ascii="Arial" w:hAnsi="Arial"/>
            <w:i/>
            <w:color w:val="337AB7"/>
          </w:rPr>
          <w:delText>33</w:delText>
        </w:r>
        <w:r w:rsidDel="00DE049C">
          <w:rPr>
            <w:rFonts w:ascii="Arial" w:hAnsi="Arial"/>
            <w:i/>
            <w:color w:val="337AB7"/>
          </w:rPr>
          <w:fldChar w:fldCharType="end"/>
        </w:r>
        <w:r w:rsidDel="00DE049C">
          <w:fldChar w:fldCharType="begin"/>
        </w:r>
        <w:r w:rsidDel="00DE049C">
          <w:delInstrText>HYPERLINK \l "_bookmark17"</w:delInstrText>
        </w:r>
        <w:r w:rsidDel="00DE049C">
          <w:fldChar w:fldCharType="separate"/>
        </w:r>
        <w:r w:rsidDel="00DE049C">
          <w:rPr>
            <w:rFonts w:ascii="Arial" w:hAnsi="Arial"/>
            <w:i/>
            <w:color w:val="337AB7"/>
          </w:rPr>
          <w:delText xml:space="preserve">) </w:delText>
        </w:r>
        <w:r w:rsidDel="00DE049C">
          <w:rPr>
            <w:rFonts w:ascii="Arial" w:hAnsi="Arial"/>
            <w:i/>
            <w:color w:val="337AB7"/>
          </w:rPr>
          <w:fldChar w:fldCharType="end"/>
        </w:r>
      </w:del>
      <w:r>
        <w:t>if issues are found in the view provided by</w:t>
      </w:r>
      <w:r>
        <w:rPr>
          <w:spacing w:val="-5"/>
        </w:rPr>
        <w:t xml:space="preserve"> </w:t>
      </w:r>
      <w:r>
        <w:rPr>
          <w:spacing w:val="-4"/>
        </w:rPr>
        <w:t>user</w:t>
      </w:r>
      <w:ins w:id="1468" w:author="Raj Kesarapalli" w:date="2023-07-27T13:55:00Z">
        <w:r w:rsidR="00DE049C">
          <w:rPr>
            <w:spacing w:val="-4"/>
          </w:rPr>
          <w:t xml:space="preserve"> and returns</w:t>
        </w:r>
        <w:r w:rsidR="00DE049C">
          <w:t xml:space="preserve"> </w:t>
        </w:r>
        <w:r w:rsidR="00DE049C">
          <w:fldChar w:fldCharType="begin"/>
        </w:r>
        <w:r w:rsidR="00DE049C">
          <w:instrText>HYPERLINK \l "_bookmark17"</w:instrText>
        </w:r>
        <w:r w:rsidR="00DE049C">
          <w:fldChar w:fldCharType="separate"/>
        </w:r>
        <w:r w:rsidR="00DE049C">
          <w:rPr>
            <w:color w:val="337AB7"/>
          </w:rPr>
          <w:t xml:space="preserve">exit code </w:t>
        </w:r>
        <w:r w:rsidR="00DE049C">
          <w:rPr>
            <w:color w:val="337AB7"/>
          </w:rPr>
          <w:fldChar w:fldCharType="end"/>
        </w:r>
        <w:r w:rsidR="00DE049C">
          <w:fldChar w:fldCharType="begin"/>
        </w:r>
        <w:r w:rsidR="00DE049C">
          <w:instrText>HYPERLINK \l "_bookmark17"</w:instrText>
        </w:r>
        <w:r w:rsidR="00DE049C">
          <w:fldChar w:fldCharType="separate"/>
        </w:r>
        <w:r w:rsidR="00DE049C">
          <w:rPr>
            <w:rFonts w:ascii="Courier New" w:hAnsi="Courier New"/>
            <w:color w:val="337AB7"/>
            <w:sz w:val="16"/>
            <w:shd w:val="clear" w:color="auto" w:fill="EDEDED"/>
          </w:rPr>
          <w:t>8</w:t>
        </w:r>
        <w:r w:rsidR="00DE049C">
          <w:rPr>
            <w:rFonts w:ascii="Courier New" w:hAnsi="Courier New"/>
            <w:color w:val="337AB7"/>
            <w:sz w:val="16"/>
          </w:rPr>
          <w:t xml:space="preserve"> </w:t>
        </w:r>
        <w:r w:rsidR="00DE049C">
          <w:rPr>
            <w:rFonts w:ascii="Courier New" w:hAnsi="Courier New"/>
            <w:color w:val="337AB7"/>
            <w:sz w:val="16"/>
          </w:rPr>
          <w:fldChar w:fldCharType="end"/>
        </w:r>
        <w:r w:rsidR="00DE049C">
          <w:fldChar w:fldCharType="begin"/>
        </w:r>
        <w:r w:rsidR="00DE049C">
          <w:instrText>HYPERLINK \l "_bookmark17"</w:instrText>
        </w:r>
        <w:r w:rsidR="00DE049C">
          <w:fldChar w:fldCharType="separate"/>
        </w:r>
        <w:r w:rsidR="00DE049C">
          <w:rPr>
            <w:rFonts w:ascii="Arial" w:hAnsi="Arial"/>
            <w:i/>
            <w:color w:val="337AB7"/>
          </w:rPr>
          <w:t>(on</w:t>
        </w:r>
        <w:r w:rsidR="00DE049C">
          <w:rPr>
            <w:rFonts w:ascii="Arial" w:hAnsi="Arial"/>
            <w:i/>
            <w:color w:val="337AB7"/>
          </w:rPr>
          <w:fldChar w:fldCharType="end"/>
        </w:r>
        <w:r w:rsidR="00DE049C">
          <w:rPr>
            <w:rFonts w:ascii="Arial" w:hAnsi="Arial"/>
            <w:i/>
            <w:color w:val="337AB7"/>
          </w:rPr>
          <w:t xml:space="preserve"> </w:t>
        </w:r>
        <w:r w:rsidR="00DE049C">
          <w:fldChar w:fldCharType="begin"/>
        </w:r>
        <w:r w:rsidR="00DE049C">
          <w:instrText>HYPERLINK \l "_bookmark17"</w:instrText>
        </w:r>
        <w:r w:rsidR="00DE049C">
          <w:fldChar w:fldCharType="separate"/>
        </w:r>
        <w:r w:rsidR="00DE049C">
          <w:rPr>
            <w:rFonts w:ascii="Arial" w:hAnsi="Arial"/>
            <w:i/>
            <w:color w:val="337AB7"/>
          </w:rPr>
          <w:t xml:space="preserve">page </w:t>
        </w:r>
        <w:r w:rsidR="00DE049C">
          <w:rPr>
            <w:rFonts w:ascii="Arial" w:hAnsi="Arial"/>
            <w:i/>
            <w:color w:val="337AB7"/>
          </w:rPr>
          <w:fldChar w:fldCharType="end"/>
        </w:r>
        <w:r w:rsidR="00DE049C">
          <w:fldChar w:fldCharType="begin"/>
        </w:r>
        <w:r w:rsidR="00DE049C">
          <w:instrText>HYPERLINK \l "_bookmark17"</w:instrText>
        </w:r>
        <w:r w:rsidR="00DE049C">
          <w:fldChar w:fldCharType="separate"/>
        </w:r>
        <w:r w:rsidR="00DE049C">
          <w:rPr>
            <w:rFonts w:ascii="Arial" w:hAnsi="Arial"/>
            <w:i/>
            <w:color w:val="337AB7"/>
          </w:rPr>
          <w:t>33</w:t>
        </w:r>
        <w:r w:rsidR="00DE049C">
          <w:rPr>
            <w:rFonts w:ascii="Arial" w:hAnsi="Arial"/>
            <w:i/>
            <w:color w:val="337AB7"/>
          </w:rPr>
          <w:fldChar w:fldCharType="end"/>
        </w:r>
        <w:r w:rsidR="00DE049C">
          <w:fldChar w:fldCharType="begin"/>
        </w:r>
        <w:r w:rsidR="00DE049C">
          <w:instrText>HYPERLINK \l "_bookmark17"</w:instrText>
        </w:r>
        <w:r w:rsidR="00DE049C">
          <w:fldChar w:fldCharType="separate"/>
        </w:r>
        <w:r w:rsidR="00DE049C">
          <w:rPr>
            <w:rFonts w:ascii="Arial" w:hAnsi="Arial"/>
            <w:i/>
            <w:color w:val="337AB7"/>
          </w:rPr>
          <w:t xml:space="preserve">) </w:t>
        </w:r>
        <w:r w:rsidR="00DE049C">
          <w:rPr>
            <w:rFonts w:ascii="Arial" w:hAnsi="Arial"/>
            <w:i/>
            <w:color w:val="337AB7"/>
          </w:rPr>
          <w:fldChar w:fldCharType="end"/>
        </w:r>
      </w:ins>
      <w:del w:id="1469" w:author="Raj Kesarapalli" w:date="2023-07-27T13:54:00Z">
        <w:r w:rsidDel="00DE049C">
          <w:rPr>
            <w:spacing w:val="-4"/>
          </w:rPr>
          <w:delText>.</w:delText>
        </w:r>
      </w:del>
    </w:p>
    <w:p w14:paraId="77AC5E71" w14:textId="77777777" w:rsidR="00D64DB2" w:rsidRDefault="00D64DB2">
      <w:pPr>
        <w:pStyle w:val="BodyText"/>
        <w:spacing w:line="340" w:lineRule="auto"/>
        <w:ind w:left="80" w:right="53"/>
        <w:sectPr w:rsidR="00D64DB2">
          <w:type w:val="continuous"/>
          <w:pgSz w:w="12240" w:h="15840"/>
          <w:pgMar w:top="1500" w:right="1320" w:bottom="280" w:left="1340" w:header="720" w:footer="720" w:gutter="0"/>
          <w:cols w:num="4" w:space="720" w:equalWidth="0">
            <w:col w:w="775" w:space="730"/>
            <w:col w:w="1284" w:space="665"/>
            <w:col w:w="795" w:space="40"/>
            <w:col w:w="5291"/>
          </w:cols>
        </w:sectPr>
        <w:pPrChange w:id="1470" w:author="Raj Kesarapalli" w:date="2023-07-27T13:54:00Z">
          <w:pPr>
            <w:spacing w:line="340" w:lineRule="auto"/>
          </w:pPr>
        </w:pPrChange>
      </w:pPr>
    </w:p>
    <w:p w14:paraId="2AB012F8" w14:textId="77777777" w:rsidR="00D64DB2" w:rsidRDefault="00D64DB2">
      <w:pPr>
        <w:pStyle w:val="BodyText"/>
        <w:spacing w:before="8"/>
        <w:rPr>
          <w:sz w:val="2"/>
        </w:rPr>
      </w:pPr>
    </w:p>
    <w:p w14:paraId="3FD48458" w14:textId="77777777" w:rsidR="00D64DB2" w:rsidRDefault="00C46513">
      <w:pPr>
        <w:pStyle w:val="BodyText"/>
        <w:spacing w:line="210" w:lineRule="exact"/>
        <w:ind w:left="1807"/>
      </w:pPr>
      <w:r>
        <w:rPr>
          <w:noProof/>
          <w:position w:val="-3"/>
        </w:rPr>
        <mc:AlternateContent>
          <mc:Choice Requires="wpg">
            <w:drawing>
              <wp:inline distT="0" distB="0" distL="0" distR="0" wp14:anchorId="603969D8" wp14:editId="06085678">
                <wp:extent cx="243840" cy="133985"/>
                <wp:effectExtent l="0" t="0" r="0" b="0"/>
                <wp:docPr id="1901649684"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133985"/>
                          <a:chOff x="0" y="0"/>
                          <a:chExt cx="384" cy="211"/>
                        </a:xfrm>
                      </wpg:grpSpPr>
                      <wps:wsp>
                        <wps:cNvPr id="1293571379" name="Rectangle 182"/>
                        <wps:cNvSpPr>
                          <a:spLocks/>
                        </wps:cNvSpPr>
                        <wps:spPr bwMode="auto">
                          <a:xfrm>
                            <a:off x="0" y="0"/>
                            <a:ext cx="384"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CF75F47" id="Group 181" o:spid="_x0000_s1026" style="width:19.2pt;height:10.55pt;mso-position-horizontal-relative:char;mso-position-vertical-relative:line" coordsize="384,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">
                <v:rect id="Rectangle 182" o:spid="_x0000_s1027" style="position:absolute;width:384;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" fillcolor="#ededed" stroked="f">
                  <v:path arrowok="t"/>
                </v:rect>
                <w10:anchorlock/>
              </v:group>
            </w:pict>
          </mc:Fallback>
        </mc:AlternateContent>
      </w:r>
    </w:p>
    <w:p w14:paraId="56E5EC0C" w14:textId="77777777" w:rsidR="00D64DB2" w:rsidRDefault="00D64DB2">
      <w:pPr>
        <w:pStyle w:val="BodyText"/>
        <w:spacing w:before="8"/>
        <w:rPr>
          <w:sz w:val="26"/>
        </w:rPr>
      </w:pPr>
    </w:p>
    <w:p w14:paraId="4D9D7E85" w14:textId="77777777" w:rsidR="00D64DB2" w:rsidRDefault="00D64DB2">
      <w:pPr>
        <w:rPr>
          <w:sz w:val="26"/>
        </w:rPr>
        <w:sectPr w:rsidR="00D64DB2">
          <w:type w:val="continuous"/>
          <w:pgSz w:w="12240" w:h="15840"/>
          <w:pgMar w:top="1500" w:right="1320" w:bottom="280" w:left="1340" w:header="720" w:footer="720" w:gutter="0"/>
          <w:cols w:space="720"/>
        </w:sectPr>
      </w:pPr>
    </w:p>
    <w:p w14:paraId="2E0B9F51" w14:textId="77777777" w:rsidR="00D64DB2" w:rsidRDefault="00D64DB2">
      <w:pPr>
        <w:pStyle w:val="BodyText"/>
        <w:rPr>
          <w:sz w:val="22"/>
        </w:rPr>
      </w:pPr>
    </w:p>
    <w:p w14:paraId="0EEBA897" w14:textId="77777777" w:rsidR="00D64DB2" w:rsidRDefault="00D64DB2">
      <w:pPr>
        <w:pStyle w:val="BodyText"/>
        <w:rPr>
          <w:sz w:val="22"/>
        </w:rPr>
      </w:pPr>
    </w:p>
    <w:p w14:paraId="01AF6B3F" w14:textId="77777777" w:rsidR="00D64DB2" w:rsidRDefault="00D64DB2">
      <w:pPr>
        <w:pStyle w:val="BodyText"/>
        <w:rPr>
          <w:sz w:val="22"/>
        </w:rPr>
      </w:pPr>
    </w:p>
    <w:p w14:paraId="41B200D1" w14:textId="77777777" w:rsidR="00D64DB2" w:rsidRDefault="00D64DB2">
      <w:pPr>
        <w:pStyle w:val="BodyText"/>
        <w:rPr>
          <w:sz w:val="22"/>
        </w:rPr>
      </w:pPr>
    </w:p>
    <w:p w14:paraId="64D61CDB" w14:textId="77777777" w:rsidR="00D64DB2" w:rsidRDefault="00D64DB2">
      <w:pPr>
        <w:pStyle w:val="BodyText"/>
        <w:rPr>
          <w:sz w:val="22"/>
        </w:rPr>
      </w:pPr>
    </w:p>
    <w:p w14:paraId="051DE09E" w14:textId="77777777" w:rsidR="00D64DB2" w:rsidRDefault="00D64DB2">
      <w:pPr>
        <w:pStyle w:val="BodyText"/>
        <w:rPr>
          <w:sz w:val="22"/>
        </w:rPr>
      </w:pPr>
    </w:p>
    <w:p w14:paraId="663EC5D1" w14:textId="77777777" w:rsidR="00D64DB2" w:rsidRDefault="00D64DB2">
      <w:pPr>
        <w:pStyle w:val="BodyText"/>
        <w:rPr>
          <w:sz w:val="22"/>
        </w:rPr>
      </w:pPr>
    </w:p>
    <w:p w14:paraId="1137DA84" w14:textId="77777777" w:rsidR="00D64DB2" w:rsidRDefault="00D64DB2">
      <w:pPr>
        <w:pStyle w:val="BodyText"/>
        <w:rPr>
          <w:sz w:val="22"/>
        </w:rPr>
      </w:pPr>
    </w:p>
    <w:p w14:paraId="26C6A989" w14:textId="77777777" w:rsidR="00D64DB2" w:rsidRDefault="00D64DB2">
      <w:pPr>
        <w:pStyle w:val="BodyText"/>
        <w:spacing w:before="7"/>
        <w:rPr>
          <w:sz w:val="23"/>
        </w:rPr>
      </w:pPr>
    </w:p>
    <w:p w14:paraId="2E62AD5C" w14:textId="77777777" w:rsidR="00D64DB2" w:rsidRDefault="0022516B">
      <w:pPr>
        <w:pStyle w:val="BodyText"/>
        <w:spacing w:line="340" w:lineRule="auto"/>
        <w:ind w:left="160"/>
        <w:jc w:val="both"/>
      </w:pPr>
      <w:r>
        <w:rPr>
          <w:w w:val="95"/>
        </w:rPr>
        <w:t xml:space="preserve">Install direc­ </w:t>
      </w:r>
      <w:r>
        <w:t>tory</w:t>
      </w:r>
    </w:p>
    <w:p w14:paraId="1AA16BEE" w14:textId="77777777" w:rsidR="00D64DB2" w:rsidRDefault="0022516B">
      <w:pPr>
        <w:pStyle w:val="BodyText"/>
        <w:rPr>
          <w:sz w:val="18"/>
        </w:rPr>
      </w:pPr>
      <w:r>
        <w:br w:type="column"/>
      </w:r>
    </w:p>
    <w:p w14:paraId="3DB64435" w14:textId="77777777" w:rsidR="00D64DB2" w:rsidRDefault="00D64DB2">
      <w:pPr>
        <w:pStyle w:val="BodyText"/>
        <w:rPr>
          <w:sz w:val="18"/>
        </w:rPr>
      </w:pPr>
    </w:p>
    <w:p w14:paraId="14636851" w14:textId="77777777" w:rsidR="00D64DB2" w:rsidRDefault="00D64DB2">
      <w:pPr>
        <w:pStyle w:val="BodyText"/>
        <w:rPr>
          <w:sz w:val="18"/>
        </w:rPr>
      </w:pPr>
    </w:p>
    <w:p w14:paraId="44A5B4B5" w14:textId="77777777" w:rsidR="00D64DB2" w:rsidRDefault="00D64DB2">
      <w:pPr>
        <w:pStyle w:val="BodyText"/>
        <w:rPr>
          <w:sz w:val="18"/>
        </w:rPr>
      </w:pPr>
    </w:p>
    <w:p w14:paraId="24124FF5" w14:textId="77777777" w:rsidR="00D64DB2" w:rsidRDefault="00D64DB2">
      <w:pPr>
        <w:pStyle w:val="BodyText"/>
        <w:rPr>
          <w:sz w:val="18"/>
        </w:rPr>
      </w:pPr>
    </w:p>
    <w:p w14:paraId="6D92396D" w14:textId="77777777" w:rsidR="00D64DB2" w:rsidRDefault="00D64DB2">
      <w:pPr>
        <w:pStyle w:val="BodyText"/>
        <w:spacing w:before="4"/>
        <w:rPr>
          <w:sz w:val="19"/>
        </w:rPr>
      </w:pPr>
    </w:p>
    <w:p w14:paraId="1DB1F91F" w14:textId="77777777" w:rsidR="00D64DB2" w:rsidRDefault="0022516B">
      <w:pPr>
        <w:ind w:left="160"/>
        <w:rPr>
          <w:rFonts w:ascii="Courier New" w:hAnsi="Courier New"/>
          <w:sz w:val="16"/>
        </w:rPr>
      </w:pPr>
      <w:r>
        <w:rPr>
          <w:rFonts w:ascii="Courier New" w:hAnsi="Courier New"/>
          <w:sz w:val="16"/>
          <w:shd w:val="clear" w:color="auto" w:fill="EDEDED"/>
        </w:rPr>
        <w:t>tion•</w:t>
      </w:r>
    </w:p>
    <w:p w14:paraId="4FAECABD" w14:textId="77777777" w:rsidR="00D64DB2" w:rsidRDefault="00C46513">
      <w:pPr>
        <w:spacing w:before="159" w:line="451" w:lineRule="auto"/>
        <w:ind w:left="160" w:right="-20"/>
        <w:rPr>
          <w:rFonts w:ascii="Courier New" w:hAnsi="Courier New"/>
          <w:sz w:val="16"/>
        </w:rPr>
      </w:pPr>
      <w:r>
        <w:rPr>
          <w:noProof/>
        </w:rPr>
        <mc:AlternateContent>
          <mc:Choice Requires="wps">
            <w:drawing>
              <wp:anchor distT="0" distB="0" distL="114300" distR="114300" simplePos="0" relativeHeight="251795456" behindDoc="0" locked="0" layoutInCell="1" allowOverlap="1" wp14:anchorId="79E6D4EB" wp14:editId="08E9EF9F">
                <wp:simplePos x="0" y="0"/>
                <wp:positionH relativeFrom="page">
                  <wp:posOffset>920750</wp:posOffset>
                </wp:positionH>
                <wp:positionV relativeFrom="paragraph">
                  <wp:posOffset>-1918335</wp:posOffset>
                </wp:positionV>
                <wp:extent cx="2461260" cy="1830070"/>
                <wp:effectExtent l="0" t="0" r="0" b="0"/>
                <wp:wrapNone/>
                <wp:docPr id="181002227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61260" cy="1830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709"/>
                              <w:gridCol w:w="927"/>
                              <w:gridCol w:w="1031"/>
                              <w:gridCol w:w="1205"/>
                            </w:tblGrid>
                            <w:tr w:rsidR="00D64DB2" w14:paraId="14DF6179" w14:textId="77777777">
                              <w:trPr>
                                <w:trHeight w:val="252"/>
                              </w:trPr>
                              <w:tc>
                                <w:tcPr>
                                  <w:tcW w:w="709" w:type="dxa"/>
                                  <w:vMerge w:val="restart"/>
                                </w:tcPr>
                                <w:p w14:paraId="1CFB7087" w14:textId="77777777" w:rsidR="00D64DB2" w:rsidRDefault="00D64DB2">
                                  <w:pPr>
                                    <w:pStyle w:val="TableParagraph"/>
                                    <w:rPr>
                                      <w:rFonts w:ascii="Times New Roman"/>
                                      <w:sz w:val="18"/>
                                    </w:rPr>
                                  </w:pPr>
                                </w:p>
                              </w:tc>
                              <w:tc>
                                <w:tcPr>
                                  <w:tcW w:w="927" w:type="dxa"/>
                                </w:tcPr>
                                <w:p w14:paraId="7518A077" w14:textId="77777777" w:rsidR="00D64DB2" w:rsidRDefault="0022516B">
                                  <w:pPr>
                                    <w:pStyle w:val="TableParagraph"/>
                                    <w:ind w:left="100"/>
                                    <w:rPr>
                                      <w:rFonts w:ascii="Courier New" w:hAnsi="Courier New"/>
                                      <w:sz w:val="16"/>
                                    </w:rPr>
                                  </w:pPr>
                                  <w:r>
                                    <w:rPr>
                                      <w:rFonts w:ascii="Courier New" w:hAnsi="Courier New"/>
                                      <w:sz w:val="16"/>
                                      <w:shd w:val="clear" w:color="auto" w:fill="EDEDED"/>
                                    </w:rPr>
                                    <w:t>nect•</w:t>
                                  </w:r>
                                </w:p>
                              </w:tc>
                              <w:tc>
                                <w:tcPr>
                                  <w:tcW w:w="1031" w:type="dxa"/>
                                </w:tcPr>
                                <w:p w14:paraId="4CD0E2A0" w14:textId="77777777" w:rsidR="00D64DB2" w:rsidRDefault="0022516B">
                                  <w:pPr>
                                    <w:pStyle w:val="TableParagraph"/>
                                    <w:ind w:left="61"/>
                                    <w:rPr>
                                      <w:rFonts w:ascii="Courier New" w:hAnsi="Courier New"/>
                                      <w:sz w:val="16"/>
                                    </w:rPr>
                                  </w:pPr>
                                  <w:r>
                                    <w:rPr>
                                      <w:rFonts w:ascii="Courier New" w:hAnsi="Courier New"/>
                                      <w:sz w:val="16"/>
                                      <w:shd w:val="clear" w:color="auto" w:fill="EDEDED"/>
                                    </w:rPr>
                                    <w:t>TY_CON•</w:t>
                                  </w:r>
                                </w:p>
                              </w:tc>
                              <w:tc>
                                <w:tcPr>
                                  <w:tcW w:w="1205" w:type="dxa"/>
                                </w:tcPr>
                                <w:p w14:paraId="0492F576" w14:textId="77777777" w:rsidR="00D64DB2" w:rsidRDefault="0022516B">
                                  <w:pPr>
                                    <w:pStyle w:val="TableParagraph"/>
                                    <w:ind w:left="14"/>
                                    <w:rPr>
                                      <w:rFonts w:ascii="Courier New" w:hAnsi="Courier New"/>
                                      <w:sz w:val="16"/>
                                    </w:rPr>
                                  </w:pPr>
                                  <w:r>
                                    <w:rPr>
                                      <w:rFonts w:ascii="Courier New" w:hAnsi="Courier New"/>
                                      <w:sz w:val="16"/>
                                      <w:shd w:val="clear" w:color="auto" w:fill="EDEDED"/>
                                    </w:rPr>
                                    <w:t>nect•</w:t>
                                  </w:r>
                                </w:p>
                              </w:tc>
                            </w:tr>
                            <w:tr w:rsidR="00D64DB2" w14:paraId="08F304F7" w14:textId="77777777">
                              <w:trPr>
                                <w:trHeight w:val="340"/>
                              </w:trPr>
                              <w:tc>
                                <w:tcPr>
                                  <w:tcW w:w="709" w:type="dxa"/>
                                  <w:vMerge/>
                                  <w:tcBorders>
                                    <w:top w:val="nil"/>
                                  </w:tcBorders>
                                </w:tcPr>
                                <w:p w14:paraId="58AB1BDF" w14:textId="77777777" w:rsidR="00D64DB2" w:rsidRDefault="00D64DB2">
                                  <w:pPr>
                                    <w:rPr>
                                      <w:sz w:val="2"/>
                                      <w:szCs w:val="2"/>
                                    </w:rPr>
                                  </w:pPr>
                                </w:p>
                              </w:tc>
                              <w:tc>
                                <w:tcPr>
                                  <w:tcW w:w="927" w:type="dxa"/>
                                </w:tcPr>
                                <w:p w14:paraId="37592DB4" w14:textId="77777777" w:rsidR="00D64DB2" w:rsidRDefault="0022516B">
                                  <w:pPr>
                                    <w:pStyle w:val="TableParagraph"/>
                                    <w:spacing w:before="87"/>
                                    <w:ind w:left="100"/>
                                    <w:rPr>
                                      <w:rFonts w:ascii="Courier New" w:hAnsi="Courier New"/>
                                      <w:sz w:val="16"/>
                                    </w:rPr>
                                  </w:pPr>
                                  <w:r>
                                    <w:rPr>
                                      <w:rFonts w:ascii="Courier New" w:hAnsi="Courier New"/>
                                      <w:sz w:val="16"/>
                                      <w:shd w:val="clear" w:color="auto" w:fill="EDEDED"/>
                                    </w:rPr>
                                    <w:t>.policy•</w:t>
                                  </w:r>
                                </w:p>
                              </w:tc>
                              <w:tc>
                                <w:tcPr>
                                  <w:tcW w:w="1031" w:type="dxa"/>
                                </w:tcPr>
                                <w:p w14:paraId="733B173F" w14:textId="77777777" w:rsidR="00D64DB2" w:rsidRDefault="0022516B">
                                  <w:pPr>
                                    <w:pStyle w:val="TableParagraph"/>
                                    <w:spacing w:before="87"/>
                                    <w:ind w:left="61"/>
                                    <w:rPr>
                                      <w:rFonts w:ascii="Courier New" w:hAnsi="Courier New"/>
                                      <w:sz w:val="16"/>
                                    </w:rPr>
                                  </w:pPr>
                                  <w:r>
                                    <w:rPr>
                                      <w:rFonts w:ascii="Courier New" w:hAnsi="Courier New"/>
                                      <w:sz w:val="16"/>
                                    </w:rPr>
                                    <w:t>NECT_•</w:t>
                                  </w:r>
                                </w:p>
                              </w:tc>
                              <w:tc>
                                <w:tcPr>
                                  <w:tcW w:w="1205" w:type="dxa"/>
                                </w:tcPr>
                                <w:p w14:paraId="3CF7C951" w14:textId="77777777" w:rsidR="00D64DB2" w:rsidRDefault="0022516B">
                                  <w:pPr>
                                    <w:pStyle w:val="TableParagraph"/>
                                    <w:spacing w:before="87"/>
                                    <w:ind w:left="14"/>
                                    <w:rPr>
                                      <w:rFonts w:ascii="Courier New" w:hAnsi="Courier New"/>
                                      <w:sz w:val="16"/>
                                    </w:rPr>
                                  </w:pPr>
                                  <w:r>
                                    <w:rPr>
                                      <w:rFonts w:ascii="Courier New" w:hAnsi="Courier New"/>
                                      <w:sz w:val="16"/>
                                      <w:shd w:val="clear" w:color="auto" w:fill="EDEDED"/>
                                    </w:rPr>
                                    <w:t>.policy•</w:t>
                                  </w:r>
                                </w:p>
                              </w:tc>
                            </w:tr>
                            <w:tr w:rsidR="00D64DB2" w14:paraId="06DED07C" w14:textId="77777777">
                              <w:trPr>
                                <w:trHeight w:val="340"/>
                              </w:trPr>
                              <w:tc>
                                <w:tcPr>
                                  <w:tcW w:w="709" w:type="dxa"/>
                                  <w:vMerge/>
                                  <w:tcBorders>
                                    <w:top w:val="nil"/>
                                  </w:tcBorders>
                                </w:tcPr>
                                <w:p w14:paraId="6E1237B7" w14:textId="77777777" w:rsidR="00D64DB2" w:rsidRDefault="00D64DB2">
                                  <w:pPr>
                                    <w:rPr>
                                      <w:sz w:val="2"/>
                                      <w:szCs w:val="2"/>
                                    </w:rPr>
                                  </w:pPr>
                                </w:p>
                              </w:tc>
                              <w:tc>
                                <w:tcPr>
                                  <w:tcW w:w="927" w:type="dxa"/>
                                </w:tcPr>
                                <w:p w14:paraId="4BF06C54" w14:textId="77777777" w:rsidR="00D64DB2" w:rsidRDefault="0022516B">
                                  <w:pPr>
                                    <w:pStyle w:val="TableParagraph"/>
                                    <w:spacing w:before="87"/>
                                    <w:ind w:left="100"/>
                                    <w:rPr>
                                      <w:rFonts w:ascii="Courier New"/>
                                      <w:sz w:val="16"/>
                                    </w:rPr>
                                  </w:pPr>
                                  <w:r>
                                    <w:rPr>
                                      <w:rFonts w:ascii="Courier New"/>
                                      <w:sz w:val="16"/>
                                      <w:shd w:val="clear" w:color="auto" w:fill="EDEDED"/>
                                    </w:rPr>
                                    <w:t>.view</w:t>
                                  </w:r>
                                </w:p>
                              </w:tc>
                              <w:tc>
                                <w:tcPr>
                                  <w:tcW w:w="1031" w:type="dxa"/>
                                </w:tcPr>
                                <w:p w14:paraId="6178AE4D" w14:textId="77777777" w:rsidR="00D64DB2" w:rsidRDefault="0022516B">
                                  <w:pPr>
                                    <w:pStyle w:val="TableParagraph"/>
                                    <w:spacing w:before="87"/>
                                    <w:ind w:left="61"/>
                                    <w:rPr>
                                      <w:rFonts w:ascii="Courier New" w:hAnsi="Courier New"/>
                                      <w:sz w:val="16"/>
                                    </w:rPr>
                                  </w:pPr>
                                  <w:r>
                                    <w:rPr>
                                      <w:rFonts w:ascii="Courier New" w:hAnsi="Courier New"/>
                                      <w:sz w:val="16"/>
                                      <w:shd w:val="clear" w:color="auto" w:fill="EDEDED"/>
                                    </w:rPr>
                                    <w:t>POLICY_•</w:t>
                                  </w:r>
                                </w:p>
                              </w:tc>
                              <w:tc>
                                <w:tcPr>
                                  <w:tcW w:w="1205" w:type="dxa"/>
                                </w:tcPr>
                                <w:p w14:paraId="6DC3AD5E" w14:textId="77777777" w:rsidR="00D64DB2" w:rsidRDefault="0022516B">
                                  <w:pPr>
                                    <w:pStyle w:val="TableParagraph"/>
                                    <w:spacing w:before="87"/>
                                    <w:ind w:left="14"/>
                                    <w:rPr>
                                      <w:rFonts w:ascii="Courier New"/>
                                      <w:sz w:val="16"/>
                                    </w:rPr>
                                  </w:pPr>
                                  <w:r>
                                    <w:rPr>
                                      <w:rFonts w:ascii="Courier New"/>
                                      <w:sz w:val="16"/>
                                      <w:shd w:val="clear" w:color="auto" w:fill="EDEDED"/>
                                    </w:rPr>
                                    <w:t>.view</w:t>
                                  </w:r>
                                </w:p>
                              </w:tc>
                            </w:tr>
                            <w:tr w:rsidR="00D64DB2" w14:paraId="7CBECD3D" w14:textId="77777777">
                              <w:trPr>
                                <w:trHeight w:val="275"/>
                              </w:trPr>
                              <w:tc>
                                <w:tcPr>
                                  <w:tcW w:w="709" w:type="dxa"/>
                                  <w:vMerge/>
                                  <w:tcBorders>
                                    <w:top w:val="nil"/>
                                  </w:tcBorders>
                                </w:tcPr>
                                <w:p w14:paraId="2CF0D6BA" w14:textId="77777777" w:rsidR="00D64DB2" w:rsidRDefault="00D64DB2">
                                  <w:pPr>
                                    <w:rPr>
                                      <w:sz w:val="2"/>
                                      <w:szCs w:val="2"/>
                                    </w:rPr>
                                  </w:pPr>
                                </w:p>
                              </w:tc>
                              <w:tc>
                                <w:tcPr>
                                  <w:tcW w:w="927" w:type="dxa"/>
                                </w:tcPr>
                                <w:p w14:paraId="2E6A6175" w14:textId="77777777" w:rsidR="00D64DB2" w:rsidRDefault="00D64DB2">
                                  <w:pPr>
                                    <w:pStyle w:val="TableParagraph"/>
                                    <w:rPr>
                                      <w:rFonts w:ascii="Times New Roman"/>
                                      <w:sz w:val="18"/>
                                    </w:rPr>
                                  </w:pPr>
                                </w:p>
                              </w:tc>
                              <w:tc>
                                <w:tcPr>
                                  <w:tcW w:w="1031" w:type="dxa"/>
                                </w:tcPr>
                                <w:p w14:paraId="42298EB6" w14:textId="77777777" w:rsidR="00D64DB2" w:rsidRDefault="0022516B">
                                  <w:pPr>
                                    <w:pStyle w:val="TableParagraph"/>
                                    <w:spacing w:before="87" w:line="168" w:lineRule="exact"/>
                                    <w:ind w:left="61"/>
                                    <w:rPr>
                                      <w:rFonts w:ascii="Courier New"/>
                                      <w:sz w:val="16"/>
                                    </w:rPr>
                                  </w:pPr>
                                  <w:r>
                                    <w:rPr>
                                      <w:rFonts w:ascii="Courier New"/>
                                      <w:sz w:val="16"/>
                                    </w:rPr>
                                    <w:t>VIEW</w:t>
                                  </w:r>
                                </w:p>
                              </w:tc>
                              <w:tc>
                                <w:tcPr>
                                  <w:tcW w:w="1205" w:type="dxa"/>
                                </w:tcPr>
                                <w:p w14:paraId="4F54A15A" w14:textId="77777777" w:rsidR="00D64DB2" w:rsidRDefault="00D64DB2">
                                  <w:pPr>
                                    <w:pStyle w:val="TableParagraph"/>
                                    <w:rPr>
                                      <w:rFonts w:ascii="Times New Roman"/>
                                      <w:sz w:val="18"/>
                                    </w:rPr>
                                  </w:pPr>
                                </w:p>
                              </w:tc>
                            </w:tr>
                            <w:tr w:rsidR="00D64DB2" w14:paraId="0CF31E72" w14:textId="77777777">
                              <w:trPr>
                                <w:trHeight w:val="459"/>
                              </w:trPr>
                              <w:tc>
                                <w:tcPr>
                                  <w:tcW w:w="709" w:type="dxa"/>
                                </w:tcPr>
                                <w:p w14:paraId="3ED48B4E" w14:textId="77777777" w:rsidR="00D64DB2" w:rsidRDefault="00D64DB2">
                                  <w:pPr>
                                    <w:pStyle w:val="TableParagraph"/>
                                    <w:spacing w:before="10"/>
                                    <w:rPr>
                                      <w:sz w:val="17"/>
                                    </w:rPr>
                                  </w:pPr>
                                </w:p>
                                <w:p w14:paraId="7AF109C5" w14:textId="3C4FEF65" w:rsidR="00D64DB2" w:rsidRDefault="0022516B">
                                  <w:pPr>
                                    <w:pStyle w:val="TableParagraph"/>
                                    <w:spacing w:before="1" w:line="225" w:lineRule="exact"/>
                                    <w:ind w:left="50"/>
                                    <w:rPr>
                                      <w:sz w:val="20"/>
                                    </w:rPr>
                                  </w:pPr>
                                  <w:del w:id="1471" w:author="Raj Kesarapalli" w:date="2023-07-27T13:53:00Z">
                                    <w:r w:rsidDel="00622A1C">
                                      <w:rPr>
                                        <w:sz w:val="20"/>
                                      </w:rPr>
                                      <w:delText>PR</w:delText>
                                    </w:r>
                                  </w:del>
                                </w:p>
                              </w:tc>
                              <w:tc>
                                <w:tcPr>
                                  <w:tcW w:w="927" w:type="dxa"/>
                                </w:tcPr>
                                <w:p w14:paraId="0C10D3FD" w14:textId="77777777" w:rsidR="00D64DB2" w:rsidRDefault="00D64DB2">
                                  <w:pPr>
                                    <w:pStyle w:val="TableParagraph"/>
                                    <w:spacing w:before="7"/>
                                  </w:pPr>
                                </w:p>
                                <w:p w14:paraId="7CA1497A" w14:textId="77777777" w:rsidR="00D64DB2" w:rsidRDefault="0022516B">
                                  <w:pPr>
                                    <w:pStyle w:val="TableParagraph"/>
                                    <w:spacing w:line="168" w:lineRule="exact"/>
                                    <w:ind w:left="100"/>
                                    <w:rPr>
                                      <w:rFonts w:ascii="Courier New" w:hAnsi="Courier New"/>
                                      <w:sz w:val="16"/>
                                    </w:rPr>
                                  </w:pPr>
                                  <w:r>
                                    <w:rPr>
                                      <w:rFonts w:ascii="Courier New" w:hAnsi="Courier New"/>
                                      <w:sz w:val="16"/>
                                      <w:shd w:val="clear" w:color="auto" w:fill="EDEDED"/>
                                    </w:rPr>
                                    <w:t>coveri•</w:t>
                                  </w:r>
                                </w:p>
                              </w:tc>
                              <w:tc>
                                <w:tcPr>
                                  <w:tcW w:w="1031" w:type="dxa"/>
                                  <w:tcBorders>
                                    <w:bottom w:val="single" w:sz="52" w:space="0" w:color="FFFFFF"/>
                                  </w:tcBorders>
                                </w:tcPr>
                                <w:p w14:paraId="528CD2D7" w14:textId="77777777" w:rsidR="00D64DB2" w:rsidRDefault="00D64DB2">
                                  <w:pPr>
                                    <w:pStyle w:val="TableParagraph"/>
                                    <w:spacing w:before="7"/>
                                  </w:pPr>
                                </w:p>
                                <w:p w14:paraId="7F817651" w14:textId="77777777" w:rsidR="00D64DB2" w:rsidRDefault="0022516B">
                                  <w:pPr>
                                    <w:pStyle w:val="TableParagraph"/>
                                    <w:spacing w:line="168" w:lineRule="exact"/>
                                    <w:ind w:left="61"/>
                                    <w:rPr>
                                      <w:rFonts w:ascii="Courier New" w:hAnsi="Courier New"/>
                                      <w:sz w:val="16"/>
                                    </w:rPr>
                                  </w:pPr>
                                  <w:r>
                                    <w:rPr>
                                      <w:rFonts w:ascii="Courier New" w:hAnsi="Courier New"/>
                                      <w:sz w:val="16"/>
                                      <w:shd w:val="clear" w:color="auto" w:fill="EDEDED"/>
                                    </w:rPr>
                                    <w:t>BRIDGE_•</w:t>
                                  </w:r>
                                </w:p>
                              </w:tc>
                              <w:tc>
                                <w:tcPr>
                                  <w:tcW w:w="1205" w:type="dxa"/>
                                  <w:tcBorders>
                                    <w:bottom w:val="single" w:sz="52" w:space="0" w:color="FFFFFF"/>
                                  </w:tcBorders>
                                </w:tcPr>
                                <w:p w14:paraId="24A4F711" w14:textId="77777777" w:rsidR="00D64DB2" w:rsidRDefault="00D64DB2">
                                  <w:pPr>
                                    <w:pStyle w:val="TableParagraph"/>
                                    <w:spacing w:before="10"/>
                                    <w:rPr>
                                      <w:sz w:val="17"/>
                                    </w:rPr>
                                  </w:pPr>
                                </w:p>
                                <w:p w14:paraId="67A7018B" w14:textId="77777777" w:rsidR="00D64DB2" w:rsidRDefault="0022516B">
                                  <w:pPr>
                                    <w:pStyle w:val="TableParagraph"/>
                                    <w:tabs>
                                      <w:tab w:val="left" w:pos="902"/>
                                    </w:tabs>
                                    <w:spacing w:before="1" w:line="225" w:lineRule="exact"/>
                                    <w:ind w:left="14"/>
                                    <w:rPr>
                                      <w:sz w:val="20"/>
                                    </w:rPr>
                                  </w:pPr>
                                  <w:r>
                                    <w:rPr>
                                      <w:rFonts w:ascii="Courier New" w:hAnsi="Courier New"/>
                                      <w:sz w:val="16"/>
                                      <w:shd w:val="clear" w:color="auto" w:fill="EDEDED"/>
                                    </w:rPr>
                                    <w:t>coveri•</w:t>
                                  </w:r>
                                  <w:r>
                                    <w:rPr>
                                      <w:rFonts w:ascii="Courier New" w:hAnsi="Courier New"/>
                                      <w:sz w:val="16"/>
                                    </w:rPr>
                                    <w:tab/>
                                  </w:r>
                                  <w:r>
                                    <w:rPr>
                                      <w:sz w:val="20"/>
                                    </w:rPr>
                                    <w:t>No</w:t>
                                  </w:r>
                                </w:p>
                              </w:tc>
                            </w:tr>
                            <w:tr w:rsidR="00D64DB2" w14:paraId="7F0420A2" w14:textId="77777777">
                              <w:trPr>
                                <w:trHeight w:val="210"/>
                              </w:trPr>
                              <w:tc>
                                <w:tcPr>
                                  <w:tcW w:w="709" w:type="dxa"/>
                                </w:tcPr>
                                <w:p w14:paraId="65E3B2EF" w14:textId="61057C67" w:rsidR="00D64DB2" w:rsidRDefault="00622A1C">
                                  <w:pPr>
                                    <w:pStyle w:val="TableParagraph"/>
                                    <w:spacing w:line="191" w:lineRule="exact"/>
                                    <w:ind w:left="50"/>
                                    <w:rPr>
                                      <w:sz w:val="20"/>
                                    </w:rPr>
                                  </w:pPr>
                                  <w:ins w:id="1472" w:author="Raj Kesarapalli" w:date="2023-07-27T13:53:00Z">
                                    <w:r>
                                      <w:rPr>
                                        <w:sz w:val="20"/>
                                      </w:rPr>
                                      <w:t>Add comments to pull requests</w:t>
                                    </w:r>
                                  </w:ins>
                                  <w:del w:id="1473" w:author="Raj Kesarapalli" w:date="2023-07-27T13:53:00Z">
                                    <w:r w:rsidR="0022516B" w:rsidDel="00622A1C">
                                      <w:rPr>
                                        <w:sz w:val="20"/>
                                      </w:rPr>
                                      <w:delText>com­</w:delText>
                                    </w:r>
                                  </w:del>
                                </w:p>
                              </w:tc>
                              <w:tc>
                                <w:tcPr>
                                  <w:tcW w:w="927" w:type="dxa"/>
                                </w:tcPr>
                                <w:p w14:paraId="6B546B84" w14:textId="77777777" w:rsidR="00D64DB2" w:rsidRDefault="0022516B">
                                  <w:pPr>
                                    <w:pStyle w:val="TableParagraph"/>
                                    <w:spacing w:before="22" w:line="168" w:lineRule="exact"/>
                                    <w:ind w:left="100"/>
                                    <w:rPr>
                                      <w:rFonts w:ascii="Courier New" w:hAnsi="Courier New"/>
                                      <w:sz w:val="16"/>
                                    </w:rPr>
                                  </w:pPr>
                                  <w:r>
                                    <w:rPr>
                                      <w:rFonts w:ascii="Courier New" w:hAnsi="Courier New"/>
                                      <w:sz w:val="16"/>
                                      <w:shd w:val="clear" w:color="auto" w:fill="EDEDED"/>
                                    </w:rPr>
                                    <w:t>ty.con•</w:t>
                                  </w:r>
                                </w:p>
                              </w:tc>
                              <w:tc>
                                <w:tcPr>
                                  <w:tcW w:w="1031" w:type="dxa"/>
                                  <w:tcBorders>
                                    <w:top w:val="single" w:sz="52" w:space="0" w:color="FFFFFF"/>
                                    <w:bottom w:val="single" w:sz="52" w:space="0" w:color="FFFFFF"/>
                                  </w:tcBorders>
                                  <w:shd w:val="clear" w:color="auto" w:fill="EDEDED"/>
                                </w:tcPr>
                                <w:p w14:paraId="20AD87FD" w14:textId="77777777" w:rsidR="00D64DB2" w:rsidRDefault="0022516B">
                                  <w:pPr>
                                    <w:pStyle w:val="TableParagraph"/>
                                    <w:spacing w:before="22" w:line="168" w:lineRule="exact"/>
                                    <w:ind w:left="61"/>
                                    <w:rPr>
                                      <w:rFonts w:ascii="Courier New" w:hAnsi="Courier New"/>
                                      <w:sz w:val="16"/>
                                    </w:rPr>
                                  </w:pPr>
                                  <w:r>
                                    <w:rPr>
                                      <w:rFonts w:ascii="Courier New" w:hAnsi="Courier New"/>
                                      <w:sz w:val="16"/>
                                    </w:rPr>
                                    <w:t>COVERI•</w:t>
                                  </w:r>
                                </w:p>
                              </w:tc>
                              <w:tc>
                                <w:tcPr>
                                  <w:tcW w:w="1205" w:type="dxa"/>
                                  <w:tcBorders>
                                    <w:top w:val="single" w:sz="52" w:space="0" w:color="FFFFFF"/>
                                  </w:tcBorders>
                                </w:tcPr>
                                <w:p w14:paraId="3C46B114" w14:textId="77777777" w:rsidR="00D64DB2" w:rsidRDefault="0022516B">
                                  <w:pPr>
                                    <w:pStyle w:val="TableParagraph"/>
                                    <w:spacing w:before="22" w:line="168" w:lineRule="exact"/>
                                    <w:ind w:left="14"/>
                                    <w:rPr>
                                      <w:rFonts w:ascii="Courier New" w:hAnsi="Courier New"/>
                                      <w:sz w:val="16"/>
                                    </w:rPr>
                                  </w:pPr>
                                  <w:r>
                                    <w:rPr>
                                      <w:rFonts w:ascii="Courier New" w:hAnsi="Courier New"/>
                                      <w:sz w:val="16"/>
                                      <w:shd w:val="clear" w:color="auto" w:fill="EDEDED"/>
                                    </w:rPr>
                                    <w:t>ty.con•</w:t>
                                  </w:r>
                                </w:p>
                              </w:tc>
                            </w:tr>
                            <w:tr w:rsidR="00D64DB2" w14:paraId="1FAC4C09" w14:textId="77777777">
                              <w:trPr>
                                <w:trHeight w:val="210"/>
                              </w:trPr>
                              <w:tc>
                                <w:tcPr>
                                  <w:tcW w:w="709" w:type="dxa"/>
                                </w:tcPr>
                                <w:p w14:paraId="5C64D4EB" w14:textId="6C67A3FD" w:rsidR="00D64DB2" w:rsidRDefault="0022516B">
                                  <w:pPr>
                                    <w:pStyle w:val="TableParagraph"/>
                                    <w:spacing w:line="191" w:lineRule="exact"/>
                                    <w:rPr>
                                      <w:sz w:val="20"/>
                                    </w:rPr>
                                    <w:pPrChange w:id="1474" w:author="Raj Kesarapalli" w:date="2023-07-27T13:53:00Z">
                                      <w:pPr>
                                        <w:pStyle w:val="TableParagraph"/>
                                        <w:spacing w:line="191" w:lineRule="exact"/>
                                        <w:ind w:left="50"/>
                                      </w:pPr>
                                    </w:pPrChange>
                                  </w:pPr>
                                  <w:del w:id="1475" w:author="Raj Kesarapalli" w:date="2023-07-27T13:53:00Z">
                                    <w:r w:rsidDel="00622A1C">
                                      <w:rPr>
                                        <w:sz w:val="20"/>
                                      </w:rPr>
                                      <w:delText>ments</w:delText>
                                    </w:r>
                                  </w:del>
                                </w:p>
                              </w:tc>
                              <w:tc>
                                <w:tcPr>
                                  <w:tcW w:w="927" w:type="dxa"/>
                                </w:tcPr>
                                <w:p w14:paraId="23493522" w14:textId="77777777" w:rsidR="00D64DB2" w:rsidRDefault="0022516B">
                                  <w:pPr>
                                    <w:pStyle w:val="TableParagraph"/>
                                    <w:spacing w:before="22" w:line="168" w:lineRule="exact"/>
                                    <w:ind w:left="100"/>
                                    <w:rPr>
                                      <w:rFonts w:ascii="Courier New" w:hAnsi="Courier New"/>
                                      <w:sz w:val="16"/>
                                    </w:rPr>
                                  </w:pPr>
                                  <w:r>
                                    <w:rPr>
                                      <w:rFonts w:ascii="Courier New" w:hAnsi="Courier New"/>
                                      <w:sz w:val="16"/>
                                      <w:shd w:val="clear" w:color="auto" w:fill="EDEDED"/>
                                    </w:rPr>
                                    <w:t>nect.au•</w:t>
                                  </w:r>
                                </w:p>
                              </w:tc>
                              <w:tc>
                                <w:tcPr>
                                  <w:tcW w:w="1031" w:type="dxa"/>
                                  <w:tcBorders>
                                    <w:top w:val="single" w:sz="52" w:space="0" w:color="FFFFFF"/>
                                    <w:bottom w:val="single" w:sz="52" w:space="0" w:color="FFFFFF"/>
                                  </w:tcBorders>
                                  <w:shd w:val="clear" w:color="auto" w:fill="EDEDED"/>
                                </w:tcPr>
                                <w:p w14:paraId="4A881332" w14:textId="77777777" w:rsidR="00D64DB2" w:rsidRDefault="0022516B">
                                  <w:pPr>
                                    <w:pStyle w:val="TableParagraph"/>
                                    <w:spacing w:before="22" w:line="168" w:lineRule="exact"/>
                                    <w:ind w:left="61"/>
                                    <w:rPr>
                                      <w:rFonts w:ascii="Courier New" w:hAnsi="Courier New"/>
                                      <w:sz w:val="16"/>
                                    </w:rPr>
                                  </w:pPr>
                                  <w:r>
                                    <w:rPr>
                                      <w:rFonts w:ascii="Courier New" w:hAnsi="Courier New"/>
                                      <w:sz w:val="16"/>
                                    </w:rPr>
                                    <w:t>TY_CON•</w:t>
                                  </w:r>
                                </w:p>
                              </w:tc>
                              <w:tc>
                                <w:tcPr>
                                  <w:tcW w:w="1205" w:type="dxa"/>
                                </w:tcPr>
                                <w:p w14:paraId="615547B1" w14:textId="77777777" w:rsidR="00D64DB2" w:rsidRDefault="0022516B">
                                  <w:pPr>
                                    <w:pStyle w:val="TableParagraph"/>
                                    <w:spacing w:before="22" w:line="168" w:lineRule="exact"/>
                                    <w:ind w:left="14"/>
                                    <w:rPr>
                                      <w:rFonts w:ascii="Courier New" w:hAnsi="Courier New"/>
                                      <w:sz w:val="16"/>
                                    </w:rPr>
                                  </w:pPr>
                                  <w:r>
                                    <w:rPr>
                                      <w:rFonts w:ascii="Courier New" w:hAnsi="Courier New"/>
                                      <w:sz w:val="16"/>
                                      <w:shd w:val="clear" w:color="auto" w:fill="EDEDED"/>
                                    </w:rPr>
                                    <w:t>nect.au•</w:t>
                                  </w:r>
                                </w:p>
                              </w:tc>
                            </w:tr>
                            <w:tr w:rsidR="00D64DB2" w14:paraId="3D431143" w14:textId="77777777">
                              <w:trPr>
                                <w:trHeight w:val="210"/>
                              </w:trPr>
                              <w:tc>
                                <w:tcPr>
                                  <w:tcW w:w="709" w:type="dxa"/>
                                </w:tcPr>
                                <w:p w14:paraId="2FEDBCFA" w14:textId="77777777" w:rsidR="00D64DB2" w:rsidRDefault="00D64DB2">
                                  <w:pPr>
                                    <w:pStyle w:val="TableParagraph"/>
                                    <w:rPr>
                                      <w:rFonts w:ascii="Times New Roman"/>
                                      <w:sz w:val="14"/>
                                    </w:rPr>
                                  </w:pPr>
                                </w:p>
                              </w:tc>
                              <w:tc>
                                <w:tcPr>
                                  <w:tcW w:w="927" w:type="dxa"/>
                                </w:tcPr>
                                <w:p w14:paraId="4E779624" w14:textId="77777777" w:rsidR="00D64DB2" w:rsidRDefault="0022516B">
                                  <w:pPr>
                                    <w:pStyle w:val="TableParagraph"/>
                                    <w:spacing w:before="22" w:line="168" w:lineRule="exact"/>
                                    <w:ind w:left="100"/>
                                    <w:rPr>
                                      <w:rFonts w:ascii="Courier New" w:hAnsi="Courier New"/>
                                      <w:sz w:val="16"/>
                                    </w:rPr>
                                  </w:pPr>
                                  <w:r>
                                    <w:rPr>
                                      <w:rFonts w:ascii="Courier New" w:hAnsi="Courier New"/>
                                      <w:sz w:val="16"/>
                                      <w:shd w:val="clear" w:color="auto" w:fill="EDEDED"/>
                                    </w:rPr>
                                    <w:t>toma•</w:t>
                                  </w:r>
                                </w:p>
                              </w:tc>
                              <w:tc>
                                <w:tcPr>
                                  <w:tcW w:w="1031" w:type="dxa"/>
                                  <w:tcBorders>
                                    <w:top w:val="single" w:sz="52" w:space="0" w:color="FFFFFF"/>
                                    <w:bottom w:val="single" w:sz="52" w:space="0" w:color="FFFFFF"/>
                                  </w:tcBorders>
                                  <w:shd w:val="clear" w:color="auto" w:fill="EDEDED"/>
                                </w:tcPr>
                                <w:p w14:paraId="5CC7BC51" w14:textId="77777777" w:rsidR="00D64DB2" w:rsidRDefault="0022516B">
                                  <w:pPr>
                                    <w:pStyle w:val="TableParagraph"/>
                                    <w:spacing w:before="22" w:line="168" w:lineRule="exact"/>
                                    <w:ind w:left="61"/>
                                    <w:rPr>
                                      <w:rFonts w:ascii="Courier New" w:hAnsi="Courier New"/>
                                      <w:sz w:val="16"/>
                                    </w:rPr>
                                  </w:pPr>
                                  <w:r>
                                    <w:rPr>
                                      <w:rFonts w:ascii="Courier New" w:hAnsi="Courier New"/>
                                      <w:sz w:val="16"/>
                                    </w:rPr>
                                    <w:t>NECT_AU•</w:t>
                                  </w:r>
                                </w:p>
                              </w:tc>
                              <w:tc>
                                <w:tcPr>
                                  <w:tcW w:w="1205" w:type="dxa"/>
                                  <w:tcBorders>
                                    <w:bottom w:val="single" w:sz="52" w:space="0" w:color="FFFFFF"/>
                                  </w:tcBorders>
                                </w:tcPr>
                                <w:p w14:paraId="75905613" w14:textId="77777777" w:rsidR="00D64DB2" w:rsidRDefault="0022516B">
                                  <w:pPr>
                                    <w:pStyle w:val="TableParagraph"/>
                                    <w:spacing w:before="22" w:line="168" w:lineRule="exact"/>
                                    <w:ind w:left="14"/>
                                    <w:rPr>
                                      <w:rFonts w:ascii="Courier New" w:hAnsi="Courier New"/>
                                      <w:sz w:val="16"/>
                                    </w:rPr>
                                  </w:pPr>
                                  <w:r>
                                    <w:rPr>
                                      <w:rFonts w:ascii="Courier New" w:hAnsi="Courier New"/>
                                      <w:sz w:val="16"/>
                                      <w:shd w:val="clear" w:color="auto" w:fill="EDEDED"/>
                                    </w:rPr>
                                    <w:t>toma•</w:t>
                                  </w:r>
                                </w:p>
                              </w:tc>
                            </w:tr>
                          </w:tbl>
                          <w:p w14:paraId="50FA02A4" w14:textId="77777777" w:rsidR="00D64DB2" w:rsidRDefault="00D64D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6D4EB" id="Text Box 180" o:spid="_x0000_s1189" type="#_x0000_t202" style="position:absolute;left:0;text-align:left;margin-left:72.5pt;margin-top:-151.05pt;width:193.8pt;height:144.1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" filled="f" stroked="f">
                <v:path arrowok="t"/>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09"/>
                        <w:gridCol w:w="927"/>
                        <w:gridCol w:w="1031"/>
                        <w:gridCol w:w="1205"/>
                      </w:tblGrid>
                      <w:tr w:rsidR="00D64DB2" w14:paraId="14DF6179" w14:textId="77777777">
                        <w:trPr>
                          <w:trHeight w:val="252"/>
                        </w:trPr>
                        <w:tc>
                          <w:tcPr>
                            <w:tcW w:w="709" w:type="dxa"/>
                            <w:vMerge w:val="restart"/>
                          </w:tcPr>
                          <w:p w14:paraId="1CFB7087" w14:textId="77777777" w:rsidR="00D64DB2" w:rsidRDefault="00D64DB2">
                            <w:pPr>
                              <w:pStyle w:val="TableParagraph"/>
                              <w:rPr>
                                <w:rFonts w:ascii="Times New Roman"/>
                                <w:sz w:val="18"/>
                              </w:rPr>
                            </w:pPr>
                          </w:p>
                        </w:tc>
                        <w:tc>
                          <w:tcPr>
                            <w:tcW w:w="927" w:type="dxa"/>
                          </w:tcPr>
                          <w:p w14:paraId="7518A077" w14:textId="77777777" w:rsidR="00D64DB2" w:rsidRDefault="0022516B">
                            <w:pPr>
                              <w:pStyle w:val="TableParagraph"/>
                              <w:ind w:left="100"/>
                              <w:rPr>
                                <w:rFonts w:ascii="Courier New" w:hAnsi="Courier New"/>
                                <w:sz w:val="16"/>
                              </w:rPr>
                            </w:pPr>
                            <w:r>
                              <w:rPr>
                                <w:rFonts w:ascii="Courier New" w:hAnsi="Courier New"/>
                                <w:sz w:val="16"/>
                                <w:shd w:val="clear" w:color="auto" w:fill="EDEDED"/>
                              </w:rPr>
                              <w:t>nect•</w:t>
                            </w:r>
                          </w:p>
                        </w:tc>
                        <w:tc>
                          <w:tcPr>
                            <w:tcW w:w="1031" w:type="dxa"/>
                          </w:tcPr>
                          <w:p w14:paraId="4CD0E2A0" w14:textId="77777777" w:rsidR="00D64DB2" w:rsidRDefault="0022516B">
                            <w:pPr>
                              <w:pStyle w:val="TableParagraph"/>
                              <w:ind w:left="61"/>
                              <w:rPr>
                                <w:rFonts w:ascii="Courier New" w:hAnsi="Courier New"/>
                                <w:sz w:val="16"/>
                              </w:rPr>
                            </w:pPr>
                            <w:r>
                              <w:rPr>
                                <w:rFonts w:ascii="Courier New" w:hAnsi="Courier New"/>
                                <w:sz w:val="16"/>
                                <w:shd w:val="clear" w:color="auto" w:fill="EDEDED"/>
                              </w:rPr>
                              <w:t>TY_CON•</w:t>
                            </w:r>
                          </w:p>
                        </w:tc>
                        <w:tc>
                          <w:tcPr>
                            <w:tcW w:w="1205" w:type="dxa"/>
                          </w:tcPr>
                          <w:p w14:paraId="0492F576" w14:textId="77777777" w:rsidR="00D64DB2" w:rsidRDefault="0022516B">
                            <w:pPr>
                              <w:pStyle w:val="TableParagraph"/>
                              <w:ind w:left="14"/>
                              <w:rPr>
                                <w:rFonts w:ascii="Courier New" w:hAnsi="Courier New"/>
                                <w:sz w:val="16"/>
                              </w:rPr>
                            </w:pPr>
                            <w:r>
                              <w:rPr>
                                <w:rFonts w:ascii="Courier New" w:hAnsi="Courier New"/>
                                <w:sz w:val="16"/>
                                <w:shd w:val="clear" w:color="auto" w:fill="EDEDED"/>
                              </w:rPr>
                              <w:t>nect•</w:t>
                            </w:r>
                          </w:p>
                        </w:tc>
                      </w:tr>
                      <w:tr w:rsidR="00D64DB2" w14:paraId="08F304F7" w14:textId="77777777">
                        <w:trPr>
                          <w:trHeight w:val="340"/>
                        </w:trPr>
                        <w:tc>
                          <w:tcPr>
                            <w:tcW w:w="709" w:type="dxa"/>
                            <w:vMerge/>
                            <w:tcBorders>
                              <w:top w:val="nil"/>
                            </w:tcBorders>
                          </w:tcPr>
                          <w:p w14:paraId="58AB1BDF" w14:textId="77777777" w:rsidR="00D64DB2" w:rsidRDefault="00D64DB2">
                            <w:pPr>
                              <w:rPr>
                                <w:sz w:val="2"/>
                                <w:szCs w:val="2"/>
                              </w:rPr>
                            </w:pPr>
                          </w:p>
                        </w:tc>
                        <w:tc>
                          <w:tcPr>
                            <w:tcW w:w="927" w:type="dxa"/>
                          </w:tcPr>
                          <w:p w14:paraId="37592DB4" w14:textId="77777777" w:rsidR="00D64DB2" w:rsidRDefault="0022516B">
                            <w:pPr>
                              <w:pStyle w:val="TableParagraph"/>
                              <w:spacing w:before="87"/>
                              <w:ind w:left="100"/>
                              <w:rPr>
                                <w:rFonts w:ascii="Courier New" w:hAnsi="Courier New"/>
                                <w:sz w:val="16"/>
                              </w:rPr>
                            </w:pPr>
                            <w:r>
                              <w:rPr>
                                <w:rFonts w:ascii="Courier New" w:hAnsi="Courier New"/>
                                <w:sz w:val="16"/>
                                <w:shd w:val="clear" w:color="auto" w:fill="EDEDED"/>
                              </w:rPr>
                              <w:t>.policy•</w:t>
                            </w:r>
                          </w:p>
                        </w:tc>
                        <w:tc>
                          <w:tcPr>
                            <w:tcW w:w="1031" w:type="dxa"/>
                          </w:tcPr>
                          <w:p w14:paraId="733B173F" w14:textId="77777777" w:rsidR="00D64DB2" w:rsidRDefault="0022516B">
                            <w:pPr>
                              <w:pStyle w:val="TableParagraph"/>
                              <w:spacing w:before="87"/>
                              <w:ind w:left="61"/>
                              <w:rPr>
                                <w:rFonts w:ascii="Courier New" w:hAnsi="Courier New"/>
                                <w:sz w:val="16"/>
                              </w:rPr>
                            </w:pPr>
                            <w:r>
                              <w:rPr>
                                <w:rFonts w:ascii="Courier New" w:hAnsi="Courier New"/>
                                <w:sz w:val="16"/>
                              </w:rPr>
                              <w:t>NECT_•</w:t>
                            </w:r>
                          </w:p>
                        </w:tc>
                        <w:tc>
                          <w:tcPr>
                            <w:tcW w:w="1205" w:type="dxa"/>
                          </w:tcPr>
                          <w:p w14:paraId="3CF7C951" w14:textId="77777777" w:rsidR="00D64DB2" w:rsidRDefault="0022516B">
                            <w:pPr>
                              <w:pStyle w:val="TableParagraph"/>
                              <w:spacing w:before="87"/>
                              <w:ind w:left="14"/>
                              <w:rPr>
                                <w:rFonts w:ascii="Courier New" w:hAnsi="Courier New"/>
                                <w:sz w:val="16"/>
                              </w:rPr>
                            </w:pPr>
                            <w:r>
                              <w:rPr>
                                <w:rFonts w:ascii="Courier New" w:hAnsi="Courier New"/>
                                <w:sz w:val="16"/>
                                <w:shd w:val="clear" w:color="auto" w:fill="EDEDED"/>
                              </w:rPr>
                              <w:t>.policy•</w:t>
                            </w:r>
                          </w:p>
                        </w:tc>
                      </w:tr>
                      <w:tr w:rsidR="00D64DB2" w14:paraId="06DED07C" w14:textId="77777777">
                        <w:trPr>
                          <w:trHeight w:val="340"/>
                        </w:trPr>
                        <w:tc>
                          <w:tcPr>
                            <w:tcW w:w="709" w:type="dxa"/>
                            <w:vMerge/>
                            <w:tcBorders>
                              <w:top w:val="nil"/>
                            </w:tcBorders>
                          </w:tcPr>
                          <w:p w14:paraId="6E1237B7" w14:textId="77777777" w:rsidR="00D64DB2" w:rsidRDefault="00D64DB2">
                            <w:pPr>
                              <w:rPr>
                                <w:sz w:val="2"/>
                                <w:szCs w:val="2"/>
                              </w:rPr>
                            </w:pPr>
                          </w:p>
                        </w:tc>
                        <w:tc>
                          <w:tcPr>
                            <w:tcW w:w="927" w:type="dxa"/>
                          </w:tcPr>
                          <w:p w14:paraId="4BF06C54" w14:textId="77777777" w:rsidR="00D64DB2" w:rsidRDefault="0022516B">
                            <w:pPr>
                              <w:pStyle w:val="TableParagraph"/>
                              <w:spacing w:before="87"/>
                              <w:ind w:left="100"/>
                              <w:rPr>
                                <w:rFonts w:ascii="Courier New"/>
                                <w:sz w:val="16"/>
                              </w:rPr>
                            </w:pPr>
                            <w:r>
                              <w:rPr>
                                <w:rFonts w:ascii="Courier New"/>
                                <w:sz w:val="16"/>
                                <w:shd w:val="clear" w:color="auto" w:fill="EDEDED"/>
                              </w:rPr>
                              <w:t>.view</w:t>
                            </w:r>
                          </w:p>
                        </w:tc>
                        <w:tc>
                          <w:tcPr>
                            <w:tcW w:w="1031" w:type="dxa"/>
                          </w:tcPr>
                          <w:p w14:paraId="6178AE4D" w14:textId="77777777" w:rsidR="00D64DB2" w:rsidRDefault="0022516B">
                            <w:pPr>
                              <w:pStyle w:val="TableParagraph"/>
                              <w:spacing w:before="87"/>
                              <w:ind w:left="61"/>
                              <w:rPr>
                                <w:rFonts w:ascii="Courier New" w:hAnsi="Courier New"/>
                                <w:sz w:val="16"/>
                              </w:rPr>
                            </w:pPr>
                            <w:r>
                              <w:rPr>
                                <w:rFonts w:ascii="Courier New" w:hAnsi="Courier New"/>
                                <w:sz w:val="16"/>
                                <w:shd w:val="clear" w:color="auto" w:fill="EDEDED"/>
                              </w:rPr>
                              <w:t>POLICY_•</w:t>
                            </w:r>
                          </w:p>
                        </w:tc>
                        <w:tc>
                          <w:tcPr>
                            <w:tcW w:w="1205" w:type="dxa"/>
                          </w:tcPr>
                          <w:p w14:paraId="6DC3AD5E" w14:textId="77777777" w:rsidR="00D64DB2" w:rsidRDefault="0022516B">
                            <w:pPr>
                              <w:pStyle w:val="TableParagraph"/>
                              <w:spacing w:before="87"/>
                              <w:ind w:left="14"/>
                              <w:rPr>
                                <w:rFonts w:ascii="Courier New"/>
                                <w:sz w:val="16"/>
                              </w:rPr>
                            </w:pPr>
                            <w:r>
                              <w:rPr>
                                <w:rFonts w:ascii="Courier New"/>
                                <w:sz w:val="16"/>
                                <w:shd w:val="clear" w:color="auto" w:fill="EDEDED"/>
                              </w:rPr>
                              <w:t>.view</w:t>
                            </w:r>
                          </w:p>
                        </w:tc>
                      </w:tr>
                      <w:tr w:rsidR="00D64DB2" w14:paraId="7CBECD3D" w14:textId="77777777">
                        <w:trPr>
                          <w:trHeight w:val="275"/>
                        </w:trPr>
                        <w:tc>
                          <w:tcPr>
                            <w:tcW w:w="709" w:type="dxa"/>
                            <w:vMerge/>
                            <w:tcBorders>
                              <w:top w:val="nil"/>
                            </w:tcBorders>
                          </w:tcPr>
                          <w:p w14:paraId="2CF0D6BA" w14:textId="77777777" w:rsidR="00D64DB2" w:rsidRDefault="00D64DB2">
                            <w:pPr>
                              <w:rPr>
                                <w:sz w:val="2"/>
                                <w:szCs w:val="2"/>
                              </w:rPr>
                            </w:pPr>
                          </w:p>
                        </w:tc>
                        <w:tc>
                          <w:tcPr>
                            <w:tcW w:w="927" w:type="dxa"/>
                          </w:tcPr>
                          <w:p w14:paraId="2E6A6175" w14:textId="77777777" w:rsidR="00D64DB2" w:rsidRDefault="00D64DB2">
                            <w:pPr>
                              <w:pStyle w:val="TableParagraph"/>
                              <w:rPr>
                                <w:rFonts w:ascii="Times New Roman"/>
                                <w:sz w:val="18"/>
                              </w:rPr>
                            </w:pPr>
                          </w:p>
                        </w:tc>
                        <w:tc>
                          <w:tcPr>
                            <w:tcW w:w="1031" w:type="dxa"/>
                          </w:tcPr>
                          <w:p w14:paraId="42298EB6" w14:textId="77777777" w:rsidR="00D64DB2" w:rsidRDefault="0022516B">
                            <w:pPr>
                              <w:pStyle w:val="TableParagraph"/>
                              <w:spacing w:before="87" w:line="168" w:lineRule="exact"/>
                              <w:ind w:left="61"/>
                              <w:rPr>
                                <w:rFonts w:ascii="Courier New"/>
                                <w:sz w:val="16"/>
                              </w:rPr>
                            </w:pPr>
                            <w:r>
                              <w:rPr>
                                <w:rFonts w:ascii="Courier New"/>
                                <w:sz w:val="16"/>
                              </w:rPr>
                              <w:t>VIEW</w:t>
                            </w:r>
                          </w:p>
                        </w:tc>
                        <w:tc>
                          <w:tcPr>
                            <w:tcW w:w="1205" w:type="dxa"/>
                          </w:tcPr>
                          <w:p w14:paraId="4F54A15A" w14:textId="77777777" w:rsidR="00D64DB2" w:rsidRDefault="00D64DB2">
                            <w:pPr>
                              <w:pStyle w:val="TableParagraph"/>
                              <w:rPr>
                                <w:rFonts w:ascii="Times New Roman"/>
                                <w:sz w:val="18"/>
                              </w:rPr>
                            </w:pPr>
                          </w:p>
                        </w:tc>
                      </w:tr>
                      <w:tr w:rsidR="00D64DB2" w14:paraId="0CF31E72" w14:textId="77777777">
                        <w:trPr>
                          <w:trHeight w:val="459"/>
                        </w:trPr>
                        <w:tc>
                          <w:tcPr>
                            <w:tcW w:w="709" w:type="dxa"/>
                          </w:tcPr>
                          <w:p w14:paraId="3ED48B4E" w14:textId="77777777" w:rsidR="00D64DB2" w:rsidRDefault="00D64DB2">
                            <w:pPr>
                              <w:pStyle w:val="TableParagraph"/>
                              <w:spacing w:before="10"/>
                              <w:rPr>
                                <w:sz w:val="17"/>
                              </w:rPr>
                            </w:pPr>
                          </w:p>
                          <w:p w14:paraId="7AF109C5" w14:textId="3C4FEF65" w:rsidR="00D64DB2" w:rsidRDefault="0022516B">
                            <w:pPr>
                              <w:pStyle w:val="TableParagraph"/>
                              <w:spacing w:before="1" w:line="225" w:lineRule="exact"/>
                              <w:ind w:left="50"/>
                              <w:rPr>
                                <w:sz w:val="20"/>
                              </w:rPr>
                            </w:pPr>
                            <w:del w:id="1476" w:author="Raj Kesarapalli" w:date="2023-07-27T13:53:00Z">
                              <w:r w:rsidDel="00622A1C">
                                <w:rPr>
                                  <w:sz w:val="20"/>
                                </w:rPr>
                                <w:delText>PR</w:delText>
                              </w:r>
                            </w:del>
                          </w:p>
                        </w:tc>
                        <w:tc>
                          <w:tcPr>
                            <w:tcW w:w="927" w:type="dxa"/>
                          </w:tcPr>
                          <w:p w14:paraId="0C10D3FD" w14:textId="77777777" w:rsidR="00D64DB2" w:rsidRDefault="00D64DB2">
                            <w:pPr>
                              <w:pStyle w:val="TableParagraph"/>
                              <w:spacing w:before="7"/>
                            </w:pPr>
                          </w:p>
                          <w:p w14:paraId="7CA1497A" w14:textId="77777777" w:rsidR="00D64DB2" w:rsidRDefault="0022516B">
                            <w:pPr>
                              <w:pStyle w:val="TableParagraph"/>
                              <w:spacing w:line="168" w:lineRule="exact"/>
                              <w:ind w:left="100"/>
                              <w:rPr>
                                <w:rFonts w:ascii="Courier New" w:hAnsi="Courier New"/>
                                <w:sz w:val="16"/>
                              </w:rPr>
                            </w:pPr>
                            <w:r>
                              <w:rPr>
                                <w:rFonts w:ascii="Courier New" w:hAnsi="Courier New"/>
                                <w:sz w:val="16"/>
                                <w:shd w:val="clear" w:color="auto" w:fill="EDEDED"/>
                              </w:rPr>
                              <w:t>coveri•</w:t>
                            </w:r>
                          </w:p>
                        </w:tc>
                        <w:tc>
                          <w:tcPr>
                            <w:tcW w:w="1031" w:type="dxa"/>
                            <w:tcBorders>
                              <w:bottom w:val="single" w:sz="52" w:space="0" w:color="FFFFFF"/>
                            </w:tcBorders>
                          </w:tcPr>
                          <w:p w14:paraId="528CD2D7" w14:textId="77777777" w:rsidR="00D64DB2" w:rsidRDefault="00D64DB2">
                            <w:pPr>
                              <w:pStyle w:val="TableParagraph"/>
                              <w:spacing w:before="7"/>
                            </w:pPr>
                          </w:p>
                          <w:p w14:paraId="7F817651" w14:textId="77777777" w:rsidR="00D64DB2" w:rsidRDefault="0022516B">
                            <w:pPr>
                              <w:pStyle w:val="TableParagraph"/>
                              <w:spacing w:line="168" w:lineRule="exact"/>
                              <w:ind w:left="61"/>
                              <w:rPr>
                                <w:rFonts w:ascii="Courier New" w:hAnsi="Courier New"/>
                                <w:sz w:val="16"/>
                              </w:rPr>
                            </w:pPr>
                            <w:r>
                              <w:rPr>
                                <w:rFonts w:ascii="Courier New" w:hAnsi="Courier New"/>
                                <w:sz w:val="16"/>
                                <w:shd w:val="clear" w:color="auto" w:fill="EDEDED"/>
                              </w:rPr>
                              <w:t>BRIDGE_•</w:t>
                            </w:r>
                          </w:p>
                        </w:tc>
                        <w:tc>
                          <w:tcPr>
                            <w:tcW w:w="1205" w:type="dxa"/>
                            <w:tcBorders>
                              <w:bottom w:val="single" w:sz="52" w:space="0" w:color="FFFFFF"/>
                            </w:tcBorders>
                          </w:tcPr>
                          <w:p w14:paraId="24A4F711" w14:textId="77777777" w:rsidR="00D64DB2" w:rsidRDefault="00D64DB2">
                            <w:pPr>
                              <w:pStyle w:val="TableParagraph"/>
                              <w:spacing w:before="10"/>
                              <w:rPr>
                                <w:sz w:val="17"/>
                              </w:rPr>
                            </w:pPr>
                          </w:p>
                          <w:p w14:paraId="67A7018B" w14:textId="77777777" w:rsidR="00D64DB2" w:rsidRDefault="0022516B">
                            <w:pPr>
                              <w:pStyle w:val="TableParagraph"/>
                              <w:tabs>
                                <w:tab w:val="left" w:pos="902"/>
                              </w:tabs>
                              <w:spacing w:before="1" w:line="225" w:lineRule="exact"/>
                              <w:ind w:left="14"/>
                              <w:rPr>
                                <w:sz w:val="20"/>
                              </w:rPr>
                            </w:pPr>
                            <w:r>
                              <w:rPr>
                                <w:rFonts w:ascii="Courier New" w:hAnsi="Courier New"/>
                                <w:sz w:val="16"/>
                                <w:shd w:val="clear" w:color="auto" w:fill="EDEDED"/>
                              </w:rPr>
                              <w:t>coveri•</w:t>
                            </w:r>
                            <w:r>
                              <w:rPr>
                                <w:rFonts w:ascii="Courier New" w:hAnsi="Courier New"/>
                                <w:sz w:val="16"/>
                              </w:rPr>
                              <w:tab/>
                            </w:r>
                            <w:r>
                              <w:rPr>
                                <w:sz w:val="20"/>
                              </w:rPr>
                              <w:t>No</w:t>
                            </w:r>
                          </w:p>
                        </w:tc>
                      </w:tr>
                      <w:tr w:rsidR="00D64DB2" w14:paraId="7F0420A2" w14:textId="77777777">
                        <w:trPr>
                          <w:trHeight w:val="210"/>
                        </w:trPr>
                        <w:tc>
                          <w:tcPr>
                            <w:tcW w:w="709" w:type="dxa"/>
                          </w:tcPr>
                          <w:p w14:paraId="65E3B2EF" w14:textId="61057C67" w:rsidR="00D64DB2" w:rsidRDefault="00622A1C">
                            <w:pPr>
                              <w:pStyle w:val="TableParagraph"/>
                              <w:spacing w:line="191" w:lineRule="exact"/>
                              <w:ind w:left="50"/>
                              <w:rPr>
                                <w:sz w:val="20"/>
                              </w:rPr>
                            </w:pPr>
                            <w:ins w:id="1477" w:author="Raj Kesarapalli" w:date="2023-07-27T13:53:00Z">
                              <w:r>
                                <w:rPr>
                                  <w:sz w:val="20"/>
                                </w:rPr>
                                <w:t>Add comments to pull requests</w:t>
                              </w:r>
                            </w:ins>
                            <w:del w:id="1478" w:author="Raj Kesarapalli" w:date="2023-07-27T13:53:00Z">
                              <w:r w:rsidR="0022516B" w:rsidDel="00622A1C">
                                <w:rPr>
                                  <w:sz w:val="20"/>
                                </w:rPr>
                                <w:delText>com­</w:delText>
                              </w:r>
                            </w:del>
                          </w:p>
                        </w:tc>
                        <w:tc>
                          <w:tcPr>
                            <w:tcW w:w="927" w:type="dxa"/>
                          </w:tcPr>
                          <w:p w14:paraId="6B546B84" w14:textId="77777777" w:rsidR="00D64DB2" w:rsidRDefault="0022516B">
                            <w:pPr>
                              <w:pStyle w:val="TableParagraph"/>
                              <w:spacing w:before="22" w:line="168" w:lineRule="exact"/>
                              <w:ind w:left="100"/>
                              <w:rPr>
                                <w:rFonts w:ascii="Courier New" w:hAnsi="Courier New"/>
                                <w:sz w:val="16"/>
                              </w:rPr>
                            </w:pPr>
                            <w:r>
                              <w:rPr>
                                <w:rFonts w:ascii="Courier New" w:hAnsi="Courier New"/>
                                <w:sz w:val="16"/>
                                <w:shd w:val="clear" w:color="auto" w:fill="EDEDED"/>
                              </w:rPr>
                              <w:t>ty.con•</w:t>
                            </w:r>
                          </w:p>
                        </w:tc>
                        <w:tc>
                          <w:tcPr>
                            <w:tcW w:w="1031" w:type="dxa"/>
                            <w:tcBorders>
                              <w:top w:val="single" w:sz="52" w:space="0" w:color="FFFFFF"/>
                              <w:bottom w:val="single" w:sz="52" w:space="0" w:color="FFFFFF"/>
                            </w:tcBorders>
                            <w:shd w:val="clear" w:color="auto" w:fill="EDEDED"/>
                          </w:tcPr>
                          <w:p w14:paraId="20AD87FD" w14:textId="77777777" w:rsidR="00D64DB2" w:rsidRDefault="0022516B">
                            <w:pPr>
                              <w:pStyle w:val="TableParagraph"/>
                              <w:spacing w:before="22" w:line="168" w:lineRule="exact"/>
                              <w:ind w:left="61"/>
                              <w:rPr>
                                <w:rFonts w:ascii="Courier New" w:hAnsi="Courier New"/>
                                <w:sz w:val="16"/>
                              </w:rPr>
                            </w:pPr>
                            <w:r>
                              <w:rPr>
                                <w:rFonts w:ascii="Courier New" w:hAnsi="Courier New"/>
                                <w:sz w:val="16"/>
                              </w:rPr>
                              <w:t>COVERI•</w:t>
                            </w:r>
                          </w:p>
                        </w:tc>
                        <w:tc>
                          <w:tcPr>
                            <w:tcW w:w="1205" w:type="dxa"/>
                            <w:tcBorders>
                              <w:top w:val="single" w:sz="52" w:space="0" w:color="FFFFFF"/>
                            </w:tcBorders>
                          </w:tcPr>
                          <w:p w14:paraId="3C46B114" w14:textId="77777777" w:rsidR="00D64DB2" w:rsidRDefault="0022516B">
                            <w:pPr>
                              <w:pStyle w:val="TableParagraph"/>
                              <w:spacing w:before="22" w:line="168" w:lineRule="exact"/>
                              <w:ind w:left="14"/>
                              <w:rPr>
                                <w:rFonts w:ascii="Courier New" w:hAnsi="Courier New"/>
                                <w:sz w:val="16"/>
                              </w:rPr>
                            </w:pPr>
                            <w:r>
                              <w:rPr>
                                <w:rFonts w:ascii="Courier New" w:hAnsi="Courier New"/>
                                <w:sz w:val="16"/>
                                <w:shd w:val="clear" w:color="auto" w:fill="EDEDED"/>
                              </w:rPr>
                              <w:t>ty.con•</w:t>
                            </w:r>
                          </w:p>
                        </w:tc>
                      </w:tr>
                      <w:tr w:rsidR="00D64DB2" w14:paraId="1FAC4C09" w14:textId="77777777">
                        <w:trPr>
                          <w:trHeight w:val="210"/>
                        </w:trPr>
                        <w:tc>
                          <w:tcPr>
                            <w:tcW w:w="709" w:type="dxa"/>
                          </w:tcPr>
                          <w:p w14:paraId="5C64D4EB" w14:textId="6C67A3FD" w:rsidR="00D64DB2" w:rsidRDefault="0022516B">
                            <w:pPr>
                              <w:pStyle w:val="TableParagraph"/>
                              <w:spacing w:line="191" w:lineRule="exact"/>
                              <w:rPr>
                                <w:sz w:val="20"/>
                              </w:rPr>
                              <w:pPrChange w:id="1479" w:author="Raj Kesarapalli" w:date="2023-07-27T13:53:00Z">
                                <w:pPr>
                                  <w:pStyle w:val="TableParagraph"/>
                                  <w:spacing w:line="191" w:lineRule="exact"/>
                                  <w:ind w:left="50"/>
                                </w:pPr>
                              </w:pPrChange>
                            </w:pPr>
                            <w:del w:id="1480" w:author="Raj Kesarapalli" w:date="2023-07-27T13:53:00Z">
                              <w:r w:rsidDel="00622A1C">
                                <w:rPr>
                                  <w:sz w:val="20"/>
                                </w:rPr>
                                <w:delText>ments</w:delText>
                              </w:r>
                            </w:del>
                          </w:p>
                        </w:tc>
                        <w:tc>
                          <w:tcPr>
                            <w:tcW w:w="927" w:type="dxa"/>
                          </w:tcPr>
                          <w:p w14:paraId="23493522" w14:textId="77777777" w:rsidR="00D64DB2" w:rsidRDefault="0022516B">
                            <w:pPr>
                              <w:pStyle w:val="TableParagraph"/>
                              <w:spacing w:before="22" w:line="168" w:lineRule="exact"/>
                              <w:ind w:left="100"/>
                              <w:rPr>
                                <w:rFonts w:ascii="Courier New" w:hAnsi="Courier New"/>
                                <w:sz w:val="16"/>
                              </w:rPr>
                            </w:pPr>
                            <w:r>
                              <w:rPr>
                                <w:rFonts w:ascii="Courier New" w:hAnsi="Courier New"/>
                                <w:sz w:val="16"/>
                                <w:shd w:val="clear" w:color="auto" w:fill="EDEDED"/>
                              </w:rPr>
                              <w:t>nect.au•</w:t>
                            </w:r>
                          </w:p>
                        </w:tc>
                        <w:tc>
                          <w:tcPr>
                            <w:tcW w:w="1031" w:type="dxa"/>
                            <w:tcBorders>
                              <w:top w:val="single" w:sz="52" w:space="0" w:color="FFFFFF"/>
                              <w:bottom w:val="single" w:sz="52" w:space="0" w:color="FFFFFF"/>
                            </w:tcBorders>
                            <w:shd w:val="clear" w:color="auto" w:fill="EDEDED"/>
                          </w:tcPr>
                          <w:p w14:paraId="4A881332" w14:textId="77777777" w:rsidR="00D64DB2" w:rsidRDefault="0022516B">
                            <w:pPr>
                              <w:pStyle w:val="TableParagraph"/>
                              <w:spacing w:before="22" w:line="168" w:lineRule="exact"/>
                              <w:ind w:left="61"/>
                              <w:rPr>
                                <w:rFonts w:ascii="Courier New" w:hAnsi="Courier New"/>
                                <w:sz w:val="16"/>
                              </w:rPr>
                            </w:pPr>
                            <w:r>
                              <w:rPr>
                                <w:rFonts w:ascii="Courier New" w:hAnsi="Courier New"/>
                                <w:sz w:val="16"/>
                              </w:rPr>
                              <w:t>TY_CON•</w:t>
                            </w:r>
                          </w:p>
                        </w:tc>
                        <w:tc>
                          <w:tcPr>
                            <w:tcW w:w="1205" w:type="dxa"/>
                          </w:tcPr>
                          <w:p w14:paraId="615547B1" w14:textId="77777777" w:rsidR="00D64DB2" w:rsidRDefault="0022516B">
                            <w:pPr>
                              <w:pStyle w:val="TableParagraph"/>
                              <w:spacing w:before="22" w:line="168" w:lineRule="exact"/>
                              <w:ind w:left="14"/>
                              <w:rPr>
                                <w:rFonts w:ascii="Courier New" w:hAnsi="Courier New"/>
                                <w:sz w:val="16"/>
                              </w:rPr>
                            </w:pPr>
                            <w:r>
                              <w:rPr>
                                <w:rFonts w:ascii="Courier New" w:hAnsi="Courier New"/>
                                <w:sz w:val="16"/>
                                <w:shd w:val="clear" w:color="auto" w:fill="EDEDED"/>
                              </w:rPr>
                              <w:t>nect.au•</w:t>
                            </w:r>
                          </w:p>
                        </w:tc>
                      </w:tr>
                      <w:tr w:rsidR="00D64DB2" w14:paraId="3D431143" w14:textId="77777777">
                        <w:trPr>
                          <w:trHeight w:val="210"/>
                        </w:trPr>
                        <w:tc>
                          <w:tcPr>
                            <w:tcW w:w="709" w:type="dxa"/>
                          </w:tcPr>
                          <w:p w14:paraId="2FEDBCFA" w14:textId="77777777" w:rsidR="00D64DB2" w:rsidRDefault="00D64DB2">
                            <w:pPr>
                              <w:pStyle w:val="TableParagraph"/>
                              <w:rPr>
                                <w:rFonts w:ascii="Times New Roman"/>
                                <w:sz w:val="14"/>
                              </w:rPr>
                            </w:pPr>
                          </w:p>
                        </w:tc>
                        <w:tc>
                          <w:tcPr>
                            <w:tcW w:w="927" w:type="dxa"/>
                          </w:tcPr>
                          <w:p w14:paraId="4E779624" w14:textId="77777777" w:rsidR="00D64DB2" w:rsidRDefault="0022516B">
                            <w:pPr>
                              <w:pStyle w:val="TableParagraph"/>
                              <w:spacing w:before="22" w:line="168" w:lineRule="exact"/>
                              <w:ind w:left="100"/>
                              <w:rPr>
                                <w:rFonts w:ascii="Courier New" w:hAnsi="Courier New"/>
                                <w:sz w:val="16"/>
                              </w:rPr>
                            </w:pPr>
                            <w:r>
                              <w:rPr>
                                <w:rFonts w:ascii="Courier New" w:hAnsi="Courier New"/>
                                <w:sz w:val="16"/>
                                <w:shd w:val="clear" w:color="auto" w:fill="EDEDED"/>
                              </w:rPr>
                              <w:t>toma•</w:t>
                            </w:r>
                          </w:p>
                        </w:tc>
                        <w:tc>
                          <w:tcPr>
                            <w:tcW w:w="1031" w:type="dxa"/>
                            <w:tcBorders>
                              <w:top w:val="single" w:sz="52" w:space="0" w:color="FFFFFF"/>
                              <w:bottom w:val="single" w:sz="52" w:space="0" w:color="FFFFFF"/>
                            </w:tcBorders>
                            <w:shd w:val="clear" w:color="auto" w:fill="EDEDED"/>
                          </w:tcPr>
                          <w:p w14:paraId="5CC7BC51" w14:textId="77777777" w:rsidR="00D64DB2" w:rsidRDefault="0022516B">
                            <w:pPr>
                              <w:pStyle w:val="TableParagraph"/>
                              <w:spacing w:before="22" w:line="168" w:lineRule="exact"/>
                              <w:ind w:left="61"/>
                              <w:rPr>
                                <w:rFonts w:ascii="Courier New" w:hAnsi="Courier New"/>
                                <w:sz w:val="16"/>
                              </w:rPr>
                            </w:pPr>
                            <w:r>
                              <w:rPr>
                                <w:rFonts w:ascii="Courier New" w:hAnsi="Courier New"/>
                                <w:sz w:val="16"/>
                              </w:rPr>
                              <w:t>NECT_AU•</w:t>
                            </w:r>
                          </w:p>
                        </w:tc>
                        <w:tc>
                          <w:tcPr>
                            <w:tcW w:w="1205" w:type="dxa"/>
                            <w:tcBorders>
                              <w:bottom w:val="single" w:sz="52" w:space="0" w:color="FFFFFF"/>
                            </w:tcBorders>
                          </w:tcPr>
                          <w:p w14:paraId="75905613" w14:textId="77777777" w:rsidR="00D64DB2" w:rsidRDefault="0022516B">
                            <w:pPr>
                              <w:pStyle w:val="TableParagraph"/>
                              <w:spacing w:before="22" w:line="168" w:lineRule="exact"/>
                              <w:ind w:left="14"/>
                              <w:rPr>
                                <w:rFonts w:ascii="Courier New" w:hAnsi="Courier New"/>
                                <w:sz w:val="16"/>
                              </w:rPr>
                            </w:pPr>
                            <w:r>
                              <w:rPr>
                                <w:rFonts w:ascii="Courier New" w:hAnsi="Courier New"/>
                                <w:sz w:val="16"/>
                                <w:shd w:val="clear" w:color="auto" w:fill="EDEDED"/>
                              </w:rPr>
                              <w:t>toma•</w:t>
                            </w:r>
                          </w:p>
                        </w:tc>
                      </w:tr>
                    </w:tbl>
                    <w:p w14:paraId="50FA02A4" w14:textId="77777777" w:rsidR="00D64DB2" w:rsidRDefault="00D64DB2">
                      <w:pPr>
                        <w:pStyle w:val="BodyText"/>
                      </w:pPr>
                    </w:p>
                  </w:txbxContent>
                </v:textbox>
                <w10:wrap anchorx="page"/>
              </v:shape>
            </w:pict>
          </mc:Fallback>
        </mc:AlternateContent>
      </w:r>
      <w:r w:rsidR="00350945">
        <w:rPr>
          <w:rFonts w:ascii="Courier New" w:hAnsi="Courier New"/>
          <w:sz w:val="16"/>
          <w:shd w:val="clear" w:color="auto" w:fill="EDEDED"/>
        </w:rPr>
        <w:t>.prcom•</w:t>
      </w:r>
      <w:r w:rsidR="00350945">
        <w:rPr>
          <w:rFonts w:ascii="Courier New" w:hAnsi="Courier New"/>
          <w:sz w:val="16"/>
        </w:rPr>
        <w:t xml:space="preserve"> </w:t>
      </w:r>
      <w:r w:rsidR="00350945">
        <w:rPr>
          <w:rFonts w:ascii="Courier New" w:hAnsi="Courier New"/>
          <w:sz w:val="16"/>
          <w:shd w:val="clear" w:color="auto" w:fill="EDEDED"/>
        </w:rPr>
        <w:t>ment</w:t>
      </w:r>
    </w:p>
    <w:p w14:paraId="7FA4A280" w14:textId="77777777" w:rsidR="00D64DB2" w:rsidRDefault="0022516B">
      <w:pPr>
        <w:spacing w:before="119" w:line="451" w:lineRule="auto"/>
        <w:ind w:left="160" w:right="-20"/>
        <w:rPr>
          <w:rFonts w:ascii="Courier New" w:hAnsi="Courier New"/>
          <w:sz w:val="16"/>
        </w:rPr>
      </w:pPr>
      <w:r>
        <w:rPr>
          <w:rFonts w:ascii="Courier New" w:hAnsi="Courier New"/>
          <w:sz w:val="16"/>
          <w:shd w:val="clear" w:color="auto" w:fill="EDEDED"/>
        </w:rPr>
        <w:t>cover•</w:t>
      </w:r>
      <w:r>
        <w:rPr>
          <w:rFonts w:ascii="Courier New" w:hAnsi="Courier New"/>
          <w:sz w:val="16"/>
        </w:rPr>
        <w:t xml:space="preserve"> </w:t>
      </w:r>
      <w:r>
        <w:rPr>
          <w:rFonts w:ascii="Courier New" w:hAnsi="Courier New"/>
          <w:sz w:val="16"/>
          <w:shd w:val="clear" w:color="auto" w:fill="EDEDED"/>
        </w:rPr>
        <w:t>ity.in•</w:t>
      </w:r>
      <w:r>
        <w:rPr>
          <w:rFonts w:ascii="Courier New" w:hAnsi="Courier New"/>
          <w:sz w:val="16"/>
        </w:rPr>
        <w:t xml:space="preserve"> </w:t>
      </w:r>
      <w:r>
        <w:rPr>
          <w:rFonts w:ascii="Courier New" w:hAnsi="Courier New"/>
          <w:sz w:val="16"/>
          <w:shd w:val="clear" w:color="auto" w:fill="EDEDED"/>
        </w:rPr>
        <w:t>stall•</w:t>
      </w:r>
    </w:p>
    <w:p w14:paraId="69FB13A4" w14:textId="77777777" w:rsidR="00D64DB2" w:rsidRDefault="0022516B">
      <w:pPr>
        <w:spacing w:line="451" w:lineRule="auto"/>
        <w:ind w:left="160" w:right="-20"/>
        <w:rPr>
          <w:rFonts w:ascii="Courier New" w:hAnsi="Courier New"/>
          <w:sz w:val="16"/>
        </w:rPr>
      </w:pPr>
      <w:r>
        <w:rPr>
          <w:rFonts w:ascii="Courier New" w:hAnsi="Courier New"/>
          <w:sz w:val="16"/>
          <w:shd w:val="clear" w:color="auto" w:fill="EDEDED"/>
        </w:rPr>
        <w:t>.direc•</w:t>
      </w:r>
      <w:r>
        <w:rPr>
          <w:rFonts w:ascii="Courier New" w:hAnsi="Courier New"/>
          <w:sz w:val="16"/>
        </w:rPr>
        <w:t xml:space="preserve"> </w:t>
      </w:r>
      <w:r>
        <w:rPr>
          <w:rFonts w:ascii="Courier New" w:hAnsi="Courier New"/>
          <w:sz w:val="16"/>
          <w:shd w:val="clear" w:color="auto" w:fill="EDEDED"/>
        </w:rPr>
        <w:t>tory</w:t>
      </w:r>
    </w:p>
    <w:p w14:paraId="602D6041" w14:textId="77777777" w:rsidR="00D64DB2" w:rsidRDefault="0022516B">
      <w:pPr>
        <w:pStyle w:val="BodyText"/>
        <w:rPr>
          <w:rFonts w:ascii="Courier New"/>
          <w:sz w:val="18"/>
        </w:rPr>
      </w:pPr>
      <w:r>
        <w:br w:type="column"/>
      </w:r>
    </w:p>
    <w:p w14:paraId="47D28A1C" w14:textId="77777777" w:rsidR="00D64DB2" w:rsidRDefault="00D64DB2">
      <w:pPr>
        <w:pStyle w:val="BodyText"/>
        <w:rPr>
          <w:rFonts w:ascii="Courier New"/>
          <w:sz w:val="18"/>
        </w:rPr>
      </w:pPr>
    </w:p>
    <w:p w14:paraId="73092E9C" w14:textId="77777777" w:rsidR="00D64DB2" w:rsidRDefault="00D64DB2">
      <w:pPr>
        <w:pStyle w:val="BodyText"/>
        <w:rPr>
          <w:rFonts w:ascii="Courier New"/>
          <w:sz w:val="18"/>
        </w:rPr>
      </w:pPr>
    </w:p>
    <w:p w14:paraId="424DF9BA" w14:textId="77777777" w:rsidR="00D64DB2" w:rsidRDefault="00D64DB2">
      <w:pPr>
        <w:pStyle w:val="BodyText"/>
        <w:rPr>
          <w:rFonts w:ascii="Courier New"/>
          <w:sz w:val="18"/>
        </w:rPr>
      </w:pPr>
    </w:p>
    <w:p w14:paraId="44723381" w14:textId="77777777" w:rsidR="00D64DB2" w:rsidRDefault="00D64DB2">
      <w:pPr>
        <w:pStyle w:val="BodyText"/>
        <w:rPr>
          <w:rFonts w:ascii="Courier New"/>
          <w:sz w:val="18"/>
        </w:rPr>
      </w:pPr>
    </w:p>
    <w:p w14:paraId="6C2EBB05" w14:textId="77777777" w:rsidR="00D64DB2" w:rsidRDefault="00D64DB2">
      <w:pPr>
        <w:pStyle w:val="BodyText"/>
        <w:spacing w:before="10"/>
        <w:rPr>
          <w:rFonts w:ascii="Courier New"/>
          <w:sz w:val="25"/>
        </w:rPr>
      </w:pPr>
    </w:p>
    <w:p w14:paraId="57C9A2E1" w14:textId="77777777" w:rsidR="00D64DB2" w:rsidRDefault="0022516B">
      <w:pPr>
        <w:ind w:left="160"/>
        <w:rPr>
          <w:rFonts w:ascii="Courier New" w:hAnsi="Courier New"/>
          <w:sz w:val="16"/>
        </w:rPr>
      </w:pPr>
      <w:r>
        <w:rPr>
          <w:rFonts w:ascii="Courier New" w:hAnsi="Courier New"/>
          <w:sz w:val="16"/>
          <w:shd w:val="clear" w:color="auto" w:fill="EDEDED"/>
        </w:rPr>
        <w:t>TOMATION_•</w:t>
      </w:r>
      <w:r>
        <w:rPr>
          <w:rFonts w:ascii="Courier New" w:hAnsi="Courier New"/>
          <w:spacing w:val="-73"/>
          <w:sz w:val="16"/>
          <w:shd w:val="clear" w:color="auto" w:fill="EDEDED"/>
        </w:rPr>
        <w:t xml:space="preserve"> </w:t>
      </w:r>
      <w:r>
        <w:rPr>
          <w:rFonts w:ascii="Courier New" w:hAnsi="Courier New"/>
          <w:sz w:val="16"/>
          <w:shd w:val="clear" w:color="auto" w:fill="EDEDED"/>
        </w:rPr>
        <w:t>tion•</w:t>
      </w:r>
    </w:p>
    <w:p w14:paraId="6D7A7983" w14:textId="77777777" w:rsidR="00D64DB2" w:rsidRDefault="00C46513">
      <w:pPr>
        <w:spacing w:before="159"/>
        <w:ind w:left="1143"/>
        <w:rPr>
          <w:rFonts w:ascii="Courier New" w:hAnsi="Courier New"/>
          <w:sz w:val="16"/>
        </w:rPr>
      </w:pPr>
      <w:r>
        <w:rPr>
          <w:noProof/>
        </w:rPr>
        <mc:AlternateContent>
          <mc:Choice Requires="wpg">
            <w:drawing>
              <wp:anchor distT="0" distB="0" distL="114300" distR="114300" simplePos="0" relativeHeight="251786240" behindDoc="0" locked="0" layoutInCell="1" allowOverlap="1" wp14:anchorId="6CDCB2D3" wp14:editId="119A58D1">
                <wp:simplePos x="0" y="0"/>
                <wp:positionH relativeFrom="page">
                  <wp:posOffset>1998345</wp:posOffset>
                </wp:positionH>
                <wp:positionV relativeFrom="paragraph">
                  <wp:posOffset>86360</wp:posOffset>
                </wp:positionV>
                <wp:extent cx="548640" cy="133985"/>
                <wp:effectExtent l="0" t="0" r="0" b="0"/>
                <wp:wrapNone/>
                <wp:docPr id="1751147216"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133985"/>
                          <a:chOff x="3147" y="136"/>
                          <a:chExt cx="864" cy="211"/>
                        </a:xfrm>
                      </wpg:grpSpPr>
                      <wps:wsp>
                        <wps:cNvPr id="1947817967" name="Rectangle 178"/>
                        <wps:cNvSpPr>
                          <a:spLocks/>
                        </wps:cNvSpPr>
                        <wps:spPr bwMode="auto">
                          <a:xfrm>
                            <a:off x="3147" y="136"/>
                            <a:ext cx="864"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3383485" name="Text Box 179"/>
                        <wps:cNvSpPr txBox="1">
                          <a:spLocks/>
                        </wps:cNvSpPr>
                        <wps:spPr bwMode="auto">
                          <a:xfrm>
                            <a:off x="3147" y="136"/>
                            <a:ext cx="864"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0C134" w14:textId="77777777" w:rsidR="00D64DB2" w:rsidRDefault="0022516B">
                              <w:pPr>
                                <w:spacing w:before="22"/>
                                <w:ind w:right="-15"/>
                                <w:rPr>
                                  <w:rFonts w:ascii="Courier New"/>
                                  <w:sz w:val="16"/>
                                </w:rPr>
                              </w:pPr>
                              <w:r>
                                <w:rPr>
                                  <w:rFonts w:ascii="Courier New"/>
                                  <w:sz w:val="16"/>
                                </w:rPr>
                                <w:t>PRCOMMENT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DCB2D3" id="Group 177" o:spid="_x0000_s1190" style="position:absolute;left:0;text-align:left;margin-left:157.35pt;margin-top:6.8pt;width:43.2pt;height:10.55pt;z-index:251786240;mso-position-horizontal-relative:page;mso-position-vertical-relative:text" coordorigin="3147,136" coordsize="864,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">
                <v:rect id="Rectangle 178" o:spid="_x0000_s1191" style="position:absolute;left:3147;top:136;width:864;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" fillcolor="#ededed" stroked="f">
                  <v:path arrowok="t"/>
                </v:rect>
                <v:shape id="Text Box 179" o:spid="_x0000_s1192" type="#_x0000_t202" style="position:absolute;left:3147;top:136;width:864;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" filled="f" stroked="f">
                  <v:path arrowok="t"/>
                  <v:textbox inset="0,0,0,0">
                    <w:txbxContent>
                      <w:p w14:paraId="2ED0C134" w14:textId="77777777" w:rsidR="00D64DB2" w:rsidRDefault="0022516B">
                        <w:pPr>
                          <w:spacing w:before="22"/>
                          <w:ind w:right="-15"/>
                          <w:rPr>
                            <w:rFonts w:ascii="Courier New"/>
                            <w:sz w:val="16"/>
                          </w:rPr>
                        </w:pPr>
                        <w:r>
                          <w:rPr>
                            <w:rFonts w:ascii="Courier New"/>
                            <w:sz w:val="16"/>
                          </w:rPr>
                          <w:t>PRCOMMENT</w:t>
                        </w:r>
                      </w:p>
                    </w:txbxContent>
                  </v:textbox>
                </v:shape>
                <w10:wrap anchorx="page"/>
              </v:group>
            </w:pict>
          </mc:Fallback>
        </mc:AlternateContent>
      </w:r>
      <w:r w:rsidR="00350945">
        <w:rPr>
          <w:rFonts w:ascii="Courier New" w:hAnsi="Courier New"/>
          <w:sz w:val="16"/>
          <w:shd w:val="clear" w:color="auto" w:fill="EDEDED"/>
        </w:rPr>
        <w:t>.prcom•</w:t>
      </w:r>
    </w:p>
    <w:p w14:paraId="0E948663" w14:textId="77777777" w:rsidR="00D64DB2" w:rsidRDefault="00D64DB2">
      <w:pPr>
        <w:pStyle w:val="BodyText"/>
        <w:rPr>
          <w:rFonts w:ascii="Courier New"/>
          <w:sz w:val="12"/>
        </w:rPr>
      </w:pPr>
    </w:p>
    <w:p w14:paraId="72F437BD" w14:textId="77777777" w:rsidR="00D64DB2" w:rsidRDefault="00C46513">
      <w:pPr>
        <w:pStyle w:val="BodyText"/>
        <w:spacing w:line="210" w:lineRule="exact"/>
        <w:ind w:left="1144"/>
        <w:rPr>
          <w:rFonts w:ascii="Courier New"/>
        </w:rPr>
      </w:pPr>
      <w:r>
        <w:rPr>
          <w:rFonts w:ascii="Courier New"/>
          <w:noProof/>
          <w:position w:val="-3"/>
        </w:rPr>
        <mc:AlternateContent>
          <mc:Choice Requires="wpg">
            <w:drawing>
              <wp:inline distT="0" distB="0" distL="0" distR="0" wp14:anchorId="4E584473" wp14:editId="694E0A49">
                <wp:extent cx="243840" cy="133985"/>
                <wp:effectExtent l="0" t="0" r="0" b="0"/>
                <wp:docPr id="1734343705"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133985"/>
                          <a:chOff x="0" y="0"/>
                          <a:chExt cx="384" cy="211"/>
                        </a:xfrm>
                      </wpg:grpSpPr>
                      <wps:wsp>
                        <wps:cNvPr id="82572833" name="Rectangle 175"/>
                        <wps:cNvSpPr>
                          <a:spLocks/>
                        </wps:cNvSpPr>
                        <wps:spPr bwMode="auto">
                          <a:xfrm>
                            <a:off x="0" y="0"/>
                            <a:ext cx="384"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1789673" name="Text Box 176"/>
                        <wps:cNvSpPr txBox="1">
                          <a:spLocks/>
                        </wps:cNvSpPr>
                        <wps:spPr bwMode="auto">
                          <a:xfrm>
                            <a:off x="0" y="0"/>
                            <a:ext cx="384"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2A1AA" w14:textId="77777777" w:rsidR="00D64DB2" w:rsidRDefault="0022516B">
                              <w:pPr>
                                <w:spacing w:before="22"/>
                                <w:ind w:right="-15"/>
                                <w:rPr>
                                  <w:rFonts w:ascii="Courier New"/>
                                  <w:sz w:val="16"/>
                                </w:rPr>
                              </w:pPr>
                              <w:r>
                                <w:rPr>
                                  <w:rFonts w:ascii="Courier New"/>
                                  <w:sz w:val="16"/>
                                </w:rPr>
                                <w:t>ment</w:t>
                              </w:r>
                            </w:p>
                          </w:txbxContent>
                        </wps:txbx>
                        <wps:bodyPr rot="0" vert="horz" wrap="square" lIns="0" tIns="0" rIns="0" bIns="0" anchor="t" anchorCtr="0" upright="1">
                          <a:noAutofit/>
                        </wps:bodyPr>
                      </wps:wsp>
                    </wpg:wgp>
                  </a:graphicData>
                </a:graphic>
              </wp:inline>
            </w:drawing>
          </mc:Choice>
          <mc:Fallback>
            <w:pict>
              <v:group w14:anchorId="4E584473" id="Group 174" o:spid="_x0000_s1193" style="width:19.2pt;height:10.55pt;mso-position-horizontal-relative:char;mso-position-vertical-relative:line" coordsize="384,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">
                <v:rect id="Rectangle 175" o:spid="_x0000_s1194" style="position:absolute;width:384;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" fillcolor="#ededed" stroked="f">
                  <v:path arrowok="t"/>
                </v:rect>
                <v:shape id="Text Box 176" o:spid="_x0000_s1195" type="#_x0000_t202" style="position:absolute;width:384;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" filled="f" stroked="f">
                  <v:path arrowok="t"/>
                  <v:textbox inset="0,0,0,0">
                    <w:txbxContent>
                      <w:p w14:paraId="6042A1AA" w14:textId="77777777" w:rsidR="00D64DB2" w:rsidRDefault="0022516B">
                        <w:pPr>
                          <w:spacing w:before="22"/>
                          <w:ind w:right="-15"/>
                          <w:rPr>
                            <w:rFonts w:ascii="Courier New"/>
                            <w:sz w:val="16"/>
                          </w:rPr>
                        </w:pPr>
                        <w:r>
                          <w:rPr>
                            <w:rFonts w:ascii="Courier New"/>
                            <w:sz w:val="16"/>
                          </w:rPr>
                          <w:t>ment</w:t>
                        </w:r>
                      </w:p>
                    </w:txbxContent>
                  </v:textbox>
                </v:shape>
                <w10:anchorlock/>
              </v:group>
            </w:pict>
          </mc:Fallback>
        </mc:AlternateContent>
      </w:r>
    </w:p>
    <w:p w14:paraId="1E0B3B35" w14:textId="77777777" w:rsidR="00D64DB2" w:rsidRDefault="00D64DB2">
      <w:pPr>
        <w:pStyle w:val="BodyText"/>
        <w:rPr>
          <w:rFonts w:ascii="Courier New"/>
          <w:sz w:val="19"/>
        </w:rPr>
      </w:pPr>
    </w:p>
    <w:p w14:paraId="2FEB294F" w14:textId="77777777" w:rsidR="00D64DB2" w:rsidRDefault="00C46513">
      <w:pPr>
        <w:tabs>
          <w:tab w:val="left" w:pos="2031"/>
        </w:tabs>
        <w:ind w:left="160"/>
        <w:rPr>
          <w:sz w:val="20"/>
        </w:rPr>
      </w:pPr>
      <w:r>
        <w:rPr>
          <w:noProof/>
        </w:rPr>
        <mc:AlternateContent>
          <mc:Choice Requires="wpg">
            <w:drawing>
              <wp:anchor distT="0" distB="0" distL="114300" distR="114300" simplePos="0" relativeHeight="246526976" behindDoc="1" locked="0" layoutInCell="1" allowOverlap="1" wp14:anchorId="5552A856" wp14:editId="71ED93D8">
                <wp:simplePos x="0" y="0"/>
                <wp:positionH relativeFrom="page">
                  <wp:posOffset>2623185</wp:posOffset>
                </wp:positionH>
                <wp:positionV relativeFrom="paragraph">
                  <wp:posOffset>21590</wp:posOffset>
                </wp:positionV>
                <wp:extent cx="365760" cy="133985"/>
                <wp:effectExtent l="0" t="0" r="0" b="0"/>
                <wp:wrapNone/>
                <wp:docPr id="34570802"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133985"/>
                          <a:chOff x="4131" y="34"/>
                          <a:chExt cx="576" cy="211"/>
                        </a:xfrm>
                      </wpg:grpSpPr>
                      <wps:wsp>
                        <wps:cNvPr id="614301591" name="Rectangle 172"/>
                        <wps:cNvSpPr>
                          <a:spLocks/>
                        </wps:cNvSpPr>
                        <wps:spPr bwMode="auto">
                          <a:xfrm>
                            <a:off x="4131" y="34"/>
                            <a:ext cx="576"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6420833" name="Text Box 173"/>
                        <wps:cNvSpPr txBox="1">
                          <a:spLocks/>
                        </wps:cNvSpPr>
                        <wps:spPr bwMode="auto">
                          <a:xfrm>
                            <a:off x="4131" y="34"/>
                            <a:ext cx="576"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077C7" w14:textId="77777777" w:rsidR="00D64DB2" w:rsidRDefault="0022516B">
                              <w:pPr>
                                <w:spacing w:before="22"/>
                                <w:ind w:right="-15"/>
                                <w:rPr>
                                  <w:rFonts w:ascii="Courier New" w:hAnsi="Courier New"/>
                                  <w:sz w:val="16"/>
                                </w:rPr>
                              </w:pPr>
                              <w:r>
                                <w:rPr>
                                  <w:rFonts w:ascii="Courier New" w:hAnsi="Courier New"/>
                                  <w:sz w:val="16"/>
                                </w:rPr>
                                <w:t>cover•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52A856" id="Group 171" o:spid="_x0000_s1196" style="position:absolute;left:0;text-align:left;margin-left:206.55pt;margin-top:1.7pt;width:28.8pt;height:10.55pt;z-index:-256789504;mso-position-horizontal-relative:page;mso-position-vertical-relative:text" coordorigin="4131,34" coordsize="576,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">
                <v:rect id="Rectangle 172" o:spid="_x0000_s1197" style="position:absolute;left:4131;top:34;width:576;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" fillcolor="#ededed" stroked="f">
                  <v:path arrowok="t"/>
                </v:rect>
                <v:shape id="Text Box 173" o:spid="_x0000_s1198" type="#_x0000_t202" style="position:absolute;left:4131;top:34;width:576;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" filled="f" stroked="f">
                  <v:path arrowok="t"/>
                  <v:textbox inset="0,0,0,0">
                    <w:txbxContent>
                      <w:p w14:paraId="116077C7" w14:textId="77777777" w:rsidR="00D64DB2" w:rsidRDefault="0022516B">
                        <w:pPr>
                          <w:spacing w:before="22"/>
                          <w:ind w:right="-15"/>
                          <w:rPr>
                            <w:rFonts w:ascii="Courier New" w:hAnsi="Courier New"/>
                            <w:sz w:val="16"/>
                          </w:rPr>
                        </w:pPr>
                        <w:r>
                          <w:rPr>
                            <w:rFonts w:ascii="Courier New" w:hAnsi="Courier New"/>
                            <w:sz w:val="16"/>
                          </w:rPr>
                          <w:t>cover•</w:t>
                        </w:r>
                      </w:p>
                    </w:txbxContent>
                  </v:textbox>
                </v:shape>
                <w10:wrap anchorx="page"/>
              </v:group>
            </w:pict>
          </mc:Fallback>
        </mc:AlternateContent>
      </w:r>
      <w:r w:rsidR="00350945">
        <w:rPr>
          <w:rFonts w:ascii="Courier New" w:hAnsi="Courier New"/>
          <w:sz w:val="16"/>
          <w:shd w:val="clear" w:color="auto" w:fill="EDEDED"/>
        </w:rPr>
        <w:t>BRIDGE_•</w:t>
      </w:r>
      <w:r w:rsidR="00350945">
        <w:rPr>
          <w:rFonts w:ascii="Courier New" w:hAnsi="Courier New"/>
          <w:sz w:val="16"/>
        </w:rPr>
        <w:tab/>
      </w:r>
      <w:r w:rsidR="00350945">
        <w:rPr>
          <w:sz w:val="20"/>
        </w:rPr>
        <w:t>No</w:t>
      </w:r>
    </w:p>
    <w:p w14:paraId="6B9C995B" w14:textId="77777777" w:rsidR="00D64DB2" w:rsidRDefault="00C46513">
      <w:pPr>
        <w:spacing w:before="157"/>
        <w:ind w:left="1143"/>
        <w:rPr>
          <w:rFonts w:ascii="Courier New" w:hAnsi="Courier New"/>
          <w:sz w:val="16"/>
        </w:rPr>
      </w:pPr>
      <w:r>
        <w:rPr>
          <w:noProof/>
        </w:rPr>
        <mc:AlternateContent>
          <mc:Choice Requires="wpg">
            <w:drawing>
              <wp:anchor distT="0" distB="0" distL="114300" distR="114300" simplePos="0" relativeHeight="251788288" behindDoc="0" locked="0" layoutInCell="1" allowOverlap="1" wp14:anchorId="247644FF" wp14:editId="424DB2F0">
                <wp:simplePos x="0" y="0"/>
                <wp:positionH relativeFrom="page">
                  <wp:posOffset>1998345</wp:posOffset>
                </wp:positionH>
                <wp:positionV relativeFrom="paragraph">
                  <wp:posOffset>85090</wp:posOffset>
                </wp:positionV>
                <wp:extent cx="426720" cy="133985"/>
                <wp:effectExtent l="0" t="0" r="0" b="0"/>
                <wp:wrapNone/>
                <wp:docPr id="1045688735"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720" cy="133985"/>
                          <a:chOff x="3147" y="134"/>
                          <a:chExt cx="672" cy="211"/>
                        </a:xfrm>
                      </wpg:grpSpPr>
                      <wps:wsp>
                        <wps:cNvPr id="578138165" name="Rectangle 169"/>
                        <wps:cNvSpPr>
                          <a:spLocks/>
                        </wps:cNvSpPr>
                        <wps:spPr bwMode="auto">
                          <a:xfrm>
                            <a:off x="3147" y="134"/>
                            <a:ext cx="672"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9100709" name="Text Box 170"/>
                        <wps:cNvSpPr txBox="1">
                          <a:spLocks/>
                        </wps:cNvSpPr>
                        <wps:spPr bwMode="auto">
                          <a:xfrm>
                            <a:off x="3147" y="134"/>
                            <a:ext cx="672"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91D72" w14:textId="77777777" w:rsidR="00D64DB2" w:rsidRDefault="0022516B">
                              <w:pPr>
                                <w:spacing w:before="22"/>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7644FF" id="Group 168" o:spid="_x0000_s1199" style="position:absolute;left:0;text-align:left;margin-left:157.35pt;margin-top:6.7pt;width:33.6pt;height:10.55pt;z-index:251788288;mso-position-horizontal-relative:page;mso-position-vertical-relative:text" coordorigin="3147,134" coordsize="672,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">
                <v:rect id="Rectangle 169" o:spid="_x0000_s1200" style="position:absolute;left:3147;top:134;width:672;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" fillcolor="#ededed" stroked="f">
                  <v:path arrowok="t"/>
                </v:rect>
                <v:shape id="Text Box 170" o:spid="_x0000_s1201" type="#_x0000_t202" style="position:absolute;left:3147;top:134;width:672;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" filled="f" stroked="f">
                  <v:path arrowok="t"/>
                  <v:textbox inset="0,0,0,0">
                    <w:txbxContent>
                      <w:p w14:paraId="6E691D72" w14:textId="77777777" w:rsidR="00D64DB2" w:rsidRDefault="0022516B">
                        <w:pPr>
                          <w:spacing w:before="22"/>
                          <w:ind w:right="-15"/>
                          <w:rPr>
                            <w:rFonts w:ascii="Courier New" w:hAnsi="Courier New"/>
                            <w:sz w:val="16"/>
                          </w:rPr>
                        </w:pPr>
                        <w:r>
                          <w:rPr>
                            <w:rFonts w:ascii="Courier New" w:hAnsi="Courier New"/>
                            <w:sz w:val="16"/>
                          </w:rPr>
                          <w:t>COVERI•</w:t>
                        </w:r>
                      </w:p>
                    </w:txbxContent>
                  </v:textbox>
                </v:shape>
                <w10:wrap anchorx="page"/>
              </v:group>
            </w:pict>
          </mc:Fallback>
        </mc:AlternateContent>
      </w:r>
      <w:r w:rsidR="00350945">
        <w:rPr>
          <w:rFonts w:ascii="Courier New" w:hAnsi="Courier New"/>
          <w:sz w:val="16"/>
          <w:shd w:val="clear" w:color="auto" w:fill="EDEDED"/>
        </w:rPr>
        <w:t>ity.in•</w:t>
      </w:r>
    </w:p>
    <w:p w14:paraId="71B43A35" w14:textId="77777777" w:rsidR="00D64DB2" w:rsidRDefault="00D64DB2">
      <w:pPr>
        <w:pStyle w:val="BodyText"/>
        <w:rPr>
          <w:rFonts w:ascii="Courier New"/>
          <w:sz w:val="12"/>
        </w:rPr>
      </w:pPr>
    </w:p>
    <w:p w14:paraId="2A29F0BA" w14:textId="77777777" w:rsidR="00D64DB2" w:rsidRDefault="00C46513">
      <w:pPr>
        <w:pStyle w:val="BodyText"/>
        <w:tabs>
          <w:tab w:val="left" w:pos="1144"/>
        </w:tabs>
        <w:spacing w:line="210" w:lineRule="exact"/>
        <w:ind w:left="160"/>
        <w:rPr>
          <w:rFonts w:ascii="Courier New"/>
        </w:rPr>
      </w:pPr>
      <w:r>
        <w:rPr>
          <w:rFonts w:ascii="Courier New"/>
          <w:noProof/>
          <w:position w:val="-3"/>
        </w:rPr>
        <mc:AlternateContent>
          <mc:Choice Requires="wpg">
            <w:drawing>
              <wp:inline distT="0" distB="0" distL="0" distR="0" wp14:anchorId="3C2A045E" wp14:editId="39D68990">
                <wp:extent cx="426720" cy="133985"/>
                <wp:effectExtent l="0" t="0" r="0" b="0"/>
                <wp:docPr id="114923195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720" cy="133985"/>
                          <a:chOff x="0" y="0"/>
                          <a:chExt cx="672" cy="211"/>
                        </a:xfrm>
                      </wpg:grpSpPr>
                      <wps:wsp>
                        <wps:cNvPr id="590861885" name="Rectangle 166"/>
                        <wps:cNvSpPr>
                          <a:spLocks/>
                        </wps:cNvSpPr>
                        <wps:spPr bwMode="auto">
                          <a:xfrm>
                            <a:off x="0" y="0"/>
                            <a:ext cx="672"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0527035" name="Text Box 167"/>
                        <wps:cNvSpPr txBox="1">
                          <a:spLocks/>
                        </wps:cNvSpPr>
                        <wps:spPr bwMode="auto">
                          <a:xfrm>
                            <a:off x="0" y="0"/>
                            <a:ext cx="672"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5DDCA" w14:textId="77777777" w:rsidR="00D64DB2" w:rsidRDefault="0022516B">
                              <w:pPr>
                                <w:spacing w:before="22"/>
                                <w:ind w:right="-15"/>
                                <w:rPr>
                                  <w:rFonts w:ascii="Courier New" w:hAnsi="Courier New"/>
                                  <w:sz w:val="16"/>
                                </w:rPr>
                              </w:pPr>
                              <w:r>
                                <w:rPr>
                                  <w:rFonts w:ascii="Courier New" w:hAnsi="Courier New"/>
                                  <w:sz w:val="16"/>
                                </w:rPr>
                                <w:t>TY_INS•</w:t>
                              </w:r>
                            </w:p>
                          </w:txbxContent>
                        </wps:txbx>
                        <wps:bodyPr rot="0" vert="horz" wrap="square" lIns="0" tIns="0" rIns="0" bIns="0" anchor="t" anchorCtr="0" upright="1">
                          <a:noAutofit/>
                        </wps:bodyPr>
                      </wps:wsp>
                    </wpg:wgp>
                  </a:graphicData>
                </a:graphic>
              </wp:inline>
            </w:drawing>
          </mc:Choice>
          <mc:Fallback>
            <w:pict>
              <v:group w14:anchorId="3C2A045E" id="Group 165" o:spid="_x0000_s1202" style="width:33.6pt;height:10.55pt;mso-position-horizontal-relative:char;mso-position-vertical-relative:line" coordsize="672,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">
                <v:rect id="Rectangle 166" o:spid="_x0000_s1203" style="position:absolute;width:672;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" fillcolor="#ededed" stroked="f">
                  <v:path arrowok="t"/>
                </v:rect>
                <v:shape id="Text Box 167" o:spid="_x0000_s1204" type="#_x0000_t202" style="position:absolute;width:672;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" filled="f" stroked="f">
                  <v:path arrowok="t"/>
                  <v:textbox inset="0,0,0,0">
                    <w:txbxContent>
                      <w:p w14:paraId="5535DDCA" w14:textId="77777777" w:rsidR="00D64DB2" w:rsidRDefault="0022516B">
                        <w:pPr>
                          <w:spacing w:before="22"/>
                          <w:ind w:right="-15"/>
                          <w:rPr>
                            <w:rFonts w:ascii="Courier New" w:hAnsi="Courier New"/>
                            <w:sz w:val="16"/>
                          </w:rPr>
                        </w:pPr>
                        <w:r>
                          <w:rPr>
                            <w:rFonts w:ascii="Courier New" w:hAnsi="Courier New"/>
                            <w:sz w:val="16"/>
                          </w:rPr>
                          <w:t>TY_INS•</w:t>
                        </w:r>
                      </w:p>
                    </w:txbxContent>
                  </v:textbox>
                </v:shape>
                <w10:anchorlock/>
              </v:group>
            </w:pict>
          </mc:Fallback>
        </mc:AlternateContent>
      </w:r>
      <w:r w:rsidR="00350945">
        <w:rPr>
          <w:rFonts w:ascii="Courier New"/>
          <w:position w:val="-3"/>
        </w:rPr>
        <w:tab/>
      </w:r>
      <w:r>
        <w:rPr>
          <w:rFonts w:ascii="Courier New"/>
          <w:noProof/>
          <w:position w:val="-3"/>
        </w:rPr>
        <mc:AlternateContent>
          <mc:Choice Requires="wpg">
            <w:drawing>
              <wp:inline distT="0" distB="0" distL="0" distR="0" wp14:anchorId="2EF12EE8" wp14:editId="7668341F">
                <wp:extent cx="365760" cy="133985"/>
                <wp:effectExtent l="0" t="0" r="0" b="0"/>
                <wp:docPr id="653831293"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133985"/>
                          <a:chOff x="0" y="0"/>
                          <a:chExt cx="576" cy="211"/>
                        </a:xfrm>
                      </wpg:grpSpPr>
                      <wps:wsp>
                        <wps:cNvPr id="1864231342" name="Rectangle 163"/>
                        <wps:cNvSpPr>
                          <a:spLocks/>
                        </wps:cNvSpPr>
                        <wps:spPr bwMode="auto">
                          <a:xfrm>
                            <a:off x="0" y="0"/>
                            <a:ext cx="576"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9963517" name="Text Box 164"/>
                        <wps:cNvSpPr txBox="1">
                          <a:spLocks/>
                        </wps:cNvSpPr>
                        <wps:spPr bwMode="auto">
                          <a:xfrm>
                            <a:off x="0" y="0"/>
                            <a:ext cx="576"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1F5C3" w14:textId="77777777" w:rsidR="00D64DB2" w:rsidRDefault="0022516B">
                              <w:pPr>
                                <w:spacing w:before="22"/>
                                <w:ind w:right="-15"/>
                                <w:rPr>
                                  <w:rFonts w:ascii="Courier New" w:hAnsi="Courier New"/>
                                  <w:sz w:val="16"/>
                                </w:rPr>
                              </w:pPr>
                              <w:r>
                                <w:rPr>
                                  <w:rFonts w:ascii="Courier New" w:hAnsi="Courier New"/>
                                  <w:sz w:val="16"/>
                                </w:rPr>
                                <w:t>stall•</w:t>
                              </w:r>
                            </w:p>
                          </w:txbxContent>
                        </wps:txbx>
                        <wps:bodyPr rot="0" vert="horz" wrap="square" lIns="0" tIns="0" rIns="0" bIns="0" anchor="t" anchorCtr="0" upright="1">
                          <a:noAutofit/>
                        </wps:bodyPr>
                      </wps:wsp>
                    </wpg:wgp>
                  </a:graphicData>
                </a:graphic>
              </wp:inline>
            </w:drawing>
          </mc:Choice>
          <mc:Fallback>
            <w:pict>
              <v:group w14:anchorId="2EF12EE8" id="Group 162" o:spid="_x0000_s1205" style="width:28.8pt;height:10.55pt;mso-position-horizontal-relative:char;mso-position-vertical-relative:line" coordsize="576,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">
                <v:rect id="Rectangle 163" o:spid="_x0000_s1206" style="position:absolute;width:576;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" fillcolor="#ededed" stroked="f">
                  <v:path arrowok="t"/>
                </v:rect>
                <v:shape id="Text Box 164" o:spid="_x0000_s1207" type="#_x0000_t202" style="position:absolute;width:576;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" filled="f" stroked="f">
                  <v:path arrowok="t"/>
                  <v:textbox inset="0,0,0,0">
                    <w:txbxContent>
                      <w:p w14:paraId="7011F5C3" w14:textId="77777777" w:rsidR="00D64DB2" w:rsidRDefault="0022516B">
                        <w:pPr>
                          <w:spacing w:before="22"/>
                          <w:ind w:right="-15"/>
                          <w:rPr>
                            <w:rFonts w:ascii="Courier New" w:hAnsi="Courier New"/>
                            <w:sz w:val="16"/>
                          </w:rPr>
                        </w:pPr>
                        <w:r>
                          <w:rPr>
                            <w:rFonts w:ascii="Courier New" w:hAnsi="Courier New"/>
                            <w:sz w:val="16"/>
                          </w:rPr>
                          <w:t>stall•</w:t>
                        </w:r>
                      </w:p>
                    </w:txbxContent>
                  </v:textbox>
                </v:shape>
                <w10:anchorlock/>
              </v:group>
            </w:pict>
          </mc:Fallback>
        </mc:AlternateContent>
      </w:r>
    </w:p>
    <w:p w14:paraId="2604D196" w14:textId="77777777" w:rsidR="00D64DB2" w:rsidRDefault="00C46513">
      <w:pPr>
        <w:spacing w:before="153"/>
        <w:ind w:left="1143"/>
        <w:rPr>
          <w:rFonts w:ascii="Courier New" w:hAnsi="Courier New"/>
          <w:sz w:val="16"/>
        </w:rPr>
      </w:pPr>
      <w:r>
        <w:rPr>
          <w:noProof/>
        </w:rPr>
        <mc:AlternateContent>
          <mc:Choice Requires="wpg">
            <w:drawing>
              <wp:anchor distT="0" distB="0" distL="114300" distR="114300" simplePos="0" relativeHeight="251790336" behindDoc="0" locked="0" layoutInCell="1" allowOverlap="1" wp14:anchorId="46593B23" wp14:editId="16A48F29">
                <wp:simplePos x="0" y="0"/>
                <wp:positionH relativeFrom="page">
                  <wp:posOffset>1998345</wp:posOffset>
                </wp:positionH>
                <wp:positionV relativeFrom="paragraph">
                  <wp:posOffset>82550</wp:posOffset>
                </wp:positionV>
                <wp:extent cx="365760" cy="133985"/>
                <wp:effectExtent l="0" t="0" r="0" b="0"/>
                <wp:wrapNone/>
                <wp:docPr id="445569652"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133985"/>
                          <a:chOff x="3147" y="130"/>
                          <a:chExt cx="576" cy="211"/>
                        </a:xfrm>
                      </wpg:grpSpPr>
                      <wps:wsp>
                        <wps:cNvPr id="995723103" name="Rectangle 160"/>
                        <wps:cNvSpPr>
                          <a:spLocks/>
                        </wps:cNvSpPr>
                        <wps:spPr bwMode="auto">
                          <a:xfrm>
                            <a:off x="3147" y="130"/>
                            <a:ext cx="576"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1038890" name="Text Box 161"/>
                        <wps:cNvSpPr txBox="1">
                          <a:spLocks/>
                        </wps:cNvSpPr>
                        <wps:spPr bwMode="auto">
                          <a:xfrm>
                            <a:off x="3147" y="130"/>
                            <a:ext cx="576"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833C7" w14:textId="77777777" w:rsidR="00D64DB2" w:rsidRDefault="0022516B">
                              <w:pPr>
                                <w:spacing w:before="22"/>
                                <w:ind w:right="-15"/>
                                <w:rPr>
                                  <w:rFonts w:ascii="Courier New" w:hAnsi="Courier New"/>
                                  <w:sz w:val="16"/>
                                </w:rPr>
                              </w:pPr>
                              <w:r>
                                <w:rPr>
                                  <w:rFonts w:ascii="Courier New" w:hAnsi="Courier New"/>
                                  <w:sz w:val="16"/>
                                </w:rPr>
                                <w:t>TALL_•</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93B23" id="Group 159" o:spid="_x0000_s1208" style="position:absolute;left:0;text-align:left;margin-left:157.35pt;margin-top:6.5pt;width:28.8pt;height:10.55pt;z-index:251790336;mso-position-horizontal-relative:page;mso-position-vertical-relative:text" coordorigin="3147,130" coordsize="576,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">
                <v:rect id="Rectangle 160" o:spid="_x0000_s1209" style="position:absolute;left:3147;top:130;width:576;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" fillcolor="#ededed" stroked="f">
                  <v:path arrowok="t"/>
                </v:rect>
                <v:shape id="Text Box 161" o:spid="_x0000_s1210" type="#_x0000_t202" style="position:absolute;left:3147;top:130;width:576;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" filled="f" stroked="f">
                  <v:path arrowok="t"/>
                  <v:textbox inset="0,0,0,0">
                    <w:txbxContent>
                      <w:p w14:paraId="47F833C7" w14:textId="77777777" w:rsidR="00D64DB2" w:rsidRDefault="0022516B">
                        <w:pPr>
                          <w:spacing w:before="22"/>
                          <w:ind w:right="-15"/>
                          <w:rPr>
                            <w:rFonts w:ascii="Courier New" w:hAnsi="Courier New"/>
                            <w:sz w:val="16"/>
                          </w:rPr>
                        </w:pPr>
                        <w:r>
                          <w:rPr>
                            <w:rFonts w:ascii="Courier New" w:hAnsi="Courier New"/>
                            <w:sz w:val="16"/>
                          </w:rPr>
                          <w:t>TALL_•</w:t>
                        </w:r>
                      </w:p>
                    </w:txbxContent>
                  </v:textbox>
                </v:shape>
                <w10:wrap anchorx="page"/>
              </v:group>
            </w:pict>
          </mc:Fallback>
        </mc:AlternateContent>
      </w:r>
      <w:r w:rsidR="00350945">
        <w:rPr>
          <w:rFonts w:ascii="Courier New" w:hAnsi="Courier New"/>
          <w:sz w:val="16"/>
          <w:shd w:val="clear" w:color="auto" w:fill="EDEDED"/>
        </w:rPr>
        <w:t>.direc•</w:t>
      </w:r>
    </w:p>
    <w:p w14:paraId="21E91BF2" w14:textId="77777777" w:rsidR="00D64DB2" w:rsidRDefault="00C46513">
      <w:pPr>
        <w:spacing w:before="159"/>
        <w:ind w:left="160"/>
        <w:rPr>
          <w:rFonts w:ascii="Courier New"/>
          <w:sz w:val="16"/>
        </w:rPr>
      </w:pPr>
      <w:r>
        <w:rPr>
          <w:noProof/>
        </w:rPr>
        <mc:AlternateContent>
          <mc:Choice Requires="wpg">
            <w:drawing>
              <wp:anchor distT="0" distB="0" distL="114300" distR="114300" simplePos="0" relativeHeight="251794432" behindDoc="0" locked="0" layoutInCell="1" allowOverlap="1" wp14:anchorId="4061F596" wp14:editId="4214E226">
                <wp:simplePos x="0" y="0"/>
                <wp:positionH relativeFrom="page">
                  <wp:posOffset>2623185</wp:posOffset>
                </wp:positionH>
                <wp:positionV relativeFrom="paragraph">
                  <wp:posOffset>86360</wp:posOffset>
                </wp:positionV>
                <wp:extent cx="243840" cy="133985"/>
                <wp:effectExtent l="0" t="0" r="0" b="0"/>
                <wp:wrapNone/>
                <wp:docPr id="96322534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133985"/>
                          <a:chOff x="4131" y="136"/>
                          <a:chExt cx="384" cy="211"/>
                        </a:xfrm>
                      </wpg:grpSpPr>
                      <wps:wsp>
                        <wps:cNvPr id="1074026965" name="Rectangle 157"/>
                        <wps:cNvSpPr>
                          <a:spLocks/>
                        </wps:cNvSpPr>
                        <wps:spPr bwMode="auto">
                          <a:xfrm>
                            <a:off x="4131" y="136"/>
                            <a:ext cx="384"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5806900" name="Text Box 158"/>
                        <wps:cNvSpPr txBox="1">
                          <a:spLocks/>
                        </wps:cNvSpPr>
                        <wps:spPr bwMode="auto">
                          <a:xfrm>
                            <a:off x="4131" y="136"/>
                            <a:ext cx="384"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989DB" w14:textId="77777777" w:rsidR="00D64DB2" w:rsidRDefault="0022516B">
                              <w:pPr>
                                <w:spacing w:before="22"/>
                                <w:ind w:right="-15"/>
                                <w:rPr>
                                  <w:rFonts w:ascii="Courier New"/>
                                  <w:sz w:val="16"/>
                                </w:rPr>
                              </w:pPr>
                              <w:r>
                                <w:rPr>
                                  <w:rFonts w:ascii="Courier New"/>
                                  <w:sz w:val="16"/>
                                </w:rPr>
                                <w:t>tory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61F596" id="Group 156" o:spid="_x0000_s1211" style="position:absolute;left:0;text-align:left;margin-left:206.55pt;margin-top:6.8pt;width:19.2pt;height:10.55pt;z-index:251794432;mso-position-horizontal-relative:page;mso-position-vertical-relative:text" coordorigin="4131,136" coordsize="384,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">
                <v:rect id="Rectangle 157" o:spid="_x0000_s1212" style="position:absolute;left:4131;top:136;width:384;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" fillcolor="#ededed" stroked="f">
                  <v:path arrowok="t"/>
                </v:rect>
                <v:shape id="Text Box 158" o:spid="_x0000_s1213" type="#_x0000_t202" style="position:absolute;left:4131;top:136;width:384;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" filled="f" stroked="f">
                  <v:path arrowok="t"/>
                  <v:textbox inset="0,0,0,0">
                    <w:txbxContent>
                      <w:p w14:paraId="197989DB" w14:textId="77777777" w:rsidR="00D64DB2" w:rsidRDefault="0022516B">
                        <w:pPr>
                          <w:spacing w:before="22"/>
                          <w:ind w:right="-15"/>
                          <w:rPr>
                            <w:rFonts w:ascii="Courier New"/>
                            <w:sz w:val="16"/>
                          </w:rPr>
                        </w:pPr>
                        <w:r>
                          <w:rPr>
                            <w:rFonts w:ascii="Courier New"/>
                            <w:sz w:val="16"/>
                          </w:rPr>
                          <w:t>tory</w:t>
                        </w:r>
                      </w:p>
                    </w:txbxContent>
                  </v:textbox>
                </v:shape>
                <w10:wrap anchorx="page"/>
              </v:group>
            </w:pict>
          </mc:Fallback>
        </mc:AlternateContent>
      </w:r>
      <w:r w:rsidR="00350945">
        <w:rPr>
          <w:rFonts w:ascii="Courier New"/>
          <w:sz w:val="16"/>
          <w:shd w:val="clear" w:color="auto" w:fill="EDEDED"/>
        </w:rPr>
        <w:t>DIRECTORY</w:t>
      </w:r>
    </w:p>
    <w:p w14:paraId="1D41F634" w14:textId="374056B1" w:rsidR="00DE049C" w:rsidRDefault="0022516B" w:rsidP="00DE049C">
      <w:pPr>
        <w:spacing w:line="340" w:lineRule="auto"/>
        <w:ind w:left="160" w:right="361"/>
        <w:rPr>
          <w:ins w:id="1481" w:author="Raj Kesarapalli" w:date="2023-07-27T13:58:00Z"/>
          <w:sz w:val="20"/>
        </w:rPr>
      </w:pPr>
      <w:r>
        <w:br w:type="column"/>
      </w:r>
      <w:ins w:id="1482" w:author="Raj Kesarapalli" w:date="2023-07-27T13:58:00Z">
        <w:r w:rsidR="00DE049C">
          <w:t>I</w:t>
        </w:r>
      </w:ins>
      <w:ins w:id="1483" w:author="Raj Kesarapalli" w:date="2023-07-27T13:59:00Z">
        <w:r w:rsidR="00DE049C">
          <w:t>f</w:t>
        </w:r>
      </w:ins>
      <w:ins w:id="1484" w:author="Raj Kesarapalli" w:date="2023-07-27T13:58:00Z">
        <w:r w:rsidR="00DE049C">
          <w:t xml:space="preserve"> </w:t>
        </w:r>
        <w:r w:rsidR="00DE049C">
          <w:rPr>
            <w:sz w:val="20"/>
          </w:rPr>
          <w:t xml:space="preserve">set to  </w:t>
        </w:r>
        <w:r w:rsidR="00DE049C">
          <w:rPr>
            <w:rFonts w:ascii="Courier New" w:hAnsi="Courier New"/>
            <w:sz w:val="16"/>
            <w:shd w:val="clear" w:color="auto" w:fill="EDEDED"/>
          </w:rPr>
          <w:t>true</w:t>
        </w:r>
        <w:r w:rsidR="00DE049C">
          <w:rPr>
            <w:sz w:val="20"/>
          </w:rPr>
          <w:t xml:space="preserve"> , Bridge adds comments to pull requests for new issues introduced in the pull request.  </w:t>
        </w:r>
      </w:ins>
    </w:p>
    <w:p w14:paraId="068EDB3F" w14:textId="77777777" w:rsidR="00DE049C" w:rsidRDefault="00DE049C" w:rsidP="00DE049C">
      <w:pPr>
        <w:spacing w:line="340" w:lineRule="auto"/>
        <w:ind w:left="160" w:right="361"/>
        <w:rPr>
          <w:ins w:id="1485" w:author="Raj Kesarapalli" w:date="2023-07-27T13:58:00Z"/>
        </w:rPr>
      </w:pPr>
    </w:p>
    <w:p w14:paraId="317DB5C3" w14:textId="77777777" w:rsidR="00DE049C" w:rsidRDefault="00DE049C" w:rsidP="00DE049C">
      <w:pPr>
        <w:spacing w:line="340" w:lineRule="auto"/>
        <w:ind w:left="160" w:right="361"/>
        <w:rPr>
          <w:ins w:id="1486" w:author="Raj Kesarapalli" w:date="2023-07-27T13:58:00Z"/>
        </w:rPr>
      </w:pPr>
      <w:ins w:id="1487" w:author="Raj Kesarapalli" w:date="2023-07-27T13:58:00Z">
        <w:r>
          <w:t>Requires Rapid Scan to be run on pull require events. This flag is ignored if full scan is run.</w:t>
        </w:r>
      </w:ins>
    </w:p>
    <w:p w14:paraId="3EB2C452" w14:textId="77777777" w:rsidR="00DE049C" w:rsidRDefault="00DE049C" w:rsidP="00DE049C">
      <w:pPr>
        <w:spacing w:line="340" w:lineRule="auto"/>
        <w:rPr>
          <w:ins w:id="1488" w:author="Raj Kesarapalli" w:date="2023-07-27T13:58:00Z"/>
        </w:rPr>
      </w:pPr>
    </w:p>
    <w:p w14:paraId="6B224664" w14:textId="77777777" w:rsidR="00DE049C" w:rsidRDefault="00DE049C" w:rsidP="00DE049C">
      <w:pPr>
        <w:pStyle w:val="Heading5"/>
        <w:spacing w:before="96"/>
        <w:ind w:left="100"/>
        <w:rPr>
          <w:ins w:id="1489" w:author="Raj Kesarapalli" w:date="2023-07-27T13:58:00Z"/>
        </w:rPr>
      </w:pPr>
      <w:ins w:id="1490" w:author="Raj Kesarapalli" w:date="2023-07-27T13:58:00Z">
        <w:r w:rsidRPr="00895C62">
          <w:rPr>
            <w:b w:val="0"/>
            <w:bCs w:val="0"/>
          </w:rPr>
          <w:t xml:space="preserve">Note: Requires SCM information including token as documented in section </w:t>
        </w:r>
        <w:r w:rsidRPr="00895C62">
          <w:rPr>
            <w:color w:val="00B0F0"/>
            <w:u w:val="single"/>
          </w:rPr>
          <w:t>SCM Information needed for “Adding Comments to Pull Requests” feature</w:t>
        </w:r>
      </w:ins>
    </w:p>
    <w:p w14:paraId="06E1CC17" w14:textId="1CF36AE8" w:rsidR="00D64DB2" w:rsidRDefault="0022516B">
      <w:pPr>
        <w:pStyle w:val="BodyText"/>
        <w:spacing w:before="96" w:line="340" w:lineRule="auto"/>
        <w:ind w:left="160" w:right="173"/>
      </w:pPr>
      <w:del w:id="1491" w:author="Raj Kesarapalli" w:date="2023-07-27T13:58:00Z">
        <w:r w:rsidDel="00DE049C">
          <w:delText>D</w:delText>
        </w:r>
      </w:del>
      <w:del w:id="1492" w:author="Raj Kesarapalli" w:date="2023-07-27T13:57:00Z">
        <w:r w:rsidDel="00DE049C">
          <w:delText xml:space="preserve">efault: </w:delText>
        </w:r>
        <w:r w:rsidDel="00DE049C">
          <w:rPr>
            <w:rFonts w:ascii="Courier New" w:hAnsi="Courier New"/>
            <w:sz w:val="16"/>
            <w:shd w:val="clear" w:color="auto" w:fill="EDEDED"/>
          </w:rPr>
          <w:delText>false</w:delText>
        </w:r>
        <w:r w:rsidDel="00DE049C">
          <w:delText xml:space="preserve">. This flag enables PR commenting for Connect workflow. If set to </w:delText>
        </w:r>
        <w:r w:rsidDel="00DE049C">
          <w:rPr>
            <w:rFonts w:ascii="Courier New" w:hAnsi="Courier New"/>
            <w:sz w:val="16"/>
            <w:shd w:val="clear" w:color="auto" w:fill="EDEDED"/>
          </w:rPr>
          <w:delText>true</w:delText>
        </w:r>
        <w:r w:rsidDel="00DE049C">
          <w:delText>, Synopsys Bridge at­ tempts</w:delText>
        </w:r>
        <w:r w:rsidDel="00DE049C">
          <w:rPr>
            <w:spacing w:val="-12"/>
          </w:rPr>
          <w:delText xml:space="preserve"> </w:delText>
        </w:r>
        <w:r w:rsidDel="00DE049C">
          <w:delText>to</w:delText>
        </w:r>
        <w:r w:rsidDel="00DE049C">
          <w:rPr>
            <w:spacing w:val="-12"/>
          </w:rPr>
          <w:delText xml:space="preserve"> </w:delText>
        </w:r>
        <w:r w:rsidDel="00DE049C">
          <w:delText>add</w:delText>
        </w:r>
        <w:r w:rsidDel="00DE049C">
          <w:rPr>
            <w:spacing w:val="-11"/>
          </w:rPr>
          <w:delText xml:space="preserve"> </w:delText>
        </w:r>
        <w:r w:rsidDel="00DE049C">
          <w:delText>comments</w:delText>
        </w:r>
        <w:r w:rsidDel="00DE049C">
          <w:rPr>
            <w:spacing w:val="-12"/>
          </w:rPr>
          <w:delText xml:space="preserve"> </w:delText>
        </w:r>
        <w:r w:rsidDel="00DE049C">
          <w:delText>on</w:delText>
        </w:r>
        <w:r w:rsidDel="00DE049C">
          <w:rPr>
            <w:spacing w:val="-11"/>
          </w:rPr>
          <w:delText xml:space="preserve"> </w:delText>
        </w:r>
        <w:r w:rsidDel="00DE049C">
          <w:delText>the</w:delText>
        </w:r>
        <w:r w:rsidDel="00DE049C">
          <w:rPr>
            <w:spacing w:val="-12"/>
          </w:rPr>
          <w:delText xml:space="preserve"> </w:delText>
        </w:r>
        <w:r w:rsidDel="00DE049C">
          <w:delText>PR</w:delText>
        </w:r>
        <w:r w:rsidDel="00DE049C">
          <w:rPr>
            <w:spacing w:val="-11"/>
          </w:rPr>
          <w:delText xml:space="preserve"> </w:delText>
        </w:r>
        <w:r w:rsidDel="00DE049C">
          <w:delText>for</w:delText>
        </w:r>
        <w:r w:rsidDel="00DE049C">
          <w:rPr>
            <w:spacing w:val="-12"/>
          </w:rPr>
          <w:delText xml:space="preserve"> </w:delText>
        </w:r>
        <w:r w:rsidDel="00DE049C">
          <w:delText>new</w:delText>
        </w:r>
        <w:r w:rsidDel="00DE049C">
          <w:rPr>
            <w:spacing w:val="-12"/>
          </w:rPr>
          <w:delText xml:space="preserve"> </w:delText>
        </w:r>
        <w:r w:rsidDel="00DE049C">
          <w:delText>issues</w:delText>
        </w:r>
        <w:r w:rsidDel="00DE049C">
          <w:rPr>
            <w:spacing w:val="-11"/>
          </w:rPr>
          <w:delText xml:space="preserve"> </w:delText>
        </w:r>
        <w:r w:rsidDel="00DE049C">
          <w:delText xml:space="preserve">intro­ duced in the PR. If set to </w:delText>
        </w:r>
        <w:r w:rsidDel="00DE049C">
          <w:rPr>
            <w:rFonts w:ascii="Courier New" w:hAnsi="Courier New"/>
            <w:sz w:val="16"/>
            <w:shd w:val="clear" w:color="auto" w:fill="EDEDED"/>
          </w:rPr>
          <w:delText>false</w:delText>
        </w:r>
        <w:r w:rsidDel="00DE049C">
          <w:delText>, the PR Comments fea­ ture is turned</w:delText>
        </w:r>
        <w:r w:rsidDel="00DE049C">
          <w:rPr>
            <w:spacing w:val="-5"/>
          </w:rPr>
          <w:delText xml:space="preserve"> </w:delText>
        </w:r>
        <w:r w:rsidDel="00DE049C">
          <w:delText>off.</w:delText>
        </w:r>
      </w:del>
    </w:p>
    <w:p w14:paraId="1F5F322C" w14:textId="77777777" w:rsidR="00D64DB2" w:rsidRDefault="00D64DB2">
      <w:pPr>
        <w:pStyle w:val="BodyText"/>
        <w:rPr>
          <w:sz w:val="22"/>
        </w:rPr>
      </w:pPr>
    </w:p>
    <w:p w14:paraId="22149515" w14:textId="77777777" w:rsidR="00D64DB2" w:rsidRDefault="00D64DB2">
      <w:pPr>
        <w:pStyle w:val="BodyText"/>
        <w:rPr>
          <w:sz w:val="22"/>
        </w:rPr>
      </w:pPr>
    </w:p>
    <w:p w14:paraId="0AA80AF8" w14:textId="77777777" w:rsidR="00D64DB2" w:rsidRDefault="00D64DB2">
      <w:pPr>
        <w:pStyle w:val="BodyText"/>
        <w:spacing w:before="3"/>
        <w:rPr>
          <w:sz w:val="22"/>
        </w:rPr>
      </w:pPr>
    </w:p>
    <w:p w14:paraId="7F6DF326" w14:textId="3955C3E1" w:rsidR="00DE049C" w:rsidRPr="00DE049C" w:rsidRDefault="00DE049C">
      <w:pPr>
        <w:spacing w:line="340" w:lineRule="auto"/>
        <w:ind w:left="160" w:right="234"/>
        <w:rPr>
          <w:ins w:id="1493" w:author="Raj Kesarapalli" w:date="2023-07-27T13:59:00Z"/>
          <w:sz w:val="20"/>
          <w:rPrChange w:id="1494" w:author="Raj Kesarapalli" w:date="2023-07-27T14:00:00Z">
            <w:rPr>
              <w:ins w:id="1495" w:author="Raj Kesarapalli" w:date="2023-07-27T13:59:00Z"/>
              <w:rFonts w:ascii="Courier New"/>
              <w:sz w:val="16"/>
            </w:rPr>
          </w:rPrChange>
        </w:rPr>
        <w:pPrChange w:id="1496" w:author="Raj Kesarapalli" w:date="2023-07-27T14:00:00Z">
          <w:pPr>
            <w:pStyle w:val="BodyText"/>
            <w:spacing w:before="198"/>
            <w:ind w:left="160"/>
          </w:pPr>
        </w:pPrChange>
      </w:pPr>
      <w:ins w:id="1497" w:author="Raj Kesarapalli" w:date="2023-07-27T13:59:00Z">
        <w:r>
          <w:rPr>
            <w:sz w:val="20"/>
          </w:rPr>
          <w:t xml:space="preserve">Path to directory where </w:t>
        </w:r>
      </w:ins>
      <w:ins w:id="1498" w:author="Raj Kesarapalli" w:date="2023-07-27T14:00:00Z">
        <w:r>
          <w:rPr>
            <w:rFonts w:ascii="Courier New"/>
            <w:sz w:val="16"/>
            <w:shd w:val="clear" w:color="auto" w:fill="EDEDED"/>
          </w:rPr>
          <w:t>coverity</w:t>
        </w:r>
      </w:ins>
      <w:ins w:id="1499" w:author="Raj Kesarapalli" w:date="2023-07-27T13:59:00Z">
        <w:r>
          <w:rPr>
            <w:rFonts w:ascii="Courier New"/>
            <w:spacing w:val="-57"/>
            <w:sz w:val="16"/>
          </w:rPr>
          <w:t xml:space="preserve"> </w:t>
        </w:r>
        <w:r>
          <w:rPr>
            <w:spacing w:val="-8"/>
            <w:sz w:val="20"/>
          </w:rPr>
          <w:t>resides</w:t>
        </w:r>
      </w:ins>
      <w:ins w:id="1500" w:author="Raj Kesarapalli" w:date="2023-07-27T14:00:00Z">
        <w:r>
          <w:rPr>
            <w:sz w:val="20"/>
          </w:rPr>
          <w:t xml:space="preserve">. </w:t>
        </w:r>
      </w:ins>
      <w:ins w:id="1501" w:author="Raj Kesarapalli" w:date="2023-07-27T13:59:00Z">
        <w:r>
          <w:t>Default:</w:t>
        </w:r>
        <w:r>
          <w:rPr>
            <w:spacing w:val="-17"/>
          </w:rPr>
          <w:t xml:space="preserve"> </w:t>
        </w:r>
        <w:r>
          <w:rPr>
            <w:rFonts w:ascii="Courier New"/>
            <w:sz w:val="16"/>
            <w:shd w:val="clear" w:color="auto" w:fill="EDEDED"/>
          </w:rPr>
          <w:t>&lt;</w:t>
        </w:r>
      </w:ins>
    </w:p>
    <w:p w14:paraId="6BB97261" w14:textId="21D1ED76" w:rsidR="00D64DB2" w:rsidDel="00DE049C" w:rsidRDefault="00DE049C" w:rsidP="00DE049C">
      <w:pPr>
        <w:spacing w:line="340" w:lineRule="auto"/>
        <w:ind w:left="160" w:right="173"/>
        <w:rPr>
          <w:del w:id="1502" w:author="Raj Kesarapalli" w:date="2023-07-27T13:59:00Z"/>
          <w:sz w:val="20"/>
        </w:rPr>
      </w:pPr>
      <w:ins w:id="1503" w:author="Raj Kesarapalli" w:date="2023-07-27T13:59:00Z">
        <w:r>
          <w:rPr>
            <w:rFonts w:ascii="Courier New"/>
            <w:sz w:val="16"/>
            <w:shd w:val="clear" w:color="auto" w:fill="EDEDED"/>
          </w:rPr>
          <w:t>$HOME&gt;/.bridge/</w:t>
        </w:r>
        <w:r>
          <w:rPr>
            <w:rFonts w:ascii="Courier New"/>
            <w:sz w:val="16"/>
          </w:rPr>
          <w:t xml:space="preserve"> </w:t>
        </w:r>
        <w:r>
          <w:rPr>
            <w:rFonts w:ascii="Courier New"/>
            <w:sz w:val="16"/>
            <w:shd w:val="clear" w:color="auto" w:fill="EDEDED"/>
          </w:rPr>
          <w:t>coverity</w:t>
        </w:r>
      </w:ins>
      <w:del w:id="1504" w:author="Raj Kesarapalli" w:date="2023-07-27T13:59:00Z">
        <w:r w:rsidR="0022516B" w:rsidDel="00DE049C">
          <w:rPr>
            <w:sz w:val="20"/>
          </w:rPr>
          <w:delText xml:space="preserve">Default: </w:delText>
        </w:r>
        <w:r w:rsidR="0022516B" w:rsidDel="00DE049C">
          <w:rPr>
            <w:rFonts w:ascii="Courier New"/>
            <w:sz w:val="16"/>
            <w:shd w:val="clear" w:color="auto" w:fill="EDEDED"/>
          </w:rPr>
          <w:delText>($HOME)/.bridge/coverity</w:delText>
        </w:r>
        <w:r w:rsidR="0022516B" w:rsidDel="00DE049C">
          <w:rPr>
            <w:sz w:val="20"/>
          </w:rPr>
          <w:delText>. Directory where Synopsys</w:delText>
        </w:r>
        <w:r w:rsidR="0022516B" w:rsidDel="00DE049C">
          <w:rPr>
            <w:spacing w:val="-15"/>
            <w:sz w:val="20"/>
          </w:rPr>
          <w:delText xml:space="preserve"> </w:delText>
        </w:r>
        <w:r w:rsidR="0022516B" w:rsidDel="00DE049C">
          <w:rPr>
            <w:sz w:val="20"/>
          </w:rPr>
          <w:delText>Bridge</w:delText>
        </w:r>
        <w:r w:rsidR="0022516B" w:rsidDel="00DE049C">
          <w:rPr>
            <w:spacing w:val="-15"/>
            <w:sz w:val="20"/>
          </w:rPr>
          <w:delText xml:space="preserve"> </w:delText>
        </w:r>
        <w:r w:rsidR="0022516B" w:rsidDel="00DE049C">
          <w:rPr>
            <w:sz w:val="20"/>
          </w:rPr>
          <w:delText>downloads</w:delText>
        </w:r>
        <w:r w:rsidR="0022516B" w:rsidDel="00DE049C">
          <w:rPr>
            <w:spacing w:val="-14"/>
            <w:sz w:val="20"/>
          </w:rPr>
          <w:delText xml:space="preserve"> </w:delText>
        </w:r>
        <w:r w:rsidR="0022516B" w:rsidDel="00DE049C">
          <w:rPr>
            <w:sz w:val="20"/>
          </w:rPr>
          <w:delText>the</w:delText>
        </w:r>
        <w:r w:rsidR="0022516B" w:rsidDel="00DE049C">
          <w:rPr>
            <w:spacing w:val="-15"/>
            <w:sz w:val="20"/>
          </w:rPr>
          <w:delText xml:space="preserve"> </w:delText>
        </w:r>
        <w:r w:rsidR="0022516B" w:rsidDel="00DE049C">
          <w:rPr>
            <w:sz w:val="20"/>
          </w:rPr>
          <w:delText>thin</w:delText>
        </w:r>
        <w:r w:rsidR="0022516B" w:rsidDel="00DE049C">
          <w:rPr>
            <w:spacing w:val="-14"/>
            <w:sz w:val="20"/>
          </w:rPr>
          <w:delText xml:space="preserve"> </w:delText>
        </w:r>
        <w:r w:rsidR="0022516B" w:rsidDel="00DE049C">
          <w:rPr>
            <w:sz w:val="20"/>
          </w:rPr>
          <w:delText>client</w:delText>
        </w:r>
        <w:r w:rsidR="0022516B" w:rsidDel="00DE049C">
          <w:rPr>
            <w:spacing w:val="-15"/>
            <w:sz w:val="20"/>
          </w:rPr>
          <w:delText xml:space="preserve"> </w:delText>
        </w:r>
        <w:r w:rsidR="0022516B" w:rsidDel="00DE049C">
          <w:rPr>
            <w:sz w:val="20"/>
          </w:rPr>
          <w:delText>to</w:delText>
        </w:r>
        <w:r w:rsidR="0022516B" w:rsidDel="00DE049C">
          <w:rPr>
            <w:spacing w:val="-15"/>
            <w:sz w:val="20"/>
          </w:rPr>
          <w:delText xml:space="preserve"> </w:delText>
        </w:r>
        <w:r w:rsidR="0022516B" w:rsidDel="00DE049C">
          <w:rPr>
            <w:sz w:val="20"/>
          </w:rPr>
          <w:delText>run</w:delText>
        </w:r>
        <w:r w:rsidR="0022516B" w:rsidDel="00DE049C">
          <w:rPr>
            <w:spacing w:val="-14"/>
            <w:sz w:val="20"/>
          </w:rPr>
          <w:delText xml:space="preserve"> </w:delText>
        </w:r>
        <w:r w:rsidR="0022516B" w:rsidDel="00DE049C">
          <w:rPr>
            <w:sz w:val="20"/>
          </w:rPr>
          <w:delText>scans.</w:delText>
        </w:r>
      </w:del>
    </w:p>
    <w:p w14:paraId="4465EC79" w14:textId="77777777" w:rsidR="00D64DB2" w:rsidRDefault="00D64DB2">
      <w:pPr>
        <w:spacing w:line="340" w:lineRule="auto"/>
        <w:rPr>
          <w:sz w:val="20"/>
        </w:rPr>
        <w:sectPr w:rsidR="00D64DB2">
          <w:type w:val="continuous"/>
          <w:pgSz w:w="12240" w:h="15840"/>
          <w:pgMar w:top="1500" w:right="1320" w:bottom="280" w:left="1340" w:header="720" w:footer="720" w:gutter="0"/>
          <w:cols w:num="4" w:space="720" w:equalWidth="0">
            <w:col w:w="697" w:space="62"/>
            <w:col w:w="833" w:space="56"/>
            <w:col w:w="2329" w:space="233"/>
            <w:col w:w="5370"/>
          </w:cols>
        </w:sectPr>
      </w:pPr>
    </w:p>
    <w:p w14:paraId="152DB3E7" w14:textId="26471497" w:rsidR="00D64DB2" w:rsidRDefault="0022516B">
      <w:pPr>
        <w:pStyle w:val="BodyText"/>
        <w:spacing w:before="59" w:line="340" w:lineRule="auto"/>
        <w:ind w:left="160" w:right="-12"/>
      </w:pPr>
      <w:del w:id="1505" w:author="Raj Kesarapalli" w:date="2023-07-27T14:04:00Z">
        <w:r w:rsidDel="00DE049C">
          <w:delText xml:space="preserve">local </w:delText>
        </w:r>
        <w:r w:rsidDel="00DE049C">
          <w:rPr>
            <w:w w:val="90"/>
          </w:rPr>
          <w:delText xml:space="preserve">analy­ </w:delText>
        </w:r>
        <w:r w:rsidDel="00DE049C">
          <w:delText>sis</w:delText>
        </w:r>
      </w:del>
      <w:ins w:id="1506" w:author="Raj Kesarapalli" w:date="2023-07-27T14:04:00Z">
        <w:r w:rsidR="00DE049C">
          <w:t>Local analysis</w:t>
        </w:r>
      </w:ins>
    </w:p>
    <w:p w14:paraId="155B6582" w14:textId="77777777" w:rsidR="00D64DB2" w:rsidRDefault="0022516B">
      <w:pPr>
        <w:spacing w:before="116" w:line="451" w:lineRule="auto"/>
        <w:ind w:left="160" w:right="-20"/>
        <w:rPr>
          <w:rFonts w:ascii="Courier New" w:hAnsi="Courier New"/>
          <w:sz w:val="16"/>
        </w:rPr>
      </w:pPr>
      <w:r>
        <w:br w:type="column"/>
      </w:r>
      <w:r>
        <w:rPr>
          <w:rFonts w:ascii="Courier New" w:hAnsi="Courier New"/>
          <w:sz w:val="16"/>
          <w:shd w:val="clear" w:color="auto" w:fill="EDEDED"/>
        </w:rPr>
        <w:t>coveri•</w:t>
      </w:r>
      <w:r>
        <w:rPr>
          <w:rFonts w:ascii="Courier New" w:hAnsi="Courier New"/>
          <w:sz w:val="16"/>
        </w:rPr>
        <w:t xml:space="preserve"> </w:t>
      </w:r>
      <w:r>
        <w:rPr>
          <w:rFonts w:ascii="Courier New" w:hAnsi="Courier New"/>
          <w:sz w:val="16"/>
          <w:shd w:val="clear" w:color="auto" w:fill="EDEDED"/>
        </w:rPr>
        <w:t>ty.local</w:t>
      </w:r>
    </w:p>
    <w:p w14:paraId="6E51F5BB" w14:textId="77777777" w:rsidR="00D64DB2" w:rsidRDefault="0022516B">
      <w:pPr>
        <w:spacing w:before="116"/>
        <w:ind w:left="79"/>
        <w:rPr>
          <w:rFonts w:ascii="Courier New" w:hAnsi="Courier New"/>
          <w:sz w:val="16"/>
        </w:rPr>
      </w:pPr>
      <w:r>
        <w:br w:type="column"/>
      </w:r>
      <w:r>
        <w:rPr>
          <w:rFonts w:ascii="Courier New" w:hAnsi="Courier New"/>
          <w:sz w:val="16"/>
          <w:shd w:val="clear" w:color="auto" w:fill="EDEDED"/>
        </w:rPr>
        <w:t>BRIDGE_•</w:t>
      </w:r>
    </w:p>
    <w:p w14:paraId="594CE80A" w14:textId="77777777" w:rsidR="00D64DB2" w:rsidRDefault="00D64DB2">
      <w:pPr>
        <w:pStyle w:val="BodyText"/>
        <w:rPr>
          <w:rFonts w:ascii="Courier New"/>
          <w:sz w:val="12"/>
        </w:rPr>
      </w:pPr>
    </w:p>
    <w:p w14:paraId="766EB10E" w14:textId="77777777" w:rsidR="00D64DB2" w:rsidRDefault="00C46513">
      <w:pPr>
        <w:pStyle w:val="BodyText"/>
        <w:spacing w:line="210" w:lineRule="exact"/>
        <w:ind w:left="79"/>
        <w:rPr>
          <w:rFonts w:ascii="Courier New"/>
        </w:rPr>
      </w:pPr>
      <w:r>
        <w:rPr>
          <w:rFonts w:ascii="Courier New"/>
          <w:noProof/>
          <w:position w:val="-3"/>
        </w:rPr>
        <mc:AlternateContent>
          <mc:Choice Requires="wpg">
            <w:drawing>
              <wp:inline distT="0" distB="0" distL="0" distR="0" wp14:anchorId="6164D633" wp14:editId="3634A5DF">
                <wp:extent cx="426720" cy="133985"/>
                <wp:effectExtent l="0" t="0" r="0" b="0"/>
                <wp:docPr id="1461358798"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720" cy="133985"/>
                          <a:chOff x="0" y="0"/>
                          <a:chExt cx="672" cy="211"/>
                        </a:xfrm>
                      </wpg:grpSpPr>
                      <wps:wsp>
                        <wps:cNvPr id="1698825065" name="Rectangle 154"/>
                        <wps:cNvSpPr>
                          <a:spLocks/>
                        </wps:cNvSpPr>
                        <wps:spPr bwMode="auto">
                          <a:xfrm>
                            <a:off x="0" y="0"/>
                            <a:ext cx="672" cy="211"/>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3013196" name="Text Box 155"/>
                        <wps:cNvSpPr txBox="1">
                          <a:spLocks/>
                        </wps:cNvSpPr>
                        <wps:spPr bwMode="auto">
                          <a:xfrm>
                            <a:off x="0" y="0"/>
                            <a:ext cx="672"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DA456" w14:textId="77777777" w:rsidR="00D64DB2" w:rsidRDefault="0022516B">
                              <w:pPr>
                                <w:spacing w:before="22"/>
                                <w:ind w:right="-15"/>
                                <w:rPr>
                                  <w:rFonts w:ascii="Courier New" w:hAnsi="Courier New"/>
                                  <w:sz w:val="16"/>
                                </w:rPr>
                              </w:pPr>
                              <w:r>
                                <w:rPr>
                                  <w:rFonts w:ascii="Courier New" w:hAnsi="Courier New"/>
                                  <w:sz w:val="16"/>
                                </w:rPr>
                                <w:t>COVERI•</w:t>
                              </w:r>
                            </w:p>
                          </w:txbxContent>
                        </wps:txbx>
                        <wps:bodyPr rot="0" vert="horz" wrap="square" lIns="0" tIns="0" rIns="0" bIns="0" anchor="t" anchorCtr="0" upright="1">
                          <a:noAutofit/>
                        </wps:bodyPr>
                      </wps:wsp>
                    </wpg:wgp>
                  </a:graphicData>
                </a:graphic>
              </wp:inline>
            </w:drawing>
          </mc:Choice>
          <mc:Fallback>
            <w:pict>
              <v:group w14:anchorId="6164D633" id="Group 153" o:spid="_x0000_s1214" style="width:33.6pt;height:10.55pt;mso-position-horizontal-relative:char;mso-position-vertical-relative:line" coordsize="672,2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">
                <v:rect id="Rectangle 154" o:spid="_x0000_s1215" style="position:absolute;width:672;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" fillcolor="#ededed" stroked="f">
                  <v:path arrowok="t"/>
                </v:rect>
                <v:shape id="Text Box 155" o:spid="_x0000_s1216" type="#_x0000_t202" style="position:absolute;width:672;height: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" filled="f" stroked="f">
                  <v:path arrowok="t"/>
                  <v:textbox inset="0,0,0,0">
                    <w:txbxContent>
                      <w:p w14:paraId="316DA456" w14:textId="77777777" w:rsidR="00D64DB2" w:rsidRDefault="0022516B">
                        <w:pPr>
                          <w:spacing w:before="22"/>
                          <w:ind w:right="-15"/>
                          <w:rPr>
                            <w:rFonts w:ascii="Courier New" w:hAnsi="Courier New"/>
                            <w:sz w:val="16"/>
                          </w:rPr>
                        </w:pPr>
                        <w:r>
                          <w:rPr>
                            <w:rFonts w:ascii="Courier New" w:hAnsi="Courier New"/>
                            <w:sz w:val="16"/>
                          </w:rPr>
                          <w:t>COVERI•</w:t>
                        </w:r>
                      </w:p>
                    </w:txbxContent>
                  </v:textbox>
                </v:shape>
                <w10:anchorlock/>
              </v:group>
            </w:pict>
          </mc:Fallback>
        </mc:AlternateContent>
      </w:r>
    </w:p>
    <w:p w14:paraId="0F8B55BB" w14:textId="77777777" w:rsidR="00D64DB2" w:rsidRDefault="0022516B">
      <w:pPr>
        <w:spacing w:before="153"/>
        <w:ind w:left="79"/>
        <w:rPr>
          <w:rFonts w:ascii="Courier New"/>
          <w:sz w:val="16"/>
        </w:rPr>
      </w:pPr>
      <w:r>
        <w:rPr>
          <w:rFonts w:ascii="Courier New"/>
          <w:sz w:val="16"/>
          <w:shd w:val="clear" w:color="auto" w:fill="EDEDED"/>
        </w:rPr>
        <w:t>TY_LOCAL</w:t>
      </w:r>
    </w:p>
    <w:p w14:paraId="6F64B348" w14:textId="77777777" w:rsidR="00D64DB2" w:rsidRDefault="0022516B">
      <w:pPr>
        <w:tabs>
          <w:tab w:val="left" w:pos="1047"/>
        </w:tabs>
        <w:spacing w:before="59"/>
        <w:ind w:left="160"/>
        <w:rPr>
          <w:sz w:val="20"/>
        </w:rPr>
      </w:pPr>
      <w:r>
        <w:br w:type="column"/>
      </w:r>
      <w:r>
        <w:rPr>
          <w:rFonts w:ascii="Courier New" w:hAnsi="Courier New"/>
          <w:sz w:val="16"/>
          <w:shd w:val="clear" w:color="auto" w:fill="EDEDED"/>
        </w:rPr>
        <w:t>coveri•</w:t>
      </w:r>
      <w:r>
        <w:rPr>
          <w:rFonts w:ascii="Courier New" w:hAnsi="Courier New"/>
          <w:sz w:val="16"/>
        </w:rPr>
        <w:tab/>
      </w:r>
      <w:r>
        <w:rPr>
          <w:sz w:val="20"/>
        </w:rPr>
        <w:t>No</w:t>
      </w:r>
    </w:p>
    <w:p w14:paraId="053ED4E2" w14:textId="77777777" w:rsidR="00D64DB2" w:rsidRDefault="0022516B">
      <w:pPr>
        <w:spacing w:before="157"/>
        <w:ind w:left="160"/>
        <w:rPr>
          <w:rFonts w:ascii="Courier New"/>
          <w:sz w:val="16"/>
        </w:rPr>
      </w:pPr>
      <w:r>
        <w:rPr>
          <w:rFonts w:ascii="Courier New"/>
          <w:sz w:val="16"/>
          <w:shd w:val="clear" w:color="auto" w:fill="EDEDED"/>
        </w:rPr>
        <w:t>ty.local</w:t>
      </w:r>
    </w:p>
    <w:p w14:paraId="5679A22A" w14:textId="77777777" w:rsidR="00D64DB2" w:rsidRDefault="0022516B">
      <w:pPr>
        <w:pStyle w:val="BodyText"/>
        <w:spacing w:before="10"/>
        <w:rPr>
          <w:rFonts w:ascii="Courier New"/>
          <w:sz w:val="22"/>
        </w:rPr>
      </w:pPr>
      <w:r>
        <w:br w:type="column"/>
      </w:r>
    </w:p>
    <w:p w14:paraId="7A9C5D59" w14:textId="58659C14" w:rsidR="00DE049C" w:rsidRDefault="00DE049C">
      <w:pPr>
        <w:pStyle w:val="BodyText"/>
        <w:spacing w:line="340" w:lineRule="auto"/>
        <w:ind w:left="160" w:right="173"/>
        <w:rPr>
          <w:ins w:id="1507" w:author="Raj Kesarapalli" w:date="2023-07-27T14:02:00Z"/>
        </w:rPr>
      </w:pPr>
      <w:ins w:id="1508" w:author="Raj Kesarapalli" w:date="2023-07-27T14:00:00Z">
        <w:r>
          <w:t xml:space="preserve">To use </w:t>
        </w:r>
      </w:ins>
      <w:ins w:id="1509" w:author="Raj Kesarapalli" w:date="2023-07-27T14:01:00Z">
        <w:r>
          <w:t>Synopsys Bridge with</w:t>
        </w:r>
      </w:ins>
      <w:ins w:id="1510" w:author="Raj Kesarapalli" w:date="2023-07-27T14:00:00Z">
        <w:r>
          <w:t xml:space="preserve"> on-prem Coverity Connect</w:t>
        </w:r>
      </w:ins>
      <w:ins w:id="1511" w:author="Raj Kesarapalli" w:date="2023-07-27T14:01:00Z">
        <w:r>
          <w:t xml:space="preserve">, set this to </w:t>
        </w:r>
        <w:r>
          <w:rPr>
            <w:rFonts w:ascii="Courier New" w:hAnsi="Courier New"/>
            <w:sz w:val="16"/>
            <w:shd w:val="clear" w:color="auto" w:fill="EDEDED"/>
          </w:rPr>
          <w:t>true</w:t>
        </w:r>
        <w:r>
          <w:t xml:space="preserve">. When set to true, Bridge will download full analysis kit and will perform capture and </w:t>
        </w:r>
      </w:ins>
      <w:ins w:id="1512" w:author="Raj Kesarapalli" w:date="2023-07-27T14:02:00Z">
        <w:r>
          <w:t>analysis locally.</w:t>
        </w:r>
      </w:ins>
    </w:p>
    <w:p w14:paraId="12802C78" w14:textId="15687F8A" w:rsidR="00DE049C" w:rsidRDefault="00DE049C">
      <w:pPr>
        <w:pStyle w:val="BodyText"/>
        <w:spacing w:line="340" w:lineRule="auto"/>
        <w:ind w:left="160" w:right="173"/>
        <w:rPr>
          <w:ins w:id="1513" w:author="Raj Kesarapalli" w:date="2023-07-27T14:02:00Z"/>
        </w:rPr>
      </w:pPr>
    </w:p>
    <w:p w14:paraId="242ADBCC" w14:textId="443A2C78" w:rsidR="00DE049C" w:rsidRDefault="00DE049C">
      <w:pPr>
        <w:pStyle w:val="BodyText"/>
        <w:spacing w:line="340" w:lineRule="auto"/>
        <w:ind w:left="160" w:right="173"/>
        <w:rPr>
          <w:ins w:id="1514" w:author="Raj Kesarapalli" w:date="2023-07-27T14:01:00Z"/>
        </w:rPr>
      </w:pPr>
      <w:ins w:id="1515" w:author="Raj Kesarapalli" w:date="2023-07-27T14:02:00Z">
        <w:r>
          <w:t xml:space="preserve">With Coverity cloud deployments, Synopsys uses </w:t>
        </w:r>
      </w:ins>
      <w:ins w:id="1516" w:author="Raj Kesarapalli" w:date="2023-07-27T14:03:00Z">
        <w:r>
          <w:t xml:space="preserve">Thin Client and this option should be set to </w:t>
        </w:r>
        <w:r>
          <w:rPr>
            <w:rFonts w:ascii="Courier New" w:hAnsi="Courier New"/>
            <w:sz w:val="16"/>
            <w:shd w:val="clear" w:color="auto" w:fill="EDEDED"/>
          </w:rPr>
          <w:t>false</w:t>
        </w:r>
      </w:ins>
    </w:p>
    <w:p w14:paraId="089ACAC9" w14:textId="77777777" w:rsidR="00DE049C" w:rsidRDefault="00DE049C">
      <w:pPr>
        <w:pStyle w:val="BodyText"/>
        <w:spacing w:line="340" w:lineRule="auto"/>
        <w:ind w:left="160" w:right="173"/>
        <w:rPr>
          <w:ins w:id="1517" w:author="Raj Kesarapalli" w:date="2023-07-27T14:00:00Z"/>
        </w:rPr>
      </w:pPr>
    </w:p>
    <w:p w14:paraId="134F0AB7" w14:textId="275BD385" w:rsidR="00D64DB2" w:rsidDel="00DE049C" w:rsidRDefault="0022516B">
      <w:pPr>
        <w:pStyle w:val="BodyText"/>
        <w:spacing w:line="340" w:lineRule="auto"/>
        <w:ind w:left="160" w:right="173"/>
        <w:rPr>
          <w:del w:id="1518" w:author="Raj Kesarapalli" w:date="2023-07-27T14:04:00Z"/>
        </w:rPr>
      </w:pPr>
      <w:r>
        <w:t xml:space="preserve">Default: </w:t>
      </w:r>
      <w:r>
        <w:rPr>
          <w:rFonts w:ascii="Courier New" w:hAnsi="Courier New"/>
          <w:sz w:val="16"/>
          <w:shd w:val="clear" w:color="auto" w:fill="EDEDED"/>
        </w:rPr>
        <w:t>false</w:t>
      </w:r>
      <w:r>
        <w:t xml:space="preserve">. </w:t>
      </w:r>
      <w:del w:id="1519" w:author="Raj Kesarapalli" w:date="2023-07-27T14:04:00Z">
        <w:r w:rsidDel="00DE049C">
          <w:delText xml:space="preserve">This field allows users to use Synopsys Bridge with Coverity Connect. If </w:delText>
        </w:r>
        <w:r w:rsidDel="00DE049C">
          <w:rPr>
            <w:rFonts w:ascii="Courier New" w:hAnsi="Courier New"/>
            <w:sz w:val="16"/>
            <w:shd w:val="clear" w:color="auto" w:fill="EDEDED"/>
          </w:rPr>
          <w:delText>true</w:delText>
        </w:r>
        <w:r w:rsidDel="00DE049C">
          <w:delText>, Synopsys Bridge attempts to download full analysis kit, and not just the thin</w:delText>
        </w:r>
        <w:r w:rsidDel="00DE049C">
          <w:rPr>
            <w:spacing w:val="-21"/>
          </w:rPr>
          <w:delText xml:space="preserve"> </w:delText>
        </w:r>
        <w:r w:rsidDel="00DE049C">
          <w:delText>client.</w:delText>
        </w:r>
        <w:r w:rsidDel="00DE049C">
          <w:rPr>
            <w:spacing w:val="-20"/>
          </w:rPr>
          <w:delText xml:space="preserve"> </w:delText>
        </w:r>
        <w:r w:rsidDel="00DE049C">
          <w:delText>Synopsys</w:delText>
        </w:r>
        <w:r w:rsidDel="00DE049C">
          <w:rPr>
            <w:spacing w:val="-21"/>
          </w:rPr>
          <w:delText xml:space="preserve"> </w:delText>
        </w:r>
        <w:r w:rsidDel="00DE049C">
          <w:delText>Bridge</w:delText>
        </w:r>
        <w:r w:rsidDel="00DE049C">
          <w:rPr>
            <w:spacing w:val="-20"/>
          </w:rPr>
          <w:delText xml:space="preserve"> </w:delText>
        </w:r>
        <w:r w:rsidDel="00DE049C">
          <w:delText>then</w:delText>
        </w:r>
        <w:r w:rsidDel="00DE049C">
          <w:rPr>
            <w:spacing w:val="-20"/>
          </w:rPr>
          <w:delText xml:space="preserve"> </w:delText>
        </w:r>
        <w:r w:rsidDel="00DE049C">
          <w:delText>triggers</w:delText>
        </w:r>
        <w:r w:rsidDel="00DE049C">
          <w:rPr>
            <w:spacing w:val="-21"/>
          </w:rPr>
          <w:delText xml:space="preserve"> </w:delText>
        </w:r>
        <w:r w:rsidDel="00DE049C">
          <w:delText>analysis</w:delText>
        </w:r>
        <w:r w:rsidDel="00DE049C">
          <w:rPr>
            <w:spacing w:val="-20"/>
          </w:rPr>
          <w:delText xml:space="preserve"> </w:delText>
        </w:r>
        <w:r w:rsidDel="00DE049C">
          <w:delText>local­ ly</w:delText>
        </w:r>
        <w:r w:rsidDel="00DE049C">
          <w:rPr>
            <w:spacing w:val="-11"/>
          </w:rPr>
          <w:delText xml:space="preserve"> </w:delText>
        </w:r>
        <w:r w:rsidDel="00DE049C">
          <w:delText>using</w:delText>
        </w:r>
        <w:r w:rsidDel="00DE049C">
          <w:rPr>
            <w:spacing w:val="-11"/>
          </w:rPr>
          <w:delText xml:space="preserve"> </w:delText>
        </w:r>
        <w:r w:rsidDel="00DE049C">
          <w:delText>Coverity</w:delText>
        </w:r>
        <w:r w:rsidDel="00DE049C">
          <w:rPr>
            <w:spacing w:val="-11"/>
          </w:rPr>
          <w:delText xml:space="preserve"> </w:delText>
        </w:r>
        <w:r w:rsidDel="00DE049C">
          <w:delText>CLI.</w:delText>
        </w:r>
        <w:r w:rsidDel="00DE049C">
          <w:rPr>
            <w:spacing w:val="-11"/>
          </w:rPr>
          <w:delText xml:space="preserve"> </w:delText>
        </w:r>
        <w:r w:rsidDel="00DE049C">
          <w:delText>This</w:delText>
        </w:r>
        <w:r w:rsidDel="00DE049C">
          <w:rPr>
            <w:spacing w:val="-11"/>
          </w:rPr>
          <w:delText xml:space="preserve"> </w:delText>
        </w:r>
        <w:r w:rsidDel="00DE049C">
          <w:delText>flag</w:delText>
        </w:r>
        <w:r w:rsidDel="00DE049C">
          <w:rPr>
            <w:spacing w:val="-11"/>
          </w:rPr>
          <w:delText xml:space="preserve"> </w:delText>
        </w:r>
        <w:r w:rsidDel="00DE049C">
          <w:delText>is</w:delText>
        </w:r>
        <w:r w:rsidDel="00DE049C">
          <w:rPr>
            <w:spacing w:val="-11"/>
          </w:rPr>
          <w:delText xml:space="preserve"> </w:delText>
        </w:r>
        <w:r w:rsidDel="00DE049C">
          <w:delText>needed</w:delText>
        </w:r>
        <w:r w:rsidDel="00DE049C">
          <w:rPr>
            <w:spacing w:val="-11"/>
          </w:rPr>
          <w:delText xml:space="preserve"> </w:delText>
        </w:r>
        <w:r w:rsidDel="00DE049C">
          <w:delText>for</w:delText>
        </w:r>
        <w:r w:rsidDel="00DE049C">
          <w:rPr>
            <w:spacing w:val="-11"/>
          </w:rPr>
          <w:delText xml:space="preserve"> </w:delText>
        </w:r>
        <w:r w:rsidDel="00DE049C">
          <w:delText>a</w:delText>
        </w:r>
        <w:r w:rsidDel="00DE049C">
          <w:rPr>
            <w:spacing w:val="-11"/>
          </w:rPr>
          <w:delText xml:space="preserve"> </w:delText>
        </w:r>
        <w:r w:rsidDel="00DE049C">
          <w:delText>traditional Coverity Connect</w:delText>
        </w:r>
        <w:r w:rsidDel="00DE049C">
          <w:rPr>
            <w:spacing w:val="-4"/>
          </w:rPr>
          <w:delText xml:space="preserve"> </w:delText>
        </w:r>
        <w:r w:rsidDel="00DE049C">
          <w:delText>Instance.</w:delText>
        </w:r>
      </w:del>
    </w:p>
    <w:p w14:paraId="5A5ABFB5" w14:textId="10507297" w:rsidR="00D64DB2" w:rsidRDefault="0022516B">
      <w:pPr>
        <w:pStyle w:val="BodyText"/>
        <w:spacing w:line="340" w:lineRule="auto"/>
        <w:ind w:left="160" w:right="173"/>
        <w:pPrChange w:id="1520" w:author="Raj Kesarapalli" w:date="2023-07-27T14:04:00Z">
          <w:pPr>
            <w:pStyle w:val="BodyText"/>
            <w:spacing w:before="195" w:line="340" w:lineRule="auto"/>
            <w:ind w:left="160" w:right="131"/>
          </w:pPr>
        </w:pPrChange>
      </w:pPr>
      <w:del w:id="1521" w:author="Raj Kesarapalli" w:date="2023-07-27T14:04:00Z">
        <w:r w:rsidDel="00DE049C">
          <w:delText xml:space="preserve">If </w:delText>
        </w:r>
        <w:r w:rsidDel="00DE049C">
          <w:rPr>
            <w:rFonts w:ascii="Courier New"/>
            <w:sz w:val="16"/>
            <w:shd w:val="clear" w:color="auto" w:fill="EDEDED"/>
          </w:rPr>
          <w:delText>false</w:delText>
        </w:r>
        <w:r w:rsidDel="00DE049C">
          <w:delText>, Synopsys Bridge attempts to download Coverity Thin Client. Synopsys Bridge then uses the Coverity Thin Client to schedule and run analysis in the cloud. Used this option for CNC instances.</w:delText>
        </w:r>
      </w:del>
    </w:p>
    <w:p w14:paraId="6679698E" w14:textId="77777777" w:rsidR="00D64DB2" w:rsidRDefault="00D64DB2">
      <w:pPr>
        <w:spacing w:line="340" w:lineRule="auto"/>
        <w:sectPr w:rsidR="00D64DB2">
          <w:type w:val="continuous"/>
          <w:pgSz w:w="12240" w:h="15840"/>
          <w:pgMar w:top="1500" w:right="1320" w:bottom="280" w:left="1340" w:header="720" w:footer="720" w:gutter="0"/>
          <w:cols w:num="5" w:space="720" w:equalWidth="0">
            <w:col w:w="686" w:space="74"/>
            <w:col w:w="929" w:space="39"/>
            <w:col w:w="849" w:space="55"/>
            <w:col w:w="1345" w:space="233"/>
            <w:col w:w="5370"/>
          </w:cols>
        </w:sectPr>
      </w:pPr>
    </w:p>
    <w:p w14:paraId="5AD34E84" w14:textId="77777777" w:rsidR="00D64DB2" w:rsidRDefault="00D64DB2">
      <w:pPr>
        <w:pStyle w:val="BodyText"/>
        <w:spacing w:before="9"/>
        <w:rPr>
          <w:sz w:val="21"/>
        </w:rPr>
      </w:pPr>
    </w:p>
    <w:p w14:paraId="2EC878DE" w14:textId="77777777" w:rsidR="00DE049C" w:rsidRDefault="00DE049C">
      <w:pPr>
        <w:pStyle w:val="Heading5"/>
        <w:spacing w:before="95"/>
        <w:ind w:left="100"/>
        <w:rPr>
          <w:ins w:id="1522" w:author="Raj Kesarapalli" w:date="2023-07-27T14:05:00Z"/>
        </w:rPr>
      </w:pPr>
    </w:p>
    <w:p w14:paraId="1B8DA911" w14:textId="3F147034" w:rsidR="00DE049C" w:rsidRDefault="00A13702">
      <w:pPr>
        <w:pStyle w:val="Heading5"/>
        <w:spacing w:before="95"/>
        <w:ind w:left="0"/>
        <w:rPr>
          <w:ins w:id="1523" w:author="Raj Kesarapalli" w:date="2023-07-27T14:05:00Z"/>
        </w:rPr>
        <w:pPrChange w:id="1524" w:author="Raj Kesarapalli" w:date="2023-07-27T14:05:00Z">
          <w:pPr>
            <w:pStyle w:val="Heading5"/>
            <w:spacing w:before="95"/>
            <w:ind w:left="100"/>
          </w:pPr>
        </w:pPrChange>
      </w:pPr>
      <w:ins w:id="1525" w:author="Raj Kesarapalli" w:date="2023-07-27T14:05:00Z">
        <w:r>
          <w:rPr>
            <w:noProof/>
          </w:rPr>
          <mc:AlternateContent>
            <mc:Choice Requires="wpg">
              <w:drawing>
                <wp:anchor distT="0" distB="0" distL="0" distR="0" simplePos="0" relativeHeight="251906048" behindDoc="1" locked="0" layoutInCell="1" allowOverlap="1" wp14:anchorId="166CD485" wp14:editId="682E72D8">
                  <wp:simplePos x="0" y="0"/>
                  <wp:positionH relativeFrom="page">
                    <wp:posOffset>850900</wp:posOffset>
                  </wp:positionH>
                  <wp:positionV relativeFrom="paragraph">
                    <wp:posOffset>429260</wp:posOffset>
                  </wp:positionV>
                  <wp:extent cx="5924550" cy="943610"/>
                  <wp:effectExtent l="0" t="12700" r="6350" b="8890"/>
                  <wp:wrapTopAndBottom/>
                  <wp:docPr id="1379473655"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943610"/>
                            <a:chOff x="1455" y="1088"/>
                            <a:chExt cx="9330" cy="980"/>
                          </a:xfrm>
                        </wpg:grpSpPr>
                        <wps:wsp>
                          <wps:cNvPr id="245505074" name="Freeform 296"/>
                          <wps:cNvSpPr>
                            <a:spLocks/>
                          </wps:cNvSpPr>
                          <wps:spPr bwMode="auto">
                            <a:xfrm>
                              <a:off x="1455" y="1087"/>
                              <a:ext cx="9330" cy="980"/>
                            </a:xfrm>
                            <a:custGeom>
                              <a:avLst/>
                              <a:gdLst>
                                <a:gd name="T0" fmla="+- 0 10635 1455"/>
                                <a:gd name="T1" fmla="*/ T0 w 9330"/>
                                <a:gd name="T2" fmla="+- 0 2068 1088"/>
                                <a:gd name="T3" fmla="*/ 2068 h 980"/>
                                <a:gd name="T4" fmla="+- 0 1605 1455"/>
                                <a:gd name="T5" fmla="*/ T4 w 9330"/>
                                <a:gd name="T6" fmla="+- 0 2068 1088"/>
                                <a:gd name="T7" fmla="*/ 2068 h 980"/>
                                <a:gd name="T8" fmla="+- 0 1547 1455"/>
                                <a:gd name="T9" fmla="*/ T8 w 9330"/>
                                <a:gd name="T10" fmla="+- 0 2056 1088"/>
                                <a:gd name="T11" fmla="*/ 2056 h 980"/>
                                <a:gd name="T12" fmla="+- 0 1499 1455"/>
                                <a:gd name="T13" fmla="*/ T12 w 9330"/>
                                <a:gd name="T14" fmla="+- 0 2024 1088"/>
                                <a:gd name="T15" fmla="*/ 2024 h 980"/>
                                <a:gd name="T16" fmla="+- 0 1467 1455"/>
                                <a:gd name="T17" fmla="*/ T16 w 9330"/>
                                <a:gd name="T18" fmla="+- 0 1976 1088"/>
                                <a:gd name="T19" fmla="*/ 1976 h 980"/>
                                <a:gd name="T20" fmla="+- 0 1455 1455"/>
                                <a:gd name="T21" fmla="*/ T20 w 9330"/>
                                <a:gd name="T22" fmla="+- 0 1918 1088"/>
                                <a:gd name="T23" fmla="*/ 1918 h 980"/>
                                <a:gd name="T24" fmla="+- 0 1455 1455"/>
                                <a:gd name="T25" fmla="*/ T24 w 9330"/>
                                <a:gd name="T26" fmla="+- 0 1238 1088"/>
                                <a:gd name="T27" fmla="*/ 1238 h 980"/>
                                <a:gd name="T28" fmla="+- 0 1467 1455"/>
                                <a:gd name="T29" fmla="*/ T28 w 9330"/>
                                <a:gd name="T30" fmla="+- 0 1180 1088"/>
                                <a:gd name="T31" fmla="*/ 1180 h 980"/>
                                <a:gd name="T32" fmla="+- 0 1499 1455"/>
                                <a:gd name="T33" fmla="*/ T32 w 9330"/>
                                <a:gd name="T34" fmla="+- 0 1132 1088"/>
                                <a:gd name="T35" fmla="*/ 1132 h 980"/>
                                <a:gd name="T36" fmla="+- 0 1547 1455"/>
                                <a:gd name="T37" fmla="*/ T36 w 9330"/>
                                <a:gd name="T38" fmla="+- 0 1100 1088"/>
                                <a:gd name="T39" fmla="*/ 1100 h 980"/>
                                <a:gd name="T40" fmla="+- 0 1605 1455"/>
                                <a:gd name="T41" fmla="*/ T40 w 9330"/>
                                <a:gd name="T42" fmla="+- 0 1088 1088"/>
                                <a:gd name="T43" fmla="*/ 1088 h 980"/>
                                <a:gd name="T44" fmla="+- 0 10635 1455"/>
                                <a:gd name="T45" fmla="*/ T44 w 9330"/>
                                <a:gd name="T46" fmla="+- 0 1088 1088"/>
                                <a:gd name="T47" fmla="*/ 1088 h 980"/>
                                <a:gd name="T48" fmla="+- 0 10693 1455"/>
                                <a:gd name="T49" fmla="*/ T48 w 9330"/>
                                <a:gd name="T50" fmla="+- 0 1100 1088"/>
                                <a:gd name="T51" fmla="*/ 1100 h 980"/>
                                <a:gd name="T52" fmla="+- 0 10741 1455"/>
                                <a:gd name="T53" fmla="*/ T52 w 9330"/>
                                <a:gd name="T54" fmla="+- 0 1132 1088"/>
                                <a:gd name="T55" fmla="*/ 1132 h 980"/>
                                <a:gd name="T56" fmla="+- 0 10773 1455"/>
                                <a:gd name="T57" fmla="*/ T56 w 9330"/>
                                <a:gd name="T58" fmla="+- 0 1180 1088"/>
                                <a:gd name="T59" fmla="*/ 1180 h 980"/>
                                <a:gd name="T60" fmla="+- 0 10785 1455"/>
                                <a:gd name="T61" fmla="*/ T60 w 9330"/>
                                <a:gd name="T62" fmla="+- 0 1238 1088"/>
                                <a:gd name="T63" fmla="*/ 1238 h 980"/>
                                <a:gd name="T64" fmla="+- 0 10785 1455"/>
                                <a:gd name="T65" fmla="*/ T64 w 9330"/>
                                <a:gd name="T66" fmla="+- 0 1918 1088"/>
                                <a:gd name="T67" fmla="*/ 1918 h 980"/>
                                <a:gd name="T68" fmla="+- 0 10773 1455"/>
                                <a:gd name="T69" fmla="*/ T68 w 9330"/>
                                <a:gd name="T70" fmla="+- 0 1976 1088"/>
                                <a:gd name="T71" fmla="*/ 1976 h 980"/>
                                <a:gd name="T72" fmla="+- 0 10741 1455"/>
                                <a:gd name="T73" fmla="*/ T72 w 9330"/>
                                <a:gd name="T74" fmla="+- 0 2024 1088"/>
                                <a:gd name="T75" fmla="*/ 2024 h 980"/>
                                <a:gd name="T76" fmla="+- 0 10693 1455"/>
                                <a:gd name="T77" fmla="*/ T76 w 9330"/>
                                <a:gd name="T78" fmla="+- 0 2056 1088"/>
                                <a:gd name="T79" fmla="*/ 2056 h 980"/>
                                <a:gd name="T80" fmla="+- 0 10635 1455"/>
                                <a:gd name="T81" fmla="*/ T80 w 9330"/>
                                <a:gd name="T82" fmla="+- 0 2068 1088"/>
                                <a:gd name="T83" fmla="*/ 2068 h 9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980">
                                  <a:moveTo>
                                    <a:pt x="9180" y="980"/>
                                  </a:moveTo>
                                  <a:lnTo>
                                    <a:pt x="150" y="980"/>
                                  </a:lnTo>
                                  <a:lnTo>
                                    <a:pt x="92" y="968"/>
                                  </a:lnTo>
                                  <a:lnTo>
                                    <a:pt x="44" y="936"/>
                                  </a:lnTo>
                                  <a:lnTo>
                                    <a:pt x="12" y="888"/>
                                  </a:lnTo>
                                  <a:lnTo>
                                    <a:pt x="0" y="830"/>
                                  </a:lnTo>
                                  <a:lnTo>
                                    <a:pt x="0" y="150"/>
                                  </a:lnTo>
                                  <a:lnTo>
                                    <a:pt x="12" y="92"/>
                                  </a:lnTo>
                                  <a:lnTo>
                                    <a:pt x="44" y="44"/>
                                  </a:lnTo>
                                  <a:lnTo>
                                    <a:pt x="92" y="12"/>
                                  </a:lnTo>
                                  <a:lnTo>
                                    <a:pt x="150" y="0"/>
                                  </a:lnTo>
                                  <a:lnTo>
                                    <a:pt x="9180" y="0"/>
                                  </a:lnTo>
                                  <a:lnTo>
                                    <a:pt x="9238" y="12"/>
                                  </a:lnTo>
                                  <a:lnTo>
                                    <a:pt x="9286" y="44"/>
                                  </a:lnTo>
                                  <a:lnTo>
                                    <a:pt x="9318" y="92"/>
                                  </a:lnTo>
                                  <a:lnTo>
                                    <a:pt x="9330" y="150"/>
                                  </a:lnTo>
                                  <a:lnTo>
                                    <a:pt x="9330" y="830"/>
                                  </a:lnTo>
                                  <a:lnTo>
                                    <a:pt x="9318" y="888"/>
                                  </a:lnTo>
                                  <a:lnTo>
                                    <a:pt x="9286" y="936"/>
                                  </a:lnTo>
                                  <a:lnTo>
                                    <a:pt x="9238" y="968"/>
                                  </a:lnTo>
                                  <a:lnTo>
                                    <a:pt x="9180" y="98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30052826" name="Picture 29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119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663192594" name="Text Box 298"/>
                          <wps:cNvSpPr txBox="1">
                            <a:spLocks/>
                          </wps:cNvSpPr>
                          <wps:spPr bwMode="auto">
                            <a:xfrm>
                              <a:off x="1455" y="1087"/>
                              <a:ext cx="933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8A5E9" w14:textId="77777777" w:rsidR="00DE049C" w:rsidRDefault="00DE049C" w:rsidP="00DE049C">
                                <w:pPr>
                                  <w:rPr>
                                    <w:sz w:val="17"/>
                                  </w:rPr>
                                </w:pPr>
                              </w:p>
                              <w:p w14:paraId="4B11ACCB" w14:textId="77777777" w:rsidR="00DE049C" w:rsidRDefault="00DE049C" w:rsidP="00DE049C">
                                <w:pPr>
                                  <w:spacing w:before="1"/>
                                  <w:ind w:left="600"/>
                                  <w:rPr>
                                    <w:b/>
                                    <w:sz w:val="20"/>
                                  </w:rPr>
                                </w:pPr>
                                <w:r>
                                  <w:rPr>
                                    <w:b/>
                                    <w:sz w:val="20"/>
                                  </w:rPr>
                                  <w:t>Note:</w:t>
                                </w:r>
                              </w:p>
                              <w:p w14:paraId="001EB6BA" w14:textId="17E3A2B1" w:rsidR="00DE049C" w:rsidRDefault="00DE049C" w:rsidP="00DE049C">
                                <w:pPr>
                                  <w:spacing w:before="100"/>
                                  <w:ind w:left="600"/>
                                  <w:rPr>
                                    <w:ins w:id="1526" w:author="Raj Kesarapalli" w:date="2023-07-27T14:06:00Z"/>
                                    <w:sz w:val="20"/>
                                    <w:szCs w:val="20"/>
                                  </w:rPr>
                                </w:pPr>
                                <w:ins w:id="1527" w:author="Raj Kesarapalli" w:date="2023-07-27T14:06:00Z">
                                  <w:r>
                                    <w:rPr>
                                      <w:sz w:val="20"/>
                                      <w:szCs w:val="20"/>
                                    </w:rPr>
                                    <w:t>To use Synopsys Bridge with</w:t>
                                  </w:r>
                                </w:ins>
                                <w:ins w:id="1528" w:author="Raj Kesarapalli" w:date="2023-07-27T14:05:00Z">
                                  <w:r>
                                    <w:rPr>
                                      <w:sz w:val="20"/>
                                      <w:szCs w:val="20"/>
                                    </w:rPr>
                                    <w:t xml:space="preserve"> on</w:t>
                                  </w:r>
                                </w:ins>
                                <w:ins w:id="1529" w:author="Raj Kesarapalli" w:date="2023-07-27T14:06:00Z">
                                  <w:r>
                                    <w:rPr>
                                      <w:sz w:val="20"/>
                                      <w:szCs w:val="20"/>
                                    </w:rPr>
                                    <w:t xml:space="preserve">-prem Coverity Connect, you must </w:t>
                                  </w:r>
                                  <w:r w:rsidR="00A13702">
                                    <w:rPr>
                                      <w:sz w:val="20"/>
                                      <w:szCs w:val="20"/>
                                    </w:rPr>
                                    <w:t>set the “Coverity.local” to true as described above.</w:t>
                                  </w:r>
                                </w:ins>
                                <w:del w:id="1530" w:author="Raj Kesarapalli" w:date="2023-07-26T17:09:00Z">
                                  <w:r w:rsidDel="009371FB">
                                    <w:rPr>
                                      <w:sz w:val="20"/>
                                    </w:rPr>
                                    <w:delText xml:space="preserve">Your OS may use a different syntax from </w:delText>
                                  </w:r>
                                  <w:r w:rsidDel="009371FB">
                                    <w:rPr>
                                      <w:rFonts w:ascii="Courier New"/>
                                      <w:sz w:val="16"/>
                                      <w:shd w:val="clear" w:color="auto" w:fill="EDEDED"/>
                                    </w:rPr>
                                    <w:delText>export</w:delText>
                                  </w:r>
                                </w:del>
                                <w:del w:id="1531" w:author="Raj Kesarapalli" w:date="2023-07-27T14:05:00Z">
                                  <w:r w:rsidDel="00DE049C">
                                    <w:rPr>
                                      <w:sz w:val="20"/>
                                    </w:rPr>
                                    <w:delText>.</w:delText>
                                  </w:r>
                                </w:del>
                              </w:p>
                              <w:p w14:paraId="4F0EB074" w14:textId="77777777" w:rsidR="00A13702" w:rsidRDefault="00A13702" w:rsidP="00DE049C">
                                <w:pPr>
                                  <w:spacing w:before="100"/>
                                  <w:ind w:left="600"/>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6CD485" id="_x0000_s1217" style="position:absolute;margin-left:67pt;margin-top:33.8pt;width:466.5pt;height:74.3pt;z-index:-251410432;mso-wrap-distance-left:0;mso-wrap-distance-right:0;mso-position-horizontal-relative:page;mso-position-vertical-relative:text" coordorigin="1455,1088" coordsize="9330,9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">
                  <v:shape id="Freeform 296" o:spid="_x0000_s1218" style="position:absolute;left:1455;top:1087;width:9330;height:980;visibility:visible;mso-wrap-style:square;v-text-anchor:top" coordsize="9330,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" path="m9180,980r-9030,l92,968,44,936,12,888,,830,,150,12,92,44,44,92,12,150,,9180,r58,12l9286,44r32,48l9330,150r,680l9318,888r-32,48l9238,968r-58,12xe" fillcolor="#0078a0" stroked="f">
                    <v:fill opacity="5911f"/>
                    <v:path arrowok="t" o:connecttype="custom" o:connectlocs="9180,2068;150,2068;92,2056;44,2024;12,1976;0,1918;0,1238;12,1180;44,1132;92,1100;150,1088;9180,1088;9238,1100;9286,1132;9318,1180;9330,1238;9330,1918;9318,1976;9286,2024;9238,2056;9180,2068" o:connectangles="0,0,0,0,0,0,0,0,0,0,0,0,0,0,0,0,0,0,0,0,0"/>
                  </v:shape>
                  <v:shape id="Picture 297" o:spid="_x0000_s1219" type="#_x0000_t75" style="position:absolute;left:1570;top:119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">
                    <v:imagedata r:id="rId10" o:title=""/>
                    <o:lock v:ext="edit" aspectratio="f"/>
                  </v:shape>
                  <v:shape id="Text Box 298" o:spid="_x0000_s1220" type="#_x0000_t202" style="position:absolute;left:1455;top:1087;width:9330;height: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" filled="f" stroked="f">
                    <v:path arrowok="t"/>
                    <v:textbox inset="0,0,0,0">
                      <w:txbxContent>
                        <w:p w14:paraId="3148A5E9" w14:textId="77777777" w:rsidR="00DE049C" w:rsidRDefault="00DE049C" w:rsidP="00DE049C">
                          <w:pPr>
                            <w:rPr>
                              <w:sz w:val="17"/>
                            </w:rPr>
                          </w:pPr>
                        </w:p>
                        <w:p w14:paraId="4B11ACCB" w14:textId="77777777" w:rsidR="00DE049C" w:rsidRDefault="00DE049C" w:rsidP="00DE049C">
                          <w:pPr>
                            <w:spacing w:before="1"/>
                            <w:ind w:left="600"/>
                            <w:rPr>
                              <w:b/>
                              <w:sz w:val="20"/>
                            </w:rPr>
                          </w:pPr>
                          <w:r>
                            <w:rPr>
                              <w:b/>
                              <w:sz w:val="20"/>
                            </w:rPr>
                            <w:t>Note:</w:t>
                          </w:r>
                        </w:p>
                        <w:p w14:paraId="001EB6BA" w14:textId="17E3A2B1" w:rsidR="00DE049C" w:rsidRDefault="00DE049C" w:rsidP="00DE049C">
                          <w:pPr>
                            <w:spacing w:before="100"/>
                            <w:ind w:left="600"/>
                            <w:rPr>
                              <w:ins w:id="1532" w:author="Raj Kesarapalli" w:date="2023-07-27T14:06:00Z"/>
                              <w:sz w:val="20"/>
                              <w:szCs w:val="20"/>
                            </w:rPr>
                          </w:pPr>
                          <w:ins w:id="1533" w:author="Raj Kesarapalli" w:date="2023-07-27T14:06:00Z">
                            <w:r>
                              <w:rPr>
                                <w:sz w:val="20"/>
                                <w:szCs w:val="20"/>
                              </w:rPr>
                              <w:t>To use Synopsys Bridge with</w:t>
                            </w:r>
                          </w:ins>
                          <w:ins w:id="1534" w:author="Raj Kesarapalli" w:date="2023-07-27T14:05:00Z">
                            <w:r>
                              <w:rPr>
                                <w:sz w:val="20"/>
                                <w:szCs w:val="20"/>
                              </w:rPr>
                              <w:t xml:space="preserve"> on</w:t>
                            </w:r>
                          </w:ins>
                          <w:ins w:id="1535" w:author="Raj Kesarapalli" w:date="2023-07-27T14:06:00Z">
                            <w:r>
                              <w:rPr>
                                <w:sz w:val="20"/>
                                <w:szCs w:val="20"/>
                              </w:rPr>
                              <w:t xml:space="preserve">-prem Coverity Connect, you must </w:t>
                            </w:r>
                            <w:r w:rsidR="00A13702">
                              <w:rPr>
                                <w:sz w:val="20"/>
                                <w:szCs w:val="20"/>
                              </w:rPr>
                              <w:t>set the “Coverity.local” to true as described above.</w:t>
                            </w:r>
                          </w:ins>
                          <w:del w:id="1536" w:author="Raj Kesarapalli" w:date="2023-07-26T17:09:00Z">
                            <w:r w:rsidDel="009371FB">
                              <w:rPr>
                                <w:sz w:val="20"/>
                              </w:rPr>
                              <w:delText xml:space="preserve">Your OS may use a different syntax from </w:delText>
                            </w:r>
                            <w:r w:rsidDel="009371FB">
                              <w:rPr>
                                <w:rFonts w:ascii="Courier New"/>
                                <w:sz w:val="16"/>
                                <w:shd w:val="clear" w:color="auto" w:fill="EDEDED"/>
                              </w:rPr>
                              <w:delText>export</w:delText>
                            </w:r>
                          </w:del>
                          <w:del w:id="1537" w:author="Raj Kesarapalli" w:date="2023-07-27T14:05:00Z">
                            <w:r w:rsidDel="00DE049C">
                              <w:rPr>
                                <w:sz w:val="20"/>
                              </w:rPr>
                              <w:delText>.</w:delText>
                            </w:r>
                          </w:del>
                        </w:p>
                        <w:p w14:paraId="4F0EB074" w14:textId="77777777" w:rsidR="00A13702" w:rsidRDefault="00A13702" w:rsidP="00DE049C">
                          <w:pPr>
                            <w:spacing w:before="100"/>
                            <w:ind w:left="600"/>
                            <w:rPr>
                              <w:sz w:val="20"/>
                            </w:rPr>
                          </w:pPr>
                        </w:p>
                      </w:txbxContent>
                    </v:textbox>
                  </v:shape>
                  <w10:wrap type="topAndBottom" anchorx="page"/>
                </v:group>
              </w:pict>
            </mc:Fallback>
          </mc:AlternateContent>
        </w:r>
      </w:ins>
    </w:p>
    <w:p w14:paraId="04305383" w14:textId="0955E3E5" w:rsidR="00DE049C" w:rsidRDefault="00DE049C">
      <w:pPr>
        <w:pStyle w:val="Heading5"/>
        <w:spacing w:before="95"/>
        <w:ind w:left="100"/>
        <w:rPr>
          <w:ins w:id="1538" w:author="Raj Kesarapalli" w:date="2023-07-27T14:05:00Z"/>
        </w:rPr>
      </w:pPr>
    </w:p>
    <w:p w14:paraId="28BB11CB" w14:textId="77777777" w:rsidR="00DE049C" w:rsidRDefault="00DE049C">
      <w:pPr>
        <w:pStyle w:val="Heading5"/>
        <w:spacing w:before="95"/>
        <w:ind w:left="100"/>
        <w:rPr>
          <w:ins w:id="1539" w:author="Raj Kesarapalli" w:date="2023-07-27T14:05:00Z"/>
        </w:rPr>
      </w:pPr>
    </w:p>
    <w:p w14:paraId="2B9235A6" w14:textId="77777777" w:rsidR="00DE049C" w:rsidRDefault="00DE049C">
      <w:pPr>
        <w:pStyle w:val="Heading5"/>
        <w:spacing w:before="95"/>
        <w:ind w:left="100"/>
        <w:rPr>
          <w:ins w:id="1540" w:author="Raj Kesarapalli" w:date="2023-07-27T14:05:00Z"/>
        </w:rPr>
      </w:pPr>
    </w:p>
    <w:p w14:paraId="7778074D" w14:textId="6B302737" w:rsidR="00D64DB2" w:rsidDel="00A13702" w:rsidRDefault="0022516B">
      <w:pPr>
        <w:pStyle w:val="Heading5"/>
        <w:spacing w:before="95"/>
        <w:ind w:left="100"/>
        <w:rPr>
          <w:del w:id="1541" w:author="Raj Kesarapalli" w:date="2023-07-27T14:07:00Z"/>
        </w:rPr>
      </w:pPr>
      <w:del w:id="1542" w:author="Raj Kesarapalli" w:date="2023-07-27T14:07:00Z">
        <w:r w:rsidDel="00A13702">
          <w:delText>Local Analysis with Coverity Connect</w:delText>
        </w:r>
      </w:del>
    </w:p>
    <w:p w14:paraId="52BCFDA6" w14:textId="315D63DD" w:rsidR="00D64DB2" w:rsidDel="00A13702" w:rsidRDefault="00D64DB2">
      <w:pPr>
        <w:pStyle w:val="BodyText"/>
        <w:rPr>
          <w:del w:id="1543" w:author="Raj Kesarapalli" w:date="2023-07-27T14:07:00Z"/>
          <w:b/>
          <w:sz w:val="25"/>
        </w:rPr>
      </w:pPr>
    </w:p>
    <w:p w14:paraId="375B99B4" w14:textId="767BBFBC" w:rsidR="00D64DB2" w:rsidDel="00A13702" w:rsidRDefault="00C46513">
      <w:pPr>
        <w:pStyle w:val="BodyText"/>
        <w:spacing w:line="340" w:lineRule="auto"/>
        <w:ind w:left="100"/>
        <w:rPr>
          <w:del w:id="1544" w:author="Raj Kesarapalli" w:date="2023-07-27T14:07:00Z"/>
        </w:rPr>
      </w:pPr>
      <w:del w:id="1545" w:author="Raj Kesarapalli" w:date="2023-07-27T14:07:00Z">
        <w:r w:rsidDel="00A13702">
          <w:rPr>
            <w:noProof/>
          </w:rPr>
          <mc:AlternateContent>
            <mc:Choice Requires="wps">
              <w:drawing>
                <wp:anchor distT="0" distB="0" distL="0" distR="0" simplePos="0" relativeHeight="251784192" behindDoc="1" locked="0" layoutInCell="1" allowOverlap="1" wp14:anchorId="15C8B601" wp14:editId="1CCC1C3A">
                  <wp:simplePos x="0" y="0"/>
                  <wp:positionH relativeFrom="page">
                    <wp:posOffset>965200</wp:posOffset>
                  </wp:positionH>
                  <wp:positionV relativeFrom="paragraph">
                    <wp:posOffset>663575</wp:posOffset>
                  </wp:positionV>
                  <wp:extent cx="5892800" cy="254000"/>
                  <wp:effectExtent l="0" t="0" r="0" b="0"/>
                  <wp:wrapTopAndBottom/>
                  <wp:docPr id="1114163898"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540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D1571" w14:textId="77777777" w:rsidR="00D64DB2" w:rsidRDefault="00D64DB2">
                              <w:pPr>
                                <w:pStyle w:val="BodyText"/>
                                <w:spacing w:before="12"/>
                                <w:rPr>
                                  <w:sz w:val="10"/>
                                </w:rPr>
                              </w:pPr>
                            </w:p>
                            <w:p w14:paraId="340C88E9" w14:textId="77777777" w:rsidR="00D64DB2" w:rsidRDefault="0022516B">
                              <w:pPr>
                                <w:ind w:left="60"/>
                                <w:rPr>
                                  <w:rFonts w:ascii="Courier New"/>
                                  <w:sz w:val="13"/>
                                </w:rPr>
                              </w:pPr>
                              <w:r>
                                <w:rPr>
                                  <w:rFonts w:ascii="Courier New"/>
                                  <w:sz w:val="13"/>
                                </w:rPr>
                                <w:t>coveriy.local=true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8B601" id="Text Box 152" o:spid="_x0000_s1221" type="#_x0000_t202" style="position:absolute;left:0;text-align:left;margin-left:76pt;margin-top:52.25pt;width:464pt;height:20pt;z-index:-251532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" fillcolor="#ededed" stroked="f">
                  <v:path arrowok="t"/>
                  <v:textbox inset="0,0,0,0">
                    <w:txbxContent>
                      <w:p w14:paraId="5E5D1571" w14:textId="77777777" w:rsidR="00D64DB2" w:rsidRDefault="00D64DB2">
                        <w:pPr>
                          <w:pStyle w:val="BodyText"/>
                          <w:spacing w:before="12"/>
                          <w:rPr>
                            <w:sz w:val="10"/>
                          </w:rPr>
                        </w:pPr>
                      </w:p>
                      <w:p w14:paraId="340C88E9" w14:textId="77777777" w:rsidR="00D64DB2" w:rsidRDefault="0022516B">
                        <w:pPr>
                          <w:ind w:left="60"/>
                          <w:rPr>
                            <w:rFonts w:ascii="Courier New"/>
                            <w:sz w:val="13"/>
                          </w:rPr>
                        </w:pPr>
                        <w:r>
                          <w:rPr>
                            <w:rFonts w:ascii="Courier New"/>
                            <w:sz w:val="13"/>
                          </w:rPr>
                          <w:t>coveriy.local=true</w:t>
                        </w:r>
                      </w:p>
                    </w:txbxContent>
                  </v:textbox>
                  <w10:wrap type="topAndBottom" anchorx="page"/>
                </v:shape>
              </w:pict>
            </mc:Fallback>
          </mc:AlternateContent>
        </w:r>
        <w:r w:rsidR="00350945" w:rsidDel="00A13702">
          <w:delText>When used with Coverity Connect, Synopsys Bridge can download full analysis tools and run analysis locally</w:delText>
        </w:r>
        <w:r w:rsidR="00350945" w:rsidDel="00A13702">
          <w:rPr>
            <w:spacing w:val="-12"/>
          </w:rPr>
          <w:delText xml:space="preserve"> </w:delText>
        </w:r>
        <w:r w:rsidR="00350945" w:rsidDel="00A13702">
          <w:delText>using</w:delText>
        </w:r>
        <w:r w:rsidR="00350945" w:rsidDel="00A13702">
          <w:rPr>
            <w:spacing w:val="-11"/>
          </w:rPr>
          <w:delText xml:space="preserve"> </w:delText>
        </w:r>
        <w:r w:rsidR="00350945" w:rsidDel="00A13702">
          <w:delText>Coverity</w:delText>
        </w:r>
        <w:r w:rsidR="00350945" w:rsidDel="00A13702">
          <w:rPr>
            <w:spacing w:val="-11"/>
          </w:rPr>
          <w:delText xml:space="preserve"> </w:delText>
        </w:r>
        <w:r w:rsidR="00350945" w:rsidDel="00A13702">
          <w:delText>CLI.</w:delText>
        </w:r>
        <w:r w:rsidR="00350945" w:rsidDel="00A13702">
          <w:rPr>
            <w:spacing w:val="-12"/>
          </w:rPr>
          <w:delText xml:space="preserve"> </w:delText>
        </w:r>
        <w:r w:rsidR="00350945" w:rsidDel="00A13702">
          <w:delText>Once</w:delText>
        </w:r>
        <w:r w:rsidR="00350945" w:rsidDel="00A13702">
          <w:rPr>
            <w:spacing w:val="-11"/>
          </w:rPr>
          <w:delText xml:space="preserve"> </w:delText>
        </w:r>
        <w:r w:rsidR="00350945" w:rsidDel="00A13702">
          <w:delText>analysis</w:delText>
        </w:r>
        <w:r w:rsidR="00350945" w:rsidDel="00A13702">
          <w:rPr>
            <w:spacing w:val="-11"/>
          </w:rPr>
          <w:delText xml:space="preserve"> </w:delText>
        </w:r>
        <w:r w:rsidR="00350945" w:rsidDel="00A13702">
          <w:delText>is</w:delText>
        </w:r>
        <w:r w:rsidR="00350945" w:rsidDel="00A13702">
          <w:rPr>
            <w:spacing w:val="-11"/>
          </w:rPr>
          <w:delText xml:space="preserve"> </w:delText>
        </w:r>
        <w:r w:rsidR="00350945" w:rsidDel="00A13702">
          <w:delText>complete,</w:delText>
        </w:r>
        <w:r w:rsidR="00350945" w:rsidDel="00A13702">
          <w:rPr>
            <w:spacing w:val="-12"/>
          </w:rPr>
          <w:delText xml:space="preserve"> </w:delText>
        </w:r>
        <w:r w:rsidR="00350945" w:rsidDel="00A13702">
          <w:delText>Coverity</w:delText>
        </w:r>
        <w:r w:rsidR="00350945" w:rsidDel="00A13702">
          <w:rPr>
            <w:spacing w:val="-11"/>
          </w:rPr>
          <w:delText xml:space="preserve"> </w:delText>
        </w:r>
        <w:r w:rsidR="00350945" w:rsidDel="00A13702">
          <w:delText>CLI</w:delText>
        </w:r>
        <w:r w:rsidR="00350945" w:rsidDel="00A13702">
          <w:rPr>
            <w:spacing w:val="-11"/>
          </w:rPr>
          <w:delText xml:space="preserve"> </w:delText>
        </w:r>
        <w:r w:rsidR="00350945" w:rsidDel="00A13702">
          <w:delText>pushes</w:delText>
        </w:r>
        <w:r w:rsidR="00350945" w:rsidDel="00A13702">
          <w:rPr>
            <w:spacing w:val="-11"/>
          </w:rPr>
          <w:delText xml:space="preserve"> </w:delText>
        </w:r>
        <w:r w:rsidR="00350945" w:rsidDel="00A13702">
          <w:delText>results</w:delText>
        </w:r>
        <w:r w:rsidR="00350945" w:rsidDel="00A13702">
          <w:rPr>
            <w:spacing w:val="-12"/>
          </w:rPr>
          <w:delText xml:space="preserve"> </w:delText>
        </w:r>
        <w:r w:rsidR="00350945" w:rsidDel="00A13702">
          <w:delText>to</w:delText>
        </w:r>
        <w:r w:rsidR="00350945" w:rsidDel="00A13702">
          <w:rPr>
            <w:spacing w:val="-11"/>
          </w:rPr>
          <w:delText xml:space="preserve"> </w:delText>
        </w:r>
        <w:r w:rsidR="00350945" w:rsidDel="00A13702">
          <w:delText>the</w:delText>
        </w:r>
        <w:r w:rsidR="00350945" w:rsidDel="00A13702">
          <w:rPr>
            <w:spacing w:val="-11"/>
          </w:rPr>
          <w:delText xml:space="preserve"> </w:delText>
        </w:r>
        <w:r w:rsidR="00350945" w:rsidDel="00A13702">
          <w:rPr>
            <w:spacing w:val="-3"/>
          </w:rPr>
          <w:delText>server.</w:delText>
        </w:r>
        <w:r w:rsidR="00350945" w:rsidDel="00A13702">
          <w:rPr>
            <w:spacing w:val="-11"/>
          </w:rPr>
          <w:delText xml:space="preserve"> </w:delText>
        </w:r>
        <w:r w:rsidR="00350945" w:rsidDel="00A13702">
          <w:delText>In</w:delText>
        </w:r>
        <w:r w:rsidR="00350945" w:rsidDel="00A13702">
          <w:rPr>
            <w:spacing w:val="-12"/>
          </w:rPr>
          <w:delText xml:space="preserve"> </w:delText>
        </w:r>
        <w:r w:rsidR="00350945" w:rsidDel="00A13702">
          <w:delText>order</w:delText>
        </w:r>
        <w:r w:rsidR="00350945" w:rsidDel="00A13702">
          <w:rPr>
            <w:spacing w:val="-11"/>
          </w:rPr>
          <w:delText xml:space="preserve"> </w:delText>
        </w:r>
        <w:r w:rsidR="00350945" w:rsidDel="00A13702">
          <w:delText>to run local analysis, pass an additional</w:delText>
        </w:r>
        <w:r w:rsidR="00350945" w:rsidDel="00A13702">
          <w:rPr>
            <w:spacing w:val="-12"/>
          </w:rPr>
          <w:delText xml:space="preserve"> </w:delText>
        </w:r>
        <w:r w:rsidR="00350945" w:rsidDel="00A13702">
          <w:delText>argument:</w:delText>
        </w:r>
      </w:del>
    </w:p>
    <w:p w14:paraId="50246468" w14:textId="77777777" w:rsidR="00D64DB2" w:rsidRDefault="00D64DB2">
      <w:pPr>
        <w:spacing w:line="340" w:lineRule="auto"/>
        <w:sectPr w:rsidR="00D64DB2">
          <w:type w:val="continuous"/>
          <w:pgSz w:w="12240" w:h="15840"/>
          <w:pgMar w:top="1500" w:right="1320" w:bottom="280" w:left="1340" w:header="720" w:footer="720" w:gutter="0"/>
          <w:cols w:space="720"/>
        </w:sectPr>
      </w:pPr>
    </w:p>
    <w:p w14:paraId="1F2CD7B4" w14:textId="77777777" w:rsidR="00D64DB2" w:rsidRDefault="0022516B">
      <w:pPr>
        <w:pStyle w:val="BodyText"/>
        <w:spacing w:before="85"/>
        <w:ind w:left="3545"/>
      </w:pPr>
      <w:r>
        <w:lastRenderedPageBreak/>
        <w:t>Synopsys Bridge CLI Guide | 3 - Synopsys Bridge CLI Reference | 31</w:t>
      </w:r>
    </w:p>
    <w:p w14:paraId="165BD9C7" w14:textId="77777777" w:rsidR="00D64DB2" w:rsidRDefault="00D64DB2">
      <w:pPr>
        <w:pStyle w:val="BodyText"/>
        <w:rPr>
          <w:sz w:val="22"/>
        </w:rPr>
      </w:pPr>
    </w:p>
    <w:p w14:paraId="5CBE6269" w14:textId="77777777" w:rsidR="00D64DB2" w:rsidRDefault="00D64DB2">
      <w:pPr>
        <w:pStyle w:val="BodyText"/>
        <w:rPr>
          <w:sz w:val="22"/>
        </w:rPr>
      </w:pPr>
    </w:p>
    <w:p w14:paraId="0ED23C0D" w14:textId="49BF62A8" w:rsidR="00D64DB2" w:rsidDel="008B625D" w:rsidRDefault="0022516B">
      <w:pPr>
        <w:spacing w:before="170" w:line="340" w:lineRule="auto"/>
        <w:ind w:left="100"/>
        <w:rPr>
          <w:del w:id="1546" w:author="Raj Kesarapalli" w:date="2023-07-27T14:21:00Z"/>
          <w:sz w:val="20"/>
        </w:rPr>
      </w:pPr>
      <w:del w:id="1547" w:author="Raj Kesarapalli" w:date="2023-07-27T14:21:00Z">
        <w:r w:rsidDel="008B625D">
          <w:rPr>
            <w:sz w:val="20"/>
          </w:rPr>
          <w:delText xml:space="preserve">Pass </w:delText>
        </w:r>
        <w:r w:rsidDel="008B625D">
          <w:rPr>
            <w:rFonts w:ascii="Courier New"/>
            <w:sz w:val="16"/>
            <w:shd w:val="clear" w:color="auto" w:fill="EDEDED"/>
          </w:rPr>
          <w:delText>coverity.connect.user.name</w:delText>
        </w:r>
        <w:r w:rsidDel="008B625D">
          <w:rPr>
            <w:rFonts w:ascii="Courier New"/>
            <w:sz w:val="16"/>
          </w:rPr>
          <w:delText xml:space="preserve"> </w:delText>
        </w:r>
        <w:r w:rsidDel="008B625D">
          <w:rPr>
            <w:sz w:val="20"/>
          </w:rPr>
          <w:delText xml:space="preserve">and </w:delText>
        </w:r>
        <w:r w:rsidDel="008B625D">
          <w:rPr>
            <w:rFonts w:ascii="Courier New"/>
            <w:sz w:val="16"/>
            <w:shd w:val="clear" w:color="auto" w:fill="EDEDED"/>
          </w:rPr>
          <w:delText>coverity.connect.user.password</w:delText>
        </w:r>
        <w:r w:rsidDel="008B625D">
          <w:rPr>
            <w:rFonts w:ascii="Courier New"/>
            <w:sz w:val="16"/>
          </w:rPr>
          <w:delText xml:space="preserve"> </w:delText>
        </w:r>
        <w:r w:rsidDel="008B625D">
          <w:rPr>
            <w:sz w:val="20"/>
          </w:rPr>
          <w:delText>as environmental variables (</w:delText>
        </w:r>
        <w:r w:rsidDel="008B625D">
          <w:rPr>
            <w:rFonts w:ascii="Courier New"/>
            <w:sz w:val="16"/>
            <w:shd w:val="clear" w:color="auto" w:fill="EDEDED"/>
          </w:rPr>
          <w:delText>BRIDGE_COVERITY_CONNECT_USER_NAME</w:delText>
        </w:r>
        <w:r w:rsidDel="008B625D">
          <w:rPr>
            <w:rFonts w:ascii="Courier New"/>
            <w:spacing w:val="-57"/>
            <w:sz w:val="16"/>
          </w:rPr>
          <w:delText xml:space="preserve"> </w:delText>
        </w:r>
        <w:r w:rsidDel="008B625D">
          <w:rPr>
            <w:sz w:val="20"/>
          </w:rPr>
          <w:delText xml:space="preserve">and </w:delText>
        </w:r>
        <w:r w:rsidDel="008B625D">
          <w:rPr>
            <w:rFonts w:ascii="Courier New"/>
            <w:sz w:val="16"/>
            <w:shd w:val="clear" w:color="auto" w:fill="EDEDED"/>
          </w:rPr>
          <w:delText>BRIDGE_COVERITY_CONNECT_USER_PASSWORD</w:delText>
        </w:r>
        <w:r w:rsidDel="008B625D">
          <w:rPr>
            <w:sz w:val="20"/>
          </w:rPr>
          <w:delText>) for security reasons.</w:delText>
        </w:r>
      </w:del>
    </w:p>
    <w:p w14:paraId="32567366" w14:textId="77777777" w:rsidR="00D64DB2" w:rsidRDefault="00D64DB2">
      <w:pPr>
        <w:pStyle w:val="BodyText"/>
        <w:spacing w:before="6"/>
        <w:rPr>
          <w:sz w:val="16"/>
        </w:rPr>
      </w:pPr>
    </w:p>
    <w:p w14:paraId="4C672FFB" w14:textId="26D65150" w:rsidR="008B625D" w:rsidRDefault="008B625D" w:rsidP="008B625D">
      <w:pPr>
        <w:ind w:left="100"/>
        <w:rPr>
          <w:ins w:id="1548" w:author="Raj Kesarapalli" w:date="2023-07-27T14:21:00Z"/>
          <w:sz w:val="20"/>
        </w:rPr>
      </w:pPr>
      <w:ins w:id="1549" w:author="Raj Kesarapalli" w:date="2023-07-27T14:21:00Z">
        <w:r>
          <w:rPr>
            <w:sz w:val="20"/>
          </w:rPr>
          <w:t xml:space="preserve">Here is a sample </w:t>
        </w:r>
        <w:r>
          <w:rPr>
            <w:rFonts w:ascii="Courier New"/>
            <w:sz w:val="16"/>
            <w:shd w:val="clear" w:color="auto" w:fill="EDEDED"/>
          </w:rPr>
          <w:t>input.json</w:t>
        </w:r>
        <w:r>
          <w:rPr>
            <w:rFonts w:ascii="Courier New"/>
            <w:spacing w:val="-53"/>
            <w:sz w:val="16"/>
          </w:rPr>
          <w:t xml:space="preserve"> </w:t>
        </w:r>
        <w:r>
          <w:rPr>
            <w:sz w:val="20"/>
          </w:rPr>
          <w:t>file that can be used with Coverity Cloud:</w:t>
        </w:r>
      </w:ins>
    </w:p>
    <w:p w14:paraId="3995DE21" w14:textId="51C6A2FA" w:rsidR="00D64DB2" w:rsidDel="008B625D" w:rsidRDefault="0022516B">
      <w:pPr>
        <w:ind w:left="100"/>
        <w:rPr>
          <w:del w:id="1550" w:author="Raj Kesarapalli" w:date="2023-07-27T14:21:00Z"/>
          <w:sz w:val="20"/>
        </w:rPr>
      </w:pPr>
      <w:del w:id="1551" w:author="Raj Kesarapalli" w:date="2023-07-27T14:21:00Z">
        <w:r w:rsidDel="008B625D">
          <w:rPr>
            <w:sz w:val="20"/>
          </w:rPr>
          <w:delText xml:space="preserve">A sample </w:delText>
        </w:r>
        <w:r w:rsidDel="008B625D">
          <w:rPr>
            <w:rFonts w:ascii="Courier New"/>
            <w:sz w:val="16"/>
            <w:shd w:val="clear" w:color="auto" w:fill="EDEDED"/>
          </w:rPr>
          <w:delText>input.json</w:delText>
        </w:r>
        <w:r w:rsidDel="008B625D">
          <w:rPr>
            <w:rFonts w:ascii="Courier New"/>
            <w:spacing w:val="-53"/>
            <w:sz w:val="16"/>
          </w:rPr>
          <w:delText xml:space="preserve"> </w:delText>
        </w:r>
        <w:r w:rsidDel="008B625D">
          <w:rPr>
            <w:sz w:val="20"/>
          </w:rPr>
          <w:delText>file takes this form:</w:delText>
        </w:r>
      </w:del>
    </w:p>
    <w:p w14:paraId="45777C2B" w14:textId="77777777" w:rsidR="00D64DB2" w:rsidRDefault="00C46513">
      <w:pPr>
        <w:pStyle w:val="BodyText"/>
        <w:spacing w:before="5"/>
        <w:rPr>
          <w:sz w:val="8"/>
        </w:rPr>
      </w:pPr>
      <w:r>
        <w:rPr>
          <w:noProof/>
        </w:rPr>
        <mc:AlternateContent>
          <mc:Choice Requires="wps">
            <w:drawing>
              <wp:anchor distT="0" distB="0" distL="0" distR="0" simplePos="0" relativeHeight="251796480" behindDoc="1" locked="0" layoutInCell="1" allowOverlap="1" wp14:anchorId="6DB19A5B" wp14:editId="5D63AA18">
                <wp:simplePos x="0" y="0"/>
                <wp:positionH relativeFrom="page">
                  <wp:posOffset>965200</wp:posOffset>
                </wp:positionH>
                <wp:positionV relativeFrom="paragraph">
                  <wp:posOffset>79375</wp:posOffset>
                </wp:positionV>
                <wp:extent cx="5892800" cy="5435600"/>
                <wp:effectExtent l="0" t="0" r="0" b="0"/>
                <wp:wrapTopAndBottom/>
                <wp:docPr id="814175713"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54356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BC43A0" w14:textId="77777777" w:rsidR="00D64DB2" w:rsidRDefault="00D64DB2">
                            <w:pPr>
                              <w:pStyle w:val="BodyText"/>
                              <w:spacing w:before="12"/>
                              <w:rPr>
                                <w:sz w:val="10"/>
                              </w:rPr>
                            </w:pPr>
                          </w:p>
                          <w:p w14:paraId="597B20FF" w14:textId="77777777" w:rsidR="00D64DB2" w:rsidRDefault="0022516B">
                            <w:pPr>
                              <w:ind w:left="60"/>
                              <w:rPr>
                                <w:rFonts w:ascii="Courier New"/>
                                <w:sz w:val="13"/>
                              </w:rPr>
                            </w:pPr>
                            <w:r>
                              <w:rPr>
                                <w:rFonts w:ascii="Courier New"/>
                                <w:w w:val="98"/>
                                <w:sz w:val="13"/>
                              </w:rPr>
                              <w:t>{</w:t>
                            </w:r>
                          </w:p>
                          <w:p w14:paraId="63ADC89A" w14:textId="77777777" w:rsidR="00D64DB2" w:rsidRDefault="00D64DB2">
                            <w:pPr>
                              <w:pStyle w:val="BodyText"/>
                              <w:rPr>
                                <w:rFonts w:ascii="Courier New"/>
                                <w:sz w:val="17"/>
                              </w:rPr>
                            </w:pPr>
                          </w:p>
                          <w:p w14:paraId="1CF5A05A" w14:textId="77777777" w:rsidR="00D64DB2" w:rsidRDefault="0022516B">
                            <w:pPr>
                              <w:ind w:left="367"/>
                              <w:rPr>
                                <w:rFonts w:ascii="Courier New"/>
                                <w:sz w:val="13"/>
                              </w:rPr>
                            </w:pPr>
                            <w:r>
                              <w:rPr>
                                <w:rFonts w:ascii="Courier New"/>
                                <w:sz w:val="13"/>
                              </w:rPr>
                              <w:t>"data":</w:t>
                            </w:r>
                          </w:p>
                          <w:p w14:paraId="16155F76" w14:textId="77777777" w:rsidR="00D64DB2" w:rsidRDefault="00D64DB2">
                            <w:pPr>
                              <w:pStyle w:val="BodyText"/>
                              <w:rPr>
                                <w:rFonts w:ascii="Courier New"/>
                                <w:sz w:val="17"/>
                              </w:rPr>
                            </w:pPr>
                          </w:p>
                          <w:p w14:paraId="4CFBDF46" w14:textId="77777777" w:rsidR="00D64DB2" w:rsidRDefault="0022516B">
                            <w:pPr>
                              <w:ind w:left="367"/>
                              <w:rPr>
                                <w:rFonts w:ascii="Courier New"/>
                                <w:sz w:val="13"/>
                              </w:rPr>
                            </w:pPr>
                            <w:r>
                              <w:rPr>
                                <w:rFonts w:ascii="Courier New"/>
                                <w:w w:val="98"/>
                                <w:sz w:val="13"/>
                              </w:rPr>
                              <w:t>{</w:t>
                            </w:r>
                          </w:p>
                          <w:p w14:paraId="75B15D1D" w14:textId="77777777" w:rsidR="00D64DB2" w:rsidRDefault="00D64DB2">
                            <w:pPr>
                              <w:pStyle w:val="BodyText"/>
                              <w:rPr>
                                <w:rFonts w:ascii="Courier New"/>
                                <w:sz w:val="17"/>
                              </w:rPr>
                            </w:pPr>
                          </w:p>
                          <w:p w14:paraId="304E15D3" w14:textId="77777777" w:rsidR="00D64DB2" w:rsidRDefault="0022516B">
                            <w:pPr>
                              <w:ind w:left="674"/>
                              <w:rPr>
                                <w:rFonts w:ascii="Courier New"/>
                                <w:sz w:val="13"/>
                              </w:rPr>
                            </w:pPr>
                            <w:r>
                              <w:rPr>
                                <w:rFonts w:ascii="Courier New"/>
                                <w:sz w:val="13"/>
                              </w:rPr>
                              <w:t>"coverity":</w:t>
                            </w:r>
                          </w:p>
                          <w:p w14:paraId="3EA815E5" w14:textId="77777777" w:rsidR="00D64DB2" w:rsidRDefault="00D64DB2">
                            <w:pPr>
                              <w:pStyle w:val="BodyText"/>
                              <w:rPr>
                                <w:rFonts w:ascii="Courier New"/>
                                <w:sz w:val="17"/>
                              </w:rPr>
                            </w:pPr>
                          </w:p>
                          <w:p w14:paraId="515CCEA7" w14:textId="77777777" w:rsidR="00D64DB2" w:rsidRDefault="0022516B">
                            <w:pPr>
                              <w:ind w:left="674"/>
                              <w:rPr>
                                <w:rFonts w:ascii="Courier New"/>
                                <w:sz w:val="13"/>
                              </w:rPr>
                            </w:pPr>
                            <w:r>
                              <w:rPr>
                                <w:rFonts w:ascii="Courier New"/>
                                <w:w w:val="98"/>
                                <w:sz w:val="13"/>
                              </w:rPr>
                              <w:t>{</w:t>
                            </w:r>
                          </w:p>
                          <w:p w14:paraId="7070BC0D" w14:textId="77777777" w:rsidR="00D64DB2" w:rsidRDefault="00D64DB2">
                            <w:pPr>
                              <w:pStyle w:val="BodyText"/>
                              <w:rPr>
                                <w:rFonts w:ascii="Courier New"/>
                                <w:sz w:val="17"/>
                              </w:rPr>
                            </w:pPr>
                          </w:p>
                          <w:p w14:paraId="2FEB2154" w14:textId="77777777" w:rsidR="00D64DB2" w:rsidRDefault="0022516B">
                            <w:pPr>
                              <w:ind w:left="981"/>
                              <w:rPr>
                                <w:rFonts w:ascii="Courier New"/>
                                <w:sz w:val="13"/>
                              </w:rPr>
                            </w:pPr>
                            <w:r>
                              <w:rPr>
                                <w:rFonts w:ascii="Courier New"/>
                                <w:sz w:val="13"/>
                              </w:rPr>
                              <w:t>"connect": {</w:t>
                            </w:r>
                          </w:p>
                          <w:p w14:paraId="6A6A6EDA" w14:textId="77777777" w:rsidR="00D64DB2" w:rsidRDefault="00D64DB2">
                            <w:pPr>
                              <w:pStyle w:val="BodyText"/>
                              <w:rPr>
                                <w:rFonts w:ascii="Courier New"/>
                                <w:sz w:val="17"/>
                              </w:rPr>
                            </w:pPr>
                          </w:p>
                          <w:p w14:paraId="102B8B26" w14:textId="77777777" w:rsidR="00D64DB2" w:rsidRDefault="0022516B">
                            <w:pPr>
                              <w:spacing w:before="1"/>
                              <w:ind w:left="1289"/>
                              <w:rPr>
                                <w:rFonts w:ascii="Courier New"/>
                                <w:sz w:val="13"/>
                              </w:rPr>
                            </w:pPr>
                            <w:r>
                              <w:rPr>
                                <w:rFonts w:ascii="Courier New"/>
                                <w:sz w:val="13"/>
                              </w:rPr>
                              <w:t>"url": "</w:t>
                            </w:r>
                            <w:r>
                              <w:rPr>
                                <w:rFonts w:ascii="Courier New"/>
                                <w:i/>
                                <w:sz w:val="13"/>
                              </w:rPr>
                              <w:t>&lt;Connect URL&gt;</w:t>
                            </w:r>
                            <w:r>
                              <w:rPr>
                                <w:rFonts w:ascii="Courier New"/>
                                <w:sz w:val="13"/>
                              </w:rPr>
                              <w:t>",</w:t>
                            </w:r>
                          </w:p>
                          <w:p w14:paraId="7185DE22" w14:textId="77777777" w:rsidR="00D64DB2" w:rsidRDefault="00D64DB2">
                            <w:pPr>
                              <w:pStyle w:val="BodyText"/>
                              <w:rPr>
                                <w:rFonts w:ascii="Courier New"/>
                                <w:sz w:val="14"/>
                              </w:rPr>
                            </w:pPr>
                          </w:p>
                          <w:p w14:paraId="37A7BA6F" w14:textId="77777777" w:rsidR="00D64DB2" w:rsidRDefault="00D64DB2">
                            <w:pPr>
                              <w:pStyle w:val="BodyText"/>
                              <w:rPr>
                                <w:rFonts w:ascii="Courier New"/>
                                <w:sz w:val="14"/>
                              </w:rPr>
                            </w:pPr>
                          </w:p>
                          <w:p w14:paraId="38A8065F" w14:textId="77777777" w:rsidR="00D64DB2" w:rsidRDefault="00D64DB2">
                            <w:pPr>
                              <w:pStyle w:val="BodyText"/>
                              <w:rPr>
                                <w:rFonts w:ascii="Courier New"/>
                                <w:sz w:val="19"/>
                              </w:rPr>
                            </w:pPr>
                          </w:p>
                          <w:p w14:paraId="21094062" w14:textId="77777777" w:rsidR="00D64DB2" w:rsidRDefault="0022516B">
                            <w:pPr>
                              <w:ind w:left="1289"/>
                              <w:rPr>
                                <w:rFonts w:ascii="Courier New"/>
                                <w:sz w:val="13"/>
                              </w:rPr>
                            </w:pPr>
                            <w:r>
                              <w:rPr>
                                <w:rFonts w:ascii="Courier New"/>
                                <w:sz w:val="13"/>
                              </w:rPr>
                              <w:t>"project":{</w:t>
                            </w:r>
                          </w:p>
                          <w:p w14:paraId="7AF7A938" w14:textId="77777777" w:rsidR="00D64DB2" w:rsidRDefault="00D64DB2">
                            <w:pPr>
                              <w:pStyle w:val="BodyText"/>
                              <w:rPr>
                                <w:rFonts w:ascii="Courier New"/>
                                <w:sz w:val="17"/>
                              </w:rPr>
                            </w:pPr>
                          </w:p>
                          <w:p w14:paraId="0A23BD56" w14:textId="77777777" w:rsidR="00D64DB2" w:rsidRDefault="0022516B">
                            <w:pPr>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1823469D" w14:textId="77777777" w:rsidR="00D64DB2" w:rsidRDefault="00D64DB2">
                            <w:pPr>
                              <w:pStyle w:val="BodyText"/>
                              <w:rPr>
                                <w:rFonts w:ascii="Courier New"/>
                                <w:sz w:val="17"/>
                              </w:rPr>
                            </w:pPr>
                          </w:p>
                          <w:p w14:paraId="1C58BB9F" w14:textId="77777777" w:rsidR="00D64DB2" w:rsidRDefault="0022516B">
                            <w:pPr>
                              <w:ind w:left="1289"/>
                              <w:rPr>
                                <w:rFonts w:ascii="Courier New"/>
                                <w:sz w:val="13"/>
                              </w:rPr>
                            </w:pPr>
                            <w:r>
                              <w:rPr>
                                <w:rFonts w:ascii="Courier New"/>
                                <w:sz w:val="13"/>
                              </w:rPr>
                              <w:t>},</w:t>
                            </w:r>
                          </w:p>
                          <w:p w14:paraId="13227A49" w14:textId="77777777" w:rsidR="00D64DB2" w:rsidRDefault="00D64DB2">
                            <w:pPr>
                              <w:pStyle w:val="BodyText"/>
                              <w:rPr>
                                <w:rFonts w:ascii="Courier New"/>
                                <w:sz w:val="17"/>
                              </w:rPr>
                            </w:pPr>
                          </w:p>
                          <w:p w14:paraId="2CBA0CDA" w14:textId="77777777" w:rsidR="00D64DB2" w:rsidRDefault="0022516B">
                            <w:pPr>
                              <w:ind w:left="1289"/>
                              <w:rPr>
                                <w:rFonts w:ascii="Courier New"/>
                                <w:sz w:val="13"/>
                              </w:rPr>
                            </w:pPr>
                            <w:r>
                              <w:rPr>
                                <w:rFonts w:ascii="Courier New"/>
                                <w:sz w:val="13"/>
                              </w:rPr>
                              <w:t>"stream": {</w:t>
                            </w:r>
                          </w:p>
                          <w:p w14:paraId="788BC1DC" w14:textId="77777777" w:rsidR="00D64DB2" w:rsidRDefault="00D64DB2">
                            <w:pPr>
                              <w:pStyle w:val="BodyText"/>
                              <w:rPr>
                                <w:rFonts w:ascii="Courier New"/>
                                <w:sz w:val="17"/>
                              </w:rPr>
                            </w:pPr>
                          </w:p>
                          <w:p w14:paraId="24991DBE" w14:textId="77777777" w:rsidR="00D64DB2" w:rsidRDefault="0022516B">
                            <w:pPr>
                              <w:spacing w:before="1"/>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2116CF94" w14:textId="77777777" w:rsidR="00D64DB2" w:rsidRDefault="00D64DB2">
                            <w:pPr>
                              <w:pStyle w:val="BodyText"/>
                              <w:rPr>
                                <w:rFonts w:ascii="Courier New"/>
                                <w:sz w:val="17"/>
                              </w:rPr>
                            </w:pPr>
                          </w:p>
                          <w:p w14:paraId="0326142C" w14:textId="77777777" w:rsidR="00D64DB2" w:rsidRDefault="0022516B">
                            <w:pPr>
                              <w:ind w:left="1289"/>
                              <w:rPr>
                                <w:rFonts w:ascii="Courier New"/>
                                <w:sz w:val="13"/>
                              </w:rPr>
                            </w:pPr>
                            <w:r>
                              <w:rPr>
                                <w:rFonts w:ascii="Courier New"/>
                                <w:sz w:val="13"/>
                              </w:rPr>
                              <w:t>},</w:t>
                            </w:r>
                          </w:p>
                          <w:p w14:paraId="66E08053" w14:textId="77777777" w:rsidR="00D64DB2" w:rsidRDefault="00D64DB2">
                            <w:pPr>
                              <w:pStyle w:val="BodyText"/>
                              <w:rPr>
                                <w:rFonts w:ascii="Courier New"/>
                                <w:sz w:val="17"/>
                              </w:rPr>
                            </w:pPr>
                          </w:p>
                          <w:p w14:paraId="4DA7CDAA" w14:textId="77777777" w:rsidR="00D64DB2" w:rsidRDefault="0022516B">
                            <w:pPr>
                              <w:ind w:left="1289"/>
                              <w:rPr>
                                <w:rFonts w:ascii="Courier New"/>
                                <w:sz w:val="13"/>
                              </w:rPr>
                            </w:pPr>
                            <w:r>
                              <w:rPr>
                                <w:rFonts w:ascii="Courier New"/>
                                <w:sz w:val="13"/>
                              </w:rPr>
                              <w:t>"policy": {</w:t>
                            </w:r>
                          </w:p>
                          <w:p w14:paraId="3989D79D" w14:textId="77777777" w:rsidR="00D64DB2" w:rsidRDefault="00D64DB2">
                            <w:pPr>
                              <w:pStyle w:val="BodyText"/>
                              <w:rPr>
                                <w:rFonts w:ascii="Courier New"/>
                                <w:sz w:val="17"/>
                              </w:rPr>
                            </w:pPr>
                          </w:p>
                          <w:p w14:paraId="7821683D" w14:textId="77777777" w:rsidR="00D64DB2" w:rsidRDefault="0022516B">
                            <w:pPr>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34A8F3EE" w14:textId="77777777" w:rsidR="00D64DB2" w:rsidRDefault="00D64DB2">
                            <w:pPr>
                              <w:pStyle w:val="BodyText"/>
                              <w:rPr>
                                <w:rFonts w:ascii="Courier New"/>
                                <w:sz w:val="17"/>
                              </w:rPr>
                            </w:pPr>
                          </w:p>
                          <w:p w14:paraId="50A2D065" w14:textId="77777777" w:rsidR="00D64DB2" w:rsidRDefault="0022516B">
                            <w:pPr>
                              <w:ind w:left="1289"/>
                              <w:rPr>
                                <w:rFonts w:ascii="Courier New"/>
                                <w:sz w:val="13"/>
                              </w:rPr>
                            </w:pPr>
                            <w:r>
                              <w:rPr>
                                <w:rFonts w:ascii="Courier New"/>
                                <w:sz w:val="13"/>
                              </w:rPr>
                              <w:t>},</w:t>
                            </w:r>
                          </w:p>
                          <w:p w14:paraId="112191DB" w14:textId="77777777" w:rsidR="00D64DB2" w:rsidRDefault="00D64DB2">
                            <w:pPr>
                              <w:pStyle w:val="BodyText"/>
                              <w:rPr>
                                <w:rFonts w:ascii="Courier New"/>
                                <w:sz w:val="17"/>
                              </w:rPr>
                            </w:pPr>
                          </w:p>
                          <w:p w14:paraId="4FE525E5" w14:textId="77777777" w:rsidR="00D64DB2" w:rsidRDefault="0022516B">
                            <w:pPr>
                              <w:spacing w:line="554" w:lineRule="auto"/>
                              <w:ind w:left="1596" w:right="6160" w:hanging="308"/>
                              <w:rPr>
                                <w:rFonts w:ascii="Courier New"/>
                                <w:sz w:val="13"/>
                              </w:rPr>
                            </w:pPr>
                            <w:r>
                              <w:rPr>
                                <w:rFonts w:ascii="Courier New"/>
                                <w:sz w:val="13"/>
                              </w:rPr>
                              <w:t>"automation": { "prcomment" : false</w:t>
                            </w:r>
                          </w:p>
                          <w:p w14:paraId="24EBA9E5" w14:textId="77777777" w:rsidR="00D64DB2" w:rsidRDefault="0022516B">
                            <w:pPr>
                              <w:spacing w:line="147" w:lineRule="exact"/>
                              <w:ind w:left="1289"/>
                              <w:rPr>
                                <w:rFonts w:ascii="Courier New"/>
                                <w:sz w:val="13"/>
                              </w:rPr>
                            </w:pPr>
                            <w:r>
                              <w:rPr>
                                <w:rFonts w:ascii="Courier New"/>
                                <w:w w:val="98"/>
                                <w:sz w:val="13"/>
                              </w:rPr>
                              <w:t>}</w:t>
                            </w:r>
                          </w:p>
                          <w:p w14:paraId="7FE178A6" w14:textId="77777777" w:rsidR="00D64DB2" w:rsidRDefault="00D64DB2">
                            <w:pPr>
                              <w:pStyle w:val="BodyText"/>
                              <w:rPr>
                                <w:rFonts w:ascii="Courier New"/>
                                <w:sz w:val="14"/>
                              </w:rPr>
                            </w:pPr>
                          </w:p>
                          <w:p w14:paraId="07DE7CEE" w14:textId="77777777" w:rsidR="00D64DB2" w:rsidRDefault="00D64DB2">
                            <w:pPr>
                              <w:pStyle w:val="BodyText"/>
                              <w:rPr>
                                <w:rFonts w:ascii="Courier New"/>
                                <w:sz w:val="14"/>
                              </w:rPr>
                            </w:pPr>
                          </w:p>
                          <w:p w14:paraId="7D6B7D6A" w14:textId="77777777" w:rsidR="00D64DB2" w:rsidRDefault="00D64DB2">
                            <w:pPr>
                              <w:pStyle w:val="BodyText"/>
                              <w:rPr>
                                <w:rFonts w:ascii="Courier New"/>
                                <w:sz w:val="19"/>
                              </w:rPr>
                            </w:pPr>
                          </w:p>
                          <w:p w14:paraId="1FB74C3D" w14:textId="77777777" w:rsidR="00D64DB2" w:rsidRDefault="0022516B">
                            <w:pPr>
                              <w:spacing w:before="1"/>
                              <w:ind w:left="981"/>
                              <w:rPr>
                                <w:rFonts w:ascii="Courier New"/>
                                <w:sz w:val="13"/>
                              </w:rPr>
                            </w:pPr>
                            <w:r>
                              <w:rPr>
                                <w:rFonts w:ascii="Courier New"/>
                                <w:w w:val="98"/>
                                <w:sz w:val="13"/>
                              </w:rPr>
                              <w:t>}</w:t>
                            </w:r>
                          </w:p>
                          <w:p w14:paraId="55F47608" w14:textId="77777777" w:rsidR="00D64DB2" w:rsidRDefault="00D64DB2">
                            <w:pPr>
                              <w:pStyle w:val="BodyText"/>
                              <w:rPr>
                                <w:rFonts w:ascii="Courier New"/>
                                <w:sz w:val="17"/>
                              </w:rPr>
                            </w:pPr>
                          </w:p>
                          <w:p w14:paraId="1E6101C0" w14:textId="77777777" w:rsidR="00D64DB2" w:rsidRDefault="0022516B">
                            <w:pPr>
                              <w:ind w:left="674"/>
                              <w:rPr>
                                <w:rFonts w:ascii="Courier New"/>
                                <w:sz w:val="13"/>
                              </w:rPr>
                            </w:pPr>
                            <w:r>
                              <w:rPr>
                                <w:rFonts w:ascii="Courier New"/>
                                <w:w w:val="98"/>
                                <w:sz w:val="13"/>
                              </w:rPr>
                              <w:t>}</w:t>
                            </w:r>
                          </w:p>
                          <w:p w14:paraId="0A8CEB5C" w14:textId="77777777" w:rsidR="00D64DB2" w:rsidRDefault="00D64DB2">
                            <w:pPr>
                              <w:pStyle w:val="BodyText"/>
                              <w:rPr>
                                <w:rFonts w:ascii="Courier New"/>
                                <w:sz w:val="17"/>
                              </w:rPr>
                            </w:pPr>
                          </w:p>
                          <w:p w14:paraId="5B2DDC45" w14:textId="77777777" w:rsidR="00D64DB2" w:rsidRDefault="0022516B">
                            <w:pPr>
                              <w:ind w:left="367"/>
                              <w:rPr>
                                <w:rFonts w:ascii="Courier New"/>
                                <w:sz w:val="13"/>
                              </w:rPr>
                            </w:pPr>
                            <w:r>
                              <w:rPr>
                                <w:rFonts w:ascii="Courier New"/>
                                <w:w w:val="98"/>
                                <w:sz w:val="13"/>
                              </w:rPr>
                              <w:t>}</w:t>
                            </w:r>
                          </w:p>
                          <w:p w14:paraId="09683795" w14:textId="77777777" w:rsidR="00D64DB2" w:rsidRDefault="00D64DB2">
                            <w:pPr>
                              <w:pStyle w:val="BodyText"/>
                              <w:rPr>
                                <w:rFonts w:ascii="Courier New"/>
                                <w:sz w:val="17"/>
                              </w:rPr>
                            </w:pPr>
                          </w:p>
                          <w:p w14:paraId="7E2913E9" w14:textId="77777777" w:rsidR="00D64DB2" w:rsidRDefault="0022516B">
                            <w:pPr>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19A5B" id="Text Box 151" o:spid="_x0000_s1222" type="#_x0000_t202" style="position:absolute;margin-left:76pt;margin-top:6.25pt;width:464pt;height:428pt;z-index:-251520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" fillcolor="#ededed" stroked="f">
                <v:path arrowok="t"/>
                <v:textbox inset="0,0,0,0">
                  <w:txbxContent>
                    <w:p w14:paraId="28BC43A0" w14:textId="77777777" w:rsidR="00D64DB2" w:rsidRDefault="00D64DB2">
                      <w:pPr>
                        <w:pStyle w:val="BodyText"/>
                        <w:spacing w:before="12"/>
                        <w:rPr>
                          <w:sz w:val="10"/>
                        </w:rPr>
                      </w:pPr>
                    </w:p>
                    <w:p w14:paraId="597B20FF" w14:textId="77777777" w:rsidR="00D64DB2" w:rsidRDefault="0022516B">
                      <w:pPr>
                        <w:ind w:left="60"/>
                        <w:rPr>
                          <w:rFonts w:ascii="Courier New"/>
                          <w:sz w:val="13"/>
                        </w:rPr>
                      </w:pPr>
                      <w:r>
                        <w:rPr>
                          <w:rFonts w:ascii="Courier New"/>
                          <w:w w:val="98"/>
                          <w:sz w:val="13"/>
                        </w:rPr>
                        <w:t>{</w:t>
                      </w:r>
                    </w:p>
                    <w:p w14:paraId="63ADC89A" w14:textId="77777777" w:rsidR="00D64DB2" w:rsidRDefault="00D64DB2">
                      <w:pPr>
                        <w:pStyle w:val="BodyText"/>
                        <w:rPr>
                          <w:rFonts w:ascii="Courier New"/>
                          <w:sz w:val="17"/>
                        </w:rPr>
                      </w:pPr>
                    </w:p>
                    <w:p w14:paraId="1CF5A05A" w14:textId="77777777" w:rsidR="00D64DB2" w:rsidRDefault="0022516B">
                      <w:pPr>
                        <w:ind w:left="367"/>
                        <w:rPr>
                          <w:rFonts w:ascii="Courier New"/>
                          <w:sz w:val="13"/>
                        </w:rPr>
                      </w:pPr>
                      <w:r>
                        <w:rPr>
                          <w:rFonts w:ascii="Courier New"/>
                          <w:sz w:val="13"/>
                        </w:rPr>
                        <w:t>"data":</w:t>
                      </w:r>
                    </w:p>
                    <w:p w14:paraId="16155F76" w14:textId="77777777" w:rsidR="00D64DB2" w:rsidRDefault="00D64DB2">
                      <w:pPr>
                        <w:pStyle w:val="BodyText"/>
                        <w:rPr>
                          <w:rFonts w:ascii="Courier New"/>
                          <w:sz w:val="17"/>
                        </w:rPr>
                      </w:pPr>
                    </w:p>
                    <w:p w14:paraId="4CFBDF46" w14:textId="77777777" w:rsidR="00D64DB2" w:rsidRDefault="0022516B">
                      <w:pPr>
                        <w:ind w:left="367"/>
                        <w:rPr>
                          <w:rFonts w:ascii="Courier New"/>
                          <w:sz w:val="13"/>
                        </w:rPr>
                      </w:pPr>
                      <w:r>
                        <w:rPr>
                          <w:rFonts w:ascii="Courier New"/>
                          <w:w w:val="98"/>
                          <w:sz w:val="13"/>
                        </w:rPr>
                        <w:t>{</w:t>
                      </w:r>
                    </w:p>
                    <w:p w14:paraId="75B15D1D" w14:textId="77777777" w:rsidR="00D64DB2" w:rsidRDefault="00D64DB2">
                      <w:pPr>
                        <w:pStyle w:val="BodyText"/>
                        <w:rPr>
                          <w:rFonts w:ascii="Courier New"/>
                          <w:sz w:val="17"/>
                        </w:rPr>
                      </w:pPr>
                    </w:p>
                    <w:p w14:paraId="304E15D3" w14:textId="77777777" w:rsidR="00D64DB2" w:rsidRDefault="0022516B">
                      <w:pPr>
                        <w:ind w:left="674"/>
                        <w:rPr>
                          <w:rFonts w:ascii="Courier New"/>
                          <w:sz w:val="13"/>
                        </w:rPr>
                      </w:pPr>
                      <w:r>
                        <w:rPr>
                          <w:rFonts w:ascii="Courier New"/>
                          <w:sz w:val="13"/>
                        </w:rPr>
                        <w:t>"coverity":</w:t>
                      </w:r>
                    </w:p>
                    <w:p w14:paraId="3EA815E5" w14:textId="77777777" w:rsidR="00D64DB2" w:rsidRDefault="00D64DB2">
                      <w:pPr>
                        <w:pStyle w:val="BodyText"/>
                        <w:rPr>
                          <w:rFonts w:ascii="Courier New"/>
                          <w:sz w:val="17"/>
                        </w:rPr>
                      </w:pPr>
                    </w:p>
                    <w:p w14:paraId="515CCEA7" w14:textId="77777777" w:rsidR="00D64DB2" w:rsidRDefault="0022516B">
                      <w:pPr>
                        <w:ind w:left="674"/>
                        <w:rPr>
                          <w:rFonts w:ascii="Courier New"/>
                          <w:sz w:val="13"/>
                        </w:rPr>
                      </w:pPr>
                      <w:r>
                        <w:rPr>
                          <w:rFonts w:ascii="Courier New"/>
                          <w:w w:val="98"/>
                          <w:sz w:val="13"/>
                        </w:rPr>
                        <w:t>{</w:t>
                      </w:r>
                    </w:p>
                    <w:p w14:paraId="7070BC0D" w14:textId="77777777" w:rsidR="00D64DB2" w:rsidRDefault="00D64DB2">
                      <w:pPr>
                        <w:pStyle w:val="BodyText"/>
                        <w:rPr>
                          <w:rFonts w:ascii="Courier New"/>
                          <w:sz w:val="17"/>
                        </w:rPr>
                      </w:pPr>
                    </w:p>
                    <w:p w14:paraId="2FEB2154" w14:textId="77777777" w:rsidR="00D64DB2" w:rsidRDefault="0022516B">
                      <w:pPr>
                        <w:ind w:left="981"/>
                        <w:rPr>
                          <w:rFonts w:ascii="Courier New"/>
                          <w:sz w:val="13"/>
                        </w:rPr>
                      </w:pPr>
                      <w:r>
                        <w:rPr>
                          <w:rFonts w:ascii="Courier New"/>
                          <w:sz w:val="13"/>
                        </w:rPr>
                        <w:t>"connect": {</w:t>
                      </w:r>
                    </w:p>
                    <w:p w14:paraId="6A6A6EDA" w14:textId="77777777" w:rsidR="00D64DB2" w:rsidRDefault="00D64DB2">
                      <w:pPr>
                        <w:pStyle w:val="BodyText"/>
                        <w:rPr>
                          <w:rFonts w:ascii="Courier New"/>
                          <w:sz w:val="17"/>
                        </w:rPr>
                      </w:pPr>
                    </w:p>
                    <w:p w14:paraId="102B8B26" w14:textId="77777777" w:rsidR="00D64DB2" w:rsidRDefault="0022516B">
                      <w:pPr>
                        <w:spacing w:before="1"/>
                        <w:ind w:left="1289"/>
                        <w:rPr>
                          <w:rFonts w:ascii="Courier New"/>
                          <w:sz w:val="13"/>
                        </w:rPr>
                      </w:pPr>
                      <w:r>
                        <w:rPr>
                          <w:rFonts w:ascii="Courier New"/>
                          <w:sz w:val="13"/>
                        </w:rPr>
                        <w:t>"url": "</w:t>
                      </w:r>
                      <w:r>
                        <w:rPr>
                          <w:rFonts w:ascii="Courier New"/>
                          <w:i/>
                          <w:sz w:val="13"/>
                        </w:rPr>
                        <w:t>&lt;Connect URL&gt;</w:t>
                      </w:r>
                      <w:r>
                        <w:rPr>
                          <w:rFonts w:ascii="Courier New"/>
                          <w:sz w:val="13"/>
                        </w:rPr>
                        <w:t>",</w:t>
                      </w:r>
                    </w:p>
                    <w:p w14:paraId="7185DE22" w14:textId="77777777" w:rsidR="00D64DB2" w:rsidRDefault="00D64DB2">
                      <w:pPr>
                        <w:pStyle w:val="BodyText"/>
                        <w:rPr>
                          <w:rFonts w:ascii="Courier New"/>
                          <w:sz w:val="14"/>
                        </w:rPr>
                      </w:pPr>
                    </w:p>
                    <w:p w14:paraId="37A7BA6F" w14:textId="77777777" w:rsidR="00D64DB2" w:rsidRDefault="00D64DB2">
                      <w:pPr>
                        <w:pStyle w:val="BodyText"/>
                        <w:rPr>
                          <w:rFonts w:ascii="Courier New"/>
                          <w:sz w:val="14"/>
                        </w:rPr>
                      </w:pPr>
                    </w:p>
                    <w:p w14:paraId="38A8065F" w14:textId="77777777" w:rsidR="00D64DB2" w:rsidRDefault="00D64DB2">
                      <w:pPr>
                        <w:pStyle w:val="BodyText"/>
                        <w:rPr>
                          <w:rFonts w:ascii="Courier New"/>
                          <w:sz w:val="19"/>
                        </w:rPr>
                      </w:pPr>
                    </w:p>
                    <w:p w14:paraId="21094062" w14:textId="77777777" w:rsidR="00D64DB2" w:rsidRDefault="0022516B">
                      <w:pPr>
                        <w:ind w:left="1289"/>
                        <w:rPr>
                          <w:rFonts w:ascii="Courier New"/>
                          <w:sz w:val="13"/>
                        </w:rPr>
                      </w:pPr>
                      <w:r>
                        <w:rPr>
                          <w:rFonts w:ascii="Courier New"/>
                          <w:sz w:val="13"/>
                        </w:rPr>
                        <w:t>"project":{</w:t>
                      </w:r>
                    </w:p>
                    <w:p w14:paraId="7AF7A938" w14:textId="77777777" w:rsidR="00D64DB2" w:rsidRDefault="00D64DB2">
                      <w:pPr>
                        <w:pStyle w:val="BodyText"/>
                        <w:rPr>
                          <w:rFonts w:ascii="Courier New"/>
                          <w:sz w:val="17"/>
                        </w:rPr>
                      </w:pPr>
                    </w:p>
                    <w:p w14:paraId="0A23BD56" w14:textId="77777777" w:rsidR="00D64DB2" w:rsidRDefault="0022516B">
                      <w:pPr>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1823469D" w14:textId="77777777" w:rsidR="00D64DB2" w:rsidRDefault="00D64DB2">
                      <w:pPr>
                        <w:pStyle w:val="BodyText"/>
                        <w:rPr>
                          <w:rFonts w:ascii="Courier New"/>
                          <w:sz w:val="17"/>
                        </w:rPr>
                      </w:pPr>
                    </w:p>
                    <w:p w14:paraId="1C58BB9F" w14:textId="77777777" w:rsidR="00D64DB2" w:rsidRDefault="0022516B">
                      <w:pPr>
                        <w:ind w:left="1289"/>
                        <w:rPr>
                          <w:rFonts w:ascii="Courier New"/>
                          <w:sz w:val="13"/>
                        </w:rPr>
                      </w:pPr>
                      <w:r>
                        <w:rPr>
                          <w:rFonts w:ascii="Courier New"/>
                          <w:sz w:val="13"/>
                        </w:rPr>
                        <w:t>},</w:t>
                      </w:r>
                    </w:p>
                    <w:p w14:paraId="13227A49" w14:textId="77777777" w:rsidR="00D64DB2" w:rsidRDefault="00D64DB2">
                      <w:pPr>
                        <w:pStyle w:val="BodyText"/>
                        <w:rPr>
                          <w:rFonts w:ascii="Courier New"/>
                          <w:sz w:val="17"/>
                        </w:rPr>
                      </w:pPr>
                    </w:p>
                    <w:p w14:paraId="2CBA0CDA" w14:textId="77777777" w:rsidR="00D64DB2" w:rsidRDefault="0022516B">
                      <w:pPr>
                        <w:ind w:left="1289"/>
                        <w:rPr>
                          <w:rFonts w:ascii="Courier New"/>
                          <w:sz w:val="13"/>
                        </w:rPr>
                      </w:pPr>
                      <w:r>
                        <w:rPr>
                          <w:rFonts w:ascii="Courier New"/>
                          <w:sz w:val="13"/>
                        </w:rPr>
                        <w:t>"stream": {</w:t>
                      </w:r>
                    </w:p>
                    <w:p w14:paraId="788BC1DC" w14:textId="77777777" w:rsidR="00D64DB2" w:rsidRDefault="00D64DB2">
                      <w:pPr>
                        <w:pStyle w:val="BodyText"/>
                        <w:rPr>
                          <w:rFonts w:ascii="Courier New"/>
                          <w:sz w:val="17"/>
                        </w:rPr>
                      </w:pPr>
                    </w:p>
                    <w:p w14:paraId="24991DBE" w14:textId="77777777" w:rsidR="00D64DB2" w:rsidRDefault="0022516B">
                      <w:pPr>
                        <w:spacing w:before="1"/>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2116CF94" w14:textId="77777777" w:rsidR="00D64DB2" w:rsidRDefault="00D64DB2">
                      <w:pPr>
                        <w:pStyle w:val="BodyText"/>
                        <w:rPr>
                          <w:rFonts w:ascii="Courier New"/>
                          <w:sz w:val="17"/>
                        </w:rPr>
                      </w:pPr>
                    </w:p>
                    <w:p w14:paraId="0326142C" w14:textId="77777777" w:rsidR="00D64DB2" w:rsidRDefault="0022516B">
                      <w:pPr>
                        <w:ind w:left="1289"/>
                        <w:rPr>
                          <w:rFonts w:ascii="Courier New"/>
                          <w:sz w:val="13"/>
                        </w:rPr>
                      </w:pPr>
                      <w:r>
                        <w:rPr>
                          <w:rFonts w:ascii="Courier New"/>
                          <w:sz w:val="13"/>
                        </w:rPr>
                        <w:t>},</w:t>
                      </w:r>
                    </w:p>
                    <w:p w14:paraId="66E08053" w14:textId="77777777" w:rsidR="00D64DB2" w:rsidRDefault="00D64DB2">
                      <w:pPr>
                        <w:pStyle w:val="BodyText"/>
                        <w:rPr>
                          <w:rFonts w:ascii="Courier New"/>
                          <w:sz w:val="17"/>
                        </w:rPr>
                      </w:pPr>
                    </w:p>
                    <w:p w14:paraId="4DA7CDAA" w14:textId="77777777" w:rsidR="00D64DB2" w:rsidRDefault="0022516B">
                      <w:pPr>
                        <w:ind w:left="1289"/>
                        <w:rPr>
                          <w:rFonts w:ascii="Courier New"/>
                          <w:sz w:val="13"/>
                        </w:rPr>
                      </w:pPr>
                      <w:r>
                        <w:rPr>
                          <w:rFonts w:ascii="Courier New"/>
                          <w:sz w:val="13"/>
                        </w:rPr>
                        <w:t>"policy": {</w:t>
                      </w:r>
                    </w:p>
                    <w:p w14:paraId="3989D79D" w14:textId="77777777" w:rsidR="00D64DB2" w:rsidRDefault="00D64DB2">
                      <w:pPr>
                        <w:pStyle w:val="BodyText"/>
                        <w:rPr>
                          <w:rFonts w:ascii="Courier New"/>
                          <w:sz w:val="17"/>
                        </w:rPr>
                      </w:pPr>
                    </w:p>
                    <w:p w14:paraId="7821683D" w14:textId="77777777" w:rsidR="00D64DB2" w:rsidRDefault="0022516B">
                      <w:pPr>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34A8F3EE" w14:textId="77777777" w:rsidR="00D64DB2" w:rsidRDefault="00D64DB2">
                      <w:pPr>
                        <w:pStyle w:val="BodyText"/>
                        <w:rPr>
                          <w:rFonts w:ascii="Courier New"/>
                          <w:sz w:val="17"/>
                        </w:rPr>
                      </w:pPr>
                    </w:p>
                    <w:p w14:paraId="50A2D065" w14:textId="77777777" w:rsidR="00D64DB2" w:rsidRDefault="0022516B">
                      <w:pPr>
                        <w:ind w:left="1289"/>
                        <w:rPr>
                          <w:rFonts w:ascii="Courier New"/>
                          <w:sz w:val="13"/>
                        </w:rPr>
                      </w:pPr>
                      <w:r>
                        <w:rPr>
                          <w:rFonts w:ascii="Courier New"/>
                          <w:sz w:val="13"/>
                        </w:rPr>
                        <w:t>},</w:t>
                      </w:r>
                    </w:p>
                    <w:p w14:paraId="112191DB" w14:textId="77777777" w:rsidR="00D64DB2" w:rsidRDefault="00D64DB2">
                      <w:pPr>
                        <w:pStyle w:val="BodyText"/>
                        <w:rPr>
                          <w:rFonts w:ascii="Courier New"/>
                          <w:sz w:val="17"/>
                        </w:rPr>
                      </w:pPr>
                    </w:p>
                    <w:p w14:paraId="4FE525E5" w14:textId="77777777" w:rsidR="00D64DB2" w:rsidRDefault="0022516B">
                      <w:pPr>
                        <w:spacing w:line="554" w:lineRule="auto"/>
                        <w:ind w:left="1596" w:right="6160" w:hanging="308"/>
                        <w:rPr>
                          <w:rFonts w:ascii="Courier New"/>
                          <w:sz w:val="13"/>
                        </w:rPr>
                      </w:pPr>
                      <w:r>
                        <w:rPr>
                          <w:rFonts w:ascii="Courier New"/>
                          <w:sz w:val="13"/>
                        </w:rPr>
                        <w:t>"automation": { "prcomment" : false</w:t>
                      </w:r>
                    </w:p>
                    <w:p w14:paraId="24EBA9E5" w14:textId="77777777" w:rsidR="00D64DB2" w:rsidRDefault="0022516B">
                      <w:pPr>
                        <w:spacing w:line="147" w:lineRule="exact"/>
                        <w:ind w:left="1289"/>
                        <w:rPr>
                          <w:rFonts w:ascii="Courier New"/>
                          <w:sz w:val="13"/>
                        </w:rPr>
                      </w:pPr>
                      <w:r>
                        <w:rPr>
                          <w:rFonts w:ascii="Courier New"/>
                          <w:w w:val="98"/>
                          <w:sz w:val="13"/>
                        </w:rPr>
                        <w:t>}</w:t>
                      </w:r>
                    </w:p>
                    <w:p w14:paraId="7FE178A6" w14:textId="77777777" w:rsidR="00D64DB2" w:rsidRDefault="00D64DB2">
                      <w:pPr>
                        <w:pStyle w:val="BodyText"/>
                        <w:rPr>
                          <w:rFonts w:ascii="Courier New"/>
                          <w:sz w:val="14"/>
                        </w:rPr>
                      </w:pPr>
                    </w:p>
                    <w:p w14:paraId="07DE7CEE" w14:textId="77777777" w:rsidR="00D64DB2" w:rsidRDefault="00D64DB2">
                      <w:pPr>
                        <w:pStyle w:val="BodyText"/>
                        <w:rPr>
                          <w:rFonts w:ascii="Courier New"/>
                          <w:sz w:val="14"/>
                        </w:rPr>
                      </w:pPr>
                    </w:p>
                    <w:p w14:paraId="7D6B7D6A" w14:textId="77777777" w:rsidR="00D64DB2" w:rsidRDefault="00D64DB2">
                      <w:pPr>
                        <w:pStyle w:val="BodyText"/>
                        <w:rPr>
                          <w:rFonts w:ascii="Courier New"/>
                          <w:sz w:val="19"/>
                        </w:rPr>
                      </w:pPr>
                    </w:p>
                    <w:p w14:paraId="1FB74C3D" w14:textId="77777777" w:rsidR="00D64DB2" w:rsidRDefault="0022516B">
                      <w:pPr>
                        <w:spacing w:before="1"/>
                        <w:ind w:left="981"/>
                        <w:rPr>
                          <w:rFonts w:ascii="Courier New"/>
                          <w:sz w:val="13"/>
                        </w:rPr>
                      </w:pPr>
                      <w:r>
                        <w:rPr>
                          <w:rFonts w:ascii="Courier New"/>
                          <w:w w:val="98"/>
                          <w:sz w:val="13"/>
                        </w:rPr>
                        <w:t>}</w:t>
                      </w:r>
                    </w:p>
                    <w:p w14:paraId="55F47608" w14:textId="77777777" w:rsidR="00D64DB2" w:rsidRDefault="00D64DB2">
                      <w:pPr>
                        <w:pStyle w:val="BodyText"/>
                        <w:rPr>
                          <w:rFonts w:ascii="Courier New"/>
                          <w:sz w:val="17"/>
                        </w:rPr>
                      </w:pPr>
                    </w:p>
                    <w:p w14:paraId="1E6101C0" w14:textId="77777777" w:rsidR="00D64DB2" w:rsidRDefault="0022516B">
                      <w:pPr>
                        <w:ind w:left="674"/>
                        <w:rPr>
                          <w:rFonts w:ascii="Courier New"/>
                          <w:sz w:val="13"/>
                        </w:rPr>
                      </w:pPr>
                      <w:r>
                        <w:rPr>
                          <w:rFonts w:ascii="Courier New"/>
                          <w:w w:val="98"/>
                          <w:sz w:val="13"/>
                        </w:rPr>
                        <w:t>}</w:t>
                      </w:r>
                    </w:p>
                    <w:p w14:paraId="0A8CEB5C" w14:textId="77777777" w:rsidR="00D64DB2" w:rsidRDefault="00D64DB2">
                      <w:pPr>
                        <w:pStyle w:val="BodyText"/>
                        <w:rPr>
                          <w:rFonts w:ascii="Courier New"/>
                          <w:sz w:val="17"/>
                        </w:rPr>
                      </w:pPr>
                    </w:p>
                    <w:p w14:paraId="5B2DDC45" w14:textId="77777777" w:rsidR="00D64DB2" w:rsidRDefault="0022516B">
                      <w:pPr>
                        <w:ind w:left="367"/>
                        <w:rPr>
                          <w:rFonts w:ascii="Courier New"/>
                          <w:sz w:val="13"/>
                        </w:rPr>
                      </w:pPr>
                      <w:r>
                        <w:rPr>
                          <w:rFonts w:ascii="Courier New"/>
                          <w:w w:val="98"/>
                          <w:sz w:val="13"/>
                        </w:rPr>
                        <w:t>}</w:t>
                      </w:r>
                    </w:p>
                    <w:p w14:paraId="09683795" w14:textId="77777777" w:rsidR="00D64DB2" w:rsidRDefault="00D64DB2">
                      <w:pPr>
                        <w:pStyle w:val="BodyText"/>
                        <w:rPr>
                          <w:rFonts w:ascii="Courier New"/>
                          <w:sz w:val="17"/>
                        </w:rPr>
                      </w:pPr>
                    </w:p>
                    <w:p w14:paraId="7E2913E9" w14:textId="77777777" w:rsidR="00D64DB2" w:rsidRDefault="0022516B">
                      <w:pPr>
                        <w:ind w:left="60"/>
                        <w:rPr>
                          <w:rFonts w:ascii="Courier New"/>
                          <w:sz w:val="13"/>
                        </w:rPr>
                      </w:pPr>
                      <w:r>
                        <w:rPr>
                          <w:rFonts w:ascii="Courier New"/>
                          <w:w w:val="98"/>
                          <w:sz w:val="13"/>
                        </w:rPr>
                        <w:t>}</w:t>
                      </w:r>
                    </w:p>
                  </w:txbxContent>
                </v:textbox>
                <w10:wrap type="topAndBottom" anchorx="page"/>
              </v:shape>
            </w:pict>
          </mc:Fallback>
        </mc:AlternateContent>
      </w:r>
    </w:p>
    <w:p w14:paraId="13E351D8" w14:textId="77777777" w:rsidR="00D64DB2" w:rsidRDefault="00D64DB2">
      <w:pPr>
        <w:pStyle w:val="BodyText"/>
        <w:rPr>
          <w:sz w:val="12"/>
        </w:rPr>
      </w:pPr>
    </w:p>
    <w:p w14:paraId="60AAF363" w14:textId="77777777" w:rsidR="008B625D" w:rsidRDefault="008B625D" w:rsidP="008B625D">
      <w:pPr>
        <w:spacing w:before="96"/>
        <w:ind w:left="100"/>
        <w:rPr>
          <w:ins w:id="1552" w:author="Raj Kesarapalli" w:date="2023-07-27T14:21:00Z"/>
          <w:spacing w:val="-3"/>
          <w:sz w:val="20"/>
        </w:rPr>
      </w:pPr>
    </w:p>
    <w:p w14:paraId="7C99E30D" w14:textId="77777777" w:rsidR="008B625D" w:rsidRDefault="008B625D" w:rsidP="008B625D">
      <w:pPr>
        <w:spacing w:before="96"/>
        <w:ind w:left="100"/>
        <w:rPr>
          <w:ins w:id="1553" w:author="Raj Kesarapalli" w:date="2023-07-27T14:21:00Z"/>
          <w:spacing w:val="-3"/>
          <w:sz w:val="20"/>
        </w:rPr>
      </w:pPr>
    </w:p>
    <w:p w14:paraId="3D2FB325" w14:textId="1956431F" w:rsidR="008B625D" w:rsidRDefault="008B625D" w:rsidP="008B625D">
      <w:pPr>
        <w:ind w:left="100"/>
        <w:rPr>
          <w:ins w:id="1554" w:author="Raj Kesarapalli" w:date="2023-07-27T14:22:00Z"/>
          <w:sz w:val="20"/>
        </w:rPr>
      </w:pPr>
      <w:ins w:id="1555" w:author="Raj Kesarapalli" w:date="2023-07-27T14:22:00Z">
        <w:r>
          <w:rPr>
            <w:sz w:val="20"/>
          </w:rPr>
          <w:t xml:space="preserve">Here is a sample </w:t>
        </w:r>
        <w:r>
          <w:rPr>
            <w:rFonts w:ascii="Courier New"/>
            <w:sz w:val="16"/>
            <w:shd w:val="clear" w:color="auto" w:fill="EDEDED"/>
          </w:rPr>
          <w:t>input.json</w:t>
        </w:r>
        <w:r>
          <w:rPr>
            <w:rFonts w:ascii="Courier New"/>
            <w:spacing w:val="-53"/>
            <w:sz w:val="16"/>
          </w:rPr>
          <w:t xml:space="preserve"> </w:t>
        </w:r>
        <w:r>
          <w:rPr>
            <w:sz w:val="20"/>
          </w:rPr>
          <w:t>file that can be used with on-prem Coverity Connect:</w:t>
        </w:r>
      </w:ins>
    </w:p>
    <w:p w14:paraId="69F85A12" w14:textId="77777777" w:rsidR="008B625D" w:rsidRDefault="008B625D" w:rsidP="008B625D">
      <w:pPr>
        <w:pStyle w:val="BodyText"/>
        <w:spacing w:before="5"/>
        <w:rPr>
          <w:ins w:id="1556" w:author="Raj Kesarapalli" w:date="2023-07-27T14:22:00Z"/>
          <w:sz w:val="8"/>
        </w:rPr>
      </w:pPr>
      <w:ins w:id="1557" w:author="Raj Kesarapalli" w:date="2023-07-27T14:22:00Z">
        <w:r>
          <w:rPr>
            <w:noProof/>
          </w:rPr>
          <w:lastRenderedPageBreak/>
          <mc:AlternateContent>
            <mc:Choice Requires="wps">
              <w:drawing>
                <wp:anchor distT="0" distB="0" distL="0" distR="0" simplePos="0" relativeHeight="251914240" behindDoc="1" locked="0" layoutInCell="1" allowOverlap="1" wp14:anchorId="7A8777E1" wp14:editId="354FAEA1">
                  <wp:simplePos x="0" y="0"/>
                  <wp:positionH relativeFrom="page">
                    <wp:posOffset>969645</wp:posOffset>
                  </wp:positionH>
                  <wp:positionV relativeFrom="paragraph">
                    <wp:posOffset>79375</wp:posOffset>
                  </wp:positionV>
                  <wp:extent cx="5892800" cy="5435600"/>
                  <wp:effectExtent l="0" t="0" r="0" b="0"/>
                  <wp:wrapTopAndBottom/>
                  <wp:docPr id="136518698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543560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0BD8F2" w14:textId="77777777" w:rsidR="008B625D" w:rsidRDefault="008B625D" w:rsidP="008B625D">
                              <w:pPr>
                                <w:pStyle w:val="BodyText"/>
                                <w:spacing w:before="12"/>
                                <w:rPr>
                                  <w:sz w:val="10"/>
                                </w:rPr>
                              </w:pPr>
                            </w:p>
                            <w:p w14:paraId="688E8138" w14:textId="77777777" w:rsidR="008B625D" w:rsidRDefault="008B625D" w:rsidP="008B625D">
                              <w:pPr>
                                <w:ind w:left="60"/>
                                <w:rPr>
                                  <w:rFonts w:ascii="Courier New"/>
                                  <w:sz w:val="13"/>
                                </w:rPr>
                              </w:pPr>
                              <w:r>
                                <w:rPr>
                                  <w:rFonts w:ascii="Courier New"/>
                                  <w:w w:val="98"/>
                                  <w:sz w:val="13"/>
                                </w:rPr>
                                <w:t>{</w:t>
                              </w:r>
                            </w:p>
                            <w:p w14:paraId="3E004239" w14:textId="77777777" w:rsidR="008B625D" w:rsidRDefault="008B625D" w:rsidP="008B625D">
                              <w:pPr>
                                <w:pStyle w:val="BodyText"/>
                                <w:rPr>
                                  <w:rFonts w:ascii="Courier New"/>
                                  <w:sz w:val="17"/>
                                </w:rPr>
                              </w:pPr>
                            </w:p>
                            <w:p w14:paraId="2AF9485E" w14:textId="77777777" w:rsidR="008B625D" w:rsidRDefault="008B625D" w:rsidP="008B625D">
                              <w:pPr>
                                <w:ind w:left="367"/>
                                <w:rPr>
                                  <w:rFonts w:ascii="Courier New"/>
                                  <w:sz w:val="13"/>
                                </w:rPr>
                              </w:pPr>
                              <w:r>
                                <w:rPr>
                                  <w:rFonts w:ascii="Courier New"/>
                                  <w:sz w:val="13"/>
                                </w:rPr>
                                <w:t>"data":</w:t>
                              </w:r>
                            </w:p>
                            <w:p w14:paraId="385A18D0" w14:textId="77777777" w:rsidR="008B625D" w:rsidRDefault="008B625D" w:rsidP="008B625D">
                              <w:pPr>
                                <w:pStyle w:val="BodyText"/>
                                <w:rPr>
                                  <w:rFonts w:ascii="Courier New"/>
                                  <w:sz w:val="17"/>
                                </w:rPr>
                              </w:pPr>
                            </w:p>
                            <w:p w14:paraId="7376B528" w14:textId="77777777" w:rsidR="008B625D" w:rsidRDefault="008B625D" w:rsidP="008B625D">
                              <w:pPr>
                                <w:ind w:left="367"/>
                                <w:rPr>
                                  <w:rFonts w:ascii="Courier New"/>
                                  <w:sz w:val="13"/>
                                </w:rPr>
                              </w:pPr>
                              <w:r>
                                <w:rPr>
                                  <w:rFonts w:ascii="Courier New"/>
                                  <w:w w:val="98"/>
                                  <w:sz w:val="13"/>
                                </w:rPr>
                                <w:t>{</w:t>
                              </w:r>
                            </w:p>
                            <w:p w14:paraId="2C10B851" w14:textId="77777777" w:rsidR="008B625D" w:rsidRDefault="008B625D" w:rsidP="008B625D">
                              <w:pPr>
                                <w:pStyle w:val="BodyText"/>
                                <w:rPr>
                                  <w:rFonts w:ascii="Courier New"/>
                                  <w:sz w:val="17"/>
                                </w:rPr>
                              </w:pPr>
                            </w:p>
                            <w:p w14:paraId="187BCDC6" w14:textId="77777777" w:rsidR="008B625D" w:rsidRDefault="008B625D" w:rsidP="008B625D">
                              <w:pPr>
                                <w:ind w:left="674"/>
                                <w:rPr>
                                  <w:rFonts w:ascii="Courier New"/>
                                  <w:sz w:val="13"/>
                                </w:rPr>
                              </w:pPr>
                              <w:r>
                                <w:rPr>
                                  <w:rFonts w:ascii="Courier New"/>
                                  <w:sz w:val="13"/>
                                </w:rPr>
                                <w:t>"coverity":</w:t>
                              </w:r>
                            </w:p>
                            <w:p w14:paraId="6091F04E" w14:textId="77777777" w:rsidR="008B625D" w:rsidRDefault="008B625D" w:rsidP="008B625D">
                              <w:pPr>
                                <w:pStyle w:val="BodyText"/>
                                <w:rPr>
                                  <w:rFonts w:ascii="Courier New"/>
                                  <w:sz w:val="17"/>
                                </w:rPr>
                              </w:pPr>
                            </w:p>
                            <w:p w14:paraId="59BCD632" w14:textId="77777777" w:rsidR="008B625D" w:rsidRDefault="008B625D" w:rsidP="008B625D">
                              <w:pPr>
                                <w:ind w:left="674"/>
                                <w:rPr>
                                  <w:rFonts w:ascii="Courier New"/>
                                  <w:sz w:val="13"/>
                                </w:rPr>
                              </w:pPr>
                              <w:r>
                                <w:rPr>
                                  <w:rFonts w:ascii="Courier New"/>
                                  <w:w w:val="98"/>
                                  <w:sz w:val="13"/>
                                </w:rPr>
                                <w:t>{</w:t>
                              </w:r>
                            </w:p>
                            <w:p w14:paraId="3C7231A7" w14:textId="77777777" w:rsidR="008B625D" w:rsidRDefault="008B625D" w:rsidP="008B625D">
                              <w:pPr>
                                <w:pStyle w:val="BodyText"/>
                                <w:rPr>
                                  <w:rFonts w:ascii="Courier New"/>
                                  <w:sz w:val="17"/>
                                </w:rPr>
                              </w:pPr>
                            </w:p>
                            <w:p w14:paraId="03E7A651" w14:textId="77777777" w:rsidR="008B625D" w:rsidRDefault="008B625D" w:rsidP="008B625D">
                              <w:pPr>
                                <w:ind w:left="981"/>
                                <w:rPr>
                                  <w:rFonts w:ascii="Courier New"/>
                                  <w:sz w:val="13"/>
                                </w:rPr>
                              </w:pPr>
                              <w:r>
                                <w:rPr>
                                  <w:rFonts w:ascii="Courier New"/>
                                  <w:sz w:val="13"/>
                                </w:rPr>
                                <w:t>"connect": {</w:t>
                              </w:r>
                            </w:p>
                            <w:p w14:paraId="68E43250" w14:textId="77777777" w:rsidR="008B625D" w:rsidRDefault="008B625D" w:rsidP="008B625D">
                              <w:pPr>
                                <w:pStyle w:val="BodyText"/>
                                <w:rPr>
                                  <w:rFonts w:ascii="Courier New"/>
                                  <w:sz w:val="17"/>
                                </w:rPr>
                              </w:pPr>
                            </w:p>
                            <w:p w14:paraId="156B0C72" w14:textId="77777777" w:rsidR="008B625D" w:rsidRDefault="008B625D" w:rsidP="008B625D">
                              <w:pPr>
                                <w:spacing w:before="1"/>
                                <w:ind w:left="1289"/>
                                <w:rPr>
                                  <w:rFonts w:ascii="Courier New"/>
                                  <w:sz w:val="13"/>
                                </w:rPr>
                              </w:pPr>
                              <w:r>
                                <w:rPr>
                                  <w:rFonts w:ascii="Courier New"/>
                                  <w:sz w:val="13"/>
                                </w:rPr>
                                <w:t>"url": "</w:t>
                              </w:r>
                              <w:r>
                                <w:rPr>
                                  <w:rFonts w:ascii="Courier New"/>
                                  <w:i/>
                                  <w:sz w:val="13"/>
                                </w:rPr>
                                <w:t>&lt;Connect URL&gt;</w:t>
                              </w:r>
                              <w:r>
                                <w:rPr>
                                  <w:rFonts w:ascii="Courier New"/>
                                  <w:sz w:val="13"/>
                                </w:rPr>
                                <w:t>",</w:t>
                              </w:r>
                            </w:p>
                            <w:p w14:paraId="46C91BAC" w14:textId="77777777" w:rsidR="008B625D" w:rsidRDefault="008B625D" w:rsidP="008B625D">
                              <w:pPr>
                                <w:pStyle w:val="BodyText"/>
                                <w:rPr>
                                  <w:rFonts w:ascii="Courier New"/>
                                  <w:sz w:val="14"/>
                                </w:rPr>
                              </w:pPr>
                            </w:p>
                            <w:p w14:paraId="2C378069" w14:textId="77777777" w:rsidR="008B625D" w:rsidRDefault="008B625D" w:rsidP="008B625D">
                              <w:pPr>
                                <w:pStyle w:val="BodyText"/>
                                <w:rPr>
                                  <w:rFonts w:ascii="Courier New"/>
                                  <w:sz w:val="14"/>
                                </w:rPr>
                              </w:pPr>
                            </w:p>
                            <w:p w14:paraId="6845F756" w14:textId="77777777" w:rsidR="008B625D" w:rsidRDefault="008B625D" w:rsidP="008B625D">
                              <w:pPr>
                                <w:pStyle w:val="BodyText"/>
                                <w:rPr>
                                  <w:rFonts w:ascii="Courier New"/>
                                  <w:sz w:val="19"/>
                                </w:rPr>
                              </w:pPr>
                            </w:p>
                            <w:p w14:paraId="5F2E8B1D" w14:textId="77777777" w:rsidR="008B625D" w:rsidRDefault="008B625D" w:rsidP="008B625D">
                              <w:pPr>
                                <w:ind w:left="1289"/>
                                <w:rPr>
                                  <w:rFonts w:ascii="Courier New"/>
                                  <w:sz w:val="13"/>
                                </w:rPr>
                              </w:pPr>
                              <w:r>
                                <w:rPr>
                                  <w:rFonts w:ascii="Courier New"/>
                                  <w:sz w:val="13"/>
                                </w:rPr>
                                <w:t>"project":{</w:t>
                              </w:r>
                            </w:p>
                            <w:p w14:paraId="179BAE74" w14:textId="77777777" w:rsidR="008B625D" w:rsidRDefault="008B625D" w:rsidP="008B625D">
                              <w:pPr>
                                <w:pStyle w:val="BodyText"/>
                                <w:rPr>
                                  <w:rFonts w:ascii="Courier New"/>
                                  <w:sz w:val="17"/>
                                </w:rPr>
                              </w:pPr>
                            </w:p>
                            <w:p w14:paraId="4A806697" w14:textId="77777777" w:rsidR="008B625D" w:rsidRDefault="008B625D" w:rsidP="008B625D">
                              <w:pPr>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3AEC8F83" w14:textId="77777777" w:rsidR="008B625D" w:rsidRDefault="008B625D" w:rsidP="008B625D">
                              <w:pPr>
                                <w:pStyle w:val="BodyText"/>
                                <w:rPr>
                                  <w:rFonts w:ascii="Courier New"/>
                                  <w:sz w:val="17"/>
                                </w:rPr>
                              </w:pPr>
                            </w:p>
                            <w:p w14:paraId="204A7A92" w14:textId="77777777" w:rsidR="008B625D" w:rsidRDefault="008B625D" w:rsidP="008B625D">
                              <w:pPr>
                                <w:ind w:left="1289"/>
                                <w:rPr>
                                  <w:rFonts w:ascii="Courier New"/>
                                  <w:sz w:val="13"/>
                                </w:rPr>
                              </w:pPr>
                              <w:r>
                                <w:rPr>
                                  <w:rFonts w:ascii="Courier New"/>
                                  <w:sz w:val="13"/>
                                </w:rPr>
                                <w:t>},</w:t>
                              </w:r>
                            </w:p>
                            <w:p w14:paraId="644CEEAE" w14:textId="77777777" w:rsidR="008B625D" w:rsidRDefault="008B625D" w:rsidP="008B625D">
                              <w:pPr>
                                <w:pStyle w:val="BodyText"/>
                                <w:rPr>
                                  <w:rFonts w:ascii="Courier New"/>
                                  <w:sz w:val="17"/>
                                </w:rPr>
                              </w:pPr>
                            </w:p>
                            <w:p w14:paraId="766D7987" w14:textId="77777777" w:rsidR="008B625D" w:rsidRDefault="008B625D" w:rsidP="008B625D">
                              <w:pPr>
                                <w:ind w:left="1289"/>
                                <w:rPr>
                                  <w:rFonts w:ascii="Courier New"/>
                                  <w:sz w:val="13"/>
                                </w:rPr>
                              </w:pPr>
                              <w:r>
                                <w:rPr>
                                  <w:rFonts w:ascii="Courier New"/>
                                  <w:sz w:val="13"/>
                                </w:rPr>
                                <w:t>"stream": {</w:t>
                              </w:r>
                            </w:p>
                            <w:p w14:paraId="60DC1498" w14:textId="77777777" w:rsidR="008B625D" w:rsidRDefault="008B625D" w:rsidP="008B625D">
                              <w:pPr>
                                <w:pStyle w:val="BodyText"/>
                                <w:rPr>
                                  <w:rFonts w:ascii="Courier New"/>
                                  <w:sz w:val="17"/>
                                </w:rPr>
                              </w:pPr>
                            </w:p>
                            <w:p w14:paraId="760F026D" w14:textId="77777777" w:rsidR="008B625D" w:rsidRDefault="008B625D" w:rsidP="008B625D">
                              <w:pPr>
                                <w:spacing w:before="1"/>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38DD0F6D" w14:textId="77777777" w:rsidR="008B625D" w:rsidRDefault="008B625D" w:rsidP="008B625D">
                              <w:pPr>
                                <w:pStyle w:val="BodyText"/>
                                <w:rPr>
                                  <w:rFonts w:ascii="Courier New"/>
                                  <w:sz w:val="17"/>
                                </w:rPr>
                              </w:pPr>
                            </w:p>
                            <w:p w14:paraId="13A59DF2" w14:textId="77777777" w:rsidR="008B625D" w:rsidRDefault="008B625D" w:rsidP="008B625D">
                              <w:pPr>
                                <w:ind w:left="1289"/>
                                <w:rPr>
                                  <w:rFonts w:ascii="Courier New"/>
                                  <w:sz w:val="13"/>
                                </w:rPr>
                              </w:pPr>
                              <w:r>
                                <w:rPr>
                                  <w:rFonts w:ascii="Courier New"/>
                                  <w:sz w:val="13"/>
                                </w:rPr>
                                <w:t>},</w:t>
                              </w:r>
                            </w:p>
                            <w:p w14:paraId="53A8FC1E" w14:textId="77777777" w:rsidR="008B625D" w:rsidRDefault="008B625D" w:rsidP="008B625D">
                              <w:pPr>
                                <w:pStyle w:val="BodyText"/>
                                <w:rPr>
                                  <w:rFonts w:ascii="Courier New"/>
                                  <w:sz w:val="17"/>
                                </w:rPr>
                              </w:pPr>
                            </w:p>
                            <w:p w14:paraId="14DCF560" w14:textId="77777777" w:rsidR="008B625D" w:rsidRDefault="008B625D" w:rsidP="008B625D">
                              <w:pPr>
                                <w:ind w:left="1289"/>
                                <w:rPr>
                                  <w:rFonts w:ascii="Courier New"/>
                                  <w:sz w:val="13"/>
                                </w:rPr>
                              </w:pPr>
                              <w:r>
                                <w:rPr>
                                  <w:rFonts w:ascii="Courier New"/>
                                  <w:sz w:val="13"/>
                                </w:rPr>
                                <w:t>"policy": {</w:t>
                              </w:r>
                            </w:p>
                            <w:p w14:paraId="7BBE1B9E" w14:textId="77777777" w:rsidR="008B625D" w:rsidRDefault="008B625D" w:rsidP="008B625D">
                              <w:pPr>
                                <w:pStyle w:val="BodyText"/>
                                <w:rPr>
                                  <w:rFonts w:ascii="Courier New"/>
                                  <w:sz w:val="17"/>
                                </w:rPr>
                              </w:pPr>
                            </w:p>
                            <w:p w14:paraId="473681FF" w14:textId="77777777" w:rsidR="008B625D" w:rsidRDefault="008B625D" w:rsidP="008B625D">
                              <w:pPr>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1125E862" w14:textId="77777777" w:rsidR="008B625D" w:rsidRDefault="008B625D" w:rsidP="008B625D">
                              <w:pPr>
                                <w:pStyle w:val="BodyText"/>
                                <w:rPr>
                                  <w:rFonts w:ascii="Courier New"/>
                                  <w:sz w:val="17"/>
                                </w:rPr>
                              </w:pPr>
                            </w:p>
                            <w:p w14:paraId="7650BBC9" w14:textId="77777777" w:rsidR="008B625D" w:rsidRDefault="008B625D" w:rsidP="008B625D">
                              <w:pPr>
                                <w:ind w:left="1289"/>
                                <w:rPr>
                                  <w:rFonts w:ascii="Courier New"/>
                                  <w:sz w:val="13"/>
                                </w:rPr>
                              </w:pPr>
                              <w:r>
                                <w:rPr>
                                  <w:rFonts w:ascii="Courier New"/>
                                  <w:sz w:val="13"/>
                                </w:rPr>
                                <w:t>},</w:t>
                              </w:r>
                            </w:p>
                            <w:p w14:paraId="1240F31A" w14:textId="77777777" w:rsidR="008B625D" w:rsidRDefault="008B625D" w:rsidP="008B625D">
                              <w:pPr>
                                <w:pStyle w:val="BodyText"/>
                                <w:rPr>
                                  <w:rFonts w:ascii="Courier New"/>
                                  <w:sz w:val="17"/>
                                </w:rPr>
                              </w:pPr>
                            </w:p>
                            <w:p w14:paraId="60BAE145" w14:textId="77777777" w:rsidR="008B625D" w:rsidRDefault="008B625D" w:rsidP="008B625D">
                              <w:pPr>
                                <w:spacing w:line="554" w:lineRule="auto"/>
                                <w:ind w:left="1596" w:right="6160" w:hanging="308"/>
                                <w:rPr>
                                  <w:rFonts w:ascii="Courier New"/>
                                  <w:sz w:val="13"/>
                                </w:rPr>
                              </w:pPr>
                              <w:r>
                                <w:rPr>
                                  <w:rFonts w:ascii="Courier New"/>
                                  <w:sz w:val="13"/>
                                </w:rPr>
                                <w:t>"automation": { "prcomment" : false</w:t>
                              </w:r>
                            </w:p>
                            <w:p w14:paraId="7C60F013" w14:textId="77777777" w:rsidR="008B625D" w:rsidRDefault="008B625D" w:rsidP="008B625D">
                              <w:pPr>
                                <w:spacing w:line="147" w:lineRule="exact"/>
                                <w:ind w:left="1289"/>
                                <w:rPr>
                                  <w:rFonts w:ascii="Courier New"/>
                                  <w:sz w:val="13"/>
                                </w:rPr>
                              </w:pPr>
                              <w:r>
                                <w:rPr>
                                  <w:rFonts w:ascii="Courier New"/>
                                  <w:w w:val="98"/>
                                  <w:sz w:val="13"/>
                                </w:rPr>
                                <w:t>}</w:t>
                              </w:r>
                            </w:p>
                            <w:p w14:paraId="2DE70B34" w14:textId="77777777" w:rsidR="008B625D" w:rsidRDefault="008B625D" w:rsidP="008B625D">
                              <w:pPr>
                                <w:pStyle w:val="BodyText"/>
                                <w:rPr>
                                  <w:rFonts w:ascii="Courier New"/>
                                  <w:sz w:val="14"/>
                                </w:rPr>
                              </w:pPr>
                            </w:p>
                            <w:p w14:paraId="13A59EF0" w14:textId="77777777" w:rsidR="008B625D" w:rsidRDefault="008B625D" w:rsidP="008B625D">
                              <w:pPr>
                                <w:pStyle w:val="BodyText"/>
                                <w:rPr>
                                  <w:rFonts w:ascii="Courier New"/>
                                  <w:sz w:val="14"/>
                                </w:rPr>
                              </w:pPr>
                            </w:p>
                            <w:p w14:paraId="53CF16E2" w14:textId="77777777" w:rsidR="008B625D" w:rsidRDefault="008B625D" w:rsidP="008B625D">
                              <w:pPr>
                                <w:pStyle w:val="BodyText"/>
                                <w:rPr>
                                  <w:rFonts w:ascii="Courier New"/>
                                  <w:sz w:val="19"/>
                                </w:rPr>
                              </w:pPr>
                            </w:p>
                            <w:p w14:paraId="4AADB0B2" w14:textId="1FCFA228" w:rsidR="008B625D" w:rsidRDefault="008B625D" w:rsidP="008B625D">
                              <w:pPr>
                                <w:spacing w:before="1"/>
                                <w:ind w:left="981"/>
                                <w:rPr>
                                  <w:ins w:id="1558" w:author="Raj Kesarapalli" w:date="2023-07-27T14:22:00Z"/>
                                  <w:rFonts w:ascii="Courier New"/>
                                  <w:w w:val="98"/>
                                  <w:sz w:val="13"/>
                                </w:rPr>
                              </w:pPr>
                              <w:r>
                                <w:rPr>
                                  <w:rFonts w:ascii="Courier New"/>
                                  <w:w w:val="98"/>
                                  <w:sz w:val="13"/>
                                </w:rPr>
                                <w:t>}</w:t>
                              </w:r>
                              <w:ins w:id="1559" w:author="Raj Kesarapalli" w:date="2023-07-27T14:22:00Z">
                                <w:r>
                                  <w:rPr>
                                    <w:rFonts w:ascii="Courier New"/>
                                    <w:w w:val="98"/>
                                    <w:sz w:val="13"/>
                                  </w:rPr>
                                  <w:t>,</w:t>
                                </w:r>
                              </w:ins>
                            </w:p>
                            <w:p w14:paraId="62ECF9FD" w14:textId="73BBF595" w:rsidR="008B625D" w:rsidRDefault="008B625D" w:rsidP="008B625D">
                              <w:pPr>
                                <w:spacing w:before="1"/>
                                <w:ind w:left="981"/>
                                <w:rPr>
                                  <w:rFonts w:ascii="Courier New"/>
                                  <w:sz w:val="13"/>
                                </w:rPr>
                              </w:pPr>
                              <w:ins w:id="1560" w:author="Raj Kesarapalli" w:date="2023-07-27T14:22:00Z">
                                <w:r>
                                  <w:rPr>
                                    <w:rFonts w:ascii="Courier New"/>
                                    <w:w w:val="98"/>
                                    <w:sz w:val="13"/>
                                  </w:rPr>
                                  <w:t>“</w:t>
                                </w:r>
                                <w:r>
                                  <w:rPr>
                                    <w:rFonts w:ascii="Courier New"/>
                                    <w:w w:val="98"/>
                                    <w:sz w:val="13"/>
                                  </w:rPr>
                                  <w:t>local</w:t>
                                </w:r>
                                <w:r>
                                  <w:rPr>
                                    <w:rFonts w:ascii="Courier New"/>
                                    <w:w w:val="98"/>
                                    <w:sz w:val="13"/>
                                  </w:rPr>
                                  <w:t>”</w:t>
                                </w:r>
                                <w:r>
                                  <w:rPr>
                                    <w:rFonts w:ascii="Courier New"/>
                                    <w:w w:val="98"/>
                                    <w:sz w:val="13"/>
                                  </w:rPr>
                                  <w:t xml:space="preserve"> : true</w:t>
                                </w:r>
                              </w:ins>
                            </w:p>
                            <w:p w14:paraId="04607948" w14:textId="77777777" w:rsidR="008B625D" w:rsidRDefault="008B625D" w:rsidP="008B625D">
                              <w:pPr>
                                <w:pStyle w:val="BodyText"/>
                                <w:rPr>
                                  <w:rFonts w:ascii="Courier New"/>
                                  <w:sz w:val="17"/>
                                </w:rPr>
                              </w:pPr>
                            </w:p>
                            <w:p w14:paraId="04195FC1" w14:textId="77777777" w:rsidR="008B625D" w:rsidRDefault="008B625D" w:rsidP="008B625D">
                              <w:pPr>
                                <w:ind w:left="674"/>
                                <w:rPr>
                                  <w:rFonts w:ascii="Courier New"/>
                                  <w:sz w:val="13"/>
                                </w:rPr>
                              </w:pPr>
                              <w:r>
                                <w:rPr>
                                  <w:rFonts w:ascii="Courier New"/>
                                  <w:w w:val="98"/>
                                  <w:sz w:val="13"/>
                                </w:rPr>
                                <w:t>}</w:t>
                              </w:r>
                            </w:p>
                            <w:p w14:paraId="5C7B231D" w14:textId="77777777" w:rsidR="008B625D" w:rsidRDefault="008B625D" w:rsidP="008B625D">
                              <w:pPr>
                                <w:pStyle w:val="BodyText"/>
                                <w:rPr>
                                  <w:rFonts w:ascii="Courier New"/>
                                  <w:sz w:val="17"/>
                                </w:rPr>
                              </w:pPr>
                            </w:p>
                            <w:p w14:paraId="7AFEEB9E" w14:textId="77777777" w:rsidR="008B625D" w:rsidRDefault="008B625D" w:rsidP="008B625D">
                              <w:pPr>
                                <w:ind w:left="367"/>
                                <w:rPr>
                                  <w:rFonts w:ascii="Courier New"/>
                                  <w:sz w:val="13"/>
                                </w:rPr>
                              </w:pPr>
                              <w:r>
                                <w:rPr>
                                  <w:rFonts w:ascii="Courier New"/>
                                  <w:w w:val="98"/>
                                  <w:sz w:val="13"/>
                                </w:rPr>
                                <w:t>}</w:t>
                              </w:r>
                            </w:p>
                            <w:p w14:paraId="20A215AB" w14:textId="77777777" w:rsidR="008B625D" w:rsidRDefault="008B625D" w:rsidP="008B625D">
                              <w:pPr>
                                <w:pStyle w:val="BodyText"/>
                                <w:rPr>
                                  <w:rFonts w:ascii="Courier New"/>
                                  <w:sz w:val="17"/>
                                </w:rPr>
                              </w:pPr>
                            </w:p>
                            <w:p w14:paraId="052611F9" w14:textId="77777777" w:rsidR="008B625D" w:rsidRDefault="008B625D" w:rsidP="008B625D">
                              <w:pPr>
                                <w:ind w:left="60"/>
                                <w:rPr>
                                  <w:rFonts w:ascii="Courier New"/>
                                  <w:sz w:val="13"/>
                                </w:rPr>
                              </w:pPr>
                              <w:r>
                                <w:rPr>
                                  <w:rFonts w:ascii="Courier New"/>
                                  <w:w w:val="98"/>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777E1" id="_x0000_s1223" type="#_x0000_t202" style="position:absolute;margin-left:76.35pt;margin-top:6.25pt;width:464pt;height:428pt;z-index:-251402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" fillcolor="#ededed" stroked="f">
                  <v:path arrowok="t"/>
                  <v:textbox inset="0,0,0,0">
                    <w:txbxContent>
                      <w:p w14:paraId="330BD8F2" w14:textId="77777777" w:rsidR="008B625D" w:rsidRDefault="008B625D" w:rsidP="008B625D">
                        <w:pPr>
                          <w:pStyle w:val="BodyText"/>
                          <w:spacing w:before="12"/>
                          <w:rPr>
                            <w:sz w:val="10"/>
                          </w:rPr>
                        </w:pPr>
                      </w:p>
                      <w:p w14:paraId="688E8138" w14:textId="77777777" w:rsidR="008B625D" w:rsidRDefault="008B625D" w:rsidP="008B625D">
                        <w:pPr>
                          <w:ind w:left="60"/>
                          <w:rPr>
                            <w:rFonts w:ascii="Courier New"/>
                            <w:sz w:val="13"/>
                          </w:rPr>
                        </w:pPr>
                        <w:r>
                          <w:rPr>
                            <w:rFonts w:ascii="Courier New"/>
                            <w:w w:val="98"/>
                            <w:sz w:val="13"/>
                          </w:rPr>
                          <w:t>{</w:t>
                        </w:r>
                      </w:p>
                      <w:p w14:paraId="3E004239" w14:textId="77777777" w:rsidR="008B625D" w:rsidRDefault="008B625D" w:rsidP="008B625D">
                        <w:pPr>
                          <w:pStyle w:val="BodyText"/>
                          <w:rPr>
                            <w:rFonts w:ascii="Courier New"/>
                            <w:sz w:val="17"/>
                          </w:rPr>
                        </w:pPr>
                      </w:p>
                      <w:p w14:paraId="2AF9485E" w14:textId="77777777" w:rsidR="008B625D" w:rsidRDefault="008B625D" w:rsidP="008B625D">
                        <w:pPr>
                          <w:ind w:left="367"/>
                          <w:rPr>
                            <w:rFonts w:ascii="Courier New"/>
                            <w:sz w:val="13"/>
                          </w:rPr>
                        </w:pPr>
                        <w:r>
                          <w:rPr>
                            <w:rFonts w:ascii="Courier New"/>
                            <w:sz w:val="13"/>
                          </w:rPr>
                          <w:t>"data":</w:t>
                        </w:r>
                      </w:p>
                      <w:p w14:paraId="385A18D0" w14:textId="77777777" w:rsidR="008B625D" w:rsidRDefault="008B625D" w:rsidP="008B625D">
                        <w:pPr>
                          <w:pStyle w:val="BodyText"/>
                          <w:rPr>
                            <w:rFonts w:ascii="Courier New"/>
                            <w:sz w:val="17"/>
                          </w:rPr>
                        </w:pPr>
                      </w:p>
                      <w:p w14:paraId="7376B528" w14:textId="77777777" w:rsidR="008B625D" w:rsidRDefault="008B625D" w:rsidP="008B625D">
                        <w:pPr>
                          <w:ind w:left="367"/>
                          <w:rPr>
                            <w:rFonts w:ascii="Courier New"/>
                            <w:sz w:val="13"/>
                          </w:rPr>
                        </w:pPr>
                        <w:r>
                          <w:rPr>
                            <w:rFonts w:ascii="Courier New"/>
                            <w:w w:val="98"/>
                            <w:sz w:val="13"/>
                          </w:rPr>
                          <w:t>{</w:t>
                        </w:r>
                      </w:p>
                      <w:p w14:paraId="2C10B851" w14:textId="77777777" w:rsidR="008B625D" w:rsidRDefault="008B625D" w:rsidP="008B625D">
                        <w:pPr>
                          <w:pStyle w:val="BodyText"/>
                          <w:rPr>
                            <w:rFonts w:ascii="Courier New"/>
                            <w:sz w:val="17"/>
                          </w:rPr>
                        </w:pPr>
                      </w:p>
                      <w:p w14:paraId="187BCDC6" w14:textId="77777777" w:rsidR="008B625D" w:rsidRDefault="008B625D" w:rsidP="008B625D">
                        <w:pPr>
                          <w:ind w:left="674"/>
                          <w:rPr>
                            <w:rFonts w:ascii="Courier New"/>
                            <w:sz w:val="13"/>
                          </w:rPr>
                        </w:pPr>
                        <w:r>
                          <w:rPr>
                            <w:rFonts w:ascii="Courier New"/>
                            <w:sz w:val="13"/>
                          </w:rPr>
                          <w:t>"coverity":</w:t>
                        </w:r>
                      </w:p>
                      <w:p w14:paraId="6091F04E" w14:textId="77777777" w:rsidR="008B625D" w:rsidRDefault="008B625D" w:rsidP="008B625D">
                        <w:pPr>
                          <w:pStyle w:val="BodyText"/>
                          <w:rPr>
                            <w:rFonts w:ascii="Courier New"/>
                            <w:sz w:val="17"/>
                          </w:rPr>
                        </w:pPr>
                      </w:p>
                      <w:p w14:paraId="59BCD632" w14:textId="77777777" w:rsidR="008B625D" w:rsidRDefault="008B625D" w:rsidP="008B625D">
                        <w:pPr>
                          <w:ind w:left="674"/>
                          <w:rPr>
                            <w:rFonts w:ascii="Courier New"/>
                            <w:sz w:val="13"/>
                          </w:rPr>
                        </w:pPr>
                        <w:r>
                          <w:rPr>
                            <w:rFonts w:ascii="Courier New"/>
                            <w:w w:val="98"/>
                            <w:sz w:val="13"/>
                          </w:rPr>
                          <w:t>{</w:t>
                        </w:r>
                      </w:p>
                      <w:p w14:paraId="3C7231A7" w14:textId="77777777" w:rsidR="008B625D" w:rsidRDefault="008B625D" w:rsidP="008B625D">
                        <w:pPr>
                          <w:pStyle w:val="BodyText"/>
                          <w:rPr>
                            <w:rFonts w:ascii="Courier New"/>
                            <w:sz w:val="17"/>
                          </w:rPr>
                        </w:pPr>
                      </w:p>
                      <w:p w14:paraId="03E7A651" w14:textId="77777777" w:rsidR="008B625D" w:rsidRDefault="008B625D" w:rsidP="008B625D">
                        <w:pPr>
                          <w:ind w:left="981"/>
                          <w:rPr>
                            <w:rFonts w:ascii="Courier New"/>
                            <w:sz w:val="13"/>
                          </w:rPr>
                        </w:pPr>
                        <w:r>
                          <w:rPr>
                            <w:rFonts w:ascii="Courier New"/>
                            <w:sz w:val="13"/>
                          </w:rPr>
                          <w:t>"connect": {</w:t>
                        </w:r>
                      </w:p>
                      <w:p w14:paraId="68E43250" w14:textId="77777777" w:rsidR="008B625D" w:rsidRDefault="008B625D" w:rsidP="008B625D">
                        <w:pPr>
                          <w:pStyle w:val="BodyText"/>
                          <w:rPr>
                            <w:rFonts w:ascii="Courier New"/>
                            <w:sz w:val="17"/>
                          </w:rPr>
                        </w:pPr>
                      </w:p>
                      <w:p w14:paraId="156B0C72" w14:textId="77777777" w:rsidR="008B625D" w:rsidRDefault="008B625D" w:rsidP="008B625D">
                        <w:pPr>
                          <w:spacing w:before="1"/>
                          <w:ind w:left="1289"/>
                          <w:rPr>
                            <w:rFonts w:ascii="Courier New"/>
                            <w:sz w:val="13"/>
                          </w:rPr>
                        </w:pPr>
                        <w:r>
                          <w:rPr>
                            <w:rFonts w:ascii="Courier New"/>
                            <w:sz w:val="13"/>
                          </w:rPr>
                          <w:t>"url": "</w:t>
                        </w:r>
                        <w:r>
                          <w:rPr>
                            <w:rFonts w:ascii="Courier New"/>
                            <w:i/>
                            <w:sz w:val="13"/>
                          </w:rPr>
                          <w:t>&lt;Connect URL&gt;</w:t>
                        </w:r>
                        <w:r>
                          <w:rPr>
                            <w:rFonts w:ascii="Courier New"/>
                            <w:sz w:val="13"/>
                          </w:rPr>
                          <w:t>",</w:t>
                        </w:r>
                      </w:p>
                      <w:p w14:paraId="46C91BAC" w14:textId="77777777" w:rsidR="008B625D" w:rsidRDefault="008B625D" w:rsidP="008B625D">
                        <w:pPr>
                          <w:pStyle w:val="BodyText"/>
                          <w:rPr>
                            <w:rFonts w:ascii="Courier New"/>
                            <w:sz w:val="14"/>
                          </w:rPr>
                        </w:pPr>
                      </w:p>
                      <w:p w14:paraId="2C378069" w14:textId="77777777" w:rsidR="008B625D" w:rsidRDefault="008B625D" w:rsidP="008B625D">
                        <w:pPr>
                          <w:pStyle w:val="BodyText"/>
                          <w:rPr>
                            <w:rFonts w:ascii="Courier New"/>
                            <w:sz w:val="14"/>
                          </w:rPr>
                        </w:pPr>
                      </w:p>
                      <w:p w14:paraId="6845F756" w14:textId="77777777" w:rsidR="008B625D" w:rsidRDefault="008B625D" w:rsidP="008B625D">
                        <w:pPr>
                          <w:pStyle w:val="BodyText"/>
                          <w:rPr>
                            <w:rFonts w:ascii="Courier New"/>
                            <w:sz w:val="19"/>
                          </w:rPr>
                        </w:pPr>
                      </w:p>
                      <w:p w14:paraId="5F2E8B1D" w14:textId="77777777" w:rsidR="008B625D" w:rsidRDefault="008B625D" w:rsidP="008B625D">
                        <w:pPr>
                          <w:ind w:left="1289"/>
                          <w:rPr>
                            <w:rFonts w:ascii="Courier New"/>
                            <w:sz w:val="13"/>
                          </w:rPr>
                        </w:pPr>
                        <w:r>
                          <w:rPr>
                            <w:rFonts w:ascii="Courier New"/>
                            <w:sz w:val="13"/>
                          </w:rPr>
                          <w:t>"project":{</w:t>
                        </w:r>
                      </w:p>
                      <w:p w14:paraId="179BAE74" w14:textId="77777777" w:rsidR="008B625D" w:rsidRDefault="008B625D" w:rsidP="008B625D">
                        <w:pPr>
                          <w:pStyle w:val="BodyText"/>
                          <w:rPr>
                            <w:rFonts w:ascii="Courier New"/>
                            <w:sz w:val="17"/>
                          </w:rPr>
                        </w:pPr>
                      </w:p>
                      <w:p w14:paraId="4A806697" w14:textId="77777777" w:rsidR="008B625D" w:rsidRDefault="008B625D" w:rsidP="008B625D">
                        <w:pPr>
                          <w:ind w:left="1596"/>
                          <w:rPr>
                            <w:rFonts w:ascii="Courier New"/>
                            <w:sz w:val="13"/>
                          </w:rPr>
                        </w:pPr>
                        <w:r>
                          <w:rPr>
                            <w:rFonts w:ascii="Courier New"/>
                            <w:sz w:val="13"/>
                          </w:rPr>
                          <w:t>"name": "</w:t>
                        </w:r>
                        <w:r>
                          <w:rPr>
                            <w:rFonts w:ascii="Courier New"/>
                            <w:i/>
                            <w:sz w:val="13"/>
                          </w:rPr>
                          <w:t>&lt;PROJECT_NAME&gt;</w:t>
                        </w:r>
                        <w:r>
                          <w:rPr>
                            <w:rFonts w:ascii="Courier New"/>
                            <w:sz w:val="13"/>
                          </w:rPr>
                          <w:t>"</w:t>
                        </w:r>
                      </w:p>
                      <w:p w14:paraId="3AEC8F83" w14:textId="77777777" w:rsidR="008B625D" w:rsidRDefault="008B625D" w:rsidP="008B625D">
                        <w:pPr>
                          <w:pStyle w:val="BodyText"/>
                          <w:rPr>
                            <w:rFonts w:ascii="Courier New"/>
                            <w:sz w:val="17"/>
                          </w:rPr>
                        </w:pPr>
                      </w:p>
                      <w:p w14:paraId="204A7A92" w14:textId="77777777" w:rsidR="008B625D" w:rsidRDefault="008B625D" w:rsidP="008B625D">
                        <w:pPr>
                          <w:ind w:left="1289"/>
                          <w:rPr>
                            <w:rFonts w:ascii="Courier New"/>
                            <w:sz w:val="13"/>
                          </w:rPr>
                        </w:pPr>
                        <w:r>
                          <w:rPr>
                            <w:rFonts w:ascii="Courier New"/>
                            <w:sz w:val="13"/>
                          </w:rPr>
                          <w:t>},</w:t>
                        </w:r>
                      </w:p>
                      <w:p w14:paraId="644CEEAE" w14:textId="77777777" w:rsidR="008B625D" w:rsidRDefault="008B625D" w:rsidP="008B625D">
                        <w:pPr>
                          <w:pStyle w:val="BodyText"/>
                          <w:rPr>
                            <w:rFonts w:ascii="Courier New"/>
                            <w:sz w:val="17"/>
                          </w:rPr>
                        </w:pPr>
                      </w:p>
                      <w:p w14:paraId="766D7987" w14:textId="77777777" w:rsidR="008B625D" w:rsidRDefault="008B625D" w:rsidP="008B625D">
                        <w:pPr>
                          <w:ind w:left="1289"/>
                          <w:rPr>
                            <w:rFonts w:ascii="Courier New"/>
                            <w:sz w:val="13"/>
                          </w:rPr>
                        </w:pPr>
                        <w:r>
                          <w:rPr>
                            <w:rFonts w:ascii="Courier New"/>
                            <w:sz w:val="13"/>
                          </w:rPr>
                          <w:t>"stream": {</w:t>
                        </w:r>
                      </w:p>
                      <w:p w14:paraId="60DC1498" w14:textId="77777777" w:rsidR="008B625D" w:rsidRDefault="008B625D" w:rsidP="008B625D">
                        <w:pPr>
                          <w:pStyle w:val="BodyText"/>
                          <w:rPr>
                            <w:rFonts w:ascii="Courier New"/>
                            <w:sz w:val="17"/>
                          </w:rPr>
                        </w:pPr>
                      </w:p>
                      <w:p w14:paraId="760F026D" w14:textId="77777777" w:rsidR="008B625D" w:rsidRDefault="008B625D" w:rsidP="008B625D">
                        <w:pPr>
                          <w:spacing w:before="1"/>
                          <w:ind w:left="1442"/>
                          <w:rPr>
                            <w:rFonts w:ascii="Courier New"/>
                            <w:sz w:val="13"/>
                          </w:rPr>
                        </w:pPr>
                        <w:r>
                          <w:rPr>
                            <w:rFonts w:ascii="Courier New"/>
                            <w:sz w:val="13"/>
                          </w:rPr>
                          <w:t>"name": "</w:t>
                        </w:r>
                        <w:r>
                          <w:rPr>
                            <w:rFonts w:ascii="Courier New"/>
                            <w:i/>
                            <w:sz w:val="13"/>
                          </w:rPr>
                          <w:t>&lt;STREAM_NAME&gt;</w:t>
                        </w:r>
                        <w:r>
                          <w:rPr>
                            <w:rFonts w:ascii="Courier New"/>
                            <w:sz w:val="13"/>
                          </w:rPr>
                          <w:t>"</w:t>
                        </w:r>
                      </w:p>
                      <w:p w14:paraId="38DD0F6D" w14:textId="77777777" w:rsidR="008B625D" w:rsidRDefault="008B625D" w:rsidP="008B625D">
                        <w:pPr>
                          <w:pStyle w:val="BodyText"/>
                          <w:rPr>
                            <w:rFonts w:ascii="Courier New"/>
                            <w:sz w:val="17"/>
                          </w:rPr>
                        </w:pPr>
                      </w:p>
                      <w:p w14:paraId="13A59DF2" w14:textId="77777777" w:rsidR="008B625D" w:rsidRDefault="008B625D" w:rsidP="008B625D">
                        <w:pPr>
                          <w:ind w:left="1289"/>
                          <w:rPr>
                            <w:rFonts w:ascii="Courier New"/>
                            <w:sz w:val="13"/>
                          </w:rPr>
                        </w:pPr>
                        <w:r>
                          <w:rPr>
                            <w:rFonts w:ascii="Courier New"/>
                            <w:sz w:val="13"/>
                          </w:rPr>
                          <w:t>},</w:t>
                        </w:r>
                      </w:p>
                      <w:p w14:paraId="53A8FC1E" w14:textId="77777777" w:rsidR="008B625D" w:rsidRDefault="008B625D" w:rsidP="008B625D">
                        <w:pPr>
                          <w:pStyle w:val="BodyText"/>
                          <w:rPr>
                            <w:rFonts w:ascii="Courier New"/>
                            <w:sz w:val="17"/>
                          </w:rPr>
                        </w:pPr>
                      </w:p>
                      <w:p w14:paraId="14DCF560" w14:textId="77777777" w:rsidR="008B625D" w:rsidRDefault="008B625D" w:rsidP="008B625D">
                        <w:pPr>
                          <w:ind w:left="1289"/>
                          <w:rPr>
                            <w:rFonts w:ascii="Courier New"/>
                            <w:sz w:val="13"/>
                          </w:rPr>
                        </w:pPr>
                        <w:r>
                          <w:rPr>
                            <w:rFonts w:ascii="Courier New"/>
                            <w:sz w:val="13"/>
                          </w:rPr>
                          <w:t>"policy": {</w:t>
                        </w:r>
                      </w:p>
                      <w:p w14:paraId="7BBE1B9E" w14:textId="77777777" w:rsidR="008B625D" w:rsidRDefault="008B625D" w:rsidP="008B625D">
                        <w:pPr>
                          <w:pStyle w:val="BodyText"/>
                          <w:rPr>
                            <w:rFonts w:ascii="Courier New"/>
                            <w:sz w:val="17"/>
                          </w:rPr>
                        </w:pPr>
                      </w:p>
                      <w:p w14:paraId="473681FF" w14:textId="77777777" w:rsidR="008B625D" w:rsidRDefault="008B625D" w:rsidP="008B625D">
                        <w:pPr>
                          <w:ind w:left="1596"/>
                          <w:rPr>
                            <w:rFonts w:ascii="Courier New"/>
                            <w:sz w:val="13"/>
                          </w:rPr>
                        </w:pPr>
                        <w:r>
                          <w:rPr>
                            <w:rFonts w:ascii="Courier New"/>
                            <w:sz w:val="13"/>
                          </w:rPr>
                          <w:t>"view": "</w:t>
                        </w:r>
                        <w:r>
                          <w:rPr>
                            <w:rFonts w:ascii="Courier New"/>
                            <w:i/>
                            <w:sz w:val="13"/>
                          </w:rPr>
                          <w:t>&lt;View Name / Id&gt;</w:t>
                        </w:r>
                        <w:r>
                          <w:rPr>
                            <w:rFonts w:ascii="Courier New"/>
                            <w:sz w:val="13"/>
                          </w:rPr>
                          <w:t>"</w:t>
                        </w:r>
                      </w:p>
                      <w:p w14:paraId="1125E862" w14:textId="77777777" w:rsidR="008B625D" w:rsidRDefault="008B625D" w:rsidP="008B625D">
                        <w:pPr>
                          <w:pStyle w:val="BodyText"/>
                          <w:rPr>
                            <w:rFonts w:ascii="Courier New"/>
                            <w:sz w:val="17"/>
                          </w:rPr>
                        </w:pPr>
                      </w:p>
                      <w:p w14:paraId="7650BBC9" w14:textId="77777777" w:rsidR="008B625D" w:rsidRDefault="008B625D" w:rsidP="008B625D">
                        <w:pPr>
                          <w:ind w:left="1289"/>
                          <w:rPr>
                            <w:rFonts w:ascii="Courier New"/>
                            <w:sz w:val="13"/>
                          </w:rPr>
                        </w:pPr>
                        <w:r>
                          <w:rPr>
                            <w:rFonts w:ascii="Courier New"/>
                            <w:sz w:val="13"/>
                          </w:rPr>
                          <w:t>},</w:t>
                        </w:r>
                      </w:p>
                      <w:p w14:paraId="1240F31A" w14:textId="77777777" w:rsidR="008B625D" w:rsidRDefault="008B625D" w:rsidP="008B625D">
                        <w:pPr>
                          <w:pStyle w:val="BodyText"/>
                          <w:rPr>
                            <w:rFonts w:ascii="Courier New"/>
                            <w:sz w:val="17"/>
                          </w:rPr>
                        </w:pPr>
                      </w:p>
                      <w:p w14:paraId="60BAE145" w14:textId="77777777" w:rsidR="008B625D" w:rsidRDefault="008B625D" w:rsidP="008B625D">
                        <w:pPr>
                          <w:spacing w:line="554" w:lineRule="auto"/>
                          <w:ind w:left="1596" w:right="6160" w:hanging="308"/>
                          <w:rPr>
                            <w:rFonts w:ascii="Courier New"/>
                            <w:sz w:val="13"/>
                          </w:rPr>
                        </w:pPr>
                        <w:r>
                          <w:rPr>
                            <w:rFonts w:ascii="Courier New"/>
                            <w:sz w:val="13"/>
                          </w:rPr>
                          <w:t>"automation": { "prcomment" : false</w:t>
                        </w:r>
                      </w:p>
                      <w:p w14:paraId="7C60F013" w14:textId="77777777" w:rsidR="008B625D" w:rsidRDefault="008B625D" w:rsidP="008B625D">
                        <w:pPr>
                          <w:spacing w:line="147" w:lineRule="exact"/>
                          <w:ind w:left="1289"/>
                          <w:rPr>
                            <w:rFonts w:ascii="Courier New"/>
                            <w:sz w:val="13"/>
                          </w:rPr>
                        </w:pPr>
                        <w:r>
                          <w:rPr>
                            <w:rFonts w:ascii="Courier New"/>
                            <w:w w:val="98"/>
                            <w:sz w:val="13"/>
                          </w:rPr>
                          <w:t>}</w:t>
                        </w:r>
                      </w:p>
                      <w:p w14:paraId="2DE70B34" w14:textId="77777777" w:rsidR="008B625D" w:rsidRDefault="008B625D" w:rsidP="008B625D">
                        <w:pPr>
                          <w:pStyle w:val="BodyText"/>
                          <w:rPr>
                            <w:rFonts w:ascii="Courier New"/>
                            <w:sz w:val="14"/>
                          </w:rPr>
                        </w:pPr>
                      </w:p>
                      <w:p w14:paraId="13A59EF0" w14:textId="77777777" w:rsidR="008B625D" w:rsidRDefault="008B625D" w:rsidP="008B625D">
                        <w:pPr>
                          <w:pStyle w:val="BodyText"/>
                          <w:rPr>
                            <w:rFonts w:ascii="Courier New"/>
                            <w:sz w:val="14"/>
                          </w:rPr>
                        </w:pPr>
                      </w:p>
                      <w:p w14:paraId="53CF16E2" w14:textId="77777777" w:rsidR="008B625D" w:rsidRDefault="008B625D" w:rsidP="008B625D">
                        <w:pPr>
                          <w:pStyle w:val="BodyText"/>
                          <w:rPr>
                            <w:rFonts w:ascii="Courier New"/>
                            <w:sz w:val="19"/>
                          </w:rPr>
                        </w:pPr>
                      </w:p>
                      <w:p w14:paraId="4AADB0B2" w14:textId="1FCFA228" w:rsidR="008B625D" w:rsidRDefault="008B625D" w:rsidP="008B625D">
                        <w:pPr>
                          <w:spacing w:before="1"/>
                          <w:ind w:left="981"/>
                          <w:rPr>
                            <w:ins w:id="1561" w:author="Raj Kesarapalli" w:date="2023-07-27T14:22:00Z"/>
                            <w:rFonts w:ascii="Courier New"/>
                            <w:w w:val="98"/>
                            <w:sz w:val="13"/>
                          </w:rPr>
                        </w:pPr>
                        <w:r>
                          <w:rPr>
                            <w:rFonts w:ascii="Courier New"/>
                            <w:w w:val="98"/>
                            <w:sz w:val="13"/>
                          </w:rPr>
                          <w:t>}</w:t>
                        </w:r>
                        <w:ins w:id="1562" w:author="Raj Kesarapalli" w:date="2023-07-27T14:22:00Z">
                          <w:r>
                            <w:rPr>
                              <w:rFonts w:ascii="Courier New"/>
                              <w:w w:val="98"/>
                              <w:sz w:val="13"/>
                            </w:rPr>
                            <w:t>,</w:t>
                          </w:r>
                        </w:ins>
                      </w:p>
                      <w:p w14:paraId="62ECF9FD" w14:textId="73BBF595" w:rsidR="008B625D" w:rsidRDefault="008B625D" w:rsidP="008B625D">
                        <w:pPr>
                          <w:spacing w:before="1"/>
                          <w:ind w:left="981"/>
                          <w:rPr>
                            <w:rFonts w:ascii="Courier New"/>
                            <w:sz w:val="13"/>
                          </w:rPr>
                        </w:pPr>
                        <w:ins w:id="1563" w:author="Raj Kesarapalli" w:date="2023-07-27T14:22:00Z">
                          <w:r>
                            <w:rPr>
                              <w:rFonts w:ascii="Courier New"/>
                              <w:w w:val="98"/>
                              <w:sz w:val="13"/>
                            </w:rPr>
                            <w:t>“</w:t>
                          </w:r>
                          <w:r>
                            <w:rPr>
                              <w:rFonts w:ascii="Courier New"/>
                              <w:w w:val="98"/>
                              <w:sz w:val="13"/>
                            </w:rPr>
                            <w:t>local</w:t>
                          </w:r>
                          <w:r>
                            <w:rPr>
                              <w:rFonts w:ascii="Courier New"/>
                              <w:w w:val="98"/>
                              <w:sz w:val="13"/>
                            </w:rPr>
                            <w:t>”</w:t>
                          </w:r>
                          <w:r>
                            <w:rPr>
                              <w:rFonts w:ascii="Courier New"/>
                              <w:w w:val="98"/>
                              <w:sz w:val="13"/>
                            </w:rPr>
                            <w:t xml:space="preserve"> : true</w:t>
                          </w:r>
                        </w:ins>
                      </w:p>
                      <w:p w14:paraId="04607948" w14:textId="77777777" w:rsidR="008B625D" w:rsidRDefault="008B625D" w:rsidP="008B625D">
                        <w:pPr>
                          <w:pStyle w:val="BodyText"/>
                          <w:rPr>
                            <w:rFonts w:ascii="Courier New"/>
                            <w:sz w:val="17"/>
                          </w:rPr>
                        </w:pPr>
                      </w:p>
                      <w:p w14:paraId="04195FC1" w14:textId="77777777" w:rsidR="008B625D" w:rsidRDefault="008B625D" w:rsidP="008B625D">
                        <w:pPr>
                          <w:ind w:left="674"/>
                          <w:rPr>
                            <w:rFonts w:ascii="Courier New"/>
                            <w:sz w:val="13"/>
                          </w:rPr>
                        </w:pPr>
                        <w:r>
                          <w:rPr>
                            <w:rFonts w:ascii="Courier New"/>
                            <w:w w:val="98"/>
                            <w:sz w:val="13"/>
                          </w:rPr>
                          <w:t>}</w:t>
                        </w:r>
                      </w:p>
                      <w:p w14:paraId="5C7B231D" w14:textId="77777777" w:rsidR="008B625D" w:rsidRDefault="008B625D" w:rsidP="008B625D">
                        <w:pPr>
                          <w:pStyle w:val="BodyText"/>
                          <w:rPr>
                            <w:rFonts w:ascii="Courier New"/>
                            <w:sz w:val="17"/>
                          </w:rPr>
                        </w:pPr>
                      </w:p>
                      <w:p w14:paraId="7AFEEB9E" w14:textId="77777777" w:rsidR="008B625D" w:rsidRDefault="008B625D" w:rsidP="008B625D">
                        <w:pPr>
                          <w:ind w:left="367"/>
                          <w:rPr>
                            <w:rFonts w:ascii="Courier New"/>
                            <w:sz w:val="13"/>
                          </w:rPr>
                        </w:pPr>
                        <w:r>
                          <w:rPr>
                            <w:rFonts w:ascii="Courier New"/>
                            <w:w w:val="98"/>
                            <w:sz w:val="13"/>
                          </w:rPr>
                          <w:t>}</w:t>
                        </w:r>
                      </w:p>
                      <w:p w14:paraId="20A215AB" w14:textId="77777777" w:rsidR="008B625D" w:rsidRDefault="008B625D" w:rsidP="008B625D">
                        <w:pPr>
                          <w:pStyle w:val="BodyText"/>
                          <w:rPr>
                            <w:rFonts w:ascii="Courier New"/>
                            <w:sz w:val="17"/>
                          </w:rPr>
                        </w:pPr>
                      </w:p>
                      <w:p w14:paraId="052611F9" w14:textId="77777777" w:rsidR="008B625D" w:rsidRDefault="008B625D" w:rsidP="008B625D">
                        <w:pPr>
                          <w:ind w:left="60"/>
                          <w:rPr>
                            <w:rFonts w:ascii="Courier New"/>
                            <w:sz w:val="13"/>
                          </w:rPr>
                        </w:pPr>
                        <w:r>
                          <w:rPr>
                            <w:rFonts w:ascii="Courier New"/>
                            <w:w w:val="98"/>
                            <w:sz w:val="13"/>
                          </w:rPr>
                          <w:t>}</w:t>
                        </w:r>
                      </w:p>
                    </w:txbxContent>
                  </v:textbox>
                  <w10:wrap type="topAndBottom" anchorx="page"/>
                </v:shape>
              </w:pict>
            </mc:Fallback>
          </mc:AlternateContent>
        </w:r>
      </w:ins>
    </w:p>
    <w:p w14:paraId="77A45740" w14:textId="77777777" w:rsidR="008B625D" w:rsidRDefault="008B625D" w:rsidP="008B625D">
      <w:pPr>
        <w:pStyle w:val="BodyText"/>
        <w:rPr>
          <w:ins w:id="1564" w:author="Raj Kesarapalli" w:date="2023-07-27T14:22:00Z"/>
          <w:sz w:val="12"/>
        </w:rPr>
      </w:pPr>
    </w:p>
    <w:p w14:paraId="76B435F9" w14:textId="77777777" w:rsidR="008B625D" w:rsidRDefault="008B625D" w:rsidP="008B625D">
      <w:pPr>
        <w:spacing w:before="96"/>
        <w:ind w:left="100"/>
        <w:rPr>
          <w:ins w:id="1565" w:author="Raj Kesarapalli" w:date="2023-07-27T14:22:00Z"/>
          <w:spacing w:val="-3"/>
          <w:sz w:val="20"/>
        </w:rPr>
      </w:pPr>
    </w:p>
    <w:p w14:paraId="67B3F256" w14:textId="77777777" w:rsidR="008B625D" w:rsidRDefault="008B625D" w:rsidP="008B625D">
      <w:pPr>
        <w:spacing w:before="96"/>
        <w:ind w:left="100"/>
        <w:rPr>
          <w:ins w:id="1566" w:author="Raj Kesarapalli" w:date="2023-07-27T14:21:00Z"/>
          <w:spacing w:val="-3"/>
          <w:sz w:val="20"/>
        </w:rPr>
      </w:pPr>
    </w:p>
    <w:p w14:paraId="19D4FD85" w14:textId="77777777" w:rsidR="008B625D" w:rsidRDefault="008B625D" w:rsidP="008B625D">
      <w:pPr>
        <w:spacing w:before="96"/>
        <w:ind w:left="100"/>
        <w:rPr>
          <w:ins w:id="1567" w:author="Raj Kesarapalli" w:date="2023-07-27T14:21:00Z"/>
          <w:spacing w:val="-3"/>
          <w:sz w:val="20"/>
        </w:rPr>
      </w:pPr>
    </w:p>
    <w:p w14:paraId="016E526B" w14:textId="7D64A9DA" w:rsidR="008B625D" w:rsidRDefault="008B625D" w:rsidP="008B625D">
      <w:pPr>
        <w:spacing w:before="96"/>
        <w:ind w:left="100"/>
        <w:rPr>
          <w:ins w:id="1568" w:author="Raj Kesarapalli" w:date="2023-07-27T14:21:00Z"/>
          <w:sz w:val="20"/>
        </w:rPr>
      </w:pPr>
      <w:ins w:id="1569" w:author="Raj Kesarapalli" w:date="2023-07-27T14:21:00Z">
        <w:r>
          <w:rPr>
            <w:spacing w:val="-3"/>
            <w:sz w:val="20"/>
          </w:rPr>
          <w:t>Here are the commands to run</w:t>
        </w:r>
        <w:r>
          <w:rPr>
            <w:sz w:val="20"/>
          </w:rPr>
          <w:t xml:space="preserve">: </w:t>
        </w:r>
      </w:ins>
    </w:p>
    <w:p w14:paraId="12C7853E" w14:textId="3FDC4C77" w:rsidR="00D64DB2" w:rsidDel="008B625D" w:rsidRDefault="0022516B">
      <w:pPr>
        <w:spacing w:before="96"/>
        <w:ind w:left="100"/>
        <w:rPr>
          <w:del w:id="1570" w:author="Raj Kesarapalli" w:date="2023-07-27T14:21:00Z"/>
          <w:sz w:val="20"/>
        </w:rPr>
      </w:pPr>
      <w:del w:id="1571" w:author="Raj Kesarapalli" w:date="2023-07-27T14:21:00Z">
        <w:r w:rsidDel="008B625D">
          <w:rPr>
            <w:spacing w:val="-3"/>
            <w:sz w:val="20"/>
          </w:rPr>
          <w:delText xml:space="preserve">You </w:delText>
        </w:r>
        <w:r w:rsidDel="008B625D">
          <w:rPr>
            <w:sz w:val="20"/>
          </w:rPr>
          <w:delText xml:space="preserve">can input this file with a </w:delText>
        </w:r>
        <w:r w:rsidDel="008B625D">
          <w:rPr>
            <w:rFonts w:ascii="Courier New"/>
            <w:sz w:val="16"/>
            <w:shd w:val="clear" w:color="auto" w:fill="EDEDED"/>
          </w:rPr>
          <w:delText>synopsys-bridge --stage connect --input input.json</w:delText>
        </w:r>
        <w:r w:rsidDel="008B625D">
          <w:rPr>
            <w:rFonts w:ascii="Courier New"/>
            <w:spacing w:val="-82"/>
            <w:sz w:val="16"/>
          </w:rPr>
          <w:delText xml:space="preserve"> </w:delText>
        </w:r>
        <w:r w:rsidDel="008B625D">
          <w:rPr>
            <w:sz w:val="20"/>
          </w:rPr>
          <w:delText>command.</w:delText>
        </w:r>
      </w:del>
    </w:p>
    <w:p w14:paraId="07D2D9F1" w14:textId="7C2FA65A" w:rsidR="008B625D" w:rsidRDefault="008B625D">
      <w:pPr>
        <w:pStyle w:val="BodyText"/>
        <w:spacing w:before="6"/>
        <w:rPr>
          <w:ins w:id="1572" w:author="Raj Kesarapalli" w:date="2023-07-27T14:18:00Z"/>
          <w:sz w:val="26"/>
        </w:rPr>
      </w:pPr>
      <w:ins w:id="1573" w:author="Raj Kesarapalli" w:date="2023-07-27T14:18:00Z">
        <w:r>
          <w:rPr>
            <w:noProof/>
          </w:rPr>
          <mc:AlternateContent>
            <mc:Choice Requires="wps">
              <w:drawing>
                <wp:anchor distT="0" distB="0" distL="0" distR="0" simplePos="0" relativeHeight="251912192" behindDoc="1" locked="0" layoutInCell="1" allowOverlap="1" wp14:anchorId="4B0DBBE9" wp14:editId="2EC0DE29">
                  <wp:simplePos x="0" y="0"/>
                  <wp:positionH relativeFrom="page">
                    <wp:posOffset>850900</wp:posOffset>
                  </wp:positionH>
                  <wp:positionV relativeFrom="paragraph">
                    <wp:posOffset>200660</wp:posOffset>
                  </wp:positionV>
                  <wp:extent cx="5892800" cy="709930"/>
                  <wp:effectExtent l="0" t="0" r="0" b="1270"/>
                  <wp:wrapTopAndBottom/>
                  <wp:docPr id="2132440148"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70993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92D5FE" w14:textId="77777777" w:rsidR="008B625D" w:rsidRDefault="008B625D" w:rsidP="008B625D">
                              <w:pPr>
                                <w:pStyle w:val="BodyText"/>
                                <w:spacing w:before="12"/>
                                <w:rPr>
                                  <w:sz w:val="10"/>
                                </w:rPr>
                              </w:pPr>
                            </w:p>
                            <w:p w14:paraId="5982B5F0" w14:textId="7E93ECDF" w:rsidR="008B625D" w:rsidRPr="008B625D" w:rsidRDefault="008B625D" w:rsidP="008B625D">
                              <w:pPr>
                                <w:ind w:left="60"/>
                                <w:rPr>
                                  <w:ins w:id="1574" w:author="Raj Kesarapalli" w:date="2023-07-27T14:19:00Z"/>
                                  <w:rFonts w:ascii="Courier New"/>
                                  <w:sz w:val="13"/>
                                  <w:rPrChange w:id="1575" w:author="Raj Kesarapalli" w:date="2023-07-27T14:19:00Z">
                                    <w:rPr>
                                      <w:ins w:id="1576" w:author="Raj Kesarapalli" w:date="2023-07-27T14:19:00Z"/>
                                      <w:rFonts w:ascii="Courier New" w:hAnsi="Courier New" w:cs="Courier New"/>
                                      <w:i/>
                                      <w:iCs/>
                                      <w:color w:val="333333"/>
                                      <w:sz w:val="20"/>
                                      <w:szCs w:val="20"/>
                                    </w:rPr>
                                  </w:rPrChange>
                                </w:rPr>
                              </w:pPr>
                              <w:ins w:id="1577" w:author="Raj Kesarapalli" w:date="2023-07-27T14:18:00Z">
                                <w:r w:rsidRPr="008B625D">
                                  <w:rPr>
                                    <w:rFonts w:ascii="Courier New"/>
                                    <w:sz w:val="13"/>
                                    <w:rPrChange w:id="1578" w:author="Raj Kesarapalli" w:date="2023-07-27T14:19:00Z">
                                      <w:rPr>
                                        <w:rFonts w:ascii="Courier New" w:hAnsi="Courier New" w:cs="Courier New"/>
                                        <w:color w:val="333333"/>
                                        <w:sz w:val="20"/>
                                        <w:szCs w:val="20"/>
                                      </w:rPr>
                                    </w:rPrChange>
                                  </w:rPr>
                                  <w:t>export BRIDGE_COVERITY_CONNECT_USER_NAME=&lt;</w:t>
                                </w:r>
                                <w:r w:rsidRPr="008B625D">
                                  <w:rPr>
                                    <w:rFonts w:ascii="Courier New"/>
                                    <w:sz w:val="13"/>
                                    <w:rPrChange w:id="1579" w:author="Raj Kesarapalli" w:date="2023-07-27T14:19:00Z">
                                      <w:rPr>
                                        <w:rFonts w:ascii="Courier New" w:hAnsi="Courier New" w:cs="Courier New"/>
                                        <w:i/>
                                        <w:iCs/>
                                        <w:color w:val="333333"/>
                                        <w:sz w:val="20"/>
                                        <w:szCs w:val="20"/>
                                      </w:rPr>
                                    </w:rPrChange>
                                  </w:rPr>
                                  <w:t>COV_USER&gt;</w:t>
                                </w:r>
                              </w:ins>
                            </w:p>
                            <w:p w14:paraId="3B3F732E" w14:textId="77777777" w:rsidR="008B625D" w:rsidRDefault="008B625D" w:rsidP="008B625D">
                              <w:pPr>
                                <w:ind w:left="60"/>
                                <w:rPr>
                                  <w:ins w:id="1580" w:author="Raj Kesarapalli" w:date="2023-07-27T14:19:00Z"/>
                                  <w:rFonts w:ascii="Courier New"/>
                                  <w:sz w:val="13"/>
                                </w:rPr>
                              </w:pPr>
                            </w:p>
                            <w:p w14:paraId="729E5648" w14:textId="1C6AC8B1" w:rsidR="008B625D" w:rsidRPr="008B625D" w:rsidRDefault="008B625D" w:rsidP="008B625D">
                              <w:pPr>
                                <w:ind w:left="60"/>
                                <w:rPr>
                                  <w:ins w:id="1581" w:author="Raj Kesarapalli" w:date="2023-07-27T14:18:00Z"/>
                                  <w:rFonts w:ascii="Courier New"/>
                                  <w:sz w:val="13"/>
                                  <w:rPrChange w:id="1582" w:author="Raj Kesarapalli" w:date="2023-07-27T14:19:00Z">
                                    <w:rPr>
                                      <w:ins w:id="1583" w:author="Raj Kesarapalli" w:date="2023-07-27T14:18:00Z"/>
                                      <w:rFonts w:ascii="Courier New" w:hAnsi="Courier New" w:cs="Courier New"/>
                                      <w:i/>
                                      <w:iCs/>
                                      <w:color w:val="333333"/>
                                      <w:sz w:val="20"/>
                                      <w:szCs w:val="20"/>
                                    </w:rPr>
                                  </w:rPrChange>
                                </w:rPr>
                              </w:pPr>
                              <w:ins w:id="1584" w:author="Raj Kesarapalli" w:date="2023-07-27T14:19:00Z">
                                <w:r w:rsidRPr="008B625D">
                                  <w:rPr>
                                    <w:rFonts w:ascii="Courier New"/>
                                    <w:sz w:val="13"/>
                                    <w:rPrChange w:id="1585" w:author="Raj Kesarapalli" w:date="2023-07-27T14:19:00Z">
                                      <w:rPr>
                                        <w:rFonts w:ascii="Courier New" w:hAnsi="Courier New" w:cs="Courier New"/>
                                        <w:color w:val="333333"/>
                                        <w:sz w:val="20"/>
                                        <w:szCs w:val="20"/>
                                      </w:rPr>
                                    </w:rPrChange>
                                  </w:rPr>
                                  <w:t>export BRIDGE_COVERITY_CONNECT_USER_PASSWORD=</w:t>
                                </w:r>
                                <w:r>
                                  <w:rPr>
                                    <w:rFonts w:ascii="Courier New"/>
                                    <w:sz w:val="13"/>
                                  </w:rPr>
                                  <w:t>&lt;</w:t>
                                </w:r>
                                <w:r w:rsidRPr="008B625D">
                                  <w:rPr>
                                    <w:rFonts w:ascii="Courier New"/>
                                    <w:sz w:val="13"/>
                                    <w:rPrChange w:id="1586" w:author="Raj Kesarapalli" w:date="2023-07-27T14:19:00Z">
                                      <w:rPr>
                                        <w:rFonts w:ascii="Courier New" w:hAnsi="Courier New" w:cs="Courier New"/>
                                        <w:i/>
                                        <w:iCs/>
                                        <w:color w:val="333333"/>
                                        <w:sz w:val="20"/>
                                        <w:szCs w:val="20"/>
                                      </w:rPr>
                                    </w:rPrChange>
                                  </w:rPr>
                                  <w:t>COVERITY_PASSPHRASE</w:t>
                                </w:r>
                                <w:r>
                                  <w:rPr>
                                    <w:rFonts w:ascii="Courier New"/>
                                    <w:sz w:val="13"/>
                                  </w:rPr>
                                  <w:t>&gt;</w:t>
                                </w:r>
                              </w:ins>
                            </w:p>
                            <w:p w14:paraId="6DF619C7" w14:textId="77777777" w:rsidR="008B625D" w:rsidRDefault="008B625D" w:rsidP="008B625D">
                              <w:pPr>
                                <w:ind w:left="60"/>
                                <w:rPr>
                                  <w:ins w:id="1587" w:author="Raj Kesarapalli" w:date="2023-07-27T14:15:00Z"/>
                                  <w:rFonts w:ascii="Courier New"/>
                                  <w:sz w:val="13"/>
                                </w:rPr>
                              </w:pPr>
                            </w:p>
                            <w:p w14:paraId="068A915B" w14:textId="77777777" w:rsidR="008B625D" w:rsidRDefault="008B625D" w:rsidP="008B625D">
                              <w:pPr>
                                <w:ind w:left="60"/>
                                <w:rPr>
                                  <w:rFonts w:ascii="Courier New"/>
                                  <w:sz w:val="13"/>
                                </w:rPr>
                              </w:pPr>
                              <w:r>
                                <w:rPr>
                                  <w:rFonts w:ascii="Courier New"/>
                                  <w:sz w:val="13"/>
                                </w:rPr>
                                <w:t xml:space="preserve">synopsys-bridge --stage </w:t>
                              </w:r>
                              <w:del w:id="1588" w:author="Raj Kesarapalli" w:date="2023-07-27T14:15:00Z">
                                <w:r w:rsidDel="00A13702">
                                  <w:rPr>
                                    <w:rFonts w:ascii="Courier New"/>
                                    <w:sz w:val="13"/>
                                  </w:rPr>
                                  <w:delText>connect</w:delText>
                                </w:r>
                              </w:del>
                              <w:ins w:id="1589" w:author="Raj Kesarapalli" w:date="2023-07-27T14:15:00Z">
                                <w:r>
                                  <w:rPr>
                                    <w:rFonts w:ascii="Courier New"/>
                                    <w:sz w:val="13"/>
                                  </w:rPr>
                                  <w:t>blackduck --</w:t>
                                </w:r>
                              </w:ins>
                              <w:ins w:id="1590" w:author="Raj Kesarapalli" w:date="2023-07-27T14:16:00Z">
                                <w:r>
                                  <w:rPr>
                                    <w:rFonts w:ascii="Courier New"/>
                                    <w:sz w:val="13"/>
                                  </w:rPr>
                                  <w:t>input</w:t>
                                </w:r>
                              </w:ins>
                              <w:ins w:id="1591" w:author="Raj Kesarapalli" w:date="2023-07-27T14:15:00Z">
                                <w:r>
                                  <w:rPr>
                                    <w:rFonts w:ascii="Courier New"/>
                                    <w:sz w:val="13"/>
                                  </w:rPr>
                                  <w:t xml:space="preserve"> </w:t>
                                </w:r>
                              </w:ins>
                              <w:ins w:id="1592" w:author="Raj Kesarapalli" w:date="2023-07-27T14:16:00Z">
                                <w:r>
                                  <w:rPr>
                                    <w:rFonts w:ascii="Courier New"/>
                                    <w:sz w:val="13"/>
                                  </w:rPr>
                                  <w:t>input.json</w:t>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DBBE9" id="_x0000_s1224" type="#_x0000_t202" style="position:absolute;margin-left:67pt;margin-top:15.8pt;width:464pt;height:55.9pt;z-index:-251404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" fillcolor="#ededed" stroked="f">
                  <v:path arrowok="t"/>
                  <v:textbox inset="0,0,0,0">
                    <w:txbxContent>
                      <w:p w14:paraId="4F92D5FE" w14:textId="77777777" w:rsidR="008B625D" w:rsidRDefault="008B625D" w:rsidP="008B625D">
                        <w:pPr>
                          <w:pStyle w:val="BodyText"/>
                          <w:spacing w:before="12"/>
                          <w:rPr>
                            <w:sz w:val="10"/>
                          </w:rPr>
                        </w:pPr>
                      </w:p>
                      <w:p w14:paraId="5982B5F0" w14:textId="7E93ECDF" w:rsidR="008B625D" w:rsidRPr="008B625D" w:rsidRDefault="008B625D" w:rsidP="008B625D">
                        <w:pPr>
                          <w:ind w:left="60"/>
                          <w:rPr>
                            <w:ins w:id="1593" w:author="Raj Kesarapalli" w:date="2023-07-27T14:19:00Z"/>
                            <w:rFonts w:ascii="Courier New"/>
                            <w:sz w:val="13"/>
                            <w:rPrChange w:id="1594" w:author="Raj Kesarapalli" w:date="2023-07-27T14:19:00Z">
                              <w:rPr>
                                <w:ins w:id="1595" w:author="Raj Kesarapalli" w:date="2023-07-27T14:19:00Z"/>
                                <w:rFonts w:ascii="Courier New" w:hAnsi="Courier New" w:cs="Courier New"/>
                                <w:i/>
                                <w:iCs/>
                                <w:color w:val="333333"/>
                                <w:sz w:val="20"/>
                                <w:szCs w:val="20"/>
                              </w:rPr>
                            </w:rPrChange>
                          </w:rPr>
                        </w:pPr>
                        <w:ins w:id="1596" w:author="Raj Kesarapalli" w:date="2023-07-27T14:18:00Z">
                          <w:r w:rsidRPr="008B625D">
                            <w:rPr>
                              <w:rFonts w:ascii="Courier New"/>
                              <w:sz w:val="13"/>
                              <w:rPrChange w:id="1597" w:author="Raj Kesarapalli" w:date="2023-07-27T14:19:00Z">
                                <w:rPr>
                                  <w:rFonts w:ascii="Courier New" w:hAnsi="Courier New" w:cs="Courier New"/>
                                  <w:color w:val="333333"/>
                                  <w:sz w:val="20"/>
                                  <w:szCs w:val="20"/>
                                </w:rPr>
                              </w:rPrChange>
                            </w:rPr>
                            <w:t>export BRIDGE_COVERITY_CONNECT_USER_NAME=&lt;</w:t>
                          </w:r>
                          <w:r w:rsidRPr="008B625D">
                            <w:rPr>
                              <w:rFonts w:ascii="Courier New"/>
                              <w:sz w:val="13"/>
                              <w:rPrChange w:id="1598" w:author="Raj Kesarapalli" w:date="2023-07-27T14:19:00Z">
                                <w:rPr>
                                  <w:rFonts w:ascii="Courier New" w:hAnsi="Courier New" w:cs="Courier New"/>
                                  <w:i/>
                                  <w:iCs/>
                                  <w:color w:val="333333"/>
                                  <w:sz w:val="20"/>
                                  <w:szCs w:val="20"/>
                                </w:rPr>
                              </w:rPrChange>
                            </w:rPr>
                            <w:t>COV_USER&gt;</w:t>
                          </w:r>
                        </w:ins>
                      </w:p>
                      <w:p w14:paraId="3B3F732E" w14:textId="77777777" w:rsidR="008B625D" w:rsidRDefault="008B625D" w:rsidP="008B625D">
                        <w:pPr>
                          <w:ind w:left="60"/>
                          <w:rPr>
                            <w:ins w:id="1599" w:author="Raj Kesarapalli" w:date="2023-07-27T14:19:00Z"/>
                            <w:rFonts w:ascii="Courier New"/>
                            <w:sz w:val="13"/>
                          </w:rPr>
                        </w:pPr>
                      </w:p>
                      <w:p w14:paraId="729E5648" w14:textId="1C6AC8B1" w:rsidR="008B625D" w:rsidRPr="008B625D" w:rsidRDefault="008B625D" w:rsidP="008B625D">
                        <w:pPr>
                          <w:ind w:left="60"/>
                          <w:rPr>
                            <w:ins w:id="1600" w:author="Raj Kesarapalli" w:date="2023-07-27T14:18:00Z"/>
                            <w:rFonts w:ascii="Courier New"/>
                            <w:sz w:val="13"/>
                            <w:rPrChange w:id="1601" w:author="Raj Kesarapalli" w:date="2023-07-27T14:19:00Z">
                              <w:rPr>
                                <w:ins w:id="1602" w:author="Raj Kesarapalli" w:date="2023-07-27T14:18:00Z"/>
                                <w:rFonts w:ascii="Courier New" w:hAnsi="Courier New" w:cs="Courier New"/>
                                <w:i/>
                                <w:iCs/>
                                <w:color w:val="333333"/>
                                <w:sz w:val="20"/>
                                <w:szCs w:val="20"/>
                              </w:rPr>
                            </w:rPrChange>
                          </w:rPr>
                        </w:pPr>
                        <w:ins w:id="1603" w:author="Raj Kesarapalli" w:date="2023-07-27T14:19:00Z">
                          <w:r w:rsidRPr="008B625D">
                            <w:rPr>
                              <w:rFonts w:ascii="Courier New"/>
                              <w:sz w:val="13"/>
                              <w:rPrChange w:id="1604" w:author="Raj Kesarapalli" w:date="2023-07-27T14:19:00Z">
                                <w:rPr>
                                  <w:rFonts w:ascii="Courier New" w:hAnsi="Courier New" w:cs="Courier New"/>
                                  <w:color w:val="333333"/>
                                  <w:sz w:val="20"/>
                                  <w:szCs w:val="20"/>
                                </w:rPr>
                              </w:rPrChange>
                            </w:rPr>
                            <w:t>export BRIDGE_COVERITY_CONNECT_USER_PASSWORD=</w:t>
                          </w:r>
                          <w:r>
                            <w:rPr>
                              <w:rFonts w:ascii="Courier New"/>
                              <w:sz w:val="13"/>
                            </w:rPr>
                            <w:t>&lt;</w:t>
                          </w:r>
                          <w:r w:rsidRPr="008B625D">
                            <w:rPr>
                              <w:rFonts w:ascii="Courier New"/>
                              <w:sz w:val="13"/>
                              <w:rPrChange w:id="1605" w:author="Raj Kesarapalli" w:date="2023-07-27T14:19:00Z">
                                <w:rPr>
                                  <w:rFonts w:ascii="Courier New" w:hAnsi="Courier New" w:cs="Courier New"/>
                                  <w:i/>
                                  <w:iCs/>
                                  <w:color w:val="333333"/>
                                  <w:sz w:val="20"/>
                                  <w:szCs w:val="20"/>
                                </w:rPr>
                              </w:rPrChange>
                            </w:rPr>
                            <w:t>COVERITY_PASSPHRASE</w:t>
                          </w:r>
                          <w:r>
                            <w:rPr>
                              <w:rFonts w:ascii="Courier New"/>
                              <w:sz w:val="13"/>
                            </w:rPr>
                            <w:t>&gt;</w:t>
                          </w:r>
                        </w:ins>
                      </w:p>
                      <w:p w14:paraId="6DF619C7" w14:textId="77777777" w:rsidR="008B625D" w:rsidRDefault="008B625D" w:rsidP="008B625D">
                        <w:pPr>
                          <w:ind w:left="60"/>
                          <w:rPr>
                            <w:ins w:id="1606" w:author="Raj Kesarapalli" w:date="2023-07-27T14:15:00Z"/>
                            <w:rFonts w:ascii="Courier New"/>
                            <w:sz w:val="13"/>
                          </w:rPr>
                        </w:pPr>
                      </w:p>
                      <w:p w14:paraId="068A915B" w14:textId="77777777" w:rsidR="008B625D" w:rsidRDefault="008B625D" w:rsidP="008B625D">
                        <w:pPr>
                          <w:ind w:left="60"/>
                          <w:rPr>
                            <w:rFonts w:ascii="Courier New"/>
                            <w:sz w:val="13"/>
                          </w:rPr>
                        </w:pPr>
                        <w:r>
                          <w:rPr>
                            <w:rFonts w:ascii="Courier New"/>
                            <w:sz w:val="13"/>
                          </w:rPr>
                          <w:t xml:space="preserve">synopsys-bridge --stage </w:t>
                        </w:r>
                        <w:del w:id="1607" w:author="Raj Kesarapalli" w:date="2023-07-27T14:15:00Z">
                          <w:r w:rsidDel="00A13702">
                            <w:rPr>
                              <w:rFonts w:ascii="Courier New"/>
                              <w:sz w:val="13"/>
                            </w:rPr>
                            <w:delText>connect</w:delText>
                          </w:r>
                        </w:del>
                        <w:ins w:id="1608" w:author="Raj Kesarapalli" w:date="2023-07-27T14:15:00Z">
                          <w:r>
                            <w:rPr>
                              <w:rFonts w:ascii="Courier New"/>
                              <w:sz w:val="13"/>
                            </w:rPr>
                            <w:t>blackduck --</w:t>
                          </w:r>
                        </w:ins>
                        <w:ins w:id="1609" w:author="Raj Kesarapalli" w:date="2023-07-27T14:16:00Z">
                          <w:r>
                            <w:rPr>
                              <w:rFonts w:ascii="Courier New"/>
                              <w:sz w:val="13"/>
                            </w:rPr>
                            <w:t>input</w:t>
                          </w:r>
                        </w:ins>
                        <w:ins w:id="1610" w:author="Raj Kesarapalli" w:date="2023-07-27T14:15:00Z">
                          <w:r>
                            <w:rPr>
                              <w:rFonts w:ascii="Courier New"/>
                              <w:sz w:val="13"/>
                            </w:rPr>
                            <w:t xml:space="preserve"> </w:t>
                          </w:r>
                        </w:ins>
                        <w:ins w:id="1611" w:author="Raj Kesarapalli" w:date="2023-07-27T14:16:00Z">
                          <w:r>
                            <w:rPr>
                              <w:rFonts w:ascii="Courier New"/>
                              <w:sz w:val="13"/>
                            </w:rPr>
                            <w:t>input.json</w:t>
                          </w:r>
                        </w:ins>
                      </w:p>
                    </w:txbxContent>
                  </v:textbox>
                  <w10:wrap type="topAndBottom" anchorx="page"/>
                </v:shape>
              </w:pict>
            </mc:Fallback>
          </mc:AlternateContent>
        </w:r>
      </w:ins>
    </w:p>
    <w:p w14:paraId="4202C31A" w14:textId="77777777" w:rsidR="008B625D" w:rsidRDefault="008B625D">
      <w:pPr>
        <w:pStyle w:val="BodyText"/>
        <w:spacing w:before="6"/>
        <w:rPr>
          <w:ins w:id="1612" w:author="Raj Kesarapalli" w:date="2023-07-27T14:18:00Z"/>
          <w:sz w:val="26"/>
        </w:rPr>
      </w:pPr>
    </w:p>
    <w:p w14:paraId="45FA1397" w14:textId="77777777" w:rsidR="008B625D" w:rsidRDefault="008B625D">
      <w:pPr>
        <w:pStyle w:val="BodyText"/>
        <w:spacing w:before="6"/>
        <w:rPr>
          <w:sz w:val="26"/>
        </w:rPr>
      </w:pPr>
    </w:p>
    <w:p w14:paraId="7CD8A1B2" w14:textId="77777777" w:rsidR="00D64DB2" w:rsidRDefault="0022516B">
      <w:pPr>
        <w:pStyle w:val="Heading4"/>
      </w:pPr>
      <w:bookmarkStart w:id="1613" w:name="Universal_Synopsys_Bridge_Arguments"/>
      <w:bookmarkEnd w:id="1613"/>
      <w:r>
        <w:t>Universal Synopsys Bridge Arguments</w:t>
      </w:r>
    </w:p>
    <w:p w14:paraId="1DC0175D" w14:textId="77777777" w:rsidR="00D64DB2" w:rsidRDefault="00D64DB2">
      <w:pPr>
        <w:pStyle w:val="BodyText"/>
        <w:spacing w:before="3"/>
        <w:rPr>
          <w:b/>
          <w:sz w:val="23"/>
        </w:rPr>
      </w:pPr>
    </w:p>
    <w:p w14:paraId="6D4CFB43" w14:textId="77777777" w:rsidR="00D64DB2" w:rsidRDefault="0022516B">
      <w:pPr>
        <w:pStyle w:val="BodyText"/>
        <w:ind w:left="100"/>
      </w:pPr>
      <w:r>
        <w:t>These arguments can be passed on the command line, but not as part of a JSON file.</w:t>
      </w:r>
    </w:p>
    <w:p w14:paraId="3D50272F" w14:textId="77777777" w:rsidR="00D64DB2" w:rsidRDefault="00C46513">
      <w:pPr>
        <w:pStyle w:val="BodyText"/>
        <w:spacing w:before="11"/>
        <w:rPr>
          <w:sz w:val="15"/>
        </w:rPr>
      </w:pPr>
      <w:r>
        <w:rPr>
          <w:noProof/>
        </w:rPr>
        <mc:AlternateContent>
          <mc:Choice Requires="wpg">
            <w:drawing>
              <wp:anchor distT="0" distB="0" distL="0" distR="0" simplePos="0" relativeHeight="251803648" behindDoc="1" locked="0" layoutInCell="1" allowOverlap="1" wp14:anchorId="0BAFCD63" wp14:editId="5381506E">
                <wp:simplePos x="0" y="0"/>
                <wp:positionH relativeFrom="page">
                  <wp:posOffset>919480</wp:posOffset>
                </wp:positionH>
                <wp:positionV relativeFrom="paragraph">
                  <wp:posOffset>151130</wp:posOffset>
                </wp:positionV>
                <wp:extent cx="5934075" cy="593725"/>
                <wp:effectExtent l="0" t="0" r="9525" b="3175"/>
                <wp:wrapTopAndBottom/>
                <wp:docPr id="800328716"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075" cy="593725"/>
                          <a:chOff x="1448" y="238"/>
                          <a:chExt cx="9345" cy="935"/>
                        </a:xfrm>
                      </wpg:grpSpPr>
                      <wps:wsp>
                        <wps:cNvPr id="1318171549" name="Line 138"/>
                        <wps:cNvCnPr>
                          <a:cxnSpLocks/>
                        </wps:cNvCnPr>
                        <wps:spPr bwMode="auto">
                          <a:xfrm>
                            <a:off x="1448" y="246"/>
                            <a:ext cx="23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4420460" name="Line 139"/>
                        <wps:cNvCnPr>
                          <a:cxnSpLocks/>
                        </wps:cNvCnPr>
                        <wps:spPr bwMode="auto">
                          <a:xfrm>
                            <a:off x="1455" y="238"/>
                            <a:ext cx="0" cy="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418243" name="Line 140"/>
                        <wps:cNvCnPr>
                          <a:cxnSpLocks/>
                        </wps:cNvCnPr>
                        <wps:spPr bwMode="auto">
                          <a:xfrm>
                            <a:off x="3817" y="246"/>
                            <a:ext cx="3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4484842" name="Line 141"/>
                        <wps:cNvCnPr>
                          <a:cxnSpLocks/>
                        </wps:cNvCnPr>
                        <wps:spPr bwMode="auto">
                          <a:xfrm>
                            <a:off x="7667" y="246"/>
                            <a:ext cx="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9450970" name="Line 142"/>
                        <wps:cNvCnPr>
                          <a:cxnSpLocks/>
                        </wps:cNvCnPr>
                        <wps:spPr bwMode="auto">
                          <a:xfrm>
                            <a:off x="10785" y="238"/>
                            <a:ext cx="0" cy="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690207" name="Line 143"/>
                        <wps:cNvCnPr>
                          <a:cxnSpLocks/>
                        </wps:cNvCnPr>
                        <wps:spPr bwMode="auto">
                          <a:xfrm>
                            <a:off x="1455" y="1173"/>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174508" name="Line 144"/>
                        <wps:cNvCnPr>
                          <a:cxnSpLocks/>
                        </wps:cNvCnPr>
                        <wps:spPr bwMode="auto">
                          <a:xfrm>
                            <a:off x="10785" y="713"/>
                            <a:ext cx="0" cy="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778018" name="Text Box 145"/>
                        <wps:cNvSpPr txBox="1">
                          <a:spLocks/>
                        </wps:cNvSpPr>
                        <wps:spPr bwMode="auto">
                          <a:xfrm>
                            <a:off x="2178" y="372"/>
                            <a:ext cx="942"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29465" w14:textId="77777777" w:rsidR="00D64DB2" w:rsidRDefault="0022516B">
                              <w:pPr>
                                <w:spacing w:line="234" w:lineRule="exact"/>
                                <w:rPr>
                                  <w:b/>
                                  <w:sz w:val="20"/>
                                </w:rPr>
                              </w:pPr>
                              <w:r>
                                <w:rPr>
                                  <w:b/>
                                  <w:sz w:val="20"/>
                                </w:rPr>
                                <w:t>Command</w:t>
                              </w:r>
                            </w:p>
                          </w:txbxContent>
                        </wps:txbx>
                        <wps:bodyPr rot="0" vert="horz" wrap="square" lIns="0" tIns="0" rIns="0" bIns="0" anchor="t" anchorCtr="0" upright="1">
                          <a:noAutofit/>
                        </wps:bodyPr>
                      </wps:wsp>
                      <wps:wsp>
                        <wps:cNvPr id="1379759414" name="Text Box 146"/>
                        <wps:cNvSpPr txBox="1">
                          <a:spLocks/>
                        </wps:cNvSpPr>
                        <wps:spPr bwMode="auto">
                          <a:xfrm>
                            <a:off x="5227" y="372"/>
                            <a:ext cx="1048"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48C5F" w14:textId="77777777" w:rsidR="00D64DB2" w:rsidRDefault="0022516B">
                              <w:pPr>
                                <w:spacing w:line="234" w:lineRule="exact"/>
                                <w:rPr>
                                  <w:b/>
                                  <w:sz w:val="20"/>
                                </w:rPr>
                              </w:pPr>
                              <w:r>
                                <w:rPr>
                                  <w:b/>
                                  <w:sz w:val="20"/>
                                </w:rPr>
                                <w:t>Description</w:t>
                              </w:r>
                            </w:p>
                          </w:txbxContent>
                        </wps:txbx>
                        <wps:bodyPr rot="0" vert="horz" wrap="square" lIns="0" tIns="0" rIns="0" bIns="0" anchor="t" anchorCtr="0" upright="1">
                          <a:noAutofit/>
                        </wps:bodyPr>
                      </wps:wsp>
                      <wps:wsp>
                        <wps:cNvPr id="513870085" name="Text Box 147"/>
                        <wps:cNvSpPr txBox="1">
                          <a:spLocks/>
                        </wps:cNvSpPr>
                        <wps:spPr bwMode="auto">
                          <a:xfrm>
                            <a:off x="8769" y="372"/>
                            <a:ext cx="92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3746E" w14:textId="77777777" w:rsidR="00D64DB2" w:rsidRDefault="0022516B">
                              <w:pPr>
                                <w:spacing w:line="234" w:lineRule="exact"/>
                                <w:rPr>
                                  <w:b/>
                                  <w:sz w:val="20"/>
                                </w:rPr>
                              </w:pPr>
                              <w:r>
                                <w:rPr>
                                  <w:b/>
                                  <w:sz w:val="20"/>
                                </w:rPr>
                                <w:t>Required?</w:t>
                              </w:r>
                            </w:p>
                          </w:txbxContent>
                        </wps:txbx>
                        <wps:bodyPr rot="0" vert="horz" wrap="square" lIns="0" tIns="0" rIns="0" bIns="0" anchor="t" anchorCtr="0" upright="1">
                          <a:noAutofit/>
                        </wps:bodyPr>
                      </wps:wsp>
                      <wps:wsp>
                        <wps:cNvPr id="1631346464" name="Text Box 148"/>
                        <wps:cNvSpPr txBox="1">
                          <a:spLocks/>
                        </wps:cNvSpPr>
                        <wps:spPr bwMode="auto">
                          <a:xfrm>
                            <a:off x="1522" y="885"/>
                            <a:ext cx="1461"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4B5D" w14:textId="77777777" w:rsidR="00D64DB2" w:rsidRDefault="0022516B">
                              <w:pPr>
                                <w:rPr>
                                  <w:rFonts w:ascii="Courier New"/>
                                  <w:sz w:val="16"/>
                                </w:rPr>
                              </w:pPr>
                              <w:r>
                                <w:rPr>
                                  <w:rFonts w:ascii="Courier New"/>
                                  <w:sz w:val="16"/>
                                  <w:shd w:val="clear" w:color="auto" w:fill="EDEDED"/>
                                </w:rPr>
                                <w:t>synopsys-bridge</w:t>
                              </w:r>
                            </w:p>
                          </w:txbxContent>
                        </wps:txbx>
                        <wps:bodyPr rot="0" vert="horz" wrap="square" lIns="0" tIns="0" rIns="0" bIns="0" anchor="t" anchorCtr="0" upright="1">
                          <a:noAutofit/>
                        </wps:bodyPr>
                      </wps:wsp>
                      <wps:wsp>
                        <wps:cNvPr id="1858755032" name="Text Box 149"/>
                        <wps:cNvSpPr txBox="1">
                          <a:spLocks/>
                        </wps:cNvSpPr>
                        <wps:spPr bwMode="auto">
                          <a:xfrm>
                            <a:off x="3877" y="832"/>
                            <a:ext cx="3372"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B937F" w14:textId="77777777" w:rsidR="00D64DB2" w:rsidRDefault="0022516B">
                              <w:pPr>
                                <w:spacing w:line="234" w:lineRule="exact"/>
                                <w:rPr>
                                  <w:sz w:val="20"/>
                                </w:rPr>
                              </w:pPr>
                              <w:r>
                                <w:rPr>
                                  <w:sz w:val="20"/>
                                </w:rPr>
                                <w:t>Command</w:t>
                              </w:r>
                              <w:r>
                                <w:rPr>
                                  <w:spacing w:val="-15"/>
                                  <w:sz w:val="20"/>
                                </w:rPr>
                                <w:t xml:space="preserve"> </w:t>
                              </w:r>
                              <w:r>
                                <w:rPr>
                                  <w:sz w:val="20"/>
                                </w:rPr>
                                <w:t>to</w:t>
                              </w:r>
                              <w:r>
                                <w:rPr>
                                  <w:spacing w:val="-15"/>
                                  <w:sz w:val="20"/>
                                </w:rPr>
                                <w:t xml:space="preserve"> </w:t>
                              </w:r>
                              <w:r>
                                <w:rPr>
                                  <w:sz w:val="20"/>
                                </w:rPr>
                                <w:t>invoke</w:t>
                              </w:r>
                              <w:r>
                                <w:rPr>
                                  <w:spacing w:val="-14"/>
                                  <w:sz w:val="20"/>
                                </w:rPr>
                                <w:t xml:space="preserve"> </w:t>
                              </w:r>
                              <w:r>
                                <w:rPr>
                                  <w:sz w:val="20"/>
                                </w:rPr>
                                <w:t>Synopsys</w:t>
                              </w:r>
                              <w:r>
                                <w:rPr>
                                  <w:spacing w:val="-15"/>
                                  <w:sz w:val="20"/>
                                </w:rPr>
                                <w:t xml:space="preserve"> </w:t>
                              </w:r>
                              <w:r>
                                <w:rPr>
                                  <w:sz w:val="20"/>
                                </w:rPr>
                                <w:t>Bridge.</w:t>
                              </w:r>
                            </w:p>
                          </w:txbxContent>
                        </wps:txbx>
                        <wps:bodyPr rot="0" vert="horz" wrap="square" lIns="0" tIns="0" rIns="0" bIns="0" anchor="t" anchorCtr="0" upright="1">
                          <a:noAutofit/>
                        </wps:bodyPr>
                      </wps:wsp>
                      <wps:wsp>
                        <wps:cNvPr id="115049826" name="Text Box 150"/>
                        <wps:cNvSpPr txBox="1">
                          <a:spLocks/>
                        </wps:cNvSpPr>
                        <wps:spPr bwMode="auto">
                          <a:xfrm>
                            <a:off x="7727" y="832"/>
                            <a:ext cx="343"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D90AD" w14:textId="77777777" w:rsidR="00D64DB2" w:rsidRDefault="0022516B">
                              <w:pPr>
                                <w:spacing w:line="234" w:lineRule="exact"/>
                                <w:rPr>
                                  <w:sz w:val="20"/>
                                </w:rPr>
                              </w:pPr>
                              <w:r>
                                <w:rPr>
                                  <w:sz w:val="20"/>
                                </w:rPr>
                                <w:t>Yes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AFCD63" id="Group 137" o:spid="_x0000_s1225" style="position:absolute;margin-left:72.4pt;margin-top:11.9pt;width:467.25pt;height:46.75pt;z-index:-251512832;mso-wrap-distance-left:0;mso-wrap-distance-right:0;mso-position-horizontal-relative:page;mso-position-vertical-relative:text" coordorigin="1448,238" coordsize="9345,9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">
                <v:line id="Line 138" o:spid="_x0000_s1226" style="position:absolute;visibility:visible;mso-wrap-style:square" from="1448,246" to="3817,2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">
                  <o:lock v:ext="edit" shapetype="f"/>
                </v:line>
                <v:line id="Line 139" o:spid="_x0000_s1227" style="position:absolute;visibility:visible;mso-wrap-style:square" from="1455,238" to="1455,7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">
                  <o:lock v:ext="edit" shapetype="f"/>
                </v:line>
                <v:line id="Line 140" o:spid="_x0000_s1228" style="position:absolute;visibility:visible;mso-wrap-style:square" from="3817,246" to="7667,2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">
                  <o:lock v:ext="edit" shapetype="f"/>
                </v:line>
                <v:line id="Line 141" o:spid="_x0000_s1229" style="position:absolute;visibility:visible;mso-wrap-style:square" from="7667,246" to="10792,2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">
                  <o:lock v:ext="edit" shapetype="f"/>
                </v:line>
                <v:line id="Line 142" o:spid="_x0000_s1230" style="position:absolute;visibility:visible;mso-wrap-style:square" from="10785,238" to="10785,7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">
                  <o:lock v:ext="edit" shapetype="f"/>
                </v:line>
                <v:line id="Line 143" o:spid="_x0000_s1231" style="position:absolute;visibility:visible;mso-wrap-style:square" from="1455,1173" to="1455,11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">
                  <o:lock v:ext="edit" shapetype="f"/>
                </v:line>
                <v:line id="Line 144" o:spid="_x0000_s1232" style="position:absolute;visibility:visible;mso-wrap-style:square" from="10785,713" to="10785,11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">
                  <o:lock v:ext="edit" shapetype="f"/>
                </v:line>
                <v:shape id="Text Box 145" o:spid="_x0000_s1233" type="#_x0000_t202" style="position:absolute;left:2178;top:372;width:942;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" filled="f" stroked="f">
                  <v:path arrowok="t"/>
                  <v:textbox inset="0,0,0,0">
                    <w:txbxContent>
                      <w:p w14:paraId="25229465" w14:textId="77777777" w:rsidR="00D64DB2" w:rsidRDefault="0022516B">
                        <w:pPr>
                          <w:spacing w:line="234" w:lineRule="exact"/>
                          <w:rPr>
                            <w:b/>
                            <w:sz w:val="20"/>
                          </w:rPr>
                        </w:pPr>
                        <w:r>
                          <w:rPr>
                            <w:b/>
                            <w:sz w:val="20"/>
                          </w:rPr>
                          <w:t>Command</w:t>
                        </w:r>
                      </w:p>
                    </w:txbxContent>
                  </v:textbox>
                </v:shape>
                <v:shape id="Text Box 146" o:spid="_x0000_s1234" type="#_x0000_t202" style="position:absolute;left:5227;top:372;width:1048;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" filled="f" stroked="f">
                  <v:path arrowok="t"/>
                  <v:textbox inset="0,0,0,0">
                    <w:txbxContent>
                      <w:p w14:paraId="32248C5F" w14:textId="77777777" w:rsidR="00D64DB2" w:rsidRDefault="0022516B">
                        <w:pPr>
                          <w:spacing w:line="234" w:lineRule="exact"/>
                          <w:rPr>
                            <w:b/>
                            <w:sz w:val="20"/>
                          </w:rPr>
                        </w:pPr>
                        <w:r>
                          <w:rPr>
                            <w:b/>
                            <w:sz w:val="20"/>
                          </w:rPr>
                          <w:t>Description</w:t>
                        </w:r>
                      </w:p>
                    </w:txbxContent>
                  </v:textbox>
                </v:shape>
                <v:shape id="Text Box 147" o:spid="_x0000_s1235" type="#_x0000_t202" style="position:absolute;left:8769;top:372;width:92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" filled="f" stroked="f">
                  <v:path arrowok="t"/>
                  <v:textbox inset="0,0,0,0">
                    <w:txbxContent>
                      <w:p w14:paraId="44D3746E" w14:textId="77777777" w:rsidR="00D64DB2" w:rsidRDefault="0022516B">
                        <w:pPr>
                          <w:spacing w:line="234" w:lineRule="exact"/>
                          <w:rPr>
                            <w:b/>
                            <w:sz w:val="20"/>
                          </w:rPr>
                        </w:pPr>
                        <w:r>
                          <w:rPr>
                            <w:b/>
                            <w:sz w:val="20"/>
                          </w:rPr>
                          <w:t>Required?</w:t>
                        </w:r>
                      </w:p>
                    </w:txbxContent>
                  </v:textbox>
                </v:shape>
                <v:shape id="Text Box 148" o:spid="_x0000_s1236" type="#_x0000_t202" style="position:absolute;left:1522;top:885;width:1461;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" filled="f" stroked="f">
                  <v:path arrowok="t"/>
                  <v:textbox inset="0,0,0,0">
                    <w:txbxContent>
                      <w:p w14:paraId="03D34B5D" w14:textId="77777777" w:rsidR="00D64DB2" w:rsidRDefault="0022516B">
                        <w:pPr>
                          <w:rPr>
                            <w:rFonts w:ascii="Courier New"/>
                            <w:sz w:val="16"/>
                          </w:rPr>
                        </w:pPr>
                        <w:r>
                          <w:rPr>
                            <w:rFonts w:ascii="Courier New"/>
                            <w:sz w:val="16"/>
                            <w:shd w:val="clear" w:color="auto" w:fill="EDEDED"/>
                          </w:rPr>
                          <w:t>synopsys-bridge</w:t>
                        </w:r>
                      </w:p>
                    </w:txbxContent>
                  </v:textbox>
                </v:shape>
                <v:shape id="Text Box 149" o:spid="_x0000_s1237" type="#_x0000_t202" style="position:absolute;left:3877;top:832;width:3372;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" filled="f" stroked="f">
                  <v:path arrowok="t"/>
                  <v:textbox inset="0,0,0,0">
                    <w:txbxContent>
                      <w:p w14:paraId="59AB937F" w14:textId="77777777" w:rsidR="00D64DB2" w:rsidRDefault="0022516B">
                        <w:pPr>
                          <w:spacing w:line="234" w:lineRule="exact"/>
                          <w:rPr>
                            <w:sz w:val="20"/>
                          </w:rPr>
                        </w:pPr>
                        <w:r>
                          <w:rPr>
                            <w:sz w:val="20"/>
                          </w:rPr>
                          <w:t>Command</w:t>
                        </w:r>
                        <w:r>
                          <w:rPr>
                            <w:spacing w:val="-15"/>
                            <w:sz w:val="20"/>
                          </w:rPr>
                          <w:t xml:space="preserve"> </w:t>
                        </w:r>
                        <w:r>
                          <w:rPr>
                            <w:sz w:val="20"/>
                          </w:rPr>
                          <w:t>to</w:t>
                        </w:r>
                        <w:r>
                          <w:rPr>
                            <w:spacing w:val="-15"/>
                            <w:sz w:val="20"/>
                          </w:rPr>
                          <w:t xml:space="preserve"> </w:t>
                        </w:r>
                        <w:r>
                          <w:rPr>
                            <w:sz w:val="20"/>
                          </w:rPr>
                          <w:t>invoke</w:t>
                        </w:r>
                        <w:r>
                          <w:rPr>
                            <w:spacing w:val="-14"/>
                            <w:sz w:val="20"/>
                          </w:rPr>
                          <w:t xml:space="preserve"> </w:t>
                        </w:r>
                        <w:r>
                          <w:rPr>
                            <w:sz w:val="20"/>
                          </w:rPr>
                          <w:t>Synopsys</w:t>
                        </w:r>
                        <w:r>
                          <w:rPr>
                            <w:spacing w:val="-15"/>
                            <w:sz w:val="20"/>
                          </w:rPr>
                          <w:t xml:space="preserve"> </w:t>
                        </w:r>
                        <w:r>
                          <w:rPr>
                            <w:sz w:val="20"/>
                          </w:rPr>
                          <w:t>Bridge.</w:t>
                        </w:r>
                      </w:p>
                    </w:txbxContent>
                  </v:textbox>
                </v:shape>
                <v:shape id="Text Box 150" o:spid="_x0000_s1238" type="#_x0000_t202" style="position:absolute;left:7727;top:832;width:343;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" filled="f" stroked="f">
                  <v:path arrowok="t"/>
                  <v:textbox inset="0,0,0,0">
                    <w:txbxContent>
                      <w:p w14:paraId="742D90AD" w14:textId="77777777" w:rsidR="00D64DB2" w:rsidRDefault="0022516B">
                        <w:pPr>
                          <w:spacing w:line="234" w:lineRule="exact"/>
                          <w:rPr>
                            <w:sz w:val="20"/>
                          </w:rPr>
                        </w:pPr>
                        <w:r>
                          <w:rPr>
                            <w:sz w:val="20"/>
                          </w:rPr>
                          <w:t>Yes</w:t>
                        </w:r>
                      </w:p>
                    </w:txbxContent>
                  </v:textbox>
                </v:shape>
                <w10:wrap type="topAndBottom" anchorx="page"/>
              </v:group>
            </w:pict>
          </mc:Fallback>
        </mc:AlternateContent>
      </w:r>
    </w:p>
    <w:p w14:paraId="46FC1B01" w14:textId="77777777" w:rsidR="00D64DB2" w:rsidRDefault="00D64DB2">
      <w:pPr>
        <w:rPr>
          <w:sz w:val="15"/>
        </w:rPr>
        <w:sectPr w:rsidR="00D64DB2">
          <w:pgSz w:w="12240" w:h="15840"/>
          <w:pgMar w:top="520" w:right="1320" w:bottom="280" w:left="1340" w:header="720" w:footer="720" w:gutter="0"/>
          <w:cols w:space="720"/>
        </w:sectPr>
      </w:pPr>
    </w:p>
    <w:p w14:paraId="50A4C28A" w14:textId="77777777" w:rsidR="00D64DB2" w:rsidRDefault="0022516B">
      <w:pPr>
        <w:pStyle w:val="BodyText"/>
        <w:spacing w:before="85"/>
        <w:ind w:left="100"/>
      </w:pPr>
      <w:r>
        <w:lastRenderedPageBreak/>
        <w:t>Synopsys Bridge CLI Guide | 3 - Synopsys Bridge CLI Reference | 32</w:t>
      </w:r>
    </w:p>
    <w:p w14:paraId="5BC8056B" w14:textId="77777777" w:rsidR="00D64DB2" w:rsidRDefault="00D64DB2">
      <w:pPr>
        <w:pStyle w:val="BodyText"/>
      </w:pPr>
    </w:p>
    <w:p w14:paraId="2384B92F" w14:textId="77777777" w:rsidR="00D64DB2" w:rsidRDefault="00C46513">
      <w:pPr>
        <w:pStyle w:val="BodyText"/>
        <w:rPr>
          <w:sz w:val="29"/>
        </w:rPr>
      </w:pPr>
      <w:r>
        <w:rPr>
          <w:noProof/>
        </w:rPr>
        <mc:AlternateContent>
          <mc:Choice Requires="wpg">
            <w:drawing>
              <wp:anchor distT="0" distB="0" distL="0" distR="0" simplePos="0" relativeHeight="251832320" behindDoc="1" locked="0" layoutInCell="1" allowOverlap="1" wp14:anchorId="73236E3F" wp14:editId="22F77384">
                <wp:simplePos x="0" y="0"/>
                <wp:positionH relativeFrom="page">
                  <wp:posOffset>919480</wp:posOffset>
                </wp:positionH>
                <wp:positionV relativeFrom="paragraph">
                  <wp:posOffset>250825</wp:posOffset>
                </wp:positionV>
                <wp:extent cx="5934075" cy="6470650"/>
                <wp:effectExtent l="0" t="0" r="9525" b="6350"/>
                <wp:wrapTopAndBottom/>
                <wp:docPr id="165574647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075" cy="6470650"/>
                          <a:chOff x="1448" y="395"/>
                          <a:chExt cx="9345" cy="10190"/>
                        </a:xfrm>
                      </wpg:grpSpPr>
                      <wps:wsp>
                        <wps:cNvPr id="2005725350" name="Line 82"/>
                        <wps:cNvCnPr>
                          <a:cxnSpLocks/>
                        </wps:cNvCnPr>
                        <wps:spPr bwMode="auto">
                          <a:xfrm>
                            <a:off x="1448" y="403"/>
                            <a:ext cx="23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6157175" name="Line 83"/>
                        <wps:cNvCnPr>
                          <a:cxnSpLocks/>
                        </wps:cNvCnPr>
                        <wps:spPr bwMode="auto">
                          <a:xfrm>
                            <a:off x="1455" y="395"/>
                            <a:ext cx="0" cy="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75547" name="Line 84"/>
                        <wps:cNvCnPr>
                          <a:cxnSpLocks/>
                        </wps:cNvCnPr>
                        <wps:spPr bwMode="auto">
                          <a:xfrm>
                            <a:off x="3817" y="403"/>
                            <a:ext cx="3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9514334" name="Line 85"/>
                        <wps:cNvCnPr>
                          <a:cxnSpLocks/>
                        </wps:cNvCnPr>
                        <wps:spPr bwMode="auto">
                          <a:xfrm>
                            <a:off x="7667" y="403"/>
                            <a:ext cx="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534026" name="Line 86"/>
                        <wps:cNvCnPr>
                          <a:cxnSpLocks/>
                        </wps:cNvCnPr>
                        <wps:spPr bwMode="auto">
                          <a:xfrm>
                            <a:off x="10785" y="395"/>
                            <a:ext cx="0" cy="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808271" name="Line 87"/>
                        <wps:cNvCnPr>
                          <a:cxnSpLocks/>
                        </wps:cNvCnPr>
                        <wps:spPr bwMode="auto">
                          <a:xfrm>
                            <a:off x="1455" y="201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3378769" name="Line 88"/>
                        <wps:cNvCnPr>
                          <a:cxnSpLocks/>
                        </wps:cNvCnPr>
                        <wps:spPr bwMode="auto">
                          <a:xfrm>
                            <a:off x="10785" y="870"/>
                            <a:ext cx="0"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0778454" name="Line 89"/>
                        <wps:cNvCnPr>
                          <a:cxnSpLocks/>
                        </wps:cNvCnPr>
                        <wps:spPr bwMode="auto">
                          <a:xfrm>
                            <a:off x="1455" y="315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4290345" name="Line 90"/>
                        <wps:cNvCnPr>
                          <a:cxnSpLocks/>
                        </wps:cNvCnPr>
                        <wps:spPr bwMode="auto">
                          <a:xfrm>
                            <a:off x="10785" y="2010"/>
                            <a:ext cx="0"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5670284" name="Line 91"/>
                        <wps:cNvCnPr>
                          <a:cxnSpLocks/>
                        </wps:cNvCnPr>
                        <wps:spPr bwMode="auto">
                          <a:xfrm>
                            <a:off x="1455" y="361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1907106" name="Line 92"/>
                        <wps:cNvCnPr>
                          <a:cxnSpLocks/>
                        </wps:cNvCnPr>
                        <wps:spPr bwMode="auto">
                          <a:xfrm>
                            <a:off x="10785" y="3150"/>
                            <a:ext cx="0" cy="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2950145" name="Line 93"/>
                        <wps:cNvCnPr>
                          <a:cxnSpLocks/>
                        </wps:cNvCnPr>
                        <wps:spPr bwMode="auto">
                          <a:xfrm>
                            <a:off x="1455" y="441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772683" name="Line 94"/>
                        <wps:cNvCnPr>
                          <a:cxnSpLocks/>
                        </wps:cNvCnPr>
                        <wps:spPr bwMode="auto">
                          <a:xfrm>
                            <a:off x="10785" y="3610"/>
                            <a:ext cx="0"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0483591" name="Line 95"/>
                        <wps:cNvCnPr>
                          <a:cxnSpLocks/>
                        </wps:cNvCnPr>
                        <wps:spPr bwMode="auto">
                          <a:xfrm>
                            <a:off x="1455" y="589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169862" name="Line 96"/>
                        <wps:cNvCnPr>
                          <a:cxnSpLocks/>
                        </wps:cNvCnPr>
                        <wps:spPr bwMode="auto">
                          <a:xfrm>
                            <a:off x="10785" y="4410"/>
                            <a:ext cx="0" cy="1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5720220" name="Line 97"/>
                        <wps:cNvCnPr>
                          <a:cxnSpLocks/>
                        </wps:cNvCnPr>
                        <wps:spPr bwMode="auto">
                          <a:xfrm>
                            <a:off x="1455" y="635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5322729" name="Line 98"/>
                        <wps:cNvCnPr>
                          <a:cxnSpLocks/>
                        </wps:cNvCnPr>
                        <wps:spPr bwMode="auto">
                          <a:xfrm>
                            <a:off x="10785" y="5890"/>
                            <a:ext cx="0" cy="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3806643" name="Line 99"/>
                        <wps:cNvCnPr>
                          <a:cxnSpLocks/>
                        </wps:cNvCnPr>
                        <wps:spPr bwMode="auto">
                          <a:xfrm>
                            <a:off x="1455" y="715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3503732" name="Line 100"/>
                        <wps:cNvCnPr>
                          <a:cxnSpLocks/>
                        </wps:cNvCnPr>
                        <wps:spPr bwMode="auto">
                          <a:xfrm>
                            <a:off x="10785" y="6350"/>
                            <a:ext cx="0"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100090" name="Line 101"/>
                        <wps:cNvCnPr>
                          <a:cxnSpLocks/>
                        </wps:cNvCnPr>
                        <wps:spPr bwMode="auto">
                          <a:xfrm>
                            <a:off x="1455" y="761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1074623" name="Line 102"/>
                        <wps:cNvCnPr>
                          <a:cxnSpLocks/>
                        </wps:cNvCnPr>
                        <wps:spPr bwMode="auto">
                          <a:xfrm>
                            <a:off x="10785" y="7150"/>
                            <a:ext cx="0" cy="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6692034" name="Line 103"/>
                        <wps:cNvCnPr>
                          <a:cxnSpLocks/>
                        </wps:cNvCnPr>
                        <wps:spPr bwMode="auto">
                          <a:xfrm>
                            <a:off x="1455" y="807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5077145" name="Line 104"/>
                        <wps:cNvCnPr>
                          <a:cxnSpLocks/>
                        </wps:cNvCnPr>
                        <wps:spPr bwMode="auto">
                          <a:xfrm>
                            <a:off x="10785" y="7610"/>
                            <a:ext cx="0" cy="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7077417" name="Line 105"/>
                        <wps:cNvCnPr>
                          <a:cxnSpLocks/>
                        </wps:cNvCnPr>
                        <wps:spPr bwMode="auto">
                          <a:xfrm>
                            <a:off x="1448" y="10578"/>
                            <a:ext cx="23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8015861" name="Line 106"/>
                        <wps:cNvCnPr>
                          <a:cxnSpLocks/>
                        </wps:cNvCnPr>
                        <wps:spPr bwMode="auto">
                          <a:xfrm>
                            <a:off x="1455" y="8070"/>
                            <a:ext cx="0" cy="25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849993" name="Line 107"/>
                        <wps:cNvCnPr>
                          <a:cxnSpLocks/>
                        </wps:cNvCnPr>
                        <wps:spPr bwMode="auto">
                          <a:xfrm>
                            <a:off x="7667" y="10578"/>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2428395" name="Line 108"/>
                        <wps:cNvCnPr>
                          <a:cxnSpLocks/>
                        </wps:cNvCnPr>
                        <wps:spPr bwMode="auto">
                          <a:xfrm>
                            <a:off x="10785" y="8070"/>
                            <a:ext cx="0" cy="25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5731444" name="Line 109"/>
                        <wps:cNvCnPr>
                          <a:cxnSpLocks/>
                        </wps:cNvCnPr>
                        <wps:spPr bwMode="auto">
                          <a:xfrm>
                            <a:off x="7667" y="10578"/>
                            <a:ext cx="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6788717" name="Text Box 110"/>
                        <wps:cNvSpPr txBox="1">
                          <a:spLocks/>
                        </wps:cNvSpPr>
                        <wps:spPr bwMode="auto">
                          <a:xfrm>
                            <a:off x="3877" y="8189"/>
                            <a:ext cx="4127"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30A71" w14:textId="77777777" w:rsidR="00D64DB2" w:rsidRDefault="0022516B">
                              <w:pPr>
                                <w:tabs>
                                  <w:tab w:val="left" w:pos="3849"/>
                                </w:tabs>
                                <w:spacing w:line="340" w:lineRule="auto"/>
                                <w:ind w:right="18"/>
                                <w:rPr>
                                  <w:sz w:val="20"/>
                                </w:rPr>
                              </w:pPr>
                              <w:r>
                                <w:rPr>
                                  <w:sz w:val="20"/>
                                </w:rPr>
                                <w:t>Enables</w:t>
                              </w:r>
                              <w:r>
                                <w:rPr>
                                  <w:spacing w:val="-12"/>
                                  <w:sz w:val="20"/>
                                </w:rPr>
                                <w:t xml:space="preserve"> </w:t>
                              </w:r>
                              <w:r>
                                <w:rPr>
                                  <w:sz w:val="20"/>
                                </w:rPr>
                                <w:t>debug</w:t>
                              </w:r>
                              <w:r>
                                <w:rPr>
                                  <w:spacing w:val="-11"/>
                                  <w:sz w:val="20"/>
                                </w:rPr>
                                <w:t xml:space="preserve"> </w:t>
                              </w:r>
                              <w:r>
                                <w:rPr>
                                  <w:sz w:val="20"/>
                                </w:rPr>
                                <w:t>logs</w:t>
                              </w:r>
                              <w:r>
                                <w:rPr>
                                  <w:spacing w:val="-11"/>
                                  <w:sz w:val="20"/>
                                </w:rPr>
                                <w:t xml:space="preserve"> </w:t>
                              </w:r>
                              <w:r>
                                <w:rPr>
                                  <w:sz w:val="20"/>
                                </w:rPr>
                                <w:t>under</w:t>
                              </w:r>
                              <w:r>
                                <w:rPr>
                                  <w:spacing w:val="-12"/>
                                  <w:sz w:val="20"/>
                                </w:rPr>
                                <w:t xml:space="preserve"> </w:t>
                              </w:r>
                              <w:r>
                                <w:rPr>
                                  <w:sz w:val="20"/>
                                </w:rPr>
                                <w:t>the</w:t>
                              </w:r>
                              <w:r>
                                <w:rPr>
                                  <w:spacing w:val="-11"/>
                                  <w:sz w:val="20"/>
                                </w:rPr>
                                <w:t xml:space="preserve"> </w:t>
                              </w:r>
                              <w:r>
                                <w:rPr>
                                  <w:sz w:val="20"/>
                                </w:rPr>
                                <w:t>Synopsys</w:t>
                              </w:r>
                              <w:r>
                                <w:rPr>
                                  <w:sz w:val="20"/>
                                </w:rPr>
                                <w:tab/>
                              </w:r>
                              <w:r>
                                <w:rPr>
                                  <w:spacing w:val="-9"/>
                                  <w:sz w:val="20"/>
                                </w:rPr>
                                <w:t xml:space="preserve">No </w:t>
                              </w:r>
                              <w:r>
                                <w:rPr>
                                  <w:sz w:val="20"/>
                                </w:rPr>
                                <w:t xml:space="preserve">Bridge home directory. Creates a </w:t>
                              </w:r>
                              <w:r>
                                <w:rPr>
                                  <w:rFonts w:ascii="Courier New" w:hAnsi="Courier New"/>
                                  <w:sz w:val="16"/>
                                  <w:shd w:val="clear" w:color="auto" w:fill="EDEDED"/>
                                </w:rPr>
                                <w:t>diagnos•</w:t>
                              </w:r>
                              <w:r>
                                <w:rPr>
                                  <w:rFonts w:ascii="Courier New" w:hAnsi="Courier New"/>
                                  <w:sz w:val="16"/>
                                </w:rPr>
                                <w:t xml:space="preserve"> </w:t>
                              </w:r>
                              <w:r>
                                <w:rPr>
                                  <w:rFonts w:ascii="Courier New" w:hAnsi="Courier New"/>
                                  <w:sz w:val="16"/>
                                  <w:shd w:val="clear" w:color="auto" w:fill="EDEDED"/>
                                </w:rPr>
                                <w:t>tics.json</w:t>
                              </w:r>
                              <w:r>
                                <w:rPr>
                                  <w:rFonts w:ascii="Courier New" w:hAnsi="Courier New"/>
                                  <w:spacing w:val="-67"/>
                                  <w:sz w:val="16"/>
                                </w:rPr>
                                <w:t xml:space="preserve"> </w:t>
                              </w:r>
                              <w:r>
                                <w:rPr>
                                  <w:sz w:val="20"/>
                                </w:rPr>
                                <w:t>file containing the final state</w:t>
                              </w:r>
                            </w:p>
                            <w:p w14:paraId="11E44D72" w14:textId="77777777" w:rsidR="00D64DB2" w:rsidRDefault="0022516B">
                              <w:pPr>
                                <w:spacing w:line="340" w:lineRule="auto"/>
                                <w:ind w:right="328"/>
                                <w:rPr>
                                  <w:sz w:val="20"/>
                                </w:rPr>
                              </w:pPr>
                              <w:r>
                                <w:rPr>
                                  <w:sz w:val="20"/>
                                </w:rPr>
                                <w:t xml:space="preserve">data inside the Synopsys Bridge home di­ rectory, but masking sensitive information like tokens and passwords. See </w:t>
                              </w:r>
                              <w:hyperlink w:anchor="_bookmark18" w:history="1">
                                <w:r>
                                  <w:rPr>
                                    <w:color w:val="337AB7"/>
                                    <w:sz w:val="20"/>
                                  </w:rPr>
                                  <w:t>Logging</w:t>
                                </w:r>
                              </w:hyperlink>
                            </w:p>
                            <w:p w14:paraId="7E7BD152" w14:textId="77777777" w:rsidR="00D64DB2" w:rsidRDefault="00000000">
                              <w:pPr>
                                <w:spacing w:line="236" w:lineRule="exact"/>
                                <w:rPr>
                                  <w:sz w:val="20"/>
                                </w:rPr>
                              </w:pPr>
                              <w:hyperlink w:anchor="_bookmark18" w:history="1">
                                <w:r w:rsidR="0022516B">
                                  <w:rPr>
                                    <w:color w:val="337AB7"/>
                                    <w:sz w:val="20"/>
                                  </w:rPr>
                                  <w:t xml:space="preserve">and Diagnostics </w:t>
                                </w:r>
                              </w:hyperlink>
                              <w:hyperlink w:anchor="_bookmark18" w:history="1">
                                <w:r w:rsidR="0022516B">
                                  <w:rPr>
                                    <w:rFonts w:ascii="Arial"/>
                                    <w:i/>
                                    <w:color w:val="337AB7"/>
                                    <w:sz w:val="20"/>
                                  </w:rPr>
                                  <w:t>(on</w:t>
                                </w:r>
                              </w:hyperlink>
                              <w:r w:rsidR="0022516B">
                                <w:rPr>
                                  <w:rFonts w:ascii="Arial"/>
                                  <w:i/>
                                  <w:color w:val="337AB7"/>
                                  <w:sz w:val="20"/>
                                </w:rPr>
                                <w:t xml:space="preserve"> </w:t>
                              </w:r>
                              <w:hyperlink w:anchor="_bookmark18" w:history="1">
                                <w:r w:rsidR="0022516B">
                                  <w:rPr>
                                    <w:rFonts w:ascii="Arial"/>
                                    <w:i/>
                                    <w:color w:val="337AB7"/>
                                    <w:sz w:val="20"/>
                                  </w:rPr>
                                  <w:t xml:space="preserve">page </w:t>
                                </w:r>
                              </w:hyperlink>
                              <w:hyperlink w:anchor="_bookmark18" w:history="1">
                                <w:r w:rsidR="0022516B">
                                  <w:rPr>
                                    <w:rFonts w:ascii="Arial"/>
                                    <w:i/>
                                    <w:color w:val="337AB7"/>
                                    <w:sz w:val="20"/>
                                  </w:rPr>
                                  <w:t>33</w:t>
                                </w:r>
                              </w:hyperlink>
                              <w:hyperlink w:anchor="_bookmark18" w:history="1">
                                <w:r w:rsidR="0022516B">
                                  <w:rPr>
                                    <w:rFonts w:ascii="Arial"/>
                                    <w:i/>
                                    <w:color w:val="337AB7"/>
                                    <w:sz w:val="20"/>
                                  </w:rPr>
                                  <w:t>)</w:t>
                                </w:r>
                              </w:hyperlink>
                              <w:r w:rsidR="0022516B">
                                <w:rPr>
                                  <w:sz w:val="20"/>
                                </w:rPr>
                                <w:t>.</w:t>
                              </w:r>
                            </w:p>
                          </w:txbxContent>
                        </wps:txbx>
                        <wps:bodyPr rot="0" vert="horz" wrap="square" lIns="0" tIns="0" rIns="0" bIns="0" anchor="t" anchorCtr="0" upright="1">
                          <a:noAutofit/>
                        </wps:bodyPr>
                      </wps:wsp>
                      <wps:wsp>
                        <wps:cNvPr id="835597631" name="Text Box 111"/>
                        <wps:cNvSpPr txBox="1">
                          <a:spLocks/>
                        </wps:cNvSpPr>
                        <wps:spPr bwMode="auto">
                          <a:xfrm>
                            <a:off x="1522" y="8242"/>
                            <a:ext cx="1269"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A525D" w14:textId="77777777" w:rsidR="00D64DB2" w:rsidRDefault="0022516B">
                              <w:pPr>
                                <w:rPr>
                                  <w:rFonts w:ascii="Courier New"/>
                                  <w:sz w:val="16"/>
                                </w:rPr>
                              </w:pPr>
                              <w:r>
                                <w:rPr>
                                  <w:rFonts w:ascii="Courier New"/>
                                  <w:sz w:val="16"/>
                                  <w:shd w:val="clear" w:color="auto" w:fill="EDEDED"/>
                                </w:rPr>
                                <w:t>--diagnostics</w:t>
                              </w:r>
                            </w:p>
                          </w:txbxContent>
                        </wps:txbx>
                        <wps:bodyPr rot="0" vert="horz" wrap="square" lIns="0" tIns="0" rIns="0" bIns="0" anchor="t" anchorCtr="0" upright="1">
                          <a:noAutofit/>
                        </wps:bodyPr>
                      </wps:wsp>
                      <wps:wsp>
                        <wps:cNvPr id="1387522007" name="Text Box 112"/>
                        <wps:cNvSpPr txBox="1">
                          <a:spLocks/>
                        </wps:cNvSpPr>
                        <wps:spPr bwMode="auto">
                          <a:xfrm>
                            <a:off x="7727" y="7729"/>
                            <a:ext cx="27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083BA" w14:textId="77777777" w:rsidR="00D64DB2" w:rsidRDefault="0022516B">
                              <w:pPr>
                                <w:spacing w:line="234" w:lineRule="exact"/>
                                <w:rPr>
                                  <w:sz w:val="20"/>
                                </w:rPr>
                              </w:pPr>
                              <w:r>
                                <w:rPr>
                                  <w:sz w:val="20"/>
                                </w:rPr>
                                <w:t>No</w:t>
                              </w:r>
                            </w:p>
                          </w:txbxContent>
                        </wps:txbx>
                        <wps:bodyPr rot="0" vert="horz" wrap="square" lIns="0" tIns="0" rIns="0" bIns="0" anchor="t" anchorCtr="0" upright="1">
                          <a:noAutofit/>
                        </wps:bodyPr>
                      </wps:wsp>
                      <wps:wsp>
                        <wps:cNvPr id="422691960" name="Text Box 113"/>
                        <wps:cNvSpPr txBox="1">
                          <a:spLocks/>
                        </wps:cNvSpPr>
                        <wps:spPr bwMode="auto">
                          <a:xfrm>
                            <a:off x="3877" y="7729"/>
                            <a:ext cx="2309"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52789" w14:textId="77777777" w:rsidR="00D64DB2" w:rsidRDefault="0022516B">
                              <w:pPr>
                                <w:spacing w:line="234" w:lineRule="exact"/>
                                <w:rPr>
                                  <w:sz w:val="20"/>
                                </w:rPr>
                              </w:pPr>
                              <w:r>
                                <w:rPr>
                                  <w:spacing w:val="-3"/>
                                  <w:sz w:val="20"/>
                                </w:rPr>
                                <w:t xml:space="preserve">Turns </w:t>
                              </w:r>
                              <w:r>
                                <w:rPr>
                                  <w:sz w:val="20"/>
                                </w:rPr>
                                <w:t>on verbose</w:t>
                              </w:r>
                              <w:r>
                                <w:rPr>
                                  <w:spacing w:val="-33"/>
                                  <w:sz w:val="20"/>
                                </w:rPr>
                                <w:t xml:space="preserve"> </w:t>
                              </w:r>
                              <w:r>
                                <w:rPr>
                                  <w:sz w:val="20"/>
                                </w:rPr>
                                <w:t>logging.</w:t>
                              </w:r>
                            </w:p>
                          </w:txbxContent>
                        </wps:txbx>
                        <wps:bodyPr rot="0" vert="horz" wrap="square" lIns="0" tIns="0" rIns="0" bIns="0" anchor="t" anchorCtr="0" upright="1">
                          <a:noAutofit/>
                        </wps:bodyPr>
                      </wps:wsp>
                      <wps:wsp>
                        <wps:cNvPr id="1925970284" name="Text Box 114"/>
                        <wps:cNvSpPr txBox="1">
                          <a:spLocks/>
                        </wps:cNvSpPr>
                        <wps:spPr bwMode="auto">
                          <a:xfrm>
                            <a:off x="1522" y="7729"/>
                            <a:ext cx="885"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34213" w14:textId="77777777" w:rsidR="00D64DB2" w:rsidRDefault="0022516B">
                              <w:pPr>
                                <w:spacing w:line="234" w:lineRule="exact"/>
                                <w:rPr>
                                  <w:sz w:val="20"/>
                                </w:rPr>
                              </w:pPr>
                              <w:r>
                                <w:rPr>
                                  <w:w w:val="95"/>
                                  <w:sz w:val="20"/>
                                </w:rPr>
                                <w:t>--</w:t>
                              </w:r>
                              <w:r>
                                <w:rPr>
                                  <w:spacing w:val="-24"/>
                                  <w:w w:val="95"/>
                                  <w:sz w:val="20"/>
                                </w:rPr>
                                <w:t xml:space="preserve"> </w:t>
                              </w:r>
                              <w:r>
                                <w:rPr>
                                  <w:w w:val="95"/>
                                  <w:sz w:val="20"/>
                                </w:rPr>
                                <w:t>verbose</w:t>
                              </w:r>
                            </w:p>
                          </w:txbxContent>
                        </wps:txbx>
                        <wps:bodyPr rot="0" vert="horz" wrap="square" lIns="0" tIns="0" rIns="0" bIns="0" anchor="t" anchorCtr="0" upright="1">
                          <a:noAutofit/>
                        </wps:bodyPr>
                      </wps:wsp>
                      <wps:wsp>
                        <wps:cNvPr id="1152321662" name="Text Box 115"/>
                        <wps:cNvSpPr txBox="1">
                          <a:spLocks/>
                        </wps:cNvSpPr>
                        <wps:spPr bwMode="auto">
                          <a:xfrm>
                            <a:off x="7727" y="7269"/>
                            <a:ext cx="27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2898B" w14:textId="77777777" w:rsidR="00D64DB2" w:rsidRDefault="0022516B">
                              <w:pPr>
                                <w:spacing w:line="234" w:lineRule="exact"/>
                                <w:rPr>
                                  <w:sz w:val="20"/>
                                </w:rPr>
                              </w:pPr>
                              <w:r>
                                <w:rPr>
                                  <w:sz w:val="20"/>
                                </w:rPr>
                                <w:t>No</w:t>
                              </w:r>
                            </w:p>
                          </w:txbxContent>
                        </wps:txbx>
                        <wps:bodyPr rot="0" vert="horz" wrap="square" lIns="0" tIns="0" rIns="0" bIns="0" anchor="t" anchorCtr="0" upright="1">
                          <a:noAutofit/>
                        </wps:bodyPr>
                      </wps:wsp>
                      <wps:wsp>
                        <wps:cNvPr id="2099581678" name="Text Box 116"/>
                        <wps:cNvSpPr txBox="1">
                          <a:spLocks/>
                        </wps:cNvSpPr>
                        <wps:spPr bwMode="auto">
                          <a:xfrm>
                            <a:off x="3877" y="7269"/>
                            <a:ext cx="2411"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226DB" w14:textId="77777777" w:rsidR="00D64DB2" w:rsidRDefault="0022516B">
                              <w:pPr>
                                <w:spacing w:line="234" w:lineRule="exact"/>
                                <w:rPr>
                                  <w:sz w:val="20"/>
                                </w:rPr>
                              </w:pPr>
                              <w:r>
                                <w:rPr>
                                  <w:sz w:val="20"/>
                                </w:rPr>
                                <w:t>Specifies a schema to</w:t>
                              </w:r>
                              <w:r>
                                <w:rPr>
                                  <w:spacing w:val="-31"/>
                                  <w:sz w:val="20"/>
                                </w:rPr>
                                <w:t xml:space="preserve"> </w:t>
                              </w:r>
                              <w:r>
                                <w:rPr>
                                  <w:sz w:val="20"/>
                                </w:rPr>
                                <w:t>load</w:t>
                              </w:r>
                            </w:p>
                          </w:txbxContent>
                        </wps:txbx>
                        <wps:bodyPr rot="0" vert="horz" wrap="square" lIns="0" tIns="0" rIns="0" bIns="0" anchor="t" anchorCtr="0" upright="1">
                          <a:noAutofit/>
                        </wps:bodyPr>
                      </wps:wsp>
                      <wps:wsp>
                        <wps:cNvPr id="1310293090" name="Text Box 117"/>
                        <wps:cNvSpPr txBox="1">
                          <a:spLocks/>
                        </wps:cNvSpPr>
                        <wps:spPr bwMode="auto">
                          <a:xfrm>
                            <a:off x="1522" y="7269"/>
                            <a:ext cx="88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3A8F6" w14:textId="77777777" w:rsidR="00D64DB2" w:rsidRDefault="0022516B">
                              <w:pPr>
                                <w:spacing w:line="234" w:lineRule="exact"/>
                                <w:rPr>
                                  <w:sz w:val="20"/>
                                </w:rPr>
                              </w:pPr>
                              <w:r>
                                <w:rPr>
                                  <w:w w:val="95"/>
                                  <w:sz w:val="20"/>
                                </w:rPr>
                                <w:t>--</w:t>
                              </w:r>
                              <w:r>
                                <w:rPr>
                                  <w:spacing w:val="-23"/>
                                  <w:w w:val="95"/>
                                  <w:sz w:val="20"/>
                                </w:rPr>
                                <w:t xml:space="preserve"> </w:t>
                              </w:r>
                              <w:r>
                                <w:rPr>
                                  <w:w w:val="95"/>
                                  <w:sz w:val="20"/>
                                </w:rPr>
                                <w:t>schema</w:t>
                              </w:r>
                            </w:p>
                          </w:txbxContent>
                        </wps:txbx>
                        <wps:bodyPr rot="0" vert="horz" wrap="square" lIns="0" tIns="0" rIns="0" bIns="0" anchor="t" anchorCtr="0" upright="1">
                          <a:noAutofit/>
                        </wps:bodyPr>
                      </wps:wsp>
                      <wps:wsp>
                        <wps:cNvPr id="1713258055" name="Text Box 118"/>
                        <wps:cNvSpPr txBox="1">
                          <a:spLocks/>
                        </wps:cNvSpPr>
                        <wps:spPr bwMode="auto">
                          <a:xfrm>
                            <a:off x="3877" y="6469"/>
                            <a:ext cx="4127" cy="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61EAF" w14:textId="77777777" w:rsidR="00D64DB2" w:rsidRDefault="0022516B">
                              <w:pPr>
                                <w:tabs>
                                  <w:tab w:val="left" w:pos="3849"/>
                                </w:tabs>
                                <w:spacing w:line="236" w:lineRule="exact"/>
                                <w:rPr>
                                  <w:sz w:val="20"/>
                                </w:rPr>
                              </w:pPr>
                              <w:r>
                                <w:rPr>
                                  <w:sz w:val="20"/>
                                </w:rPr>
                                <w:t>Specifies</w:t>
                              </w:r>
                              <w:r>
                                <w:rPr>
                                  <w:spacing w:val="-10"/>
                                  <w:sz w:val="20"/>
                                </w:rPr>
                                <w:t xml:space="preserve"> </w:t>
                              </w:r>
                              <w:r>
                                <w:rPr>
                                  <w:sz w:val="20"/>
                                </w:rPr>
                                <w:t>a</w:t>
                              </w:r>
                              <w:r>
                                <w:rPr>
                                  <w:spacing w:val="-10"/>
                                  <w:sz w:val="20"/>
                                </w:rPr>
                                <w:t xml:space="preserve"> </w:t>
                              </w:r>
                              <w:r>
                                <w:rPr>
                                  <w:sz w:val="20"/>
                                </w:rPr>
                                <w:t>specific</w:t>
                              </w:r>
                              <w:r>
                                <w:rPr>
                                  <w:spacing w:val="-10"/>
                                  <w:sz w:val="20"/>
                                </w:rPr>
                                <w:t xml:space="preserve"> </w:t>
                              </w:r>
                              <w:r>
                                <w:rPr>
                                  <w:sz w:val="20"/>
                                </w:rPr>
                                <w:t>version</w:t>
                              </w:r>
                              <w:r>
                                <w:rPr>
                                  <w:spacing w:val="-10"/>
                                  <w:sz w:val="20"/>
                                </w:rPr>
                                <w:t xml:space="preserve"> </w:t>
                              </w:r>
                              <w:r>
                                <w:rPr>
                                  <w:sz w:val="20"/>
                                </w:rPr>
                                <w:t>of</w:t>
                              </w:r>
                              <w:r>
                                <w:rPr>
                                  <w:spacing w:val="-10"/>
                                  <w:sz w:val="20"/>
                                </w:rPr>
                                <w:t xml:space="preserve"> </w:t>
                              </w:r>
                              <w:r>
                                <w:rPr>
                                  <w:sz w:val="20"/>
                                </w:rPr>
                                <w:t>Synopsys</w:t>
                              </w:r>
                              <w:r>
                                <w:rPr>
                                  <w:sz w:val="20"/>
                                </w:rPr>
                                <w:tab/>
                                <w:t>No</w:t>
                              </w:r>
                            </w:p>
                            <w:p w14:paraId="0FF3F85E" w14:textId="77777777" w:rsidR="00D64DB2" w:rsidRDefault="0022516B">
                              <w:pPr>
                                <w:spacing w:before="100" w:line="239" w:lineRule="exact"/>
                                <w:rPr>
                                  <w:sz w:val="20"/>
                                </w:rPr>
                              </w:pPr>
                              <w:r>
                                <w:rPr>
                                  <w:sz w:val="20"/>
                                </w:rPr>
                                <w:t>Bridge to run.</w:t>
                              </w:r>
                            </w:p>
                          </w:txbxContent>
                        </wps:txbx>
                        <wps:bodyPr rot="0" vert="horz" wrap="square" lIns="0" tIns="0" rIns="0" bIns="0" anchor="t" anchorCtr="0" upright="1">
                          <a:noAutofit/>
                        </wps:bodyPr>
                      </wps:wsp>
                      <wps:wsp>
                        <wps:cNvPr id="827948976" name="Text Box 119"/>
                        <wps:cNvSpPr txBox="1">
                          <a:spLocks/>
                        </wps:cNvSpPr>
                        <wps:spPr bwMode="auto">
                          <a:xfrm>
                            <a:off x="1522" y="6469"/>
                            <a:ext cx="826"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2D8A2" w14:textId="77777777" w:rsidR="00D64DB2" w:rsidRDefault="0022516B">
                              <w:pPr>
                                <w:spacing w:line="234" w:lineRule="exact"/>
                                <w:rPr>
                                  <w:sz w:val="20"/>
                                </w:rPr>
                              </w:pPr>
                              <w:r>
                                <w:rPr>
                                  <w:w w:val="95"/>
                                  <w:sz w:val="20"/>
                                </w:rPr>
                                <w:t>--</w:t>
                              </w:r>
                              <w:r>
                                <w:rPr>
                                  <w:spacing w:val="-29"/>
                                  <w:w w:val="95"/>
                                  <w:sz w:val="20"/>
                                </w:rPr>
                                <w:t xml:space="preserve"> </w:t>
                              </w:r>
                              <w:r>
                                <w:rPr>
                                  <w:w w:val="95"/>
                                  <w:sz w:val="20"/>
                                </w:rPr>
                                <w:t>version</w:t>
                              </w:r>
                            </w:p>
                          </w:txbxContent>
                        </wps:txbx>
                        <wps:bodyPr rot="0" vert="horz" wrap="square" lIns="0" tIns="0" rIns="0" bIns="0" anchor="t" anchorCtr="0" upright="1">
                          <a:noAutofit/>
                        </wps:bodyPr>
                      </wps:wsp>
                      <wps:wsp>
                        <wps:cNvPr id="2089345282" name="Text Box 120"/>
                        <wps:cNvSpPr txBox="1">
                          <a:spLocks/>
                        </wps:cNvSpPr>
                        <wps:spPr bwMode="auto">
                          <a:xfrm>
                            <a:off x="7727" y="6009"/>
                            <a:ext cx="27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0CD12" w14:textId="77777777" w:rsidR="00D64DB2" w:rsidRDefault="0022516B">
                              <w:pPr>
                                <w:spacing w:line="234" w:lineRule="exact"/>
                                <w:rPr>
                                  <w:sz w:val="20"/>
                                </w:rPr>
                              </w:pPr>
                              <w:r>
                                <w:rPr>
                                  <w:sz w:val="20"/>
                                </w:rPr>
                                <w:t>No</w:t>
                              </w:r>
                            </w:p>
                          </w:txbxContent>
                        </wps:txbx>
                        <wps:bodyPr rot="0" vert="horz" wrap="square" lIns="0" tIns="0" rIns="0" bIns="0" anchor="t" anchorCtr="0" upright="1">
                          <a:noAutofit/>
                        </wps:bodyPr>
                      </wps:wsp>
                      <wps:wsp>
                        <wps:cNvPr id="1538732279" name="Text Box 121"/>
                        <wps:cNvSpPr txBox="1">
                          <a:spLocks/>
                        </wps:cNvSpPr>
                        <wps:spPr bwMode="auto">
                          <a:xfrm>
                            <a:off x="3877" y="6009"/>
                            <a:ext cx="2006"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C016F" w14:textId="77777777" w:rsidR="00D64DB2" w:rsidRDefault="0022516B">
                              <w:pPr>
                                <w:spacing w:line="234" w:lineRule="exact"/>
                                <w:rPr>
                                  <w:sz w:val="20"/>
                                </w:rPr>
                              </w:pPr>
                              <w:r>
                                <w:rPr>
                                  <w:sz w:val="20"/>
                                </w:rPr>
                                <w:t>Sets a home</w:t>
                              </w:r>
                              <w:r>
                                <w:rPr>
                                  <w:spacing w:val="-35"/>
                                  <w:sz w:val="20"/>
                                </w:rPr>
                                <w:t xml:space="preserve"> </w:t>
                              </w:r>
                              <w:r>
                                <w:rPr>
                                  <w:sz w:val="20"/>
                                </w:rPr>
                                <w:t>directory.</w:t>
                              </w:r>
                            </w:p>
                          </w:txbxContent>
                        </wps:txbx>
                        <wps:bodyPr rot="0" vert="horz" wrap="square" lIns="0" tIns="0" rIns="0" bIns="0" anchor="t" anchorCtr="0" upright="1">
                          <a:noAutofit/>
                        </wps:bodyPr>
                      </wps:wsp>
                      <wps:wsp>
                        <wps:cNvPr id="1854762902" name="Text Box 122"/>
                        <wps:cNvSpPr txBox="1">
                          <a:spLocks/>
                        </wps:cNvSpPr>
                        <wps:spPr bwMode="auto">
                          <a:xfrm>
                            <a:off x="1522" y="6009"/>
                            <a:ext cx="684"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17EEC" w14:textId="77777777" w:rsidR="00D64DB2" w:rsidRDefault="0022516B">
                              <w:pPr>
                                <w:spacing w:line="234" w:lineRule="exact"/>
                                <w:rPr>
                                  <w:sz w:val="20"/>
                                </w:rPr>
                              </w:pPr>
                              <w:r>
                                <w:rPr>
                                  <w:w w:val="95"/>
                                  <w:sz w:val="20"/>
                                </w:rPr>
                                <w:t>--</w:t>
                              </w:r>
                              <w:r>
                                <w:rPr>
                                  <w:spacing w:val="-27"/>
                                  <w:w w:val="95"/>
                                  <w:sz w:val="20"/>
                                </w:rPr>
                                <w:t xml:space="preserve"> </w:t>
                              </w:r>
                              <w:r>
                                <w:rPr>
                                  <w:w w:val="95"/>
                                  <w:sz w:val="20"/>
                                </w:rPr>
                                <w:t>home</w:t>
                              </w:r>
                            </w:p>
                          </w:txbxContent>
                        </wps:txbx>
                        <wps:bodyPr rot="0" vert="horz" wrap="square" lIns="0" tIns="0" rIns="0" bIns="0" anchor="t" anchorCtr="0" upright="1">
                          <a:noAutofit/>
                        </wps:bodyPr>
                      </wps:wsp>
                      <wps:wsp>
                        <wps:cNvPr id="449294726" name="Text Box 123"/>
                        <wps:cNvSpPr txBox="1">
                          <a:spLocks/>
                        </wps:cNvSpPr>
                        <wps:spPr bwMode="auto">
                          <a:xfrm>
                            <a:off x="7727" y="4529"/>
                            <a:ext cx="27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5573A" w14:textId="77777777" w:rsidR="00D64DB2" w:rsidRDefault="0022516B">
                              <w:pPr>
                                <w:spacing w:line="234" w:lineRule="exact"/>
                                <w:rPr>
                                  <w:sz w:val="20"/>
                                </w:rPr>
                              </w:pPr>
                              <w:r>
                                <w:rPr>
                                  <w:sz w:val="20"/>
                                </w:rPr>
                                <w:t>No</w:t>
                              </w:r>
                            </w:p>
                          </w:txbxContent>
                        </wps:txbx>
                        <wps:bodyPr rot="0" vert="horz" wrap="square" lIns="0" tIns="0" rIns="0" bIns="0" anchor="t" anchorCtr="0" upright="1">
                          <a:noAutofit/>
                        </wps:bodyPr>
                      </wps:wsp>
                      <wps:wsp>
                        <wps:cNvPr id="1683595467" name="Text Box 124"/>
                        <wps:cNvSpPr txBox="1">
                          <a:spLocks/>
                        </wps:cNvSpPr>
                        <wps:spPr bwMode="auto">
                          <a:xfrm>
                            <a:off x="3877" y="4529"/>
                            <a:ext cx="3439" cy="1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74422" w14:textId="77777777" w:rsidR="00D64DB2" w:rsidRDefault="0022516B">
                              <w:pPr>
                                <w:spacing w:line="340" w:lineRule="auto"/>
                                <w:ind w:right="13"/>
                                <w:rPr>
                                  <w:sz w:val="20"/>
                                </w:rPr>
                              </w:pPr>
                              <w:r>
                                <w:rPr>
                                  <w:sz w:val="20"/>
                                </w:rPr>
                                <w:t xml:space="preserve">Outputs JSON format logs in the </w:t>
                              </w:r>
                              <w:r>
                                <w:rPr>
                                  <w:rFonts w:ascii="Courier New" w:hAnsi="Courier New"/>
                                  <w:sz w:val="16"/>
                                  <w:shd w:val="clear" w:color="auto" w:fill="EDEDED"/>
                                </w:rPr>
                                <w:t>bridge.log</w:t>
                              </w:r>
                              <w:r>
                                <w:rPr>
                                  <w:rFonts w:ascii="Courier New" w:hAnsi="Courier New"/>
                                  <w:spacing w:val="-57"/>
                                  <w:sz w:val="16"/>
                                </w:rPr>
                                <w:t xml:space="preserve"> </w:t>
                              </w:r>
                              <w:r>
                                <w:rPr>
                                  <w:sz w:val="20"/>
                                </w:rPr>
                                <w:t>file</w:t>
                              </w:r>
                              <w:r>
                                <w:rPr>
                                  <w:spacing w:val="-10"/>
                                  <w:sz w:val="20"/>
                                </w:rPr>
                                <w:t xml:space="preserve"> </w:t>
                              </w:r>
                              <w:r>
                                <w:rPr>
                                  <w:sz w:val="20"/>
                                </w:rPr>
                                <w:t>in</w:t>
                              </w:r>
                              <w:r>
                                <w:rPr>
                                  <w:spacing w:val="-10"/>
                                  <w:sz w:val="20"/>
                                </w:rPr>
                                <w:t xml:space="preserve"> </w:t>
                              </w:r>
                              <w:r>
                                <w:rPr>
                                  <w:sz w:val="20"/>
                                </w:rPr>
                                <w:t>the</w:t>
                              </w:r>
                              <w:r>
                                <w:rPr>
                                  <w:spacing w:val="-10"/>
                                  <w:sz w:val="20"/>
                                </w:rPr>
                                <w:t xml:space="preserve"> </w:t>
                              </w:r>
                              <w:r>
                                <w:rPr>
                                  <w:sz w:val="20"/>
                                </w:rPr>
                                <w:t>Synopsys</w:t>
                              </w:r>
                              <w:r>
                                <w:rPr>
                                  <w:spacing w:val="-10"/>
                                  <w:sz w:val="20"/>
                                </w:rPr>
                                <w:t xml:space="preserve"> </w:t>
                              </w:r>
                              <w:r>
                                <w:rPr>
                                  <w:sz w:val="20"/>
                                </w:rPr>
                                <w:t>Bridge home</w:t>
                              </w:r>
                              <w:r>
                                <w:rPr>
                                  <w:spacing w:val="-20"/>
                                  <w:sz w:val="20"/>
                                </w:rPr>
                                <w:t xml:space="preserve"> </w:t>
                              </w:r>
                              <w:r>
                                <w:rPr>
                                  <w:sz w:val="20"/>
                                </w:rPr>
                                <w:t>directory.</w:t>
                              </w:r>
                              <w:r>
                                <w:rPr>
                                  <w:spacing w:val="-20"/>
                                  <w:sz w:val="20"/>
                                </w:rPr>
                                <w:t xml:space="preserve"> </w:t>
                              </w:r>
                              <w:r>
                                <w:rPr>
                                  <w:sz w:val="20"/>
                                </w:rPr>
                                <w:t>See</w:t>
                              </w:r>
                              <w:r>
                                <w:rPr>
                                  <w:spacing w:val="-17"/>
                                  <w:sz w:val="20"/>
                                </w:rPr>
                                <w:t xml:space="preserve"> </w:t>
                              </w:r>
                              <w:hyperlink w:anchor="_bookmark18" w:history="1">
                                <w:r>
                                  <w:rPr>
                                    <w:color w:val="337AB7"/>
                                    <w:sz w:val="20"/>
                                  </w:rPr>
                                  <w:t>Logging</w:t>
                                </w:r>
                                <w:r>
                                  <w:rPr>
                                    <w:color w:val="337AB7"/>
                                    <w:spacing w:val="-20"/>
                                    <w:sz w:val="20"/>
                                  </w:rPr>
                                  <w:t xml:space="preserve"> </w:t>
                                </w:r>
                                <w:r>
                                  <w:rPr>
                                    <w:color w:val="337AB7"/>
                                    <w:sz w:val="20"/>
                                  </w:rPr>
                                  <w:t>and</w:t>
                                </w:r>
                                <w:r>
                                  <w:rPr>
                                    <w:color w:val="337AB7"/>
                                    <w:spacing w:val="-19"/>
                                    <w:sz w:val="20"/>
                                  </w:rPr>
                                  <w:t xml:space="preserve"> </w:t>
                                </w:r>
                                <w:r>
                                  <w:rPr>
                                    <w:color w:val="337AB7"/>
                                    <w:sz w:val="20"/>
                                  </w:rPr>
                                  <w:t>Diag­</w:t>
                                </w:r>
                              </w:hyperlink>
                            </w:p>
                            <w:p w14:paraId="348DB40E" w14:textId="77777777" w:rsidR="00D64DB2" w:rsidRDefault="00000000">
                              <w:pPr>
                                <w:spacing w:line="236" w:lineRule="exact"/>
                                <w:rPr>
                                  <w:sz w:val="20"/>
                                </w:rPr>
                              </w:pPr>
                              <w:hyperlink w:anchor="_bookmark18" w:history="1">
                                <w:r w:rsidR="0022516B">
                                  <w:rPr>
                                    <w:color w:val="337AB7"/>
                                    <w:sz w:val="20"/>
                                  </w:rPr>
                                  <w:t xml:space="preserve">nostics </w:t>
                                </w:r>
                              </w:hyperlink>
                              <w:hyperlink w:anchor="_bookmark18" w:history="1">
                                <w:r w:rsidR="0022516B">
                                  <w:rPr>
                                    <w:rFonts w:ascii="Arial"/>
                                    <w:i/>
                                    <w:color w:val="337AB7"/>
                                    <w:sz w:val="20"/>
                                  </w:rPr>
                                  <w:t>(on</w:t>
                                </w:r>
                              </w:hyperlink>
                              <w:r w:rsidR="0022516B">
                                <w:rPr>
                                  <w:rFonts w:ascii="Arial"/>
                                  <w:i/>
                                  <w:color w:val="337AB7"/>
                                  <w:sz w:val="20"/>
                                </w:rPr>
                                <w:t xml:space="preserve"> </w:t>
                              </w:r>
                              <w:hyperlink w:anchor="_bookmark18" w:history="1">
                                <w:r w:rsidR="0022516B">
                                  <w:rPr>
                                    <w:rFonts w:ascii="Arial"/>
                                    <w:i/>
                                    <w:color w:val="337AB7"/>
                                    <w:sz w:val="20"/>
                                  </w:rPr>
                                  <w:t xml:space="preserve">page </w:t>
                                </w:r>
                              </w:hyperlink>
                              <w:hyperlink w:anchor="_bookmark18" w:history="1">
                                <w:r w:rsidR="0022516B">
                                  <w:rPr>
                                    <w:rFonts w:ascii="Arial"/>
                                    <w:i/>
                                    <w:color w:val="337AB7"/>
                                    <w:sz w:val="20"/>
                                  </w:rPr>
                                  <w:t>33</w:t>
                                </w:r>
                              </w:hyperlink>
                              <w:hyperlink w:anchor="_bookmark18" w:history="1">
                                <w:r w:rsidR="0022516B">
                                  <w:rPr>
                                    <w:rFonts w:ascii="Arial"/>
                                    <w:i/>
                                    <w:color w:val="337AB7"/>
                                    <w:sz w:val="20"/>
                                  </w:rPr>
                                  <w:t>)</w:t>
                                </w:r>
                              </w:hyperlink>
                              <w:r w:rsidR="0022516B">
                                <w:rPr>
                                  <w:sz w:val="20"/>
                                </w:rPr>
                                <w:t>.</w:t>
                              </w:r>
                            </w:p>
                          </w:txbxContent>
                        </wps:txbx>
                        <wps:bodyPr rot="0" vert="horz" wrap="square" lIns="0" tIns="0" rIns="0" bIns="0" anchor="t" anchorCtr="0" upright="1">
                          <a:noAutofit/>
                        </wps:bodyPr>
                      </wps:wsp>
                      <wps:wsp>
                        <wps:cNvPr id="1313093267" name="Text Box 125"/>
                        <wps:cNvSpPr txBox="1">
                          <a:spLocks/>
                        </wps:cNvSpPr>
                        <wps:spPr bwMode="auto">
                          <a:xfrm>
                            <a:off x="1522" y="4582"/>
                            <a:ext cx="1461"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FBC1E" w14:textId="77777777" w:rsidR="00D64DB2" w:rsidRDefault="0022516B">
                              <w:pPr>
                                <w:rPr>
                                  <w:rFonts w:ascii="Courier New"/>
                                  <w:sz w:val="16"/>
                                </w:rPr>
                              </w:pPr>
                              <w:r>
                                <w:rPr>
                                  <w:rFonts w:ascii="Courier New"/>
                                  <w:sz w:val="16"/>
                                  <w:shd w:val="clear" w:color="auto" w:fill="EDEDED"/>
                                </w:rPr>
                                <w:t>--json-log-file</w:t>
                              </w:r>
                            </w:p>
                          </w:txbxContent>
                        </wps:txbx>
                        <wps:bodyPr rot="0" vert="horz" wrap="square" lIns="0" tIns="0" rIns="0" bIns="0" anchor="t" anchorCtr="0" upright="1">
                          <a:noAutofit/>
                        </wps:bodyPr>
                      </wps:wsp>
                      <wps:wsp>
                        <wps:cNvPr id="501973760" name="Text Box 126"/>
                        <wps:cNvSpPr txBox="1">
                          <a:spLocks/>
                        </wps:cNvSpPr>
                        <wps:spPr bwMode="auto">
                          <a:xfrm>
                            <a:off x="3877" y="3729"/>
                            <a:ext cx="4127" cy="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256F7" w14:textId="77777777" w:rsidR="00D64DB2" w:rsidRDefault="0022516B">
                              <w:pPr>
                                <w:tabs>
                                  <w:tab w:val="left" w:pos="3849"/>
                                </w:tabs>
                                <w:spacing w:line="236" w:lineRule="exact"/>
                                <w:rPr>
                                  <w:sz w:val="20"/>
                                </w:rPr>
                              </w:pPr>
                              <w:r>
                                <w:rPr>
                                  <w:sz w:val="20"/>
                                </w:rPr>
                                <w:t>Outputs JSON format logs.</w:t>
                              </w:r>
                              <w:r>
                                <w:rPr>
                                  <w:spacing w:val="-35"/>
                                  <w:sz w:val="20"/>
                                </w:rPr>
                                <w:t xml:space="preserve"> </w:t>
                              </w:r>
                              <w:r>
                                <w:rPr>
                                  <w:sz w:val="20"/>
                                </w:rPr>
                                <w:t>See</w:t>
                              </w:r>
                              <w:r>
                                <w:rPr>
                                  <w:spacing w:val="-7"/>
                                  <w:sz w:val="20"/>
                                </w:rPr>
                                <w:t xml:space="preserve"> </w:t>
                              </w:r>
                              <w:hyperlink w:anchor="_bookmark18" w:history="1">
                                <w:r>
                                  <w:rPr>
                                    <w:color w:val="337AB7"/>
                                    <w:sz w:val="20"/>
                                  </w:rPr>
                                  <w:t>Logging</w:t>
                                </w:r>
                              </w:hyperlink>
                              <w:r>
                                <w:rPr>
                                  <w:color w:val="337AB7"/>
                                  <w:sz w:val="20"/>
                                </w:rPr>
                                <w:tab/>
                              </w:r>
                              <w:r>
                                <w:rPr>
                                  <w:sz w:val="20"/>
                                </w:rPr>
                                <w:t>No</w:t>
                              </w:r>
                            </w:p>
                            <w:p w14:paraId="42BF260F" w14:textId="77777777" w:rsidR="00D64DB2" w:rsidRDefault="00000000">
                              <w:pPr>
                                <w:spacing w:before="100" w:line="239" w:lineRule="exact"/>
                                <w:rPr>
                                  <w:sz w:val="20"/>
                                </w:rPr>
                              </w:pPr>
                              <w:hyperlink w:anchor="_bookmark18" w:history="1">
                                <w:r w:rsidR="0022516B">
                                  <w:rPr>
                                    <w:color w:val="337AB7"/>
                                    <w:sz w:val="20"/>
                                  </w:rPr>
                                  <w:t xml:space="preserve">and Diagnostics </w:t>
                                </w:r>
                              </w:hyperlink>
                              <w:hyperlink w:anchor="_bookmark18" w:history="1">
                                <w:r w:rsidR="0022516B">
                                  <w:rPr>
                                    <w:rFonts w:ascii="Arial"/>
                                    <w:i/>
                                    <w:color w:val="337AB7"/>
                                    <w:sz w:val="20"/>
                                  </w:rPr>
                                  <w:t>(on</w:t>
                                </w:r>
                              </w:hyperlink>
                              <w:r w:rsidR="0022516B">
                                <w:rPr>
                                  <w:rFonts w:ascii="Arial"/>
                                  <w:i/>
                                  <w:color w:val="337AB7"/>
                                  <w:sz w:val="20"/>
                                </w:rPr>
                                <w:t xml:space="preserve"> </w:t>
                              </w:r>
                              <w:hyperlink w:anchor="_bookmark18" w:history="1">
                                <w:r w:rsidR="0022516B">
                                  <w:rPr>
                                    <w:rFonts w:ascii="Arial"/>
                                    <w:i/>
                                    <w:color w:val="337AB7"/>
                                    <w:sz w:val="20"/>
                                  </w:rPr>
                                  <w:t xml:space="preserve">page </w:t>
                                </w:r>
                              </w:hyperlink>
                              <w:hyperlink w:anchor="_bookmark18" w:history="1">
                                <w:r w:rsidR="0022516B">
                                  <w:rPr>
                                    <w:rFonts w:ascii="Arial"/>
                                    <w:i/>
                                    <w:color w:val="337AB7"/>
                                    <w:sz w:val="20"/>
                                  </w:rPr>
                                  <w:t>33</w:t>
                                </w:r>
                              </w:hyperlink>
                              <w:hyperlink w:anchor="_bookmark18" w:history="1">
                                <w:r w:rsidR="0022516B">
                                  <w:rPr>
                                    <w:rFonts w:ascii="Arial"/>
                                    <w:i/>
                                    <w:color w:val="337AB7"/>
                                    <w:sz w:val="20"/>
                                  </w:rPr>
                                  <w:t>)</w:t>
                                </w:r>
                              </w:hyperlink>
                              <w:r w:rsidR="0022516B">
                                <w:rPr>
                                  <w:sz w:val="20"/>
                                </w:rPr>
                                <w:t>.</w:t>
                              </w:r>
                            </w:p>
                          </w:txbxContent>
                        </wps:txbx>
                        <wps:bodyPr rot="0" vert="horz" wrap="square" lIns="0" tIns="0" rIns="0" bIns="0" anchor="t" anchorCtr="0" upright="1">
                          <a:noAutofit/>
                        </wps:bodyPr>
                      </wps:wsp>
                      <wps:wsp>
                        <wps:cNvPr id="1011543518" name="Text Box 127"/>
                        <wps:cNvSpPr txBox="1">
                          <a:spLocks/>
                        </wps:cNvSpPr>
                        <wps:spPr bwMode="auto">
                          <a:xfrm>
                            <a:off x="1522" y="3782"/>
                            <a:ext cx="981"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BE534" w14:textId="77777777" w:rsidR="00D64DB2" w:rsidRDefault="0022516B">
                              <w:pPr>
                                <w:rPr>
                                  <w:rFonts w:ascii="Courier New"/>
                                  <w:sz w:val="16"/>
                                </w:rPr>
                              </w:pPr>
                              <w:r>
                                <w:rPr>
                                  <w:rFonts w:ascii="Courier New"/>
                                  <w:sz w:val="16"/>
                                  <w:shd w:val="clear" w:color="auto" w:fill="EDEDED"/>
                                </w:rPr>
                                <w:t>--json-log</w:t>
                              </w:r>
                            </w:p>
                          </w:txbxContent>
                        </wps:txbx>
                        <wps:bodyPr rot="0" vert="horz" wrap="square" lIns="0" tIns="0" rIns="0" bIns="0" anchor="t" anchorCtr="0" upright="1">
                          <a:noAutofit/>
                        </wps:bodyPr>
                      </wps:wsp>
                      <wps:wsp>
                        <wps:cNvPr id="963485986" name="Text Box 128"/>
                        <wps:cNvSpPr txBox="1">
                          <a:spLocks/>
                        </wps:cNvSpPr>
                        <wps:spPr bwMode="auto">
                          <a:xfrm>
                            <a:off x="3877" y="3269"/>
                            <a:ext cx="412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7568E" w14:textId="77777777" w:rsidR="00D64DB2" w:rsidRDefault="0022516B">
                              <w:pPr>
                                <w:tabs>
                                  <w:tab w:val="left" w:pos="3849"/>
                                </w:tabs>
                                <w:spacing w:line="234" w:lineRule="exact"/>
                                <w:rPr>
                                  <w:sz w:val="20"/>
                                </w:rPr>
                              </w:pPr>
                              <w:r>
                                <w:rPr>
                                  <w:sz w:val="20"/>
                                </w:rPr>
                                <w:t>Shows</w:t>
                              </w:r>
                              <w:r>
                                <w:rPr>
                                  <w:spacing w:val="-11"/>
                                  <w:sz w:val="20"/>
                                </w:rPr>
                                <w:t xml:space="preserve"> </w:t>
                              </w:r>
                              <w:r>
                                <w:rPr>
                                  <w:sz w:val="20"/>
                                </w:rPr>
                                <w:t>the</w:t>
                              </w:r>
                              <w:r>
                                <w:rPr>
                                  <w:spacing w:val="-11"/>
                                  <w:sz w:val="20"/>
                                </w:rPr>
                                <w:t xml:space="preserve"> </w:t>
                              </w:r>
                              <w:r>
                                <w:rPr>
                                  <w:sz w:val="20"/>
                                </w:rPr>
                                <w:t>help</w:t>
                              </w:r>
                              <w:r>
                                <w:rPr>
                                  <w:spacing w:val="-11"/>
                                  <w:sz w:val="20"/>
                                </w:rPr>
                                <w:t xml:space="preserve"> </w:t>
                              </w:r>
                              <w:r>
                                <w:rPr>
                                  <w:sz w:val="20"/>
                                </w:rPr>
                                <w:t>file</w:t>
                              </w:r>
                              <w:r>
                                <w:rPr>
                                  <w:spacing w:val="-10"/>
                                  <w:sz w:val="20"/>
                                </w:rPr>
                                <w:t xml:space="preserve"> </w:t>
                              </w:r>
                              <w:r>
                                <w:rPr>
                                  <w:sz w:val="20"/>
                                </w:rPr>
                                <w:t>for</w:t>
                              </w:r>
                              <w:r>
                                <w:rPr>
                                  <w:spacing w:val="-11"/>
                                  <w:sz w:val="20"/>
                                </w:rPr>
                                <w:t xml:space="preserve"> </w:t>
                              </w:r>
                              <w:r>
                                <w:rPr>
                                  <w:sz w:val="20"/>
                                </w:rPr>
                                <w:t>Synopsys</w:t>
                              </w:r>
                              <w:r>
                                <w:rPr>
                                  <w:spacing w:val="-11"/>
                                  <w:sz w:val="20"/>
                                </w:rPr>
                                <w:t xml:space="preserve"> </w:t>
                              </w:r>
                              <w:r>
                                <w:rPr>
                                  <w:sz w:val="20"/>
                                </w:rPr>
                                <w:t>Bridge.</w:t>
                              </w:r>
                              <w:r>
                                <w:rPr>
                                  <w:sz w:val="20"/>
                                </w:rPr>
                                <w:tab/>
                                <w:t>No</w:t>
                              </w:r>
                            </w:p>
                          </w:txbxContent>
                        </wps:txbx>
                        <wps:bodyPr rot="0" vert="horz" wrap="square" lIns="0" tIns="0" rIns="0" bIns="0" anchor="t" anchorCtr="0" upright="1">
                          <a:noAutofit/>
                        </wps:bodyPr>
                      </wps:wsp>
                      <wps:wsp>
                        <wps:cNvPr id="1433830175" name="Text Box 129"/>
                        <wps:cNvSpPr txBox="1">
                          <a:spLocks/>
                        </wps:cNvSpPr>
                        <wps:spPr bwMode="auto">
                          <a:xfrm>
                            <a:off x="1522" y="3322"/>
                            <a:ext cx="597"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66F20" w14:textId="77777777" w:rsidR="00D64DB2" w:rsidRDefault="0022516B">
                              <w:pPr>
                                <w:rPr>
                                  <w:rFonts w:ascii="Courier New"/>
                                  <w:sz w:val="16"/>
                                </w:rPr>
                              </w:pPr>
                              <w:r>
                                <w:rPr>
                                  <w:rFonts w:ascii="Courier New"/>
                                  <w:sz w:val="16"/>
                                  <w:shd w:val="clear" w:color="auto" w:fill="EDEDED"/>
                                </w:rPr>
                                <w:t>--help</w:t>
                              </w:r>
                            </w:p>
                          </w:txbxContent>
                        </wps:txbx>
                        <wps:bodyPr rot="0" vert="horz" wrap="square" lIns="0" tIns="0" rIns="0" bIns="0" anchor="t" anchorCtr="0" upright="1">
                          <a:noAutofit/>
                        </wps:bodyPr>
                      </wps:wsp>
                      <wps:wsp>
                        <wps:cNvPr id="1297614023" name="Text Box 130"/>
                        <wps:cNvSpPr txBox="1">
                          <a:spLocks/>
                        </wps:cNvSpPr>
                        <wps:spPr bwMode="auto">
                          <a:xfrm>
                            <a:off x="3877" y="2129"/>
                            <a:ext cx="6502"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DF6F1" w14:textId="77777777" w:rsidR="00D64DB2" w:rsidRDefault="0022516B">
                              <w:pPr>
                                <w:tabs>
                                  <w:tab w:val="left" w:pos="3849"/>
                                </w:tabs>
                                <w:spacing w:line="340" w:lineRule="auto"/>
                                <w:ind w:right="18"/>
                                <w:rPr>
                                  <w:sz w:val="20"/>
                                </w:rPr>
                              </w:pPr>
                              <w:r>
                                <w:rPr>
                                  <w:sz w:val="20"/>
                                </w:rPr>
                                <w:t xml:space="preserve">The </w:t>
                              </w:r>
                              <w:r>
                                <w:rPr>
                                  <w:rFonts w:ascii="Courier New"/>
                                  <w:sz w:val="16"/>
                                  <w:shd w:val="clear" w:color="auto" w:fill="EDEDED"/>
                                </w:rPr>
                                <w:t>--input</w:t>
                              </w:r>
                              <w:r>
                                <w:rPr>
                                  <w:rFonts w:ascii="Courier New"/>
                                  <w:spacing w:val="-73"/>
                                  <w:sz w:val="16"/>
                                </w:rPr>
                                <w:t xml:space="preserve"> </w:t>
                              </w:r>
                              <w:r>
                                <w:rPr>
                                  <w:sz w:val="20"/>
                                </w:rPr>
                                <w:t>command loads a JSON</w:t>
                              </w:r>
                              <w:r>
                                <w:rPr>
                                  <w:spacing w:val="-5"/>
                                  <w:sz w:val="20"/>
                                </w:rPr>
                                <w:t xml:space="preserve"> </w:t>
                              </w:r>
                              <w:r>
                                <w:rPr>
                                  <w:sz w:val="20"/>
                                </w:rPr>
                                <w:t>file</w:t>
                              </w:r>
                              <w:r>
                                <w:rPr>
                                  <w:sz w:val="20"/>
                                </w:rPr>
                                <w:tab/>
                                <w:t>Required</w:t>
                              </w:r>
                              <w:r>
                                <w:rPr>
                                  <w:spacing w:val="-12"/>
                                  <w:sz w:val="20"/>
                                </w:rPr>
                                <w:t xml:space="preserve"> </w:t>
                              </w:r>
                              <w:r>
                                <w:rPr>
                                  <w:sz w:val="20"/>
                                </w:rPr>
                                <w:t>for</w:t>
                              </w:r>
                              <w:r>
                                <w:rPr>
                                  <w:spacing w:val="-13"/>
                                  <w:sz w:val="20"/>
                                </w:rPr>
                                <w:t xml:space="preserve"> </w:t>
                              </w:r>
                              <w:r>
                                <w:rPr>
                                  <w:sz w:val="20"/>
                                </w:rPr>
                                <w:t>inputting</w:t>
                              </w:r>
                              <w:r>
                                <w:rPr>
                                  <w:spacing w:val="-13"/>
                                  <w:sz w:val="20"/>
                                </w:rPr>
                                <w:t xml:space="preserve"> </w:t>
                              </w:r>
                              <w:r>
                                <w:rPr>
                                  <w:sz w:val="20"/>
                                </w:rPr>
                                <w:t>a</w:t>
                              </w:r>
                              <w:r>
                                <w:rPr>
                                  <w:spacing w:val="-12"/>
                                  <w:sz w:val="20"/>
                                </w:rPr>
                                <w:t xml:space="preserve"> </w:t>
                              </w:r>
                              <w:r>
                                <w:rPr>
                                  <w:sz w:val="20"/>
                                </w:rPr>
                                <w:t>JSON containing common arguments</w:t>
                              </w:r>
                              <w:r>
                                <w:rPr>
                                  <w:spacing w:val="-34"/>
                                  <w:sz w:val="20"/>
                                </w:rPr>
                                <w:t xml:space="preserve"> </w:t>
                              </w:r>
                              <w:r>
                                <w:rPr>
                                  <w:sz w:val="20"/>
                                </w:rPr>
                                <w:t>to</w:t>
                              </w:r>
                              <w:r>
                                <w:rPr>
                                  <w:spacing w:val="-12"/>
                                  <w:sz w:val="20"/>
                                </w:rPr>
                                <w:t xml:space="preserve"> </w:t>
                              </w:r>
                              <w:r>
                                <w:rPr>
                                  <w:sz w:val="20"/>
                                </w:rPr>
                                <w:t>run</w:t>
                              </w:r>
                              <w:r>
                                <w:rPr>
                                  <w:sz w:val="20"/>
                                </w:rPr>
                                <w:tab/>
                                <w:t>files.</w:t>
                              </w:r>
                            </w:p>
                            <w:p w14:paraId="38C74D86" w14:textId="77777777" w:rsidR="00D64DB2" w:rsidRDefault="0022516B">
                              <w:pPr>
                                <w:spacing w:line="237" w:lineRule="exact"/>
                                <w:rPr>
                                  <w:sz w:val="20"/>
                                </w:rPr>
                              </w:pPr>
                              <w:r>
                                <w:rPr>
                                  <w:sz w:val="20"/>
                                </w:rPr>
                                <w:t>scans</w:t>
                              </w:r>
                            </w:p>
                          </w:txbxContent>
                        </wps:txbx>
                        <wps:bodyPr rot="0" vert="horz" wrap="square" lIns="0" tIns="0" rIns="0" bIns="0" anchor="t" anchorCtr="0" upright="1">
                          <a:noAutofit/>
                        </wps:bodyPr>
                      </wps:wsp>
                      <wps:wsp>
                        <wps:cNvPr id="1340550149" name="Text Box 131"/>
                        <wps:cNvSpPr txBox="1">
                          <a:spLocks/>
                        </wps:cNvSpPr>
                        <wps:spPr bwMode="auto">
                          <a:xfrm>
                            <a:off x="1522" y="2182"/>
                            <a:ext cx="693"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BFDE0" w14:textId="77777777" w:rsidR="00D64DB2" w:rsidRDefault="0022516B">
                              <w:pPr>
                                <w:rPr>
                                  <w:rFonts w:ascii="Courier New"/>
                                  <w:sz w:val="16"/>
                                </w:rPr>
                              </w:pPr>
                              <w:r>
                                <w:rPr>
                                  <w:rFonts w:ascii="Courier New"/>
                                  <w:sz w:val="16"/>
                                  <w:shd w:val="clear" w:color="auto" w:fill="EDEDED"/>
                                </w:rPr>
                                <w:t>--input</w:t>
                              </w:r>
                            </w:p>
                          </w:txbxContent>
                        </wps:txbx>
                        <wps:bodyPr rot="0" vert="horz" wrap="square" lIns="0" tIns="0" rIns="0" bIns="0" anchor="t" anchorCtr="0" upright="1">
                          <a:noAutofit/>
                        </wps:bodyPr>
                      </wps:wsp>
                      <wps:wsp>
                        <wps:cNvPr id="1725859071" name="Text Box 132"/>
                        <wps:cNvSpPr txBox="1">
                          <a:spLocks/>
                        </wps:cNvSpPr>
                        <wps:spPr bwMode="auto">
                          <a:xfrm>
                            <a:off x="3877" y="989"/>
                            <a:ext cx="4193"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3EB99" w14:textId="77777777" w:rsidR="00D64DB2" w:rsidRDefault="0022516B">
                              <w:pPr>
                                <w:tabs>
                                  <w:tab w:val="left" w:pos="3849"/>
                                </w:tabs>
                                <w:spacing w:line="340" w:lineRule="auto"/>
                                <w:ind w:right="18"/>
                                <w:rPr>
                                  <w:rFonts w:ascii="Courier New" w:hAnsi="Courier New"/>
                                  <w:sz w:val="16"/>
                                </w:rPr>
                              </w:pPr>
                              <w:r>
                                <w:rPr>
                                  <w:sz w:val="20"/>
                                </w:rPr>
                                <w:t xml:space="preserve">The </w:t>
                              </w:r>
                              <w:r>
                                <w:rPr>
                                  <w:rFonts w:ascii="Courier New" w:hAnsi="Courier New"/>
                                  <w:sz w:val="16"/>
                                  <w:shd w:val="clear" w:color="auto" w:fill="EDEDED"/>
                                </w:rPr>
                                <w:t>--stage</w:t>
                              </w:r>
                              <w:r>
                                <w:rPr>
                                  <w:rFonts w:ascii="Courier New" w:hAnsi="Courier New"/>
                                  <w:spacing w:val="-70"/>
                                  <w:sz w:val="16"/>
                                </w:rPr>
                                <w:t xml:space="preserve"> </w:t>
                              </w:r>
                              <w:r>
                                <w:rPr>
                                  <w:sz w:val="20"/>
                                </w:rPr>
                                <w:t>command specifies a</w:t>
                              </w:r>
                              <w:r>
                                <w:rPr>
                                  <w:spacing w:val="-5"/>
                                  <w:sz w:val="20"/>
                                </w:rPr>
                                <w:t xml:space="preserve"> </w:t>
                              </w:r>
                              <w:r>
                                <w:rPr>
                                  <w:sz w:val="20"/>
                                </w:rPr>
                                <w:t>group</w:t>
                              </w:r>
                              <w:r>
                                <w:rPr>
                                  <w:sz w:val="20"/>
                                </w:rPr>
                                <w:tab/>
                              </w:r>
                              <w:r>
                                <w:rPr>
                                  <w:spacing w:val="-9"/>
                                  <w:sz w:val="20"/>
                                </w:rPr>
                                <w:t xml:space="preserve">Yes </w:t>
                              </w:r>
                              <w:r>
                                <w:rPr>
                                  <w:sz w:val="20"/>
                                </w:rPr>
                                <w:t xml:space="preserve">of adapters to run (such as </w:t>
                              </w:r>
                              <w:r>
                                <w:rPr>
                                  <w:rFonts w:ascii="Courier New" w:hAnsi="Courier New"/>
                                  <w:sz w:val="16"/>
                                  <w:shd w:val="clear" w:color="auto" w:fill="EDEDED"/>
                                </w:rPr>
                                <w:t>--stage</w:t>
                              </w:r>
                              <w:r>
                                <w:rPr>
                                  <w:rFonts w:ascii="Courier New" w:hAnsi="Courier New"/>
                                  <w:spacing w:val="-21"/>
                                  <w:sz w:val="16"/>
                                  <w:shd w:val="clear" w:color="auto" w:fill="EDEDED"/>
                                </w:rPr>
                                <w:t xml:space="preserve"> </w:t>
                              </w:r>
                              <w:r>
                                <w:rPr>
                                  <w:rFonts w:ascii="Courier New" w:hAnsi="Courier New"/>
                                  <w:sz w:val="16"/>
                                  <w:shd w:val="clear" w:color="auto" w:fill="EDEDED"/>
                                </w:rPr>
                                <w:t>po•</w:t>
                              </w:r>
                            </w:p>
                            <w:p w14:paraId="0CA2186A" w14:textId="77777777" w:rsidR="00D64DB2" w:rsidRDefault="0022516B">
                              <w:pPr>
                                <w:spacing w:line="237" w:lineRule="exact"/>
                                <w:rPr>
                                  <w:sz w:val="20"/>
                                </w:rPr>
                              </w:pPr>
                              <w:r>
                                <w:rPr>
                                  <w:rFonts w:ascii="Courier New"/>
                                  <w:sz w:val="16"/>
                                  <w:shd w:val="clear" w:color="auto" w:fill="EDEDED"/>
                                </w:rPr>
                                <w:t>laris</w:t>
                              </w:r>
                              <w:r>
                                <w:rPr>
                                  <w:sz w:val="20"/>
                                </w:rPr>
                                <w:t>).</w:t>
                              </w:r>
                            </w:p>
                          </w:txbxContent>
                        </wps:txbx>
                        <wps:bodyPr rot="0" vert="horz" wrap="square" lIns="0" tIns="0" rIns="0" bIns="0" anchor="t" anchorCtr="0" upright="1">
                          <a:noAutofit/>
                        </wps:bodyPr>
                      </wps:wsp>
                      <wps:wsp>
                        <wps:cNvPr id="120058169" name="Text Box 133"/>
                        <wps:cNvSpPr txBox="1">
                          <a:spLocks/>
                        </wps:cNvSpPr>
                        <wps:spPr bwMode="auto">
                          <a:xfrm>
                            <a:off x="1522" y="1042"/>
                            <a:ext cx="693"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71A1E" w14:textId="77777777" w:rsidR="00D64DB2" w:rsidRDefault="0022516B">
                              <w:pPr>
                                <w:rPr>
                                  <w:rFonts w:ascii="Courier New"/>
                                  <w:sz w:val="16"/>
                                </w:rPr>
                              </w:pPr>
                              <w:r>
                                <w:rPr>
                                  <w:rFonts w:ascii="Courier New"/>
                                  <w:sz w:val="16"/>
                                  <w:shd w:val="clear" w:color="auto" w:fill="EDEDED"/>
                                </w:rPr>
                                <w:t>--stage</w:t>
                              </w:r>
                            </w:p>
                          </w:txbxContent>
                        </wps:txbx>
                        <wps:bodyPr rot="0" vert="horz" wrap="square" lIns="0" tIns="0" rIns="0" bIns="0" anchor="t" anchorCtr="0" upright="1">
                          <a:noAutofit/>
                        </wps:bodyPr>
                      </wps:wsp>
                      <wps:wsp>
                        <wps:cNvPr id="1070300684" name="Text Box 134"/>
                        <wps:cNvSpPr txBox="1">
                          <a:spLocks/>
                        </wps:cNvSpPr>
                        <wps:spPr bwMode="auto">
                          <a:xfrm>
                            <a:off x="8769" y="529"/>
                            <a:ext cx="927"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DCEDD" w14:textId="77777777" w:rsidR="00D64DB2" w:rsidRDefault="0022516B">
                              <w:pPr>
                                <w:spacing w:line="234" w:lineRule="exact"/>
                                <w:rPr>
                                  <w:b/>
                                  <w:sz w:val="20"/>
                                </w:rPr>
                              </w:pPr>
                              <w:r>
                                <w:rPr>
                                  <w:b/>
                                  <w:sz w:val="20"/>
                                </w:rPr>
                                <w:t>Required?</w:t>
                              </w:r>
                            </w:p>
                          </w:txbxContent>
                        </wps:txbx>
                        <wps:bodyPr rot="0" vert="horz" wrap="square" lIns="0" tIns="0" rIns="0" bIns="0" anchor="t" anchorCtr="0" upright="1">
                          <a:noAutofit/>
                        </wps:bodyPr>
                      </wps:wsp>
                      <wps:wsp>
                        <wps:cNvPr id="1662425441" name="Text Box 135"/>
                        <wps:cNvSpPr txBox="1">
                          <a:spLocks/>
                        </wps:cNvSpPr>
                        <wps:spPr bwMode="auto">
                          <a:xfrm>
                            <a:off x="5227" y="529"/>
                            <a:ext cx="1048"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42BFC" w14:textId="77777777" w:rsidR="00D64DB2" w:rsidRDefault="0022516B">
                              <w:pPr>
                                <w:spacing w:line="234" w:lineRule="exact"/>
                                <w:rPr>
                                  <w:b/>
                                  <w:sz w:val="20"/>
                                </w:rPr>
                              </w:pPr>
                              <w:r>
                                <w:rPr>
                                  <w:b/>
                                  <w:sz w:val="20"/>
                                </w:rPr>
                                <w:t>Description</w:t>
                              </w:r>
                            </w:p>
                          </w:txbxContent>
                        </wps:txbx>
                        <wps:bodyPr rot="0" vert="horz" wrap="square" lIns="0" tIns="0" rIns="0" bIns="0" anchor="t" anchorCtr="0" upright="1">
                          <a:noAutofit/>
                        </wps:bodyPr>
                      </wps:wsp>
                      <wps:wsp>
                        <wps:cNvPr id="1886711092" name="Text Box 136"/>
                        <wps:cNvSpPr txBox="1">
                          <a:spLocks/>
                        </wps:cNvSpPr>
                        <wps:spPr bwMode="auto">
                          <a:xfrm>
                            <a:off x="2178" y="529"/>
                            <a:ext cx="942"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69C0B" w14:textId="77777777" w:rsidR="00D64DB2" w:rsidRDefault="0022516B">
                              <w:pPr>
                                <w:spacing w:line="234" w:lineRule="exact"/>
                                <w:rPr>
                                  <w:b/>
                                  <w:sz w:val="20"/>
                                </w:rPr>
                              </w:pPr>
                              <w:r>
                                <w:rPr>
                                  <w:b/>
                                  <w:sz w:val="20"/>
                                </w:rPr>
                                <w:t>Command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236E3F" id="Group 81" o:spid="_x0000_s1239" style="position:absolute;margin-left:72.4pt;margin-top:19.75pt;width:467.25pt;height:509.5pt;z-index:-251484160;mso-wrap-distance-left:0;mso-wrap-distance-right:0;mso-position-horizontal-relative:page;mso-position-vertical-relative:text" coordorigin="1448,395" coordsize="9345,101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">
                <v:line id="Line 82" o:spid="_x0000_s1240" style="position:absolute;visibility:visible;mso-wrap-style:square" from="1448,403" to="3817,4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">
                  <o:lock v:ext="edit" shapetype="f"/>
                </v:line>
                <v:line id="Line 83" o:spid="_x0000_s1241" style="position:absolute;visibility:visible;mso-wrap-style:square" from="1455,395" to="1455,8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">
                  <o:lock v:ext="edit" shapetype="f"/>
                </v:line>
                <v:line id="Line 84" o:spid="_x0000_s1242" style="position:absolute;visibility:visible;mso-wrap-style:square" from="3817,403" to="7667,4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">
                  <o:lock v:ext="edit" shapetype="f"/>
                </v:line>
                <v:line id="Line 85" o:spid="_x0000_s1243" style="position:absolute;visibility:visible;mso-wrap-style:square" from="7667,403" to="10792,4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">
                  <o:lock v:ext="edit" shapetype="f"/>
                </v:line>
                <v:line id="Line 86" o:spid="_x0000_s1244" style="position:absolute;visibility:visible;mso-wrap-style:square" from="10785,395" to="10785,8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">
                  <o:lock v:ext="edit" shapetype="f"/>
                </v:line>
                <v:line id="Line 87" o:spid="_x0000_s1245" style="position:absolute;visibility:visible;mso-wrap-style:square" from="1455,2010" to="1455,2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">
                  <o:lock v:ext="edit" shapetype="f"/>
                </v:line>
                <v:line id="Line 88" o:spid="_x0000_s1246" style="position:absolute;visibility:visible;mso-wrap-style:square" from="10785,870" to="10785,2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">
                  <o:lock v:ext="edit" shapetype="f"/>
                </v:line>
                <v:line id="Line 89" o:spid="_x0000_s1247" style="position:absolute;visibility:visible;mso-wrap-style:square" from="1455,3150" to="1455,3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">
                  <o:lock v:ext="edit" shapetype="f"/>
                </v:line>
                <v:line id="Line 90" o:spid="_x0000_s1248" style="position:absolute;visibility:visible;mso-wrap-style:square" from="10785,2010" to="10785,3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">
                  <o:lock v:ext="edit" shapetype="f"/>
                </v:line>
                <v:line id="Line 91" o:spid="_x0000_s1249" style="position:absolute;visibility:visible;mso-wrap-style:square" from="1455,3610" to="1455,3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">
                  <o:lock v:ext="edit" shapetype="f"/>
                </v:line>
                <v:line id="Line 92" o:spid="_x0000_s1250" style="position:absolute;visibility:visible;mso-wrap-style:square" from="10785,3150" to="10785,3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">
                  <o:lock v:ext="edit" shapetype="f"/>
                </v:line>
                <v:line id="Line 93" o:spid="_x0000_s1251" style="position:absolute;visibility:visible;mso-wrap-style:square" from="1455,4410" to="1455,4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">
                  <o:lock v:ext="edit" shapetype="f"/>
                </v:line>
                <v:line id="Line 94" o:spid="_x0000_s1252" style="position:absolute;visibility:visible;mso-wrap-style:square" from="10785,3610" to="10785,4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">
                  <o:lock v:ext="edit" shapetype="f"/>
                </v:line>
                <v:line id="Line 95" o:spid="_x0000_s1253" style="position:absolute;visibility:visible;mso-wrap-style:square" from="1455,5890" to="1455,58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">
                  <o:lock v:ext="edit" shapetype="f"/>
                </v:line>
                <v:line id="Line 96" o:spid="_x0000_s1254" style="position:absolute;visibility:visible;mso-wrap-style:square" from="10785,4410" to="10785,58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">
                  <o:lock v:ext="edit" shapetype="f"/>
                </v:line>
                <v:line id="Line 97" o:spid="_x0000_s1255" style="position:absolute;visibility:visible;mso-wrap-style:square" from="1455,6350" to="1455,63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">
                  <o:lock v:ext="edit" shapetype="f"/>
                </v:line>
                <v:line id="Line 98" o:spid="_x0000_s1256" style="position:absolute;visibility:visible;mso-wrap-style:square" from="10785,5890" to="10785,63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">
                  <o:lock v:ext="edit" shapetype="f"/>
                </v:line>
                <v:line id="Line 99" o:spid="_x0000_s1257" style="position:absolute;visibility:visible;mso-wrap-style:square" from="1455,7150" to="1455,7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">
                  <o:lock v:ext="edit" shapetype="f"/>
                </v:line>
                <v:line id="Line 100" o:spid="_x0000_s1258" style="position:absolute;visibility:visible;mso-wrap-style:square" from="10785,6350" to="10785,7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">
                  <o:lock v:ext="edit" shapetype="f"/>
                </v:line>
                <v:line id="Line 101" o:spid="_x0000_s1259" style="position:absolute;visibility:visible;mso-wrap-style:square" from="1455,7610" to="1455,7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">
                  <o:lock v:ext="edit" shapetype="f"/>
                </v:line>
                <v:line id="Line 102" o:spid="_x0000_s1260" style="position:absolute;visibility:visible;mso-wrap-style:square" from="10785,7150" to="10785,7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">
                  <o:lock v:ext="edit" shapetype="f"/>
                </v:line>
                <v:line id="Line 103" o:spid="_x0000_s1261" style="position:absolute;visibility:visible;mso-wrap-style:square" from="1455,8070" to="1455,80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">
                  <o:lock v:ext="edit" shapetype="f"/>
                </v:line>
                <v:line id="Line 104" o:spid="_x0000_s1262" style="position:absolute;visibility:visible;mso-wrap-style:square" from="10785,7610" to="10785,80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">
                  <o:lock v:ext="edit" shapetype="f"/>
                </v:line>
                <v:line id="Line 105" o:spid="_x0000_s1263" style="position:absolute;visibility:visible;mso-wrap-style:square" from="1448,10578" to="3817,105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">
                  <o:lock v:ext="edit" shapetype="f"/>
                </v:line>
                <v:line id="Line 106" o:spid="_x0000_s1264" style="position:absolute;visibility:visible;mso-wrap-style:square" from="1455,8070" to="1455,105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">
                  <o:lock v:ext="edit" shapetype="f"/>
                </v:line>
                <v:line id="Line 107" o:spid="_x0000_s1265" style="position:absolute;visibility:visible;mso-wrap-style:square" from="7667,10578" to="7667,105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">
                  <o:lock v:ext="edit" shapetype="f"/>
                </v:line>
                <v:line id="Line 108" o:spid="_x0000_s1266" style="position:absolute;visibility:visible;mso-wrap-style:square" from="10785,8070" to="10785,105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">
                  <o:lock v:ext="edit" shapetype="f"/>
                </v:line>
                <v:line id="Line 109" o:spid="_x0000_s1267" style="position:absolute;visibility:visible;mso-wrap-style:square" from="7667,10578" to="10792,105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">
                  <o:lock v:ext="edit" shapetype="f"/>
                </v:line>
                <v:shape id="Text Box 110" o:spid="_x0000_s1268" type="#_x0000_t202" style="position:absolute;left:3877;top:8189;width:4127;height:22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" filled="f" stroked="f">
                  <v:path arrowok="t"/>
                  <v:textbox inset="0,0,0,0">
                    <w:txbxContent>
                      <w:p w14:paraId="07F30A71" w14:textId="77777777" w:rsidR="00D64DB2" w:rsidRDefault="0022516B">
                        <w:pPr>
                          <w:tabs>
                            <w:tab w:val="left" w:pos="3849"/>
                          </w:tabs>
                          <w:spacing w:line="340" w:lineRule="auto"/>
                          <w:ind w:right="18"/>
                          <w:rPr>
                            <w:sz w:val="20"/>
                          </w:rPr>
                        </w:pPr>
                        <w:r>
                          <w:rPr>
                            <w:sz w:val="20"/>
                          </w:rPr>
                          <w:t>Enables</w:t>
                        </w:r>
                        <w:r>
                          <w:rPr>
                            <w:spacing w:val="-12"/>
                            <w:sz w:val="20"/>
                          </w:rPr>
                          <w:t xml:space="preserve"> </w:t>
                        </w:r>
                        <w:r>
                          <w:rPr>
                            <w:sz w:val="20"/>
                          </w:rPr>
                          <w:t>debug</w:t>
                        </w:r>
                        <w:r>
                          <w:rPr>
                            <w:spacing w:val="-11"/>
                            <w:sz w:val="20"/>
                          </w:rPr>
                          <w:t xml:space="preserve"> </w:t>
                        </w:r>
                        <w:r>
                          <w:rPr>
                            <w:sz w:val="20"/>
                          </w:rPr>
                          <w:t>logs</w:t>
                        </w:r>
                        <w:r>
                          <w:rPr>
                            <w:spacing w:val="-11"/>
                            <w:sz w:val="20"/>
                          </w:rPr>
                          <w:t xml:space="preserve"> </w:t>
                        </w:r>
                        <w:r>
                          <w:rPr>
                            <w:sz w:val="20"/>
                          </w:rPr>
                          <w:t>under</w:t>
                        </w:r>
                        <w:r>
                          <w:rPr>
                            <w:spacing w:val="-12"/>
                            <w:sz w:val="20"/>
                          </w:rPr>
                          <w:t xml:space="preserve"> </w:t>
                        </w:r>
                        <w:r>
                          <w:rPr>
                            <w:sz w:val="20"/>
                          </w:rPr>
                          <w:t>the</w:t>
                        </w:r>
                        <w:r>
                          <w:rPr>
                            <w:spacing w:val="-11"/>
                            <w:sz w:val="20"/>
                          </w:rPr>
                          <w:t xml:space="preserve"> </w:t>
                        </w:r>
                        <w:r>
                          <w:rPr>
                            <w:sz w:val="20"/>
                          </w:rPr>
                          <w:t>Synopsys</w:t>
                        </w:r>
                        <w:r>
                          <w:rPr>
                            <w:sz w:val="20"/>
                          </w:rPr>
                          <w:tab/>
                        </w:r>
                        <w:r>
                          <w:rPr>
                            <w:spacing w:val="-9"/>
                            <w:sz w:val="20"/>
                          </w:rPr>
                          <w:t xml:space="preserve">No </w:t>
                        </w:r>
                        <w:r>
                          <w:rPr>
                            <w:sz w:val="20"/>
                          </w:rPr>
                          <w:t xml:space="preserve">Bridge home directory. Creates a </w:t>
                        </w:r>
                        <w:r>
                          <w:rPr>
                            <w:rFonts w:ascii="Courier New" w:hAnsi="Courier New"/>
                            <w:sz w:val="16"/>
                            <w:shd w:val="clear" w:color="auto" w:fill="EDEDED"/>
                          </w:rPr>
                          <w:t>diagnos•</w:t>
                        </w:r>
                        <w:r>
                          <w:rPr>
                            <w:rFonts w:ascii="Courier New" w:hAnsi="Courier New"/>
                            <w:sz w:val="16"/>
                          </w:rPr>
                          <w:t xml:space="preserve"> </w:t>
                        </w:r>
                        <w:r>
                          <w:rPr>
                            <w:rFonts w:ascii="Courier New" w:hAnsi="Courier New"/>
                            <w:sz w:val="16"/>
                            <w:shd w:val="clear" w:color="auto" w:fill="EDEDED"/>
                          </w:rPr>
                          <w:t>tics.json</w:t>
                        </w:r>
                        <w:r>
                          <w:rPr>
                            <w:rFonts w:ascii="Courier New" w:hAnsi="Courier New"/>
                            <w:spacing w:val="-67"/>
                            <w:sz w:val="16"/>
                          </w:rPr>
                          <w:t xml:space="preserve"> </w:t>
                        </w:r>
                        <w:r>
                          <w:rPr>
                            <w:sz w:val="20"/>
                          </w:rPr>
                          <w:t>file containing the final state</w:t>
                        </w:r>
                      </w:p>
                      <w:p w14:paraId="11E44D72" w14:textId="77777777" w:rsidR="00D64DB2" w:rsidRDefault="0022516B">
                        <w:pPr>
                          <w:spacing w:line="340" w:lineRule="auto"/>
                          <w:ind w:right="328"/>
                          <w:rPr>
                            <w:sz w:val="20"/>
                          </w:rPr>
                        </w:pPr>
                        <w:r>
                          <w:rPr>
                            <w:sz w:val="20"/>
                          </w:rPr>
                          <w:t xml:space="preserve">data inside the Synopsys Bridge home di­ rectory, but masking sensitive information like tokens and passwords. See </w:t>
                        </w:r>
                        <w:hyperlink w:anchor="_bookmark18" w:history="1">
                          <w:r>
                            <w:rPr>
                              <w:color w:val="337AB7"/>
                              <w:sz w:val="20"/>
                            </w:rPr>
                            <w:t>Logging</w:t>
                          </w:r>
                        </w:hyperlink>
                      </w:p>
                      <w:p w14:paraId="7E7BD152" w14:textId="77777777" w:rsidR="00D64DB2" w:rsidRDefault="00000000">
                        <w:pPr>
                          <w:spacing w:line="236" w:lineRule="exact"/>
                          <w:rPr>
                            <w:sz w:val="20"/>
                          </w:rPr>
                        </w:pPr>
                        <w:hyperlink w:anchor="_bookmark18" w:history="1">
                          <w:r w:rsidR="0022516B">
                            <w:rPr>
                              <w:color w:val="337AB7"/>
                              <w:sz w:val="20"/>
                            </w:rPr>
                            <w:t xml:space="preserve">and Diagnostics </w:t>
                          </w:r>
                        </w:hyperlink>
                        <w:hyperlink w:anchor="_bookmark18" w:history="1">
                          <w:r w:rsidR="0022516B">
                            <w:rPr>
                              <w:rFonts w:ascii="Arial"/>
                              <w:i/>
                              <w:color w:val="337AB7"/>
                              <w:sz w:val="20"/>
                            </w:rPr>
                            <w:t>(on</w:t>
                          </w:r>
                        </w:hyperlink>
                        <w:r w:rsidR="0022516B">
                          <w:rPr>
                            <w:rFonts w:ascii="Arial"/>
                            <w:i/>
                            <w:color w:val="337AB7"/>
                            <w:sz w:val="20"/>
                          </w:rPr>
                          <w:t xml:space="preserve"> </w:t>
                        </w:r>
                        <w:hyperlink w:anchor="_bookmark18" w:history="1">
                          <w:r w:rsidR="0022516B">
                            <w:rPr>
                              <w:rFonts w:ascii="Arial"/>
                              <w:i/>
                              <w:color w:val="337AB7"/>
                              <w:sz w:val="20"/>
                            </w:rPr>
                            <w:t xml:space="preserve">page </w:t>
                          </w:r>
                        </w:hyperlink>
                        <w:hyperlink w:anchor="_bookmark18" w:history="1">
                          <w:r w:rsidR="0022516B">
                            <w:rPr>
                              <w:rFonts w:ascii="Arial"/>
                              <w:i/>
                              <w:color w:val="337AB7"/>
                              <w:sz w:val="20"/>
                            </w:rPr>
                            <w:t>33</w:t>
                          </w:r>
                        </w:hyperlink>
                        <w:hyperlink w:anchor="_bookmark18" w:history="1">
                          <w:r w:rsidR="0022516B">
                            <w:rPr>
                              <w:rFonts w:ascii="Arial"/>
                              <w:i/>
                              <w:color w:val="337AB7"/>
                              <w:sz w:val="20"/>
                            </w:rPr>
                            <w:t>)</w:t>
                          </w:r>
                        </w:hyperlink>
                        <w:r w:rsidR="0022516B">
                          <w:rPr>
                            <w:sz w:val="20"/>
                          </w:rPr>
                          <w:t>.</w:t>
                        </w:r>
                      </w:p>
                    </w:txbxContent>
                  </v:textbox>
                </v:shape>
                <v:shape id="Text Box 111" o:spid="_x0000_s1269" type="#_x0000_t202" style="position:absolute;left:1522;top:8242;width:1269;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" filled="f" stroked="f">
                  <v:path arrowok="t"/>
                  <v:textbox inset="0,0,0,0">
                    <w:txbxContent>
                      <w:p w14:paraId="5CEA525D" w14:textId="77777777" w:rsidR="00D64DB2" w:rsidRDefault="0022516B">
                        <w:pPr>
                          <w:rPr>
                            <w:rFonts w:ascii="Courier New"/>
                            <w:sz w:val="16"/>
                          </w:rPr>
                        </w:pPr>
                        <w:r>
                          <w:rPr>
                            <w:rFonts w:ascii="Courier New"/>
                            <w:sz w:val="16"/>
                            <w:shd w:val="clear" w:color="auto" w:fill="EDEDED"/>
                          </w:rPr>
                          <w:t>--diagnostics</w:t>
                        </w:r>
                      </w:p>
                    </w:txbxContent>
                  </v:textbox>
                </v:shape>
                <v:shape id="Text Box 112" o:spid="_x0000_s1270" type="#_x0000_t202" style="position:absolute;left:7727;top:7729;width:27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" filled="f" stroked="f">
                  <v:path arrowok="t"/>
                  <v:textbox inset="0,0,0,0">
                    <w:txbxContent>
                      <w:p w14:paraId="125083BA" w14:textId="77777777" w:rsidR="00D64DB2" w:rsidRDefault="0022516B">
                        <w:pPr>
                          <w:spacing w:line="234" w:lineRule="exact"/>
                          <w:rPr>
                            <w:sz w:val="20"/>
                          </w:rPr>
                        </w:pPr>
                        <w:r>
                          <w:rPr>
                            <w:sz w:val="20"/>
                          </w:rPr>
                          <w:t>No</w:t>
                        </w:r>
                      </w:p>
                    </w:txbxContent>
                  </v:textbox>
                </v:shape>
                <v:shape id="Text Box 113" o:spid="_x0000_s1271" type="#_x0000_t202" style="position:absolute;left:3877;top:7729;width:2309;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" filled="f" stroked="f">
                  <v:path arrowok="t"/>
                  <v:textbox inset="0,0,0,0">
                    <w:txbxContent>
                      <w:p w14:paraId="0CE52789" w14:textId="77777777" w:rsidR="00D64DB2" w:rsidRDefault="0022516B">
                        <w:pPr>
                          <w:spacing w:line="234" w:lineRule="exact"/>
                          <w:rPr>
                            <w:sz w:val="20"/>
                          </w:rPr>
                        </w:pPr>
                        <w:r>
                          <w:rPr>
                            <w:spacing w:val="-3"/>
                            <w:sz w:val="20"/>
                          </w:rPr>
                          <w:t xml:space="preserve">Turns </w:t>
                        </w:r>
                        <w:r>
                          <w:rPr>
                            <w:sz w:val="20"/>
                          </w:rPr>
                          <w:t>on verbose</w:t>
                        </w:r>
                        <w:r>
                          <w:rPr>
                            <w:spacing w:val="-33"/>
                            <w:sz w:val="20"/>
                          </w:rPr>
                          <w:t xml:space="preserve"> </w:t>
                        </w:r>
                        <w:r>
                          <w:rPr>
                            <w:sz w:val="20"/>
                          </w:rPr>
                          <w:t>logging.</w:t>
                        </w:r>
                      </w:p>
                    </w:txbxContent>
                  </v:textbox>
                </v:shape>
                <v:shape id="Text Box 114" o:spid="_x0000_s1272" type="#_x0000_t202" style="position:absolute;left:1522;top:7729;width:885;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" filled="f" stroked="f">
                  <v:path arrowok="t"/>
                  <v:textbox inset="0,0,0,0">
                    <w:txbxContent>
                      <w:p w14:paraId="4CE34213" w14:textId="77777777" w:rsidR="00D64DB2" w:rsidRDefault="0022516B">
                        <w:pPr>
                          <w:spacing w:line="234" w:lineRule="exact"/>
                          <w:rPr>
                            <w:sz w:val="20"/>
                          </w:rPr>
                        </w:pPr>
                        <w:r>
                          <w:rPr>
                            <w:w w:val="95"/>
                            <w:sz w:val="20"/>
                          </w:rPr>
                          <w:t>--</w:t>
                        </w:r>
                        <w:r>
                          <w:rPr>
                            <w:spacing w:val="-24"/>
                            <w:w w:val="95"/>
                            <w:sz w:val="20"/>
                          </w:rPr>
                          <w:t xml:space="preserve"> </w:t>
                        </w:r>
                        <w:r>
                          <w:rPr>
                            <w:w w:val="95"/>
                            <w:sz w:val="20"/>
                          </w:rPr>
                          <w:t>verbose</w:t>
                        </w:r>
                      </w:p>
                    </w:txbxContent>
                  </v:textbox>
                </v:shape>
                <v:shape id="Text Box 115" o:spid="_x0000_s1273" type="#_x0000_t202" style="position:absolute;left:7727;top:7269;width:27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" filled="f" stroked="f">
                  <v:path arrowok="t"/>
                  <v:textbox inset="0,0,0,0">
                    <w:txbxContent>
                      <w:p w14:paraId="2832898B" w14:textId="77777777" w:rsidR="00D64DB2" w:rsidRDefault="0022516B">
                        <w:pPr>
                          <w:spacing w:line="234" w:lineRule="exact"/>
                          <w:rPr>
                            <w:sz w:val="20"/>
                          </w:rPr>
                        </w:pPr>
                        <w:r>
                          <w:rPr>
                            <w:sz w:val="20"/>
                          </w:rPr>
                          <w:t>No</w:t>
                        </w:r>
                      </w:p>
                    </w:txbxContent>
                  </v:textbox>
                </v:shape>
                <v:shape id="Text Box 116" o:spid="_x0000_s1274" type="#_x0000_t202" style="position:absolute;left:3877;top:7269;width:2411;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" filled="f" stroked="f">
                  <v:path arrowok="t"/>
                  <v:textbox inset="0,0,0,0">
                    <w:txbxContent>
                      <w:p w14:paraId="084226DB" w14:textId="77777777" w:rsidR="00D64DB2" w:rsidRDefault="0022516B">
                        <w:pPr>
                          <w:spacing w:line="234" w:lineRule="exact"/>
                          <w:rPr>
                            <w:sz w:val="20"/>
                          </w:rPr>
                        </w:pPr>
                        <w:r>
                          <w:rPr>
                            <w:sz w:val="20"/>
                          </w:rPr>
                          <w:t>Specifies a schema to</w:t>
                        </w:r>
                        <w:r>
                          <w:rPr>
                            <w:spacing w:val="-31"/>
                            <w:sz w:val="20"/>
                          </w:rPr>
                          <w:t xml:space="preserve"> </w:t>
                        </w:r>
                        <w:r>
                          <w:rPr>
                            <w:sz w:val="20"/>
                          </w:rPr>
                          <w:t>load</w:t>
                        </w:r>
                      </w:p>
                    </w:txbxContent>
                  </v:textbox>
                </v:shape>
                <v:shape id="Text Box 117" o:spid="_x0000_s1275" type="#_x0000_t202" style="position:absolute;left:1522;top:7269;width:88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" filled="f" stroked="f">
                  <v:path arrowok="t"/>
                  <v:textbox inset="0,0,0,0">
                    <w:txbxContent>
                      <w:p w14:paraId="6653A8F6" w14:textId="77777777" w:rsidR="00D64DB2" w:rsidRDefault="0022516B">
                        <w:pPr>
                          <w:spacing w:line="234" w:lineRule="exact"/>
                          <w:rPr>
                            <w:sz w:val="20"/>
                          </w:rPr>
                        </w:pPr>
                        <w:r>
                          <w:rPr>
                            <w:w w:val="95"/>
                            <w:sz w:val="20"/>
                          </w:rPr>
                          <w:t>--</w:t>
                        </w:r>
                        <w:r>
                          <w:rPr>
                            <w:spacing w:val="-23"/>
                            <w:w w:val="95"/>
                            <w:sz w:val="20"/>
                          </w:rPr>
                          <w:t xml:space="preserve"> </w:t>
                        </w:r>
                        <w:r>
                          <w:rPr>
                            <w:w w:val="95"/>
                            <w:sz w:val="20"/>
                          </w:rPr>
                          <w:t>schema</w:t>
                        </w:r>
                      </w:p>
                    </w:txbxContent>
                  </v:textbox>
                </v:shape>
                <v:shape id="Text Box 118" o:spid="_x0000_s1276" type="#_x0000_t202" style="position:absolute;left:3877;top:6469;width:4127;height: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" filled="f" stroked="f">
                  <v:path arrowok="t"/>
                  <v:textbox inset="0,0,0,0">
                    <w:txbxContent>
                      <w:p w14:paraId="50A61EAF" w14:textId="77777777" w:rsidR="00D64DB2" w:rsidRDefault="0022516B">
                        <w:pPr>
                          <w:tabs>
                            <w:tab w:val="left" w:pos="3849"/>
                          </w:tabs>
                          <w:spacing w:line="236" w:lineRule="exact"/>
                          <w:rPr>
                            <w:sz w:val="20"/>
                          </w:rPr>
                        </w:pPr>
                        <w:r>
                          <w:rPr>
                            <w:sz w:val="20"/>
                          </w:rPr>
                          <w:t>Specifies</w:t>
                        </w:r>
                        <w:r>
                          <w:rPr>
                            <w:spacing w:val="-10"/>
                            <w:sz w:val="20"/>
                          </w:rPr>
                          <w:t xml:space="preserve"> </w:t>
                        </w:r>
                        <w:r>
                          <w:rPr>
                            <w:sz w:val="20"/>
                          </w:rPr>
                          <w:t>a</w:t>
                        </w:r>
                        <w:r>
                          <w:rPr>
                            <w:spacing w:val="-10"/>
                            <w:sz w:val="20"/>
                          </w:rPr>
                          <w:t xml:space="preserve"> </w:t>
                        </w:r>
                        <w:r>
                          <w:rPr>
                            <w:sz w:val="20"/>
                          </w:rPr>
                          <w:t>specific</w:t>
                        </w:r>
                        <w:r>
                          <w:rPr>
                            <w:spacing w:val="-10"/>
                            <w:sz w:val="20"/>
                          </w:rPr>
                          <w:t xml:space="preserve"> </w:t>
                        </w:r>
                        <w:r>
                          <w:rPr>
                            <w:sz w:val="20"/>
                          </w:rPr>
                          <w:t>version</w:t>
                        </w:r>
                        <w:r>
                          <w:rPr>
                            <w:spacing w:val="-10"/>
                            <w:sz w:val="20"/>
                          </w:rPr>
                          <w:t xml:space="preserve"> </w:t>
                        </w:r>
                        <w:r>
                          <w:rPr>
                            <w:sz w:val="20"/>
                          </w:rPr>
                          <w:t>of</w:t>
                        </w:r>
                        <w:r>
                          <w:rPr>
                            <w:spacing w:val="-10"/>
                            <w:sz w:val="20"/>
                          </w:rPr>
                          <w:t xml:space="preserve"> </w:t>
                        </w:r>
                        <w:r>
                          <w:rPr>
                            <w:sz w:val="20"/>
                          </w:rPr>
                          <w:t>Synopsys</w:t>
                        </w:r>
                        <w:r>
                          <w:rPr>
                            <w:sz w:val="20"/>
                          </w:rPr>
                          <w:tab/>
                          <w:t>No</w:t>
                        </w:r>
                      </w:p>
                      <w:p w14:paraId="0FF3F85E" w14:textId="77777777" w:rsidR="00D64DB2" w:rsidRDefault="0022516B">
                        <w:pPr>
                          <w:spacing w:before="100" w:line="239" w:lineRule="exact"/>
                          <w:rPr>
                            <w:sz w:val="20"/>
                          </w:rPr>
                        </w:pPr>
                        <w:r>
                          <w:rPr>
                            <w:sz w:val="20"/>
                          </w:rPr>
                          <w:t>Bridge to run.</w:t>
                        </w:r>
                      </w:p>
                    </w:txbxContent>
                  </v:textbox>
                </v:shape>
                <v:shape id="Text Box 119" o:spid="_x0000_s1277" type="#_x0000_t202" style="position:absolute;left:1522;top:6469;width:826;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" filled="f" stroked="f">
                  <v:path arrowok="t"/>
                  <v:textbox inset="0,0,0,0">
                    <w:txbxContent>
                      <w:p w14:paraId="1BC2D8A2" w14:textId="77777777" w:rsidR="00D64DB2" w:rsidRDefault="0022516B">
                        <w:pPr>
                          <w:spacing w:line="234" w:lineRule="exact"/>
                          <w:rPr>
                            <w:sz w:val="20"/>
                          </w:rPr>
                        </w:pPr>
                        <w:r>
                          <w:rPr>
                            <w:w w:val="95"/>
                            <w:sz w:val="20"/>
                          </w:rPr>
                          <w:t>--</w:t>
                        </w:r>
                        <w:r>
                          <w:rPr>
                            <w:spacing w:val="-29"/>
                            <w:w w:val="95"/>
                            <w:sz w:val="20"/>
                          </w:rPr>
                          <w:t xml:space="preserve"> </w:t>
                        </w:r>
                        <w:r>
                          <w:rPr>
                            <w:w w:val="95"/>
                            <w:sz w:val="20"/>
                          </w:rPr>
                          <w:t>version</w:t>
                        </w:r>
                      </w:p>
                    </w:txbxContent>
                  </v:textbox>
                </v:shape>
                <v:shape id="Text Box 120" o:spid="_x0000_s1278" type="#_x0000_t202" style="position:absolute;left:7727;top:6009;width:27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" filled="f" stroked="f">
                  <v:path arrowok="t"/>
                  <v:textbox inset="0,0,0,0">
                    <w:txbxContent>
                      <w:p w14:paraId="4550CD12" w14:textId="77777777" w:rsidR="00D64DB2" w:rsidRDefault="0022516B">
                        <w:pPr>
                          <w:spacing w:line="234" w:lineRule="exact"/>
                          <w:rPr>
                            <w:sz w:val="20"/>
                          </w:rPr>
                        </w:pPr>
                        <w:r>
                          <w:rPr>
                            <w:sz w:val="20"/>
                          </w:rPr>
                          <w:t>No</w:t>
                        </w:r>
                      </w:p>
                    </w:txbxContent>
                  </v:textbox>
                </v:shape>
                <v:shape id="Text Box 121" o:spid="_x0000_s1279" type="#_x0000_t202" style="position:absolute;left:3877;top:6009;width:2006;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" filled="f" stroked="f">
                  <v:path arrowok="t"/>
                  <v:textbox inset="0,0,0,0">
                    <w:txbxContent>
                      <w:p w14:paraId="463C016F" w14:textId="77777777" w:rsidR="00D64DB2" w:rsidRDefault="0022516B">
                        <w:pPr>
                          <w:spacing w:line="234" w:lineRule="exact"/>
                          <w:rPr>
                            <w:sz w:val="20"/>
                          </w:rPr>
                        </w:pPr>
                        <w:r>
                          <w:rPr>
                            <w:sz w:val="20"/>
                          </w:rPr>
                          <w:t>Sets a home</w:t>
                        </w:r>
                        <w:r>
                          <w:rPr>
                            <w:spacing w:val="-35"/>
                            <w:sz w:val="20"/>
                          </w:rPr>
                          <w:t xml:space="preserve"> </w:t>
                        </w:r>
                        <w:r>
                          <w:rPr>
                            <w:sz w:val="20"/>
                          </w:rPr>
                          <w:t>directory.</w:t>
                        </w:r>
                      </w:p>
                    </w:txbxContent>
                  </v:textbox>
                </v:shape>
                <v:shape id="Text Box 122" o:spid="_x0000_s1280" type="#_x0000_t202" style="position:absolute;left:1522;top:6009;width:684;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" filled="f" stroked="f">
                  <v:path arrowok="t"/>
                  <v:textbox inset="0,0,0,0">
                    <w:txbxContent>
                      <w:p w14:paraId="07B17EEC" w14:textId="77777777" w:rsidR="00D64DB2" w:rsidRDefault="0022516B">
                        <w:pPr>
                          <w:spacing w:line="234" w:lineRule="exact"/>
                          <w:rPr>
                            <w:sz w:val="20"/>
                          </w:rPr>
                        </w:pPr>
                        <w:r>
                          <w:rPr>
                            <w:w w:val="95"/>
                            <w:sz w:val="20"/>
                          </w:rPr>
                          <w:t>--</w:t>
                        </w:r>
                        <w:r>
                          <w:rPr>
                            <w:spacing w:val="-27"/>
                            <w:w w:val="95"/>
                            <w:sz w:val="20"/>
                          </w:rPr>
                          <w:t xml:space="preserve"> </w:t>
                        </w:r>
                        <w:r>
                          <w:rPr>
                            <w:w w:val="95"/>
                            <w:sz w:val="20"/>
                          </w:rPr>
                          <w:t>home</w:t>
                        </w:r>
                      </w:p>
                    </w:txbxContent>
                  </v:textbox>
                </v:shape>
                <v:shape id="Text Box 123" o:spid="_x0000_s1281" type="#_x0000_t202" style="position:absolute;left:7727;top:4529;width:27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" filled="f" stroked="f">
                  <v:path arrowok="t"/>
                  <v:textbox inset="0,0,0,0">
                    <w:txbxContent>
                      <w:p w14:paraId="3595573A" w14:textId="77777777" w:rsidR="00D64DB2" w:rsidRDefault="0022516B">
                        <w:pPr>
                          <w:spacing w:line="234" w:lineRule="exact"/>
                          <w:rPr>
                            <w:sz w:val="20"/>
                          </w:rPr>
                        </w:pPr>
                        <w:r>
                          <w:rPr>
                            <w:sz w:val="20"/>
                          </w:rPr>
                          <w:t>No</w:t>
                        </w:r>
                      </w:p>
                    </w:txbxContent>
                  </v:textbox>
                </v:shape>
                <v:shape id="Text Box 124" o:spid="_x0000_s1282" type="#_x0000_t202" style="position:absolute;left:3877;top:4529;width:3439;height:1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" filled="f" stroked="f">
                  <v:path arrowok="t"/>
                  <v:textbox inset="0,0,0,0">
                    <w:txbxContent>
                      <w:p w14:paraId="61C74422" w14:textId="77777777" w:rsidR="00D64DB2" w:rsidRDefault="0022516B">
                        <w:pPr>
                          <w:spacing w:line="340" w:lineRule="auto"/>
                          <w:ind w:right="13"/>
                          <w:rPr>
                            <w:sz w:val="20"/>
                          </w:rPr>
                        </w:pPr>
                        <w:r>
                          <w:rPr>
                            <w:sz w:val="20"/>
                          </w:rPr>
                          <w:t xml:space="preserve">Outputs JSON format logs in the </w:t>
                        </w:r>
                        <w:r>
                          <w:rPr>
                            <w:rFonts w:ascii="Courier New" w:hAnsi="Courier New"/>
                            <w:sz w:val="16"/>
                            <w:shd w:val="clear" w:color="auto" w:fill="EDEDED"/>
                          </w:rPr>
                          <w:t>bridge.log</w:t>
                        </w:r>
                        <w:r>
                          <w:rPr>
                            <w:rFonts w:ascii="Courier New" w:hAnsi="Courier New"/>
                            <w:spacing w:val="-57"/>
                            <w:sz w:val="16"/>
                          </w:rPr>
                          <w:t xml:space="preserve"> </w:t>
                        </w:r>
                        <w:r>
                          <w:rPr>
                            <w:sz w:val="20"/>
                          </w:rPr>
                          <w:t>file</w:t>
                        </w:r>
                        <w:r>
                          <w:rPr>
                            <w:spacing w:val="-10"/>
                            <w:sz w:val="20"/>
                          </w:rPr>
                          <w:t xml:space="preserve"> </w:t>
                        </w:r>
                        <w:r>
                          <w:rPr>
                            <w:sz w:val="20"/>
                          </w:rPr>
                          <w:t>in</w:t>
                        </w:r>
                        <w:r>
                          <w:rPr>
                            <w:spacing w:val="-10"/>
                            <w:sz w:val="20"/>
                          </w:rPr>
                          <w:t xml:space="preserve"> </w:t>
                        </w:r>
                        <w:r>
                          <w:rPr>
                            <w:sz w:val="20"/>
                          </w:rPr>
                          <w:t>the</w:t>
                        </w:r>
                        <w:r>
                          <w:rPr>
                            <w:spacing w:val="-10"/>
                            <w:sz w:val="20"/>
                          </w:rPr>
                          <w:t xml:space="preserve"> </w:t>
                        </w:r>
                        <w:r>
                          <w:rPr>
                            <w:sz w:val="20"/>
                          </w:rPr>
                          <w:t>Synopsys</w:t>
                        </w:r>
                        <w:r>
                          <w:rPr>
                            <w:spacing w:val="-10"/>
                            <w:sz w:val="20"/>
                          </w:rPr>
                          <w:t xml:space="preserve"> </w:t>
                        </w:r>
                        <w:r>
                          <w:rPr>
                            <w:sz w:val="20"/>
                          </w:rPr>
                          <w:t>Bridge home</w:t>
                        </w:r>
                        <w:r>
                          <w:rPr>
                            <w:spacing w:val="-20"/>
                            <w:sz w:val="20"/>
                          </w:rPr>
                          <w:t xml:space="preserve"> </w:t>
                        </w:r>
                        <w:r>
                          <w:rPr>
                            <w:sz w:val="20"/>
                          </w:rPr>
                          <w:t>directory.</w:t>
                        </w:r>
                        <w:r>
                          <w:rPr>
                            <w:spacing w:val="-20"/>
                            <w:sz w:val="20"/>
                          </w:rPr>
                          <w:t xml:space="preserve"> </w:t>
                        </w:r>
                        <w:r>
                          <w:rPr>
                            <w:sz w:val="20"/>
                          </w:rPr>
                          <w:t>See</w:t>
                        </w:r>
                        <w:r>
                          <w:rPr>
                            <w:spacing w:val="-17"/>
                            <w:sz w:val="20"/>
                          </w:rPr>
                          <w:t xml:space="preserve"> </w:t>
                        </w:r>
                        <w:hyperlink w:anchor="_bookmark18" w:history="1">
                          <w:r>
                            <w:rPr>
                              <w:color w:val="337AB7"/>
                              <w:sz w:val="20"/>
                            </w:rPr>
                            <w:t>Logging</w:t>
                          </w:r>
                          <w:r>
                            <w:rPr>
                              <w:color w:val="337AB7"/>
                              <w:spacing w:val="-20"/>
                              <w:sz w:val="20"/>
                            </w:rPr>
                            <w:t xml:space="preserve"> </w:t>
                          </w:r>
                          <w:r>
                            <w:rPr>
                              <w:color w:val="337AB7"/>
                              <w:sz w:val="20"/>
                            </w:rPr>
                            <w:t>and</w:t>
                          </w:r>
                          <w:r>
                            <w:rPr>
                              <w:color w:val="337AB7"/>
                              <w:spacing w:val="-19"/>
                              <w:sz w:val="20"/>
                            </w:rPr>
                            <w:t xml:space="preserve"> </w:t>
                          </w:r>
                          <w:r>
                            <w:rPr>
                              <w:color w:val="337AB7"/>
                              <w:sz w:val="20"/>
                            </w:rPr>
                            <w:t>Diag­</w:t>
                          </w:r>
                        </w:hyperlink>
                      </w:p>
                      <w:p w14:paraId="348DB40E" w14:textId="77777777" w:rsidR="00D64DB2" w:rsidRDefault="00000000">
                        <w:pPr>
                          <w:spacing w:line="236" w:lineRule="exact"/>
                          <w:rPr>
                            <w:sz w:val="20"/>
                          </w:rPr>
                        </w:pPr>
                        <w:hyperlink w:anchor="_bookmark18" w:history="1">
                          <w:r w:rsidR="0022516B">
                            <w:rPr>
                              <w:color w:val="337AB7"/>
                              <w:sz w:val="20"/>
                            </w:rPr>
                            <w:t xml:space="preserve">nostics </w:t>
                          </w:r>
                        </w:hyperlink>
                        <w:hyperlink w:anchor="_bookmark18" w:history="1">
                          <w:r w:rsidR="0022516B">
                            <w:rPr>
                              <w:rFonts w:ascii="Arial"/>
                              <w:i/>
                              <w:color w:val="337AB7"/>
                              <w:sz w:val="20"/>
                            </w:rPr>
                            <w:t>(on</w:t>
                          </w:r>
                        </w:hyperlink>
                        <w:r w:rsidR="0022516B">
                          <w:rPr>
                            <w:rFonts w:ascii="Arial"/>
                            <w:i/>
                            <w:color w:val="337AB7"/>
                            <w:sz w:val="20"/>
                          </w:rPr>
                          <w:t xml:space="preserve"> </w:t>
                        </w:r>
                        <w:hyperlink w:anchor="_bookmark18" w:history="1">
                          <w:r w:rsidR="0022516B">
                            <w:rPr>
                              <w:rFonts w:ascii="Arial"/>
                              <w:i/>
                              <w:color w:val="337AB7"/>
                              <w:sz w:val="20"/>
                            </w:rPr>
                            <w:t xml:space="preserve">page </w:t>
                          </w:r>
                        </w:hyperlink>
                        <w:hyperlink w:anchor="_bookmark18" w:history="1">
                          <w:r w:rsidR="0022516B">
                            <w:rPr>
                              <w:rFonts w:ascii="Arial"/>
                              <w:i/>
                              <w:color w:val="337AB7"/>
                              <w:sz w:val="20"/>
                            </w:rPr>
                            <w:t>33</w:t>
                          </w:r>
                        </w:hyperlink>
                        <w:hyperlink w:anchor="_bookmark18" w:history="1">
                          <w:r w:rsidR="0022516B">
                            <w:rPr>
                              <w:rFonts w:ascii="Arial"/>
                              <w:i/>
                              <w:color w:val="337AB7"/>
                              <w:sz w:val="20"/>
                            </w:rPr>
                            <w:t>)</w:t>
                          </w:r>
                        </w:hyperlink>
                        <w:r w:rsidR="0022516B">
                          <w:rPr>
                            <w:sz w:val="20"/>
                          </w:rPr>
                          <w:t>.</w:t>
                        </w:r>
                      </w:p>
                    </w:txbxContent>
                  </v:textbox>
                </v:shape>
                <v:shape id="Text Box 125" o:spid="_x0000_s1283" type="#_x0000_t202" style="position:absolute;left:1522;top:4582;width:1461;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" filled="f" stroked="f">
                  <v:path arrowok="t"/>
                  <v:textbox inset="0,0,0,0">
                    <w:txbxContent>
                      <w:p w14:paraId="512FBC1E" w14:textId="77777777" w:rsidR="00D64DB2" w:rsidRDefault="0022516B">
                        <w:pPr>
                          <w:rPr>
                            <w:rFonts w:ascii="Courier New"/>
                            <w:sz w:val="16"/>
                          </w:rPr>
                        </w:pPr>
                        <w:r>
                          <w:rPr>
                            <w:rFonts w:ascii="Courier New"/>
                            <w:sz w:val="16"/>
                            <w:shd w:val="clear" w:color="auto" w:fill="EDEDED"/>
                          </w:rPr>
                          <w:t>--json-log-file</w:t>
                        </w:r>
                      </w:p>
                    </w:txbxContent>
                  </v:textbox>
                </v:shape>
                <v:shape id="Text Box 126" o:spid="_x0000_s1284" type="#_x0000_t202" style="position:absolute;left:3877;top:3729;width:4127;height: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" filled="f" stroked="f">
                  <v:path arrowok="t"/>
                  <v:textbox inset="0,0,0,0">
                    <w:txbxContent>
                      <w:p w14:paraId="46B256F7" w14:textId="77777777" w:rsidR="00D64DB2" w:rsidRDefault="0022516B">
                        <w:pPr>
                          <w:tabs>
                            <w:tab w:val="left" w:pos="3849"/>
                          </w:tabs>
                          <w:spacing w:line="236" w:lineRule="exact"/>
                          <w:rPr>
                            <w:sz w:val="20"/>
                          </w:rPr>
                        </w:pPr>
                        <w:r>
                          <w:rPr>
                            <w:sz w:val="20"/>
                          </w:rPr>
                          <w:t>Outputs JSON format logs.</w:t>
                        </w:r>
                        <w:r>
                          <w:rPr>
                            <w:spacing w:val="-35"/>
                            <w:sz w:val="20"/>
                          </w:rPr>
                          <w:t xml:space="preserve"> </w:t>
                        </w:r>
                        <w:r>
                          <w:rPr>
                            <w:sz w:val="20"/>
                          </w:rPr>
                          <w:t>See</w:t>
                        </w:r>
                        <w:r>
                          <w:rPr>
                            <w:spacing w:val="-7"/>
                            <w:sz w:val="20"/>
                          </w:rPr>
                          <w:t xml:space="preserve"> </w:t>
                        </w:r>
                        <w:hyperlink w:anchor="_bookmark18" w:history="1">
                          <w:r>
                            <w:rPr>
                              <w:color w:val="337AB7"/>
                              <w:sz w:val="20"/>
                            </w:rPr>
                            <w:t>Logging</w:t>
                          </w:r>
                        </w:hyperlink>
                        <w:r>
                          <w:rPr>
                            <w:color w:val="337AB7"/>
                            <w:sz w:val="20"/>
                          </w:rPr>
                          <w:tab/>
                        </w:r>
                        <w:r>
                          <w:rPr>
                            <w:sz w:val="20"/>
                          </w:rPr>
                          <w:t>No</w:t>
                        </w:r>
                      </w:p>
                      <w:p w14:paraId="42BF260F" w14:textId="77777777" w:rsidR="00D64DB2" w:rsidRDefault="00000000">
                        <w:pPr>
                          <w:spacing w:before="100" w:line="239" w:lineRule="exact"/>
                          <w:rPr>
                            <w:sz w:val="20"/>
                          </w:rPr>
                        </w:pPr>
                        <w:hyperlink w:anchor="_bookmark18" w:history="1">
                          <w:r w:rsidR="0022516B">
                            <w:rPr>
                              <w:color w:val="337AB7"/>
                              <w:sz w:val="20"/>
                            </w:rPr>
                            <w:t xml:space="preserve">and Diagnostics </w:t>
                          </w:r>
                        </w:hyperlink>
                        <w:hyperlink w:anchor="_bookmark18" w:history="1">
                          <w:r w:rsidR="0022516B">
                            <w:rPr>
                              <w:rFonts w:ascii="Arial"/>
                              <w:i/>
                              <w:color w:val="337AB7"/>
                              <w:sz w:val="20"/>
                            </w:rPr>
                            <w:t>(on</w:t>
                          </w:r>
                        </w:hyperlink>
                        <w:r w:rsidR="0022516B">
                          <w:rPr>
                            <w:rFonts w:ascii="Arial"/>
                            <w:i/>
                            <w:color w:val="337AB7"/>
                            <w:sz w:val="20"/>
                          </w:rPr>
                          <w:t xml:space="preserve"> </w:t>
                        </w:r>
                        <w:hyperlink w:anchor="_bookmark18" w:history="1">
                          <w:r w:rsidR="0022516B">
                            <w:rPr>
                              <w:rFonts w:ascii="Arial"/>
                              <w:i/>
                              <w:color w:val="337AB7"/>
                              <w:sz w:val="20"/>
                            </w:rPr>
                            <w:t xml:space="preserve">page </w:t>
                          </w:r>
                        </w:hyperlink>
                        <w:hyperlink w:anchor="_bookmark18" w:history="1">
                          <w:r w:rsidR="0022516B">
                            <w:rPr>
                              <w:rFonts w:ascii="Arial"/>
                              <w:i/>
                              <w:color w:val="337AB7"/>
                              <w:sz w:val="20"/>
                            </w:rPr>
                            <w:t>33</w:t>
                          </w:r>
                        </w:hyperlink>
                        <w:hyperlink w:anchor="_bookmark18" w:history="1">
                          <w:r w:rsidR="0022516B">
                            <w:rPr>
                              <w:rFonts w:ascii="Arial"/>
                              <w:i/>
                              <w:color w:val="337AB7"/>
                              <w:sz w:val="20"/>
                            </w:rPr>
                            <w:t>)</w:t>
                          </w:r>
                        </w:hyperlink>
                        <w:r w:rsidR="0022516B">
                          <w:rPr>
                            <w:sz w:val="20"/>
                          </w:rPr>
                          <w:t>.</w:t>
                        </w:r>
                      </w:p>
                    </w:txbxContent>
                  </v:textbox>
                </v:shape>
                <v:shape id="Text Box 127" o:spid="_x0000_s1285" type="#_x0000_t202" style="position:absolute;left:1522;top:3782;width:981;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" filled="f" stroked="f">
                  <v:path arrowok="t"/>
                  <v:textbox inset="0,0,0,0">
                    <w:txbxContent>
                      <w:p w14:paraId="0FABE534" w14:textId="77777777" w:rsidR="00D64DB2" w:rsidRDefault="0022516B">
                        <w:pPr>
                          <w:rPr>
                            <w:rFonts w:ascii="Courier New"/>
                            <w:sz w:val="16"/>
                          </w:rPr>
                        </w:pPr>
                        <w:r>
                          <w:rPr>
                            <w:rFonts w:ascii="Courier New"/>
                            <w:sz w:val="16"/>
                            <w:shd w:val="clear" w:color="auto" w:fill="EDEDED"/>
                          </w:rPr>
                          <w:t>--json-log</w:t>
                        </w:r>
                      </w:p>
                    </w:txbxContent>
                  </v:textbox>
                </v:shape>
                <v:shape id="Text Box 128" o:spid="_x0000_s1286" type="#_x0000_t202" style="position:absolute;left:3877;top:3269;width:412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" filled="f" stroked="f">
                  <v:path arrowok="t"/>
                  <v:textbox inset="0,0,0,0">
                    <w:txbxContent>
                      <w:p w14:paraId="0DA7568E" w14:textId="77777777" w:rsidR="00D64DB2" w:rsidRDefault="0022516B">
                        <w:pPr>
                          <w:tabs>
                            <w:tab w:val="left" w:pos="3849"/>
                          </w:tabs>
                          <w:spacing w:line="234" w:lineRule="exact"/>
                          <w:rPr>
                            <w:sz w:val="20"/>
                          </w:rPr>
                        </w:pPr>
                        <w:r>
                          <w:rPr>
                            <w:sz w:val="20"/>
                          </w:rPr>
                          <w:t>Shows</w:t>
                        </w:r>
                        <w:r>
                          <w:rPr>
                            <w:spacing w:val="-11"/>
                            <w:sz w:val="20"/>
                          </w:rPr>
                          <w:t xml:space="preserve"> </w:t>
                        </w:r>
                        <w:r>
                          <w:rPr>
                            <w:sz w:val="20"/>
                          </w:rPr>
                          <w:t>the</w:t>
                        </w:r>
                        <w:r>
                          <w:rPr>
                            <w:spacing w:val="-11"/>
                            <w:sz w:val="20"/>
                          </w:rPr>
                          <w:t xml:space="preserve"> </w:t>
                        </w:r>
                        <w:r>
                          <w:rPr>
                            <w:sz w:val="20"/>
                          </w:rPr>
                          <w:t>help</w:t>
                        </w:r>
                        <w:r>
                          <w:rPr>
                            <w:spacing w:val="-11"/>
                            <w:sz w:val="20"/>
                          </w:rPr>
                          <w:t xml:space="preserve"> </w:t>
                        </w:r>
                        <w:r>
                          <w:rPr>
                            <w:sz w:val="20"/>
                          </w:rPr>
                          <w:t>file</w:t>
                        </w:r>
                        <w:r>
                          <w:rPr>
                            <w:spacing w:val="-10"/>
                            <w:sz w:val="20"/>
                          </w:rPr>
                          <w:t xml:space="preserve"> </w:t>
                        </w:r>
                        <w:r>
                          <w:rPr>
                            <w:sz w:val="20"/>
                          </w:rPr>
                          <w:t>for</w:t>
                        </w:r>
                        <w:r>
                          <w:rPr>
                            <w:spacing w:val="-11"/>
                            <w:sz w:val="20"/>
                          </w:rPr>
                          <w:t xml:space="preserve"> </w:t>
                        </w:r>
                        <w:r>
                          <w:rPr>
                            <w:sz w:val="20"/>
                          </w:rPr>
                          <w:t>Synopsys</w:t>
                        </w:r>
                        <w:r>
                          <w:rPr>
                            <w:spacing w:val="-11"/>
                            <w:sz w:val="20"/>
                          </w:rPr>
                          <w:t xml:space="preserve"> </w:t>
                        </w:r>
                        <w:r>
                          <w:rPr>
                            <w:sz w:val="20"/>
                          </w:rPr>
                          <w:t>Bridge.</w:t>
                        </w:r>
                        <w:r>
                          <w:rPr>
                            <w:sz w:val="20"/>
                          </w:rPr>
                          <w:tab/>
                          <w:t>No</w:t>
                        </w:r>
                      </w:p>
                    </w:txbxContent>
                  </v:textbox>
                </v:shape>
                <v:shape id="Text Box 129" o:spid="_x0000_s1287" type="#_x0000_t202" style="position:absolute;left:1522;top:3322;width:597;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" filled="f" stroked="f">
                  <v:path arrowok="t"/>
                  <v:textbox inset="0,0,0,0">
                    <w:txbxContent>
                      <w:p w14:paraId="71166F20" w14:textId="77777777" w:rsidR="00D64DB2" w:rsidRDefault="0022516B">
                        <w:pPr>
                          <w:rPr>
                            <w:rFonts w:ascii="Courier New"/>
                            <w:sz w:val="16"/>
                          </w:rPr>
                        </w:pPr>
                        <w:r>
                          <w:rPr>
                            <w:rFonts w:ascii="Courier New"/>
                            <w:sz w:val="16"/>
                            <w:shd w:val="clear" w:color="auto" w:fill="EDEDED"/>
                          </w:rPr>
                          <w:t>--help</w:t>
                        </w:r>
                      </w:p>
                    </w:txbxContent>
                  </v:textbox>
                </v:shape>
                <v:shape id="Text Box 130" o:spid="_x0000_s1288" type="#_x0000_t202" style="position:absolute;left:3877;top:2129;width:6502;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" filled="f" stroked="f">
                  <v:path arrowok="t"/>
                  <v:textbox inset="0,0,0,0">
                    <w:txbxContent>
                      <w:p w14:paraId="3E0DF6F1" w14:textId="77777777" w:rsidR="00D64DB2" w:rsidRDefault="0022516B">
                        <w:pPr>
                          <w:tabs>
                            <w:tab w:val="left" w:pos="3849"/>
                          </w:tabs>
                          <w:spacing w:line="340" w:lineRule="auto"/>
                          <w:ind w:right="18"/>
                          <w:rPr>
                            <w:sz w:val="20"/>
                          </w:rPr>
                        </w:pPr>
                        <w:r>
                          <w:rPr>
                            <w:sz w:val="20"/>
                          </w:rPr>
                          <w:t xml:space="preserve">The </w:t>
                        </w:r>
                        <w:r>
                          <w:rPr>
                            <w:rFonts w:ascii="Courier New"/>
                            <w:sz w:val="16"/>
                            <w:shd w:val="clear" w:color="auto" w:fill="EDEDED"/>
                          </w:rPr>
                          <w:t>--input</w:t>
                        </w:r>
                        <w:r>
                          <w:rPr>
                            <w:rFonts w:ascii="Courier New"/>
                            <w:spacing w:val="-73"/>
                            <w:sz w:val="16"/>
                          </w:rPr>
                          <w:t xml:space="preserve"> </w:t>
                        </w:r>
                        <w:r>
                          <w:rPr>
                            <w:sz w:val="20"/>
                          </w:rPr>
                          <w:t>command loads a JSON</w:t>
                        </w:r>
                        <w:r>
                          <w:rPr>
                            <w:spacing w:val="-5"/>
                            <w:sz w:val="20"/>
                          </w:rPr>
                          <w:t xml:space="preserve"> </w:t>
                        </w:r>
                        <w:r>
                          <w:rPr>
                            <w:sz w:val="20"/>
                          </w:rPr>
                          <w:t>file</w:t>
                        </w:r>
                        <w:r>
                          <w:rPr>
                            <w:sz w:val="20"/>
                          </w:rPr>
                          <w:tab/>
                          <w:t>Required</w:t>
                        </w:r>
                        <w:r>
                          <w:rPr>
                            <w:spacing w:val="-12"/>
                            <w:sz w:val="20"/>
                          </w:rPr>
                          <w:t xml:space="preserve"> </w:t>
                        </w:r>
                        <w:r>
                          <w:rPr>
                            <w:sz w:val="20"/>
                          </w:rPr>
                          <w:t>for</w:t>
                        </w:r>
                        <w:r>
                          <w:rPr>
                            <w:spacing w:val="-13"/>
                            <w:sz w:val="20"/>
                          </w:rPr>
                          <w:t xml:space="preserve"> </w:t>
                        </w:r>
                        <w:r>
                          <w:rPr>
                            <w:sz w:val="20"/>
                          </w:rPr>
                          <w:t>inputting</w:t>
                        </w:r>
                        <w:r>
                          <w:rPr>
                            <w:spacing w:val="-13"/>
                            <w:sz w:val="20"/>
                          </w:rPr>
                          <w:t xml:space="preserve"> </w:t>
                        </w:r>
                        <w:r>
                          <w:rPr>
                            <w:sz w:val="20"/>
                          </w:rPr>
                          <w:t>a</w:t>
                        </w:r>
                        <w:r>
                          <w:rPr>
                            <w:spacing w:val="-12"/>
                            <w:sz w:val="20"/>
                          </w:rPr>
                          <w:t xml:space="preserve"> </w:t>
                        </w:r>
                        <w:r>
                          <w:rPr>
                            <w:sz w:val="20"/>
                          </w:rPr>
                          <w:t>JSON containing common arguments</w:t>
                        </w:r>
                        <w:r>
                          <w:rPr>
                            <w:spacing w:val="-34"/>
                            <w:sz w:val="20"/>
                          </w:rPr>
                          <w:t xml:space="preserve"> </w:t>
                        </w:r>
                        <w:r>
                          <w:rPr>
                            <w:sz w:val="20"/>
                          </w:rPr>
                          <w:t>to</w:t>
                        </w:r>
                        <w:r>
                          <w:rPr>
                            <w:spacing w:val="-12"/>
                            <w:sz w:val="20"/>
                          </w:rPr>
                          <w:t xml:space="preserve"> </w:t>
                        </w:r>
                        <w:r>
                          <w:rPr>
                            <w:sz w:val="20"/>
                          </w:rPr>
                          <w:t>run</w:t>
                        </w:r>
                        <w:r>
                          <w:rPr>
                            <w:sz w:val="20"/>
                          </w:rPr>
                          <w:tab/>
                          <w:t>files.</w:t>
                        </w:r>
                      </w:p>
                      <w:p w14:paraId="38C74D86" w14:textId="77777777" w:rsidR="00D64DB2" w:rsidRDefault="0022516B">
                        <w:pPr>
                          <w:spacing w:line="237" w:lineRule="exact"/>
                          <w:rPr>
                            <w:sz w:val="20"/>
                          </w:rPr>
                        </w:pPr>
                        <w:r>
                          <w:rPr>
                            <w:sz w:val="20"/>
                          </w:rPr>
                          <w:t>scans</w:t>
                        </w:r>
                      </w:p>
                    </w:txbxContent>
                  </v:textbox>
                </v:shape>
                <v:shape id="Text Box 131" o:spid="_x0000_s1289" type="#_x0000_t202" style="position:absolute;left:1522;top:2182;width:693;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" filled="f" stroked="f">
                  <v:path arrowok="t"/>
                  <v:textbox inset="0,0,0,0">
                    <w:txbxContent>
                      <w:p w14:paraId="031BFDE0" w14:textId="77777777" w:rsidR="00D64DB2" w:rsidRDefault="0022516B">
                        <w:pPr>
                          <w:rPr>
                            <w:rFonts w:ascii="Courier New"/>
                            <w:sz w:val="16"/>
                          </w:rPr>
                        </w:pPr>
                        <w:r>
                          <w:rPr>
                            <w:rFonts w:ascii="Courier New"/>
                            <w:sz w:val="16"/>
                            <w:shd w:val="clear" w:color="auto" w:fill="EDEDED"/>
                          </w:rPr>
                          <w:t>--input</w:t>
                        </w:r>
                      </w:p>
                    </w:txbxContent>
                  </v:textbox>
                </v:shape>
                <v:shape id="Text Box 132" o:spid="_x0000_s1290" type="#_x0000_t202" style="position:absolute;left:3877;top:989;width:4193;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" filled="f" stroked="f">
                  <v:path arrowok="t"/>
                  <v:textbox inset="0,0,0,0">
                    <w:txbxContent>
                      <w:p w14:paraId="34F3EB99" w14:textId="77777777" w:rsidR="00D64DB2" w:rsidRDefault="0022516B">
                        <w:pPr>
                          <w:tabs>
                            <w:tab w:val="left" w:pos="3849"/>
                          </w:tabs>
                          <w:spacing w:line="340" w:lineRule="auto"/>
                          <w:ind w:right="18"/>
                          <w:rPr>
                            <w:rFonts w:ascii="Courier New" w:hAnsi="Courier New"/>
                            <w:sz w:val="16"/>
                          </w:rPr>
                        </w:pPr>
                        <w:r>
                          <w:rPr>
                            <w:sz w:val="20"/>
                          </w:rPr>
                          <w:t xml:space="preserve">The </w:t>
                        </w:r>
                        <w:r>
                          <w:rPr>
                            <w:rFonts w:ascii="Courier New" w:hAnsi="Courier New"/>
                            <w:sz w:val="16"/>
                            <w:shd w:val="clear" w:color="auto" w:fill="EDEDED"/>
                          </w:rPr>
                          <w:t>--stage</w:t>
                        </w:r>
                        <w:r>
                          <w:rPr>
                            <w:rFonts w:ascii="Courier New" w:hAnsi="Courier New"/>
                            <w:spacing w:val="-70"/>
                            <w:sz w:val="16"/>
                          </w:rPr>
                          <w:t xml:space="preserve"> </w:t>
                        </w:r>
                        <w:r>
                          <w:rPr>
                            <w:sz w:val="20"/>
                          </w:rPr>
                          <w:t>command specifies a</w:t>
                        </w:r>
                        <w:r>
                          <w:rPr>
                            <w:spacing w:val="-5"/>
                            <w:sz w:val="20"/>
                          </w:rPr>
                          <w:t xml:space="preserve"> </w:t>
                        </w:r>
                        <w:r>
                          <w:rPr>
                            <w:sz w:val="20"/>
                          </w:rPr>
                          <w:t>group</w:t>
                        </w:r>
                        <w:r>
                          <w:rPr>
                            <w:sz w:val="20"/>
                          </w:rPr>
                          <w:tab/>
                        </w:r>
                        <w:r>
                          <w:rPr>
                            <w:spacing w:val="-9"/>
                            <w:sz w:val="20"/>
                          </w:rPr>
                          <w:t xml:space="preserve">Yes </w:t>
                        </w:r>
                        <w:r>
                          <w:rPr>
                            <w:sz w:val="20"/>
                          </w:rPr>
                          <w:t xml:space="preserve">of adapters to run (such as </w:t>
                        </w:r>
                        <w:r>
                          <w:rPr>
                            <w:rFonts w:ascii="Courier New" w:hAnsi="Courier New"/>
                            <w:sz w:val="16"/>
                            <w:shd w:val="clear" w:color="auto" w:fill="EDEDED"/>
                          </w:rPr>
                          <w:t>--stage</w:t>
                        </w:r>
                        <w:r>
                          <w:rPr>
                            <w:rFonts w:ascii="Courier New" w:hAnsi="Courier New"/>
                            <w:spacing w:val="-21"/>
                            <w:sz w:val="16"/>
                            <w:shd w:val="clear" w:color="auto" w:fill="EDEDED"/>
                          </w:rPr>
                          <w:t xml:space="preserve"> </w:t>
                        </w:r>
                        <w:r>
                          <w:rPr>
                            <w:rFonts w:ascii="Courier New" w:hAnsi="Courier New"/>
                            <w:sz w:val="16"/>
                            <w:shd w:val="clear" w:color="auto" w:fill="EDEDED"/>
                          </w:rPr>
                          <w:t>po•</w:t>
                        </w:r>
                      </w:p>
                      <w:p w14:paraId="0CA2186A" w14:textId="77777777" w:rsidR="00D64DB2" w:rsidRDefault="0022516B">
                        <w:pPr>
                          <w:spacing w:line="237" w:lineRule="exact"/>
                          <w:rPr>
                            <w:sz w:val="20"/>
                          </w:rPr>
                        </w:pPr>
                        <w:r>
                          <w:rPr>
                            <w:rFonts w:ascii="Courier New"/>
                            <w:sz w:val="16"/>
                            <w:shd w:val="clear" w:color="auto" w:fill="EDEDED"/>
                          </w:rPr>
                          <w:t>laris</w:t>
                        </w:r>
                        <w:r>
                          <w:rPr>
                            <w:sz w:val="20"/>
                          </w:rPr>
                          <w:t>).</w:t>
                        </w:r>
                      </w:p>
                    </w:txbxContent>
                  </v:textbox>
                </v:shape>
                <v:shape id="Text Box 133" o:spid="_x0000_s1291" type="#_x0000_t202" style="position:absolute;left:1522;top:1042;width:693;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" filled="f" stroked="f">
                  <v:path arrowok="t"/>
                  <v:textbox inset="0,0,0,0">
                    <w:txbxContent>
                      <w:p w14:paraId="30A71A1E" w14:textId="77777777" w:rsidR="00D64DB2" w:rsidRDefault="0022516B">
                        <w:pPr>
                          <w:rPr>
                            <w:rFonts w:ascii="Courier New"/>
                            <w:sz w:val="16"/>
                          </w:rPr>
                        </w:pPr>
                        <w:r>
                          <w:rPr>
                            <w:rFonts w:ascii="Courier New"/>
                            <w:sz w:val="16"/>
                            <w:shd w:val="clear" w:color="auto" w:fill="EDEDED"/>
                          </w:rPr>
                          <w:t>--stage</w:t>
                        </w:r>
                      </w:p>
                    </w:txbxContent>
                  </v:textbox>
                </v:shape>
                <v:shape id="Text Box 134" o:spid="_x0000_s1292" type="#_x0000_t202" style="position:absolute;left:8769;top:529;width:927;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" filled="f" stroked="f">
                  <v:path arrowok="t"/>
                  <v:textbox inset="0,0,0,0">
                    <w:txbxContent>
                      <w:p w14:paraId="7A2DCEDD" w14:textId="77777777" w:rsidR="00D64DB2" w:rsidRDefault="0022516B">
                        <w:pPr>
                          <w:spacing w:line="234" w:lineRule="exact"/>
                          <w:rPr>
                            <w:b/>
                            <w:sz w:val="20"/>
                          </w:rPr>
                        </w:pPr>
                        <w:r>
                          <w:rPr>
                            <w:b/>
                            <w:sz w:val="20"/>
                          </w:rPr>
                          <w:t>Required?</w:t>
                        </w:r>
                      </w:p>
                    </w:txbxContent>
                  </v:textbox>
                </v:shape>
                <v:shape id="Text Box 135" o:spid="_x0000_s1293" type="#_x0000_t202" style="position:absolute;left:5227;top:529;width:1048;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" filled="f" stroked="f">
                  <v:path arrowok="t"/>
                  <v:textbox inset="0,0,0,0">
                    <w:txbxContent>
                      <w:p w14:paraId="44D42BFC" w14:textId="77777777" w:rsidR="00D64DB2" w:rsidRDefault="0022516B">
                        <w:pPr>
                          <w:spacing w:line="234" w:lineRule="exact"/>
                          <w:rPr>
                            <w:b/>
                            <w:sz w:val="20"/>
                          </w:rPr>
                        </w:pPr>
                        <w:r>
                          <w:rPr>
                            <w:b/>
                            <w:sz w:val="20"/>
                          </w:rPr>
                          <w:t>Description</w:t>
                        </w:r>
                      </w:p>
                    </w:txbxContent>
                  </v:textbox>
                </v:shape>
                <v:shape id="Text Box 136" o:spid="_x0000_s1294" type="#_x0000_t202" style="position:absolute;left:2178;top:529;width:942;height: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" filled="f" stroked="f">
                  <v:path arrowok="t"/>
                  <v:textbox inset="0,0,0,0">
                    <w:txbxContent>
                      <w:p w14:paraId="42669C0B" w14:textId="77777777" w:rsidR="00D64DB2" w:rsidRDefault="0022516B">
                        <w:pPr>
                          <w:spacing w:line="234" w:lineRule="exact"/>
                          <w:rPr>
                            <w:b/>
                            <w:sz w:val="20"/>
                          </w:rPr>
                        </w:pPr>
                        <w:r>
                          <w:rPr>
                            <w:b/>
                            <w:sz w:val="20"/>
                          </w:rPr>
                          <w:t>Command</w:t>
                        </w:r>
                      </w:p>
                    </w:txbxContent>
                  </v:textbox>
                </v:shape>
                <w10:wrap type="topAndBottom" anchorx="page"/>
              </v:group>
            </w:pict>
          </mc:Fallback>
        </mc:AlternateContent>
      </w:r>
    </w:p>
    <w:p w14:paraId="35C0F559" w14:textId="77777777" w:rsidR="00D64DB2" w:rsidRDefault="00D64DB2">
      <w:pPr>
        <w:pStyle w:val="BodyText"/>
        <w:spacing w:before="10"/>
        <w:rPr>
          <w:sz w:val="10"/>
        </w:rPr>
      </w:pPr>
    </w:p>
    <w:p w14:paraId="469136CA" w14:textId="7B80A4FA" w:rsidR="00D64DB2" w:rsidDel="008B625D" w:rsidRDefault="0022516B">
      <w:pPr>
        <w:pStyle w:val="Heading4"/>
        <w:spacing w:before="98"/>
        <w:rPr>
          <w:del w:id="1614" w:author="Raj Kesarapalli" w:date="2023-07-27T14:20:00Z"/>
        </w:rPr>
      </w:pPr>
      <w:bookmarkStart w:id="1615" w:name="Integration_Specific_Arguments"/>
      <w:bookmarkEnd w:id="1615"/>
      <w:del w:id="1616" w:author="Raj Kesarapalli" w:date="2023-07-27T14:20:00Z">
        <w:r w:rsidDel="008B625D">
          <w:delText>Integration Specific Arguments</w:delText>
        </w:r>
      </w:del>
    </w:p>
    <w:p w14:paraId="4BEFCCF5" w14:textId="114613B8" w:rsidR="00D64DB2" w:rsidDel="008B625D" w:rsidRDefault="00D64DB2">
      <w:pPr>
        <w:pStyle w:val="BodyText"/>
        <w:spacing w:before="4"/>
        <w:rPr>
          <w:del w:id="1617" w:author="Raj Kesarapalli" w:date="2023-07-27T14:20:00Z"/>
          <w:b/>
          <w:sz w:val="23"/>
        </w:rPr>
      </w:pPr>
    </w:p>
    <w:p w14:paraId="4996AA38" w14:textId="6B5B7DC5" w:rsidR="00D64DB2" w:rsidDel="008B625D" w:rsidRDefault="0022516B">
      <w:pPr>
        <w:pStyle w:val="Heading5"/>
        <w:ind w:left="100"/>
        <w:rPr>
          <w:del w:id="1618" w:author="Raj Kesarapalli" w:date="2023-07-27T14:20:00Z"/>
        </w:rPr>
      </w:pPr>
      <w:del w:id="1619" w:author="Raj Kesarapalli" w:date="2023-07-27T14:20:00Z">
        <w:r w:rsidDel="008B625D">
          <w:delText>Azure</w:delText>
        </w:r>
      </w:del>
    </w:p>
    <w:p w14:paraId="340D10AB" w14:textId="2FF4E421" w:rsidR="00D64DB2" w:rsidDel="008B625D" w:rsidRDefault="00D64DB2">
      <w:pPr>
        <w:pStyle w:val="BodyText"/>
        <w:rPr>
          <w:del w:id="1620" w:author="Raj Kesarapalli" w:date="2023-07-27T14:20:00Z"/>
          <w:b/>
          <w:sz w:val="25"/>
        </w:rPr>
      </w:pPr>
    </w:p>
    <w:p w14:paraId="7445404B" w14:textId="6C7436DD" w:rsidR="00D64DB2" w:rsidDel="008B625D" w:rsidRDefault="0022516B">
      <w:pPr>
        <w:spacing w:line="340" w:lineRule="auto"/>
        <w:ind w:left="100" w:right="40"/>
        <w:rPr>
          <w:del w:id="1621" w:author="Raj Kesarapalli" w:date="2023-07-27T14:20:00Z"/>
          <w:sz w:val="20"/>
        </w:rPr>
      </w:pPr>
      <w:del w:id="1622" w:author="Raj Kesarapalli" w:date="2023-07-27T14:20:00Z">
        <w:r w:rsidDel="008B625D">
          <w:rPr>
            <w:sz w:val="20"/>
          </w:rPr>
          <w:delText xml:space="preserve">If </w:delText>
        </w:r>
        <w:r w:rsidDel="008B625D">
          <w:rPr>
            <w:rFonts w:ascii="Courier New"/>
            <w:sz w:val="16"/>
            <w:shd w:val="clear" w:color="auto" w:fill="EDEDED"/>
          </w:rPr>
          <w:delText>bridge_coverity_automation_prcomment</w:delText>
        </w:r>
        <w:r w:rsidDel="008B625D">
          <w:rPr>
            <w:sz w:val="20"/>
          </w:rPr>
          <w:delText xml:space="preserve">, </w:delText>
        </w:r>
        <w:r w:rsidDel="008B625D">
          <w:rPr>
            <w:rFonts w:ascii="Courier New"/>
            <w:sz w:val="16"/>
            <w:shd w:val="clear" w:color="auto" w:fill="EDEDED"/>
          </w:rPr>
          <w:delText>bridge_blackduck_automation_prcomment</w:delText>
        </w:r>
        <w:r w:rsidDel="008B625D">
          <w:rPr>
            <w:rFonts w:ascii="Courier New"/>
            <w:sz w:val="16"/>
          </w:rPr>
          <w:delText xml:space="preserve"> </w:delText>
        </w:r>
        <w:r w:rsidDel="008B625D">
          <w:rPr>
            <w:sz w:val="20"/>
          </w:rPr>
          <w:delText xml:space="preserve">or </w:delText>
        </w:r>
        <w:r w:rsidDel="008B625D">
          <w:rPr>
            <w:rFonts w:ascii="Courier New"/>
            <w:sz w:val="16"/>
            <w:shd w:val="clear" w:color="auto" w:fill="EDEDED"/>
          </w:rPr>
          <w:delText>bridge_blackduck_automation_fixpr</w:delText>
        </w:r>
        <w:r w:rsidDel="008B625D">
          <w:rPr>
            <w:rFonts w:ascii="Courier New"/>
            <w:spacing w:val="-55"/>
            <w:sz w:val="16"/>
          </w:rPr>
          <w:delText xml:space="preserve"> </w:delText>
        </w:r>
        <w:r w:rsidDel="008B625D">
          <w:rPr>
            <w:sz w:val="20"/>
          </w:rPr>
          <w:delText xml:space="preserve">are set to </w:delText>
        </w:r>
        <w:r w:rsidDel="008B625D">
          <w:rPr>
            <w:rFonts w:ascii="Courier New"/>
            <w:sz w:val="16"/>
            <w:shd w:val="clear" w:color="auto" w:fill="EDEDED"/>
          </w:rPr>
          <w:delText>true</w:delText>
        </w:r>
        <w:r w:rsidDel="008B625D">
          <w:rPr>
            <w:sz w:val="20"/>
          </w:rPr>
          <w:delText xml:space="preserve">, you must also pass the appropriate </w:delText>
        </w:r>
        <w:r w:rsidDel="008B625D">
          <w:rPr>
            <w:rFonts w:ascii="Courier New"/>
            <w:sz w:val="16"/>
            <w:shd w:val="clear" w:color="auto" w:fill="EDEDED"/>
          </w:rPr>
          <w:delText>scm_token</w:delText>
        </w:r>
        <w:r w:rsidDel="008B625D">
          <w:rPr>
            <w:rFonts w:ascii="Courier New"/>
            <w:spacing w:val="-54"/>
            <w:sz w:val="16"/>
          </w:rPr>
          <w:delText xml:space="preserve"> </w:delText>
        </w:r>
        <w:r w:rsidDel="008B625D">
          <w:rPr>
            <w:sz w:val="20"/>
          </w:rPr>
          <w:delText xml:space="preserve">with the required permissions. (Example: </w:delText>
        </w:r>
        <w:r w:rsidDel="008B625D">
          <w:rPr>
            <w:rFonts w:ascii="Courier New"/>
            <w:sz w:val="16"/>
            <w:shd w:val="clear" w:color="auto" w:fill="EDEDED"/>
          </w:rPr>
          <w:delText>azure_token: $</w:delText>
        </w:r>
        <w:r w:rsidDel="008B625D">
          <w:rPr>
            <w:rFonts w:ascii="Courier New"/>
            <w:i/>
            <w:sz w:val="16"/>
            <w:shd w:val="clear" w:color="auto" w:fill="EDEDED"/>
          </w:rPr>
          <w:delText>(System.AccessToken)</w:delText>
        </w:r>
        <w:r w:rsidDel="008B625D">
          <w:rPr>
            <w:sz w:val="20"/>
          </w:rPr>
          <w:delText>.)</w:delText>
        </w:r>
      </w:del>
    </w:p>
    <w:p w14:paraId="1FC064B9" w14:textId="77777777" w:rsidR="00D64DB2" w:rsidRDefault="00D64DB2">
      <w:pPr>
        <w:spacing w:line="340" w:lineRule="auto"/>
        <w:rPr>
          <w:sz w:val="20"/>
        </w:rPr>
        <w:sectPr w:rsidR="00D64DB2">
          <w:pgSz w:w="12240" w:h="15840"/>
          <w:pgMar w:top="520" w:right="1320" w:bottom="280" w:left="1340" w:header="720" w:footer="720" w:gutter="0"/>
          <w:cols w:space="720"/>
        </w:sectPr>
      </w:pPr>
    </w:p>
    <w:p w14:paraId="32E4E134" w14:textId="77777777" w:rsidR="00D64DB2" w:rsidRDefault="0022516B">
      <w:pPr>
        <w:pStyle w:val="BodyText"/>
        <w:spacing w:before="85"/>
        <w:ind w:left="3545"/>
      </w:pPr>
      <w:r>
        <w:lastRenderedPageBreak/>
        <w:t>Synopsys Bridge CLI Guide | 3 - Synopsys Bridge CLI Reference | 33</w:t>
      </w:r>
    </w:p>
    <w:p w14:paraId="11A0531F" w14:textId="77777777" w:rsidR="00D64DB2" w:rsidRDefault="00D64DB2">
      <w:pPr>
        <w:pStyle w:val="BodyText"/>
        <w:rPr>
          <w:sz w:val="22"/>
        </w:rPr>
      </w:pPr>
    </w:p>
    <w:p w14:paraId="4EA18DD3" w14:textId="77777777" w:rsidR="00D64DB2" w:rsidRDefault="00D64DB2">
      <w:pPr>
        <w:pStyle w:val="BodyText"/>
        <w:spacing w:before="5"/>
        <w:rPr>
          <w:sz w:val="29"/>
        </w:rPr>
      </w:pPr>
    </w:p>
    <w:p w14:paraId="26CAAF05" w14:textId="77777777" w:rsidR="00D64DB2" w:rsidRDefault="0022516B">
      <w:pPr>
        <w:pStyle w:val="Heading2"/>
      </w:pPr>
      <w:bookmarkStart w:id="1623" w:name="Exit_Codes"/>
      <w:bookmarkStart w:id="1624" w:name="_bookmark17"/>
      <w:bookmarkEnd w:id="1623"/>
      <w:bookmarkEnd w:id="1624"/>
      <w:r>
        <w:t>Exit Codes</w:t>
      </w:r>
    </w:p>
    <w:p w14:paraId="48A924B6" w14:textId="77777777" w:rsidR="00D64DB2" w:rsidRDefault="0022516B">
      <w:pPr>
        <w:pStyle w:val="BodyText"/>
        <w:spacing w:before="212" w:line="340" w:lineRule="auto"/>
        <w:ind w:left="100" w:right="339"/>
      </w:pPr>
      <w:r>
        <w:t>After running a Synopsys Bridge command, you will receive a response code (see below) while full response</w:t>
      </w:r>
      <w:r>
        <w:rPr>
          <w:spacing w:val="-12"/>
        </w:rPr>
        <w:t xml:space="preserve"> </w:t>
      </w:r>
      <w:r>
        <w:t>details</w:t>
      </w:r>
      <w:r>
        <w:rPr>
          <w:spacing w:val="-12"/>
        </w:rPr>
        <w:t xml:space="preserve"> </w:t>
      </w:r>
      <w:r>
        <w:t>appear</w:t>
      </w:r>
      <w:r>
        <w:rPr>
          <w:spacing w:val="-12"/>
        </w:rPr>
        <w:t xml:space="preserve"> </w:t>
      </w:r>
      <w:r>
        <w:t>in</w:t>
      </w:r>
      <w:r>
        <w:rPr>
          <w:spacing w:val="-11"/>
        </w:rPr>
        <w:t xml:space="preserve"> </w:t>
      </w:r>
      <w:r>
        <w:t>the</w:t>
      </w:r>
      <w:r>
        <w:rPr>
          <w:spacing w:val="-12"/>
        </w:rPr>
        <w:t xml:space="preserve"> </w:t>
      </w:r>
      <w:r>
        <w:t>console.</w:t>
      </w:r>
      <w:r>
        <w:rPr>
          <w:spacing w:val="-12"/>
        </w:rPr>
        <w:t xml:space="preserve"> </w:t>
      </w:r>
      <w:r>
        <w:t>If</w:t>
      </w:r>
      <w:r>
        <w:rPr>
          <w:spacing w:val="-12"/>
        </w:rPr>
        <w:t xml:space="preserve"> </w:t>
      </w:r>
      <w:r>
        <w:t>Synopsys</w:t>
      </w:r>
      <w:r>
        <w:rPr>
          <w:spacing w:val="-11"/>
        </w:rPr>
        <w:t xml:space="preserve"> </w:t>
      </w:r>
      <w:r>
        <w:t>Bridge</w:t>
      </w:r>
      <w:r>
        <w:rPr>
          <w:spacing w:val="-12"/>
        </w:rPr>
        <w:t xml:space="preserve"> </w:t>
      </w:r>
      <w:r>
        <w:t>runs</w:t>
      </w:r>
      <w:r>
        <w:rPr>
          <w:spacing w:val="-12"/>
        </w:rPr>
        <w:t xml:space="preserve"> </w:t>
      </w:r>
      <w:r>
        <w:t>into</w:t>
      </w:r>
      <w:r>
        <w:rPr>
          <w:spacing w:val="-11"/>
        </w:rPr>
        <w:t xml:space="preserve"> </w:t>
      </w:r>
      <w:r>
        <w:t>problems,</w:t>
      </w:r>
      <w:r>
        <w:rPr>
          <w:spacing w:val="-12"/>
        </w:rPr>
        <w:t xml:space="preserve"> </w:t>
      </w:r>
      <w:r>
        <w:t>it</w:t>
      </w:r>
      <w:r>
        <w:rPr>
          <w:spacing w:val="-12"/>
        </w:rPr>
        <w:t xml:space="preserve"> </w:t>
      </w:r>
      <w:r>
        <w:t>outputs</w:t>
      </w:r>
      <w:r>
        <w:rPr>
          <w:spacing w:val="-12"/>
        </w:rPr>
        <w:t xml:space="preserve"> </w:t>
      </w:r>
      <w:r>
        <w:t>colored</w:t>
      </w:r>
      <w:r>
        <w:rPr>
          <w:spacing w:val="-11"/>
        </w:rPr>
        <w:t xml:space="preserve"> </w:t>
      </w:r>
      <w:r>
        <w:rPr>
          <w:rFonts w:ascii="Courier New"/>
          <w:sz w:val="16"/>
          <w:shd w:val="clear" w:color="auto" w:fill="EDEDED"/>
        </w:rPr>
        <w:t>ERROR</w:t>
      </w:r>
      <w:r>
        <w:rPr>
          <w:rFonts w:ascii="Courier New"/>
          <w:sz w:val="16"/>
        </w:rPr>
        <w:t xml:space="preserve"> </w:t>
      </w:r>
      <w:r>
        <w:t xml:space="preserve">and </w:t>
      </w:r>
      <w:r>
        <w:rPr>
          <w:rFonts w:ascii="Courier New"/>
          <w:sz w:val="16"/>
          <w:shd w:val="clear" w:color="auto" w:fill="EDEDED"/>
        </w:rPr>
        <w:t>WARN</w:t>
      </w:r>
      <w:r>
        <w:rPr>
          <w:rFonts w:ascii="Courier New"/>
          <w:spacing w:val="-55"/>
          <w:sz w:val="16"/>
        </w:rPr>
        <w:t xml:space="preserve"> </w:t>
      </w:r>
      <w:r>
        <w:t>lines in the console response.</w:t>
      </w:r>
    </w:p>
    <w:p w14:paraId="1BF2486A" w14:textId="77777777" w:rsidR="00D64DB2" w:rsidRDefault="00D64DB2">
      <w:pPr>
        <w:pStyle w:val="BodyText"/>
        <w:spacing w:before="6"/>
        <w:rPr>
          <w:sz w:val="16"/>
        </w:rPr>
      </w:pPr>
    </w:p>
    <w:p w14:paraId="38D0CC5F" w14:textId="77777777" w:rsidR="00D64DB2" w:rsidRDefault="0022516B">
      <w:pPr>
        <w:pStyle w:val="BodyText"/>
        <w:spacing w:line="340" w:lineRule="auto"/>
        <w:ind w:left="100" w:right="339"/>
      </w:pPr>
      <w:r>
        <w:t>Synopsys</w:t>
      </w:r>
      <w:r>
        <w:rPr>
          <w:spacing w:val="-13"/>
        </w:rPr>
        <w:t xml:space="preserve"> </w:t>
      </w:r>
      <w:r>
        <w:t>Bridge</w:t>
      </w:r>
      <w:r>
        <w:rPr>
          <w:spacing w:val="-13"/>
        </w:rPr>
        <w:t xml:space="preserve"> </w:t>
      </w:r>
      <w:r>
        <w:t>replies</w:t>
      </w:r>
      <w:r>
        <w:rPr>
          <w:spacing w:val="-13"/>
        </w:rPr>
        <w:t xml:space="preserve"> </w:t>
      </w:r>
      <w:r>
        <w:t>with</w:t>
      </w:r>
      <w:r>
        <w:rPr>
          <w:spacing w:val="-12"/>
        </w:rPr>
        <w:t xml:space="preserve"> </w:t>
      </w:r>
      <w:r>
        <w:t>different</w:t>
      </w:r>
      <w:r>
        <w:rPr>
          <w:spacing w:val="-13"/>
        </w:rPr>
        <w:t xml:space="preserve"> </w:t>
      </w:r>
      <w:r>
        <w:t>exit</w:t>
      </w:r>
      <w:r>
        <w:rPr>
          <w:spacing w:val="-13"/>
        </w:rPr>
        <w:t xml:space="preserve"> </w:t>
      </w:r>
      <w:r>
        <w:t>codes</w:t>
      </w:r>
      <w:r>
        <w:rPr>
          <w:spacing w:val="-13"/>
        </w:rPr>
        <w:t xml:space="preserve"> </w:t>
      </w:r>
      <w:r>
        <w:t>depending</w:t>
      </w:r>
      <w:r>
        <w:rPr>
          <w:spacing w:val="-12"/>
        </w:rPr>
        <w:t xml:space="preserve"> </w:t>
      </w:r>
      <w:r>
        <w:t>upon</w:t>
      </w:r>
      <w:r>
        <w:rPr>
          <w:spacing w:val="-13"/>
        </w:rPr>
        <w:t xml:space="preserve"> </w:t>
      </w:r>
      <w:r>
        <w:t>execution</w:t>
      </w:r>
      <w:r>
        <w:rPr>
          <w:spacing w:val="-13"/>
        </w:rPr>
        <w:t xml:space="preserve"> </w:t>
      </w:r>
      <w:r>
        <w:t>results.</w:t>
      </w:r>
      <w:r>
        <w:rPr>
          <w:spacing w:val="-13"/>
        </w:rPr>
        <w:t xml:space="preserve"> </w:t>
      </w:r>
      <w:r>
        <w:t>Any</w:t>
      </w:r>
      <w:r>
        <w:rPr>
          <w:spacing w:val="-12"/>
        </w:rPr>
        <w:t xml:space="preserve"> </w:t>
      </w:r>
      <w:r>
        <w:t>exit</w:t>
      </w:r>
      <w:r>
        <w:rPr>
          <w:spacing w:val="-13"/>
        </w:rPr>
        <w:t xml:space="preserve"> </w:t>
      </w:r>
      <w:r>
        <w:t>code</w:t>
      </w:r>
      <w:r>
        <w:rPr>
          <w:spacing w:val="-13"/>
        </w:rPr>
        <w:t xml:space="preserve"> </w:t>
      </w:r>
      <w:r>
        <w:t>other than</w:t>
      </w:r>
      <w:r>
        <w:rPr>
          <w:spacing w:val="-4"/>
        </w:rPr>
        <w:t xml:space="preserve"> </w:t>
      </w:r>
      <w:r>
        <w:rPr>
          <w:rFonts w:ascii="Courier New"/>
          <w:sz w:val="16"/>
          <w:shd w:val="clear" w:color="auto" w:fill="EDEDED"/>
        </w:rPr>
        <w:t>0</w:t>
      </w:r>
      <w:r>
        <w:rPr>
          <w:rFonts w:ascii="Courier New"/>
          <w:spacing w:val="-50"/>
          <w:sz w:val="16"/>
        </w:rPr>
        <w:t xml:space="preserve"> </w:t>
      </w:r>
      <w:r>
        <w:t>should</w:t>
      </w:r>
      <w:r>
        <w:rPr>
          <w:spacing w:val="-3"/>
        </w:rPr>
        <w:t xml:space="preserve"> </w:t>
      </w:r>
      <w:r>
        <w:t>be</w:t>
      </w:r>
      <w:r>
        <w:rPr>
          <w:spacing w:val="-4"/>
        </w:rPr>
        <w:t xml:space="preserve"> </w:t>
      </w:r>
      <w:r>
        <w:t>seen</w:t>
      </w:r>
      <w:r>
        <w:rPr>
          <w:spacing w:val="-3"/>
        </w:rPr>
        <w:t xml:space="preserve"> </w:t>
      </w:r>
      <w:r>
        <w:t>as</w:t>
      </w:r>
      <w:r>
        <w:rPr>
          <w:spacing w:val="-4"/>
        </w:rPr>
        <w:t xml:space="preserve"> </w:t>
      </w:r>
      <w:r>
        <w:t>a</w:t>
      </w:r>
      <w:r>
        <w:rPr>
          <w:spacing w:val="-3"/>
        </w:rPr>
        <w:t xml:space="preserve"> </w:t>
      </w:r>
      <w:r>
        <w:t>build-breaking</w:t>
      </w:r>
      <w:r>
        <w:rPr>
          <w:spacing w:val="-4"/>
        </w:rPr>
        <w:t xml:space="preserve"> </w:t>
      </w:r>
      <w:r>
        <w:t>condition</w:t>
      </w:r>
      <w:r>
        <w:rPr>
          <w:spacing w:val="-3"/>
        </w:rPr>
        <w:t xml:space="preserve"> </w:t>
      </w:r>
      <w:r>
        <w:t>in</w:t>
      </w:r>
      <w:r>
        <w:rPr>
          <w:spacing w:val="-4"/>
        </w:rPr>
        <w:t xml:space="preserve"> </w:t>
      </w:r>
      <w:r>
        <w:t>your</w:t>
      </w:r>
      <w:r>
        <w:rPr>
          <w:spacing w:val="-4"/>
        </w:rPr>
        <w:t xml:space="preserve"> </w:t>
      </w:r>
      <w:r>
        <w:t>CI/CD</w:t>
      </w:r>
      <w:r>
        <w:rPr>
          <w:spacing w:val="-3"/>
        </w:rPr>
        <w:t xml:space="preserve"> </w:t>
      </w:r>
      <w:r>
        <w:t>platform.</w:t>
      </w:r>
    </w:p>
    <w:p w14:paraId="3D3D2563" w14:textId="77777777" w:rsidR="00D64DB2" w:rsidRDefault="00D64DB2">
      <w:pPr>
        <w:pStyle w:val="BodyText"/>
        <w:spacing w:before="10" w:after="1"/>
        <w:rPr>
          <w:sz w:val="21"/>
        </w:rPr>
      </w:pPr>
    </w:p>
    <w:tbl>
      <w:tblPr>
        <w:tblW w:w="0" w:type="auto"/>
        <w:tblInd w:w="117" w:type="dxa"/>
        <w:tblLayout w:type="fixed"/>
        <w:tblCellMar>
          <w:left w:w="0" w:type="dxa"/>
          <w:right w:w="0" w:type="dxa"/>
        </w:tblCellMar>
        <w:tblLook w:val="01E0" w:firstRow="1" w:lastRow="1" w:firstColumn="1" w:lastColumn="1" w:noHBand="0" w:noVBand="0"/>
      </w:tblPr>
      <w:tblGrid>
        <w:gridCol w:w="387"/>
        <w:gridCol w:w="1054"/>
        <w:gridCol w:w="2263"/>
        <w:gridCol w:w="5618"/>
      </w:tblGrid>
      <w:tr w:rsidR="00D64DB2" w14:paraId="260E7383" w14:textId="77777777">
        <w:trPr>
          <w:trHeight w:val="347"/>
        </w:trPr>
        <w:tc>
          <w:tcPr>
            <w:tcW w:w="387" w:type="dxa"/>
          </w:tcPr>
          <w:p w14:paraId="6DD02EBD" w14:textId="77777777" w:rsidR="00D64DB2" w:rsidRDefault="00D64DB2">
            <w:pPr>
              <w:pStyle w:val="TableParagraph"/>
              <w:rPr>
                <w:rFonts w:ascii="Times New Roman"/>
                <w:sz w:val="20"/>
              </w:rPr>
            </w:pPr>
          </w:p>
        </w:tc>
        <w:tc>
          <w:tcPr>
            <w:tcW w:w="1054" w:type="dxa"/>
          </w:tcPr>
          <w:p w14:paraId="669DF873" w14:textId="77777777" w:rsidR="00D64DB2" w:rsidRDefault="0022516B">
            <w:pPr>
              <w:pStyle w:val="TableParagraph"/>
              <w:spacing w:line="236" w:lineRule="exact"/>
              <w:ind w:left="240"/>
              <w:rPr>
                <w:b/>
                <w:sz w:val="20"/>
              </w:rPr>
            </w:pPr>
            <w:r>
              <w:rPr>
                <w:b/>
                <w:sz w:val="20"/>
              </w:rPr>
              <w:t>Code</w:t>
            </w:r>
          </w:p>
        </w:tc>
        <w:tc>
          <w:tcPr>
            <w:tcW w:w="2263" w:type="dxa"/>
          </w:tcPr>
          <w:p w14:paraId="55515447" w14:textId="77777777" w:rsidR="00D64DB2" w:rsidRDefault="0022516B">
            <w:pPr>
              <w:pStyle w:val="TableParagraph"/>
              <w:spacing w:line="236" w:lineRule="exact"/>
              <w:ind w:left="889"/>
              <w:rPr>
                <w:b/>
                <w:sz w:val="20"/>
              </w:rPr>
            </w:pPr>
            <w:r>
              <w:rPr>
                <w:b/>
                <w:sz w:val="20"/>
              </w:rPr>
              <w:t>Code Name</w:t>
            </w:r>
          </w:p>
        </w:tc>
        <w:tc>
          <w:tcPr>
            <w:tcW w:w="5618" w:type="dxa"/>
          </w:tcPr>
          <w:p w14:paraId="2C1B1557" w14:textId="77777777" w:rsidR="00D64DB2" w:rsidRDefault="0022516B">
            <w:pPr>
              <w:pStyle w:val="TableParagraph"/>
              <w:spacing w:line="236" w:lineRule="exact"/>
              <w:ind w:left="2422" w:right="2125"/>
              <w:jc w:val="center"/>
              <w:rPr>
                <w:b/>
                <w:sz w:val="20"/>
              </w:rPr>
            </w:pPr>
            <w:r>
              <w:rPr>
                <w:b/>
                <w:sz w:val="20"/>
              </w:rPr>
              <w:t>Description</w:t>
            </w:r>
          </w:p>
        </w:tc>
      </w:tr>
      <w:tr w:rsidR="00D64DB2" w14:paraId="2DC2F479" w14:textId="77777777">
        <w:trPr>
          <w:trHeight w:val="800"/>
        </w:trPr>
        <w:tc>
          <w:tcPr>
            <w:tcW w:w="387" w:type="dxa"/>
          </w:tcPr>
          <w:p w14:paraId="13723851" w14:textId="77777777" w:rsidR="00D64DB2" w:rsidRDefault="00D64DB2">
            <w:pPr>
              <w:pStyle w:val="TableParagraph"/>
              <w:spacing w:before="9"/>
              <w:rPr>
                <w:sz w:val="13"/>
              </w:rPr>
            </w:pPr>
          </w:p>
          <w:p w14:paraId="1FE73918" w14:textId="77777777" w:rsidR="00D64DB2" w:rsidRDefault="0022516B">
            <w:pPr>
              <w:pStyle w:val="TableParagraph"/>
              <w:ind w:left="50"/>
              <w:rPr>
                <w:rFonts w:ascii="Courier New"/>
                <w:sz w:val="16"/>
              </w:rPr>
            </w:pPr>
            <w:r>
              <w:rPr>
                <w:rFonts w:ascii="Courier New"/>
                <w:sz w:val="16"/>
                <w:shd w:val="clear" w:color="auto" w:fill="EDEDED"/>
              </w:rPr>
              <w:t>0</w:t>
            </w:r>
          </w:p>
        </w:tc>
        <w:tc>
          <w:tcPr>
            <w:tcW w:w="1054" w:type="dxa"/>
          </w:tcPr>
          <w:p w14:paraId="04861401" w14:textId="77777777" w:rsidR="00D64DB2" w:rsidRDefault="00D64DB2">
            <w:pPr>
              <w:pStyle w:val="TableParagraph"/>
              <w:rPr>
                <w:rFonts w:ascii="Times New Roman"/>
                <w:sz w:val="20"/>
              </w:rPr>
            </w:pPr>
          </w:p>
        </w:tc>
        <w:tc>
          <w:tcPr>
            <w:tcW w:w="2263" w:type="dxa"/>
          </w:tcPr>
          <w:p w14:paraId="26BA2C61" w14:textId="77777777" w:rsidR="00D64DB2" w:rsidRDefault="0022516B">
            <w:pPr>
              <w:pStyle w:val="TableParagraph"/>
              <w:spacing w:before="108"/>
              <w:ind w:left="348"/>
              <w:rPr>
                <w:sz w:val="20"/>
              </w:rPr>
            </w:pPr>
            <w:r>
              <w:rPr>
                <w:sz w:val="20"/>
              </w:rPr>
              <w:t>Normal</w:t>
            </w:r>
          </w:p>
        </w:tc>
        <w:tc>
          <w:tcPr>
            <w:tcW w:w="5618" w:type="dxa"/>
          </w:tcPr>
          <w:p w14:paraId="4F4539B0" w14:textId="6C55E8AF" w:rsidR="00D64DB2" w:rsidRDefault="0022516B">
            <w:pPr>
              <w:pStyle w:val="TableParagraph"/>
              <w:spacing w:before="8" w:line="340" w:lineRule="atLeast"/>
              <w:ind w:left="330" w:right="96"/>
              <w:rPr>
                <w:sz w:val="20"/>
              </w:rPr>
            </w:pPr>
            <w:del w:id="1625" w:author="Raj Kesarapalli" w:date="2023-07-27T11:10:00Z">
              <w:r w:rsidDel="00842B36">
                <w:rPr>
                  <w:sz w:val="20"/>
                </w:rPr>
                <w:delText>Synopsys</w:delText>
              </w:r>
              <w:r w:rsidDel="00842B36">
                <w:rPr>
                  <w:spacing w:val="-15"/>
                  <w:sz w:val="20"/>
                </w:rPr>
                <w:delText xml:space="preserve"> </w:delText>
              </w:r>
              <w:r w:rsidDel="00842B36">
                <w:rPr>
                  <w:sz w:val="20"/>
                </w:rPr>
                <w:delText>Bridge</w:delText>
              </w:r>
              <w:r w:rsidDel="00842B36">
                <w:rPr>
                  <w:spacing w:val="-14"/>
                  <w:sz w:val="20"/>
                </w:rPr>
                <w:delText xml:space="preserve"> </w:delText>
              </w:r>
              <w:r w:rsidDel="00842B36">
                <w:rPr>
                  <w:sz w:val="20"/>
                </w:rPr>
                <w:delText>ran</w:delText>
              </w:r>
              <w:r w:rsidDel="00842B36">
                <w:rPr>
                  <w:spacing w:val="-15"/>
                  <w:sz w:val="20"/>
                </w:rPr>
                <w:delText xml:space="preserve"> </w:delText>
              </w:r>
              <w:r w:rsidDel="00842B36">
                <w:rPr>
                  <w:sz w:val="20"/>
                </w:rPr>
                <w:delText>the</w:delText>
              </w:r>
              <w:r w:rsidDel="00842B36">
                <w:rPr>
                  <w:spacing w:val="-14"/>
                  <w:sz w:val="20"/>
                </w:rPr>
                <w:delText xml:space="preserve"> </w:delText>
              </w:r>
              <w:r w:rsidDel="00842B36">
                <w:rPr>
                  <w:sz w:val="20"/>
                </w:rPr>
                <w:delText>command</w:delText>
              </w:r>
              <w:r w:rsidDel="00842B36">
                <w:rPr>
                  <w:spacing w:val="-14"/>
                  <w:sz w:val="20"/>
                </w:rPr>
                <w:delText xml:space="preserve"> </w:delText>
              </w:r>
              <w:r w:rsidDel="00842B36">
                <w:rPr>
                  <w:sz w:val="20"/>
                </w:rPr>
                <w:delText>and</w:delText>
              </w:r>
              <w:r w:rsidDel="00842B36">
                <w:rPr>
                  <w:spacing w:val="-15"/>
                  <w:sz w:val="20"/>
                </w:rPr>
                <w:delText xml:space="preserve"> </w:delText>
              </w:r>
              <w:r w:rsidDel="00842B36">
                <w:rPr>
                  <w:sz w:val="20"/>
                </w:rPr>
                <w:delText>exited</w:delText>
              </w:r>
              <w:r w:rsidDel="00842B36">
                <w:rPr>
                  <w:spacing w:val="-14"/>
                  <w:sz w:val="20"/>
                </w:rPr>
                <w:delText xml:space="preserve"> </w:delText>
              </w:r>
              <w:r w:rsidDel="00842B36">
                <w:rPr>
                  <w:sz w:val="20"/>
                </w:rPr>
                <w:delText>without</w:delText>
              </w:r>
              <w:r w:rsidDel="00842B36">
                <w:rPr>
                  <w:spacing w:val="-14"/>
                  <w:sz w:val="20"/>
                </w:rPr>
                <w:delText xml:space="preserve"> </w:delText>
              </w:r>
              <w:r w:rsidDel="00842B36">
                <w:rPr>
                  <w:sz w:val="20"/>
                </w:rPr>
                <w:delText>any errors. View results for</w:delText>
              </w:r>
              <w:r w:rsidDel="00842B36">
                <w:rPr>
                  <w:spacing w:val="-8"/>
                  <w:sz w:val="20"/>
                </w:rPr>
                <w:delText xml:space="preserve"> </w:delText>
              </w:r>
              <w:r w:rsidDel="00842B36">
                <w:rPr>
                  <w:sz w:val="20"/>
                </w:rPr>
                <w:delText>details.</w:delText>
              </w:r>
            </w:del>
            <w:ins w:id="1626" w:author="Raj Kesarapalli" w:date="2023-07-27T11:10:00Z">
              <w:r w:rsidR="00842B36">
                <w:rPr>
                  <w:sz w:val="20"/>
                </w:rPr>
                <w:t>Synopsys Bridge exited without any errors.</w:t>
              </w:r>
            </w:ins>
          </w:p>
        </w:tc>
      </w:tr>
      <w:tr w:rsidR="00D64DB2" w14:paraId="316A156B" w14:textId="77777777">
        <w:trPr>
          <w:trHeight w:val="800"/>
        </w:trPr>
        <w:tc>
          <w:tcPr>
            <w:tcW w:w="387" w:type="dxa"/>
          </w:tcPr>
          <w:p w14:paraId="2B299023" w14:textId="77777777" w:rsidR="00D64DB2" w:rsidRDefault="00D64DB2">
            <w:pPr>
              <w:pStyle w:val="TableParagraph"/>
              <w:spacing w:before="9"/>
              <w:rPr>
                <w:sz w:val="13"/>
              </w:rPr>
            </w:pPr>
          </w:p>
          <w:p w14:paraId="748B61CF" w14:textId="77777777" w:rsidR="00D64DB2" w:rsidRDefault="0022516B">
            <w:pPr>
              <w:pStyle w:val="TableParagraph"/>
              <w:ind w:left="50"/>
              <w:rPr>
                <w:rFonts w:ascii="Courier New"/>
                <w:sz w:val="16"/>
              </w:rPr>
            </w:pPr>
            <w:r>
              <w:rPr>
                <w:rFonts w:ascii="Courier New"/>
                <w:sz w:val="16"/>
                <w:shd w:val="clear" w:color="auto" w:fill="EDEDED"/>
              </w:rPr>
              <w:t>1</w:t>
            </w:r>
          </w:p>
        </w:tc>
        <w:tc>
          <w:tcPr>
            <w:tcW w:w="1054" w:type="dxa"/>
          </w:tcPr>
          <w:p w14:paraId="22342CE6" w14:textId="77777777" w:rsidR="00D64DB2" w:rsidRDefault="00D64DB2">
            <w:pPr>
              <w:pStyle w:val="TableParagraph"/>
              <w:rPr>
                <w:rFonts w:ascii="Times New Roman"/>
                <w:sz w:val="20"/>
              </w:rPr>
            </w:pPr>
          </w:p>
        </w:tc>
        <w:tc>
          <w:tcPr>
            <w:tcW w:w="2263" w:type="dxa"/>
          </w:tcPr>
          <w:p w14:paraId="46AB4035" w14:textId="77777777" w:rsidR="00D64DB2" w:rsidRDefault="0022516B">
            <w:pPr>
              <w:pStyle w:val="TableParagraph"/>
              <w:spacing w:before="108"/>
              <w:ind w:left="348"/>
              <w:rPr>
                <w:sz w:val="20"/>
              </w:rPr>
            </w:pPr>
            <w:r>
              <w:rPr>
                <w:sz w:val="20"/>
              </w:rPr>
              <w:t>UndefinedError</w:t>
            </w:r>
          </w:p>
        </w:tc>
        <w:tc>
          <w:tcPr>
            <w:tcW w:w="5618" w:type="dxa"/>
          </w:tcPr>
          <w:p w14:paraId="32CB0420" w14:textId="5BC37E70" w:rsidR="00D64DB2" w:rsidRDefault="0022516B">
            <w:pPr>
              <w:pStyle w:val="TableParagraph"/>
              <w:spacing w:before="8" w:line="340" w:lineRule="atLeast"/>
              <w:ind w:left="330" w:right="96"/>
              <w:rPr>
                <w:sz w:val="20"/>
              </w:rPr>
            </w:pPr>
            <w:r>
              <w:rPr>
                <w:sz w:val="20"/>
              </w:rPr>
              <w:t>Undefined error</w:t>
            </w:r>
            <w:del w:id="1627" w:author="Raj Kesarapalli" w:date="2023-07-27T11:11:00Z">
              <w:r w:rsidDel="00842B36">
                <w:rPr>
                  <w:sz w:val="20"/>
                </w:rPr>
                <w:delText>s</w:delText>
              </w:r>
            </w:del>
            <w:r>
              <w:rPr>
                <w:sz w:val="20"/>
              </w:rPr>
              <w:t xml:space="preserve">. Review the log </w:t>
            </w:r>
            <w:del w:id="1628" w:author="Raj Kesarapalli" w:date="2023-07-27T11:11:00Z">
              <w:r w:rsidDel="00842B36">
                <w:rPr>
                  <w:sz w:val="20"/>
                </w:rPr>
                <w:delText xml:space="preserve">file </w:delText>
              </w:r>
            </w:del>
            <w:del w:id="1629" w:author="Raj Kesarapalli" w:date="2023-07-27T11:16:00Z">
              <w:r w:rsidDel="00842B36">
                <w:rPr>
                  <w:sz w:val="20"/>
                </w:rPr>
                <w:delText xml:space="preserve">to </w:delText>
              </w:r>
            </w:del>
            <w:del w:id="1630" w:author="Raj Kesarapalli" w:date="2023-07-27T11:11:00Z">
              <w:r w:rsidDel="00842B36">
                <w:rPr>
                  <w:sz w:val="20"/>
                </w:rPr>
                <w:delText>find out</w:delText>
              </w:r>
            </w:del>
            <w:del w:id="1631" w:author="Raj Kesarapalli" w:date="2023-07-27T11:16:00Z">
              <w:r w:rsidDel="00842B36">
                <w:rPr>
                  <w:sz w:val="20"/>
                </w:rPr>
                <w:delText xml:space="preserve"> what went wrong</w:delText>
              </w:r>
            </w:del>
            <w:ins w:id="1632" w:author="Raj Kesarapalli" w:date="2023-07-27T11:16:00Z">
              <w:r w:rsidR="00842B36">
                <w:rPr>
                  <w:sz w:val="20"/>
                </w:rPr>
                <w:t>for details</w:t>
              </w:r>
            </w:ins>
            <w:r>
              <w:rPr>
                <w:sz w:val="20"/>
              </w:rPr>
              <w:t>.</w:t>
            </w:r>
          </w:p>
        </w:tc>
      </w:tr>
      <w:tr w:rsidR="00D64DB2" w14:paraId="4C52AC87" w14:textId="77777777">
        <w:trPr>
          <w:trHeight w:val="1140"/>
        </w:trPr>
        <w:tc>
          <w:tcPr>
            <w:tcW w:w="387" w:type="dxa"/>
          </w:tcPr>
          <w:p w14:paraId="4DC482E3" w14:textId="77777777" w:rsidR="00D64DB2" w:rsidRDefault="00D64DB2">
            <w:pPr>
              <w:pStyle w:val="TableParagraph"/>
              <w:spacing w:before="9"/>
              <w:rPr>
                <w:sz w:val="13"/>
              </w:rPr>
            </w:pPr>
          </w:p>
          <w:p w14:paraId="06DE1037" w14:textId="77777777" w:rsidR="00D64DB2" w:rsidRDefault="0022516B">
            <w:pPr>
              <w:pStyle w:val="TableParagraph"/>
              <w:ind w:left="50"/>
              <w:rPr>
                <w:rFonts w:ascii="Courier New"/>
                <w:sz w:val="16"/>
              </w:rPr>
            </w:pPr>
            <w:r>
              <w:rPr>
                <w:rFonts w:ascii="Courier New"/>
                <w:sz w:val="16"/>
                <w:shd w:val="clear" w:color="auto" w:fill="EDEDED"/>
              </w:rPr>
              <w:t>2</w:t>
            </w:r>
          </w:p>
        </w:tc>
        <w:tc>
          <w:tcPr>
            <w:tcW w:w="1054" w:type="dxa"/>
          </w:tcPr>
          <w:p w14:paraId="1020C7FA" w14:textId="77777777" w:rsidR="00D64DB2" w:rsidRDefault="00D64DB2">
            <w:pPr>
              <w:pStyle w:val="TableParagraph"/>
              <w:rPr>
                <w:rFonts w:ascii="Times New Roman"/>
                <w:sz w:val="20"/>
              </w:rPr>
            </w:pPr>
          </w:p>
        </w:tc>
        <w:tc>
          <w:tcPr>
            <w:tcW w:w="2263" w:type="dxa"/>
          </w:tcPr>
          <w:p w14:paraId="54A48BEC" w14:textId="77777777" w:rsidR="00D64DB2" w:rsidRDefault="0022516B">
            <w:pPr>
              <w:pStyle w:val="TableParagraph"/>
              <w:spacing w:before="108"/>
              <w:ind w:left="348"/>
              <w:rPr>
                <w:sz w:val="20"/>
              </w:rPr>
            </w:pPr>
            <w:r>
              <w:rPr>
                <w:sz w:val="20"/>
              </w:rPr>
              <w:t>AdapterError</w:t>
            </w:r>
          </w:p>
        </w:tc>
        <w:tc>
          <w:tcPr>
            <w:tcW w:w="5618" w:type="dxa"/>
          </w:tcPr>
          <w:p w14:paraId="4798CF3A" w14:textId="50178CB8" w:rsidR="00D64DB2" w:rsidRDefault="0022516B">
            <w:pPr>
              <w:pStyle w:val="TableParagraph"/>
              <w:spacing w:before="8" w:line="340" w:lineRule="atLeast"/>
              <w:ind w:left="330" w:right="424"/>
              <w:jc w:val="both"/>
              <w:rPr>
                <w:sz w:val="20"/>
              </w:rPr>
            </w:pPr>
            <w:r>
              <w:rPr>
                <w:sz w:val="20"/>
              </w:rPr>
              <w:t>Synopsys</w:t>
            </w:r>
            <w:r>
              <w:rPr>
                <w:spacing w:val="-17"/>
                <w:sz w:val="20"/>
              </w:rPr>
              <w:t xml:space="preserve"> </w:t>
            </w:r>
            <w:r>
              <w:rPr>
                <w:sz w:val="20"/>
              </w:rPr>
              <w:t>Bridge</w:t>
            </w:r>
            <w:r>
              <w:rPr>
                <w:spacing w:val="-16"/>
                <w:sz w:val="20"/>
              </w:rPr>
              <w:t xml:space="preserve"> </w:t>
            </w:r>
            <w:r>
              <w:rPr>
                <w:sz w:val="20"/>
              </w:rPr>
              <w:t>received</w:t>
            </w:r>
            <w:r>
              <w:rPr>
                <w:spacing w:val="-17"/>
                <w:sz w:val="20"/>
              </w:rPr>
              <w:t xml:space="preserve"> </w:t>
            </w:r>
            <w:r>
              <w:rPr>
                <w:sz w:val="20"/>
              </w:rPr>
              <w:t>a</w:t>
            </w:r>
            <w:r>
              <w:rPr>
                <w:spacing w:val="-16"/>
                <w:sz w:val="20"/>
              </w:rPr>
              <w:t xml:space="preserve"> </w:t>
            </w:r>
            <w:r>
              <w:rPr>
                <w:sz w:val="20"/>
              </w:rPr>
              <w:t>non-0</w:t>
            </w:r>
            <w:r>
              <w:rPr>
                <w:spacing w:val="-17"/>
                <w:sz w:val="20"/>
              </w:rPr>
              <w:t xml:space="preserve"> </w:t>
            </w:r>
            <w:r>
              <w:rPr>
                <w:sz w:val="20"/>
              </w:rPr>
              <w:t>exit</w:t>
            </w:r>
            <w:r>
              <w:rPr>
                <w:spacing w:val="-16"/>
                <w:sz w:val="20"/>
              </w:rPr>
              <w:t xml:space="preserve"> </w:t>
            </w:r>
            <w:r>
              <w:rPr>
                <w:sz w:val="20"/>
              </w:rPr>
              <w:t>code</w:t>
            </w:r>
            <w:r>
              <w:rPr>
                <w:spacing w:val="-16"/>
                <w:sz w:val="20"/>
              </w:rPr>
              <w:t xml:space="preserve"> </w:t>
            </w:r>
            <w:r>
              <w:rPr>
                <w:sz w:val="20"/>
              </w:rPr>
              <w:t>from</w:t>
            </w:r>
            <w:r>
              <w:rPr>
                <w:spacing w:val="-17"/>
                <w:sz w:val="20"/>
              </w:rPr>
              <w:t xml:space="preserve"> </w:t>
            </w:r>
            <w:r>
              <w:rPr>
                <w:sz w:val="20"/>
              </w:rPr>
              <w:t>an</w:t>
            </w:r>
            <w:del w:id="1633" w:author="Raj Kesarapalli" w:date="2023-07-27T11:11:00Z">
              <w:r w:rsidDel="00842B36">
                <w:rPr>
                  <w:spacing w:val="-16"/>
                  <w:sz w:val="20"/>
                </w:rPr>
                <w:delText xml:space="preserve"> </w:delText>
              </w:r>
              <w:r w:rsidDel="00842B36">
                <w:rPr>
                  <w:sz w:val="20"/>
                </w:rPr>
                <w:delText>in­ voked</w:delText>
              </w:r>
              <w:r w:rsidDel="00842B36">
                <w:rPr>
                  <w:spacing w:val="-9"/>
                  <w:sz w:val="20"/>
                </w:rPr>
                <w:delText xml:space="preserve"> </w:delText>
              </w:r>
            </w:del>
            <w:ins w:id="1634" w:author="Raj Kesarapalli" w:date="2023-07-27T11:11:00Z">
              <w:r w:rsidR="00842B36">
                <w:rPr>
                  <w:sz w:val="20"/>
                </w:rPr>
                <w:t xml:space="preserve"> internal </w:t>
              </w:r>
            </w:ins>
            <w:r>
              <w:rPr>
                <w:spacing w:val="-3"/>
                <w:sz w:val="20"/>
              </w:rPr>
              <w:t>adapter.</w:t>
            </w:r>
            <w:r>
              <w:rPr>
                <w:spacing w:val="-9"/>
                <w:sz w:val="20"/>
              </w:rPr>
              <w:t xml:space="preserve"> </w:t>
            </w:r>
            <w:ins w:id="1635" w:author="Raj Kesarapalli" w:date="2023-07-27T11:16:00Z">
              <w:r w:rsidR="00842B36">
                <w:rPr>
                  <w:sz w:val="20"/>
                </w:rPr>
                <w:t>Review the log for details.</w:t>
              </w:r>
            </w:ins>
            <w:del w:id="1636" w:author="Raj Kesarapalli" w:date="2023-07-27T11:16:00Z">
              <w:r w:rsidDel="00842B36">
                <w:rPr>
                  <w:sz w:val="20"/>
                </w:rPr>
                <w:delText>Review</w:delText>
              </w:r>
              <w:r w:rsidDel="00842B36">
                <w:rPr>
                  <w:spacing w:val="-9"/>
                  <w:sz w:val="20"/>
                </w:rPr>
                <w:delText xml:space="preserve"> </w:delText>
              </w:r>
              <w:r w:rsidDel="00842B36">
                <w:rPr>
                  <w:sz w:val="20"/>
                </w:rPr>
                <w:delText>the</w:delText>
              </w:r>
              <w:r w:rsidDel="00842B36">
                <w:rPr>
                  <w:spacing w:val="-9"/>
                  <w:sz w:val="20"/>
                </w:rPr>
                <w:delText xml:space="preserve"> </w:delText>
              </w:r>
              <w:r w:rsidDel="00842B36">
                <w:rPr>
                  <w:sz w:val="20"/>
                </w:rPr>
                <w:delText>log</w:delText>
              </w:r>
              <w:r w:rsidDel="00842B36">
                <w:rPr>
                  <w:spacing w:val="-9"/>
                  <w:sz w:val="20"/>
                </w:rPr>
                <w:delText xml:space="preserve"> </w:delText>
              </w:r>
            </w:del>
            <w:del w:id="1637" w:author="Raj Kesarapalli" w:date="2023-07-27T11:11:00Z">
              <w:r w:rsidDel="00842B36">
                <w:rPr>
                  <w:sz w:val="20"/>
                </w:rPr>
                <w:delText>file</w:delText>
              </w:r>
              <w:r w:rsidRPr="00842B36" w:rsidDel="00842B36">
                <w:rPr>
                  <w:sz w:val="20"/>
                  <w:rPrChange w:id="1638" w:author="Raj Kesarapalli" w:date="2023-07-27T11:12:00Z">
                    <w:rPr>
                      <w:spacing w:val="-9"/>
                      <w:sz w:val="20"/>
                    </w:rPr>
                  </w:rPrChange>
                </w:rPr>
                <w:delText xml:space="preserve"> </w:delText>
              </w:r>
            </w:del>
            <w:del w:id="1639" w:author="Raj Kesarapalli" w:date="2023-07-27T11:16:00Z">
              <w:r w:rsidDel="00842B36">
                <w:rPr>
                  <w:sz w:val="20"/>
                </w:rPr>
                <w:delText>to</w:delText>
              </w:r>
              <w:r w:rsidRPr="00842B36" w:rsidDel="00842B36">
                <w:rPr>
                  <w:sz w:val="20"/>
                  <w:rPrChange w:id="1640" w:author="Raj Kesarapalli" w:date="2023-07-27T11:12:00Z">
                    <w:rPr>
                      <w:spacing w:val="-9"/>
                      <w:sz w:val="20"/>
                    </w:rPr>
                  </w:rPrChange>
                </w:rPr>
                <w:delText xml:space="preserve"> </w:delText>
              </w:r>
            </w:del>
            <w:del w:id="1641" w:author="Raj Kesarapalli" w:date="2023-07-27T11:11:00Z">
              <w:r w:rsidDel="00842B36">
                <w:rPr>
                  <w:sz w:val="20"/>
                </w:rPr>
                <w:delText>find</w:delText>
              </w:r>
              <w:r w:rsidRPr="00842B36" w:rsidDel="00842B36">
                <w:rPr>
                  <w:sz w:val="20"/>
                  <w:rPrChange w:id="1642" w:author="Raj Kesarapalli" w:date="2023-07-27T11:12:00Z">
                    <w:rPr>
                      <w:spacing w:val="-9"/>
                      <w:sz w:val="20"/>
                    </w:rPr>
                  </w:rPrChange>
                </w:rPr>
                <w:delText xml:space="preserve"> </w:delText>
              </w:r>
              <w:r w:rsidDel="00842B36">
                <w:rPr>
                  <w:sz w:val="20"/>
                </w:rPr>
                <w:delText>out</w:delText>
              </w:r>
              <w:r w:rsidRPr="00842B36" w:rsidDel="00842B36">
                <w:rPr>
                  <w:sz w:val="20"/>
                  <w:rPrChange w:id="1643" w:author="Raj Kesarapalli" w:date="2023-07-27T11:12:00Z">
                    <w:rPr>
                      <w:spacing w:val="-9"/>
                      <w:sz w:val="20"/>
                    </w:rPr>
                  </w:rPrChange>
                </w:rPr>
                <w:delText xml:space="preserve"> </w:delText>
              </w:r>
            </w:del>
            <w:del w:id="1644" w:author="Raj Kesarapalli" w:date="2023-07-27T11:16:00Z">
              <w:r w:rsidDel="00842B36">
                <w:rPr>
                  <w:sz w:val="20"/>
                </w:rPr>
                <w:delText>what</w:delText>
              </w:r>
              <w:r w:rsidDel="00842B36">
                <w:rPr>
                  <w:spacing w:val="-8"/>
                  <w:sz w:val="20"/>
                </w:rPr>
                <w:delText xml:space="preserve"> </w:delText>
              </w:r>
              <w:r w:rsidDel="00842B36">
                <w:rPr>
                  <w:sz w:val="20"/>
                </w:rPr>
                <w:delText>went wrong.</w:delText>
              </w:r>
            </w:del>
          </w:p>
        </w:tc>
      </w:tr>
      <w:tr w:rsidR="00D64DB2" w14:paraId="2576A00A" w14:textId="77777777">
        <w:trPr>
          <w:trHeight w:val="800"/>
        </w:trPr>
        <w:tc>
          <w:tcPr>
            <w:tcW w:w="387" w:type="dxa"/>
          </w:tcPr>
          <w:p w14:paraId="1AB18353" w14:textId="77777777" w:rsidR="00D64DB2" w:rsidRDefault="00D64DB2">
            <w:pPr>
              <w:pStyle w:val="TableParagraph"/>
              <w:spacing w:before="9"/>
              <w:rPr>
                <w:sz w:val="13"/>
              </w:rPr>
            </w:pPr>
          </w:p>
          <w:p w14:paraId="2707B72F" w14:textId="77777777" w:rsidR="00D64DB2" w:rsidRDefault="0022516B">
            <w:pPr>
              <w:pStyle w:val="TableParagraph"/>
              <w:ind w:left="50"/>
              <w:rPr>
                <w:rFonts w:ascii="Courier New"/>
                <w:sz w:val="16"/>
              </w:rPr>
            </w:pPr>
            <w:r>
              <w:rPr>
                <w:rFonts w:ascii="Courier New"/>
                <w:sz w:val="16"/>
                <w:shd w:val="clear" w:color="auto" w:fill="EDEDED"/>
              </w:rPr>
              <w:t>3</w:t>
            </w:r>
          </w:p>
        </w:tc>
        <w:tc>
          <w:tcPr>
            <w:tcW w:w="1054" w:type="dxa"/>
          </w:tcPr>
          <w:p w14:paraId="6E0B4A1B" w14:textId="77777777" w:rsidR="00D64DB2" w:rsidRDefault="00D64DB2">
            <w:pPr>
              <w:pStyle w:val="TableParagraph"/>
              <w:rPr>
                <w:rFonts w:ascii="Times New Roman"/>
                <w:sz w:val="20"/>
              </w:rPr>
            </w:pPr>
          </w:p>
        </w:tc>
        <w:tc>
          <w:tcPr>
            <w:tcW w:w="2263" w:type="dxa"/>
          </w:tcPr>
          <w:p w14:paraId="4226EB50" w14:textId="77777777" w:rsidR="00D64DB2" w:rsidRDefault="0022516B">
            <w:pPr>
              <w:pStyle w:val="TableParagraph"/>
              <w:spacing w:before="108"/>
              <w:ind w:left="348"/>
              <w:rPr>
                <w:sz w:val="20"/>
              </w:rPr>
            </w:pPr>
            <w:r>
              <w:rPr>
                <w:sz w:val="20"/>
              </w:rPr>
              <w:t>ShutdownFailed</w:t>
            </w:r>
          </w:p>
        </w:tc>
        <w:tc>
          <w:tcPr>
            <w:tcW w:w="5618" w:type="dxa"/>
          </w:tcPr>
          <w:p w14:paraId="6A1E3F7D" w14:textId="38440EDD" w:rsidR="00D64DB2" w:rsidRDefault="0022516B">
            <w:pPr>
              <w:pStyle w:val="TableParagraph"/>
              <w:spacing w:before="8" w:line="340" w:lineRule="atLeast"/>
              <w:ind w:left="330" w:right="96"/>
              <w:rPr>
                <w:sz w:val="20"/>
              </w:rPr>
            </w:pPr>
            <w:r>
              <w:rPr>
                <w:sz w:val="20"/>
              </w:rPr>
              <w:t>Synopsys</w:t>
            </w:r>
            <w:r>
              <w:rPr>
                <w:spacing w:val="-18"/>
                <w:sz w:val="20"/>
              </w:rPr>
              <w:t xml:space="preserve"> </w:t>
            </w:r>
            <w:r>
              <w:rPr>
                <w:sz w:val="20"/>
              </w:rPr>
              <w:t>Bridge</w:t>
            </w:r>
            <w:r>
              <w:rPr>
                <w:spacing w:val="-17"/>
                <w:sz w:val="20"/>
              </w:rPr>
              <w:t xml:space="preserve"> </w:t>
            </w:r>
            <w:r>
              <w:rPr>
                <w:sz w:val="20"/>
              </w:rPr>
              <w:t>failed</w:t>
            </w:r>
            <w:r>
              <w:rPr>
                <w:spacing w:val="-18"/>
                <w:sz w:val="20"/>
              </w:rPr>
              <w:t xml:space="preserve"> </w:t>
            </w:r>
            <w:r>
              <w:rPr>
                <w:sz w:val="20"/>
              </w:rPr>
              <w:t>to</w:t>
            </w:r>
            <w:r>
              <w:rPr>
                <w:spacing w:val="-17"/>
                <w:sz w:val="20"/>
              </w:rPr>
              <w:t xml:space="preserve"> </w:t>
            </w:r>
            <w:r>
              <w:rPr>
                <w:sz w:val="20"/>
              </w:rPr>
              <w:t>shut</w:t>
            </w:r>
            <w:ins w:id="1645" w:author="Raj Kesarapalli" w:date="2023-07-27T11:12:00Z">
              <w:r w:rsidR="00842B36">
                <w:rPr>
                  <w:sz w:val="20"/>
                </w:rPr>
                <w:t xml:space="preserve"> itself </w:t>
              </w:r>
            </w:ins>
            <w:r>
              <w:rPr>
                <w:sz w:val="20"/>
              </w:rPr>
              <w:t>down</w:t>
            </w:r>
            <w:del w:id="1646" w:author="Raj Kesarapalli" w:date="2023-07-27T11:12:00Z">
              <w:r w:rsidDel="00842B36">
                <w:rPr>
                  <w:spacing w:val="-18"/>
                  <w:sz w:val="20"/>
                </w:rPr>
                <w:delText xml:space="preserve"> </w:delText>
              </w:r>
              <w:r w:rsidDel="00842B36">
                <w:rPr>
                  <w:sz w:val="20"/>
                </w:rPr>
                <w:delText>after</w:delText>
              </w:r>
              <w:r w:rsidDel="00842B36">
                <w:rPr>
                  <w:spacing w:val="-18"/>
                  <w:sz w:val="20"/>
                </w:rPr>
                <w:delText xml:space="preserve"> </w:delText>
              </w:r>
              <w:r w:rsidDel="00842B36">
                <w:rPr>
                  <w:sz w:val="20"/>
                </w:rPr>
                <w:delText>running</w:delText>
              </w:r>
              <w:r w:rsidDel="00842B36">
                <w:rPr>
                  <w:spacing w:val="-17"/>
                  <w:sz w:val="20"/>
                </w:rPr>
                <w:delText xml:space="preserve"> </w:delText>
              </w:r>
              <w:r w:rsidDel="00842B36">
                <w:rPr>
                  <w:sz w:val="20"/>
                </w:rPr>
                <w:delText>the</w:delText>
              </w:r>
              <w:r w:rsidDel="00842B36">
                <w:rPr>
                  <w:spacing w:val="-18"/>
                  <w:sz w:val="20"/>
                </w:rPr>
                <w:delText xml:space="preserve"> </w:delText>
              </w:r>
              <w:r w:rsidDel="00842B36">
                <w:rPr>
                  <w:sz w:val="20"/>
                </w:rPr>
                <w:delText>com­ mand</w:delText>
              </w:r>
            </w:del>
            <w:r>
              <w:rPr>
                <w:sz w:val="20"/>
              </w:rPr>
              <w:t>.</w:t>
            </w:r>
            <w:r>
              <w:rPr>
                <w:spacing w:val="-7"/>
                <w:sz w:val="20"/>
              </w:rPr>
              <w:t xml:space="preserve"> </w:t>
            </w:r>
            <w:ins w:id="1647" w:author="Raj Kesarapalli" w:date="2023-07-27T11:16:00Z">
              <w:r w:rsidR="00842B36">
                <w:rPr>
                  <w:sz w:val="20"/>
                </w:rPr>
                <w:t>Review the log for details.</w:t>
              </w:r>
            </w:ins>
            <w:del w:id="1648" w:author="Raj Kesarapalli" w:date="2023-07-27T11:16:00Z">
              <w:r w:rsidDel="00842B36">
                <w:rPr>
                  <w:sz w:val="20"/>
                </w:rPr>
                <w:delText>Review</w:delText>
              </w:r>
              <w:r w:rsidDel="00842B36">
                <w:rPr>
                  <w:spacing w:val="-6"/>
                  <w:sz w:val="20"/>
                </w:rPr>
                <w:delText xml:space="preserve"> </w:delText>
              </w:r>
              <w:r w:rsidDel="00842B36">
                <w:rPr>
                  <w:sz w:val="20"/>
                </w:rPr>
                <w:delText>the</w:delText>
              </w:r>
              <w:r w:rsidDel="00842B36">
                <w:rPr>
                  <w:spacing w:val="-6"/>
                  <w:sz w:val="20"/>
                </w:rPr>
                <w:delText xml:space="preserve"> </w:delText>
              </w:r>
              <w:r w:rsidDel="00842B36">
                <w:rPr>
                  <w:sz w:val="20"/>
                </w:rPr>
                <w:delText>log</w:delText>
              </w:r>
              <w:r w:rsidDel="00842B36">
                <w:rPr>
                  <w:spacing w:val="-6"/>
                  <w:sz w:val="20"/>
                </w:rPr>
                <w:delText xml:space="preserve"> </w:delText>
              </w:r>
            </w:del>
            <w:del w:id="1649" w:author="Raj Kesarapalli" w:date="2023-07-27T11:12:00Z">
              <w:r w:rsidDel="00842B36">
                <w:rPr>
                  <w:sz w:val="20"/>
                </w:rPr>
                <w:delText>file</w:delText>
              </w:r>
              <w:r w:rsidDel="00842B36">
                <w:rPr>
                  <w:spacing w:val="-6"/>
                  <w:sz w:val="20"/>
                </w:rPr>
                <w:delText xml:space="preserve"> </w:delText>
              </w:r>
            </w:del>
            <w:del w:id="1650" w:author="Raj Kesarapalli" w:date="2023-07-27T11:16:00Z">
              <w:r w:rsidDel="00842B36">
                <w:rPr>
                  <w:sz w:val="20"/>
                </w:rPr>
                <w:delText>to</w:delText>
              </w:r>
              <w:r w:rsidDel="00842B36">
                <w:rPr>
                  <w:spacing w:val="-6"/>
                  <w:sz w:val="20"/>
                </w:rPr>
                <w:delText xml:space="preserve"> </w:delText>
              </w:r>
            </w:del>
            <w:del w:id="1651" w:author="Raj Kesarapalli" w:date="2023-07-27T11:12:00Z">
              <w:r w:rsidDel="00842B36">
                <w:rPr>
                  <w:sz w:val="20"/>
                </w:rPr>
                <w:delText>find</w:delText>
              </w:r>
              <w:r w:rsidDel="00842B36">
                <w:rPr>
                  <w:spacing w:val="-6"/>
                  <w:sz w:val="20"/>
                </w:rPr>
                <w:delText xml:space="preserve"> </w:delText>
              </w:r>
              <w:r w:rsidDel="00842B36">
                <w:rPr>
                  <w:sz w:val="20"/>
                </w:rPr>
                <w:delText>out</w:delText>
              </w:r>
            </w:del>
            <w:del w:id="1652" w:author="Raj Kesarapalli" w:date="2023-07-27T11:16:00Z">
              <w:r w:rsidDel="00842B36">
                <w:rPr>
                  <w:spacing w:val="-7"/>
                  <w:sz w:val="20"/>
                </w:rPr>
                <w:delText xml:space="preserve"> </w:delText>
              </w:r>
              <w:r w:rsidDel="00842B36">
                <w:rPr>
                  <w:sz w:val="20"/>
                </w:rPr>
                <w:delText>what</w:delText>
              </w:r>
              <w:r w:rsidDel="00842B36">
                <w:rPr>
                  <w:spacing w:val="-6"/>
                  <w:sz w:val="20"/>
                </w:rPr>
                <w:delText xml:space="preserve"> </w:delText>
              </w:r>
              <w:r w:rsidDel="00842B36">
                <w:rPr>
                  <w:sz w:val="20"/>
                </w:rPr>
                <w:delText>went</w:delText>
              </w:r>
              <w:r w:rsidDel="00842B36">
                <w:rPr>
                  <w:spacing w:val="-6"/>
                  <w:sz w:val="20"/>
                </w:rPr>
                <w:delText xml:space="preserve"> </w:delText>
              </w:r>
              <w:r w:rsidDel="00842B36">
                <w:rPr>
                  <w:sz w:val="20"/>
                </w:rPr>
                <w:delText>wrong.</w:delText>
              </w:r>
            </w:del>
          </w:p>
        </w:tc>
      </w:tr>
      <w:tr w:rsidR="00D64DB2" w14:paraId="5B635883" w14:textId="77777777">
        <w:trPr>
          <w:trHeight w:val="2500"/>
        </w:trPr>
        <w:tc>
          <w:tcPr>
            <w:tcW w:w="387" w:type="dxa"/>
          </w:tcPr>
          <w:p w14:paraId="52E65C40" w14:textId="77777777" w:rsidR="00D64DB2" w:rsidRDefault="00D64DB2">
            <w:pPr>
              <w:pStyle w:val="TableParagraph"/>
              <w:spacing w:before="9"/>
              <w:rPr>
                <w:sz w:val="13"/>
              </w:rPr>
            </w:pPr>
          </w:p>
          <w:p w14:paraId="6A6DDB10" w14:textId="77777777" w:rsidR="00D64DB2" w:rsidRDefault="0022516B">
            <w:pPr>
              <w:pStyle w:val="TableParagraph"/>
              <w:ind w:left="50"/>
              <w:rPr>
                <w:rFonts w:ascii="Courier New"/>
                <w:sz w:val="16"/>
              </w:rPr>
            </w:pPr>
            <w:r>
              <w:rPr>
                <w:rFonts w:ascii="Courier New"/>
                <w:sz w:val="16"/>
                <w:shd w:val="clear" w:color="auto" w:fill="EDEDED"/>
              </w:rPr>
              <w:t>8</w:t>
            </w:r>
          </w:p>
        </w:tc>
        <w:tc>
          <w:tcPr>
            <w:tcW w:w="1054" w:type="dxa"/>
          </w:tcPr>
          <w:p w14:paraId="1379F086" w14:textId="77777777" w:rsidR="00D64DB2" w:rsidRDefault="00D64DB2">
            <w:pPr>
              <w:pStyle w:val="TableParagraph"/>
              <w:rPr>
                <w:rFonts w:ascii="Times New Roman"/>
                <w:sz w:val="20"/>
              </w:rPr>
            </w:pPr>
          </w:p>
        </w:tc>
        <w:tc>
          <w:tcPr>
            <w:tcW w:w="2263" w:type="dxa"/>
          </w:tcPr>
          <w:p w14:paraId="480CF3E2" w14:textId="77777777" w:rsidR="00D64DB2" w:rsidRDefault="0022516B">
            <w:pPr>
              <w:pStyle w:val="TableParagraph"/>
              <w:spacing w:before="108"/>
              <w:ind w:left="348"/>
              <w:rPr>
                <w:sz w:val="20"/>
              </w:rPr>
            </w:pPr>
            <w:r>
              <w:rPr>
                <w:sz w:val="20"/>
              </w:rPr>
              <w:t>BridgeBuildBreak</w:t>
            </w:r>
          </w:p>
        </w:tc>
        <w:tc>
          <w:tcPr>
            <w:tcW w:w="5618" w:type="dxa"/>
          </w:tcPr>
          <w:p w14:paraId="33F50F93" w14:textId="4396D042" w:rsidR="00D64DB2" w:rsidRDefault="00842B36">
            <w:pPr>
              <w:pStyle w:val="TableParagraph"/>
              <w:spacing w:before="8" w:line="340" w:lineRule="atLeast"/>
              <w:ind w:left="330"/>
              <w:rPr>
                <w:sz w:val="20"/>
              </w:rPr>
            </w:pPr>
            <w:ins w:id="1653" w:author="Raj Kesarapalli" w:date="2023-07-27T11:13:00Z">
              <w:r>
                <w:rPr>
                  <w:sz w:val="20"/>
                </w:rPr>
                <w:t xml:space="preserve">The config option </w:t>
              </w:r>
              <w:r>
                <w:rPr>
                  <w:rStyle w:val="HTMLCode"/>
                  <w:rFonts w:ascii="Roboto Mono" w:eastAsia="Roboto" w:hAnsi="Roboto Mono"/>
                  <w:color w:val="000000"/>
                  <w:sz w:val="18"/>
                  <w:szCs w:val="18"/>
                </w:rPr>
                <w:t>bridge.break</w:t>
              </w:r>
              <w:r>
                <w:rPr>
                  <w:color w:val="212529"/>
                </w:rPr>
                <w:t> </w:t>
              </w:r>
              <w:r w:rsidDel="00842B36">
                <w:rPr>
                  <w:sz w:val="20"/>
                </w:rPr>
                <w:t xml:space="preserve"> </w:t>
              </w:r>
              <w:r>
                <w:rPr>
                  <w:sz w:val="20"/>
                </w:rPr>
                <w:t xml:space="preserve"> is set to true</w:t>
              </w:r>
            </w:ins>
            <w:ins w:id="1654" w:author="Raj Kesarapalli" w:date="2023-07-27T11:14:00Z">
              <w:r>
                <w:rPr>
                  <w:sz w:val="20"/>
                </w:rPr>
                <w:t xml:space="preserve"> but Synopsys Bridge is unable to enforce this. As a workaround, create a simple script to</w:t>
              </w:r>
            </w:ins>
            <w:ins w:id="1655" w:author="Raj Kesarapalli" w:date="2023-07-27T11:15:00Z">
              <w:r>
                <w:rPr>
                  <w:sz w:val="20"/>
                </w:rPr>
                <w:t xml:space="preserve"> call Synopsys Bridge and implement build break logic in your script.</w:t>
              </w:r>
            </w:ins>
            <w:del w:id="1656" w:author="Raj Kesarapalli" w:date="2023-07-27T11:13:00Z">
              <w:r w:rsidR="0022516B" w:rsidDel="00842B36">
                <w:rPr>
                  <w:sz w:val="20"/>
                </w:rPr>
                <w:delText xml:space="preserve">The config option </w:delText>
              </w:r>
              <w:r w:rsidR="0022516B" w:rsidDel="00842B36">
                <w:rPr>
                  <w:rFonts w:ascii="Courier New" w:hAnsi="Courier New"/>
                  <w:sz w:val="16"/>
                  <w:shd w:val="clear" w:color="auto" w:fill="EDEDED"/>
                </w:rPr>
                <w:delText>bridge.break</w:delText>
              </w:r>
              <w:r w:rsidR="0022516B" w:rsidDel="00842B36">
                <w:rPr>
                  <w:rFonts w:ascii="Courier New" w:hAnsi="Courier New"/>
                  <w:sz w:val="16"/>
                </w:rPr>
                <w:delText xml:space="preserve"> </w:delText>
              </w:r>
              <w:r w:rsidR="0022516B" w:rsidDel="00842B36">
                <w:rPr>
                  <w:sz w:val="20"/>
                </w:rPr>
                <w:delText>has been set to true, in­ dicating that a build break condition has been triggered. However, Synopsys Bridge does not have the ability to break the build on its own. If running a test script, ensure the</w:delText>
              </w:r>
              <w:r w:rsidR="0022516B" w:rsidDel="00842B36">
                <w:rPr>
                  <w:spacing w:val="-17"/>
                  <w:sz w:val="20"/>
                </w:rPr>
                <w:delText xml:space="preserve"> </w:delText>
              </w:r>
              <w:r w:rsidR="0022516B" w:rsidDel="00842B36">
                <w:rPr>
                  <w:sz w:val="20"/>
                </w:rPr>
                <w:delText>script</w:delText>
              </w:r>
              <w:r w:rsidR="0022516B" w:rsidDel="00842B36">
                <w:rPr>
                  <w:spacing w:val="-16"/>
                  <w:sz w:val="20"/>
                </w:rPr>
                <w:delText xml:space="preserve"> </w:delText>
              </w:r>
              <w:r w:rsidR="0022516B" w:rsidDel="00842B36">
                <w:rPr>
                  <w:sz w:val="20"/>
                </w:rPr>
                <w:delText>triggers</w:delText>
              </w:r>
              <w:r w:rsidR="0022516B" w:rsidDel="00842B36">
                <w:rPr>
                  <w:spacing w:val="-17"/>
                  <w:sz w:val="20"/>
                </w:rPr>
                <w:delText xml:space="preserve"> </w:delText>
              </w:r>
              <w:r w:rsidR="0022516B" w:rsidDel="00842B36">
                <w:rPr>
                  <w:sz w:val="20"/>
                </w:rPr>
                <w:delText>build</w:delText>
              </w:r>
              <w:r w:rsidR="0022516B" w:rsidDel="00842B36">
                <w:rPr>
                  <w:spacing w:val="-16"/>
                  <w:sz w:val="20"/>
                </w:rPr>
                <w:delText xml:space="preserve"> </w:delText>
              </w:r>
              <w:r w:rsidR="0022516B" w:rsidDel="00842B36">
                <w:rPr>
                  <w:sz w:val="20"/>
                </w:rPr>
                <w:delText>breaking</w:delText>
              </w:r>
              <w:r w:rsidR="0022516B" w:rsidDel="00842B36">
                <w:rPr>
                  <w:spacing w:val="-17"/>
                  <w:sz w:val="20"/>
                </w:rPr>
                <w:delText xml:space="preserve"> </w:delText>
              </w:r>
              <w:r w:rsidR="0022516B" w:rsidDel="00842B36">
                <w:rPr>
                  <w:sz w:val="20"/>
                </w:rPr>
                <w:delText>actions</w:delText>
              </w:r>
              <w:r w:rsidR="0022516B" w:rsidDel="00842B36">
                <w:rPr>
                  <w:spacing w:val="-16"/>
                  <w:sz w:val="20"/>
                </w:rPr>
                <w:delText xml:space="preserve"> </w:delText>
              </w:r>
              <w:r w:rsidR="0022516B" w:rsidDel="00842B36">
                <w:rPr>
                  <w:sz w:val="20"/>
                </w:rPr>
                <w:delText>in</w:delText>
              </w:r>
              <w:r w:rsidR="0022516B" w:rsidDel="00842B36">
                <w:rPr>
                  <w:spacing w:val="-17"/>
                  <w:sz w:val="20"/>
                </w:rPr>
                <w:delText xml:space="preserve"> </w:delText>
              </w:r>
              <w:r w:rsidR="0022516B" w:rsidDel="00842B36">
                <w:rPr>
                  <w:sz w:val="20"/>
                </w:rPr>
                <w:delText>your</w:delText>
              </w:r>
              <w:r w:rsidR="0022516B" w:rsidDel="00842B36">
                <w:rPr>
                  <w:spacing w:val="-16"/>
                  <w:sz w:val="20"/>
                </w:rPr>
                <w:delText xml:space="preserve"> </w:delText>
              </w:r>
              <w:r w:rsidR="0022516B" w:rsidDel="00842B36">
                <w:rPr>
                  <w:sz w:val="20"/>
                </w:rPr>
                <w:delText>CI/CD</w:delText>
              </w:r>
              <w:r w:rsidR="0022516B" w:rsidDel="00842B36">
                <w:rPr>
                  <w:spacing w:val="-17"/>
                  <w:sz w:val="20"/>
                </w:rPr>
                <w:delText xml:space="preserve"> </w:delText>
              </w:r>
              <w:r w:rsidR="0022516B" w:rsidDel="00842B36">
                <w:rPr>
                  <w:sz w:val="20"/>
                </w:rPr>
                <w:delText>plat­ form,</w:delText>
              </w:r>
              <w:r w:rsidR="0022516B" w:rsidDel="00842B36">
                <w:rPr>
                  <w:spacing w:val="-14"/>
                  <w:sz w:val="20"/>
                </w:rPr>
                <w:delText xml:space="preserve"> </w:delText>
              </w:r>
              <w:r w:rsidR="0022516B" w:rsidDel="00842B36">
                <w:rPr>
                  <w:sz w:val="20"/>
                </w:rPr>
                <w:delText>or</w:delText>
              </w:r>
              <w:r w:rsidR="0022516B" w:rsidDel="00842B36">
                <w:rPr>
                  <w:spacing w:val="-13"/>
                  <w:sz w:val="20"/>
                </w:rPr>
                <w:delText xml:space="preserve"> </w:delText>
              </w:r>
              <w:r w:rsidR="0022516B" w:rsidDel="00842B36">
                <w:rPr>
                  <w:sz w:val="20"/>
                </w:rPr>
                <w:delText>take</w:delText>
              </w:r>
              <w:r w:rsidR="0022516B" w:rsidDel="00842B36">
                <w:rPr>
                  <w:spacing w:val="-13"/>
                  <w:sz w:val="20"/>
                </w:rPr>
                <w:delText xml:space="preserve"> </w:delText>
              </w:r>
              <w:r w:rsidR="0022516B" w:rsidDel="00842B36">
                <w:rPr>
                  <w:sz w:val="20"/>
                </w:rPr>
                <w:delText>appropriate</w:delText>
              </w:r>
              <w:r w:rsidR="0022516B" w:rsidDel="00842B36">
                <w:rPr>
                  <w:spacing w:val="-13"/>
                  <w:sz w:val="20"/>
                </w:rPr>
                <w:delText xml:space="preserve"> </w:delText>
              </w:r>
              <w:r w:rsidR="0022516B" w:rsidDel="00842B36">
                <w:rPr>
                  <w:sz w:val="20"/>
                </w:rPr>
                <w:delText>action</w:delText>
              </w:r>
              <w:r w:rsidR="0022516B" w:rsidDel="00842B36">
                <w:rPr>
                  <w:spacing w:val="-13"/>
                  <w:sz w:val="20"/>
                </w:rPr>
                <w:delText xml:space="preserve"> </w:delText>
              </w:r>
              <w:r w:rsidR="0022516B" w:rsidDel="00842B36">
                <w:rPr>
                  <w:sz w:val="20"/>
                </w:rPr>
                <w:delText>if</w:delText>
              </w:r>
              <w:r w:rsidR="0022516B" w:rsidDel="00842B36">
                <w:rPr>
                  <w:spacing w:val="-13"/>
                  <w:sz w:val="20"/>
                </w:rPr>
                <w:delText xml:space="preserve"> </w:delText>
              </w:r>
              <w:r w:rsidR="0022516B" w:rsidDel="00842B36">
                <w:rPr>
                  <w:sz w:val="20"/>
                </w:rPr>
                <w:delText>running</w:delText>
              </w:r>
              <w:r w:rsidR="0022516B" w:rsidDel="00842B36">
                <w:rPr>
                  <w:spacing w:val="-13"/>
                  <w:sz w:val="20"/>
                </w:rPr>
                <w:delText xml:space="preserve"> </w:delText>
              </w:r>
              <w:r w:rsidR="0022516B" w:rsidDel="00842B36">
                <w:rPr>
                  <w:sz w:val="20"/>
                </w:rPr>
                <w:delText>Synopsys</w:delText>
              </w:r>
              <w:r w:rsidR="0022516B" w:rsidDel="00842B36">
                <w:rPr>
                  <w:spacing w:val="-13"/>
                  <w:sz w:val="20"/>
                </w:rPr>
                <w:delText xml:space="preserve"> </w:delText>
              </w:r>
              <w:r w:rsidR="0022516B" w:rsidDel="00842B36">
                <w:rPr>
                  <w:sz w:val="20"/>
                </w:rPr>
                <w:delText>Bridge manually.</w:delText>
              </w:r>
            </w:del>
          </w:p>
        </w:tc>
      </w:tr>
      <w:tr w:rsidR="00D64DB2" w14:paraId="60CD6B1A" w14:textId="77777777">
        <w:trPr>
          <w:trHeight w:val="687"/>
        </w:trPr>
        <w:tc>
          <w:tcPr>
            <w:tcW w:w="387" w:type="dxa"/>
          </w:tcPr>
          <w:p w14:paraId="0D4778D4" w14:textId="77777777" w:rsidR="00D64DB2" w:rsidRDefault="00D64DB2">
            <w:pPr>
              <w:pStyle w:val="TableParagraph"/>
              <w:spacing w:before="9"/>
              <w:rPr>
                <w:sz w:val="13"/>
              </w:rPr>
            </w:pPr>
          </w:p>
          <w:p w14:paraId="09F30B53" w14:textId="77777777" w:rsidR="00D64DB2" w:rsidRDefault="0022516B">
            <w:pPr>
              <w:pStyle w:val="TableParagraph"/>
              <w:ind w:left="50"/>
              <w:rPr>
                <w:rFonts w:ascii="Courier New"/>
                <w:sz w:val="16"/>
              </w:rPr>
            </w:pPr>
            <w:r>
              <w:rPr>
                <w:rFonts w:ascii="Courier New"/>
                <w:sz w:val="16"/>
                <w:shd w:val="clear" w:color="auto" w:fill="EDEDED"/>
              </w:rPr>
              <w:t>9</w:t>
            </w:r>
          </w:p>
        </w:tc>
        <w:tc>
          <w:tcPr>
            <w:tcW w:w="1054" w:type="dxa"/>
          </w:tcPr>
          <w:p w14:paraId="4C062C5E" w14:textId="77777777" w:rsidR="00D64DB2" w:rsidRDefault="00D64DB2">
            <w:pPr>
              <w:pStyle w:val="TableParagraph"/>
              <w:rPr>
                <w:rFonts w:ascii="Times New Roman"/>
                <w:sz w:val="20"/>
              </w:rPr>
            </w:pPr>
          </w:p>
        </w:tc>
        <w:tc>
          <w:tcPr>
            <w:tcW w:w="2263" w:type="dxa"/>
          </w:tcPr>
          <w:p w14:paraId="23E0FB5A" w14:textId="77777777" w:rsidR="00D64DB2" w:rsidRDefault="0022516B">
            <w:pPr>
              <w:pStyle w:val="TableParagraph"/>
              <w:spacing w:before="108"/>
              <w:ind w:left="348"/>
              <w:rPr>
                <w:sz w:val="20"/>
              </w:rPr>
            </w:pPr>
            <w:r>
              <w:rPr>
                <w:sz w:val="20"/>
              </w:rPr>
              <w:t>StartupFailed</w:t>
            </w:r>
          </w:p>
        </w:tc>
        <w:tc>
          <w:tcPr>
            <w:tcW w:w="5618" w:type="dxa"/>
          </w:tcPr>
          <w:p w14:paraId="09176013" w14:textId="11FED5A6" w:rsidR="00D64DB2" w:rsidRDefault="0022516B">
            <w:pPr>
              <w:pStyle w:val="TableParagraph"/>
              <w:spacing w:before="8" w:line="340" w:lineRule="atLeast"/>
              <w:ind w:left="330"/>
              <w:rPr>
                <w:sz w:val="20"/>
              </w:rPr>
            </w:pPr>
            <w:r>
              <w:rPr>
                <w:sz w:val="20"/>
              </w:rPr>
              <w:t>Failed</w:t>
            </w:r>
            <w:r>
              <w:rPr>
                <w:spacing w:val="-13"/>
                <w:sz w:val="20"/>
              </w:rPr>
              <w:t xml:space="preserve"> </w:t>
            </w:r>
            <w:r>
              <w:rPr>
                <w:sz w:val="20"/>
              </w:rPr>
              <w:t>to</w:t>
            </w:r>
            <w:r>
              <w:rPr>
                <w:spacing w:val="-13"/>
                <w:sz w:val="20"/>
              </w:rPr>
              <w:t xml:space="preserve"> </w:t>
            </w:r>
            <w:r>
              <w:rPr>
                <w:sz w:val="20"/>
              </w:rPr>
              <w:t>initiate</w:t>
            </w:r>
            <w:r>
              <w:rPr>
                <w:spacing w:val="-13"/>
                <w:sz w:val="20"/>
              </w:rPr>
              <w:t xml:space="preserve"> </w:t>
            </w:r>
            <w:r>
              <w:rPr>
                <w:sz w:val="20"/>
              </w:rPr>
              <w:t>Synopsys</w:t>
            </w:r>
            <w:r>
              <w:rPr>
                <w:spacing w:val="-12"/>
                <w:sz w:val="20"/>
              </w:rPr>
              <w:t xml:space="preserve"> </w:t>
            </w:r>
            <w:r>
              <w:rPr>
                <w:sz w:val="20"/>
              </w:rPr>
              <w:t>Bridge.</w:t>
            </w:r>
            <w:r>
              <w:rPr>
                <w:spacing w:val="-13"/>
                <w:sz w:val="20"/>
              </w:rPr>
              <w:t xml:space="preserve"> </w:t>
            </w:r>
            <w:ins w:id="1657" w:author="Raj Kesarapalli" w:date="2023-07-27T11:16:00Z">
              <w:r w:rsidR="00842B36">
                <w:rPr>
                  <w:sz w:val="20"/>
                </w:rPr>
                <w:t>Review the log for details.</w:t>
              </w:r>
            </w:ins>
            <w:del w:id="1658" w:author="Raj Kesarapalli" w:date="2023-07-27T11:16:00Z">
              <w:r w:rsidDel="00842B36">
                <w:rPr>
                  <w:sz w:val="20"/>
                </w:rPr>
                <w:delText>Review</w:delText>
              </w:r>
              <w:r w:rsidDel="00842B36">
                <w:rPr>
                  <w:spacing w:val="-13"/>
                  <w:sz w:val="20"/>
                </w:rPr>
                <w:delText xml:space="preserve"> </w:delText>
              </w:r>
              <w:r w:rsidDel="00842B36">
                <w:rPr>
                  <w:sz w:val="20"/>
                </w:rPr>
                <w:delText>the</w:delText>
              </w:r>
              <w:r w:rsidDel="00842B36">
                <w:rPr>
                  <w:spacing w:val="-12"/>
                  <w:sz w:val="20"/>
                </w:rPr>
                <w:delText xml:space="preserve"> </w:delText>
              </w:r>
              <w:r w:rsidDel="00842B36">
                <w:rPr>
                  <w:sz w:val="20"/>
                </w:rPr>
                <w:delText>log</w:delText>
              </w:r>
              <w:r w:rsidDel="00842B36">
                <w:rPr>
                  <w:spacing w:val="-13"/>
                  <w:sz w:val="20"/>
                </w:rPr>
                <w:delText xml:space="preserve"> </w:delText>
              </w:r>
            </w:del>
            <w:del w:id="1659" w:author="Raj Kesarapalli" w:date="2023-07-27T11:15:00Z">
              <w:r w:rsidDel="00842B36">
                <w:rPr>
                  <w:sz w:val="20"/>
                </w:rPr>
                <w:delText>file</w:delText>
              </w:r>
              <w:r w:rsidDel="00842B36">
                <w:rPr>
                  <w:spacing w:val="-13"/>
                  <w:sz w:val="20"/>
                </w:rPr>
                <w:delText xml:space="preserve"> </w:delText>
              </w:r>
            </w:del>
            <w:del w:id="1660" w:author="Raj Kesarapalli" w:date="2023-07-27T11:16:00Z">
              <w:r w:rsidDel="00842B36">
                <w:rPr>
                  <w:sz w:val="20"/>
                </w:rPr>
                <w:delText>to</w:delText>
              </w:r>
              <w:r w:rsidDel="00842B36">
                <w:rPr>
                  <w:spacing w:val="-12"/>
                  <w:sz w:val="20"/>
                </w:rPr>
                <w:delText xml:space="preserve"> </w:delText>
              </w:r>
            </w:del>
            <w:del w:id="1661" w:author="Raj Kesarapalli" w:date="2023-07-27T11:15:00Z">
              <w:r w:rsidDel="00842B36">
                <w:rPr>
                  <w:sz w:val="20"/>
                </w:rPr>
                <w:delText>find out</w:delText>
              </w:r>
            </w:del>
            <w:del w:id="1662" w:author="Raj Kesarapalli" w:date="2023-07-27T11:16:00Z">
              <w:r w:rsidDel="00842B36">
                <w:rPr>
                  <w:sz w:val="20"/>
                </w:rPr>
                <w:delText xml:space="preserve"> what went</w:delText>
              </w:r>
              <w:r w:rsidDel="00842B36">
                <w:rPr>
                  <w:spacing w:val="-5"/>
                  <w:sz w:val="20"/>
                </w:rPr>
                <w:delText xml:space="preserve"> </w:delText>
              </w:r>
              <w:r w:rsidDel="00842B36">
                <w:rPr>
                  <w:sz w:val="20"/>
                </w:rPr>
                <w:delText>wrong.</w:delText>
              </w:r>
            </w:del>
          </w:p>
        </w:tc>
      </w:tr>
    </w:tbl>
    <w:p w14:paraId="4392B91C" w14:textId="77777777" w:rsidR="00D64DB2" w:rsidRDefault="00D64DB2">
      <w:pPr>
        <w:pStyle w:val="BodyText"/>
        <w:rPr>
          <w:sz w:val="22"/>
        </w:rPr>
      </w:pPr>
    </w:p>
    <w:p w14:paraId="6ED439E4" w14:textId="77777777" w:rsidR="00D64DB2" w:rsidRDefault="0022516B">
      <w:pPr>
        <w:pStyle w:val="Heading2"/>
        <w:spacing w:before="156"/>
      </w:pPr>
      <w:bookmarkStart w:id="1663" w:name="Logging_and_Diagnostics"/>
      <w:bookmarkStart w:id="1664" w:name="_bookmark18"/>
      <w:bookmarkEnd w:id="1663"/>
      <w:bookmarkEnd w:id="1664"/>
      <w:r>
        <w:t>Logging and Diagnostics</w:t>
      </w:r>
    </w:p>
    <w:p w14:paraId="5EBDCE0C" w14:textId="6B9A1976" w:rsidR="00D64DB2" w:rsidRDefault="0022516B">
      <w:pPr>
        <w:pStyle w:val="BodyText"/>
        <w:spacing w:before="213"/>
        <w:ind w:left="100"/>
      </w:pPr>
      <w:r>
        <w:t>Synopsys Bridge offers multiple logging and diagnostic options.</w:t>
      </w:r>
      <w:ins w:id="1665" w:author="Raj Kesarapalli" w:date="2023-07-27T11:26:00Z">
        <w:r w:rsidR="00F020EA">
          <w:t xml:space="preserve"> B</w:t>
        </w:r>
      </w:ins>
      <w:ins w:id="1666" w:author="Raj Kesarapalli" w:date="2023-07-27T11:27:00Z">
        <w:r w:rsidR="00F020EA">
          <w:t xml:space="preserve">y default, </w:t>
        </w:r>
      </w:ins>
      <w:ins w:id="1667" w:author="Raj Kesarapalli" w:date="2023-07-27T11:28:00Z">
        <w:r w:rsidR="00F020EA">
          <w:t>logs</w:t>
        </w:r>
      </w:ins>
      <w:ins w:id="1668" w:author="Raj Kesarapalli" w:date="2023-07-27T11:27:00Z">
        <w:r w:rsidR="00F020EA">
          <w:t xml:space="preserve"> are written to </w:t>
        </w:r>
      </w:ins>
      <w:ins w:id="1669" w:author="Raj Kesarapalli" w:date="2023-07-27T11:28:00Z">
        <w:r w:rsidR="00F020EA" w:rsidRPr="00063A83">
          <w:rPr>
            <w:rFonts w:ascii="Roboto Mono" w:hAnsi="Roboto Mono" w:cs="Courier New"/>
            <w:color w:val="000000"/>
            <w:sz w:val="18"/>
            <w:szCs w:val="18"/>
          </w:rPr>
          <w:t>&lt;current_working_directory&gt;/.bridge</w:t>
        </w:r>
        <w:r w:rsidR="00F020EA">
          <w:t xml:space="preserve"> </w:t>
        </w:r>
      </w:ins>
      <w:ins w:id="1670" w:author="Raj Kesarapalli" w:date="2023-07-27T11:27:00Z">
        <w:r w:rsidR="00F020EA">
          <w:t xml:space="preserve">directory. </w:t>
        </w:r>
      </w:ins>
      <w:ins w:id="1671" w:author="Raj Kesarapalli" w:date="2023-07-27T11:33:00Z">
        <w:r w:rsidR="00361D7B">
          <w:t>User can</w:t>
        </w:r>
      </w:ins>
      <w:ins w:id="1672" w:author="Raj Kesarapalli" w:date="2023-07-27T11:27:00Z">
        <w:r w:rsidR="00F020EA">
          <w:t xml:space="preserve"> change </w:t>
        </w:r>
      </w:ins>
      <w:ins w:id="1673" w:author="Raj Kesarapalli" w:date="2023-07-27T11:29:00Z">
        <w:r w:rsidR="00F020EA">
          <w:t>this</w:t>
        </w:r>
      </w:ins>
      <w:ins w:id="1674" w:author="Raj Kesarapalli" w:date="2023-07-27T11:28:00Z">
        <w:r w:rsidR="00F020EA">
          <w:t xml:space="preserve"> </w:t>
        </w:r>
      </w:ins>
      <w:ins w:id="1675" w:author="Raj Kesarapalli" w:date="2023-07-27T11:33:00Z">
        <w:r w:rsidR="00361D7B">
          <w:t xml:space="preserve">default </w:t>
        </w:r>
      </w:ins>
      <w:ins w:id="1676" w:author="Raj Kesarapalli" w:date="2023-07-27T11:28:00Z">
        <w:r w:rsidR="00F020EA">
          <w:t xml:space="preserve">location </w:t>
        </w:r>
      </w:ins>
      <w:ins w:id="1677" w:author="Raj Kesarapalli" w:date="2023-07-27T11:33:00Z">
        <w:r w:rsidR="004A63A1">
          <w:t xml:space="preserve">by </w:t>
        </w:r>
      </w:ins>
      <w:ins w:id="1678" w:author="Raj Kesarapalli" w:date="2023-07-27T11:34:00Z">
        <w:r w:rsidR="004A63A1">
          <w:t>passing</w:t>
        </w:r>
      </w:ins>
      <w:ins w:id="1679" w:author="Raj Kesarapalli" w:date="2023-07-27T11:28:00Z">
        <w:r w:rsidR="00F020EA">
          <w:t xml:space="preserve"> the </w:t>
        </w:r>
      </w:ins>
      <w:ins w:id="1680" w:author="Raj Kesarapalli" w:date="2023-07-27T11:29:00Z">
        <w:r w:rsidR="00F020EA" w:rsidRPr="00063A83">
          <w:rPr>
            <w:rFonts w:ascii="Roboto Mono" w:hAnsi="Roboto Mono" w:cs="Courier New"/>
            <w:color w:val="000000"/>
            <w:sz w:val="18"/>
            <w:szCs w:val="18"/>
          </w:rPr>
          <w:t>--home &lt;directory_path&gt;</w:t>
        </w:r>
        <w:r w:rsidR="00F020EA">
          <w:rPr>
            <w:rFonts w:ascii="Roboto Mono" w:hAnsi="Roboto Mono" w:cs="Courier New"/>
            <w:color w:val="000000"/>
            <w:sz w:val="18"/>
            <w:szCs w:val="18"/>
          </w:rPr>
          <w:t xml:space="preserve"> </w:t>
        </w:r>
        <w:r w:rsidR="00F020EA">
          <w:t>option.</w:t>
        </w:r>
      </w:ins>
    </w:p>
    <w:p w14:paraId="329683B1" w14:textId="67861D58" w:rsidR="00D64DB2" w:rsidRDefault="00F020EA">
      <w:pPr>
        <w:pStyle w:val="BodyText"/>
        <w:spacing w:before="6"/>
        <w:rPr>
          <w:sz w:val="26"/>
        </w:rPr>
      </w:pPr>
      <w:ins w:id="1681" w:author="Raj Kesarapalli" w:date="2023-07-27T11:29:00Z">
        <w:r>
          <w:rPr>
            <w:sz w:val="26"/>
          </w:rPr>
          <w:t xml:space="preserve"> </w:t>
        </w:r>
      </w:ins>
    </w:p>
    <w:p w14:paraId="5346F544" w14:textId="77777777" w:rsidR="00D64DB2" w:rsidRDefault="0022516B">
      <w:pPr>
        <w:pStyle w:val="Heading4"/>
      </w:pPr>
      <w:bookmarkStart w:id="1682" w:name="Logging"/>
      <w:bookmarkEnd w:id="1682"/>
      <w:r>
        <w:t>Logging</w:t>
      </w:r>
    </w:p>
    <w:p w14:paraId="643C14FB" w14:textId="77777777" w:rsidR="00D64DB2" w:rsidRDefault="00D64DB2">
      <w:pPr>
        <w:pStyle w:val="BodyText"/>
        <w:spacing w:before="3"/>
        <w:rPr>
          <w:b/>
          <w:sz w:val="23"/>
        </w:rPr>
      </w:pPr>
    </w:p>
    <w:p w14:paraId="6FFDD4DF" w14:textId="77777777" w:rsidR="00D64DB2" w:rsidRDefault="0022516B">
      <w:pPr>
        <w:pStyle w:val="BodyText"/>
        <w:spacing w:before="1"/>
        <w:ind w:left="100"/>
      </w:pPr>
      <w:r>
        <w:t>Synopsys Bridge offers multiple logging options.</w:t>
      </w:r>
    </w:p>
    <w:p w14:paraId="77DC5A3B" w14:textId="77777777" w:rsidR="00D64DB2" w:rsidRDefault="00D64DB2">
      <w:pPr>
        <w:sectPr w:rsidR="00D64DB2">
          <w:pgSz w:w="12240" w:h="15840"/>
          <w:pgMar w:top="520" w:right="1320" w:bottom="280" w:left="1340" w:header="720" w:footer="720" w:gutter="0"/>
          <w:cols w:space="720"/>
        </w:sectPr>
      </w:pPr>
    </w:p>
    <w:p w14:paraId="5B7E86F0" w14:textId="77777777" w:rsidR="00D64DB2" w:rsidRDefault="0022516B">
      <w:pPr>
        <w:pStyle w:val="BodyText"/>
        <w:spacing w:before="85"/>
        <w:ind w:left="100"/>
      </w:pPr>
      <w:r>
        <w:lastRenderedPageBreak/>
        <w:t>Synopsys Bridge CLI Guide | 3 - Synopsys Bridge CLI Reference | 34</w:t>
      </w:r>
    </w:p>
    <w:p w14:paraId="200B889F" w14:textId="77777777" w:rsidR="00D64DB2" w:rsidRDefault="00D64DB2">
      <w:pPr>
        <w:pStyle w:val="BodyText"/>
        <w:rPr>
          <w:sz w:val="22"/>
        </w:rPr>
      </w:pPr>
    </w:p>
    <w:p w14:paraId="7584F0A8" w14:textId="77777777" w:rsidR="00D64DB2" w:rsidRDefault="00D64DB2">
      <w:pPr>
        <w:pStyle w:val="BodyText"/>
        <w:rPr>
          <w:sz w:val="22"/>
        </w:rPr>
      </w:pPr>
    </w:p>
    <w:p w14:paraId="08116661" w14:textId="77777777" w:rsidR="00D64DB2" w:rsidRDefault="0022516B">
      <w:pPr>
        <w:pStyle w:val="ListParagraph"/>
        <w:numPr>
          <w:ilvl w:val="0"/>
          <w:numId w:val="7"/>
        </w:numPr>
        <w:tabs>
          <w:tab w:val="left" w:pos="700"/>
        </w:tabs>
        <w:spacing w:before="170"/>
        <w:ind w:left="700"/>
        <w:rPr>
          <w:sz w:val="20"/>
        </w:rPr>
      </w:pPr>
      <w:r>
        <w:rPr>
          <w:sz w:val="20"/>
        </w:rPr>
        <w:t xml:space="preserve">Pass </w:t>
      </w:r>
      <w:r>
        <w:rPr>
          <w:rFonts w:ascii="Courier New" w:hAnsi="Courier New"/>
          <w:sz w:val="16"/>
          <w:shd w:val="clear" w:color="auto" w:fill="EDEDED"/>
        </w:rPr>
        <w:t>--json-log</w:t>
      </w:r>
      <w:r>
        <w:rPr>
          <w:rFonts w:ascii="Courier New" w:hAnsi="Courier New"/>
          <w:spacing w:val="-55"/>
          <w:sz w:val="16"/>
        </w:rPr>
        <w:t xml:space="preserve"> </w:t>
      </w:r>
      <w:r>
        <w:rPr>
          <w:sz w:val="20"/>
        </w:rPr>
        <w:t>to output JSON format logs.</w:t>
      </w:r>
    </w:p>
    <w:p w14:paraId="1E9148C5" w14:textId="77777777" w:rsidR="00D64DB2" w:rsidRDefault="0022516B">
      <w:pPr>
        <w:pStyle w:val="ListParagraph"/>
        <w:numPr>
          <w:ilvl w:val="0"/>
          <w:numId w:val="7"/>
        </w:numPr>
        <w:tabs>
          <w:tab w:val="left" w:pos="700"/>
        </w:tabs>
        <w:spacing w:before="99" w:line="340" w:lineRule="auto"/>
        <w:ind w:left="700" w:right="528"/>
        <w:rPr>
          <w:sz w:val="20"/>
        </w:rPr>
      </w:pPr>
      <w:r>
        <w:rPr>
          <w:sz w:val="20"/>
        </w:rPr>
        <w:t>Pass</w:t>
      </w:r>
      <w:r>
        <w:rPr>
          <w:spacing w:val="-9"/>
          <w:sz w:val="20"/>
        </w:rPr>
        <w:t xml:space="preserve"> </w:t>
      </w:r>
      <w:r>
        <w:rPr>
          <w:rFonts w:ascii="Courier New" w:hAnsi="Courier New"/>
          <w:sz w:val="16"/>
          <w:shd w:val="clear" w:color="auto" w:fill="EDEDED"/>
        </w:rPr>
        <w:t>--json-log-file</w:t>
      </w:r>
      <w:r>
        <w:rPr>
          <w:rFonts w:ascii="Courier New" w:hAnsi="Courier New"/>
          <w:spacing w:val="-55"/>
          <w:sz w:val="16"/>
        </w:rPr>
        <w:t xml:space="preserve"> </w:t>
      </w:r>
      <w:r>
        <w:rPr>
          <w:sz w:val="20"/>
        </w:rPr>
        <w:t>to</w:t>
      </w:r>
      <w:r>
        <w:rPr>
          <w:spacing w:val="-9"/>
          <w:sz w:val="20"/>
        </w:rPr>
        <w:t xml:space="preserve"> </w:t>
      </w:r>
      <w:r>
        <w:rPr>
          <w:sz w:val="20"/>
        </w:rPr>
        <w:t>enable</w:t>
      </w:r>
      <w:r>
        <w:rPr>
          <w:spacing w:val="-8"/>
          <w:sz w:val="20"/>
        </w:rPr>
        <w:t xml:space="preserve"> </w:t>
      </w:r>
      <w:r>
        <w:rPr>
          <w:sz w:val="20"/>
        </w:rPr>
        <w:t>JSON</w:t>
      </w:r>
      <w:r>
        <w:rPr>
          <w:spacing w:val="-9"/>
          <w:sz w:val="20"/>
        </w:rPr>
        <w:t xml:space="preserve"> </w:t>
      </w:r>
      <w:r>
        <w:rPr>
          <w:sz w:val="20"/>
        </w:rPr>
        <w:t>format</w:t>
      </w:r>
      <w:r>
        <w:rPr>
          <w:spacing w:val="-9"/>
          <w:sz w:val="20"/>
        </w:rPr>
        <w:t xml:space="preserve"> </w:t>
      </w:r>
      <w:r>
        <w:rPr>
          <w:sz w:val="20"/>
        </w:rPr>
        <w:t>logs</w:t>
      </w:r>
      <w:r>
        <w:rPr>
          <w:spacing w:val="-9"/>
          <w:sz w:val="20"/>
        </w:rPr>
        <w:t xml:space="preserve"> </w:t>
      </w:r>
      <w:r>
        <w:rPr>
          <w:sz w:val="20"/>
        </w:rPr>
        <w:t>in</w:t>
      </w:r>
      <w:r>
        <w:rPr>
          <w:spacing w:val="-8"/>
          <w:sz w:val="20"/>
        </w:rPr>
        <w:t xml:space="preserve"> </w:t>
      </w:r>
      <w:r>
        <w:rPr>
          <w:sz w:val="20"/>
        </w:rPr>
        <w:t>the</w:t>
      </w:r>
      <w:r>
        <w:rPr>
          <w:spacing w:val="-9"/>
          <w:sz w:val="20"/>
        </w:rPr>
        <w:t xml:space="preserve"> </w:t>
      </w:r>
      <w:r>
        <w:rPr>
          <w:rFonts w:ascii="Courier New" w:hAnsi="Courier New"/>
          <w:sz w:val="16"/>
          <w:shd w:val="clear" w:color="auto" w:fill="EDEDED"/>
        </w:rPr>
        <w:t>bridge.log</w:t>
      </w:r>
      <w:r>
        <w:rPr>
          <w:rFonts w:ascii="Courier New" w:hAnsi="Courier New"/>
          <w:spacing w:val="-55"/>
          <w:sz w:val="16"/>
        </w:rPr>
        <w:t xml:space="preserve"> </w:t>
      </w:r>
      <w:r>
        <w:rPr>
          <w:sz w:val="20"/>
        </w:rPr>
        <w:t>file</w:t>
      </w:r>
      <w:r>
        <w:rPr>
          <w:spacing w:val="-9"/>
          <w:sz w:val="20"/>
        </w:rPr>
        <w:t xml:space="preserve"> </w:t>
      </w:r>
      <w:r>
        <w:rPr>
          <w:sz w:val="20"/>
        </w:rPr>
        <w:t>in</w:t>
      </w:r>
      <w:r>
        <w:rPr>
          <w:spacing w:val="-8"/>
          <w:sz w:val="20"/>
        </w:rPr>
        <w:t xml:space="preserve"> </w:t>
      </w:r>
      <w:r>
        <w:rPr>
          <w:sz w:val="20"/>
        </w:rPr>
        <w:t>the</w:t>
      </w:r>
      <w:r>
        <w:rPr>
          <w:spacing w:val="-9"/>
          <w:sz w:val="20"/>
        </w:rPr>
        <w:t xml:space="preserve"> </w:t>
      </w:r>
      <w:r>
        <w:rPr>
          <w:sz w:val="20"/>
        </w:rPr>
        <w:t>Synopsys</w:t>
      </w:r>
      <w:r>
        <w:rPr>
          <w:spacing w:val="-9"/>
          <w:sz w:val="20"/>
        </w:rPr>
        <w:t xml:space="preserve"> </w:t>
      </w:r>
      <w:r>
        <w:rPr>
          <w:sz w:val="20"/>
        </w:rPr>
        <w:t>Bridge home directory</w:t>
      </w:r>
      <w:r>
        <w:rPr>
          <w:spacing w:val="-3"/>
          <w:sz w:val="20"/>
        </w:rPr>
        <w:t xml:space="preserve"> </w:t>
      </w:r>
      <w:r>
        <w:rPr>
          <w:sz w:val="20"/>
        </w:rPr>
        <w:t>.</w:t>
      </w:r>
    </w:p>
    <w:p w14:paraId="46A16384" w14:textId="77777777" w:rsidR="00D64DB2" w:rsidRDefault="00D64DB2">
      <w:pPr>
        <w:pStyle w:val="BodyText"/>
        <w:spacing w:before="1"/>
        <w:rPr>
          <w:sz w:val="22"/>
        </w:rPr>
      </w:pPr>
    </w:p>
    <w:p w14:paraId="38739067" w14:textId="3AEAC000" w:rsidR="00D64DB2" w:rsidDel="00842B36" w:rsidRDefault="0022516B">
      <w:pPr>
        <w:pStyle w:val="BodyText"/>
        <w:ind w:left="100"/>
        <w:rPr>
          <w:del w:id="1683" w:author="Raj Kesarapalli" w:date="2023-07-27T11:16:00Z"/>
        </w:rPr>
      </w:pPr>
      <w:del w:id="1684" w:author="Raj Kesarapalli" w:date="2023-07-27T11:16:00Z">
        <w:r w:rsidDel="00842B36">
          <w:delText>Synopsys Bridge also provides logs in adapters, with five log levels:</w:delText>
        </w:r>
      </w:del>
    </w:p>
    <w:p w14:paraId="447783E7" w14:textId="5AD494F8" w:rsidR="00D64DB2" w:rsidDel="00842B36" w:rsidRDefault="00D64DB2">
      <w:pPr>
        <w:pStyle w:val="BodyText"/>
        <w:spacing w:before="9"/>
        <w:rPr>
          <w:del w:id="1685" w:author="Raj Kesarapalli" w:date="2023-07-27T11:16:00Z"/>
          <w:sz w:val="30"/>
        </w:rPr>
      </w:pPr>
    </w:p>
    <w:p w14:paraId="380C0F82" w14:textId="16DD2ECB" w:rsidR="00D64DB2" w:rsidDel="00842B36" w:rsidRDefault="0022516B">
      <w:pPr>
        <w:pStyle w:val="ListParagraph"/>
        <w:numPr>
          <w:ilvl w:val="0"/>
          <w:numId w:val="7"/>
        </w:numPr>
        <w:tabs>
          <w:tab w:val="left" w:pos="700"/>
        </w:tabs>
        <w:ind w:left="700"/>
        <w:rPr>
          <w:del w:id="1686" w:author="Raj Kesarapalli" w:date="2023-07-27T11:16:00Z"/>
          <w:rFonts w:ascii="Courier New" w:hAnsi="Courier New"/>
          <w:sz w:val="16"/>
        </w:rPr>
      </w:pPr>
      <w:del w:id="1687" w:author="Raj Kesarapalli" w:date="2023-07-27T11:16:00Z">
        <w:r w:rsidDel="00842B36">
          <w:rPr>
            <w:rFonts w:ascii="Courier New" w:hAnsi="Courier New"/>
            <w:sz w:val="16"/>
            <w:shd w:val="clear" w:color="auto" w:fill="EDEDED"/>
          </w:rPr>
          <w:delText>DEBUG</w:delText>
        </w:r>
      </w:del>
    </w:p>
    <w:p w14:paraId="41BBB8DB" w14:textId="7154B93D" w:rsidR="00D64DB2" w:rsidDel="00842B36" w:rsidRDefault="0022516B">
      <w:pPr>
        <w:pStyle w:val="ListParagraph"/>
        <w:numPr>
          <w:ilvl w:val="0"/>
          <w:numId w:val="7"/>
        </w:numPr>
        <w:tabs>
          <w:tab w:val="left" w:pos="700"/>
        </w:tabs>
        <w:spacing w:before="105"/>
        <w:ind w:left="700"/>
        <w:rPr>
          <w:del w:id="1688" w:author="Raj Kesarapalli" w:date="2023-07-27T11:16:00Z"/>
          <w:rFonts w:ascii="Courier New" w:hAnsi="Courier New"/>
          <w:sz w:val="16"/>
        </w:rPr>
      </w:pPr>
      <w:del w:id="1689" w:author="Raj Kesarapalli" w:date="2023-07-27T11:16:00Z">
        <w:r w:rsidDel="00842B36">
          <w:rPr>
            <w:rFonts w:ascii="Courier New" w:hAnsi="Courier New"/>
            <w:sz w:val="16"/>
            <w:shd w:val="clear" w:color="auto" w:fill="EDEDED"/>
          </w:rPr>
          <w:delText>INFO</w:delText>
        </w:r>
      </w:del>
    </w:p>
    <w:p w14:paraId="59AF8019" w14:textId="4802F447" w:rsidR="00D64DB2" w:rsidDel="00842B36" w:rsidRDefault="0022516B">
      <w:pPr>
        <w:pStyle w:val="ListParagraph"/>
        <w:numPr>
          <w:ilvl w:val="0"/>
          <w:numId w:val="7"/>
        </w:numPr>
        <w:tabs>
          <w:tab w:val="left" w:pos="700"/>
        </w:tabs>
        <w:spacing w:before="105"/>
        <w:ind w:left="700"/>
        <w:rPr>
          <w:del w:id="1690" w:author="Raj Kesarapalli" w:date="2023-07-27T11:16:00Z"/>
          <w:rFonts w:ascii="Courier New" w:hAnsi="Courier New"/>
          <w:sz w:val="16"/>
        </w:rPr>
      </w:pPr>
      <w:del w:id="1691" w:author="Raj Kesarapalli" w:date="2023-07-27T11:16:00Z">
        <w:r w:rsidDel="00842B36">
          <w:rPr>
            <w:rFonts w:ascii="Courier New" w:hAnsi="Courier New"/>
            <w:sz w:val="16"/>
            <w:shd w:val="clear" w:color="auto" w:fill="EDEDED"/>
          </w:rPr>
          <w:delText>WARNING</w:delText>
        </w:r>
      </w:del>
    </w:p>
    <w:p w14:paraId="3CD2376B" w14:textId="32FBFDAC" w:rsidR="00D64DB2" w:rsidDel="00842B36" w:rsidRDefault="0022516B">
      <w:pPr>
        <w:pStyle w:val="ListParagraph"/>
        <w:numPr>
          <w:ilvl w:val="0"/>
          <w:numId w:val="7"/>
        </w:numPr>
        <w:tabs>
          <w:tab w:val="left" w:pos="700"/>
        </w:tabs>
        <w:spacing w:before="106"/>
        <w:ind w:left="700"/>
        <w:rPr>
          <w:del w:id="1692" w:author="Raj Kesarapalli" w:date="2023-07-27T11:16:00Z"/>
          <w:rFonts w:ascii="Courier New" w:hAnsi="Courier New"/>
          <w:sz w:val="16"/>
        </w:rPr>
      </w:pPr>
      <w:del w:id="1693" w:author="Raj Kesarapalli" w:date="2023-07-27T11:16:00Z">
        <w:r w:rsidDel="00842B36">
          <w:rPr>
            <w:rFonts w:ascii="Courier New" w:hAnsi="Courier New"/>
            <w:sz w:val="16"/>
            <w:shd w:val="clear" w:color="auto" w:fill="EDEDED"/>
          </w:rPr>
          <w:delText>ERROR</w:delText>
        </w:r>
      </w:del>
    </w:p>
    <w:p w14:paraId="67A4D2C5" w14:textId="071CB6FE" w:rsidR="00D64DB2" w:rsidDel="00842B36" w:rsidRDefault="0022516B">
      <w:pPr>
        <w:pStyle w:val="ListParagraph"/>
        <w:numPr>
          <w:ilvl w:val="0"/>
          <w:numId w:val="7"/>
        </w:numPr>
        <w:tabs>
          <w:tab w:val="left" w:pos="700"/>
        </w:tabs>
        <w:spacing w:before="105"/>
        <w:ind w:left="700"/>
        <w:rPr>
          <w:del w:id="1694" w:author="Raj Kesarapalli" w:date="2023-07-27T11:16:00Z"/>
          <w:rFonts w:ascii="Courier New" w:hAnsi="Courier New"/>
          <w:sz w:val="16"/>
        </w:rPr>
      </w:pPr>
      <w:del w:id="1695" w:author="Raj Kesarapalli" w:date="2023-07-27T11:16:00Z">
        <w:r w:rsidDel="00842B36">
          <w:rPr>
            <w:rFonts w:ascii="Courier New" w:hAnsi="Courier New"/>
            <w:sz w:val="16"/>
            <w:shd w:val="clear" w:color="auto" w:fill="EDEDED"/>
          </w:rPr>
          <w:delText>FATAL</w:delText>
        </w:r>
      </w:del>
    </w:p>
    <w:p w14:paraId="3936B3AC" w14:textId="77777777" w:rsidR="00D64DB2" w:rsidRDefault="00D64DB2">
      <w:pPr>
        <w:pStyle w:val="BodyText"/>
        <w:spacing w:before="1"/>
        <w:rPr>
          <w:rFonts w:ascii="Courier New"/>
          <w:sz w:val="31"/>
        </w:rPr>
      </w:pPr>
    </w:p>
    <w:p w14:paraId="02979ABD" w14:textId="77777777" w:rsidR="00D64DB2" w:rsidRDefault="0022516B">
      <w:pPr>
        <w:pStyle w:val="Heading4"/>
      </w:pPr>
      <w:bookmarkStart w:id="1696" w:name="Diagnostics"/>
      <w:bookmarkEnd w:id="1696"/>
      <w:r>
        <w:t>Diagnostics</w:t>
      </w:r>
    </w:p>
    <w:p w14:paraId="0D18028E" w14:textId="77777777" w:rsidR="00D64DB2" w:rsidRDefault="00D64DB2">
      <w:pPr>
        <w:pStyle w:val="BodyText"/>
        <w:spacing w:before="3"/>
        <w:rPr>
          <w:b/>
          <w:sz w:val="23"/>
        </w:rPr>
      </w:pPr>
    </w:p>
    <w:p w14:paraId="6D26B669" w14:textId="4EF81086" w:rsidR="00D64DB2" w:rsidRDefault="0022516B">
      <w:pPr>
        <w:pStyle w:val="BodyText"/>
        <w:spacing w:before="1"/>
        <w:ind w:left="100"/>
      </w:pPr>
      <w:r>
        <w:rPr>
          <w:spacing w:val="-5"/>
        </w:rPr>
        <w:t xml:space="preserve">To </w:t>
      </w:r>
      <w:r>
        <w:t xml:space="preserve">enable Synopsys Bridge diagnostics mode, pass a </w:t>
      </w:r>
      <w:r>
        <w:rPr>
          <w:rFonts w:ascii="Courier New"/>
          <w:sz w:val="16"/>
          <w:shd w:val="clear" w:color="auto" w:fill="EDEDED"/>
        </w:rPr>
        <w:t>--diagnostics</w:t>
      </w:r>
      <w:r>
        <w:rPr>
          <w:rFonts w:ascii="Courier New"/>
          <w:spacing w:val="-51"/>
          <w:sz w:val="16"/>
        </w:rPr>
        <w:t xml:space="preserve"> </w:t>
      </w:r>
      <w:r>
        <w:t xml:space="preserve">command line option. </w:t>
      </w:r>
      <w:del w:id="1697" w:author="Raj Kesarapalli" w:date="2023-07-27T11:18:00Z">
        <w:r w:rsidDel="00842B36">
          <w:delText>This</w:delText>
        </w:r>
      </w:del>
      <w:ins w:id="1698" w:author="Raj Kesarapalli" w:date="2023-07-27T11:18:00Z">
        <w:r w:rsidR="00842B36">
          <w:t>With this option set</w:t>
        </w:r>
      </w:ins>
      <w:ins w:id="1699" w:author="Raj Kesarapalli" w:date="2023-07-27T11:22:00Z">
        <w:r w:rsidR="00F020EA">
          <w:t>, Synop</w:t>
        </w:r>
      </w:ins>
      <w:ins w:id="1700" w:author="Raj Kesarapalli" w:date="2023-07-27T11:23:00Z">
        <w:r w:rsidR="00F020EA">
          <w:t>sy</w:t>
        </w:r>
      </w:ins>
      <w:ins w:id="1701" w:author="Raj Kesarapalli" w:date="2023-07-27T11:22:00Z">
        <w:r w:rsidR="00F020EA">
          <w:t>s Bridge</w:t>
        </w:r>
      </w:ins>
      <w:r>
        <w:t>:</w:t>
      </w:r>
    </w:p>
    <w:p w14:paraId="0130CD27" w14:textId="2B472BE9" w:rsidR="00D64DB2" w:rsidDel="0060677D" w:rsidRDefault="00D64DB2" w:rsidP="0060677D">
      <w:pPr>
        <w:rPr>
          <w:del w:id="1702" w:author="Raj Kesarapalli" w:date="2023-07-27T11:30:00Z"/>
          <w:sz w:val="20"/>
        </w:rPr>
      </w:pPr>
    </w:p>
    <w:p w14:paraId="45D5CFBF" w14:textId="77777777" w:rsidR="0060677D" w:rsidRDefault="0060677D">
      <w:pPr>
        <w:pStyle w:val="BodyText"/>
        <w:spacing w:before="5"/>
        <w:rPr>
          <w:ins w:id="1703" w:author="Raj Kesarapalli" w:date="2023-07-27T11:30:00Z"/>
          <w:sz w:val="30"/>
        </w:rPr>
      </w:pPr>
    </w:p>
    <w:p w14:paraId="483B14D4" w14:textId="02E86932" w:rsidR="00D64DB2" w:rsidRPr="0060677D" w:rsidDel="00842B36" w:rsidRDefault="0060677D">
      <w:pPr>
        <w:widowControl/>
        <w:numPr>
          <w:ilvl w:val="0"/>
          <w:numId w:val="20"/>
        </w:numPr>
        <w:shd w:val="clear" w:color="auto" w:fill="FFFFFF"/>
        <w:autoSpaceDE/>
        <w:autoSpaceDN/>
        <w:spacing w:before="100" w:beforeAutospacing="1" w:after="150"/>
        <w:ind w:left="0" w:firstLine="570"/>
        <w:rPr>
          <w:del w:id="1704" w:author="Raj Kesarapalli" w:date="2023-07-27T11:17:00Z"/>
          <w:color w:val="323E48"/>
          <w:rPrChange w:id="1705" w:author="Raj Kesarapalli" w:date="2023-07-27T11:29:00Z">
            <w:rPr>
              <w:del w:id="1706" w:author="Raj Kesarapalli" w:date="2023-07-27T11:17:00Z"/>
            </w:rPr>
          </w:rPrChange>
        </w:rPr>
        <w:pPrChange w:id="1707" w:author="Raj Kesarapalli" w:date="2023-07-27T11:30:00Z">
          <w:pPr>
            <w:pStyle w:val="ListParagraph"/>
            <w:numPr>
              <w:numId w:val="7"/>
            </w:numPr>
            <w:tabs>
              <w:tab w:val="left" w:pos="700"/>
            </w:tabs>
            <w:ind w:left="100"/>
          </w:pPr>
        </w:pPrChange>
      </w:pPr>
      <w:ins w:id="1708" w:author="Raj Kesarapalli" w:date="2023-07-27T11:30:00Z">
        <w:r>
          <w:rPr>
            <w:sz w:val="20"/>
          </w:rPr>
          <w:t xml:space="preserve">. </w:t>
        </w:r>
      </w:ins>
      <w:del w:id="1709" w:author="Raj Kesarapalli" w:date="2023-07-27T11:17:00Z">
        <w:r w:rsidR="0022516B" w:rsidDel="00842B36">
          <w:rPr>
            <w:sz w:val="20"/>
          </w:rPr>
          <w:delText xml:space="preserve">Enables </w:delText>
        </w:r>
      </w:del>
      <w:ins w:id="1710" w:author="Raj Kesarapalli" w:date="2023-07-27T11:20:00Z">
        <w:r w:rsidR="00842B36">
          <w:rPr>
            <w:sz w:val="20"/>
          </w:rPr>
          <w:t xml:space="preserve">writes additional diagnostics information to </w:t>
        </w:r>
      </w:ins>
      <w:ins w:id="1711" w:author="Raj Kesarapalli" w:date="2023-07-27T11:29:00Z">
        <w:r w:rsidRPr="00063A83">
          <w:rPr>
            <w:rFonts w:ascii="Roboto Mono" w:hAnsi="Roboto Mono" w:cs="Courier New"/>
            <w:color w:val="000000"/>
            <w:sz w:val="18"/>
            <w:szCs w:val="18"/>
          </w:rPr>
          <w:t>bridge.log</w:t>
        </w:r>
      </w:ins>
      <w:del w:id="1712" w:author="Raj Kesarapalli" w:date="2023-07-27T11:19:00Z">
        <w:r w:rsidR="0022516B" w:rsidRPr="0060677D" w:rsidDel="00842B36">
          <w:rPr>
            <w:sz w:val="20"/>
            <w:rPrChange w:id="1713" w:author="Raj Kesarapalli" w:date="2023-07-27T11:29:00Z">
              <w:rPr/>
            </w:rPrChange>
          </w:rPr>
          <w:delText>debug</w:delText>
        </w:r>
        <w:r w:rsidR="0022516B" w:rsidRPr="0060677D" w:rsidDel="00842B36">
          <w:rPr>
            <w:spacing w:val="-3"/>
            <w:sz w:val="20"/>
            <w:rPrChange w:id="1714" w:author="Raj Kesarapalli" w:date="2023-07-27T11:29:00Z">
              <w:rPr>
                <w:spacing w:val="-3"/>
              </w:rPr>
            </w:rPrChange>
          </w:rPr>
          <w:delText xml:space="preserve"> </w:delText>
        </w:r>
        <w:r w:rsidR="0022516B" w:rsidRPr="0060677D" w:rsidDel="00842B36">
          <w:rPr>
            <w:sz w:val="20"/>
            <w:rPrChange w:id="1715" w:author="Raj Kesarapalli" w:date="2023-07-27T11:29:00Z">
              <w:rPr/>
            </w:rPrChange>
          </w:rPr>
          <w:delText>logs.</w:delText>
        </w:r>
      </w:del>
    </w:p>
    <w:p w14:paraId="324D3006" w14:textId="77777777" w:rsidR="00842B36" w:rsidRDefault="00842B36">
      <w:pPr>
        <w:ind w:firstLine="570"/>
        <w:rPr>
          <w:ins w:id="1716" w:author="Raj Kesarapalli" w:date="2023-07-27T11:17:00Z"/>
        </w:rPr>
        <w:pPrChange w:id="1717" w:author="Raj Kesarapalli" w:date="2023-07-27T11:30:00Z">
          <w:pPr>
            <w:pStyle w:val="ListParagraph"/>
            <w:numPr>
              <w:numId w:val="7"/>
            </w:numPr>
            <w:tabs>
              <w:tab w:val="left" w:pos="700"/>
            </w:tabs>
            <w:ind w:left="100"/>
          </w:pPr>
        </w:pPrChange>
      </w:pPr>
    </w:p>
    <w:p w14:paraId="07589015" w14:textId="12006E42" w:rsidR="00842B36" w:rsidRPr="00F020EA" w:rsidRDefault="00F020EA">
      <w:pPr>
        <w:pStyle w:val="ListParagraph"/>
        <w:numPr>
          <w:ilvl w:val="0"/>
          <w:numId w:val="7"/>
        </w:numPr>
        <w:tabs>
          <w:tab w:val="left" w:pos="700"/>
        </w:tabs>
        <w:ind w:left="700"/>
        <w:rPr>
          <w:ins w:id="1718" w:author="Raj Kesarapalli" w:date="2023-07-27T11:17:00Z"/>
          <w:sz w:val="20"/>
          <w:rPrChange w:id="1719" w:author="Raj Kesarapalli" w:date="2023-07-27T11:22:00Z">
            <w:rPr>
              <w:ins w:id="1720" w:author="Raj Kesarapalli" w:date="2023-07-27T11:17:00Z"/>
            </w:rPr>
          </w:rPrChange>
        </w:rPr>
        <w:pPrChange w:id="1721" w:author="Raj Kesarapalli" w:date="2023-07-27T11:17:00Z">
          <w:pPr>
            <w:pStyle w:val="li"/>
            <w:numPr>
              <w:numId w:val="7"/>
            </w:numPr>
            <w:spacing w:after="150" w:afterAutospacing="0"/>
            <w:ind w:left="100" w:hanging="130"/>
          </w:pPr>
        </w:pPrChange>
      </w:pPr>
      <w:ins w:id="1722" w:author="Raj Kesarapalli" w:date="2023-07-27T11:21:00Z">
        <w:r w:rsidRPr="00F020EA">
          <w:rPr>
            <w:sz w:val="20"/>
            <w:rPrChange w:id="1723" w:author="Raj Kesarapalli" w:date="2023-07-27T11:22:00Z">
              <w:rPr/>
            </w:rPrChange>
          </w:rPr>
          <w:t>passes diagnostics related options to underlying t</w:t>
        </w:r>
      </w:ins>
      <w:ins w:id="1724" w:author="Raj Kesarapalli" w:date="2023-07-27T11:22:00Z">
        <w:r w:rsidRPr="00F020EA">
          <w:rPr>
            <w:sz w:val="20"/>
            <w:rPrChange w:id="1725" w:author="Raj Kesarapalli" w:date="2023-07-27T11:22:00Z">
              <w:rPr/>
            </w:rPrChange>
          </w:rPr>
          <w:t>ools so that they create logs under the Synopsys Bridge home directory.</w:t>
        </w:r>
      </w:ins>
    </w:p>
    <w:p w14:paraId="1D9AE3AF" w14:textId="310AD34A" w:rsidR="00D64DB2" w:rsidDel="00842B36" w:rsidRDefault="0022516B">
      <w:pPr>
        <w:pStyle w:val="ListParagraph"/>
        <w:numPr>
          <w:ilvl w:val="0"/>
          <w:numId w:val="7"/>
        </w:numPr>
        <w:tabs>
          <w:tab w:val="left" w:pos="700"/>
        </w:tabs>
        <w:spacing w:before="100" w:line="340" w:lineRule="auto"/>
        <w:ind w:left="700" w:right="419"/>
        <w:rPr>
          <w:del w:id="1726" w:author="Raj Kesarapalli" w:date="2023-07-27T11:17:00Z"/>
          <w:sz w:val="20"/>
        </w:rPr>
      </w:pPr>
      <w:del w:id="1727" w:author="Raj Kesarapalli" w:date="2023-07-27T11:17:00Z">
        <w:r w:rsidDel="00842B36">
          <w:rPr>
            <w:sz w:val="20"/>
          </w:rPr>
          <w:delText>Passes</w:delText>
        </w:r>
        <w:r w:rsidDel="00842B36">
          <w:rPr>
            <w:spacing w:val="-17"/>
            <w:sz w:val="20"/>
          </w:rPr>
          <w:delText xml:space="preserve"> </w:delText>
        </w:r>
        <w:r w:rsidDel="00842B36">
          <w:rPr>
            <w:sz w:val="20"/>
          </w:rPr>
          <w:delText>additional</w:delText>
        </w:r>
        <w:r w:rsidDel="00842B36">
          <w:rPr>
            <w:spacing w:val="-17"/>
            <w:sz w:val="20"/>
          </w:rPr>
          <w:delText xml:space="preserve"> </w:delText>
        </w:r>
        <w:r w:rsidDel="00842B36">
          <w:rPr>
            <w:sz w:val="20"/>
          </w:rPr>
          <w:delText>arguments</w:delText>
        </w:r>
        <w:r w:rsidDel="00842B36">
          <w:rPr>
            <w:spacing w:val="-17"/>
            <w:sz w:val="20"/>
          </w:rPr>
          <w:delText xml:space="preserve"> </w:delText>
        </w:r>
        <w:r w:rsidDel="00842B36">
          <w:rPr>
            <w:sz w:val="20"/>
          </w:rPr>
          <w:delText>to</w:delText>
        </w:r>
        <w:r w:rsidDel="00842B36">
          <w:rPr>
            <w:spacing w:val="-17"/>
            <w:sz w:val="20"/>
          </w:rPr>
          <w:delText xml:space="preserve"> </w:delText>
        </w:r>
        <w:r w:rsidDel="00842B36">
          <w:rPr>
            <w:sz w:val="20"/>
          </w:rPr>
          <w:delText>configured</w:delText>
        </w:r>
        <w:r w:rsidDel="00842B36">
          <w:rPr>
            <w:spacing w:val="-17"/>
            <w:sz w:val="20"/>
          </w:rPr>
          <w:delText xml:space="preserve"> </w:delText>
        </w:r>
        <w:r w:rsidDel="00842B36">
          <w:rPr>
            <w:sz w:val="20"/>
          </w:rPr>
          <w:delText>tools</w:delText>
        </w:r>
        <w:r w:rsidDel="00842B36">
          <w:rPr>
            <w:spacing w:val="-16"/>
            <w:sz w:val="20"/>
          </w:rPr>
          <w:delText xml:space="preserve"> </w:delText>
        </w:r>
        <w:r w:rsidDel="00842B36">
          <w:rPr>
            <w:sz w:val="20"/>
          </w:rPr>
          <w:delText>which</w:delText>
        </w:r>
        <w:r w:rsidDel="00842B36">
          <w:rPr>
            <w:spacing w:val="-17"/>
            <w:sz w:val="20"/>
          </w:rPr>
          <w:delText xml:space="preserve"> </w:delText>
        </w:r>
        <w:r w:rsidDel="00842B36">
          <w:rPr>
            <w:sz w:val="20"/>
          </w:rPr>
          <w:delText>creates</w:delText>
        </w:r>
        <w:r w:rsidDel="00842B36">
          <w:rPr>
            <w:spacing w:val="-17"/>
            <w:sz w:val="20"/>
          </w:rPr>
          <w:delText xml:space="preserve"> </w:delText>
        </w:r>
        <w:r w:rsidDel="00842B36">
          <w:rPr>
            <w:sz w:val="20"/>
          </w:rPr>
          <w:delText>additional</w:delText>
        </w:r>
        <w:r w:rsidDel="00842B36">
          <w:rPr>
            <w:spacing w:val="-17"/>
            <w:sz w:val="20"/>
          </w:rPr>
          <w:delText xml:space="preserve"> </w:delText>
        </w:r>
        <w:r w:rsidDel="00842B36">
          <w:rPr>
            <w:sz w:val="20"/>
          </w:rPr>
          <w:delText>diagnostics</w:delText>
        </w:r>
        <w:r w:rsidDel="00842B36">
          <w:rPr>
            <w:spacing w:val="-17"/>
            <w:sz w:val="20"/>
          </w:rPr>
          <w:delText xml:space="preserve"> </w:delText>
        </w:r>
        <w:r w:rsidDel="00842B36">
          <w:rPr>
            <w:sz w:val="20"/>
          </w:rPr>
          <w:delText>artifacts/ logs from these tools under the Synopsys Bridge home</w:delText>
        </w:r>
        <w:r w:rsidDel="00842B36">
          <w:rPr>
            <w:spacing w:val="-26"/>
            <w:sz w:val="20"/>
          </w:rPr>
          <w:delText xml:space="preserve"> </w:delText>
        </w:r>
        <w:r w:rsidDel="00842B36">
          <w:rPr>
            <w:sz w:val="20"/>
          </w:rPr>
          <w:delText>directory.</w:delText>
        </w:r>
      </w:del>
    </w:p>
    <w:p w14:paraId="5A1D6745" w14:textId="5EC39A3F" w:rsidR="00D64DB2" w:rsidDel="00F020EA" w:rsidRDefault="0022516B">
      <w:pPr>
        <w:pStyle w:val="ListParagraph"/>
        <w:numPr>
          <w:ilvl w:val="0"/>
          <w:numId w:val="7"/>
        </w:numPr>
        <w:tabs>
          <w:tab w:val="left" w:pos="700"/>
        </w:tabs>
        <w:spacing w:line="340" w:lineRule="auto"/>
        <w:ind w:left="700" w:right="478"/>
        <w:rPr>
          <w:del w:id="1728" w:author="Raj Kesarapalli" w:date="2023-07-27T11:24:00Z"/>
          <w:sz w:val="20"/>
        </w:rPr>
        <w:pPrChange w:id="1729" w:author="Raj Kesarapalli" w:date="2023-07-27T11:24:00Z">
          <w:pPr>
            <w:pStyle w:val="ListParagraph"/>
            <w:numPr>
              <w:numId w:val="7"/>
            </w:numPr>
            <w:tabs>
              <w:tab w:val="left" w:pos="700"/>
            </w:tabs>
            <w:spacing w:line="340" w:lineRule="auto"/>
            <w:ind w:left="100" w:right="478"/>
          </w:pPr>
        </w:pPrChange>
      </w:pPr>
      <w:del w:id="1730" w:author="Raj Kesarapalli" w:date="2023-07-27T11:23:00Z">
        <w:r w:rsidRPr="00F020EA" w:rsidDel="00F020EA">
          <w:rPr>
            <w:sz w:val="20"/>
          </w:rPr>
          <w:delText>Creates</w:delText>
        </w:r>
      </w:del>
      <w:ins w:id="1731" w:author="Raj Kesarapalli" w:date="2023-07-27T11:32:00Z">
        <w:r w:rsidR="00361D7B">
          <w:rPr>
            <w:sz w:val="20"/>
          </w:rPr>
          <w:t xml:space="preserve">writes execution state date to </w:t>
        </w:r>
      </w:ins>
      <w:del w:id="1732" w:author="Raj Kesarapalli" w:date="2023-07-27T11:32:00Z">
        <w:r w:rsidRPr="00F020EA" w:rsidDel="00361D7B">
          <w:rPr>
            <w:spacing w:val="-12"/>
            <w:sz w:val="20"/>
          </w:rPr>
          <w:delText xml:space="preserve"> </w:delText>
        </w:r>
        <w:r w:rsidRPr="00F020EA" w:rsidDel="00361D7B">
          <w:rPr>
            <w:sz w:val="20"/>
          </w:rPr>
          <w:delText>a</w:delText>
        </w:r>
        <w:r w:rsidRPr="00F020EA" w:rsidDel="00361D7B">
          <w:rPr>
            <w:spacing w:val="-12"/>
            <w:sz w:val="20"/>
          </w:rPr>
          <w:delText xml:space="preserve"> </w:delText>
        </w:r>
      </w:del>
      <w:r w:rsidRPr="00F020EA">
        <w:rPr>
          <w:rFonts w:ascii="Courier New" w:hAnsi="Courier New"/>
          <w:sz w:val="16"/>
          <w:shd w:val="clear" w:color="auto" w:fill="EDEDED"/>
        </w:rPr>
        <w:t>diagnostics.json</w:t>
      </w:r>
      <w:r w:rsidRPr="00F020EA">
        <w:rPr>
          <w:rFonts w:ascii="Courier New" w:hAnsi="Courier New"/>
          <w:spacing w:val="-58"/>
          <w:sz w:val="16"/>
        </w:rPr>
        <w:t xml:space="preserve"> </w:t>
      </w:r>
      <w:r w:rsidRPr="00F020EA">
        <w:rPr>
          <w:sz w:val="20"/>
        </w:rPr>
        <w:t>file</w:t>
      </w:r>
      <w:ins w:id="1733" w:author="Raj Kesarapalli" w:date="2023-07-27T11:24:00Z">
        <w:r w:rsidR="00F020EA">
          <w:rPr>
            <w:sz w:val="20"/>
          </w:rPr>
          <w:t xml:space="preserve"> </w:t>
        </w:r>
      </w:ins>
      <w:del w:id="1734" w:author="Raj Kesarapalli" w:date="2023-07-27T11:24:00Z">
        <w:r w:rsidRPr="00F020EA" w:rsidDel="00F020EA">
          <w:rPr>
            <w:spacing w:val="-12"/>
            <w:sz w:val="20"/>
          </w:rPr>
          <w:delText xml:space="preserve"> </w:delText>
        </w:r>
        <w:r w:rsidRPr="00F020EA" w:rsidDel="00F020EA">
          <w:rPr>
            <w:sz w:val="20"/>
          </w:rPr>
          <w:delText>containing</w:delText>
        </w:r>
      </w:del>
      <w:del w:id="1735" w:author="Raj Kesarapalli" w:date="2023-07-27T11:26:00Z">
        <w:r w:rsidRPr="00F020EA" w:rsidDel="00F020EA">
          <w:rPr>
            <w:spacing w:val="-12"/>
            <w:sz w:val="20"/>
          </w:rPr>
          <w:delText xml:space="preserve"> </w:delText>
        </w:r>
      </w:del>
      <w:del w:id="1736" w:author="Raj Kesarapalli" w:date="2023-07-27T11:24:00Z">
        <w:r w:rsidRPr="00F020EA" w:rsidDel="00F020EA">
          <w:rPr>
            <w:sz w:val="20"/>
          </w:rPr>
          <w:delText>the</w:delText>
        </w:r>
        <w:r w:rsidRPr="00F020EA" w:rsidDel="00F020EA">
          <w:rPr>
            <w:spacing w:val="-12"/>
            <w:sz w:val="20"/>
          </w:rPr>
          <w:delText xml:space="preserve"> </w:delText>
        </w:r>
      </w:del>
      <w:del w:id="1737" w:author="Raj Kesarapalli" w:date="2023-07-27T11:25:00Z">
        <w:r w:rsidRPr="00F020EA" w:rsidDel="00F020EA">
          <w:rPr>
            <w:sz w:val="20"/>
          </w:rPr>
          <w:delText>final</w:delText>
        </w:r>
      </w:del>
      <w:del w:id="1738" w:author="Raj Kesarapalli" w:date="2023-07-27T11:32:00Z">
        <w:r w:rsidRPr="00F020EA" w:rsidDel="00361D7B">
          <w:rPr>
            <w:spacing w:val="-12"/>
            <w:sz w:val="20"/>
          </w:rPr>
          <w:delText xml:space="preserve"> </w:delText>
        </w:r>
        <w:r w:rsidRPr="00F020EA" w:rsidDel="00361D7B">
          <w:rPr>
            <w:sz w:val="20"/>
          </w:rPr>
          <w:delText>state</w:delText>
        </w:r>
        <w:r w:rsidRPr="00F020EA" w:rsidDel="00361D7B">
          <w:rPr>
            <w:spacing w:val="-12"/>
            <w:sz w:val="20"/>
          </w:rPr>
          <w:delText xml:space="preserve"> </w:delText>
        </w:r>
        <w:r w:rsidRPr="00F020EA" w:rsidDel="00361D7B">
          <w:rPr>
            <w:sz w:val="20"/>
          </w:rPr>
          <w:delText>data</w:delText>
        </w:r>
        <w:r w:rsidRPr="00F020EA" w:rsidDel="00361D7B">
          <w:rPr>
            <w:spacing w:val="-11"/>
            <w:sz w:val="20"/>
          </w:rPr>
          <w:delText xml:space="preserve"> </w:delText>
        </w:r>
      </w:del>
      <w:del w:id="1739" w:author="Raj Kesarapalli" w:date="2023-07-27T11:26:00Z">
        <w:r w:rsidRPr="00F020EA" w:rsidDel="00F020EA">
          <w:rPr>
            <w:sz w:val="20"/>
          </w:rPr>
          <w:delText>inside</w:delText>
        </w:r>
        <w:r w:rsidRPr="00F020EA" w:rsidDel="00F020EA">
          <w:rPr>
            <w:spacing w:val="-12"/>
            <w:sz w:val="20"/>
          </w:rPr>
          <w:delText xml:space="preserve"> </w:delText>
        </w:r>
      </w:del>
      <w:ins w:id="1740" w:author="Raj Kesarapalli" w:date="2023-07-27T11:26:00Z">
        <w:r w:rsidR="00F020EA">
          <w:rPr>
            <w:sz w:val="20"/>
          </w:rPr>
          <w:t>under</w:t>
        </w:r>
        <w:r w:rsidR="00F020EA" w:rsidRPr="00F020EA">
          <w:rPr>
            <w:spacing w:val="-12"/>
            <w:sz w:val="20"/>
          </w:rPr>
          <w:t xml:space="preserve"> </w:t>
        </w:r>
      </w:ins>
      <w:r w:rsidRPr="00F020EA">
        <w:rPr>
          <w:sz w:val="20"/>
        </w:rPr>
        <w:t>the</w:t>
      </w:r>
      <w:r w:rsidRPr="00F020EA">
        <w:rPr>
          <w:spacing w:val="-12"/>
          <w:sz w:val="20"/>
        </w:rPr>
        <w:t xml:space="preserve"> </w:t>
      </w:r>
      <w:r w:rsidRPr="00F020EA">
        <w:rPr>
          <w:sz w:val="20"/>
        </w:rPr>
        <w:t>Synopsys</w:t>
      </w:r>
      <w:r w:rsidRPr="00F020EA">
        <w:rPr>
          <w:spacing w:val="-12"/>
          <w:sz w:val="20"/>
        </w:rPr>
        <w:t xml:space="preserve"> </w:t>
      </w:r>
      <w:r w:rsidRPr="00F020EA">
        <w:rPr>
          <w:sz w:val="20"/>
        </w:rPr>
        <w:t>Bridge</w:t>
      </w:r>
      <w:r w:rsidRPr="00F020EA">
        <w:rPr>
          <w:spacing w:val="-12"/>
          <w:sz w:val="20"/>
        </w:rPr>
        <w:t xml:space="preserve"> </w:t>
      </w:r>
      <w:r w:rsidRPr="00F020EA">
        <w:rPr>
          <w:sz w:val="20"/>
        </w:rPr>
        <w:t>home directory</w:t>
      </w:r>
      <w:del w:id="1741" w:author="Raj Kesarapalli" w:date="2023-07-27T11:32:00Z">
        <w:r w:rsidRPr="00F020EA" w:rsidDel="00361D7B">
          <w:rPr>
            <w:sz w:val="20"/>
          </w:rPr>
          <w:delText>,</w:delText>
        </w:r>
      </w:del>
      <w:del w:id="1742" w:author="Raj Kesarapalli" w:date="2023-07-27T11:24:00Z">
        <w:r w:rsidDel="00F020EA">
          <w:rPr>
            <w:sz w:val="20"/>
          </w:rPr>
          <w:delText xml:space="preserve"> but masking sensitive information like tokens and</w:delText>
        </w:r>
        <w:r w:rsidDel="00F020EA">
          <w:rPr>
            <w:spacing w:val="-32"/>
            <w:sz w:val="20"/>
          </w:rPr>
          <w:delText xml:space="preserve"> </w:delText>
        </w:r>
        <w:r w:rsidDel="00F020EA">
          <w:rPr>
            <w:sz w:val="20"/>
          </w:rPr>
          <w:delText>passwords.</w:delText>
        </w:r>
      </w:del>
    </w:p>
    <w:p w14:paraId="350FB2D6" w14:textId="77777777" w:rsidR="00D64DB2" w:rsidRPr="00F020EA" w:rsidRDefault="00D64DB2">
      <w:pPr>
        <w:pStyle w:val="ListParagraph"/>
        <w:numPr>
          <w:ilvl w:val="0"/>
          <w:numId w:val="7"/>
        </w:numPr>
        <w:tabs>
          <w:tab w:val="left" w:pos="700"/>
        </w:tabs>
        <w:spacing w:line="340" w:lineRule="auto"/>
        <w:ind w:left="700" w:right="478"/>
        <w:rPr>
          <w:sz w:val="20"/>
        </w:rPr>
        <w:sectPr w:rsidR="00D64DB2" w:rsidRPr="00F020EA">
          <w:pgSz w:w="12240" w:h="15840"/>
          <w:pgMar w:top="520" w:right="1320" w:bottom="280" w:left="1340" w:header="720" w:footer="720" w:gutter="0"/>
          <w:cols w:space="720"/>
        </w:sectPr>
        <w:pPrChange w:id="1743" w:author="Raj Kesarapalli" w:date="2023-07-27T11:24:00Z">
          <w:pPr>
            <w:spacing w:line="340" w:lineRule="auto"/>
          </w:pPr>
        </w:pPrChange>
      </w:pPr>
    </w:p>
    <w:p w14:paraId="612419FA" w14:textId="77777777" w:rsidR="008471F6" w:rsidRDefault="008471F6">
      <w:pPr>
        <w:pStyle w:val="Heading1"/>
        <w:rPr>
          <w:ins w:id="1744" w:author="Raj Kesarapalli" w:date="2023-07-27T11:33:00Z"/>
        </w:rPr>
      </w:pPr>
      <w:bookmarkStart w:id="1745" w:name="Chapter_4._GitHub_-_Synopsys_Action"/>
      <w:bookmarkStart w:id="1746" w:name="_bookmark19"/>
      <w:bookmarkEnd w:id="1745"/>
      <w:bookmarkEnd w:id="1746"/>
    </w:p>
    <w:p w14:paraId="364C7D61" w14:textId="6ED449E7" w:rsidR="00D64DB2" w:rsidRDefault="0022516B">
      <w:pPr>
        <w:pStyle w:val="Heading1"/>
      </w:pPr>
      <w:r>
        <w:t>Chapter 4. GitHub - Synopsys Action</w:t>
      </w:r>
    </w:p>
    <w:p w14:paraId="0FC6041D" w14:textId="77777777" w:rsidR="003F5433" w:rsidRDefault="003F5433" w:rsidP="003F5433">
      <w:pPr>
        <w:pStyle w:val="p"/>
        <w:shd w:val="clear" w:color="auto" w:fill="FFFFFF"/>
        <w:spacing w:before="0" w:beforeAutospacing="0"/>
        <w:ind w:left="-30"/>
        <w:rPr>
          <w:ins w:id="1747" w:author="Raj Kesarapalli" w:date="2023-07-27T14:31:00Z"/>
          <w:rFonts w:ascii="Roboto" w:hAnsi="Roboto"/>
          <w:color w:val="323E48"/>
        </w:rPr>
      </w:pPr>
    </w:p>
    <w:p w14:paraId="53A8F4CC" w14:textId="7DD5D7D5" w:rsidR="003F5433" w:rsidRDefault="003F5433">
      <w:pPr>
        <w:pStyle w:val="p"/>
        <w:shd w:val="clear" w:color="auto" w:fill="FFFFFF"/>
        <w:spacing w:before="0" w:beforeAutospacing="0"/>
        <w:ind w:left="-30"/>
        <w:rPr>
          <w:ins w:id="1748" w:author="Raj Kesarapalli" w:date="2023-07-27T14:31:00Z"/>
          <w:rFonts w:ascii="Roboto" w:hAnsi="Roboto"/>
          <w:color w:val="323E48"/>
        </w:rPr>
        <w:pPrChange w:id="1749" w:author="Raj Kesarapalli" w:date="2023-07-27T14:31:00Z">
          <w:pPr>
            <w:pStyle w:val="p"/>
            <w:numPr>
              <w:numId w:val="7"/>
            </w:numPr>
            <w:shd w:val="clear" w:color="auto" w:fill="FFFFFF"/>
            <w:spacing w:before="0" w:beforeAutospacing="0"/>
            <w:ind w:left="100" w:hanging="130"/>
          </w:pPr>
        </w:pPrChange>
      </w:pPr>
      <w:ins w:id="1750" w:author="Raj Kesarapalli" w:date="2023-07-27T14:31:00Z">
        <w:r>
          <w:rPr>
            <w:rFonts w:ascii="Roboto" w:hAnsi="Roboto"/>
            <w:color w:val="323E48"/>
          </w:rPr>
          <w:t>The Synopsys GitHub Action can be used to integrate Synopsys security testing into your CI pipeline.</w:t>
        </w:r>
      </w:ins>
    </w:p>
    <w:p w14:paraId="13C41FB0" w14:textId="77777777" w:rsidR="003F5433" w:rsidRDefault="003F5433">
      <w:pPr>
        <w:pStyle w:val="p"/>
        <w:shd w:val="clear" w:color="auto" w:fill="FFFFFF"/>
        <w:spacing w:before="0" w:beforeAutospacing="0"/>
        <w:ind w:left="-30"/>
        <w:rPr>
          <w:ins w:id="1751" w:author="Raj Kesarapalli" w:date="2023-07-27T14:31:00Z"/>
          <w:rFonts w:ascii="Roboto" w:hAnsi="Roboto"/>
          <w:color w:val="323E48"/>
        </w:rPr>
        <w:pPrChange w:id="1752" w:author="Raj Kesarapalli" w:date="2023-07-27T14:31:00Z">
          <w:pPr>
            <w:pStyle w:val="p"/>
            <w:numPr>
              <w:numId w:val="7"/>
            </w:numPr>
            <w:shd w:val="clear" w:color="auto" w:fill="FFFFFF"/>
            <w:spacing w:before="0" w:beforeAutospacing="0"/>
            <w:ind w:left="100" w:hanging="130"/>
          </w:pPr>
        </w:pPrChange>
      </w:pPr>
      <w:ins w:id="1753" w:author="Raj Kesarapalli" w:date="2023-07-27T14:31:00Z">
        <w:r>
          <w:rPr>
            <w:rFonts w:ascii="Roboto" w:hAnsi="Roboto"/>
            <w:color w:val="323E48"/>
          </w:rPr>
          <w:t>You can download Synopsys GitHub Action directly from the GitHub Marketplace: </w:t>
        </w:r>
        <w:r>
          <w:fldChar w:fldCharType="begin"/>
        </w:r>
        <w:r>
          <w:instrText>HYPERLINK "https://github.com/marketplace/actions/synopsys-action" \t "_blank"</w:instrText>
        </w:r>
        <w:r>
          <w:fldChar w:fldCharType="separate"/>
        </w:r>
        <w:r>
          <w:rPr>
            <w:rStyle w:val="Hyperlink"/>
            <w:rFonts w:ascii="Roboto" w:hAnsi="Roboto"/>
            <w:color w:val="3887F6"/>
          </w:rPr>
          <w:t>https://github.com/marketplace/actions/synopsys-action</w:t>
        </w:r>
        <w:r>
          <w:rPr>
            <w:rStyle w:val="Hyperlink"/>
            <w:rFonts w:ascii="Roboto" w:hAnsi="Roboto"/>
            <w:color w:val="3887F6"/>
          </w:rPr>
          <w:fldChar w:fldCharType="end"/>
        </w:r>
        <w:r>
          <w:rPr>
            <w:rFonts w:ascii="Roboto" w:hAnsi="Roboto"/>
            <w:color w:val="323E48"/>
          </w:rPr>
          <w:t>.</w:t>
        </w:r>
      </w:ins>
    </w:p>
    <w:p w14:paraId="660053CA" w14:textId="77777777" w:rsidR="003F5433" w:rsidRDefault="003F5433">
      <w:pPr>
        <w:pStyle w:val="p"/>
        <w:shd w:val="clear" w:color="auto" w:fill="FFFFFF"/>
        <w:spacing w:before="0" w:beforeAutospacing="0"/>
        <w:ind w:left="-30"/>
        <w:rPr>
          <w:ins w:id="1754" w:author="Raj Kesarapalli" w:date="2023-07-27T14:31:00Z"/>
          <w:rFonts w:ascii="Roboto" w:hAnsi="Roboto"/>
          <w:color w:val="323E48"/>
        </w:rPr>
        <w:pPrChange w:id="1755" w:author="Raj Kesarapalli" w:date="2023-07-27T14:31:00Z">
          <w:pPr>
            <w:pStyle w:val="p"/>
            <w:numPr>
              <w:numId w:val="7"/>
            </w:numPr>
            <w:shd w:val="clear" w:color="auto" w:fill="FFFFFF"/>
            <w:spacing w:before="0" w:beforeAutospacing="0"/>
            <w:ind w:left="100" w:hanging="130"/>
          </w:pPr>
        </w:pPrChange>
      </w:pPr>
      <w:ins w:id="1756" w:author="Raj Kesarapalli" w:date="2023-07-27T14:31:00Z">
        <w:r>
          <w:rPr>
            <w:rFonts w:ascii="Roboto" w:hAnsi="Roboto"/>
            <w:color w:val="323E48"/>
          </w:rPr>
          <w:t>By including and configuring the Synopsys Action in your </w:t>
        </w:r>
        <w:r>
          <w:rPr>
            <w:rStyle w:val="HTMLVariable"/>
            <w:rFonts w:ascii="Roboto Mono" w:hAnsi="Roboto Mono" w:cs="Courier New"/>
            <w:color w:val="000000"/>
            <w:sz w:val="18"/>
            <w:szCs w:val="18"/>
          </w:rPr>
          <w:t>workflow</w:t>
        </w:r>
        <w:r>
          <w:rPr>
            <w:rStyle w:val="HTMLCode"/>
            <w:rFonts w:ascii="Roboto Mono" w:eastAsia="Roboto" w:hAnsi="Roboto Mono"/>
            <w:color w:val="000000"/>
            <w:sz w:val="18"/>
            <w:szCs w:val="18"/>
          </w:rPr>
          <w:t>.yml</w:t>
        </w:r>
        <w:r>
          <w:rPr>
            <w:rFonts w:ascii="Roboto" w:hAnsi="Roboto"/>
            <w:color w:val="323E48"/>
          </w:rPr>
          <w:t> file,  you can quickly integrate Synopsys security products into your CI pipeline.</w:t>
        </w:r>
      </w:ins>
    </w:p>
    <w:p w14:paraId="359B56B5" w14:textId="77777777" w:rsidR="003F5433" w:rsidRDefault="003F5433">
      <w:pPr>
        <w:pStyle w:val="p"/>
        <w:shd w:val="clear" w:color="auto" w:fill="FFFFFF"/>
        <w:spacing w:before="0" w:beforeAutospacing="0"/>
        <w:ind w:left="-30"/>
        <w:rPr>
          <w:ins w:id="1757" w:author="Raj Kesarapalli" w:date="2023-07-27T14:31:00Z"/>
          <w:rFonts w:ascii="Roboto" w:hAnsi="Roboto"/>
          <w:color w:val="323E48"/>
        </w:rPr>
        <w:pPrChange w:id="1758" w:author="Raj Kesarapalli" w:date="2023-07-27T14:31:00Z">
          <w:pPr>
            <w:pStyle w:val="p"/>
            <w:numPr>
              <w:numId w:val="7"/>
            </w:numPr>
            <w:shd w:val="clear" w:color="auto" w:fill="FFFFFF"/>
            <w:spacing w:before="0" w:beforeAutospacing="0"/>
            <w:ind w:left="100" w:hanging="130"/>
          </w:pPr>
        </w:pPrChange>
      </w:pPr>
      <w:ins w:id="1759" w:author="Raj Kesarapalli" w:date="2023-07-27T14:31:00Z">
        <w:r>
          <w:rPr>
            <w:rFonts w:ascii="Roboto" w:hAnsi="Roboto"/>
            <w:color w:val="323E48"/>
          </w:rPr>
          <w:t>We recommend using GitHub secrets for sensitive data like access tokens.</w:t>
        </w:r>
      </w:ins>
    </w:p>
    <w:p w14:paraId="235A2DEE" w14:textId="77777777" w:rsidR="003F5433" w:rsidRPr="003F5433" w:rsidRDefault="003F5433">
      <w:pPr>
        <w:shd w:val="clear" w:color="auto" w:fill="FFFFFF"/>
        <w:ind w:left="-30"/>
        <w:rPr>
          <w:ins w:id="1760" w:author="Raj Kesarapalli" w:date="2023-07-27T14:31:00Z"/>
          <w:color w:val="323E48"/>
          <w:rPrChange w:id="1761" w:author="Raj Kesarapalli" w:date="2023-07-27T14:31:00Z">
            <w:rPr>
              <w:ins w:id="1762" w:author="Raj Kesarapalli" w:date="2023-07-27T14:31:00Z"/>
            </w:rPr>
          </w:rPrChange>
        </w:rPr>
        <w:pPrChange w:id="1763" w:author="Raj Kesarapalli" w:date="2023-07-27T14:31:00Z">
          <w:pPr>
            <w:pStyle w:val="ListParagraph"/>
            <w:numPr>
              <w:numId w:val="7"/>
            </w:numPr>
            <w:shd w:val="clear" w:color="auto" w:fill="FFFFFF"/>
            <w:ind w:left="100"/>
          </w:pPr>
        </w:pPrChange>
      </w:pPr>
      <w:ins w:id="1764" w:author="Raj Kesarapalli" w:date="2023-07-27T14:31:00Z">
        <w:r w:rsidRPr="003F5433">
          <w:rPr>
            <w:color w:val="323E48"/>
            <w:rPrChange w:id="1765" w:author="Raj Kesarapalli" w:date="2023-07-27T14:31:00Z">
              <w:rPr/>
            </w:rPrChange>
          </w:rPr>
          <w:t>For more information, see:</w:t>
        </w:r>
      </w:ins>
    </w:p>
    <w:p w14:paraId="2F72D093" w14:textId="0CC37FE3" w:rsidR="00D64DB2" w:rsidDel="003F5433" w:rsidRDefault="0022516B">
      <w:pPr>
        <w:pStyle w:val="BodyText"/>
        <w:spacing w:before="225" w:line="340" w:lineRule="auto"/>
        <w:ind w:left="100"/>
        <w:rPr>
          <w:del w:id="1766" w:author="Raj Kesarapalli" w:date="2023-07-27T14:31:00Z"/>
        </w:rPr>
      </w:pPr>
      <w:del w:id="1767" w:author="Raj Kesarapalli" w:date="2023-07-27T14:31:00Z">
        <w:r w:rsidDel="003F5433">
          <w:delText>The</w:delText>
        </w:r>
        <w:r w:rsidDel="003F5433">
          <w:rPr>
            <w:spacing w:val="-16"/>
          </w:rPr>
          <w:delText xml:space="preserve"> </w:delText>
        </w:r>
        <w:r w:rsidDel="003F5433">
          <w:delText>Synopsys</w:delText>
        </w:r>
        <w:r w:rsidDel="003F5433">
          <w:rPr>
            <w:spacing w:val="-15"/>
          </w:rPr>
          <w:delText xml:space="preserve"> </w:delText>
        </w:r>
        <w:r w:rsidDel="003F5433">
          <w:delText>GitHub</w:delText>
        </w:r>
        <w:r w:rsidDel="003F5433">
          <w:rPr>
            <w:spacing w:val="-15"/>
          </w:rPr>
          <w:delText xml:space="preserve"> </w:delText>
        </w:r>
        <w:r w:rsidDel="003F5433">
          <w:delText>Action</w:delText>
        </w:r>
        <w:r w:rsidDel="003F5433">
          <w:rPr>
            <w:spacing w:val="-15"/>
          </w:rPr>
          <w:delText xml:space="preserve"> </w:delText>
        </w:r>
        <w:r w:rsidDel="003F5433">
          <w:delText>leverages</w:delText>
        </w:r>
        <w:r w:rsidDel="003F5433">
          <w:rPr>
            <w:spacing w:val="-15"/>
          </w:rPr>
          <w:delText xml:space="preserve"> </w:delText>
        </w:r>
        <w:r w:rsidDel="003F5433">
          <w:delText>Synopsys</w:delText>
        </w:r>
        <w:r w:rsidDel="003F5433">
          <w:rPr>
            <w:spacing w:val="-15"/>
          </w:rPr>
          <w:delText xml:space="preserve"> </w:delText>
        </w:r>
        <w:r w:rsidDel="003F5433">
          <w:delText>Bridge,</w:delText>
        </w:r>
        <w:r w:rsidDel="003F5433">
          <w:rPr>
            <w:spacing w:val="-15"/>
          </w:rPr>
          <w:delText xml:space="preserve"> </w:delText>
        </w:r>
        <w:r w:rsidDel="003F5433">
          <w:delText>allowing</w:delText>
        </w:r>
        <w:r w:rsidDel="003F5433">
          <w:rPr>
            <w:spacing w:val="-15"/>
          </w:rPr>
          <w:delText xml:space="preserve"> </w:delText>
        </w:r>
        <w:r w:rsidDel="003F5433">
          <w:delText>you</w:delText>
        </w:r>
        <w:r w:rsidDel="003F5433">
          <w:rPr>
            <w:spacing w:val="-15"/>
          </w:rPr>
          <w:delText xml:space="preserve"> </w:delText>
        </w:r>
        <w:r w:rsidDel="003F5433">
          <w:delText>to</w:delText>
        </w:r>
        <w:r w:rsidDel="003F5433">
          <w:rPr>
            <w:spacing w:val="-15"/>
          </w:rPr>
          <w:delText xml:space="preserve"> </w:delText>
        </w:r>
        <w:r w:rsidDel="003F5433">
          <w:delText>configure</w:delText>
        </w:r>
        <w:r w:rsidDel="003F5433">
          <w:rPr>
            <w:spacing w:val="-15"/>
          </w:rPr>
          <w:delText xml:space="preserve"> </w:delText>
        </w:r>
        <w:r w:rsidDel="003F5433">
          <w:delText>your</w:delText>
        </w:r>
        <w:r w:rsidDel="003F5433">
          <w:rPr>
            <w:spacing w:val="-15"/>
          </w:rPr>
          <w:delText xml:space="preserve"> </w:delText>
        </w:r>
        <w:r w:rsidDel="003F5433">
          <w:delText>GitHub</w:delText>
        </w:r>
        <w:r w:rsidDel="003F5433">
          <w:rPr>
            <w:spacing w:val="-15"/>
          </w:rPr>
          <w:delText xml:space="preserve"> </w:delText>
        </w:r>
        <w:r w:rsidDel="003F5433">
          <w:delText>pipeline</w:delText>
        </w:r>
        <w:r w:rsidDel="003F5433">
          <w:rPr>
            <w:spacing w:val="-15"/>
          </w:rPr>
          <w:delText xml:space="preserve"> </w:delText>
        </w:r>
        <w:r w:rsidDel="003F5433">
          <w:delText>to run Synopsys security testing and take action on the</w:delText>
        </w:r>
        <w:r w:rsidDel="003F5433">
          <w:rPr>
            <w:spacing w:val="-23"/>
          </w:rPr>
          <w:delText xml:space="preserve"> </w:delText>
        </w:r>
        <w:r w:rsidDel="003F5433">
          <w:delText>results.</w:delText>
        </w:r>
      </w:del>
    </w:p>
    <w:p w14:paraId="62B8652D" w14:textId="430DEFC5" w:rsidR="00D64DB2" w:rsidDel="003F5433" w:rsidRDefault="00D64DB2">
      <w:pPr>
        <w:pStyle w:val="BodyText"/>
        <w:spacing w:before="6"/>
        <w:rPr>
          <w:del w:id="1768" w:author="Raj Kesarapalli" w:date="2023-07-27T14:31:00Z"/>
          <w:sz w:val="16"/>
        </w:rPr>
      </w:pPr>
    </w:p>
    <w:p w14:paraId="570E5E04" w14:textId="00E7060A" w:rsidR="00D64DB2" w:rsidDel="003F5433" w:rsidRDefault="0022516B">
      <w:pPr>
        <w:pStyle w:val="BodyText"/>
        <w:spacing w:line="340" w:lineRule="auto"/>
        <w:ind w:left="100" w:right="796"/>
        <w:rPr>
          <w:del w:id="1769" w:author="Raj Kesarapalli" w:date="2023-07-27T14:31:00Z"/>
        </w:rPr>
      </w:pPr>
      <w:del w:id="1770" w:author="Raj Kesarapalli" w:date="2023-07-27T14:31:00Z">
        <w:r w:rsidDel="003F5433">
          <w:delText>The</w:delText>
        </w:r>
        <w:r w:rsidDel="003F5433">
          <w:rPr>
            <w:spacing w:val="-11"/>
          </w:rPr>
          <w:delText xml:space="preserve"> </w:delText>
        </w:r>
        <w:r w:rsidDel="003F5433">
          <w:delText>latest</w:delText>
        </w:r>
        <w:r w:rsidDel="003F5433">
          <w:rPr>
            <w:spacing w:val="-11"/>
          </w:rPr>
          <w:delText xml:space="preserve"> </w:delText>
        </w:r>
        <w:r w:rsidDel="003F5433">
          <w:delText>version</w:delText>
        </w:r>
        <w:r w:rsidDel="003F5433">
          <w:rPr>
            <w:spacing w:val="-11"/>
          </w:rPr>
          <w:delText xml:space="preserve"> </w:delText>
        </w:r>
        <w:r w:rsidDel="003F5433">
          <w:delText>of</w:delText>
        </w:r>
        <w:r w:rsidDel="003F5433">
          <w:rPr>
            <w:spacing w:val="-11"/>
          </w:rPr>
          <w:delText xml:space="preserve"> </w:delText>
        </w:r>
        <w:r w:rsidDel="003F5433">
          <w:delText>Synopsys</w:delText>
        </w:r>
        <w:r w:rsidDel="003F5433">
          <w:rPr>
            <w:spacing w:val="-11"/>
          </w:rPr>
          <w:delText xml:space="preserve"> </w:delText>
        </w:r>
        <w:r w:rsidDel="003F5433">
          <w:delText>GitHub</w:delText>
        </w:r>
        <w:r w:rsidDel="003F5433">
          <w:rPr>
            <w:spacing w:val="-11"/>
          </w:rPr>
          <w:delText xml:space="preserve"> </w:delText>
        </w:r>
        <w:r w:rsidDel="003F5433">
          <w:delText>Action</w:delText>
        </w:r>
        <w:r w:rsidDel="003F5433">
          <w:rPr>
            <w:spacing w:val="-11"/>
          </w:rPr>
          <w:delText xml:space="preserve"> </w:delText>
        </w:r>
        <w:r w:rsidDel="003F5433">
          <w:delText>can</w:delText>
        </w:r>
        <w:r w:rsidDel="003F5433">
          <w:rPr>
            <w:spacing w:val="-11"/>
          </w:rPr>
          <w:delText xml:space="preserve"> </w:delText>
        </w:r>
        <w:r w:rsidDel="003F5433">
          <w:delText>be</w:delText>
        </w:r>
        <w:r w:rsidDel="003F5433">
          <w:rPr>
            <w:spacing w:val="-11"/>
          </w:rPr>
          <w:delText xml:space="preserve"> </w:delText>
        </w:r>
        <w:r w:rsidDel="003F5433">
          <w:delText>installed</w:delText>
        </w:r>
        <w:r w:rsidDel="003F5433">
          <w:rPr>
            <w:spacing w:val="-11"/>
          </w:rPr>
          <w:delText xml:space="preserve"> </w:delText>
        </w:r>
        <w:r w:rsidDel="003F5433">
          <w:delText>from</w:delText>
        </w:r>
        <w:r w:rsidDel="003F5433">
          <w:rPr>
            <w:spacing w:val="-11"/>
          </w:rPr>
          <w:delText xml:space="preserve"> </w:delText>
        </w:r>
        <w:r w:rsidDel="003F5433">
          <w:delText>the</w:delText>
        </w:r>
        <w:r w:rsidDel="003F5433">
          <w:rPr>
            <w:spacing w:val="-11"/>
          </w:rPr>
          <w:delText xml:space="preserve"> </w:delText>
        </w:r>
        <w:r w:rsidDel="003F5433">
          <w:delText>GitHub</w:delText>
        </w:r>
        <w:r w:rsidDel="003F5433">
          <w:rPr>
            <w:spacing w:val="-11"/>
          </w:rPr>
          <w:delText xml:space="preserve"> </w:delText>
        </w:r>
        <w:r w:rsidDel="003F5433">
          <w:delText>Marketplace</w:delText>
        </w:r>
        <w:r w:rsidDel="003F5433">
          <w:rPr>
            <w:spacing w:val="-10"/>
          </w:rPr>
          <w:delText xml:space="preserve"> </w:delText>
        </w:r>
        <w:r w:rsidDel="003F5433">
          <w:delText>link</w:delText>
        </w:r>
        <w:r w:rsidDel="003F5433">
          <w:rPr>
            <w:spacing w:val="-11"/>
          </w:rPr>
          <w:delText xml:space="preserve"> </w:delText>
        </w:r>
        <w:r w:rsidDel="003F5433">
          <w:delText xml:space="preserve">at: </w:delText>
        </w:r>
        <w:r w:rsidDel="003F5433">
          <w:fldChar w:fldCharType="begin"/>
        </w:r>
        <w:r w:rsidDel="003F5433">
          <w:delInstrText>HYPERLINK "https://github.com/marketplace/actions/synopsys-action" \h</w:delInstrText>
        </w:r>
        <w:r w:rsidDel="003F5433">
          <w:fldChar w:fldCharType="separate"/>
        </w:r>
        <w:r w:rsidDel="003F5433">
          <w:rPr>
            <w:color w:val="337AB7"/>
          </w:rPr>
          <w:delText>https://github.com/marketplace/actions/synopsys-action</w:delText>
        </w:r>
        <w:r w:rsidDel="003F5433">
          <w:rPr>
            <w:color w:val="337AB7"/>
          </w:rPr>
          <w:fldChar w:fldCharType="end"/>
        </w:r>
        <w:r w:rsidDel="003F5433">
          <w:delText>.</w:delText>
        </w:r>
      </w:del>
    </w:p>
    <w:p w14:paraId="5D39A428" w14:textId="39DF5F9C" w:rsidR="00D64DB2" w:rsidDel="003F5433" w:rsidRDefault="00D64DB2">
      <w:pPr>
        <w:pStyle w:val="BodyText"/>
        <w:spacing w:before="6"/>
        <w:rPr>
          <w:del w:id="1771" w:author="Raj Kesarapalli" w:date="2023-07-27T14:31:00Z"/>
          <w:sz w:val="16"/>
        </w:rPr>
      </w:pPr>
    </w:p>
    <w:p w14:paraId="075B712B" w14:textId="16B913B9" w:rsidR="00D64DB2" w:rsidDel="003F5433" w:rsidRDefault="0022516B">
      <w:pPr>
        <w:pStyle w:val="BodyText"/>
        <w:spacing w:line="340" w:lineRule="auto"/>
        <w:ind w:left="100" w:right="339"/>
        <w:rPr>
          <w:del w:id="1772" w:author="Raj Kesarapalli" w:date="2023-07-27T14:31:00Z"/>
        </w:rPr>
      </w:pPr>
      <w:del w:id="1773" w:author="Raj Kesarapalli" w:date="2023-07-27T14:31:00Z">
        <w:r w:rsidDel="003F5433">
          <w:delText xml:space="preserve">By configuring the above Synopsys Action entries in your </w:delText>
        </w:r>
        <w:r w:rsidDel="003F5433">
          <w:rPr>
            <w:rFonts w:ascii="Courier New"/>
            <w:i/>
            <w:sz w:val="16"/>
            <w:shd w:val="clear" w:color="auto" w:fill="EDEDED"/>
          </w:rPr>
          <w:delText>workflow</w:delText>
        </w:r>
        <w:r w:rsidDel="003F5433">
          <w:rPr>
            <w:rFonts w:ascii="Courier New"/>
            <w:sz w:val="16"/>
            <w:shd w:val="clear" w:color="auto" w:fill="EDEDED"/>
          </w:rPr>
          <w:delText>.yml</w:delText>
        </w:r>
        <w:r w:rsidDel="003F5433">
          <w:rPr>
            <w:rFonts w:ascii="Courier New"/>
            <w:sz w:val="16"/>
          </w:rPr>
          <w:delText xml:space="preserve"> </w:delText>
        </w:r>
        <w:r w:rsidDel="003F5433">
          <w:delText>file, security scanning tools automatically</w:delText>
        </w:r>
        <w:r w:rsidDel="003F5433">
          <w:rPr>
            <w:spacing w:val="-17"/>
          </w:rPr>
          <w:delText xml:space="preserve"> </w:delText>
        </w:r>
        <w:r w:rsidDel="003F5433">
          <w:delText>leverage</w:delText>
        </w:r>
        <w:r w:rsidDel="003F5433">
          <w:rPr>
            <w:spacing w:val="-17"/>
          </w:rPr>
          <w:delText xml:space="preserve"> </w:delText>
        </w:r>
        <w:r w:rsidDel="003F5433">
          <w:delText>Synopsys</w:delText>
        </w:r>
        <w:r w:rsidDel="003F5433">
          <w:rPr>
            <w:spacing w:val="-17"/>
          </w:rPr>
          <w:delText xml:space="preserve"> </w:delText>
        </w:r>
        <w:r w:rsidDel="003F5433">
          <w:delText>GitHub</w:delText>
        </w:r>
        <w:r w:rsidDel="003F5433">
          <w:rPr>
            <w:spacing w:val="-17"/>
          </w:rPr>
          <w:delText xml:space="preserve"> </w:delText>
        </w:r>
        <w:r w:rsidDel="003F5433">
          <w:delText>Actions</w:delText>
        </w:r>
        <w:r w:rsidDel="003F5433">
          <w:rPr>
            <w:spacing w:val="-17"/>
          </w:rPr>
          <w:delText xml:space="preserve"> </w:delText>
        </w:r>
        <w:r w:rsidDel="003F5433">
          <w:delText>(including</w:delText>
        </w:r>
        <w:r w:rsidDel="003F5433">
          <w:rPr>
            <w:spacing w:val="-17"/>
          </w:rPr>
          <w:delText xml:space="preserve"> </w:delText>
        </w:r>
        <w:r w:rsidDel="003F5433">
          <w:delText>all</w:delText>
        </w:r>
        <w:r w:rsidDel="003F5433">
          <w:rPr>
            <w:spacing w:val="-17"/>
          </w:rPr>
          <w:delText xml:space="preserve"> </w:delText>
        </w:r>
        <w:r w:rsidDel="003F5433">
          <w:delText>necessary</w:delText>
        </w:r>
        <w:r w:rsidDel="003F5433">
          <w:rPr>
            <w:spacing w:val="-17"/>
          </w:rPr>
          <w:delText xml:space="preserve"> </w:delText>
        </w:r>
        <w:r w:rsidDel="003F5433">
          <w:delText>files)</w:delText>
        </w:r>
        <w:r w:rsidDel="003F5433">
          <w:rPr>
            <w:spacing w:val="-17"/>
          </w:rPr>
          <w:delText xml:space="preserve"> </w:delText>
        </w:r>
        <w:r w:rsidDel="003F5433">
          <w:delText>and</w:delText>
        </w:r>
        <w:r w:rsidDel="003F5433">
          <w:rPr>
            <w:spacing w:val="-17"/>
          </w:rPr>
          <w:delText xml:space="preserve"> </w:delText>
        </w:r>
        <w:r w:rsidDel="003F5433">
          <w:delText>Synopsys</w:delText>
        </w:r>
        <w:r w:rsidDel="003F5433">
          <w:rPr>
            <w:spacing w:val="-17"/>
          </w:rPr>
          <w:delText xml:space="preserve"> </w:delText>
        </w:r>
        <w:r w:rsidDel="003F5433">
          <w:delText>Bridge</w:delText>
        </w:r>
        <w:r w:rsidDel="003F5433">
          <w:rPr>
            <w:spacing w:val="-17"/>
          </w:rPr>
          <w:delText xml:space="preserve"> </w:delText>
        </w:r>
        <w:r w:rsidDel="003F5433">
          <w:delText>to run pipeline scans on your GitHub</w:delText>
        </w:r>
        <w:r w:rsidDel="003F5433">
          <w:rPr>
            <w:spacing w:val="-12"/>
          </w:rPr>
          <w:delText xml:space="preserve"> </w:delText>
        </w:r>
        <w:r w:rsidDel="003F5433">
          <w:delText>repository.</w:delText>
        </w:r>
      </w:del>
    </w:p>
    <w:p w14:paraId="5A1141E8" w14:textId="62438743" w:rsidR="00D64DB2" w:rsidDel="003F5433" w:rsidRDefault="0022516B">
      <w:pPr>
        <w:pStyle w:val="BodyText"/>
        <w:spacing w:before="198" w:line="540" w:lineRule="auto"/>
        <w:ind w:left="100" w:right="2950"/>
        <w:rPr>
          <w:del w:id="1774" w:author="Raj Kesarapalli" w:date="2023-07-27T14:31:00Z"/>
        </w:rPr>
      </w:pPr>
      <w:del w:id="1775" w:author="Raj Kesarapalli" w:date="2023-07-27T14:31:00Z">
        <w:r w:rsidDel="003F5433">
          <w:delText>Mask</w:delText>
        </w:r>
        <w:r w:rsidDel="003F5433">
          <w:rPr>
            <w:spacing w:val="-13"/>
          </w:rPr>
          <w:delText xml:space="preserve"> </w:delText>
        </w:r>
        <w:r w:rsidDel="003F5433">
          <w:delText>sensitive</w:delText>
        </w:r>
        <w:r w:rsidDel="003F5433">
          <w:rPr>
            <w:spacing w:val="-13"/>
          </w:rPr>
          <w:delText xml:space="preserve"> </w:delText>
        </w:r>
        <w:r w:rsidDel="003F5433">
          <w:delText>data</w:delText>
        </w:r>
        <w:r w:rsidDel="003F5433">
          <w:rPr>
            <w:spacing w:val="-13"/>
          </w:rPr>
          <w:delText xml:space="preserve"> </w:delText>
        </w:r>
        <w:r w:rsidDel="003F5433">
          <w:delText>like</w:delText>
        </w:r>
        <w:r w:rsidDel="003F5433">
          <w:rPr>
            <w:spacing w:val="-12"/>
          </w:rPr>
          <w:delText xml:space="preserve"> </w:delText>
        </w:r>
        <w:r w:rsidDel="003F5433">
          <w:delText>access</w:delText>
        </w:r>
        <w:r w:rsidDel="003F5433">
          <w:rPr>
            <w:spacing w:val="-13"/>
          </w:rPr>
          <w:delText xml:space="preserve"> </w:delText>
        </w:r>
        <w:r w:rsidDel="003F5433">
          <w:delText>tokens</w:delText>
        </w:r>
        <w:r w:rsidDel="003F5433">
          <w:rPr>
            <w:spacing w:val="-13"/>
          </w:rPr>
          <w:delText xml:space="preserve"> </w:delText>
        </w:r>
        <w:r w:rsidDel="003F5433">
          <w:delText>and</w:delText>
        </w:r>
        <w:r w:rsidDel="003F5433">
          <w:rPr>
            <w:spacing w:val="-13"/>
          </w:rPr>
          <w:delText xml:space="preserve"> </w:delText>
        </w:r>
        <w:r w:rsidDel="003F5433">
          <w:delText>URLs</w:delText>
        </w:r>
        <w:r w:rsidDel="003F5433">
          <w:rPr>
            <w:spacing w:val="-12"/>
          </w:rPr>
          <w:delText xml:space="preserve"> </w:delText>
        </w:r>
        <w:r w:rsidDel="003F5433">
          <w:delText>using</w:delText>
        </w:r>
        <w:r w:rsidDel="003F5433">
          <w:rPr>
            <w:spacing w:val="-13"/>
          </w:rPr>
          <w:delText xml:space="preserve"> </w:delText>
        </w:r>
        <w:r w:rsidDel="003F5433">
          <w:delText>GitHub</w:delText>
        </w:r>
        <w:r w:rsidDel="003F5433">
          <w:rPr>
            <w:spacing w:val="-13"/>
          </w:rPr>
          <w:delText xml:space="preserve"> </w:delText>
        </w:r>
        <w:r w:rsidDel="003F5433">
          <w:delText>secrets. For more information,</w:delText>
        </w:r>
        <w:r w:rsidDel="003F5433">
          <w:rPr>
            <w:spacing w:val="-5"/>
          </w:rPr>
          <w:delText xml:space="preserve"> </w:delText>
        </w:r>
        <w:r w:rsidDel="003F5433">
          <w:delText>see:</w:delText>
        </w:r>
      </w:del>
    </w:p>
    <w:p w14:paraId="631A3F77" w14:textId="77777777" w:rsidR="00D64DB2" w:rsidRDefault="00000000">
      <w:pPr>
        <w:pStyle w:val="ListParagraph"/>
        <w:numPr>
          <w:ilvl w:val="0"/>
          <w:numId w:val="7"/>
        </w:numPr>
        <w:tabs>
          <w:tab w:val="left" w:pos="700"/>
        </w:tabs>
        <w:spacing w:before="65"/>
        <w:ind w:left="700"/>
        <w:rPr>
          <w:rFonts w:ascii="Arial" w:hAnsi="Arial"/>
          <w:i/>
          <w:sz w:val="20"/>
        </w:rPr>
      </w:pPr>
      <w:hyperlink w:anchor="_bookmark20" w:history="1">
        <w:r w:rsidR="0022516B">
          <w:rPr>
            <w:color w:val="337AB7"/>
            <w:sz w:val="20"/>
          </w:rPr>
          <w:t xml:space="preserve">GitHub Prerequisites </w:t>
        </w:r>
      </w:hyperlink>
      <w:hyperlink w:anchor="_bookmark20" w:history="1">
        <w:r w:rsidR="0022516B">
          <w:rPr>
            <w:rFonts w:ascii="Arial" w:hAnsi="Arial"/>
            <w:i/>
            <w:color w:val="337AB7"/>
            <w:sz w:val="20"/>
          </w:rPr>
          <w:t>(on</w:t>
        </w:r>
      </w:hyperlink>
      <w:r w:rsidR="0022516B">
        <w:rPr>
          <w:rFonts w:ascii="Arial" w:hAnsi="Arial"/>
          <w:i/>
          <w:color w:val="337AB7"/>
          <w:sz w:val="20"/>
        </w:rPr>
        <w:t xml:space="preserve"> </w:t>
      </w:r>
      <w:hyperlink w:anchor="_bookmark20" w:history="1">
        <w:r w:rsidR="0022516B">
          <w:rPr>
            <w:rFonts w:ascii="Arial" w:hAnsi="Arial"/>
            <w:i/>
            <w:color w:val="337AB7"/>
            <w:sz w:val="20"/>
          </w:rPr>
          <w:t>page</w:t>
        </w:r>
        <w:r w:rsidR="0022516B">
          <w:rPr>
            <w:rFonts w:ascii="Arial" w:hAnsi="Arial"/>
            <w:i/>
            <w:color w:val="337AB7"/>
            <w:spacing w:val="1"/>
            <w:sz w:val="20"/>
          </w:rPr>
          <w:t xml:space="preserve"> </w:t>
        </w:r>
      </w:hyperlink>
      <w:hyperlink w:anchor="_bookmark20" w:history="1">
        <w:r w:rsidR="0022516B">
          <w:rPr>
            <w:rFonts w:ascii="Arial" w:hAnsi="Arial"/>
            <w:i/>
            <w:color w:val="337AB7"/>
            <w:sz w:val="20"/>
          </w:rPr>
          <w:t>35</w:t>
        </w:r>
      </w:hyperlink>
      <w:hyperlink w:anchor="_bookmark20" w:history="1">
        <w:r w:rsidR="0022516B">
          <w:rPr>
            <w:rFonts w:ascii="Arial" w:hAnsi="Arial"/>
            <w:i/>
            <w:color w:val="337AB7"/>
            <w:sz w:val="20"/>
          </w:rPr>
          <w:t>)</w:t>
        </w:r>
      </w:hyperlink>
    </w:p>
    <w:p w14:paraId="01019E70"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21" w:history="1">
        <w:r w:rsidR="0022516B">
          <w:rPr>
            <w:color w:val="337AB7"/>
            <w:sz w:val="20"/>
          </w:rPr>
          <w:t xml:space="preserve">Using Synopsys GitHub Action for Polaris </w:t>
        </w:r>
      </w:hyperlink>
      <w:hyperlink w:anchor="_bookmark21" w:history="1">
        <w:r w:rsidR="0022516B">
          <w:rPr>
            <w:rFonts w:ascii="Arial" w:hAnsi="Arial"/>
            <w:i/>
            <w:color w:val="337AB7"/>
            <w:sz w:val="20"/>
          </w:rPr>
          <w:t>(on</w:t>
        </w:r>
      </w:hyperlink>
      <w:r w:rsidR="0022516B">
        <w:rPr>
          <w:rFonts w:ascii="Arial" w:hAnsi="Arial"/>
          <w:i/>
          <w:color w:val="337AB7"/>
          <w:sz w:val="20"/>
        </w:rPr>
        <w:t xml:space="preserve"> </w:t>
      </w:r>
      <w:hyperlink w:anchor="_bookmark21" w:history="1">
        <w:r w:rsidR="0022516B">
          <w:rPr>
            <w:rFonts w:ascii="Arial" w:hAnsi="Arial"/>
            <w:i/>
            <w:color w:val="337AB7"/>
            <w:sz w:val="20"/>
          </w:rPr>
          <w:t>page</w:t>
        </w:r>
        <w:r w:rsidR="0022516B">
          <w:rPr>
            <w:rFonts w:ascii="Arial" w:hAnsi="Arial"/>
            <w:i/>
            <w:color w:val="337AB7"/>
            <w:spacing w:val="-9"/>
            <w:sz w:val="20"/>
          </w:rPr>
          <w:t xml:space="preserve"> </w:t>
        </w:r>
      </w:hyperlink>
      <w:hyperlink w:anchor="_bookmark21" w:history="1">
        <w:r w:rsidR="0022516B">
          <w:rPr>
            <w:rFonts w:ascii="Arial" w:hAnsi="Arial"/>
            <w:i/>
            <w:color w:val="337AB7"/>
            <w:sz w:val="20"/>
          </w:rPr>
          <w:t>36</w:t>
        </w:r>
      </w:hyperlink>
      <w:hyperlink w:anchor="_bookmark21" w:history="1">
        <w:r w:rsidR="0022516B">
          <w:rPr>
            <w:rFonts w:ascii="Arial" w:hAnsi="Arial"/>
            <w:i/>
            <w:color w:val="337AB7"/>
            <w:sz w:val="20"/>
          </w:rPr>
          <w:t>)</w:t>
        </w:r>
      </w:hyperlink>
    </w:p>
    <w:p w14:paraId="3627D8E0"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22" w:history="1">
        <w:r w:rsidR="0022516B">
          <w:rPr>
            <w:color w:val="337AB7"/>
            <w:sz w:val="20"/>
          </w:rPr>
          <w:t xml:space="preserve">Using Synopsys GitHub Action for Black Duck </w:t>
        </w:r>
      </w:hyperlink>
      <w:hyperlink w:anchor="_bookmark22" w:history="1">
        <w:r w:rsidR="0022516B">
          <w:rPr>
            <w:rFonts w:ascii="Arial" w:hAnsi="Arial"/>
            <w:i/>
            <w:color w:val="337AB7"/>
            <w:sz w:val="20"/>
          </w:rPr>
          <w:t>(on</w:t>
        </w:r>
      </w:hyperlink>
      <w:r w:rsidR="0022516B">
        <w:rPr>
          <w:rFonts w:ascii="Arial" w:hAnsi="Arial"/>
          <w:i/>
          <w:color w:val="337AB7"/>
          <w:sz w:val="20"/>
        </w:rPr>
        <w:t xml:space="preserve"> </w:t>
      </w:r>
      <w:hyperlink w:anchor="_bookmark22" w:history="1">
        <w:r w:rsidR="0022516B">
          <w:rPr>
            <w:rFonts w:ascii="Arial" w:hAnsi="Arial"/>
            <w:i/>
            <w:color w:val="337AB7"/>
            <w:sz w:val="20"/>
          </w:rPr>
          <w:t>page</w:t>
        </w:r>
        <w:r w:rsidR="0022516B">
          <w:rPr>
            <w:rFonts w:ascii="Arial" w:hAnsi="Arial"/>
            <w:i/>
            <w:color w:val="337AB7"/>
            <w:spacing w:val="-11"/>
            <w:sz w:val="20"/>
          </w:rPr>
          <w:t xml:space="preserve"> </w:t>
        </w:r>
      </w:hyperlink>
      <w:hyperlink w:anchor="_bookmark22" w:history="1">
        <w:r w:rsidR="0022516B">
          <w:rPr>
            <w:rFonts w:ascii="Arial" w:hAnsi="Arial"/>
            <w:i/>
            <w:color w:val="337AB7"/>
            <w:sz w:val="20"/>
          </w:rPr>
          <w:t>37</w:t>
        </w:r>
      </w:hyperlink>
      <w:hyperlink w:anchor="_bookmark22" w:history="1">
        <w:r w:rsidR="0022516B">
          <w:rPr>
            <w:rFonts w:ascii="Arial" w:hAnsi="Arial"/>
            <w:i/>
            <w:color w:val="337AB7"/>
            <w:sz w:val="20"/>
          </w:rPr>
          <w:t>)</w:t>
        </w:r>
      </w:hyperlink>
    </w:p>
    <w:p w14:paraId="31B7C6F8"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23" w:history="1">
        <w:r w:rsidR="0022516B">
          <w:rPr>
            <w:color w:val="337AB7"/>
            <w:sz w:val="20"/>
          </w:rPr>
          <w:t>Using</w:t>
        </w:r>
        <w:r w:rsidR="0022516B">
          <w:rPr>
            <w:color w:val="337AB7"/>
            <w:spacing w:val="-6"/>
            <w:sz w:val="20"/>
          </w:rPr>
          <w:t xml:space="preserve"> </w:t>
        </w:r>
        <w:r w:rsidR="0022516B">
          <w:rPr>
            <w:color w:val="337AB7"/>
            <w:sz w:val="20"/>
          </w:rPr>
          <w:t>Synopsys</w:t>
        </w:r>
        <w:r w:rsidR="0022516B">
          <w:rPr>
            <w:color w:val="337AB7"/>
            <w:spacing w:val="-6"/>
            <w:sz w:val="20"/>
          </w:rPr>
          <w:t xml:space="preserve"> </w:t>
        </w:r>
        <w:r w:rsidR="0022516B">
          <w:rPr>
            <w:color w:val="337AB7"/>
            <w:sz w:val="20"/>
          </w:rPr>
          <w:t>GitHub</w:t>
        </w:r>
        <w:r w:rsidR="0022516B">
          <w:rPr>
            <w:color w:val="337AB7"/>
            <w:spacing w:val="-6"/>
            <w:sz w:val="20"/>
          </w:rPr>
          <w:t xml:space="preserve"> </w:t>
        </w:r>
        <w:r w:rsidR="0022516B">
          <w:rPr>
            <w:color w:val="337AB7"/>
            <w:sz w:val="20"/>
          </w:rPr>
          <w:t>Action</w:t>
        </w:r>
        <w:r w:rsidR="0022516B">
          <w:rPr>
            <w:color w:val="337AB7"/>
            <w:spacing w:val="-5"/>
            <w:sz w:val="20"/>
          </w:rPr>
          <w:t xml:space="preserve"> </w:t>
        </w:r>
        <w:r w:rsidR="0022516B">
          <w:rPr>
            <w:color w:val="337AB7"/>
            <w:sz w:val="20"/>
          </w:rPr>
          <w:t>for</w:t>
        </w:r>
        <w:r w:rsidR="0022516B">
          <w:rPr>
            <w:color w:val="337AB7"/>
            <w:spacing w:val="-6"/>
            <w:sz w:val="20"/>
          </w:rPr>
          <w:t xml:space="preserve"> </w:t>
        </w:r>
        <w:r w:rsidR="0022516B">
          <w:rPr>
            <w:color w:val="337AB7"/>
            <w:sz w:val="20"/>
          </w:rPr>
          <w:t>Coverity</w:t>
        </w:r>
        <w:r w:rsidR="0022516B">
          <w:rPr>
            <w:color w:val="337AB7"/>
            <w:spacing w:val="-6"/>
            <w:sz w:val="20"/>
          </w:rPr>
          <w:t xml:space="preserve"> </w:t>
        </w:r>
        <w:r w:rsidR="0022516B">
          <w:rPr>
            <w:color w:val="337AB7"/>
            <w:sz w:val="20"/>
          </w:rPr>
          <w:t>Cloud</w:t>
        </w:r>
        <w:r w:rsidR="0022516B">
          <w:rPr>
            <w:color w:val="337AB7"/>
            <w:spacing w:val="-6"/>
            <w:sz w:val="20"/>
          </w:rPr>
          <w:t xml:space="preserve"> </w:t>
        </w:r>
        <w:r w:rsidR="0022516B">
          <w:rPr>
            <w:color w:val="337AB7"/>
            <w:sz w:val="20"/>
          </w:rPr>
          <w:t>Deployment</w:t>
        </w:r>
        <w:r w:rsidR="0022516B">
          <w:rPr>
            <w:color w:val="337AB7"/>
            <w:spacing w:val="-5"/>
            <w:sz w:val="20"/>
          </w:rPr>
          <w:t xml:space="preserve"> </w:t>
        </w:r>
        <w:r w:rsidR="0022516B">
          <w:rPr>
            <w:color w:val="337AB7"/>
            <w:sz w:val="20"/>
          </w:rPr>
          <w:t>with</w:t>
        </w:r>
        <w:r w:rsidR="0022516B">
          <w:rPr>
            <w:color w:val="337AB7"/>
            <w:spacing w:val="-6"/>
            <w:sz w:val="20"/>
          </w:rPr>
          <w:t xml:space="preserve"> </w:t>
        </w:r>
        <w:r w:rsidR="0022516B">
          <w:rPr>
            <w:color w:val="337AB7"/>
            <w:sz w:val="20"/>
          </w:rPr>
          <w:t>Thin</w:t>
        </w:r>
        <w:r w:rsidR="0022516B">
          <w:rPr>
            <w:color w:val="337AB7"/>
            <w:spacing w:val="-6"/>
            <w:sz w:val="20"/>
          </w:rPr>
          <w:t xml:space="preserve"> </w:t>
        </w:r>
        <w:r w:rsidR="0022516B">
          <w:rPr>
            <w:color w:val="337AB7"/>
            <w:sz w:val="20"/>
          </w:rPr>
          <w:t xml:space="preserve">Client </w:t>
        </w:r>
      </w:hyperlink>
      <w:hyperlink w:anchor="_bookmark23" w:history="1">
        <w:r w:rsidR="0022516B">
          <w:rPr>
            <w:rFonts w:ascii="Arial" w:hAnsi="Arial"/>
            <w:i/>
            <w:color w:val="337AB7"/>
            <w:sz w:val="20"/>
          </w:rPr>
          <w:t>(on</w:t>
        </w:r>
      </w:hyperlink>
      <w:r w:rsidR="0022516B">
        <w:rPr>
          <w:rFonts w:ascii="Arial" w:hAnsi="Arial"/>
          <w:i/>
          <w:color w:val="337AB7"/>
          <w:spacing w:val="-6"/>
          <w:sz w:val="20"/>
        </w:rPr>
        <w:t xml:space="preserve"> </w:t>
      </w:r>
      <w:hyperlink w:anchor="_bookmark23" w:history="1">
        <w:r w:rsidR="0022516B">
          <w:rPr>
            <w:rFonts w:ascii="Arial" w:hAnsi="Arial"/>
            <w:i/>
            <w:color w:val="337AB7"/>
            <w:sz w:val="20"/>
          </w:rPr>
          <w:t>page</w:t>
        </w:r>
        <w:r w:rsidR="0022516B">
          <w:rPr>
            <w:rFonts w:ascii="Arial" w:hAnsi="Arial"/>
            <w:i/>
            <w:color w:val="337AB7"/>
            <w:spacing w:val="-6"/>
            <w:sz w:val="20"/>
          </w:rPr>
          <w:t xml:space="preserve"> </w:t>
        </w:r>
      </w:hyperlink>
      <w:hyperlink w:anchor="_bookmark23" w:history="1">
        <w:r w:rsidR="0022516B">
          <w:rPr>
            <w:rFonts w:ascii="Arial" w:hAnsi="Arial"/>
            <w:i/>
            <w:color w:val="337AB7"/>
            <w:sz w:val="20"/>
          </w:rPr>
          <w:t>39</w:t>
        </w:r>
      </w:hyperlink>
      <w:hyperlink w:anchor="_bookmark23" w:history="1">
        <w:r w:rsidR="0022516B">
          <w:rPr>
            <w:rFonts w:ascii="Arial" w:hAnsi="Arial"/>
            <w:i/>
            <w:color w:val="337AB7"/>
            <w:sz w:val="20"/>
          </w:rPr>
          <w:t>)</w:t>
        </w:r>
      </w:hyperlink>
    </w:p>
    <w:p w14:paraId="7258E2DF"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30" w:history="1">
        <w:r w:rsidR="0022516B">
          <w:rPr>
            <w:color w:val="337AB7"/>
            <w:sz w:val="20"/>
          </w:rPr>
          <w:t xml:space="preserve">Additional GitHub Configuration </w:t>
        </w:r>
      </w:hyperlink>
      <w:hyperlink w:anchor="_bookmark30" w:history="1">
        <w:r w:rsidR="0022516B">
          <w:rPr>
            <w:rFonts w:ascii="Arial" w:hAnsi="Arial"/>
            <w:i/>
            <w:color w:val="337AB7"/>
            <w:sz w:val="20"/>
          </w:rPr>
          <w:t>(on</w:t>
        </w:r>
      </w:hyperlink>
      <w:r w:rsidR="0022516B">
        <w:rPr>
          <w:rFonts w:ascii="Arial" w:hAnsi="Arial"/>
          <w:i/>
          <w:color w:val="337AB7"/>
          <w:sz w:val="20"/>
        </w:rPr>
        <w:t xml:space="preserve"> </w:t>
      </w:r>
      <w:hyperlink w:anchor="_bookmark30" w:history="1">
        <w:r w:rsidR="0022516B">
          <w:rPr>
            <w:rFonts w:ascii="Arial" w:hAnsi="Arial"/>
            <w:i/>
            <w:color w:val="337AB7"/>
            <w:sz w:val="20"/>
          </w:rPr>
          <w:t>page</w:t>
        </w:r>
        <w:r w:rsidR="0022516B">
          <w:rPr>
            <w:rFonts w:ascii="Arial" w:hAnsi="Arial"/>
            <w:i/>
            <w:color w:val="337AB7"/>
            <w:spacing w:val="-2"/>
            <w:sz w:val="20"/>
          </w:rPr>
          <w:t xml:space="preserve"> </w:t>
        </w:r>
      </w:hyperlink>
      <w:hyperlink w:anchor="_bookmark30" w:history="1">
        <w:r w:rsidR="0022516B">
          <w:rPr>
            <w:rFonts w:ascii="Arial" w:hAnsi="Arial"/>
            <w:i/>
            <w:color w:val="337AB7"/>
            <w:sz w:val="20"/>
          </w:rPr>
          <w:t>48</w:t>
        </w:r>
      </w:hyperlink>
      <w:hyperlink w:anchor="_bookmark30" w:history="1">
        <w:r w:rsidR="0022516B">
          <w:rPr>
            <w:rFonts w:ascii="Arial" w:hAnsi="Arial"/>
            <w:i/>
            <w:color w:val="337AB7"/>
            <w:sz w:val="20"/>
          </w:rPr>
          <w:t>)</w:t>
        </w:r>
      </w:hyperlink>
    </w:p>
    <w:p w14:paraId="5704697D" w14:textId="77777777" w:rsidR="00D64DB2" w:rsidRDefault="00D64DB2">
      <w:pPr>
        <w:pStyle w:val="BodyText"/>
        <w:spacing w:before="3"/>
        <w:rPr>
          <w:rFonts w:ascii="Arial"/>
          <w:i/>
          <w:sz w:val="31"/>
        </w:rPr>
      </w:pPr>
    </w:p>
    <w:p w14:paraId="5F4FD094" w14:textId="77777777" w:rsidR="00D64DB2" w:rsidRDefault="0022516B">
      <w:pPr>
        <w:pStyle w:val="Heading2"/>
      </w:pPr>
      <w:bookmarkStart w:id="1776" w:name="GitHub_Prerequisites"/>
      <w:bookmarkStart w:id="1777" w:name="_bookmark20"/>
      <w:bookmarkEnd w:id="1776"/>
      <w:bookmarkEnd w:id="1777"/>
      <w:r>
        <w:t>GitHub Prerequisites</w:t>
      </w:r>
    </w:p>
    <w:p w14:paraId="14019463" w14:textId="77777777" w:rsidR="00D64DB2" w:rsidRDefault="0022516B">
      <w:pPr>
        <w:pStyle w:val="BodyText"/>
        <w:spacing w:before="213"/>
        <w:ind w:left="100"/>
      </w:pPr>
      <w:r>
        <w:t>Before configuring Synopsys Action into your workflow, you must meet the following prerequisites:</w:t>
      </w:r>
    </w:p>
    <w:p w14:paraId="1BA64C8B" w14:textId="77777777" w:rsidR="00D64DB2" w:rsidRDefault="00D64DB2">
      <w:pPr>
        <w:pStyle w:val="BodyText"/>
        <w:spacing w:before="6"/>
        <w:rPr>
          <w:sz w:val="26"/>
        </w:rPr>
      </w:pPr>
    </w:p>
    <w:p w14:paraId="55D33B46" w14:textId="77777777" w:rsidR="00D64DB2" w:rsidRDefault="0022516B">
      <w:pPr>
        <w:pStyle w:val="Heading4"/>
      </w:pPr>
      <w:bookmarkStart w:id="1778" w:name="GitHub_Runner_Setup"/>
      <w:bookmarkEnd w:id="1778"/>
      <w:r>
        <w:t>GitHub Runner Setup</w:t>
      </w:r>
    </w:p>
    <w:p w14:paraId="2395D0E9" w14:textId="77777777" w:rsidR="00D64DB2" w:rsidRDefault="00D64DB2">
      <w:pPr>
        <w:pStyle w:val="BodyText"/>
        <w:spacing w:before="9"/>
        <w:rPr>
          <w:b/>
          <w:sz w:val="28"/>
        </w:rPr>
      </w:pPr>
    </w:p>
    <w:p w14:paraId="457C4460" w14:textId="77777777" w:rsidR="00D64DB2" w:rsidRDefault="0022516B">
      <w:pPr>
        <w:pStyle w:val="ListParagraph"/>
        <w:numPr>
          <w:ilvl w:val="0"/>
          <w:numId w:val="7"/>
        </w:numPr>
        <w:tabs>
          <w:tab w:val="left" w:pos="700"/>
        </w:tabs>
        <w:spacing w:line="328" w:lineRule="auto"/>
        <w:ind w:left="700" w:right="318"/>
        <w:rPr>
          <w:sz w:val="20"/>
        </w:rPr>
      </w:pPr>
      <w:r>
        <w:rPr>
          <w:sz w:val="20"/>
        </w:rPr>
        <w:t>Runners</w:t>
      </w:r>
      <w:r>
        <w:rPr>
          <w:spacing w:val="-11"/>
          <w:sz w:val="20"/>
        </w:rPr>
        <w:t xml:space="preserve"> </w:t>
      </w:r>
      <w:r>
        <w:rPr>
          <w:sz w:val="20"/>
        </w:rPr>
        <w:t>are</w:t>
      </w:r>
      <w:r>
        <w:rPr>
          <w:spacing w:val="-10"/>
          <w:sz w:val="20"/>
        </w:rPr>
        <w:t xml:space="preserve"> </w:t>
      </w:r>
      <w:r>
        <w:rPr>
          <w:sz w:val="20"/>
        </w:rPr>
        <w:t>the</w:t>
      </w:r>
      <w:r>
        <w:rPr>
          <w:spacing w:val="-10"/>
          <w:sz w:val="20"/>
        </w:rPr>
        <w:t xml:space="preserve"> </w:t>
      </w:r>
      <w:r>
        <w:rPr>
          <w:sz w:val="20"/>
        </w:rPr>
        <w:t>machines</w:t>
      </w:r>
      <w:r>
        <w:rPr>
          <w:spacing w:val="-10"/>
          <w:sz w:val="20"/>
        </w:rPr>
        <w:t xml:space="preserve"> </w:t>
      </w:r>
      <w:r>
        <w:rPr>
          <w:sz w:val="20"/>
        </w:rPr>
        <w:t>that</w:t>
      </w:r>
      <w:r>
        <w:rPr>
          <w:spacing w:val="-10"/>
          <w:sz w:val="20"/>
        </w:rPr>
        <w:t xml:space="preserve"> </w:t>
      </w:r>
      <w:r>
        <w:rPr>
          <w:sz w:val="20"/>
        </w:rPr>
        <w:t>execute</w:t>
      </w:r>
      <w:r>
        <w:rPr>
          <w:spacing w:val="-10"/>
          <w:sz w:val="20"/>
        </w:rPr>
        <w:t xml:space="preserve"> </w:t>
      </w:r>
      <w:r>
        <w:rPr>
          <w:sz w:val="20"/>
        </w:rPr>
        <w:t>jobs</w:t>
      </w:r>
      <w:r>
        <w:rPr>
          <w:spacing w:val="-10"/>
          <w:sz w:val="20"/>
        </w:rPr>
        <w:t xml:space="preserve"> </w:t>
      </w:r>
      <w:r>
        <w:rPr>
          <w:sz w:val="20"/>
        </w:rPr>
        <w:t>in</w:t>
      </w:r>
      <w:r>
        <w:rPr>
          <w:spacing w:val="-10"/>
          <w:sz w:val="20"/>
        </w:rPr>
        <w:t xml:space="preserve"> </w:t>
      </w:r>
      <w:r>
        <w:rPr>
          <w:sz w:val="20"/>
        </w:rPr>
        <w:t>a</w:t>
      </w:r>
      <w:r>
        <w:rPr>
          <w:spacing w:val="-10"/>
          <w:sz w:val="20"/>
        </w:rPr>
        <w:t xml:space="preserve"> </w:t>
      </w:r>
      <w:r>
        <w:rPr>
          <w:sz w:val="20"/>
        </w:rPr>
        <w:t>GitHub</w:t>
      </w:r>
      <w:r>
        <w:rPr>
          <w:spacing w:val="-10"/>
          <w:sz w:val="20"/>
        </w:rPr>
        <w:t xml:space="preserve"> </w:t>
      </w:r>
      <w:r>
        <w:rPr>
          <w:sz w:val="20"/>
        </w:rPr>
        <w:t>Actions</w:t>
      </w:r>
      <w:r>
        <w:rPr>
          <w:spacing w:val="-10"/>
          <w:sz w:val="20"/>
        </w:rPr>
        <w:t xml:space="preserve"> </w:t>
      </w:r>
      <w:r>
        <w:rPr>
          <w:spacing w:val="-3"/>
          <w:sz w:val="20"/>
        </w:rPr>
        <w:t>workflow.</w:t>
      </w:r>
      <w:r>
        <w:rPr>
          <w:spacing w:val="-11"/>
          <w:sz w:val="20"/>
        </w:rPr>
        <w:t xml:space="preserve"> </w:t>
      </w:r>
      <w:r>
        <w:rPr>
          <w:spacing w:val="-5"/>
          <w:sz w:val="20"/>
        </w:rPr>
        <w:t>To</w:t>
      </w:r>
      <w:r>
        <w:rPr>
          <w:spacing w:val="-10"/>
          <w:sz w:val="20"/>
        </w:rPr>
        <w:t xml:space="preserve"> </w:t>
      </w:r>
      <w:r>
        <w:rPr>
          <w:sz w:val="20"/>
        </w:rPr>
        <w:t>use</w:t>
      </w:r>
      <w:r>
        <w:rPr>
          <w:spacing w:val="-10"/>
          <w:sz w:val="20"/>
        </w:rPr>
        <w:t xml:space="preserve"> </w:t>
      </w:r>
      <w:r>
        <w:rPr>
          <w:sz w:val="20"/>
        </w:rPr>
        <w:t>GitHub</w:t>
      </w:r>
      <w:r>
        <w:rPr>
          <w:spacing w:val="-10"/>
          <w:sz w:val="20"/>
        </w:rPr>
        <w:t xml:space="preserve"> </w:t>
      </w:r>
      <w:r>
        <w:rPr>
          <w:sz w:val="20"/>
        </w:rPr>
        <w:t>runners in your project, GitHub Actions must be enabled for a repository/organization settings in order for required workflows to run (</w:t>
      </w:r>
      <w:r>
        <w:rPr>
          <w:b/>
          <w:sz w:val="20"/>
        </w:rPr>
        <w:t xml:space="preserve">Repository Settings </w:t>
      </w:r>
      <w:r>
        <w:rPr>
          <w:rFonts w:ascii="Segoe UI" w:hAnsi="Segoe UI"/>
          <w:sz w:val="20"/>
        </w:rPr>
        <w:t xml:space="preserve">→ </w:t>
      </w:r>
      <w:r>
        <w:rPr>
          <w:b/>
          <w:sz w:val="20"/>
        </w:rPr>
        <w:t xml:space="preserve">SelectActions </w:t>
      </w:r>
      <w:r>
        <w:rPr>
          <w:rFonts w:ascii="Segoe UI" w:hAnsi="Segoe UI"/>
          <w:sz w:val="20"/>
        </w:rPr>
        <w:t xml:space="preserve">→ </w:t>
      </w:r>
      <w:r>
        <w:rPr>
          <w:b/>
          <w:sz w:val="20"/>
        </w:rPr>
        <w:t xml:space="preserve">General </w:t>
      </w:r>
      <w:r>
        <w:rPr>
          <w:rFonts w:ascii="Segoe UI" w:hAnsi="Segoe UI"/>
          <w:sz w:val="20"/>
        </w:rPr>
        <w:t xml:space="preserve">→ </w:t>
      </w:r>
      <w:r>
        <w:rPr>
          <w:b/>
          <w:sz w:val="20"/>
        </w:rPr>
        <w:t>Actions permissions</w:t>
      </w:r>
      <w:r>
        <w:rPr>
          <w:sz w:val="20"/>
        </w:rPr>
        <w:t>).</w:t>
      </w:r>
    </w:p>
    <w:p w14:paraId="4B57E686" w14:textId="77777777" w:rsidR="00D64DB2" w:rsidRDefault="0022516B">
      <w:pPr>
        <w:pStyle w:val="ListParagraph"/>
        <w:numPr>
          <w:ilvl w:val="0"/>
          <w:numId w:val="7"/>
        </w:numPr>
        <w:tabs>
          <w:tab w:val="left" w:pos="700"/>
        </w:tabs>
        <w:spacing w:before="9" w:line="340" w:lineRule="auto"/>
        <w:ind w:left="700" w:right="508"/>
        <w:rPr>
          <w:sz w:val="20"/>
        </w:rPr>
      </w:pPr>
      <w:r>
        <w:rPr>
          <w:sz w:val="20"/>
        </w:rPr>
        <w:t>GitHub</w:t>
      </w:r>
      <w:r>
        <w:rPr>
          <w:spacing w:val="-24"/>
          <w:sz w:val="20"/>
        </w:rPr>
        <w:t xml:space="preserve"> </w:t>
      </w:r>
      <w:r>
        <w:rPr>
          <w:sz w:val="20"/>
        </w:rPr>
        <w:t>runner</w:t>
      </w:r>
      <w:r>
        <w:rPr>
          <w:spacing w:val="-23"/>
          <w:sz w:val="20"/>
        </w:rPr>
        <w:t xml:space="preserve"> </w:t>
      </w:r>
      <w:r>
        <w:rPr>
          <w:sz w:val="20"/>
        </w:rPr>
        <w:t>can</w:t>
      </w:r>
      <w:r>
        <w:rPr>
          <w:spacing w:val="-24"/>
          <w:sz w:val="20"/>
        </w:rPr>
        <w:t xml:space="preserve"> </w:t>
      </w:r>
      <w:r>
        <w:rPr>
          <w:sz w:val="20"/>
        </w:rPr>
        <w:t>be</w:t>
      </w:r>
      <w:r>
        <w:rPr>
          <w:spacing w:val="-23"/>
          <w:sz w:val="20"/>
        </w:rPr>
        <w:t xml:space="preserve"> </w:t>
      </w:r>
      <w:r>
        <w:rPr>
          <w:sz w:val="20"/>
        </w:rPr>
        <w:t>Self-hosted</w:t>
      </w:r>
      <w:r>
        <w:rPr>
          <w:spacing w:val="-23"/>
          <w:sz w:val="20"/>
        </w:rPr>
        <w:t xml:space="preserve"> </w:t>
      </w:r>
      <w:r>
        <w:rPr>
          <w:sz w:val="20"/>
        </w:rPr>
        <w:t>or</w:t>
      </w:r>
      <w:r>
        <w:rPr>
          <w:spacing w:val="-24"/>
          <w:sz w:val="20"/>
        </w:rPr>
        <w:t xml:space="preserve"> </w:t>
      </w:r>
      <w:r>
        <w:rPr>
          <w:sz w:val="20"/>
        </w:rPr>
        <w:t>GitHub-hosted.</w:t>
      </w:r>
      <w:r>
        <w:rPr>
          <w:spacing w:val="-23"/>
          <w:sz w:val="20"/>
        </w:rPr>
        <w:t xml:space="preserve"> </w:t>
      </w:r>
      <w:r>
        <w:rPr>
          <w:sz w:val="20"/>
        </w:rPr>
        <w:t>For</w:t>
      </w:r>
      <w:r>
        <w:rPr>
          <w:spacing w:val="-24"/>
          <w:sz w:val="20"/>
        </w:rPr>
        <w:t xml:space="preserve"> </w:t>
      </w:r>
      <w:r>
        <w:rPr>
          <w:sz w:val="20"/>
        </w:rPr>
        <w:t>installing</w:t>
      </w:r>
      <w:r>
        <w:rPr>
          <w:spacing w:val="-23"/>
          <w:sz w:val="20"/>
        </w:rPr>
        <w:t xml:space="preserve"> </w:t>
      </w:r>
      <w:r>
        <w:rPr>
          <w:sz w:val="20"/>
        </w:rPr>
        <w:t>Self-hosted</w:t>
      </w:r>
      <w:r>
        <w:rPr>
          <w:spacing w:val="-23"/>
          <w:sz w:val="20"/>
        </w:rPr>
        <w:t xml:space="preserve"> </w:t>
      </w:r>
      <w:r>
        <w:rPr>
          <w:sz w:val="20"/>
        </w:rPr>
        <w:t>runners,</w:t>
      </w:r>
      <w:r>
        <w:rPr>
          <w:spacing w:val="-24"/>
          <w:sz w:val="20"/>
        </w:rPr>
        <w:t xml:space="preserve"> </w:t>
      </w:r>
      <w:r>
        <w:rPr>
          <w:sz w:val="20"/>
        </w:rPr>
        <w:t>see</w:t>
      </w:r>
      <w:r>
        <w:rPr>
          <w:spacing w:val="-23"/>
          <w:sz w:val="20"/>
        </w:rPr>
        <w:t xml:space="preserve"> </w:t>
      </w:r>
      <w:hyperlink r:id="rId12">
        <w:r>
          <w:rPr>
            <w:color w:val="337AB7"/>
            <w:sz w:val="20"/>
          </w:rPr>
          <w:t>Self-</w:t>
        </w:r>
      </w:hyperlink>
      <w:hyperlink r:id="rId13">
        <w:r>
          <w:rPr>
            <w:color w:val="337AB7"/>
            <w:sz w:val="20"/>
          </w:rPr>
          <w:t xml:space="preserve"> hosted</w:t>
        </w:r>
        <w:r>
          <w:rPr>
            <w:color w:val="337AB7"/>
            <w:spacing w:val="-8"/>
            <w:sz w:val="20"/>
          </w:rPr>
          <w:t xml:space="preserve"> </w:t>
        </w:r>
        <w:r>
          <w:rPr>
            <w:color w:val="337AB7"/>
            <w:sz w:val="20"/>
          </w:rPr>
          <w:t>runners</w:t>
        </w:r>
      </w:hyperlink>
      <w:r>
        <w:rPr>
          <w:sz w:val="20"/>
        </w:rPr>
        <w:t>.</w:t>
      </w:r>
      <w:r>
        <w:rPr>
          <w:spacing w:val="-8"/>
          <w:sz w:val="20"/>
        </w:rPr>
        <w:t xml:space="preserve"> </w:t>
      </w:r>
      <w:r>
        <w:rPr>
          <w:sz w:val="20"/>
        </w:rPr>
        <w:t>For</w:t>
      </w:r>
      <w:r>
        <w:rPr>
          <w:spacing w:val="-8"/>
          <w:sz w:val="20"/>
        </w:rPr>
        <w:t xml:space="preserve"> </w:t>
      </w:r>
      <w:r>
        <w:rPr>
          <w:sz w:val="20"/>
        </w:rPr>
        <w:t>installing</w:t>
      </w:r>
      <w:r>
        <w:rPr>
          <w:spacing w:val="-7"/>
          <w:sz w:val="20"/>
        </w:rPr>
        <w:t xml:space="preserve"> </w:t>
      </w:r>
      <w:r>
        <w:rPr>
          <w:sz w:val="20"/>
        </w:rPr>
        <w:t>GitHub-hosted</w:t>
      </w:r>
      <w:r>
        <w:rPr>
          <w:spacing w:val="-8"/>
          <w:sz w:val="20"/>
        </w:rPr>
        <w:t xml:space="preserve"> </w:t>
      </w:r>
      <w:r>
        <w:rPr>
          <w:sz w:val="20"/>
        </w:rPr>
        <w:t>runners,</w:t>
      </w:r>
      <w:r>
        <w:rPr>
          <w:spacing w:val="-8"/>
          <w:sz w:val="20"/>
        </w:rPr>
        <w:t xml:space="preserve"> </w:t>
      </w:r>
      <w:r>
        <w:rPr>
          <w:sz w:val="20"/>
        </w:rPr>
        <w:t>see</w:t>
      </w:r>
      <w:r>
        <w:rPr>
          <w:spacing w:val="-8"/>
          <w:sz w:val="20"/>
        </w:rPr>
        <w:t xml:space="preserve"> </w:t>
      </w:r>
      <w:hyperlink r:id="rId14">
        <w:r>
          <w:rPr>
            <w:color w:val="337AB7"/>
            <w:sz w:val="20"/>
          </w:rPr>
          <w:t>GitHub-hosted</w:t>
        </w:r>
        <w:r>
          <w:rPr>
            <w:color w:val="337AB7"/>
            <w:spacing w:val="-7"/>
            <w:sz w:val="20"/>
          </w:rPr>
          <w:t xml:space="preserve"> </w:t>
        </w:r>
        <w:r>
          <w:rPr>
            <w:color w:val="337AB7"/>
            <w:sz w:val="20"/>
          </w:rPr>
          <w:t>runners</w:t>
        </w:r>
      </w:hyperlink>
      <w:r>
        <w:rPr>
          <w:sz w:val="20"/>
        </w:rPr>
        <w:t>.</w:t>
      </w:r>
    </w:p>
    <w:p w14:paraId="06337FBF" w14:textId="77777777" w:rsidR="00D64DB2" w:rsidRDefault="00D64DB2">
      <w:pPr>
        <w:pStyle w:val="BodyText"/>
        <w:spacing w:before="9"/>
      </w:pPr>
    </w:p>
    <w:p w14:paraId="00B8666E" w14:textId="77777777" w:rsidR="00D64DB2" w:rsidRDefault="0022516B">
      <w:pPr>
        <w:pStyle w:val="Heading4"/>
      </w:pPr>
      <w:bookmarkStart w:id="1779" w:name="Configure_GitHub_Secrets"/>
      <w:bookmarkEnd w:id="1779"/>
      <w:r>
        <w:t>Configure GitHub Secrets</w:t>
      </w:r>
    </w:p>
    <w:p w14:paraId="3D3E4B99" w14:textId="77777777" w:rsidR="00D64DB2" w:rsidRDefault="00D64DB2">
      <w:pPr>
        <w:pStyle w:val="BodyText"/>
        <w:spacing w:before="3"/>
        <w:rPr>
          <w:b/>
          <w:sz w:val="23"/>
        </w:rPr>
      </w:pPr>
    </w:p>
    <w:p w14:paraId="19E70AEC" w14:textId="77777777" w:rsidR="00D64DB2" w:rsidRDefault="0022516B">
      <w:pPr>
        <w:spacing w:before="1" w:line="314" w:lineRule="auto"/>
        <w:ind w:left="100"/>
        <w:rPr>
          <w:sz w:val="20"/>
        </w:rPr>
      </w:pPr>
      <w:r>
        <w:rPr>
          <w:sz w:val="20"/>
        </w:rPr>
        <w:t>Sensitive</w:t>
      </w:r>
      <w:r>
        <w:rPr>
          <w:spacing w:val="-13"/>
          <w:sz w:val="20"/>
        </w:rPr>
        <w:t xml:space="preserve"> </w:t>
      </w:r>
      <w:r>
        <w:rPr>
          <w:sz w:val="20"/>
        </w:rPr>
        <w:t>data</w:t>
      </w:r>
      <w:r>
        <w:rPr>
          <w:spacing w:val="-13"/>
          <w:sz w:val="20"/>
        </w:rPr>
        <w:t xml:space="preserve"> </w:t>
      </w:r>
      <w:r>
        <w:rPr>
          <w:sz w:val="20"/>
        </w:rPr>
        <w:t>such</w:t>
      </w:r>
      <w:r>
        <w:rPr>
          <w:spacing w:val="-12"/>
          <w:sz w:val="20"/>
        </w:rPr>
        <w:t xml:space="preserve"> </w:t>
      </w:r>
      <w:r>
        <w:rPr>
          <w:sz w:val="20"/>
        </w:rPr>
        <w:t>as</w:t>
      </w:r>
      <w:r>
        <w:rPr>
          <w:spacing w:val="-13"/>
          <w:sz w:val="20"/>
        </w:rPr>
        <w:t xml:space="preserve"> </w:t>
      </w:r>
      <w:r>
        <w:rPr>
          <w:sz w:val="20"/>
        </w:rPr>
        <w:t>access</w:t>
      </w:r>
      <w:r>
        <w:rPr>
          <w:spacing w:val="-13"/>
          <w:sz w:val="20"/>
        </w:rPr>
        <w:t xml:space="preserve"> </w:t>
      </w:r>
      <w:r>
        <w:rPr>
          <w:sz w:val="20"/>
        </w:rPr>
        <w:t>tokens,</w:t>
      </w:r>
      <w:r>
        <w:rPr>
          <w:spacing w:val="-12"/>
          <w:sz w:val="20"/>
        </w:rPr>
        <w:t xml:space="preserve"> </w:t>
      </w:r>
      <w:r>
        <w:rPr>
          <w:sz w:val="20"/>
        </w:rPr>
        <w:t>user</w:t>
      </w:r>
      <w:r>
        <w:rPr>
          <w:spacing w:val="-13"/>
          <w:sz w:val="20"/>
        </w:rPr>
        <w:t xml:space="preserve"> </w:t>
      </w:r>
      <w:r>
        <w:rPr>
          <w:sz w:val="20"/>
        </w:rPr>
        <w:t>names,</w:t>
      </w:r>
      <w:r>
        <w:rPr>
          <w:spacing w:val="-12"/>
          <w:sz w:val="20"/>
        </w:rPr>
        <w:t xml:space="preserve"> </w:t>
      </w:r>
      <w:r>
        <w:rPr>
          <w:sz w:val="20"/>
        </w:rPr>
        <w:t>passwords</w:t>
      </w:r>
      <w:r>
        <w:rPr>
          <w:spacing w:val="-13"/>
          <w:sz w:val="20"/>
        </w:rPr>
        <w:t xml:space="preserve"> </w:t>
      </w:r>
      <w:r>
        <w:rPr>
          <w:sz w:val="20"/>
        </w:rPr>
        <w:t>and</w:t>
      </w:r>
      <w:r>
        <w:rPr>
          <w:spacing w:val="-13"/>
          <w:sz w:val="20"/>
        </w:rPr>
        <w:t xml:space="preserve"> </w:t>
      </w:r>
      <w:r>
        <w:rPr>
          <w:sz w:val="20"/>
        </w:rPr>
        <w:t>even</w:t>
      </w:r>
      <w:r>
        <w:rPr>
          <w:spacing w:val="-12"/>
          <w:sz w:val="20"/>
        </w:rPr>
        <w:t xml:space="preserve"> </w:t>
      </w:r>
      <w:r>
        <w:rPr>
          <w:sz w:val="20"/>
        </w:rPr>
        <w:t>URLs</w:t>
      </w:r>
      <w:r>
        <w:rPr>
          <w:spacing w:val="-13"/>
          <w:sz w:val="20"/>
        </w:rPr>
        <w:t xml:space="preserve"> </w:t>
      </w:r>
      <w:r>
        <w:rPr>
          <w:sz w:val="20"/>
        </w:rPr>
        <w:t>must</w:t>
      </w:r>
      <w:r>
        <w:rPr>
          <w:spacing w:val="-13"/>
          <w:sz w:val="20"/>
        </w:rPr>
        <w:t xml:space="preserve"> </w:t>
      </w:r>
      <w:r>
        <w:rPr>
          <w:sz w:val="20"/>
        </w:rPr>
        <w:t>be</w:t>
      </w:r>
      <w:r>
        <w:rPr>
          <w:spacing w:val="-12"/>
          <w:sz w:val="20"/>
        </w:rPr>
        <w:t xml:space="preserve"> </w:t>
      </w:r>
      <w:r>
        <w:rPr>
          <w:sz w:val="20"/>
        </w:rPr>
        <w:t>configured</w:t>
      </w:r>
      <w:r>
        <w:rPr>
          <w:spacing w:val="-13"/>
          <w:sz w:val="20"/>
        </w:rPr>
        <w:t xml:space="preserve"> </w:t>
      </w:r>
      <w:r>
        <w:rPr>
          <w:sz w:val="20"/>
        </w:rPr>
        <w:t>using GitHub</w:t>
      </w:r>
      <w:r>
        <w:rPr>
          <w:spacing w:val="-3"/>
          <w:sz w:val="20"/>
        </w:rPr>
        <w:t xml:space="preserve"> </w:t>
      </w:r>
      <w:r>
        <w:rPr>
          <w:sz w:val="20"/>
        </w:rPr>
        <w:t>secrets</w:t>
      </w:r>
      <w:r>
        <w:rPr>
          <w:spacing w:val="-2"/>
          <w:sz w:val="20"/>
        </w:rPr>
        <w:t xml:space="preserve"> </w:t>
      </w:r>
      <w:r>
        <w:rPr>
          <w:sz w:val="20"/>
        </w:rPr>
        <w:t>(</w:t>
      </w:r>
      <w:r>
        <w:rPr>
          <w:b/>
          <w:sz w:val="20"/>
        </w:rPr>
        <w:t>GitHub</w:t>
      </w:r>
      <w:r>
        <w:rPr>
          <w:b/>
          <w:spacing w:val="-3"/>
          <w:sz w:val="20"/>
        </w:rPr>
        <w:t xml:space="preserve"> </w:t>
      </w:r>
      <w:r>
        <w:rPr>
          <w:rFonts w:ascii="Segoe UI" w:hAnsi="Segoe UI"/>
          <w:sz w:val="20"/>
        </w:rPr>
        <w:t>→</w:t>
      </w:r>
      <w:r>
        <w:rPr>
          <w:rFonts w:ascii="Segoe UI" w:hAnsi="Segoe UI"/>
          <w:spacing w:val="-7"/>
          <w:sz w:val="20"/>
        </w:rPr>
        <w:t xml:space="preserve"> </w:t>
      </w:r>
      <w:r>
        <w:rPr>
          <w:b/>
          <w:sz w:val="20"/>
        </w:rPr>
        <w:t>Project</w:t>
      </w:r>
      <w:r>
        <w:rPr>
          <w:b/>
          <w:spacing w:val="-2"/>
          <w:sz w:val="20"/>
        </w:rPr>
        <w:t xml:space="preserve"> </w:t>
      </w:r>
      <w:r>
        <w:rPr>
          <w:rFonts w:ascii="Segoe UI" w:hAnsi="Segoe UI"/>
          <w:sz w:val="20"/>
        </w:rPr>
        <w:t>→</w:t>
      </w:r>
      <w:r>
        <w:rPr>
          <w:rFonts w:ascii="Segoe UI" w:hAnsi="Segoe UI"/>
          <w:spacing w:val="-8"/>
          <w:sz w:val="20"/>
        </w:rPr>
        <w:t xml:space="preserve"> </w:t>
      </w:r>
      <w:r>
        <w:rPr>
          <w:b/>
          <w:sz w:val="20"/>
        </w:rPr>
        <w:t>Settings</w:t>
      </w:r>
      <w:r>
        <w:rPr>
          <w:b/>
          <w:spacing w:val="-1"/>
          <w:sz w:val="20"/>
        </w:rPr>
        <w:t xml:space="preserve"> </w:t>
      </w:r>
      <w:r>
        <w:rPr>
          <w:rFonts w:ascii="Segoe UI" w:hAnsi="Segoe UI"/>
          <w:sz w:val="20"/>
        </w:rPr>
        <w:t>→</w:t>
      </w:r>
      <w:r>
        <w:rPr>
          <w:rFonts w:ascii="Segoe UI" w:hAnsi="Segoe UI"/>
          <w:spacing w:val="-7"/>
          <w:sz w:val="20"/>
        </w:rPr>
        <w:t xml:space="preserve"> </w:t>
      </w:r>
      <w:r>
        <w:rPr>
          <w:b/>
          <w:sz w:val="20"/>
        </w:rPr>
        <w:t>Secrets</w:t>
      </w:r>
      <w:r>
        <w:rPr>
          <w:b/>
          <w:spacing w:val="-3"/>
          <w:sz w:val="20"/>
        </w:rPr>
        <w:t xml:space="preserve"> </w:t>
      </w:r>
      <w:r>
        <w:rPr>
          <w:b/>
          <w:sz w:val="20"/>
        </w:rPr>
        <w:t>and</w:t>
      </w:r>
      <w:r>
        <w:rPr>
          <w:b/>
          <w:spacing w:val="-2"/>
          <w:sz w:val="20"/>
        </w:rPr>
        <w:t xml:space="preserve"> </w:t>
      </w:r>
      <w:r>
        <w:rPr>
          <w:b/>
          <w:sz w:val="20"/>
        </w:rPr>
        <w:t>Variables</w:t>
      </w:r>
      <w:r>
        <w:rPr>
          <w:b/>
          <w:spacing w:val="-2"/>
          <w:sz w:val="20"/>
        </w:rPr>
        <w:t xml:space="preserve"> </w:t>
      </w:r>
      <w:r>
        <w:rPr>
          <w:rFonts w:ascii="Segoe UI" w:hAnsi="Segoe UI"/>
          <w:sz w:val="20"/>
        </w:rPr>
        <w:t>→</w:t>
      </w:r>
      <w:r>
        <w:rPr>
          <w:rFonts w:ascii="Segoe UI" w:hAnsi="Segoe UI"/>
          <w:spacing w:val="-8"/>
          <w:sz w:val="20"/>
        </w:rPr>
        <w:t xml:space="preserve"> </w:t>
      </w:r>
      <w:r>
        <w:rPr>
          <w:b/>
          <w:sz w:val="20"/>
        </w:rPr>
        <w:t>Actions</w:t>
      </w:r>
      <w:r>
        <w:rPr>
          <w:sz w:val="20"/>
        </w:rPr>
        <w:t>).</w:t>
      </w:r>
    </w:p>
    <w:p w14:paraId="4F9AB29C" w14:textId="77777777" w:rsidR="00D64DB2" w:rsidRDefault="00D64DB2">
      <w:pPr>
        <w:spacing w:line="314" w:lineRule="auto"/>
        <w:rPr>
          <w:sz w:val="20"/>
        </w:rPr>
        <w:sectPr w:rsidR="00D64DB2">
          <w:pgSz w:w="12240" w:h="15840"/>
          <w:pgMar w:top="1400" w:right="1320" w:bottom="280" w:left="1340" w:header="720" w:footer="720" w:gutter="0"/>
          <w:cols w:space="720"/>
        </w:sectPr>
      </w:pPr>
    </w:p>
    <w:p w14:paraId="7CC2F152" w14:textId="77777777" w:rsidR="00D64DB2" w:rsidRDefault="0022516B">
      <w:pPr>
        <w:pStyle w:val="BodyText"/>
        <w:spacing w:before="85"/>
        <w:ind w:left="100"/>
      </w:pPr>
      <w:r>
        <w:lastRenderedPageBreak/>
        <w:t>Synopsys Bridge CLI Guide | 4 - GitHub - Synopsys Action | 36</w:t>
      </w:r>
    </w:p>
    <w:p w14:paraId="5DB0D125" w14:textId="77777777" w:rsidR="00D64DB2" w:rsidRDefault="00D64DB2">
      <w:pPr>
        <w:pStyle w:val="BodyText"/>
        <w:rPr>
          <w:sz w:val="22"/>
        </w:rPr>
      </w:pPr>
    </w:p>
    <w:p w14:paraId="63546A1B" w14:textId="77777777" w:rsidR="00D64DB2" w:rsidRDefault="00D64DB2">
      <w:pPr>
        <w:pStyle w:val="BodyText"/>
        <w:rPr>
          <w:sz w:val="22"/>
        </w:rPr>
      </w:pPr>
    </w:p>
    <w:p w14:paraId="38777CB4" w14:textId="77777777" w:rsidR="00D64DB2" w:rsidRDefault="0022516B">
      <w:pPr>
        <w:pStyle w:val="Heading4"/>
        <w:spacing w:before="154"/>
      </w:pPr>
      <w:bookmarkStart w:id="1780" w:name="Configure_GitHub_Token"/>
      <w:bookmarkEnd w:id="1780"/>
      <w:r>
        <w:t>Configure GitHub Token</w:t>
      </w:r>
    </w:p>
    <w:p w14:paraId="5AF7D8A2" w14:textId="77777777" w:rsidR="00D64DB2" w:rsidRDefault="00D64DB2">
      <w:pPr>
        <w:pStyle w:val="BodyText"/>
        <w:spacing w:before="4"/>
        <w:rPr>
          <w:b/>
          <w:sz w:val="15"/>
        </w:rPr>
      </w:pPr>
    </w:p>
    <w:p w14:paraId="713EB77C" w14:textId="77777777" w:rsidR="00D64DB2" w:rsidRDefault="0022516B">
      <w:pPr>
        <w:pStyle w:val="BodyText"/>
        <w:spacing w:before="95" w:line="340" w:lineRule="auto"/>
        <w:ind w:left="100" w:right="339"/>
      </w:pPr>
      <w:r>
        <w:rPr>
          <w:rFonts w:ascii="Courier New"/>
          <w:sz w:val="16"/>
          <w:shd w:val="clear" w:color="auto" w:fill="EDEDED"/>
        </w:rPr>
        <w:t>github_token</w:t>
      </w:r>
      <w:r>
        <w:rPr>
          <w:rFonts w:ascii="Courier New"/>
          <w:spacing w:val="-59"/>
          <w:sz w:val="16"/>
        </w:rPr>
        <w:t xml:space="preserve"> </w:t>
      </w:r>
      <w:r>
        <w:t>is</w:t>
      </w:r>
      <w:r>
        <w:rPr>
          <w:spacing w:val="-12"/>
        </w:rPr>
        <w:t xml:space="preserve"> </w:t>
      </w:r>
      <w:r>
        <w:t>required</w:t>
      </w:r>
      <w:r>
        <w:rPr>
          <w:spacing w:val="-12"/>
        </w:rPr>
        <w:t xml:space="preserve"> </w:t>
      </w:r>
      <w:r>
        <w:t>as</w:t>
      </w:r>
      <w:r>
        <w:rPr>
          <w:spacing w:val="-12"/>
        </w:rPr>
        <w:t xml:space="preserve"> </w:t>
      </w:r>
      <w:r>
        <w:t>input</w:t>
      </w:r>
      <w:r>
        <w:rPr>
          <w:spacing w:val="-12"/>
        </w:rPr>
        <w:t xml:space="preserve"> </w:t>
      </w:r>
      <w:r>
        <w:t>when</w:t>
      </w:r>
      <w:r>
        <w:rPr>
          <w:spacing w:val="-12"/>
        </w:rPr>
        <w:t xml:space="preserve"> </w:t>
      </w:r>
      <w:r>
        <w:t>running</w:t>
      </w:r>
      <w:r>
        <w:rPr>
          <w:spacing w:val="-12"/>
        </w:rPr>
        <w:t xml:space="preserve"> </w:t>
      </w:r>
      <w:r>
        <w:t>Black</w:t>
      </w:r>
      <w:r>
        <w:rPr>
          <w:spacing w:val="-12"/>
        </w:rPr>
        <w:t xml:space="preserve"> </w:t>
      </w:r>
      <w:r>
        <w:t>Duck</w:t>
      </w:r>
      <w:r>
        <w:rPr>
          <w:spacing w:val="-12"/>
        </w:rPr>
        <w:t xml:space="preserve"> </w:t>
      </w:r>
      <w:r>
        <w:t>Fix</w:t>
      </w:r>
      <w:r>
        <w:rPr>
          <w:spacing w:val="-13"/>
        </w:rPr>
        <w:t xml:space="preserve"> </w:t>
      </w:r>
      <w:r>
        <w:t>PR,</w:t>
      </w:r>
      <w:r>
        <w:rPr>
          <w:spacing w:val="-12"/>
        </w:rPr>
        <w:t xml:space="preserve"> </w:t>
      </w:r>
      <w:r>
        <w:t>Black</w:t>
      </w:r>
      <w:r>
        <w:rPr>
          <w:spacing w:val="-12"/>
        </w:rPr>
        <w:t xml:space="preserve"> </w:t>
      </w:r>
      <w:r>
        <w:t>Duck/Coverity</w:t>
      </w:r>
      <w:r>
        <w:rPr>
          <w:spacing w:val="-12"/>
        </w:rPr>
        <w:t xml:space="preserve"> </w:t>
      </w:r>
      <w:r>
        <w:t>PR</w:t>
      </w:r>
      <w:r>
        <w:rPr>
          <w:spacing w:val="-12"/>
        </w:rPr>
        <w:t xml:space="preserve"> </w:t>
      </w:r>
      <w:r>
        <w:t>Comment. There are two different types of tokens that can be passed to</w:t>
      </w:r>
      <w:r>
        <w:rPr>
          <w:spacing w:val="-30"/>
        </w:rPr>
        <w:t xml:space="preserve"> </w:t>
      </w:r>
      <w:r>
        <w:rPr>
          <w:rFonts w:ascii="Courier New"/>
          <w:sz w:val="16"/>
          <w:shd w:val="clear" w:color="auto" w:fill="EDEDED"/>
        </w:rPr>
        <w:t>github_token</w:t>
      </w:r>
      <w:r>
        <w:t>:</w:t>
      </w:r>
    </w:p>
    <w:p w14:paraId="0E11FAD3" w14:textId="77777777" w:rsidR="00D64DB2" w:rsidRDefault="00D64DB2">
      <w:pPr>
        <w:pStyle w:val="BodyText"/>
        <w:spacing w:before="1"/>
        <w:rPr>
          <w:sz w:val="22"/>
        </w:rPr>
      </w:pPr>
    </w:p>
    <w:p w14:paraId="62D01DFB" w14:textId="77777777" w:rsidR="00D64DB2" w:rsidRDefault="0022516B">
      <w:pPr>
        <w:pStyle w:val="ListParagraph"/>
        <w:numPr>
          <w:ilvl w:val="0"/>
          <w:numId w:val="7"/>
        </w:numPr>
        <w:tabs>
          <w:tab w:val="left" w:pos="700"/>
        </w:tabs>
        <w:spacing w:line="321" w:lineRule="auto"/>
        <w:ind w:left="700" w:right="268"/>
        <w:rPr>
          <w:sz w:val="20"/>
        </w:rPr>
      </w:pPr>
      <w:r>
        <w:rPr>
          <w:spacing w:val="-3"/>
          <w:sz w:val="20"/>
        </w:rPr>
        <w:t xml:space="preserve">Token </w:t>
      </w:r>
      <w:r>
        <w:rPr>
          <w:sz w:val="20"/>
        </w:rPr>
        <w:t xml:space="preserve">can be GitHub specified </w:t>
      </w:r>
      <w:r>
        <w:rPr>
          <w:rFonts w:ascii="Courier New" w:hAnsi="Courier New"/>
          <w:sz w:val="16"/>
          <w:shd w:val="clear" w:color="auto" w:fill="EDEDED"/>
        </w:rPr>
        <w:t>secrets.GITHUB_TOKEN</w:t>
      </w:r>
      <w:r>
        <w:rPr>
          <w:rFonts w:ascii="Courier New" w:hAnsi="Courier New"/>
          <w:sz w:val="16"/>
        </w:rPr>
        <w:t xml:space="preserve"> </w:t>
      </w:r>
      <w:r>
        <w:rPr>
          <w:sz w:val="20"/>
        </w:rPr>
        <w:t>with required workflow read and write permissions</w:t>
      </w:r>
      <w:r>
        <w:rPr>
          <w:spacing w:val="-8"/>
          <w:sz w:val="20"/>
        </w:rPr>
        <w:t xml:space="preserve"> </w:t>
      </w:r>
      <w:r>
        <w:rPr>
          <w:sz w:val="20"/>
        </w:rPr>
        <w:t>(</w:t>
      </w:r>
      <w:r>
        <w:rPr>
          <w:b/>
          <w:sz w:val="20"/>
        </w:rPr>
        <w:t>GitHub</w:t>
      </w:r>
      <w:r>
        <w:rPr>
          <w:b/>
          <w:spacing w:val="-7"/>
          <w:sz w:val="20"/>
        </w:rPr>
        <w:t xml:space="preserve"> </w:t>
      </w:r>
      <w:r>
        <w:rPr>
          <w:rFonts w:ascii="Segoe UI" w:hAnsi="Segoe UI"/>
          <w:sz w:val="20"/>
        </w:rPr>
        <w:t>→</w:t>
      </w:r>
      <w:r>
        <w:rPr>
          <w:rFonts w:ascii="Segoe UI" w:hAnsi="Segoe UI"/>
          <w:spacing w:val="-12"/>
          <w:sz w:val="20"/>
        </w:rPr>
        <w:t xml:space="preserve"> </w:t>
      </w:r>
      <w:r>
        <w:rPr>
          <w:b/>
          <w:sz w:val="20"/>
        </w:rPr>
        <w:t>Project</w:t>
      </w:r>
      <w:r>
        <w:rPr>
          <w:b/>
          <w:spacing w:val="-7"/>
          <w:sz w:val="20"/>
        </w:rPr>
        <w:t xml:space="preserve"> </w:t>
      </w:r>
      <w:r>
        <w:rPr>
          <w:rFonts w:ascii="Segoe UI" w:hAnsi="Segoe UI"/>
          <w:sz w:val="20"/>
        </w:rPr>
        <w:t>→</w:t>
      </w:r>
      <w:r>
        <w:rPr>
          <w:rFonts w:ascii="Segoe UI" w:hAnsi="Segoe UI"/>
          <w:spacing w:val="-13"/>
          <w:sz w:val="20"/>
        </w:rPr>
        <w:t xml:space="preserve"> </w:t>
      </w:r>
      <w:r>
        <w:rPr>
          <w:b/>
          <w:sz w:val="20"/>
        </w:rPr>
        <w:t>Settings</w:t>
      </w:r>
      <w:r>
        <w:rPr>
          <w:b/>
          <w:spacing w:val="-6"/>
          <w:sz w:val="20"/>
        </w:rPr>
        <w:t xml:space="preserve"> </w:t>
      </w:r>
      <w:r>
        <w:rPr>
          <w:rFonts w:ascii="Segoe UI" w:hAnsi="Segoe UI"/>
          <w:sz w:val="20"/>
        </w:rPr>
        <w:t>→</w:t>
      </w:r>
      <w:r>
        <w:rPr>
          <w:rFonts w:ascii="Segoe UI" w:hAnsi="Segoe UI"/>
          <w:spacing w:val="-12"/>
          <w:sz w:val="20"/>
        </w:rPr>
        <w:t xml:space="preserve"> </w:t>
      </w:r>
      <w:r>
        <w:rPr>
          <w:b/>
          <w:sz w:val="20"/>
        </w:rPr>
        <w:t>Actions</w:t>
      </w:r>
      <w:r>
        <w:rPr>
          <w:b/>
          <w:spacing w:val="-6"/>
          <w:sz w:val="20"/>
        </w:rPr>
        <w:t xml:space="preserve"> </w:t>
      </w:r>
      <w:r>
        <w:rPr>
          <w:rFonts w:ascii="Segoe UI" w:hAnsi="Segoe UI"/>
          <w:sz w:val="20"/>
        </w:rPr>
        <w:t>→</w:t>
      </w:r>
      <w:r>
        <w:rPr>
          <w:rFonts w:ascii="Segoe UI" w:hAnsi="Segoe UI"/>
          <w:spacing w:val="-12"/>
          <w:sz w:val="20"/>
        </w:rPr>
        <w:t xml:space="preserve"> </w:t>
      </w:r>
      <w:r>
        <w:rPr>
          <w:b/>
          <w:sz w:val="20"/>
        </w:rPr>
        <w:t>General</w:t>
      </w:r>
      <w:r>
        <w:rPr>
          <w:b/>
          <w:spacing w:val="-7"/>
          <w:sz w:val="20"/>
        </w:rPr>
        <w:t xml:space="preserve"> </w:t>
      </w:r>
      <w:r>
        <w:rPr>
          <w:rFonts w:ascii="Segoe UI" w:hAnsi="Segoe UI"/>
          <w:sz w:val="20"/>
        </w:rPr>
        <w:t>→</w:t>
      </w:r>
      <w:r>
        <w:rPr>
          <w:rFonts w:ascii="Segoe UI" w:hAnsi="Segoe UI"/>
          <w:spacing w:val="-12"/>
          <w:sz w:val="20"/>
        </w:rPr>
        <w:t xml:space="preserve"> </w:t>
      </w:r>
      <w:r>
        <w:rPr>
          <w:b/>
          <w:sz w:val="20"/>
        </w:rPr>
        <w:t>Workflow</w:t>
      </w:r>
      <w:r>
        <w:rPr>
          <w:b/>
          <w:spacing w:val="-8"/>
          <w:sz w:val="20"/>
        </w:rPr>
        <w:t xml:space="preserve"> </w:t>
      </w:r>
      <w:r>
        <w:rPr>
          <w:b/>
          <w:sz w:val="20"/>
        </w:rPr>
        <w:t>Permissions</w:t>
      </w:r>
      <w:r>
        <w:rPr>
          <w:sz w:val="20"/>
        </w:rPr>
        <w:t>).</w:t>
      </w:r>
      <w:r>
        <w:rPr>
          <w:spacing w:val="-7"/>
          <w:sz w:val="20"/>
        </w:rPr>
        <w:t xml:space="preserve"> </w:t>
      </w:r>
      <w:r>
        <w:rPr>
          <w:sz w:val="20"/>
        </w:rPr>
        <w:t>It</w:t>
      </w:r>
      <w:r>
        <w:rPr>
          <w:spacing w:val="-7"/>
          <w:sz w:val="20"/>
        </w:rPr>
        <w:t xml:space="preserve"> </w:t>
      </w:r>
      <w:r>
        <w:rPr>
          <w:sz w:val="20"/>
        </w:rPr>
        <w:t>will be created by GitHub at start of each workflow</w:t>
      </w:r>
      <w:r>
        <w:rPr>
          <w:spacing w:val="-16"/>
          <w:sz w:val="20"/>
        </w:rPr>
        <w:t xml:space="preserve"> </w:t>
      </w:r>
      <w:r>
        <w:rPr>
          <w:sz w:val="20"/>
        </w:rPr>
        <w:t>run.</w:t>
      </w:r>
    </w:p>
    <w:p w14:paraId="651B2243" w14:textId="77777777" w:rsidR="00D64DB2" w:rsidRDefault="0022516B">
      <w:pPr>
        <w:pStyle w:val="ListParagraph"/>
        <w:numPr>
          <w:ilvl w:val="0"/>
          <w:numId w:val="7"/>
        </w:numPr>
        <w:tabs>
          <w:tab w:val="left" w:pos="700"/>
        </w:tabs>
        <w:spacing w:before="20" w:line="321" w:lineRule="auto"/>
        <w:ind w:left="700" w:right="467"/>
        <w:rPr>
          <w:sz w:val="20"/>
        </w:rPr>
      </w:pPr>
      <w:r>
        <w:rPr>
          <w:sz w:val="20"/>
        </w:rPr>
        <w:t xml:space="preserve">If you need a token that requires permissions that </w:t>
      </w:r>
      <w:r>
        <w:rPr>
          <w:spacing w:val="-3"/>
          <w:sz w:val="20"/>
        </w:rPr>
        <w:t xml:space="preserve">aren't </w:t>
      </w:r>
      <w:r>
        <w:rPr>
          <w:sz w:val="20"/>
        </w:rPr>
        <w:t xml:space="preserve">available in the </w:t>
      </w:r>
      <w:r>
        <w:rPr>
          <w:rFonts w:ascii="Courier New" w:hAnsi="Courier New"/>
          <w:sz w:val="16"/>
          <w:shd w:val="clear" w:color="auto" w:fill="EDEDED"/>
        </w:rPr>
        <w:t>secrets.GITHUB_TOKEN</w:t>
      </w:r>
      <w:r>
        <w:rPr>
          <w:sz w:val="20"/>
        </w:rPr>
        <w:t>, create</w:t>
      </w:r>
      <w:r>
        <w:rPr>
          <w:spacing w:val="-7"/>
          <w:sz w:val="20"/>
        </w:rPr>
        <w:t xml:space="preserve"> </w:t>
      </w:r>
      <w:r>
        <w:rPr>
          <w:sz w:val="20"/>
        </w:rPr>
        <w:t>a</w:t>
      </w:r>
      <w:r>
        <w:rPr>
          <w:spacing w:val="-7"/>
          <w:sz w:val="20"/>
        </w:rPr>
        <w:t xml:space="preserve"> </w:t>
      </w:r>
      <w:r>
        <w:rPr>
          <w:sz w:val="20"/>
        </w:rPr>
        <w:t>Personal</w:t>
      </w:r>
      <w:r>
        <w:rPr>
          <w:spacing w:val="-6"/>
          <w:sz w:val="20"/>
        </w:rPr>
        <w:t xml:space="preserve"> </w:t>
      </w:r>
      <w:r>
        <w:rPr>
          <w:sz w:val="20"/>
        </w:rPr>
        <w:t>Access</w:t>
      </w:r>
      <w:r>
        <w:rPr>
          <w:spacing w:val="-7"/>
          <w:sz w:val="20"/>
        </w:rPr>
        <w:t xml:space="preserve"> </w:t>
      </w:r>
      <w:r>
        <w:rPr>
          <w:spacing w:val="-3"/>
          <w:sz w:val="20"/>
        </w:rPr>
        <w:t>Token</w:t>
      </w:r>
      <w:r>
        <w:rPr>
          <w:spacing w:val="-7"/>
          <w:sz w:val="20"/>
        </w:rPr>
        <w:t xml:space="preserve"> </w:t>
      </w:r>
      <w:r>
        <w:rPr>
          <w:spacing w:val="-6"/>
          <w:sz w:val="20"/>
        </w:rPr>
        <w:t xml:space="preserve">(PAT) </w:t>
      </w:r>
      <w:r>
        <w:rPr>
          <w:sz w:val="20"/>
        </w:rPr>
        <w:t>with</w:t>
      </w:r>
      <w:r>
        <w:rPr>
          <w:spacing w:val="-7"/>
          <w:sz w:val="20"/>
        </w:rPr>
        <w:t xml:space="preserve"> </w:t>
      </w:r>
      <w:r>
        <w:rPr>
          <w:sz w:val="20"/>
        </w:rPr>
        <w:t>required</w:t>
      </w:r>
      <w:r>
        <w:rPr>
          <w:spacing w:val="-7"/>
          <w:sz w:val="20"/>
        </w:rPr>
        <w:t xml:space="preserve"> </w:t>
      </w:r>
      <w:r>
        <w:rPr>
          <w:sz w:val="20"/>
        </w:rPr>
        <w:t>scopes</w:t>
      </w:r>
      <w:r>
        <w:rPr>
          <w:spacing w:val="-6"/>
          <w:sz w:val="20"/>
        </w:rPr>
        <w:t xml:space="preserve"> </w:t>
      </w:r>
      <w:r>
        <w:rPr>
          <w:sz w:val="20"/>
        </w:rPr>
        <w:t>(</w:t>
      </w:r>
      <w:r>
        <w:rPr>
          <w:b/>
          <w:sz w:val="20"/>
        </w:rPr>
        <w:t>Select</w:t>
      </w:r>
      <w:r>
        <w:rPr>
          <w:b/>
          <w:spacing w:val="-7"/>
          <w:sz w:val="20"/>
        </w:rPr>
        <w:t xml:space="preserve"> </w:t>
      </w:r>
      <w:r>
        <w:rPr>
          <w:b/>
          <w:sz w:val="20"/>
        </w:rPr>
        <w:t>Profile</w:t>
      </w:r>
      <w:r>
        <w:rPr>
          <w:b/>
          <w:spacing w:val="-7"/>
          <w:sz w:val="20"/>
        </w:rPr>
        <w:t xml:space="preserve"> </w:t>
      </w:r>
      <w:r>
        <w:rPr>
          <w:b/>
          <w:sz w:val="20"/>
        </w:rPr>
        <w:t>Photo</w:t>
      </w:r>
      <w:r>
        <w:rPr>
          <w:b/>
          <w:spacing w:val="-6"/>
          <w:sz w:val="20"/>
        </w:rPr>
        <w:t xml:space="preserve"> </w:t>
      </w:r>
      <w:r>
        <w:rPr>
          <w:rFonts w:ascii="Segoe UI" w:hAnsi="Segoe UI"/>
          <w:sz w:val="20"/>
        </w:rPr>
        <w:t>→</w:t>
      </w:r>
      <w:r>
        <w:rPr>
          <w:rFonts w:ascii="Segoe UI" w:hAnsi="Segoe UI"/>
          <w:spacing w:val="-12"/>
          <w:sz w:val="20"/>
        </w:rPr>
        <w:t xml:space="preserve"> </w:t>
      </w:r>
      <w:r>
        <w:rPr>
          <w:b/>
          <w:sz w:val="20"/>
        </w:rPr>
        <w:t>Settings</w:t>
      </w:r>
      <w:r>
        <w:rPr>
          <w:b/>
          <w:spacing w:val="-6"/>
          <w:sz w:val="20"/>
        </w:rPr>
        <w:t xml:space="preserve"> </w:t>
      </w:r>
      <w:r>
        <w:rPr>
          <w:rFonts w:ascii="Segoe UI" w:hAnsi="Segoe UI"/>
          <w:sz w:val="20"/>
        </w:rPr>
        <w:t xml:space="preserve">→ </w:t>
      </w:r>
      <w:r>
        <w:rPr>
          <w:b/>
          <w:sz w:val="20"/>
        </w:rPr>
        <w:t xml:space="preserve">Developer Settings </w:t>
      </w:r>
      <w:r>
        <w:rPr>
          <w:rFonts w:ascii="Segoe UI" w:hAnsi="Segoe UI"/>
          <w:sz w:val="20"/>
        </w:rPr>
        <w:t xml:space="preserve">→ </w:t>
      </w:r>
      <w:r>
        <w:rPr>
          <w:b/>
          <w:sz w:val="20"/>
        </w:rPr>
        <w:t>Personal access tokens</w:t>
      </w:r>
      <w:r>
        <w:rPr>
          <w:sz w:val="20"/>
        </w:rPr>
        <w:t xml:space="preserve">). For more information, see </w:t>
      </w:r>
      <w:hyperlink r:id="rId15" w:anchor="granting-additional-permissions">
        <w:r>
          <w:rPr>
            <w:color w:val="337AB7"/>
            <w:sz w:val="20"/>
          </w:rPr>
          <w:t>Granting Additional</w:t>
        </w:r>
      </w:hyperlink>
      <w:hyperlink r:id="rId16" w:anchor="granting-additional-permissions">
        <w:r>
          <w:rPr>
            <w:color w:val="337AB7"/>
            <w:sz w:val="20"/>
          </w:rPr>
          <w:t xml:space="preserve"> Permissions</w:t>
        </w:r>
      </w:hyperlink>
      <w:r>
        <w:rPr>
          <w:sz w:val="20"/>
        </w:rPr>
        <w:t xml:space="preserve">. </w:t>
      </w:r>
      <w:r>
        <w:rPr>
          <w:spacing w:val="-9"/>
          <w:sz w:val="20"/>
        </w:rPr>
        <w:t xml:space="preserve">PAT </w:t>
      </w:r>
      <w:r>
        <w:rPr>
          <w:sz w:val="20"/>
        </w:rPr>
        <w:t>must have repo and api scope to perform Black Duck Fix PR or Black Duck/ Coverity PR</w:t>
      </w:r>
      <w:r>
        <w:rPr>
          <w:spacing w:val="-3"/>
          <w:sz w:val="20"/>
        </w:rPr>
        <w:t xml:space="preserve"> </w:t>
      </w:r>
      <w:r>
        <w:rPr>
          <w:sz w:val="20"/>
        </w:rPr>
        <w:t>Comment.</w:t>
      </w:r>
    </w:p>
    <w:p w14:paraId="5CFE5CC0" w14:textId="77777777" w:rsidR="00D64DB2" w:rsidRDefault="00D64DB2">
      <w:pPr>
        <w:pStyle w:val="BodyText"/>
        <w:spacing w:before="8"/>
        <w:rPr>
          <w:sz w:val="22"/>
        </w:rPr>
      </w:pPr>
    </w:p>
    <w:p w14:paraId="2539079F" w14:textId="77777777" w:rsidR="00D64DB2" w:rsidRDefault="0022516B">
      <w:pPr>
        <w:pStyle w:val="Heading4"/>
      </w:pPr>
      <w:bookmarkStart w:id="1781" w:name="Create_workflow"/>
      <w:bookmarkEnd w:id="1781"/>
      <w:r>
        <w:t>Create workflow</w:t>
      </w:r>
    </w:p>
    <w:p w14:paraId="17E61862" w14:textId="77777777" w:rsidR="00D64DB2" w:rsidRDefault="00D64DB2">
      <w:pPr>
        <w:pStyle w:val="BodyText"/>
        <w:spacing w:before="2"/>
        <w:rPr>
          <w:b/>
          <w:sz w:val="21"/>
        </w:rPr>
      </w:pPr>
    </w:p>
    <w:p w14:paraId="71423539" w14:textId="77777777" w:rsidR="00D64DB2" w:rsidRDefault="0022516B">
      <w:pPr>
        <w:spacing w:line="336" w:lineRule="auto"/>
        <w:ind w:left="100" w:right="236"/>
        <w:rPr>
          <w:sz w:val="20"/>
        </w:rPr>
      </w:pPr>
      <w:r>
        <w:rPr>
          <w:sz w:val="20"/>
        </w:rPr>
        <w:t>Create</w:t>
      </w:r>
      <w:r>
        <w:rPr>
          <w:spacing w:val="-6"/>
          <w:sz w:val="20"/>
        </w:rPr>
        <w:t xml:space="preserve"> </w:t>
      </w:r>
      <w:r>
        <w:rPr>
          <w:sz w:val="20"/>
        </w:rPr>
        <w:t>a</w:t>
      </w:r>
      <w:r>
        <w:rPr>
          <w:spacing w:val="-6"/>
          <w:sz w:val="20"/>
        </w:rPr>
        <w:t xml:space="preserve"> </w:t>
      </w:r>
      <w:r>
        <w:rPr>
          <w:sz w:val="20"/>
        </w:rPr>
        <w:t>new</w:t>
      </w:r>
      <w:r>
        <w:rPr>
          <w:spacing w:val="-5"/>
          <w:sz w:val="20"/>
        </w:rPr>
        <w:t xml:space="preserve"> </w:t>
      </w:r>
      <w:r>
        <w:rPr>
          <w:sz w:val="20"/>
        </w:rPr>
        <w:t>workflow</w:t>
      </w:r>
      <w:r>
        <w:rPr>
          <w:spacing w:val="-6"/>
          <w:sz w:val="20"/>
        </w:rPr>
        <w:t xml:space="preserve"> </w:t>
      </w:r>
      <w:r>
        <w:rPr>
          <w:sz w:val="20"/>
        </w:rPr>
        <w:t>(</w:t>
      </w:r>
      <w:r>
        <w:rPr>
          <w:b/>
          <w:sz w:val="20"/>
        </w:rPr>
        <w:t>GitHub</w:t>
      </w:r>
      <w:r>
        <w:rPr>
          <w:b/>
          <w:spacing w:val="-5"/>
          <w:sz w:val="20"/>
        </w:rPr>
        <w:t xml:space="preserve"> </w:t>
      </w:r>
      <w:r>
        <w:rPr>
          <w:rFonts w:ascii="Segoe UI" w:hAnsi="Segoe UI"/>
          <w:sz w:val="20"/>
        </w:rPr>
        <w:t>→</w:t>
      </w:r>
      <w:r>
        <w:rPr>
          <w:rFonts w:ascii="Segoe UI" w:hAnsi="Segoe UI"/>
          <w:spacing w:val="-11"/>
          <w:sz w:val="20"/>
        </w:rPr>
        <w:t xml:space="preserve"> </w:t>
      </w:r>
      <w:r>
        <w:rPr>
          <w:b/>
          <w:sz w:val="20"/>
        </w:rPr>
        <w:t>Project</w:t>
      </w:r>
      <w:r>
        <w:rPr>
          <w:b/>
          <w:spacing w:val="-5"/>
          <w:sz w:val="20"/>
        </w:rPr>
        <w:t xml:space="preserve"> </w:t>
      </w:r>
      <w:r>
        <w:rPr>
          <w:rFonts w:ascii="Segoe UI" w:hAnsi="Segoe UI"/>
          <w:sz w:val="20"/>
        </w:rPr>
        <w:t>→</w:t>
      </w:r>
      <w:r>
        <w:rPr>
          <w:rFonts w:ascii="Segoe UI" w:hAnsi="Segoe UI"/>
          <w:spacing w:val="-11"/>
          <w:sz w:val="20"/>
        </w:rPr>
        <w:t xml:space="preserve"> </w:t>
      </w:r>
      <w:r>
        <w:rPr>
          <w:b/>
          <w:sz w:val="20"/>
        </w:rPr>
        <w:t>Actions</w:t>
      </w:r>
      <w:r>
        <w:rPr>
          <w:b/>
          <w:spacing w:val="-4"/>
          <w:sz w:val="20"/>
        </w:rPr>
        <w:t xml:space="preserve"> </w:t>
      </w:r>
      <w:r>
        <w:rPr>
          <w:rFonts w:ascii="Segoe UI" w:hAnsi="Segoe UI"/>
          <w:sz w:val="20"/>
        </w:rPr>
        <w:t>→</w:t>
      </w:r>
      <w:r>
        <w:rPr>
          <w:rFonts w:ascii="Segoe UI" w:hAnsi="Segoe UI"/>
          <w:spacing w:val="-10"/>
          <w:sz w:val="20"/>
        </w:rPr>
        <w:t xml:space="preserve"> </w:t>
      </w:r>
      <w:r>
        <w:rPr>
          <w:b/>
          <w:sz w:val="20"/>
        </w:rPr>
        <w:t>New</w:t>
      </w:r>
      <w:r>
        <w:rPr>
          <w:b/>
          <w:spacing w:val="-6"/>
          <w:sz w:val="20"/>
        </w:rPr>
        <w:t xml:space="preserve"> </w:t>
      </w:r>
      <w:r>
        <w:rPr>
          <w:b/>
          <w:sz w:val="20"/>
        </w:rPr>
        <w:t>Workflow</w:t>
      </w:r>
      <w:r>
        <w:rPr>
          <w:b/>
          <w:spacing w:val="-5"/>
          <w:sz w:val="20"/>
        </w:rPr>
        <w:t xml:space="preserve"> </w:t>
      </w:r>
      <w:r>
        <w:rPr>
          <w:rFonts w:ascii="Segoe UI" w:hAnsi="Segoe UI"/>
          <w:sz w:val="20"/>
        </w:rPr>
        <w:t>→</w:t>
      </w:r>
      <w:r>
        <w:rPr>
          <w:rFonts w:ascii="Segoe UI" w:hAnsi="Segoe UI"/>
          <w:spacing w:val="-11"/>
          <w:sz w:val="20"/>
        </w:rPr>
        <w:t xml:space="preserve"> </w:t>
      </w:r>
      <w:r>
        <w:rPr>
          <w:b/>
          <w:sz w:val="20"/>
        </w:rPr>
        <w:t>Setup</w:t>
      </w:r>
      <w:r>
        <w:rPr>
          <w:b/>
          <w:spacing w:val="-6"/>
          <w:sz w:val="20"/>
        </w:rPr>
        <w:t xml:space="preserve"> </w:t>
      </w:r>
      <w:r>
        <w:rPr>
          <w:b/>
          <w:sz w:val="20"/>
        </w:rPr>
        <w:t>a</w:t>
      </w:r>
      <w:r>
        <w:rPr>
          <w:b/>
          <w:spacing w:val="-5"/>
          <w:sz w:val="20"/>
        </w:rPr>
        <w:t xml:space="preserve"> </w:t>
      </w:r>
      <w:r>
        <w:rPr>
          <w:b/>
          <w:sz w:val="20"/>
        </w:rPr>
        <w:t>workflow</w:t>
      </w:r>
      <w:r>
        <w:rPr>
          <w:b/>
          <w:spacing w:val="-6"/>
          <w:sz w:val="20"/>
        </w:rPr>
        <w:t xml:space="preserve"> </w:t>
      </w:r>
      <w:r>
        <w:rPr>
          <w:b/>
          <w:sz w:val="20"/>
        </w:rPr>
        <w:t>yourself</w:t>
      </w:r>
      <w:r>
        <w:rPr>
          <w:sz w:val="20"/>
        </w:rPr>
        <w:t>)</w:t>
      </w:r>
      <w:r>
        <w:rPr>
          <w:spacing w:val="-5"/>
          <w:sz w:val="20"/>
        </w:rPr>
        <w:t xml:space="preserve"> </w:t>
      </w:r>
      <w:r>
        <w:rPr>
          <w:sz w:val="20"/>
        </w:rPr>
        <w:t>and configure</w:t>
      </w:r>
      <w:r>
        <w:rPr>
          <w:spacing w:val="-12"/>
          <w:sz w:val="20"/>
        </w:rPr>
        <w:t xml:space="preserve"> </w:t>
      </w:r>
      <w:r>
        <w:rPr>
          <w:sz w:val="20"/>
        </w:rPr>
        <w:t>he</w:t>
      </w:r>
      <w:r>
        <w:rPr>
          <w:spacing w:val="-11"/>
          <w:sz w:val="20"/>
        </w:rPr>
        <w:t xml:space="preserve"> </w:t>
      </w:r>
      <w:r>
        <w:rPr>
          <w:sz w:val="20"/>
        </w:rPr>
        <w:t>required</w:t>
      </w:r>
      <w:r>
        <w:rPr>
          <w:spacing w:val="-12"/>
          <w:sz w:val="20"/>
        </w:rPr>
        <w:t xml:space="preserve"> </w:t>
      </w:r>
      <w:r>
        <w:rPr>
          <w:sz w:val="20"/>
        </w:rPr>
        <w:t>fields.</w:t>
      </w:r>
      <w:r>
        <w:rPr>
          <w:spacing w:val="-11"/>
          <w:sz w:val="20"/>
        </w:rPr>
        <w:t xml:space="preserve"> </w:t>
      </w:r>
      <w:r>
        <w:rPr>
          <w:sz w:val="20"/>
        </w:rPr>
        <w:t>Push</w:t>
      </w:r>
      <w:r>
        <w:rPr>
          <w:spacing w:val="-11"/>
          <w:sz w:val="20"/>
        </w:rPr>
        <w:t xml:space="preserve"> </w:t>
      </w:r>
      <w:r>
        <w:rPr>
          <w:sz w:val="20"/>
        </w:rPr>
        <w:t>those</w:t>
      </w:r>
      <w:r>
        <w:rPr>
          <w:spacing w:val="-12"/>
          <w:sz w:val="20"/>
        </w:rPr>
        <w:t xml:space="preserve"> </w:t>
      </w:r>
      <w:r>
        <w:rPr>
          <w:sz w:val="20"/>
        </w:rPr>
        <w:t>changes</w:t>
      </w:r>
      <w:r>
        <w:rPr>
          <w:spacing w:val="-11"/>
          <w:sz w:val="20"/>
        </w:rPr>
        <w:t xml:space="preserve"> </w:t>
      </w:r>
      <w:r>
        <w:rPr>
          <w:sz w:val="20"/>
        </w:rPr>
        <w:t>and</w:t>
      </w:r>
      <w:r>
        <w:rPr>
          <w:spacing w:val="-11"/>
          <w:sz w:val="20"/>
        </w:rPr>
        <w:t xml:space="preserve"> </w:t>
      </w:r>
      <w:r>
        <w:rPr>
          <w:sz w:val="20"/>
        </w:rPr>
        <w:t>GitHub</w:t>
      </w:r>
      <w:r>
        <w:rPr>
          <w:spacing w:val="-12"/>
          <w:sz w:val="20"/>
        </w:rPr>
        <w:t xml:space="preserve"> </w:t>
      </w:r>
      <w:r>
        <w:rPr>
          <w:sz w:val="20"/>
        </w:rPr>
        <w:t>runner</w:t>
      </w:r>
      <w:r>
        <w:rPr>
          <w:spacing w:val="-11"/>
          <w:sz w:val="20"/>
        </w:rPr>
        <w:t xml:space="preserve"> </w:t>
      </w:r>
      <w:r>
        <w:rPr>
          <w:sz w:val="20"/>
        </w:rPr>
        <w:t>will</w:t>
      </w:r>
      <w:r>
        <w:rPr>
          <w:spacing w:val="-12"/>
          <w:sz w:val="20"/>
        </w:rPr>
        <w:t xml:space="preserve"> </w:t>
      </w:r>
      <w:r>
        <w:rPr>
          <w:sz w:val="20"/>
        </w:rPr>
        <w:t>initiate</w:t>
      </w:r>
      <w:r>
        <w:rPr>
          <w:spacing w:val="-11"/>
          <w:sz w:val="20"/>
        </w:rPr>
        <w:t xml:space="preserve"> </w:t>
      </w:r>
      <w:r>
        <w:rPr>
          <w:sz w:val="20"/>
        </w:rPr>
        <w:t>the</w:t>
      </w:r>
      <w:r>
        <w:rPr>
          <w:spacing w:val="-11"/>
          <w:sz w:val="20"/>
        </w:rPr>
        <w:t xml:space="preserve"> </w:t>
      </w:r>
      <w:r>
        <w:rPr>
          <w:sz w:val="20"/>
        </w:rPr>
        <w:t>workflow</w:t>
      </w:r>
      <w:r>
        <w:rPr>
          <w:spacing w:val="-12"/>
          <w:sz w:val="20"/>
        </w:rPr>
        <w:t xml:space="preserve"> </w:t>
      </w:r>
      <w:r>
        <w:rPr>
          <w:sz w:val="20"/>
        </w:rPr>
        <w:t>which</w:t>
      </w:r>
      <w:r>
        <w:rPr>
          <w:spacing w:val="-11"/>
          <w:sz w:val="20"/>
        </w:rPr>
        <w:t xml:space="preserve"> </w:t>
      </w:r>
      <w:r>
        <w:rPr>
          <w:sz w:val="20"/>
        </w:rPr>
        <w:t xml:space="preserve">can be seen on the </w:t>
      </w:r>
      <w:r>
        <w:rPr>
          <w:b/>
          <w:sz w:val="20"/>
        </w:rPr>
        <w:t xml:space="preserve">Actions </w:t>
      </w:r>
      <w:r>
        <w:rPr>
          <w:sz w:val="20"/>
        </w:rPr>
        <w:t>tab on main page of the</w:t>
      </w:r>
      <w:r>
        <w:rPr>
          <w:spacing w:val="-18"/>
          <w:sz w:val="20"/>
        </w:rPr>
        <w:t xml:space="preserve"> </w:t>
      </w:r>
      <w:r>
        <w:rPr>
          <w:sz w:val="20"/>
        </w:rPr>
        <w:t>repository.</w:t>
      </w:r>
    </w:p>
    <w:p w14:paraId="1400D2CE" w14:textId="77777777" w:rsidR="00D64DB2" w:rsidRDefault="00D64DB2">
      <w:pPr>
        <w:pStyle w:val="BodyText"/>
        <w:spacing w:before="9"/>
        <w:rPr>
          <w:sz w:val="21"/>
        </w:rPr>
      </w:pPr>
    </w:p>
    <w:p w14:paraId="7EA3EF7D" w14:textId="77777777" w:rsidR="00D64DB2" w:rsidRDefault="0022516B">
      <w:pPr>
        <w:pStyle w:val="Heading2"/>
      </w:pPr>
      <w:bookmarkStart w:id="1782" w:name="Using_Synopsys_GitHub_Action_for_Polaris"/>
      <w:bookmarkStart w:id="1783" w:name="_bookmark21"/>
      <w:bookmarkEnd w:id="1782"/>
      <w:bookmarkEnd w:id="1783"/>
      <w:r>
        <w:t>Using Synopsys GitHub Action for Polaris</w:t>
      </w:r>
    </w:p>
    <w:p w14:paraId="722799A0" w14:textId="77777777" w:rsidR="00D64DB2" w:rsidRDefault="0022516B">
      <w:pPr>
        <w:pStyle w:val="BodyText"/>
        <w:spacing w:before="212" w:line="340" w:lineRule="auto"/>
        <w:ind w:left="100"/>
      </w:pPr>
      <w:r>
        <w:t>Before</w:t>
      </w:r>
      <w:r>
        <w:rPr>
          <w:spacing w:val="-14"/>
        </w:rPr>
        <w:t xml:space="preserve"> </w:t>
      </w:r>
      <w:r>
        <w:t>running</w:t>
      </w:r>
      <w:r>
        <w:rPr>
          <w:spacing w:val="-13"/>
        </w:rPr>
        <w:t xml:space="preserve"> </w:t>
      </w:r>
      <w:r>
        <w:t>a</w:t>
      </w:r>
      <w:r>
        <w:rPr>
          <w:spacing w:val="-13"/>
        </w:rPr>
        <w:t xml:space="preserve"> </w:t>
      </w:r>
      <w:r>
        <w:t>pipeline</w:t>
      </w:r>
      <w:r>
        <w:rPr>
          <w:spacing w:val="-13"/>
        </w:rPr>
        <w:t xml:space="preserve"> </w:t>
      </w:r>
      <w:r>
        <w:t>using</w:t>
      </w:r>
      <w:r>
        <w:rPr>
          <w:spacing w:val="-13"/>
        </w:rPr>
        <w:t xml:space="preserve"> </w:t>
      </w:r>
      <w:r>
        <w:t>the</w:t>
      </w:r>
      <w:r>
        <w:rPr>
          <w:spacing w:val="-13"/>
        </w:rPr>
        <w:t xml:space="preserve"> </w:t>
      </w:r>
      <w:r>
        <w:t>Synopsys</w:t>
      </w:r>
      <w:r>
        <w:rPr>
          <w:spacing w:val="-13"/>
        </w:rPr>
        <w:t xml:space="preserve"> </w:t>
      </w:r>
      <w:r>
        <w:t>GitHub</w:t>
      </w:r>
      <w:r>
        <w:rPr>
          <w:spacing w:val="-13"/>
        </w:rPr>
        <w:t xml:space="preserve"> </w:t>
      </w:r>
      <w:r>
        <w:t>Action</w:t>
      </w:r>
      <w:r>
        <w:rPr>
          <w:spacing w:val="-13"/>
        </w:rPr>
        <w:t xml:space="preserve"> </w:t>
      </w:r>
      <w:r>
        <w:t>with</w:t>
      </w:r>
      <w:r>
        <w:rPr>
          <w:spacing w:val="-13"/>
        </w:rPr>
        <w:t xml:space="preserve"> </w:t>
      </w:r>
      <w:r>
        <w:t>Polaris,</w:t>
      </w:r>
      <w:r>
        <w:rPr>
          <w:spacing w:val="-13"/>
        </w:rPr>
        <w:t xml:space="preserve"> </w:t>
      </w:r>
      <w:r>
        <w:t>you</w:t>
      </w:r>
      <w:r>
        <w:rPr>
          <w:spacing w:val="-13"/>
        </w:rPr>
        <w:t xml:space="preserve"> </w:t>
      </w:r>
      <w:r>
        <w:t>must</w:t>
      </w:r>
      <w:r>
        <w:rPr>
          <w:spacing w:val="-13"/>
        </w:rPr>
        <w:t xml:space="preserve"> </w:t>
      </w:r>
      <w:r>
        <w:t>set</w:t>
      </w:r>
      <w:r>
        <w:rPr>
          <w:spacing w:val="-13"/>
        </w:rPr>
        <w:t xml:space="preserve"> </w:t>
      </w:r>
      <w:r>
        <w:t>the</w:t>
      </w:r>
      <w:r>
        <w:rPr>
          <w:spacing w:val="-13"/>
        </w:rPr>
        <w:t xml:space="preserve"> </w:t>
      </w:r>
      <w:r>
        <w:t>appropriate applications and entitlements in your Polaris</w:t>
      </w:r>
      <w:r>
        <w:rPr>
          <w:spacing w:val="-15"/>
        </w:rPr>
        <w:t xml:space="preserve"> </w:t>
      </w:r>
      <w:r>
        <w:t>environment.</w:t>
      </w:r>
    </w:p>
    <w:p w14:paraId="743D7BD8" w14:textId="77777777" w:rsidR="00D64DB2" w:rsidRDefault="00D64DB2">
      <w:pPr>
        <w:pStyle w:val="BodyText"/>
        <w:spacing w:before="6"/>
        <w:rPr>
          <w:sz w:val="16"/>
        </w:rPr>
      </w:pPr>
    </w:p>
    <w:p w14:paraId="57AE6AE1" w14:textId="77777777" w:rsidR="003F5433" w:rsidRDefault="003F5433" w:rsidP="003F5433">
      <w:pPr>
        <w:pStyle w:val="p"/>
        <w:shd w:val="clear" w:color="auto" w:fill="FFFFFF"/>
        <w:spacing w:before="0" w:beforeAutospacing="0"/>
        <w:rPr>
          <w:ins w:id="1784" w:author="Raj Kesarapalli" w:date="2023-07-27T14:32:00Z"/>
          <w:rFonts w:ascii="Roboto" w:hAnsi="Roboto"/>
          <w:color w:val="323E48"/>
        </w:rPr>
      </w:pPr>
      <w:ins w:id="1785" w:author="Raj Kesarapalli" w:date="2023-07-27T14:32:00Z">
        <w:r>
          <w:rPr>
            <w:rFonts w:ascii="Roboto" w:hAnsi="Roboto"/>
            <w:color w:val="323E48"/>
          </w:rPr>
          <w:t xml:space="preserve">Using Synopsys Action, you can perform scans on push events to main branches. Pull request scanning is currently not supported for Polaris. </w:t>
        </w:r>
      </w:ins>
    </w:p>
    <w:p w14:paraId="75C4FCE2" w14:textId="28FB9C78" w:rsidR="00D64DB2" w:rsidDel="003F5433" w:rsidRDefault="0022516B">
      <w:pPr>
        <w:pStyle w:val="BodyText"/>
        <w:spacing w:before="1" w:line="340" w:lineRule="auto"/>
        <w:ind w:left="100"/>
        <w:rPr>
          <w:del w:id="1786" w:author="Raj Kesarapalli" w:date="2023-07-27T14:32:00Z"/>
        </w:rPr>
      </w:pPr>
      <w:del w:id="1787" w:author="Raj Kesarapalli" w:date="2023-07-27T14:32:00Z">
        <w:r w:rsidDel="003F5433">
          <w:delText>Polaris</w:delText>
        </w:r>
        <w:r w:rsidDel="003F5433">
          <w:rPr>
            <w:spacing w:val="-14"/>
          </w:rPr>
          <w:delText xml:space="preserve"> </w:delText>
        </w:r>
        <w:r w:rsidDel="003F5433">
          <w:delText>does</w:delText>
        </w:r>
        <w:r w:rsidDel="003F5433">
          <w:rPr>
            <w:spacing w:val="-14"/>
          </w:rPr>
          <w:delText xml:space="preserve"> </w:delText>
        </w:r>
        <w:r w:rsidDel="003F5433">
          <w:delText>not</w:delText>
        </w:r>
        <w:r w:rsidDel="003F5433">
          <w:rPr>
            <w:spacing w:val="-13"/>
          </w:rPr>
          <w:delText xml:space="preserve"> </w:delText>
        </w:r>
        <w:r w:rsidDel="003F5433">
          <w:delText>currently</w:delText>
        </w:r>
        <w:r w:rsidDel="003F5433">
          <w:rPr>
            <w:spacing w:val="-14"/>
          </w:rPr>
          <w:delText xml:space="preserve"> </w:delText>
        </w:r>
        <w:r w:rsidDel="003F5433">
          <w:delText>support</w:delText>
        </w:r>
        <w:r w:rsidDel="003F5433">
          <w:rPr>
            <w:spacing w:val="-13"/>
          </w:rPr>
          <w:delText xml:space="preserve"> </w:delText>
        </w:r>
        <w:r w:rsidDel="003F5433">
          <w:delText>the</w:delText>
        </w:r>
        <w:r w:rsidDel="003F5433">
          <w:rPr>
            <w:spacing w:val="-14"/>
          </w:rPr>
          <w:delText xml:space="preserve"> </w:delText>
        </w:r>
        <w:r w:rsidDel="003F5433">
          <w:delText>analysis</w:delText>
        </w:r>
        <w:r w:rsidDel="003F5433">
          <w:rPr>
            <w:spacing w:val="-14"/>
          </w:rPr>
          <w:delText xml:space="preserve"> </w:delText>
        </w:r>
        <w:r w:rsidDel="003F5433">
          <w:delText>of</w:delText>
        </w:r>
        <w:r w:rsidDel="003F5433">
          <w:rPr>
            <w:spacing w:val="-13"/>
          </w:rPr>
          <w:delText xml:space="preserve"> </w:delText>
        </w:r>
        <w:r w:rsidDel="003F5433">
          <w:delText>pull</w:delText>
        </w:r>
        <w:r w:rsidDel="003F5433">
          <w:rPr>
            <w:spacing w:val="-14"/>
          </w:rPr>
          <w:delText xml:space="preserve"> </w:delText>
        </w:r>
        <w:r w:rsidDel="003F5433">
          <w:delText>requests.</w:delText>
        </w:r>
        <w:r w:rsidDel="003F5433">
          <w:rPr>
            <w:spacing w:val="-13"/>
          </w:rPr>
          <w:delText xml:space="preserve"> </w:delText>
        </w:r>
        <w:r w:rsidDel="003F5433">
          <w:delText>We</w:delText>
        </w:r>
        <w:r w:rsidDel="003F5433">
          <w:rPr>
            <w:spacing w:val="-14"/>
          </w:rPr>
          <w:delText xml:space="preserve"> </w:delText>
        </w:r>
        <w:r w:rsidDel="003F5433">
          <w:delText>recommend</w:delText>
        </w:r>
        <w:r w:rsidDel="003F5433">
          <w:rPr>
            <w:spacing w:val="-14"/>
          </w:rPr>
          <w:delText xml:space="preserve"> </w:delText>
        </w:r>
        <w:r w:rsidDel="003F5433">
          <w:delText>running</w:delText>
        </w:r>
        <w:r w:rsidDel="003F5433">
          <w:rPr>
            <w:spacing w:val="-13"/>
          </w:rPr>
          <w:delText xml:space="preserve"> </w:delText>
        </w:r>
        <w:r w:rsidDel="003F5433">
          <w:delText>the</w:delText>
        </w:r>
        <w:r w:rsidDel="003F5433">
          <w:rPr>
            <w:spacing w:val="-14"/>
          </w:rPr>
          <w:delText xml:space="preserve"> </w:delText>
        </w:r>
        <w:r w:rsidDel="003F5433">
          <w:delText>Synopsys Action on pushes to main</w:delText>
        </w:r>
        <w:r w:rsidDel="003F5433">
          <w:rPr>
            <w:spacing w:val="-8"/>
          </w:rPr>
          <w:delText xml:space="preserve"> </w:delText>
        </w:r>
        <w:r w:rsidDel="003F5433">
          <w:delText>branches.</w:delText>
        </w:r>
      </w:del>
    </w:p>
    <w:p w14:paraId="21266E34" w14:textId="77777777" w:rsidR="00D64DB2" w:rsidRDefault="00D64DB2">
      <w:pPr>
        <w:pStyle w:val="BodyText"/>
        <w:spacing w:before="6"/>
        <w:rPr>
          <w:sz w:val="16"/>
        </w:rPr>
      </w:pPr>
    </w:p>
    <w:p w14:paraId="5A5E7D5B" w14:textId="77777777" w:rsidR="00D64DB2" w:rsidRDefault="0022516B">
      <w:pPr>
        <w:pStyle w:val="BodyText"/>
        <w:spacing w:line="340" w:lineRule="auto"/>
        <w:ind w:left="100"/>
      </w:pPr>
      <w:r>
        <w:t>Add</w:t>
      </w:r>
      <w:r>
        <w:rPr>
          <w:spacing w:val="-10"/>
        </w:rPr>
        <w:t xml:space="preserve"> </w:t>
      </w:r>
      <w:r>
        <w:t>the</w:t>
      </w:r>
      <w:r>
        <w:rPr>
          <w:spacing w:val="-10"/>
        </w:rPr>
        <w:t xml:space="preserve"> </w:t>
      </w:r>
      <w:r>
        <w:t>following</w:t>
      </w:r>
      <w:r>
        <w:rPr>
          <w:spacing w:val="-10"/>
        </w:rPr>
        <w:t xml:space="preserve"> </w:t>
      </w:r>
      <w:r>
        <w:t>code</w:t>
      </w:r>
      <w:r>
        <w:rPr>
          <w:spacing w:val="-10"/>
        </w:rPr>
        <w:t xml:space="preserve"> </w:t>
      </w:r>
      <w:r>
        <w:t>block</w:t>
      </w:r>
      <w:r>
        <w:rPr>
          <w:spacing w:val="-10"/>
        </w:rPr>
        <w:t xml:space="preserve"> </w:t>
      </w:r>
      <w:r>
        <w:t>to</w:t>
      </w:r>
      <w:r>
        <w:rPr>
          <w:spacing w:val="-10"/>
        </w:rPr>
        <w:t xml:space="preserve"> </w:t>
      </w:r>
      <w:r>
        <w:t>your</w:t>
      </w:r>
      <w:r>
        <w:rPr>
          <w:spacing w:val="-10"/>
        </w:rPr>
        <w:t xml:space="preserve"> </w:t>
      </w:r>
      <w:r>
        <w:t>existing</w:t>
      </w:r>
      <w:r>
        <w:rPr>
          <w:spacing w:val="-10"/>
        </w:rPr>
        <w:t xml:space="preserve"> </w:t>
      </w:r>
      <w:r>
        <w:rPr>
          <w:rFonts w:ascii="Courier New"/>
          <w:i/>
          <w:sz w:val="16"/>
          <w:shd w:val="clear" w:color="auto" w:fill="EDEDED"/>
        </w:rPr>
        <w:t>workflow</w:t>
      </w:r>
      <w:r>
        <w:rPr>
          <w:rFonts w:ascii="Courier New"/>
          <w:sz w:val="16"/>
          <w:shd w:val="clear" w:color="auto" w:fill="EDEDED"/>
        </w:rPr>
        <w:t>.yml</w:t>
      </w:r>
      <w:r>
        <w:rPr>
          <w:rFonts w:ascii="Courier New"/>
          <w:spacing w:val="-56"/>
          <w:sz w:val="16"/>
        </w:rPr>
        <w:t xml:space="preserve"> </w:t>
      </w:r>
      <w:r>
        <w:t>file</w:t>
      </w:r>
      <w:r>
        <w:rPr>
          <w:spacing w:val="-10"/>
        </w:rPr>
        <w:t xml:space="preserve"> </w:t>
      </w:r>
      <w:r>
        <w:t>in</w:t>
      </w:r>
      <w:r>
        <w:rPr>
          <w:spacing w:val="-10"/>
        </w:rPr>
        <w:t xml:space="preserve"> </w:t>
      </w:r>
      <w:r>
        <w:t>your</w:t>
      </w:r>
      <w:r>
        <w:rPr>
          <w:spacing w:val="-10"/>
        </w:rPr>
        <w:t xml:space="preserve"> </w:t>
      </w:r>
      <w:r>
        <w:rPr>
          <w:rFonts w:ascii="Courier New"/>
          <w:sz w:val="16"/>
          <w:shd w:val="clear" w:color="auto" w:fill="EDEDED"/>
        </w:rPr>
        <w:t>.github/workflows</w:t>
      </w:r>
      <w:r>
        <w:rPr>
          <w:rFonts w:ascii="Courier New"/>
          <w:spacing w:val="-56"/>
          <w:sz w:val="16"/>
        </w:rPr>
        <w:t xml:space="preserve"> </w:t>
      </w:r>
      <w:r>
        <w:t>directory.</w:t>
      </w:r>
      <w:r>
        <w:rPr>
          <w:spacing w:val="-10"/>
        </w:rPr>
        <w:t xml:space="preserve"> </w:t>
      </w:r>
      <w:r>
        <w:t>(If</w:t>
      </w:r>
      <w:r>
        <w:rPr>
          <w:spacing w:val="-10"/>
        </w:rPr>
        <w:t xml:space="preserve"> </w:t>
      </w:r>
      <w:r>
        <w:t xml:space="preserve">you need to create a </w:t>
      </w:r>
      <w:r>
        <w:rPr>
          <w:spacing w:val="-3"/>
        </w:rPr>
        <w:t xml:space="preserve">workflow, </w:t>
      </w:r>
      <w:r>
        <w:t xml:space="preserve">go to the repository you're integrating with Polaris on the GitHub UI, click the </w:t>
      </w:r>
      <w:r>
        <w:rPr>
          <w:b/>
        </w:rPr>
        <w:t xml:space="preserve">Actions </w:t>
      </w:r>
      <w:r>
        <w:t xml:space="preserve">tab at the top, then click </w:t>
      </w:r>
      <w:r>
        <w:rPr>
          <w:b/>
        </w:rPr>
        <w:t>New</w:t>
      </w:r>
      <w:r>
        <w:rPr>
          <w:b/>
          <w:spacing w:val="-11"/>
        </w:rPr>
        <w:t xml:space="preserve"> </w:t>
      </w:r>
      <w:r>
        <w:rPr>
          <w:b/>
        </w:rPr>
        <w:t>Workflow</w:t>
      </w:r>
      <w:r>
        <w:t>.)</w:t>
      </w:r>
    </w:p>
    <w:p w14:paraId="75FBFC4C" w14:textId="77777777" w:rsidR="00D64DB2" w:rsidRDefault="0022516B">
      <w:pPr>
        <w:pStyle w:val="BodyText"/>
        <w:spacing w:before="197"/>
        <w:ind w:left="100"/>
      </w:pPr>
      <w:r>
        <w:t xml:space="preserve">Below is an example of a </w:t>
      </w:r>
      <w:r>
        <w:rPr>
          <w:rFonts w:ascii="Courier New"/>
          <w:i/>
          <w:sz w:val="16"/>
          <w:shd w:val="clear" w:color="auto" w:fill="EDEDED"/>
        </w:rPr>
        <w:t>workflow</w:t>
      </w:r>
      <w:r>
        <w:rPr>
          <w:rFonts w:ascii="Courier New"/>
          <w:sz w:val="16"/>
          <w:shd w:val="clear" w:color="auto" w:fill="EDEDED"/>
        </w:rPr>
        <w:t>.yml</w:t>
      </w:r>
      <w:r>
        <w:rPr>
          <w:rFonts w:ascii="Courier New"/>
          <w:spacing w:val="-62"/>
          <w:sz w:val="16"/>
        </w:rPr>
        <w:t xml:space="preserve"> </w:t>
      </w:r>
      <w:r>
        <w:t>file configured for Polaris.</w:t>
      </w:r>
    </w:p>
    <w:p w14:paraId="5F0AF38E" w14:textId="77777777" w:rsidR="00D64DB2" w:rsidRDefault="00C46513">
      <w:pPr>
        <w:pStyle w:val="BodyText"/>
        <w:spacing w:before="5"/>
        <w:rPr>
          <w:sz w:val="18"/>
        </w:rPr>
      </w:pPr>
      <w:r>
        <w:rPr>
          <w:noProof/>
        </w:rPr>
        <mc:AlternateContent>
          <mc:Choice Requires="wps">
            <w:drawing>
              <wp:anchor distT="0" distB="0" distL="0" distR="0" simplePos="0" relativeHeight="251833344" behindDoc="1" locked="0" layoutInCell="1" allowOverlap="1" wp14:anchorId="693B2122" wp14:editId="0A17437B">
                <wp:simplePos x="0" y="0"/>
                <wp:positionH relativeFrom="page">
                  <wp:posOffset>965200</wp:posOffset>
                </wp:positionH>
                <wp:positionV relativeFrom="paragraph">
                  <wp:posOffset>156210</wp:posOffset>
                </wp:positionV>
                <wp:extent cx="5892800" cy="1530350"/>
                <wp:effectExtent l="0" t="0" r="0" b="0"/>
                <wp:wrapTopAndBottom/>
                <wp:docPr id="1386233149"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5303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DC645A" w14:textId="77777777" w:rsidR="00D64DB2" w:rsidRDefault="00D64DB2">
                            <w:pPr>
                              <w:pStyle w:val="BodyText"/>
                              <w:spacing w:before="12"/>
                              <w:rPr>
                                <w:sz w:val="10"/>
                              </w:rPr>
                            </w:pPr>
                          </w:p>
                          <w:p w14:paraId="6B02C19C" w14:textId="77777777" w:rsidR="00D64DB2" w:rsidRDefault="0022516B">
                            <w:pPr>
                              <w:spacing w:line="554" w:lineRule="auto"/>
                              <w:ind w:left="60" w:right="7214"/>
                              <w:rPr>
                                <w:rFonts w:ascii="Courier New"/>
                                <w:sz w:val="13"/>
                              </w:rPr>
                            </w:pPr>
                            <w:r>
                              <w:rPr>
                                <w:rFonts w:ascii="Courier New"/>
                                <w:sz w:val="13"/>
                              </w:rPr>
                              <w:t>name: polaris-sig-action on:</w:t>
                            </w:r>
                          </w:p>
                          <w:p w14:paraId="63CA739B" w14:textId="77777777" w:rsidR="00D64DB2" w:rsidRDefault="0022516B">
                            <w:pPr>
                              <w:spacing w:line="147" w:lineRule="exact"/>
                              <w:ind w:left="213"/>
                              <w:rPr>
                                <w:rFonts w:ascii="Courier New"/>
                                <w:sz w:val="13"/>
                              </w:rPr>
                            </w:pPr>
                            <w:r>
                              <w:rPr>
                                <w:rFonts w:ascii="Courier New"/>
                                <w:sz w:val="13"/>
                              </w:rPr>
                              <w:t>push:</w:t>
                            </w:r>
                          </w:p>
                          <w:p w14:paraId="68C1FDEA" w14:textId="77777777" w:rsidR="00D64DB2" w:rsidRDefault="00D64DB2">
                            <w:pPr>
                              <w:pStyle w:val="BodyText"/>
                              <w:rPr>
                                <w:rFonts w:ascii="Courier New"/>
                                <w:sz w:val="17"/>
                              </w:rPr>
                            </w:pPr>
                          </w:p>
                          <w:p w14:paraId="7536D677" w14:textId="77777777" w:rsidR="00D64DB2" w:rsidRDefault="0022516B">
                            <w:pPr>
                              <w:spacing w:line="554" w:lineRule="auto"/>
                              <w:ind w:left="213" w:right="4915" w:firstLine="153"/>
                              <w:rPr>
                                <w:rFonts w:ascii="Courier New"/>
                                <w:sz w:val="13"/>
                              </w:rPr>
                            </w:pPr>
                            <w:r>
                              <w:rPr>
                                <w:rFonts w:ascii="Courier New"/>
                                <w:sz w:val="13"/>
                              </w:rPr>
                              <w:t>branches: [ main, master, develop, stage, release ] workflow_dispatch:</w:t>
                            </w:r>
                          </w:p>
                          <w:p w14:paraId="53CE98FA" w14:textId="77777777" w:rsidR="00D64DB2" w:rsidRDefault="0022516B">
                            <w:pPr>
                              <w:spacing w:line="147" w:lineRule="exact"/>
                              <w:ind w:left="60"/>
                              <w:rPr>
                                <w:rFonts w:ascii="Courier New"/>
                                <w:sz w:val="13"/>
                              </w:rPr>
                            </w:pPr>
                            <w:r>
                              <w:rPr>
                                <w:rFonts w:ascii="Courier New"/>
                                <w:sz w:val="13"/>
                              </w:rPr>
                              <w:t>jobs:</w:t>
                            </w:r>
                          </w:p>
                          <w:p w14:paraId="37CF9180" w14:textId="77777777" w:rsidR="00D64DB2" w:rsidRDefault="00D64DB2">
                            <w:pPr>
                              <w:pStyle w:val="BodyText"/>
                              <w:rPr>
                                <w:rFonts w:ascii="Courier New"/>
                                <w:sz w:val="17"/>
                              </w:rPr>
                            </w:pPr>
                          </w:p>
                          <w:p w14:paraId="310DBDCF" w14:textId="77777777" w:rsidR="00D64DB2" w:rsidRDefault="0022516B">
                            <w:pPr>
                              <w:ind w:left="213"/>
                              <w:rPr>
                                <w:rFonts w:ascii="Courier New"/>
                                <w:sz w:val="13"/>
                              </w:rPr>
                            </w:pPr>
                            <w:r>
                              <w:rPr>
                                <w:rFonts w:ascii="Courier New"/>
                                <w:sz w:val="13"/>
                              </w:rPr>
                              <w:t>build: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B2122" id="Text Box 80" o:spid="_x0000_s1295" type="#_x0000_t202" style="position:absolute;margin-left:76pt;margin-top:12.3pt;width:464pt;height:120.5pt;z-index:-251483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" fillcolor="#ededed" stroked="f">
                <v:path arrowok="t"/>
                <v:textbox inset="0,0,0,0">
                  <w:txbxContent>
                    <w:p w14:paraId="5DDC645A" w14:textId="77777777" w:rsidR="00D64DB2" w:rsidRDefault="00D64DB2">
                      <w:pPr>
                        <w:pStyle w:val="BodyText"/>
                        <w:spacing w:before="12"/>
                        <w:rPr>
                          <w:sz w:val="10"/>
                        </w:rPr>
                      </w:pPr>
                    </w:p>
                    <w:p w14:paraId="6B02C19C" w14:textId="77777777" w:rsidR="00D64DB2" w:rsidRDefault="0022516B">
                      <w:pPr>
                        <w:spacing w:line="554" w:lineRule="auto"/>
                        <w:ind w:left="60" w:right="7214"/>
                        <w:rPr>
                          <w:rFonts w:ascii="Courier New"/>
                          <w:sz w:val="13"/>
                        </w:rPr>
                      </w:pPr>
                      <w:r>
                        <w:rPr>
                          <w:rFonts w:ascii="Courier New"/>
                          <w:sz w:val="13"/>
                        </w:rPr>
                        <w:t>name: polaris-sig-action on:</w:t>
                      </w:r>
                    </w:p>
                    <w:p w14:paraId="63CA739B" w14:textId="77777777" w:rsidR="00D64DB2" w:rsidRDefault="0022516B">
                      <w:pPr>
                        <w:spacing w:line="147" w:lineRule="exact"/>
                        <w:ind w:left="213"/>
                        <w:rPr>
                          <w:rFonts w:ascii="Courier New"/>
                          <w:sz w:val="13"/>
                        </w:rPr>
                      </w:pPr>
                      <w:r>
                        <w:rPr>
                          <w:rFonts w:ascii="Courier New"/>
                          <w:sz w:val="13"/>
                        </w:rPr>
                        <w:t>push:</w:t>
                      </w:r>
                    </w:p>
                    <w:p w14:paraId="68C1FDEA" w14:textId="77777777" w:rsidR="00D64DB2" w:rsidRDefault="00D64DB2">
                      <w:pPr>
                        <w:pStyle w:val="BodyText"/>
                        <w:rPr>
                          <w:rFonts w:ascii="Courier New"/>
                          <w:sz w:val="17"/>
                        </w:rPr>
                      </w:pPr>
                    </w:p>
                    <w:p w14:paraId="7536D677" w14:textId="77777777" w:rsidR="00D64DB2" w:rsidRDefault="0022516B">
                      <w:pPr>
                        <w:spacing w:line="554" w:lineRule="auto"/>
                        <w:ind w:left="213" w:right="4915" w:firstLine="153"/>
                        <w:rPr>
                          <w:rFonts w:ascii="Courier New"/>
                          <w:sz w:val="13"/>
                        </w:rPr>
                      </w:pPr>
                      <w:r>
                        <w:rPr>
                          <w:rFonts w:ascii="Courier New"/>
                          <w:sz w:val="13"/>
                        </w:rPr>
                        <w:t>branches: [ main, master, develop, stage, release ] workflow_dispatch:</w:t>
                      </w:r>
                    </w:p>
                    <w:p w14:paraId="53CE98FA" w14:textId="77777777" w:rsidR="00D64DB2" w:rsidRDefault="0022516B">
                      <w:pPr>
                        <w:spacing w:line="147" w:lineRule="exact"/>
                        <w:ind w:left="60"/>
                        <w:rPr>
                          <w:rFonts w:ascii="Courier New"/>
                          <w:sz w:val="13"/>
                        </w:rPr>
                      </w:pPr>
                      <w:r>
                        <w:rPr>
                          <w:rFonts w:ascii="Courier New"/>
                          <w:sz w:val="13"/>
                        </w:rPr>
                        <w:t>jobs:</w:t>
                      </w:r>
                    </w:p>
                    <w:p w14:paraId="37CF9180" w14:textId="77777777" w:rsidR="00D64DB2" w:rsidRDefault="00D64DB2">
                      <w:pPr>
                        <w:pStyle w:val="BodyText"/>
                        <w:rPr>
                          <w:rFonts w:ascii="Courier New"/>
                          <w:sz w:val="17"/>
                        </w:rPr>
                      </w:pPr>
                    </w:p>
                    <w:p w14:paraId="310DBDCF" w14:textId="77777777" w:rsidR="00D64DB2" w:rsidRDefault="0022516B">
                      <w:pPr>
                        <w:ind w:left="213"/>
                        <w:rPr>
                          <w:rFonts w:ascii="Courier New"/>
                          <w:sz w:val="13"/>
                        </w:rPr>
                      </w:pPr>
                      <w:r>
                        <w:rPr>
                          <w:rFonts w:ascii="Courier New"/>
                          <w:sz w:val="13"/>
                        </w:rPr>
                        <w:t>build:</w:t>
                      </w:r>
                    </w:p>
                  </w:txbxContent>
                </v:textbox>
                <w10:wrap type="topAndBottom" anchorx="page"/>
              </v:shape>
            </w:pict>
          </mc:Fallback>
        </mc:AlternateContent>
      </w:r>
    </w:p>
    <w:p w14:paraId="422E89D8" w14:textId="77777777" w:rsidR="00D64DB2" w:rsidRDefault="00D64DB2">
      <w:pPr>
        <w:rPr>
          <w:sz w:val="18"/>
        </w:rPr>
        <w:sectPr w:rsidR="00D64DB2">
          <w:pgSz w:w="12240" w:h="15840"/>
          <w:pgMar w:top="520" w:right="1320" w:bottom="280" w:left="1340" w:header="720" w:footer="720" w:gutter="0"/>
          <w:cols w:space="720"/>
        </w:sectPr>
      </w:pPr>
    </w:p>
    <w:p w14:paraId="0E6AF598" w14:textId="77777777" w:rsidR="00D64DB2" w:rsidRDefault="0022516B">
      <w:pPr>
        <w:pStyle w:val="BodyText"/>
        <w:spacing w:before="85"/>
        <w:ind w:left="4059"/>
      </w:pPr>
      <w:r>
        <w:lastRenderedPageBreak/>
        <w:t>Synopsys</w:t>
      </w:r>
      <w:r>
        <w:rPr>
          <w:spacing w:val="-13"/>
        </w:rPr>
        <w:t xml:space="preserve"> </w:t>
      </w:r>
      <w:r>
        <w:t>Bridge</w:t>
      </w:r>
      <w:r>
        <w:rPr>
          <w:spacing w:val="-13"/>
        </w:rPr>
        <w:t xml:space="preserve"> </w:t>
      </w:r>
      <w:r>
        <w:t>CLI</w:t>
      </w:r>
      <w:r>
        <w:rPr>
          <w:spacing w:val="-12"/>
        </w:rPr>
        <w:t xml:space="preserve"> </w:t>
      </w:r>
      <w:r>
        <w:t>Guide</w:t>
      </w:r>
      <w:r>
        <w:rPr>
          <w:spacing w:val="-12"/>
        </w:rPr>
        <w:t xml:space="preserve"> </w:t>
      </w:r>
      <w:r>
        <w:t>|</w:t>
      </w:r>
      <w:r>
        <w:rPr>
          <w:spacing w:val="-13"/>
        </w:rPr>
        <w:t xml:space="preserve"> </w:t>
      </w:r>
      <w:r>
        <w:t>4</w:t>
      </w:r>
      <w:r>
        <w:rPr>
          <w:spacing w:val="-12"/>
        </w:rPr>
        <w:t xml:space="preserve"> </w:t>
      </w:r>
      <w:r>
        <w:t>-</w:t>
      </w:r>
      <w:r>
        <w:rPr>
          <w:spacing w:val="-13"/>
        </w:rPr>
        <w:t xml:space="preserve"> </w:t>
      </w:r>
      <w:r>
        <w:t>GitHub</w:t>
      </w:r>
      <w:r>
        <w:rPr>
          <w:spacing w:val="-12"/>
        </w:rPr>
        <w:t xml:space="preserve"> </w:t>
      </w:r>
      <w:r>
        <w:t>-</w:t>
      </w:r>
      <w:r>
        <w:rPr>
          <w:spacing w:val="-13"/>
        </w:rPr>
        <w:t xml:space="preserve"> </w:t>
      </w:r>
      <w:r>
        <w:t>Synopsys</w:t>
      </w:r>
      <w:r>
        <w:rPr>
          <w:spacing w:val="-12"/>
        </w:rPr>
        <w:t xml:space="preserve"> </w:t>
      </w:r>
      <w:r>
        <w:t>Action</w:t>
      </w:r>
      <w:r>
        <w:rPr>
          <w:spacing w:val="-12"/>
        </w:rPr>
        <w:t xml:space="preserve"> </w:t>
      </w:r>
      <w:r>
        <w:t>|</w:t>
      </w:r>
      <w:r>
        <w:rPr>
          <w:spacing w:val="-13"/>
        </w:rPr>
        <w:t xml:space="preserve"> </w:t>
      </w:r>
      <w:r>
        <w:t>37</w:t>
      </w:r>
    </w:p>
    <w:p w14:paraId="385C7EB1" w14:textId="77777777" w:rsidR="00D64DB2" w:rsidRDefault="00D64DB2">
      <w:pPr>
        <w:pStyle w:val="BodyText"/>
      </w:pPr>
    </w:p>
    <w:p w14:paraId="4F75282A" w14:textId="77777777" w:rsidR="00D64DB2" w:rsidRDefault="00D64DB2">
      <w:pPr>
        <w:pStyle w:val="BodyText"/>
      </w:pPr>
    </w:p>
    <w:p w14:paraId="5C92A142" w14:textId="77777777" w:rsidR="00D64DB2" w:rsidRDefault="00C46513">
      <w:pPr>
        <w:pStyle w:val="BodyText"/>
        <w:spacing w:before="6"/>
        <w:rPr>
          <w:sz w:val="11"/>
        </w:rPr>
      </w:pPr>
      <w:r>
        <w:rPr>
          <w:noProof/>
        </w:rPr>
        <mc:AlternateContent>
          <mc:Choice Requires="wps">
            <w:drawing>
              <wp:anchor distT="0" distB="0" distL="0" distR="0" simplePos="0" relativeHeight="251834368" behindDoc="1" locked="0" layoutInCell="1" allowOverlap="1" wp14:anchorId="039376D8" wp14:editId="398485D3">
                <wp:simplePos x="0" y="0"/>
                <wp:positionH relativeFrom="page">
                  <wp:posOffset>965200</wp:posOffset>
                </wp:positionH>
                <wp:positionV relativeFrom="paragraph">
                  <wp:posOffset>103505</wp:posOffset>
                </wp:positionV>
                <wp:extent cx="5892800" cy="3473450"/>
                <wp:effectExtent l="0" t="0" r="0" b="0"/>
                <wp:wrapTopAndBottom/>
                <wp:docPr id="147150144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34734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6E6D4" w14:textId="77777777" w:rsidR="00D64DB2" w:rsidRDefault="0022516B">
                            <w:pPr>
                              <w:spacing w:before="102" w:line="554" w:lineRule="auto"/>
                              <w:ind w:left="367" w:right="6746"/>
                              <w:rPr>
                                <w:rFonts w:ascii="Courier New"/>
                                <w:sz w:val="13"/>
                              </w:rPr>
                            </w:pPr>
                            <w:r>
                              <w:rPr>
                                <w:rFonts w:ascii="Courier New"/>
                                <w:sz w:val="13"/>
                              </w:rPr>
                              <w:t>runs-on: [ ubuntu-latest ] steps:</w:t>
                            </w:r>
                          </w:p>
                          <w:p w14:paraId="0082255E" w14:textId="77777777" w:rsidR="00D64DB2" w:rsidRDefault="0022516B">
                            <w:pPr>
                              <w:numPr>
                                <w:ilvl w:val="0"/>
                                <w:numId w:val="5"/>
                              </w:numPr>
                              <w:tabs>
                                <w:tab w:val="left" w:pos="675"/>
                              </w:tabs>
                              <w:spacing w:line="554" w:lineRule="auto"/>
                              <w:ind w:right="6683"/>
                              <w:rPr>
                                <w:rFonts w:ascii="Courier New"/>
                                <w:sz w:val="13"/>
                              </w:rPr>
                            </w:pPr>
                            <w:r>
                              <w:rPr>
                                <w:rFonts w:ascii="Courier New"/>
                                <w:sz w:val="13"/>
                              </w:rPr>
                              <w:t>name: Checkout Source uses:</w:t>
                            </w:r>
                            <w:r>
                              <w:rPr>
                                <w:rFonts w:ascii="Courier New"/>
                                <w:spacing w:val="-38"/>
                                <w:sz w:val="13"/>
                              </w:rPr>
                              <w:t xml:space="preserve"> </w:t>
                            </w:r>
                            <w:r>
                              <w:rPr>
                                <w:rFonts w:ascii="Courier New"/>
                                <w:sz w:val="13"/>
                              </w:rPr>
                              <w:t>actions/checkout@v3</w:t>
                            </w:r>
                          </w:p>
                          <w:p w14:paraId="1BE02C2A" w14:textId="77777777" w:rsidR="00D64DB2" w:rsidRDefault="00D64DB2">
                            <w:pPr>
                              <w:pStyle w:val="BodyText"/>
                              <w:rPr>
                                <w:rFonts w:ascii="Courier New"/>
                                <w:sz w:val="14"/>
                              </w:rPr>
                            </w:pPr>
                          </w:p>
                          <w:p w14:paraId="020B16C3" w14:textId="77777777" w:rsidR="00D64DB2" w:rsidRDefault="00D64DB2">
                            <w:pPr>
                              <w:pStyle w:val="BodyText"/>
                              <w:spacing w:before="10"/>
                              <w:rPr>
                                <w:rFonts w:ascii="Courier New"/>
                                <w:sz w:val="15"/>
                              </w:rPr>
                            </w:pPr>
                          </w:p>
                          <w:p w14:paraId="7E74EB19" w14:textId="77777777" w:rsidR="00D64DB2" w:rsidRDefault="0022516B">
                            <w:pPr>
                              <w:numPr>
                                <w:ilvl w:val="0"/>
                                <w:numId w:val="5"/>
                              </w:numPr>
                              <w:tabs>
                                <w:tab w:val="left" w:pos="675"/>
                              </w:tabs>
                              <w:ind w:hanging="155"/>
                              <w:rPr>
                                <w:rFonts w:ascii="Courier New"/>
                                <w:sz w:val="13"/>
                              </w:rPr>
                            </w:pPr>
                            <w:r>
                              <w:rPr>
                                <w:rFonts w:ascii="Courier New"/>
                                <w:sz w:val="13"/>
                              </w:rPr>
                              <w:t>name: Polaris</w:t>
                            </w:r>
                            <w:r>
                              <w:rPr>
                                <w:rFonts w:ascii="Courier New"/>
                                <w:spacing w:val="-5"/>
                                <w:sz w:val="13"/>
                              </w:rPr>
                              <w:t xml:space="preserve"> </w:t>
                            </w:r>
                            <w:r>
                              <w:rPr>
                                <w:rFonts w:ascii="Courier New"/>
                                <w:sz w:val="13"/>
                              </w:rPr>
                              <w:t>Scan</w:t>
                            </w:r>
                          </w:p>
                          <w:p w14:paraId="666C25BD" w14:textId="77777777" w:rsidR="00D64DB2" w:rsidRDefault="00D64DB2">
                            <w:pPr>
                              <w:pStyle w:val="BodyText"/>
                              <w:rPr>
                                <w:rFonts w:ascii="Courier New"/>
                                <w:sz w:val="17"/>
                              </w:rPr>
                            </w:pPr>
                          </w:p>
                          <w:p w14:paraId="5DF0C25D" w14:textId="77777777" w:rsidR="00D64DB2" w:rsidRDefault="0022516B">
                            <w:pPr>
                              <w:spacing w:before="1" w:line="554" w:lineRule="auto"/>
                              <w:ind w:left="674" w:right="5299"/>
                              <w:rPr>
                                <w:rFonts w:ascii="Courier New"/>
                                <w:sz w:val="13"/>
                              </w:rPr>
                            </w:pPr>
                            <w:r>
                              <w:rPr>
                                <w:rFonts w:ascii="Courier New"/>
                                <w:w w:val="95"/>
                                <w:sz w:val="13"/>
                              </w:rPr>
                              <w:t xml:space="preserve">uses: </w:t>
                            </w:r>
                            <w:hyperlink r:id="rId17">
                              <w:r>
                                <w:rPr>
                                  <w:rFonts w:ascii="Courier New"/>
                                  <w:w w:val="95"/>
                                  <w:sz w:val="13"/>
                                </w:rPr>
                                <w:t>synopsys-sig/synopsys-action@v1.2.0</w:t>
                              </w:r>
                            </w:hyperlink>
                            <w:r>
                              <w:rPr>
                                <w:rFonts w:ascii="Courier New"/>
                                <w:w w:val="95"/>
                                <w:sz w:val="13"/>
                              </w:rPr>
                              <w:t xml:space="preserve"> </w:t>
                            </w:r>
                            <w:r>
                              <w:rPr>
                                <w:rFonts w:ascii="Courier New"/>
                                <w:sz w:val="13"/>
                              </w:rPr>
                              <w:t>with:</w:t>
                            </w:r>
                          </w:p>
                          <w:p w14:paraId="785D498A" w14:textId="77777777" w:rsidR="00D64DB2" w:rsidRDefault="0022516B">
                            <w:pPr>
                              <w:spacing w:line="554" w:lineRule="auto"/>
                              <w:ind w:left="828" w:right="3764"/>
                              <w:rPr>
                                <w:rFonts w:ascii="Courier New"/>
                                <w:sz w:val="13"/>
                              </w:rPr>
                            </w:pPr>
                            <w:r>
                              <w:rPr>
                                <w:rFonts w:ascii="Courier New"/>
                                <w:sz w:val="13"/>
                              </w:rPr>
                              <w:t xml:space="preserve">polaris_serverUrl: </w:t>
                            </w:r>
                            <w:r>
                              <w:rPr>
                                <w:rFonts w:ascii="Courier New"/>
                                <w:i/>
                                <w:sz w:val="13"/>
                              </w:rPr>
                              <w:t xml:space="preserve">${{ secrets.POLARIS_SERVERURL }} </w:t>
                            </w:r>
                            <w:r>
                              <w:rPr>
                                <w:rFonts w:ascii="Courier New"/>
                                <w:sz w:val="13"/>
                              </w:rPr>
                              <w:t xml:space="preserve">polaris_accessToken: </w:t>
                            </w:r>
                            <w:r>
                              <w:rPr>
                                <w:rFonts w:ascii="Courier New"/>
                                <w:i/>
                                <w:sz w:val="13"/>
                              </w:rPr>
                              <w:t xml:space="preserve">${{ secrets.POLARIS_ACCESSTOKEN }} </w:t>
                            </w:r>
                            <w:r>
                              <w:rPr>
                                <w:rFonts w:ascii="Courier New"/>
                                <w:sz w:val="13"/>
                              </w:rPr>
                              <w:t>polaris_application_name:</w:t>
                            </w:r>
                            <w:r>
                              <w:rPr>
                                <w:rFonts w:ascii="Courier New"/>
                                <w:spacing w:val="-24"/>
                                <w:sz w:val="13"/>
                              </w:rPr>
                              <w:t xml:space="preserve"> </w:t>
                            </w:r>
                            <w:r>
                              <w:rPr>
                                <w:rFonts w:ascii="Courier New"/>
                                <w:i/>
                                <w:sz w:val="13"/>
                              </w:rPr>
                              <w:t>${{</w:t>
                            </w:r>
                            <w:r>
                              <w:rPr>
                                <w:rFonts w:ascii="Courier New"/>
                                <w:i/>
                                <w:spacing w:val="-23"/>
                                <w:sz w:val="13"/>
                              </w:rPr>
                              <w:t xml:space="preserve"> </w:t>
                            </w:r>
                            <w:r>
                              <w:rPr>
                                <w:rFonts w:ascii="Courier New"/>
                                <w:i/>
                                <w:sz w:val="13"/>
                              </w:rPr>
                              <w:t>github.event.repository.name</w:t>
                            </w:r>
                            <w:r>
                              <w:rPr>
                                <w:rFonts w:ascii="Courier New"/>
                                <w:i/>
                                <w:spacing w:val="-23"/>
                                <w:sz w:val="13"/>
                              </w:rPr>
                              <w:t xml:space="preserve"> </w:t>
                            </w:r>
                            <w:r>
                              <w:rPr>
                                <w:rFonts w:ascii="Courier New"/>
                                <w:i/>
                                <w:spacing w:val="-8"/>
                                <w:sz w:val="13"/>
                              </w:rPr>
                              <w:t xml:space="preserve">}} </w:t>
                            </w:r>
                            <w:r>
                              <w:rPr>
                                <w:rFonts w:ascii="Courier New"/>
                                <w:sz w:val="13"/>
                              </w:rPr>
                              <w:t xml:space="preserve">polaris_project_name: </w:t>
                            </w:r>
                            <w:r>
                              <w:rPr>
                                <w:rFonts w:ascii="Courier New"/>
                                <w:i/>
                                <w:sz w:val="13"/>
                              </w:rPr>
                              <w:t xml:space="preserve">${{ github.event.repository.name }} </w:t>
                            </w:r>
                            <w:r>
                              <w:rPr>
                                <w:rFonts w:ascii="Courier New"/>
                                <w:sz w:val="13"/>
                              </w:rPr>
                              <w:t>### Accepts Multiple</w:t>
                            </w:r>
                            <w:r>
                              <w:rPr>
                                <w:rFonts w:ascii="Courier New"/>
                                <w:spacing w:val="-9"/>
                                <w:sz w:val="13"/>
                              </w:rPr>
                              <w:t xml:space="preserve"> </w:t>
                            </w:r>
                            <w:r>
                              <w:rPr>
                                <w:rFonts w:ascii="Courier New"/>
                                <w:sz w:val="13"/>
                              </w:rPr>
                              <w:t>Values</w:t>
                            </w:r>
                          </w:p>
                          <w:p w14:paraId="2DDB3895" w14:textId="77777777" w:rsidR="00D64DB2" w:rsidRDefault="0022516B">
                            <w:pPr>
                              <w:spacing w:line="146" w:lineRule="exact"/>
                              <w:ind w:left="828"/>
                              <w:rPr>
                                <w:rFonts w:ascii="Courier New"/>
                                <w:sz w:val="13"/>
                              </w:rPr>
                            </w:pPr>
                            <w:r>
                              <w:rPr>
                                <w:rFonts w:ascii="Courier New"/>
                                <w:sz w:val="13"/>
                              </w:rPr>
                              <w:t>polaris_assessment_types: "SAST,SCA"</w:t>
                            </w:r>
                          </w:p>
                          <w:p w14:paraId="4E1672F0" w14:textId="77777777" w:rsidR="00D64DB2" w:rsidRDefault="0022516B">
                            <w:pPr>
                              <w:spacing w:line="340" w:lineRule="atLeast"/>
                              <w:ind w:left="828" w:right="1527"/>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uploaded # include_diagnostics:</w:t>
                            </w:r>
                            <w:r>
                              <w:rPr>
                                <w:rFonts w:ascii="Courier New"/>
                                <w:spacing w:val="-5"/>
                                <w:sz w:val="13"/>
                              </w:rPr>
                              <w:t xml:space="preserve"> </w:t>
                            </w:r>
                            <w:r>
                              <w:rPr>
                                <w:rFonts w:ascii="Courier New"/>
                                <w:sz w:val="13"/>
                              </w:rPr>
                              <w:t>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376D8" id="Text Box 79" o:spid="_x0000_s1296" type="#_x0000_t202" style="position:absolute;margin-left:76pt;margin-top:8.15pt;width:464pt;height:273.5pt;z-index:-251482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" fillcolor="#ededed" stroked="f">
                <v:path arrowok="t"/>
                <v:textbox inset="0,0,0,0">
                  <w:txbxContent>
                    <w:p w14:paraId="2476E6D4" w14:textId="77777777" w:rsidR="00D64DB2" w:rsidRDefault="0022516B">
                      <w:pPr>
                        <w:spacing w:before="102" w:line="554" w:lineRule="auto"/>
                        <w:ind w:left="367" w:right="6746"/>
                        <w:rPr>
                          <w:rFonts w:ascii="Courier New"/>
                          <w:sz w:val="13"/>
                        </w:rPr>
                      </w:pPr>
                      <w:r>
                        <w:rPr>
                          <w:rFonts w:ascii="Courier New"/>
                          <w:sz w:val="13"/>
                        </w:rPr>
                        <w:t>runs-on: [ ubuntu-latest ] steps:</w:t>
                      </w:r>
                    </w:p>
                    <w:p w14:paraId="0082255E" w14:textId="77777777" w:rsidR="00D64DB2" w:rsidRDefault="0022516B">
                      <w:pPr>
                        <w:numPr>
                          <w:ilvl w:val="0"/>
                          <w:numId w:val="5"/>
                        </w:numPr>
                        <w:tabs>
                          <w:tab w:val="left" w:pos="675"/>
                        </w:tabs>
                        <w:spacing w:line="554" w:lineRule="auto"/>
                        <w:ind w:right="6683"/>
                        <w:rPr>
                          <w:rFonts w:ascii="Courier New"/>
                          <w:sz w:val="13"/>
                        </w:rPr>
                      </w:pPr>
                      <w:r>
                        <w:rPr>
                          <w:rFonts w:ascii="Courier New"/>
                          <w:sz w:val="13"/>
                        </w:rPr>
                        <w:t>name: Checkout Source uses:</w:t>
                      </w:r>
                      <w:r>
                        <w:rPr>
                          <w:rFonts w:ascii="Courier New"/>
                          <w:spacing w:val="-38"/>
                          <w:sz w:val="13"/>
                        </w:rPr>
                        <w:t xml:space="preserve"> </w:t>
                      </w:r>
                      <w:r>
                        <w:rPr>
                          <w:rFonts w:ascii="Courier New"/>
                          <w:sz w:val="13"/>
                        </w:rPr>
                        <w:t>actions/checkout@v3</w:t>
                      </w:r>
                    </w:p>
                    <w:p w14:paraId="1BE02C2A" w14:textId="77777777" w:rsidR="00D64DB2" w:rsidRDefault="00D64DB2">
                      <w:pPr>
                        <w:pStyle w:val="BodyText"/>
                        <w:rPr>
                          <w:rFonts w:ascii="Courier New"/>
                          <w:sz w:val="14"/>
                        </w:rPr>
                      </w:pPr>
                    </w:p>
                    <w:p w14:paraId="020B16C3" w14:textId="77777777" w:rsidR="00D64DB2" w:rsidRDefault="00D64DB2">
                      <w:pPr>
                        <w:pStyle w:val="BodyText"/>
                        <w:spacing w:before="10"/>
                        <w:rPr>
                          <w:rFonts w:ascii="Courier New"/>
                          <w:sz w:val="15"/>
                        </w:rPr>
                      </w:pPr>
                    </w:p>
                    <w:p w14:paraId="7E74EB19" w14:textId="77777777" w:rsidR="00D64DB2" w:rsidRDefault="0022516B">
                      <w:pPr>
                        <w:numPr>
                          <w:ilvl w:val="0"/>
                          <w:numId w:val="5"/>
                        </w:numPr>
                        <w:tabs>
                          <w:tab w:val="left" w:pos="675"/>
                        </w:tabs>
                        <w:ind w:hanging="155"/>
                        <w:rPr>
                          <w:rFonts w:ascii="Courier New"/>
                          <w:sz w:val="13"/>
                        </w:rPr>
                      </w:pPr>
                      <w:r>
                        <w:rPr>
                          <w:rFonts w:ascii="Courier New"/>
                          <w:sz w:val="13"/>
                        </w:rPr>
                        <w:t>name: Polaris</w:t>
                      </w:r>
                      <w:r>
                        <w:rPr>
                          <w:rFonts w:ascii="Courier New"/>
                          <w:spacing w:val="-5"/>
                          <w:sz w:val="13"/>
                        </w:rPr>
                        <w:t xml:space="preserve"> </w:t>
                      </w:r>
                      <w:r>
                        <w:rPr>
                          <w:rFonts w:ascii="Courier New"/>
                          <w:sz w:val="13"/>
                        </w:rPr>
                        <w:t>Scan</w:t>
                      </w:r>
                    </w:p>
                    <w:p w14:paraId="666C25BD" w14:textId="77777777" w:rsidR="00D64DB2" w:rsidRDefault="00D64DB2">
                      <w:pPr>
                        <w:pStyle w:val="BodyText"/>
                        <w:rPr>
                          <w:rFonts w:ascii="Courier New"/>
                          <w:sz w:val="17"/>
                        </w:rPr>
                      </w:pPr>
                    </w:p>
                    <w:p w14:paraId="5DF0C25D" w14:textId="77777777" w:rsidR="00D64DB2" w:rsidRDefault="0022516B">
                      <w:pPr>
                        <w:spacing w:before="1" w:line="554" w:lineRule="auto"/>
                        <w:ind w:left="674" w:right="5299"/>
                        <w:rPr>
                          <w:rFonts w:ascii="Courier New"/>
                          <w:sz w:val="13"/>
                        </w:rPr>
                      </w:pPr>
                      <w:r>
                        <w:rPr>
                          <w:rFonts w:ascii="Courier New"/>
                          <w:w w:val="95"/>
                          <w:sz w:val="13"/>
                        </w:rPr>
                        <w:t xml:space="preserve">uses: </w:t>
                      </w:r>
                      <w:hyperlink r:id="rId18">
                        <w:r>
                          <w:rPr>
                            <w:rFonts w:ascii="Courier New"/>
                            <w:w w:val="95"/>
                            <w:sz w:val="13"/>
                          </w:rPr>
                          <w:t>synopsys-sig/synopsys-action@v1.2.0</w:t>
                        </w:r>
                      </w:hyperlink>
                      <w:r>
                        <w:rPr>
                          <w:rFonts w:ascii="Courier New"/>
                          <w:w w:val="95"/>
                          <w:sz w:val="13"/>
                        </w:rPr>
                        <w:t xml:space="preserve"> </w:t>
                      </w:r>
                      <w:r>
                        <w:rPr>
                          <w:rFonts w:ascii="Courier New"/>
                          <w:sz w:val="13"/>
                        </w:rPr>
                        <w:t>with:</w:t>
                      </w:r>
                    </w:p>
                    <w:p w14:paraId="785D498A" w14:textId="77777777" w:rsidR="00D64DB2" w:rsidRDefault="0022516B">
                      <w:pPr>
                        <w:spacing w:line="554" w:lineRule="auto"/>
                        <w:ind w:left="828" w:right="3764"/>
                        <w:rPr>
                          <w:rFonts w:ascii="Courier New"/>
                          <w:sz w:val="13"/>
                        </w:rPr>
                      </w:pPr>
                      <w:r>
                        <w:rPr>
                          <w:rFonts w:ascii="Courier New"/>
                          <w:sz w:val="13"/>
                        </w:rPr>
                        <w:t xml:space="preserve">polaris_serverUrl: </w:t>
                      </w:r>
                      <w:r>
                        <w:rPr>
                          <w:rFonts w:ascii="Courier New"/>
                          <w:i/>
                          <w:sz w:val="13"/>
                        </w:rPr>
                        <w:t xml:space="preserve">${{ secrets.POLARIS_SERVERURL }} </w:t>
                      </w:r>
                      <w:r>
                        <w:rPr>
                          <w:rFonts w:ascii="Courier New"/>
                          <w:sz w:val="13"/>
                        </w:rPr>
                        <w:t xml:space="preserve">polaris_accessToken: </w:t>
                      </w:r>
                      <w:r>
                        <w:rPr>
                          <w:rFonts w:ascii="Courier New"/>
                          <w:i/>
                          <w:sz w:val="13"/>
                        </w:rPr>
                        <w:t xml:space="preserve">${{ secrets.POLARIS_ACCESSTOKEN }} </w:t>
                      </w:r>
                      <w:r>
                        <w:rPr>
                          <w:rFonts w:ascii="Courier New"/>
                          <w:sz w:val="13"/>
                        </w:rPr>
                        <w:t>polaris_application_name:</w:t>
                      </w:r>
                      <w:r>
                        <w:rPr>
                          <w:rFonts w:ascii="Courier New"/>
                          <w:spacing w:val="-24"/>
                          <w:sz w:val="13"/>
                        </w:rPr>
                        <w:t xml:space="preserve"> </w:t>
                      </w:r>
                      <w:r>
                        <w:rPr>
                          <w:rFonts w:ascii="Courier New"/>
                          <w:i/>
                          <w:sz w:val="13"/>
                        </w:rPr>
                        <w:t>${{</w:t>
                      </w:r>
                      <w:r>
                        <w:rPr>
                          <w:rFonts w:ascii="Courier New"/>
                          <w:i/>
                          <w:spacing w:val="-23"/>
                          <w:sz w:val="13"/>
                        </w:rPr>
                        <w:t xml:space="preserve"> </w:t>
                      </w:r>
                      <w:r>
                        <w:rPr>
                          <w:rFonts w:ascii="Courier New"/>
                          <w:i/>
                          <w:sz w:val="13"/>
                        </w:rPr>
                        <w:t>github.event.repository.name</w:t>
                      </w:r>
                      <w:r>
                        <w:rPr>
                          <w:rFonts w:ascii="Courier New"/>
                          <w:i/>
                          <w:spacing w:val="-23"/>
                          <w:sz w:val="13"/>
                        </w:rPr>
                        <w:t xml:space="preserve"> </w:t>
                      </w:r>
                      <w:r>
                        <w:rPr>
                          <w:rFonts w:ascii="Courier New"/>
                          <w:i/>
                          <w:spacing w:val="-8"/>
                          <w:sz w:val="13"/>
                        </w:rPr>
                        <w:t xml:space="preserve">}} </w:t>
                      </w:r>
                      <w:r>
                        <w:rPr>
                          <w:rFonts w:ascii="Courier New"/>
                          <w:sz w:val="13"/>
                        </w:rPr>
                        <w:t xml:space="preserve">polaris_project_name: </w:t>
                      </w:r>
                      <w:r>
                        <w:rPr>
                          <w:rFonts w:ascii="Courier New"/>
                          <w:i/>
                          <w:sz w:val="13"/>
                        </w:rPr>
                        <w:t xml:space="preserve">${{ github.event.repository.name }} </w:t>
                      </w:r>
                      <w:r>
                        <w:rPr>
                          <w:rFonts w:ascii="Courier New"/>
                          <w:sz w:val="13"/>
                        </w:rPr>
                        <w:t>### Accepts Multiple</w:t>
                      </w:r>
                      <w:r>
                        <w:rPr>
                          <w:rFonts w:ascii="Courier New"/>
                          <w:spacing w:val="-9"/>
                          <w:sz w:val="13"/>
                        </w:rPr>
                        <w:t xml:space="preserve"> </w:t>
                      </w:r>
                      <w:r>
                        <w:rPr>
                          <w:rFonts w:ascii="Courier New"/>
                          <w:sz w:val="13"/>
                        </w:rPr>
                        <w:t>Values</w:t>
                      </w:r>
                    </w:p>
                    <w:p w14:paraId="2DDB3895" w14:textId="77777777" w:rsidR="00D64DB2" w:rsidRDefault="0022516B">
                      <w:pPr>
                        <w:spacing w:line="146" w:lineRule="exact"/>
                        <w:ind w:left="828"/>
                        <w:rPr>
                          <w:rFonts w:ascii="Courier New"/>
                          <w:sz w:val="13"/>
                        </w:rPr>
                      </w:pPr>
                      <w:r>
                        <w:rPr>
                          <w:rFonts w:ascii="Courier New"/>
                          <w:sz w:val="13"/>
                        </w:rPr>
                        <w:t>polaris_assessment_types: "SAST,SCA"</w:t>
                      </w:r>
                    </w:p>
                    <w:p w14:paraId="4E1672F0" w14:textId="77777777" w:rsidR="00D64DB2" w:rsidRDefault="0022516B">
                      <w:pPr>
                        <w:spacing w:line="340" w:lineRule="atLeast"/>
                        <w:ind w:left="828" w:right="1527"/>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uploaded # include_diagnostics:</w:t>
                      </w:r>
                      <w:r>
                        <w:rPr>
                          <w:rFonts w:ascii="Courier New"/>
                          <w:spacing w:val="-5"/>
                          <w:sz w:val="13"/>
                        </w:rPr>
                        <w:t xml:space="preserve"> </w:t>
                      </w:r>
                      <w:r>
                        <w:rPr>
                          <w:rFonts w:ascii="Courier New"/>
                          <w:sz w:val="13"/>
                        </w:rPr>
                        <w:t>true</w:t>
                      </w:r>
                    </w:p>
                  </w:txbxContent>
                </v:textbox>
                <w10:wrap type="topAndBottom" anchorx="page"/>
              </v:shape>
            </w:pict>
          </mc:Fallback>
        </mc:AlternateContent>
      </w:r>
    </w:p>
    <w:p w14:paraId="00413E31" w14:textId="77777777" w:rsidR="00D64DB2" w:rsidRDefault="00D64DB2">
      <w:pPr>
        <w:pStyle w:val="BodyText"/>
        <w:spacing w:before="3"/>
        <w:rPr>
          <w:ins w:id="1788" w:author="Raj Kesarapalli" w:date="2023-07-27T14:54:00Z"/>
          <w:sz w:val="17"/>
        </w:rPr>
      </w:pPr>
    </w:p>
    <w:p w14:paraId="49FF212D" w14:textId="77777777" w:rsidR="005E7407" w:rsidRDefault="005E7407" w:rsidP="005E7407">
      <w:pPr>
        <w:widowControl/>
        <w:autoSpaceDE/>
        <w:autoSpaceDN/>
        <w:spacing w:after="240"/>
        <w:rPr>
          <w:ins w:id="1789" w:author="Raj Kesarapalli" w:date="2023-07-27T14:54:00Z"/>
          <w:rFonts w:ascii="Segoe UI" w:eastAsia="Times New Roman" w:hAnsi="Segoe UI" w:cs="Segoe UI"/>
          <w:b/>
          <w:bCs/>
          <w:color w:val="1F2328"/>
          <w:sz w:val="24"/>
          <w:szCs w:val="24"/>
          <w:lang w:bidi="ar-SA"/>
        </w:rPr>
      </w:pPr>
    </w:p>
    <w:p w14:paraId="3A0957D3" w14:textId="7BB51196" w:rsidR="005E7407" w:rsidRPr="005E7407" w:rsidRDefault="005E7407" w:rsidP="005E7407">
      <w:pPr>
        <w:widowControl/>
        <w:autoSpaceDE/>
        <w:autoSpaceDN/>
        <w:spacing w:after="240"/>
        <w:rPr>
          <w:ins w:id="1790" w:author="Raj Kesarapalli" w:date="2023-07-27T14:54:00Z"/>
          <w:rFonts w:ascii="Segoe UI" w:eastAsia="Times New Roman" w:hAnsi="Segoe UI" w:cs="Segoe UI"/>
          <w:color w:val="1F2328"/>
          <w:sz w:val="24"/>
          <w:szCs w:val="24"/>
          <w:lang w:bidi="ar-SA"/>
        </w:rPr>
      </w:pPr>
      <w:ins w:id="1791" w:author="Raj Kesarapalli" w:date="2023-07-27T14:54:00Z">
        <w:r>
          <w:rPr>
            <w:rFonts w:ascii="Segoe UI" w:eastAsia="Times New Roman" w:hAnsi="Segoe UI" w:cs="Segoe UI"/>
            <w:b/>
            <w:bCs/>
            <w:color w:val="1F2328"/>
            <w:sz w:val="24"/>
            <w:szCs w:val="24"/>
            <w:lang w:bidi="ar-SA"/>
          </w:rPr>
          <w:t xml:space="preserve">List of </w:t>
        </w:r>
        <w:r w:rsidRPr="005E7407">
          <w:rPr>
            <w:rFonts w:ascii="Segoe UI" w:eastAsia="Times New Roman" w:hAnsi="Segoe UI" w:cs="Segoe UI"/>
            <w:b/>
            <w:bCs/>
            <w:color w:val="1F2328"/>
            <w:sz w:val="24"/>
            <w:szCs w:val="24"/>
            <w:lang w:bidi="ar-SA"/>
          </w:rPr>
          <w:t>mandatory and optional parameters for Polaris:</w:t>
        </w:r>
      </w:ins>
    </w:p>
    <w:tbl>
      <w:tblPr>
        <w:tblW w:w="0" w:type="auto"/>
        <w:tblCellMar>
          <w:top w:w="15" w:type="dxa"/>
          <w:left w:w="15" w:type="dxa"/>
          <w:bottom w:w="15" w:type="dxa"/>
          <w:right w:w="15" w:type="dxa"/>
        </w:tblCellMar>
        <w:tblLook w:val="04A0" w:firstRow="1" w:lastRow="0" w:firstColumn="1" w:lastColumn="0" w:noHBand="0" w:noVBand="1"/>
      </w:tblPr>
      <w:tblGrid>
        <w:gridCol w:w="3280"/>
        <w:gridCol w:w="3695"/>
        <w:gridCol w:w="2605"/>
      </w:tblGrid>
      <w:tr w:rsidR="005E7407" w:rsidRPr="005E7407" w14:paraId="27C73B2A" w14:textId="77777777" w:rsidTr="005E7407">
        <w:trPr>
          <w:tblHeader/>
          <w:ins w:id="1792" w:author="Raj Kesarapalli" w:date="2023-07-27T14:54:00Z"/>
        </w:trPr>
        <w:tc>
          <w:tcPr>
            <w:tcW w:w="0" w:type="auto"/>
            <w:tcMar>
              <w:top w:w="90" w:type="dxa"/>
              <w:left w:w="195" w:type="dxa"/>
              <w:bottom w:w="90" w:type="dxa"/>
              <w:right w:w="195" w:type="dxa"/>
            </w:tcMar>
            <w:vAlign w:val="center"/>
            <w:hideMark/>
          </w:tcPr>
          <w:p w14:paraId="137AFB25" w14:textId="77777777" w:rsidR="005E7407" w:rsidRPr="005E7407" w:rsidRDefault="005E7407" w:rsidP="005E7407">
            <w:pPr>
              <w:widowControl/>
              <w:autoSpaceDE/>
              <w:autoSpaceDN/>
              <w:spacing w:after="240"/>
              <w:jc w:val="center"/>
              <w:rPr>
                <w:ins w:id="1793" w:author="Raj Kesarapalli" w:date="2023-07-27T14:54:00Z"/>
                <w:rFonts w:ascii="Segoe UI" w:eastAsia="Times New Roman" w:hAnsi="Segoe UI" w:cs="Segoe UI"/>
                <w:b/>
                <w:bCs/>
                <w:color w:val="1F2328"/>
                <w:sz w:val="24"/>
                <w:szCs w:val="24"/>
                <w:lang w:bidi="ar-SA"/>
              </w:rPr>
            </w:pPr>
            <w:ins w:id="1794" w:author="Raj Kesarapalli" w:date="2023-07-27T14:54:00Z">
              <w:r w:rsidRPr="005E7407">
                <w:rPr>
                  <w:rFonts w:ascii="Segoe UI" w:eastAsia="Times New Roman" w:hAnsi="Segoe UI" w:cs="Segoe UI"/>
                  <w:b/>
                  <w:bCs/>
                  <w:color w:val="1F2328"/>
                  <w:sz w:val="24"/>
                  <w:szCs w:val="24"/>
                  <w:lang w:bidi="ar-SA"/>
                </w:rPr>
                <w:t>Input Parameter</w:t>
              </w:r>
            </w:ins>
          </w:p>
        </w:tc>
        <w:tc>
          <w:tcPr>
            <w:tcW w:w="0" w:type="auto"/>
            <w:tcMar>
              <w:top w:w="90" w:type="dxa"/>
              <w:left w:w="195" w:type="dxa"/>
              <w:bottom w:w="90" w:type="dxa"/>
              <w:right w:w="195" w:type="dxa"/>
            </w:tcMar>
            <w:vAlign w:val="center"/>
            <w:hideMark/>
          </w:tcPr>
          <w:p w14:paraId="70016479" w14:textId="77777777" w:rsidR="005E7407" w:rsidRPr="005E7407" w:rsidRDefault="005E7407" w:rsidP="005E7407">
            <w:pPr>
              <w:widowControl/>
              <w:autoSpaceDE/>
              <w:autoSpaceDN/>
              <w:spacing w:after="240"/>
              <w:jc w:val="center"/>
              <w:rPr>
                <w:ins w:id="1795" w:author="Raj Kesarapalli" w:date="2023-07-27T14:54:00Z"/>
                <w:rFonts w:ascii="Segoe UI" w:eastAsia="Times New Roman" w:hAnsi="Segoe UI" w:cs="Segoe UI"/>
                <w:b/>
                <w:bCs/>
                <w:color w:val="1F2328"/>
                <w:sz w:val="24"/>
                <w:szCs w:val="24"/>
                <w:lang w:bidi="ar-SA"/>
              </w:rPr>
            </w:pPr>
            <w:ins w:id="1796" w:author="Raj Kesarapalli" w:date="2023-07-27T14:54:00Z">
              <w:r w:rsidRPr="005E7407">
                <w:rPr>
                  <w:rFonts w:ascii="Segoe UI" w:eastAsia="Times New Roman" w:hAnsi="Segoe UI" w:cs="Segoe UI"/>
                  <w:b/>
                  <w:bCs/>
                  <w:color w:val="1F2328"/>
                  <w:sz w:val="24"/>
                  <w:szCs w:val="24"/>
                  <w:lang w:bidi="ar-SA"/>
                </w:rPr>
                <w:t>Description</w:t>
              </w:r>
            </w:ins>
          </w:p>
        </w:tc>
        <w:tc>
          <w:tcPr>
            <w:tcW w:w="0" w:type="auto"/>
            <w:tcMar>
              <w:top w:w="90" w:type="dxa"/>
              <w:left w:w="195" w:type="dxa"/>
              <w:bottom w:w="90" w:type="dxa"/>
              <w:right w:w="195" w:type="dxa"/>
            </w:tcMar>
            <w:vAlign w:val="center"/>
            <w:hideMark/>
          </w:tcPr>
          <w:p w14:paraId="00787258" w14:textId="77777777" w:rsidR="005E7407" w:rsidRPr="005E7407" w:rsidRDefault="005E7407" w:rsidP="005E7407">
            <w:pPr>
              <w:widowControl/>
              <w:autoSpaceDE/>
              <w:autoSpaceDN/>
              <w:spacing w:after="240"/>
              <w:jc w:val="center"/>
              <w:rPr>
                <w:ins w:id="1797" w:author="Raj Kesarapalli" w:date="2023-07-27T14:54:00Z"/>
                <w:rFonts w:ascii="Segoe UI" w:eastAsia="Times New Roman" w:hAnsi="Segoe UI" w:cs="Segoe UI"/>
                <w:b/>
                <w:bCs/>
                <w:color w:val="1F2328"/>
                <w:sz w:val="24"/>
                <w:szCs w:val="24"/>
                <w:lang w:bidi="ar-SA"/>
              </w:rPr>
            </w:pPr>
            <w:ins w:id="1798" w:author="Raj Kesarapalli" w:date="2023-07-27T14:54:00Z">
              <w:r w:rsidRPr="005E7407">
                <w:rPr>
                  <w:rFonts w:ascii="Segoe UI" w:eastAsia="Times New Roman" w:hAnsi="Segoe UI" w:cs="Segoe UI"/>
                  <w:b/>
                  <w:bCs/>
                  <w:color w:val="1F2328"/>
                  <w:sz w:val="24"/>
                  <w:szCs w:val="24"/>
                  <w:lang w:bidi="ar-SA"/>
                </w:rPr>
                <w:t>Mandatory / Optional</w:t>
              </w:r>
            </w:ins>
          </w:p>
        </w:tc>
      </w:tr>
      <w:tr w:rsidR="005E7407" w:rsidRPr="005E7407" w14:paraId="2F5E9EF4" w14:textId="77777777" w:rsidTr="005E7407">
        <w:trPr>
          <w:ins w:id="1799" w:author="Raj Kesarapalli" w:date="2023-07-27T14:54:00Z"/>
        </w:trPr>
        <w:tc>
          <w:tcPr>
            <w:tcW w:w="0" w:type="auto"/>
            <w:tcMar>
              <w:top w:w="90" w:type="dxa"/>
              <w:left w:w="195" w:type="dxa"/>
              <w:bottom w:w="90" w:type="dxa"/>
              <w:right w:w="195" w:type="dxa"/>
            </w:tcMar>
            <w:vAlign w:val="center"/>
            <w:hideMark/>
          </w:tcPr>
          <w:p w14:paraId="21357FA5" w14:textId="77777777" w:rsidR="005E7407" w:rsidRPr="005E7407" w:rsidRDefault="005E7407" w:rsidP="005E7407">
            <w:pPr>
              <w:widowControl/>
              <w:autoSpaceDE/>
              <w:autoSpaceDN/>
              <w:rPr>
                <w:ins w:id="1800" w:author="Raj Kesarapalli" w:date="2023-07-27T14:54:00Z"/>
                <w:rFonts w:ascii="Segoe UI" w:eastAsia="Times New Roman" w:hAnsi="Segoe UI" w:cs="Segoe UI"/>
                <w:color w:val="1F2328"/>
                <w:sz w:val="24"/>
                <w:szCs w:val="24"/>
                <w:lang w:bidi="ar-SA"/>
              </w:rPr>
            </w:pPr>
            <w:ins w:id="1801" w:author="Raj Kesarapalli" w:date="2023-07-27T14:54:00Z">
              <w:r w:rsidRPr="005E7407">
                <w:rPr>
                  <w:rFonts w:ascii="Menlo" w:eastAsia="Times New Roman" w:hAnsi="Menlo" w:cs="Menlo"/>
                  <w:color w:val="1F2328"/>
                  <w:sz w:val="20"/>
                  <w:szCs w:val="20"/>
                  <w:lang w:bidi="ar-SA"/>
                </w:rPr>
                <w:t>polaris_serverUrl</w:t>
              </w:r>
            </w:ins>
          </w:p>
        </w:tc>
        <w:tc>
          <w:tcPr>
            <w:tcW w:w="0" w:type="auto"/>
            <w:tcMar>
              <w:top w:w="90" w:type="dxa"/>
              <w:left w:w="195" w:type="dxa"/>
              <w:bottom w:w="90" w:type="dxa"/>
              <w:right w:w="195" w:type="dxa"/>
            </w:tcMar>
            <w:vAlign w:val="center"/>
            <w:hideMark/>
          </w:tcPr>
          <w:p w14:paraId="1C6EA390" w14:textId="088049FA" w:rsidR="005E7407" w:rsidRPr="005E7407" w:rsidRDefault="005E7407" w:rsidP="005E7407">
            <w:pPr>
              <w:widowControl/>
              <w:autoSpaceDE/>
              <w:autoSpaceDN/>
              <w:rPr>
                <w:ins w:id="1802" w:author="Raj Kesarapalli" w:date="2023-07-27T14:54:00Z"/>
                <w:rFonts w:ascii="Segoe UI" w:eastAsia="Times New Roman" w:hAnsi="Segoe UI" w:cs="Segoe UI"/>
                <w:color w:val="1F2328"/>
                <w:sz w:val="24"/>
                <w:szCs w:val="24"/>
                <w:lang w:bidi="ar-SA"/>
              </w:rPr>
            </w:pPr>
            <w:ins w:id="1803" w:author="Raj Kesarapalli" w:date="2023-07-27T14:54:00Z">
              <w:r w:rsidRPr="005E7407">
                <w:rPr>
                  <w:rFonts w:ascii="Segoe UI" w:eastAsia="Times New Roman" w:hAnsi="Segoe UI" w:cs="Segoe UI"/>
                  <w:color w:val="1F2328"/>
                  <w:sz w:val="24"/>
                  <w:szCs w:val="24"/>
                  <w:lang w:bidi="ar-SA"/>
                </w:rPr>
                <w:t xml:space="preserve">Polaris </w:t>
              </w:r>
            </w:ins>
            <w:ins w:id="1804" w:author="Raj Kesarapalli" w:date="2023-07-27T14:55:00Z">
              <w:r>
                <w:rPr>
                  <w:rFonts w:ascii="Segoe UI" w:eastAsia="Times New Roman" w:hAnsi="Segoe UI" w:cs="Segoe UI"/>
                  <w:color w:val="1F2328"/>
                  <w:sz w:val="24"/>
                  <w:szCs w:val="24"/>
                  <w:lang w:bidi="ar-SA"/>
                </w:rPr>
                <w:t>URL</w:t>
              </w:r>
            </w:ins>
          </w:p>
        </w:tc>
        <w:tc>
          <w:tcPr>
            <w:tcW w:w="0" w:type="auto"/>
            <w:tcMar>
              <w:top w:w="90" w:type="dxa"/>
              <w:left w:w="195" w:type="dxa"/>
              <w:bottom w:w="90" w:type="dxa"/>
              <w:right w:w="195" w:type="dxa"/>
            </w:tcMar>
            <w:vAlign w:val="center"/>
            <w:hideMark/>
          </w:tcPr>
          <w:p w14:paraId="5B859980" w14:textId="77777777" w:rsidR="005E7407" w:rsidRPr="005E7407" w:rsidRDefault="005E7407" w:rsidP="005E7407">
            <w:pPr>
              <w:widowControl/>
              <w:autoSpaceDE/>
              <w:autoSpaceDN/>
              <w:rPr>
                <w:ins w:id="1805" w:author="Raj Kesarapalli" w:date="2023-07-27T14:54:00Z"/>
                <w:rFonts w:ascii="Segoe UI" w:eastAsia="Times New Roman" w:hAnsi="Segoe UI" w:cs="Segoe UI"/>
                <w:color w:val="1F2328"/>
                <w:sz w:val="24"/>
                <w:szCs w:val="24"/>
                <w:lang w:bidi="ar-SA"/>
              </w:rPr>
            </w:pPr>
            <w:ins w:id="1806" w:author="Raj Kesarapalli" w:date="2023-07-27T14:54:00Z">
              <w:r w:rsidRPr="005E7407">
                <w:rPr>
                  <w:rFonts w:ascii="Segoe UI" w:eastAsia="Times New Roman" w:hAnsi="Segoe UI" w:cs="Segoe UI"/>
                  <w:color w:val="1F2328"/>
                  <w:sz w:val="24"/>
                  <w:szCs w:val="24"/>
                  <w:lang w:bidi="ar-SA"/>
                </w:rPr>
                <w:t>Mandatory</w:t>
              </w:r>
            </w:ins>
          </w:p>
        </w:tc>
      </w:tr>
      <w:tr w:rsidR="005E7407" w:rsidRPr="005E7407" w14:paraId="2C690243" w14:textId="77777777" w:rsidTr="005E7407">
        <w:trPr>
          <w:ins w:id="1807" w:author="Raj Kesarapalli" w:date="2023-07-27T14:54:00Z"/>
        </w:trPr>
        <w:tc>
          <w:tcPr>
            <w:tcW w:w="0" w:type="auto"/>
            <w:tcMar>
              <w:top w:w="90" w:type="dxa"/>
              <w:left w:w="195" w:type="dxa"/>
              <w:bottom w:w="90" w:type="dxa"/>
              <w:right w:w="195" w:type="dxa"/>
            </w:tcMar>
            <w:vAlign w:val="center"/>
            <w:hideMark/>
          </w:tcPr>
          <w:p w14:paraId="5C04B188" w14:textId="77777777" w:rsidR="005E7407" w:rsidRPr="005E7407" w:rsidRDefault="005E7407" w:rsidP="005E7407">
            <w:pPr>
              <w:widowControl/>
              <w:autoSpaceDE/>
              <w:autoSpaceDN/>
              <w:rPr>
                <w:ins w:id="1808" w:author="Raj Kesarapalli" w:date="2023-07-27T14:54:00Z"/>
                <w:rFonts w:ascii="Segoe UI" w:eastAsia="Times New Roman" w:hAnsi="Segoe UI" w:cs="Segoe UI"/>
                <w:color w:val="1F2328"/>
                <w:sz w:val="24"/>
                <w:szCs w:val="24"/>
                <w:lang w:bidi="ar-SA"/>
              </w:rPr>
            </w:pPr>
            <w:ins w:id="1809" w:author="Raj Kesarapalli" w:date="2023-07-27T14:54:00Z">
              <w:r w:rsidRPr="005E7407">
                <w:rPr>
                  <w:rFonts w:ascii="Menlo" w:eastAsia="Times New Roman" w:hAnsi="Menlo" w:cs="Menlo"/>
                  <w:color w:val="1F2328"/>
                  <w:sz w:val="20"/>
                  <w:szCs w:val="20"/>
                  <w:lang w:bidi="ar-SA"/>
                </w:rPr>
                <w:t>polaris_accessToken</w:t>
              </w:r>
            </w:ins>
          </w:p>
        </w:tc>
        <w:tc>
          <w:tcPr>
            <w:tcW w:w="0" w:type="auto"/>
            <w:tcMar>
              <w:top w:w="90" w:type="dxa"/>
              <w:left w:w="195" w:type="dxa"/>
              <w:bottom w:w="90" w:type="dxa"/>
              <w:right w:w="195" w:type="dxa"/>
            </w:tcMar>
            <w:vAlign w:val="center"/>
            <w:hideMark/>
          </w:tcPr>
          <w:p w14:paraId="3B1BA5C5" w14:textId="08FD766F" w:rsidR="005E7407" w:rsidRPr="005E7407" w:rsidRDefault="005E7407" w:rsidP="005E7407">
            <w:pPr>
              <w:widowControl/>
              <w:autoSpaceDE/>
              <w:autoSpaceDN/>
              <w:rPr>
                <w:ins w:id="1810" w:author="Raj Kesarapalli" w:date="2023-07-27T14:54:00Z"/>
                <w:rFonts w:ascii="Segoe UI" w:eastAsia="Times New Roman" w:hAnsi="Segoe UI" w:cs="Segoe UI"/>
                <w:color w:val="1F2328"/>
                <w:sz w:val="24"/>
                <w:szCs w:val="24"/>
                <w:lang w:bidi="ar-SA"/>
              </w:rPr>
            </w:pPr>
            <w:ins w:id="1811" w:author="Raj Kesarapalli" w:date="2023-07-27T14:55:00Z">
              <w:r>
                <w:rPr>
                  <w:rFonts w:ascii="Segoe UI" w:eastAsia="Times New Roman" w:hAnsi="Segoe UI" w:cs="Segoe UI"/>
                  <w:color w:val="1F2328"/>
                  <w:sz w:val="24"/>
                  <w:szCs w:val="24"/>
                  <w:lang w:bidi="ar-SA"/>
                </w:rPr>
                <w:t xml:space="preserve">Polaris </w:t>
              </w:r>
            </w:ins>
            <w:ins w:id="1812" w:author="Raj Kesarapalli" w:date="2023-07-27T14:54:00Z">
              <w:r w:rsidRPr="005E7407">
                <w:rPr>
                  <w:rFonts w:ascii="Segoe UI" w:eastAsia="Times New Roman" w:hAnsi="Segoe UI" w:cs="Segoe UI"/>
                  <w:color w:val="1F2328"/>
                  <w:sz w:val="24"/>
                  <w:szCs w:val="24"/>
                  <w:lang w:bidi="ar-SA"/>
                </w:rPr>
                <w:t>Access token</w:t>
              </w:r>
            </w:ins>
          </w:p>
        </w:tc>
        <w:tc>
          <w:tcPr>
            <w:tcW w:w="0" w:type="auto"/>
            <w:tcMar>
              <w:top w:w="90" w:type="dxa"/>
              <w:left w:w="195" w:type="dxa"/>
              <w:bottom w:w="90" w:type="dxa"/>
              <w:right w:w="195" w:type="dxa"/>
            </w:tcMar>
            <w:vAlign w:val="center"/>
            <w:hideMark/>
          </w:tcPr>
          <w:p w14:paraId="2EB3379B" w14:textId="77777777" w:rsidR="005E7407" w:rsidRPr="005E7407" w:rsidRDefault="005E7407" w:rsidP="005E7407">
            <w:pPr>
              <w:widowControl/>
              <w:autoSpaceDE/>
              <w:autoSpaceDN/>
              <w:rPr>
                <w:ins w:id="1813" w:author="Raj Kesarapalli" w:date="2023-07-27T14:54:00Z"/>
                <w:rFonts w:ascii="Segoe UI" w:eastAsia="Times New Roman" w:hAnsi="Segoe UI" w:cs="Segoe UI"/>
                <w:color w:val="1F2328"/>
                <w:sz w:val="24"/>
                <w:szCs w:val="24"/>
                <w:lang w:bidi="ar-SA"/>
              </w:rPr>
            </w:pPr>
            <w:ins w:id="1814" w:author="Raj Kesarapalli" w:date="2023-07-27T14:54:00Z">
              <w:r w:rsidRPr="005E7407">
                <w:rPr>
                  <w:rFonts w:ascii="Segoe UI" w:eastAsia="Times New Roman" w:hAnsi="Segoe UI" w:cs="Segoe UI"/>
                  <w:color w:val="1F2328"/>
                  <w:sz w:val="24"/>
                  <w:szCs w:val="24"/>
                  <w:lang w:bidi="ar-SA"/>
                </w:rPr>
                <w:t>Mandatory</w:t>
              </w:r>
            </w:ins>
          </w:p>
        </w:tc>
      </w:tr>
      <w:tr w:rsidR="005E7407" w:rsidRPr="005E7407" w14:paraId="3AE14341" w14:textId="77777777" w:rsidTr="005E7407">
        <w:trPr>
          <w:ins w:id="1815" w:author="Raj Kesarapalli" w:date="2023-07-27T14:54:00Z"/>
        </w:trPr>
        <w:tc>
          <w:tcPr>
            <w:tcW w:w="0" w:type="auto"/>
            <w:tcMar>
              <w:top w:w="90" w:type="dxa"/>
              <w:left w:w="195" w:type="dxa"/>
              <w:bottom w:w="90" w:type="dxa"/>
              <w:right w:w="195" w:type="dxa"/>
            </w:tcMar>
            <w:vAlign w:val="center"/>
            <w:hideMark/>
          </w:tcPr>
          <w:p w14:paraId="53888CB8" w14:textId="77777777" w:rsidR="005E7407" w:rsidRPr="005E7407" w:rsidRDefault="005E7407" w:rsidP="005E7407">
            <w:pPr>
              <w:widowControl/>
              <w:autoSpaceDE/>
              <w:autoSpaceDN/>
              <w:rPr>
                <w:ins w:id="1816" w:author="Raj Kesarapalli" w:date="2023-07-27T14:54:00Z"/>
                <w:rFonts w:ascii="Segoe UI" w:eastAsia="Times New Roman" w:hAnsi="Segoe UI" w:cs="Segoe UI"/>
                <w:color w:val="1F2328"/>
                <w:sz w:val="24"/>
                <w:szCs w:val="24"/>
                <w:lang w:bidi="ar-SA"/>
              </w:rPr>
            </w:pPr>
            <w:ins w:id="1817" w:author="Raj Kesarapalli" w:date="2023-07-27T14:54:00Z">
              <w:r w:rsidRPr="005E7407">
                <w:rPr>
                  <w:rFonts w:ascii="Menlo" w:eastAsia="Times New Roman" w:hAnsi="Menlo" w:cs="Menlo"/>
                  <w:color w:val="1F2328"/>
                  <w:sz w:val="20"/>
                  <w:szCs w:val="20"/>
                  <w:lang w:bidi="ar-SA"/>
                </w:rPr>
                <w:t>polaris_application_name</w:t>
              </w:r>
            </w:ins>
          </w:p>
        </w:tc>
        <w:tc>
          <w:tcPr>
            <w:tcW w:w="0" w:type="auto"/>
            <w:tcMar>
              <w:top w:w="90" w:type="dxa"/>
              <w:left w:w="195" w:type="dxa"/>
              <w:bottom w:w="90" w:type="dxa"/>
              <w:right w:w="195" w:type="dxa"/>
            </w:tcMar>
            <w:vAlign w:val="center"/>
            <w:hideMark/>
          </w:tcPr>
          <w:p w14:paraId="388B5A84" w14:textId="4D1CB414" w:rsidR="005E7407" w:rsidRPr="005E7407" w:rsidRDefault="005E7407" w:rsidP="005E7407">
            <w:pPr>
              <w:widowControl/>
              <w:autoSpaceDE/>
              <w:autoSpaceDN/>
              <w:rPr>
                <w:ins w:id="1818" w:author="Raj Kesarapalli" w:date="2023-07-27T14:54:00Z"/>
                <w:rFonts w:ascii="Segoe UI" w:eastAsia="Times New Roman" w:hAnsi="Segoe UI" w:cs="Segoe UI"/>
                <w:color w:val="1F2328"/>
                <w:sz w:val="24"/>
                <w:szCs w:val="24"/>
                <w:lang w:bidi="ar-SA"/>
              </w:rPr>
            </w:pPr>
            <w:ins w:id="1819" w:author="Raj Kesarapalli" w:date="2023-07-27T14:55:00Z">
              <w:r>
                <w:rPr>
                  <w:rFonts w:ascii="Segoe UI" w:eastAsia="Times New Roman" w:hAnsi="Segoe UI" w:cs="Segoe UI"/>
                  <w:color w:val="1F2328"/>
                  <w:sz w:val="24"/>
                  <w:szCs w:val="24"/>
                  <w:lang w:bidi="ar-SA"/>
                </w:rPr>
                <w:t xml:space="preserve">Polaris </w:t>
              </w:r>
            </w:ins>
            <w:ins w:id="1820" w:author="Raj Kesarapalli" w:date="2023-07-27T14:54:00Z">
              <w:r w:rsidRPr="005E7407">
                <w:rPr>
                  <w:rFonts w:ascii="Segoe UI" w:eastAsia="Times New Roman" w:hAnsi="Segoe UI" w:cs="Segoe UI"/>
                  <w:color w:val="1F2328"/>
                  <w:sz w:val="24"/>
                  <w:szCs w:val="24"/>
                  <w:lang w:bidi="ar-SA"/>
                </w:rPr>
                <w:t>Application name</w:t>
              </w:r>
            </w:ins>
          </w:p>
        </w:tc>
        <w:tc>
          <w:tcPr>
            <w:tcW w:w="0" w:type="auto"/>
            <w:tcMar>
              <w:top w:w="90" w:type="dxa"/>
              <w:left w:w="195" w:type="dxa"/>
              <w:bottom w:w="90" w:type="dxa"/>
              <w:right w:w="195" w:type="dxa"/>
            </w:tcMar>
            <w:vAlign w:val="center"/>
            <w:hideMark/>
          </w:tcPr>
          <w:p w14:paraId="551C5477" w14:textId="77777777" w:rsidR="005E7407" w:rsidRPr="005E7407" w:rsidRDefault="005E7407" w:rsidP="005E7407">
            <w:pPr>
              <w:widowControl/>
              <w:autoSpaceDE/>
              <w:autoSpaceDN/>
              <w:rPr>
                <w:ins w:id="1821" w:author="Raj Kesarapalli" w:date="2023-07-27T14:54:00Z"/>
                <w:rFonts w:ascii="Segoe UI" w:eastAsia="Times New Roman" w:hAnsi="Segoe UI" w:cs="Segoe UI"/>
                <w:color w:val="1F2328"/>
                <w:sz w:val="24"/>
                <w:szCs w:val="24"/>
                <w:lang w:bidi="ar-SA"/>
              </w:rPr>
            </w:pPr>
            <w:ins w:id="1822" w:author="Raj Kesarapalli" w:date="2023-07-27T14:54:00Z">
              <w:r w:rsidRPr="005E7407">
                <w:rPr>
                  <w:rFonts w:ascii="Segoe UI" w:eastAsia="Times New Roman" w:hAnsi="Segoe UI" w:cs="Segoe UI"/>
                  <w:color w:val="1F2328"/>
                  <w:sz w:val="24"/>
                  <w:szCs w:val="24"/>
                  <w:lang w:bidi="ar-SA"/>
                </w:rPr>
                <w:t>Mandatory</w:t>
              </w:r>
            </w:ins>
          </w:p>
        </w:tc>
      </w:tr>
      <w:tr w:rsidR="005E7407" w:rsidRPr="005E7407" w14:paraId="00B3D5F9" w14:textId="77777777" w:rsidTr="005E7407">
        <w:trPr>
          <w:ins w:id="1823" w:author="Raj Kesarapalli" w:date="2023-07-27T14:54:00Z"/>
        </w:trPr>
        <w:tc>
          <w:tcPr>
            <w:tcW w:w="0" w:type="auto"/>
            <w:tcMar>
              <w:top w:w="90" w:type="dxa"/>
              <w:left w:w="195" w:type="dxa"/>
              <w:bottom w:w="90" w:type="dxa"/>
              <w:right w:w="195" w:type="dxa"/>
            </w:tcMar>
            <w:vAlign w:val="center"/>
            <w:hideMark/>
          </w:tcPr>
          <w:p w14:paraId="6EDDEF46" w14:textId="77777777" w:rsidR="005E7407" w:rsidRPr="005E7407" w:rsidRDefault="005E7407" w:rsidP="005E7407">
            <w:pPr>
              <w:widowControl/>
              <w:autoSpaceDE/>
              <w:autoSpaceDN/>
              <w:rPr>
                <w:ins w:id="1824" w:author="Raj Kesarapalli" w:date="2023-07-27T14:54:00Z"/>
                <w:rFonts w:ascii="Segoe UI" w:eastAsia="Times New Roman" w:hAnsi="Segoe UI" w:cs="Segoe UI"/>
                <w:color w:val="1F2328"/>
                <w:sz w:val="24"/>
                <w:szCs w:val="24"/>
                <w:lang w:bidi="ar-SA"/>
              </w:rPr>
            </w:pPr>
            <w:ins w:id="1825" w:author="Raj Kesarapalli" w:date="2023-07-27T14:54:00Z">
              <w:r w:rsidRPr="005E7407">
                <w:rPr>
                  <w:rFonts w:ascii="Menlo" w:eastAsia="Times New Roman" w:hAnsi="Menlo" w:cs="Menlo"/>
                  <w:color w:val="1F2328"/>
                  <w:sz w:val="20"/>
                  <w:szCs w:val="20"/>
                  <w:lang w:bidi="ar-SA"/>
                </w:rPr>
                <w:t>polaris_project_name</w:t>
              </w:r>
            </w:ins>
          </w:p>
        </w:tc>
        <w:tc>
          <w:tcPr>
            <w:tcW w:w="0" w:type="auto"/>
            <w:tcMar>
              <w:top w:w="90" w:type="dxa"/>
              <w:left w:w="195" w:type="dxa"/>
              <w:bottom w:w="90" w:type="dxa"/>
              <w:right w:w="195" w:type="dxa"/>
            </w:tcMar>
            <w:vAlign w:val="center"/>
            <w:hideMark/>
          </w:tcPr>
          <w:p w14:paraId="53314864" w14:textId="4A444D97" w:rsidR="005E7407" w:rsidRPr="005E7407" w:rsidRDefault="005E7407" w:rsidP="005E7407">
            <w:pPr>
              <w:widowControl/>
              <w:autoSpaceDE/>
              <w:autoSpaceDN/>
              <w:rPr>
                <w:ins w:id="1826" w:author="Raj Kesarapalli" w:date="2023-07-27T14:54:00Z"/>
                <w:rFonts w:ascii="Segoe UI" w:eastAsia="Times New Roman" w:hAnsi="Segoe UI" w:cs="Segoe UI"/>
                <w:color w:val="1F2328"/>
                <w:sz w:val="24"/>
                <w:szCs w:val="24"/>
                <w:lang w:bidi="ar-SA"/>
              </w:rPr>
            </w:pPr>
            <w:ins w:id="1827" w:author="Raj Kesarapalli" w:date="2023-07-27T14:55:00Z">
              <w:r>
                <w:rPr>
                  <w:rFonts w:ascii="Segoe UI" w:eastAsia="Times New Roman" w:hAnsi="Segoe UI" w:cs="Segoe UI"/>
                  <w:color w:val="1F2328"/>
                  <w:sz w:val="24"/>
                  <w:szCs w:val="24"/>
                  <w:lang w:bidi="ar-SA"/>
                </w:rPr>
                <w:t xml:space="preserve">Polaris </w:t>
              </w:r>
            </w:ins>
            <w:ins w:id="1828" w:author="Raj Kesarapalli" w:date="2023-07-27T14:54:00Z">
              <w:r w:rsidRPr="005E7407">
                <w:rPr>
                  <w:rFonts w:ascii="Segoe UI" w:eastAsia="Times New Roman" w:hAnsi="Segoe UI" w:cs="Segoe UI"/>
                  <w:color w:val="1F2328"/>
                  <w:sz w:val="24"/>
                  <w:szCs w:val="24"/>
                  <w:lang w:bidi="ar-SA"/>
                </w:rPr>
                <w:t>Project nam</w:t>
              </w:r>
            </w:ins>
            <w:ins w:id="1829" w:author="Raj Kesarapalli" w:date="2023-07-27T14:55:00Z">
              <w:r>
                <w:rPr>
                  <w:rFonts w:ascii="Segoe UI" w:eastAsia="Times New Roman" w:hAnsi="Segoe UI" w:cs="Segoe UI"/>
                  <w:color w:val="1F2328"/>
                  <w:sz w:val="24"/>
                  <w:szCs w:val="24"/>
                  <w:lang w:bidi="ar-SA"/>
                </w:rPr>
                <w:t>e</w:t>
              </w:r>
            </w:ins>
          </w:p>
        </w:tc>
        <w:tc>
          <w:tcPr>
            <w:tcW w:w="0" w:type="auto"/>
            <w:tcMar>
              <w:top w:w="90" w:type="dxa"/>
              <w:left w:w="195" w:type="dxa"/>
              <w:bottom w:w="90" w:type="dxa"/>
              <w:right w:w="195" w:type="dxa"/>
            </w:tcMar>
            <w:vAlign w:val="center"/>
            <w:hideMark/>
          </w:tcPr>
          <w:p w14:paraId="24B2F6D3" w14:textId="77777777" w:rsidR="005E7407" w:rsidRPr="005E7407" w:rsidRDefault="005E7407" w:rsidP="005E7407">
            <w:pPr>
              <w:widowControl/>
              <w:autoSpaceDE/>
              <w:autoSpaceDN/>
              <w:rPr>
                <w:ins w:id="1830" w:author="Raj Kesarapalli" w:date="2023-07-27T14:54:00Z"/>
                <w:rFonts w:ascii="Segoe UI" w:eastAsia="Times New Roman" w:hAnsi="Segoe UI" w:cs="Segoe UI"/>
                <w:color w:val="1F2328"/>
                <w:sz w:val="24"/>
                <w:szCs w:val="24"/>
                <w:lang w:bidi="ar-SA"/>
              </w:rPr>
            </w:pPr>
            <w:ins w:id="1831" w:author="Raj Kesarapalli" w:date="2023-07-27T14:54:00Z">
              <w:r w:rsidRPr="005E7407">
                <w:rPr>
                  <w:rFonts w:ascii="Segoe UI" w:eastAsia="Times New Roman" w:hAnsi="Segoe UI" w:cs="Segoe UI"/>
                  <w:color w:val="1F2328"/>
                  <w:sz w:val="24"/>
                  <w:szCs w:val="24"/>
                  <w:lang w:bidi="ar-SA"/>
                </w:rPr>
                <w:t>Mandatory</w:t>
              </w:r>
            </w:ins>
          </w:p>
        </w:tc>
      </w:tr>
      <w:tr w:rsidR="005E7407" w:rsidRPr="005E7407" w14:paraId="40867621" w14:textId="77777777" w:rsidTr="005E7407">
        <w:trPr>
          <w:ins w:id="1832" w:author="Raj Kesarapalli" w:date="2023-07-27T14:54:00Z"/>
        </w:trPr>
        <w:tc>
          <w:tcPr>
            <w:tcW w:w="0" w:type="auto"/>
            <w:tcMar>
              <w:top w:w="90" w:type="dxa"/>
              <w:left w:w="195" w:type="dxa"/>
              <w:bottom w:w="90" w:type="dxa"/>
              <w:right w:w="195" w:type="dxa"/>
            </w:tcMar>
            <w:vAlign w:val="center"/>
            <w:hideMark/>
          </w:tcPr>
          <w:p w14:paraId="0E24525B" w14:textId="77777777" w:rsidR="005E7407" w:rsidRPr="005E7407" w:rsidRDefault="005E7407" w:rsidP="005E7407">
            <w:pPr>
              <w:widowControl/>
              <w:autoSpaceDE/>
              <w:autoSpaceDN/>
              <w:rPr>
                <w:ins w:id="1833" w:author="Raj Kesarapalli" w:date="2023-07-27T14:54:00Z"/>
                <w:rFonts w:ascii="Segoe UI" w:eastAsia="Times New Roman" w:hAnsi="Segoe UI" w:cs="Segoe UI"/>
                <w:color w:val="1F2328"/>
                <w:sz w:val="24"/>
                <w:szCs w:val="24"/>
                <w:lang w:bidi="ar-SA"/>
              </w:rPr>
            </w:pPr>
            <w:ins w:id="1834" w:author="Raj Kesarapalli" w:date="2023-07-27T14:54:00Z">
              <w:r w:rsidRPr="005E7407">
                <w:rPr>
                  <w:rFonts w:ascii="Menlo" w:eastAsia="Times New Roman" w:hAnsi="Menlo" w:cs="Menlo"/>
                  <w:color w:val="1F2328"/>
                  <w:sz w:val="20"/>
                  <w:szCs w:val="20"/>
                  <w:lang w:bidi="ar-SA"/>
                </w:rPr>
                <w:t>polaris_assessment_types</w:t>
              </w:r>
            </w:ins>
          </w:p>
        </w:tc>
        <w:tc>
          <w:tcPr>
            <w:tcW w:w="0" w:type="auto"/>
            <w:tcMar>
              <w:top w:w="90" w:type="dxa"/>
              <w:left w:w="195" w:type="dxa"/>
              <w:bottom w:w="90" w:type="dxa"/>
              <w:right w:w="195" w:type="dxa"/>
            </w:tcMar>
            <w:vAlign w:val="center"/>
            <w:hideMark/>
          </w:tcPr>
          <w:p w14:paraId="22781692" w14:textId="13317D84" w:rsidR="005E7407" w:rsidRPr="005E7407" w:rsidRDefault="005E7407" w:rsidP="005E7407">
            <w:pPr>
              <w:widowControl/>
              <w:autoSpaceDE/>
              <w:autoSpaceDN/>
              <w:rPr>
                <w:ins w:id="1835" w:author="Raj Kesarapalli" w:date="2023-07-27T14:54:00Z"/>
                <w:rFonts w:ascii="Segoe UI" w:eastAsia="Times New Roman" w:hAnsi="Segoe UI" w:cs="Segoe UI"/>
                <w:color w:val="1F2328"/>
                <w:sz w:val="24"/>
                <w:szCs w:val="24"/>
                <w:lang w:bidi="ar-SA"/>
              </w:rPr>
            </w:pPr>
            <w:ins w:id="1836" w:author="Raj Kesarapalli" w:date="2023-07-27T14:54:00Z">
              <w:r w:rsidRPr="005E7407">
                <w:rPr>
                  <w:rFonts w:ascii="Segoe UI" w:eastAsia="Times New Roman" w:hAnsi="Segoe UI" w:cs="Segoe UI"/>
                  <w:color w:val="1F2328"/>
                  <w:sz w:val="24"/>
                  <w:szCs w:val="24"/>
                  <w:lang w:bidi="ar-SA"/>
                </w:rPr>
                <w:t>Polaris assessment types. </w:t>
              </w:r>
              <w:r w:rsidRPr="005E7407">
                <w:rPr>
                  <w:rFonts w:ascii="Segoe UI" w:eastAsia="Times New Roman" w:hAnsi="Segoe UI" w:cs="Segoe UI"/>
                  <w:color w:val="1F2328"/>
                  <w:sz w:val="24"/>
                  <w:szCs w:val="24"/>
                  <w:lang w:bidi="ar-SA"/>
                </w:rPr>
                <w:br/>
                <w:t>Example: SCA</w:t>
              </w:r>
            </w:ins>
            <w:ins w:id="1837" w:author="Raj Kesarapalli" w:date="2023-07-27T14:55:00Z">
              <w:r>
                <w:rPr>
                  <w:rFonts w:ascii="Segoe UI" w:eastAsia="Times New Roman" w:hAnsi="Segoe UI" w:cs="Segoe UI"/>
                  <w:color w:val="1F2328"/>
                  <w:sz w:val="24"/>
                  <w:szCs w:val="24"/>
                  <w:lang w:bidi="ar-SA"/>
                </w:rPr>
                <w:t xml:space="preserve"> or </w:t>
              </w:r>
            </w:ins>
            <w:ins w:id="1838" w:author="Raj Kesarapalli" w:date="2023-07-27T14:54:00Z">
              <w:r w:rsidRPr="005E7407">
                <w:rPr>
                  <w:rFonts w:ascii="Segoe UI" w:eastAsia="Times New Roman" w:hAnsi="Segoe UI" w:cs="Segoe UI"/>
                  <w:color w:val="1F2328"/>
                  <w:sz w:val="24"/>
                  <w:szCs w:val="24"/>
                  <w:lang w:bidi="ar-SA"/>
                </w:rPr>
                <w:t>SAST</w:t>
              </w:r>
            </w:ins>
            <w:ins w:id="1839" w:author="Raj Kesarapalli" w:date="2023-07-27T14:55:00Z">
              <w:r>
                <w:rPr>
                  <w:rFonts w:ascii="Segoe UI" w:eastAsia="Times New Roman" w:hAnsi="Segoe UI" w:cs="Segoe UI"/>
                  <w:color w:val="1F2328"/>
                  <w:sz w:val="24"/>
                  <w:szCs w:val="24"/>
                  <w:lang w:bidi="ar-SA"/>
                </w:rPr>
                <w:t xml:space="preserve"> or SAST,SCA</w:t>
              </w:r>
            </w:ins>
            <w:ins w:id="1840" w:author="Raj Kesarapalli" w:date="2023-07-27T14:54:00Z">
              <w:r w:rsidRPr="005E7407">
                <w:rPr>
                  <w:rFonts w:ascii="Segoe UI" w:eastAsia="Times New Roman" w:hAnsi="Segoe UI" w:cs="Segoe UI"/>
                  <w:color w:val="1F2328"/>
                  <w:sz w:val="24"/>
                  <w:szCs w:val="24"/>
                  <w:lang w:bidi="ar-SA"/>
                </w:rPr>
                <w:t>  </w:t>
              </w:r>
            </w:ins>
          </w:p>
        </w:tc>
        <w:tc>
          <w:tcPr>
            <w:tcW w:w="0" w:type="auto"/>
            <w:tcMar>
              <w:top w:w="90" w:type="dxa"/>
              <w:left w:w="195" w:type="dxa"/>
              <w:bottom w:w="90" w:type="dxa"/>
              <w:right w:w="195" w:type="dxa"/>
            </w:tcMar>
            <w:vAlign w:val="center"/>
            <w:hideMark/>
          </w:tcPr>
          <w:p w14:paraId="7406B624" w14:textId="77777777" w:rsidR="005E7407" w:rsidRPr="005E7407" w:rsidRDefault="005E7407" w:rsidP="005E7407">
            <w:pPr>
              <w:widowControl/>
              <w:autoSpaceDE/>
              <w:autoSpaceDN/>
              <w:rPr>
                <w:ins w:id="1841" w:author="Raj Kesarapalli" w:date="2023-07-27T14:54:00Z"/>
                <w:rFonts w:ascii="Segoe UI" w:eastAsia="Times New Roman" w:hAnsi="Segoe UI" w:cs="Segoe UI"/>
                <w:color w:val="1F2328"/>
                <w:sz w:val="24"/>
                <w:szCs w:val="24"/>
                <w:lang w:bidi="ar-SA"/>
              </w:rPr>
            </w:pPr>
            <w:ins w:id="1842" w:author="Raj Kesarapalli" w:date="2023-07-27T14:54:00Z">
              <w:r w:rsidRPr="005E7407">
                <w:rPr>
                  <w:rFonts w:ascii="Segoe UI" w:eastAsia="Times New Roman" w:hAnsi="Segoe UI" w:cs="Segoe UI"/>
                  <w:color w:val="1F2328"/>
                  <w:sz w:val="24"/>
                  <w:szCs w:val="24"/>
                  <w:lang w:bidi="ar-SA"/>
                </w:rPr>
                <w:t>Mandatory</w:t>
              </w:r>
            </w:ins>
          </w:p>
        </w:tc>
      </w:tr>
    </w:tbl>
    <w:p w14:paraId="016EB991" w14:textId="77777777" w:rsidR="005E7407" w:rsidRPr="005E7407" w:rsidRDefault="005E7407" w:rsidP="005E7407">
      <w:pPr>
        <w:widowControl/>
        <w:autoSpaceDE/>
        <w:autoSpaceDN/>
        <w:rPr>
          <w:ins w:id="1843" w:author="Raj Kesarapalli" w:date="2023-07-27T14:54:00Z"/>
          <w:rFonts w:ascii="Times New Roman" w:eastAsia="Times New Roman" w:hAnsi="Times New Roman" w:cs="Times New Roman"/>
          <w:sz w:val="24"/>
          <w:szCs w:val="24"/>
          <w:lang w:bidi="ar-SA"/>
        </w:rPr>
      </w:pPr>
    </w:p>
    <w:p w14:paraId="15D4FC1A" w14:textId="77777777" w:rsidR="005E7407" w:rsidRDefault="005E7407">
      <w:pPr>
        <w:pStyle w:val="BodyText"/>
        <w:spacing w:before="3"/>
        <w:rPr>
          <w:ins w:id="1844" w:author="Raj Kesarapalli" w:date="2023-07-27T14:54:00Z"/>
          <w:sz w:val="17"/>
        </w:rPr>
      </w:pPr>
    </w:p>
    <w:p w14:paraId="2C24FE72" w14:textId="77777777" w:rsidR="005E7407" w:rsidRDefault="005E7407">
      <w:pPr>
        <w:pStyle w:val="BodyText"/>
        <w:spacing w:before="3"/>
        <w:rPr>
          <w:sz w:val="17"/>
        </w:rPr>
      </w:pPr>
    </w:p>
    <w:p w14:paraId="61FB8FC7" w14:textId="77777777" w:rsidR="00D64DB2" w:rsidRDefault="0022516B">
      <w:pPr>
        <w:pStyle w:val="Heading2"/>
        <w:spacing w:before="92"/>
      </w:pPr>
      <w:bookmarkStart w:id="1845" w:name="Using_Synopsys_GitHub_Action_for_Black_D"/>
      <w:bookmarkStart w:id="1846" w:name="_bookmark22"/>
      <w:bookmarkEnd w:id="1845"/>
      <w:bookmarkEnd w:id="1846"/>
      <w:r>
        <w:t>Using Synopsys GitHub Action for Black Duck</w:t>
      </w:r>
    </w:p>
    <w:p w14:paraId="0AC7A50E" w14:textId="77777777" w:rsidR="00D64DB2" w:rsidRDefault="0022516B">
      <w:pPr>
        <w:pStyle w:val="BodyText"/>
        <w:spacing w:before="213" w:line="340" w:lineRule="auto"/>
        <w:ind w:left="100"/>
      </w:pPr>
      <w:r>
        <w:t>The</w:t>
      </w:r>
      <w:r>
        <w:rPr>
          <w:spacing w:val="-22"/>
        </w:rPr>
        <w:t xml:space="preserve"> </w:t>
      </w:r>
      <w:r>
        <w:t>Synopsys</w:t>
      </w:r>
      <w:r>
        <w:rPr>
          <w:spacing w:val="-21"/>
        </w:rPr>
        <w:t xml:space="preserve"> </w:t>
      </w:r>
      <w:r>
        <w:t>Action</w:t>
      </w:r>
      <w:r>
        <w:rPr>
          <w:spacing w:val="-22"/>
        </w:rPr>
        <w:t xml:space="preserve"> </w:t>
      </w:r>
      <w:r>
        <w:t>supports</w:t>
      </w:r>
      <w:r>
        <w:rPr>
          <w:spacing w:val="-21"/>
        </w:rPr>
        <w:t xml:space="preserve"> </w:t>
      </w:r>
      <w:r>
        <w:t>both</w:t>
      </w:r>
      <w:r>
        <w:rPr>
          <w:spacing w:val="-22"/>
        </w:rPr>
        <w:t xml:space="preserve"> </w:t>
      </w:r>
      <w:r>
        <w:t>self-hosted</w:t>
      </w:r>
      <w:r>
        <w:rPr>
          <w:spacing w:val="-21"/>
        </w:rPr>
        <w:t xml:space="preserve"> </w:t>
      </w:r>
      <w:r>
        <w:t>(e.g.</w:t>
      </w:r>
      <w:r>
        <w:rPr>
          <w:spacing w:val="-22"/>
        </w:rPr>
        <w:t xml:space="preserve"> </w:t>
      </w:r>
      <w:r>
        <w:t>on-prem)</w:t>
      </w:r>
      <w:r>
        <w:rPr>
          <w:spacing w:val="-21"/>
        </w:rPr>
        <w:t xml:space="preserve"> </w:t>
      </w:r>
      <w:r>
        <w:t>and</w:t>
      </w:r>
      <w:r>
        <w:rPr>
          <w:spacing w:val="-22"/>
        </w:rPr>
        <w:t xml:space="preserve"> </w:t>
      </w:r>
      <w:r>
        <w:t>Synopsys-hosted</w:t>
      </w:r>
      <w:r>
        <w:rPr>
          <w:spacing w:val="-21"/>
        </w:rPr>
        <w:t xml:space="preserve"> </w:t>
      </w:r>
      <w:r>
        <w:t>Black</w:t>
      </w:r>
      <w:r>
        <w:rPr>
          <w:spacing w:val="-22"/>
        </w:rPr>
        <w:t xml:space="preserve"> </w:t>
      </w:r>
      <w:r>
        <w:t>Duck</w:t>
      </w:r>
      <w:r>
        <w:rPr>
          <w:spacing w:val="-21"/>
        </w:rPr>
        <w:t xml:space="preserve"> </w:t>
      </w:r>
      <w:r>
        <w:t>Hub instances.</w:t>
      </w:r>
    </w:p>
    <w:p w14:paraId="2813D132" w14:textId="77777777" w:rsidR="00D64DB2" w:rsidRDefault="00D64DB2">
      <w:pPr>
        <w:pStyle w:val="BodyText"/>
        <w:spacing w:before="6"/>
        <w:rPr>
          <w:sz w:val="16"/>
        </w:rPr>
      </w:pPr>
    </w:p>
    <w:p w14:paraId="1B4D2D1B" w14:textId="1315E34F" w:rsidR="00D64DB2" w:rsidDel="003F5433" w:rsidRDefault="003F5433">
      <w:pPr>
        <w:pStyle w:val="BodyText"/>
        <w:spacing w:before="6"/>
        <w:rPr>
          <w:del w:id="1847" w:author="Raj Kesarapalli" w:date="2023-07-27T14:33:00Z"/>
        </w:rPr>
      </w:pPr>
      <w:ins w:id="1848" w:author="Raj Kesarapalli" w:date="2023-07-27T14:33:00Z">
        <w:r>
          <w:t xml:space="preserve">In the default Black Duck Hub permission model, projects and project versions are created on the fly and as needed. Ensure that permissions needed to create projects and project versions are granted on Black </w:t>
        </w:r>
        <w:r>
          <w:lastRenderedPageBreak/>
          <w:t>Duck Hub.</w:t>
        </w:r>
      </w:ins>
      <w:del w:id="1849" w:author="Raj Kesarapalli" w:date="2023-07-27T14:33:00Z">
        <w:r w:rsidR="0022516B" w:rsidDel="003F5433">
          <w:delText>No</w:delText>
        </w:r>
        <w:r w:rsidR="0022516B" w:rsidDel="003F5433">
          <w:rPr>
            <w:spacing w:val="-13"/>
          </w:rPr>
          <w:delText xml:space="preserve"> </w:delText>
        </w:r>
        <w:r w:rsidR="0022516B" w:rsidDel="003F5433">
          <w:delText>preparation</w:delText>
        </w:r>
        <w:r w:rsidR="0022516B" w:rsidDel="003F5433">
          <w:rPr>
            <w:spacing w:val="-12"/>
          </w:rPr>
          <w:delText xml:space="preserve"> </w:delText>
        </w:r>
        <w:r w:rsidR="0022516B" w:rsidDel="003F5433">
          <w:delText>is</w:delText>
        </w:r>
        <w:r w:rsidR="0022516B" w:rsidDel="003F5433">
          <w:rPr>
            <w:spacing w:val="-13"/>
          </w:rPr>
          <w:delText xml:space="preserve"> </w:delText>
        </w:r>
        <w:r w:rsidR="0022516B" w:rsidDel="003F5433">
          <w:delText>typically</w:delText>
        </w:r>
        <w:r w:rsidR="0022516B" w:rsidDel="003F5433">
          <w:rPr>
            <w:spacing w:val="-12"/>
          </w:rPr>
          <w:delText xml:space="preserve"> </w:delText>
        </w:r>
        <w:r w:rsidR="0022516B" w:rsidDel="003F5433">
          <w:delText>needed</w:delText>
        </w:r>
        <w:r w:rsidR="0022516B" w:rsidDel="003F5433">
          <w:rPr>
            <w:spacing w:val="-13"/>
          </w:rPr>
          <w:delText xml:space="preserve"> </w:delText>
        </w:r>
        <w:r w:rsidR="0022516B" w:rsidDel="003F5433">
          <w:delText>before</w:delText>
        </w:r>
        <w:r w:rsidR="0022516B" w:rsidDel="003F5433">
          <w:rPr>
            <w:spacing w:val="-12"/>
          </w:rPr>
          <w:delText xml:space="preserve"> </w:delText>
        </w:r>
        <w:r w:rsidR="0022516B" w:rsidDel="003F5433">
          <w:delText>running</w:delText>
        </w:r>
        <w:r w:rsidR="0022516B" w:rsidDel="003F5433">
          <w:rPr>
            <w:spacing w:val="-12"/>
          </w:rPr>
          <w:delText xml:space="preserve"> </w:delText>
        </w:r>
        <w:r w:rsidR="0022516B" w:rsidDel="003F5433">
          <w:delText>the</w:delText>
        </w:r>
        <w:r w:rsidR="0022516B" w:rsidDel="003F5433">
          <w:rPr>
            <w:spacing w:val="-13"/>
          </w:rPr>
          <w:delText xml:space="preserve"> </w:delText>
        </w:r>
        <w:r w:rsidR="0022516B" w:rsidDel="003F5433">
          <w:delText>pipeline.</w:delText>
        </w:r>
        <w:r w:rsidR="0022516B" w:rsidDel="003F5433">
          <w:rPr>
            <w:spacing w:val="-12"/>
          </w:rPr>
          <w:delText xml:space="preserve"> </w:delText>
        </w:r>
        <w:r w:rsidR="0022516B" w:rsidDel="003F5433">
          <w:delText>In</w:delText>
        </w:r>
        <w:r w:rsidR="0022516B" w:rsidDel="003F5433">
          <w:rPr>
            <w:spacing w:val="-13"/>
          </w:rPr>
          <w:delText xml:space="preserve"> </w:delText>
        </w:r>
        <w:r w:rsidR="0022516B" w:rsidDel="003F5433">
          <w:delText>the</w:delText>
        </w:r>
        <w:r w:rsidR="0022516B" w:rsidDel="003F5433">
          <w:rPr>
            <w:spacing w:val="-12"/>
          </w:rPr>
          <w:delText xml:space="preserve"> </w:delText>
        </w:r>
        <w:r w:rsidR="0022516B" w:rsidDel="003F5433">
          <w:delText>default</w:delText>
        </w:r>
        <w:r w:rsidR="0022516B" w:rsidDel="003F5433">
          <w:rPr>
            <w:spacing w:val="-12"/>
          </w:rPr>
          <w:delText xml:space="preserve"> </w:delText>
        </w:r>
        <w:r w:rsidR="0022516B" w:rsidDel="003F5433">
          <w:delText>Black</w:delText>
        </w:r>
        <w:r w:rsidR="0022516B" w:rsidDel="003F5433">
          <w:rPr>
            <w:spacing w:val="-13"/>
          </w:rPr>
          <w:delText xml:space="preserve"> </w:delText>
        </w:r>
        <w:r w:rsidR="0022516B" w:rsidDel="003F5433">
          <w:delText>Duck</w:delText>
        </w:r>
        <w:r w:rsidR="0022516B" w:rsidDel="003F5433">
          <w:rPr>
            <w:spacing w:val="-12"/>
          </w:rPr>
          <w:delText xml:space="preserve"> </w:delText>
        </w:r>
        <w:r w:rsidR="0022516B" w:rsidDel="003F5433">
          <w:delText>Hub</w:delText>
        </w:r>
        <w:r w:rsidR="0022516B" w:rsidDel="003F5433">
          <w:rPr>
            <w:spacing w:val="-13"/>
          </w:rPr>
          <w:delText xml:space="preserve"> </w:delText>
        </w:r>
        <w:r w:rsidR="0022516B" w:rsidDel="003F5433">
          <w:delText>permission model, projects and project versions are created on the fly and as</w:delText>
        </w:r>
        <w:r w:rsidR="0022516B" w:rsidDel="003F5433">
          <w:rPr>
            <w:spacing w:val="-34"/>
          </w:rPr>
          <w:delText xml:space="preserve"> </w:delText>
        </w:r>
        <w:r w:rsidR="0022516B" w:rsidDel="003F5433">
          <w:delText>needed.</w:delText>
        </w:r>
      </w:del>
    </w:p>
    <w:p w14:paraId="13C916AF" w14:textId="77777777" w:rsidR="003F5433" w:rsidRDefault="003F5433">
      <w:pPr>
        <w:pStyle w:val="BodyText"/>
        <w:spacing w:line="340" w:lineRule="auto"/>
        <w:ind w:left="100"/>
        <w:rPr>
          <w:ins w:id="1850" w:author="Raj Kesarapalli" w:date="2023-07-27T14:33:00Z"/>
        </w:rPr>
      </w:pPr>
    </w:p>
    <w:p w14:paraId="7AC81249" w14:textId="77777777" w:rsidR="00D64DB2" w:rsidRDefault="00D64DB2">
      <w:pPr>
        <w:pStyle w:val="BodyText"/>
        <w:spacing w:before="6"/>
        <w:rPr>
          <w:sz w:val="16"/>
        </w:rPr>
      </w:pPr>
    </w:p>
    <w:p w14:paraId="75FAD9D4" w14:textId="5F3C4714" w:rsidR="003F5433" w:rsidRDefault="003F5433">
      <w:pPr>
        <w:pStyle w:val="BodyText"/>
        <w:ind w:left="100"/>
        <w:rPr>
          <w:ins w:id="1851" w:author="Raj Kesarapalli" w:date="2023-07-27T14:34:00Z"/>
        </w:rPr>
      </w:pPr>
      <w:ins w:id="1852" w:author="Raj Kesarapalli" w:date="2023-07-27T14:34:00Z">
        <w:r>
          <w:t xml:space="preserve">Synopsys action runs full “intelligent” Black Duck scans </w:t>
        </w:r>
      </w:ins>
      <w:ins w:id="1853" w:author="Raj Kesarapalli" w:date="2023-07-27T14:35:00Z">
        <w:r>
          <w:t>on</w:t>
        </w:r>
      </w:ins>
      <w:ins w:id="1854" w:author="Raj Kesarapalli" w:date="2023-07-27T14:34:00Z">
        <w:r>
          <w:t xml:space="preserve"> SCM push </w:t>
        </w:r>
      </w:ins>
      <w:ins w:id="1855" w:author="Raj Kesarapalli" w:date="2023-07-27T14:35:00Z">
        <w:r>
          <w:t>events and “rapid” ephemeral scans for SCM pull request events as shown in the example below.</w:t>
        </w:r>
      </w:ins>
    </w:p>
    <w:p w14:paraId="553371FC" w14:textId="77777777" w:rsidR="003F5433" w:rsidRDefault="003F5433">
      <w:pPr>
        <w:pStyle w:val="BodyText"/>
        <w:ind w:left="100"/>
        <w:rPr>
          <w:ins w:id="1856" w:author="Raj Kesarapalli" w:date="2023-07-27T14:34:00Z"/>
        </w:rPr>
      </w:pPr>
    </w:p>
    <w:p w14:paraId="68728489" w14:textId="30B94913" w:rsidR="00D64DB2" w:rsidDel="003F5433" w:rsidRDefault="0022516B">
      <w:pPr>
        <w:pStyle w:val="BodyText"/>
        <w:ind w:left="100"/>
        <w:rPr>
          <w:del w:id="1857" w:author="Raj Kesarapalli" w:date="2023-07-27T14:35:00Z"/>
        </w:rPr>
      </w:pPr>
      <w:del w:id="1858" w:author="Raj Kesarapalli" w:date="2023-07-27T14:35:00Z">
        <w:r w:rsidDel="003F5433">
          <w:delText>On pushes, a full "intelligent" Black Duck scan runs. On pull requests, a "rapid" ephemeral scan runs.</w:delText>
        </w:r>
      </w:del>
    </w:p>
    <w:p w14:paraId="0C536C17" w14:textId="77777777" w:rsidR="00D64DB2" w:rsidRDefault="00C46513">
      <w:pPr>
        <w:pStyle w:val="BodyText"/>
        <w:spacing w:before="5"/>
        <w:rPr>
          <w:sz w:val="18"/>
        </w:rPr>
      </w:pPr>
      <w:r>
        <w:rPr>
          <w:noProof/>
        </w:rPr>
        <mc:AlternateContent>
          <mc:Choice Requires="wpg">
            <w:drawing>
              <wp:anchor distT="0" distB="0" distL="0" distR="0" simplePos="0" relativeHeight="251836416" behindDoc="1" locked="0" layoutInCell="1" allowOverlap="1" wp14:anchorId="606C5A8F" wp14:editId="2C0EB5B6">
                <wp:simplePos x="0" y="0"/>
                <wp:positionH relativeFrom="page">
                  <wp:posOffset>923925</wp:posOffset>
                </wp:positionH>
                <wp:positionV relativeFrom="paragraph">
                  <wp:posOffset>165100</wp:posOffset>
                </wp:positionV>
                <wp:extent cx="5924550" cy="1701800"/>
                <wp:effectExtent l="0" t="0" r="0" b="0"/>
                <wp:wrapTopAndBottom/>
                <wp:docPr id="277758439"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1701800"/>
                          <a:chOff x="1455" y="260"/>
                          <a:chExt cx="9330" cy="2680"/>
                        </a:xfrm>
                      </wpg:grpSpPr>
                      <wps:wsp>
                        <wps:cNvPr id="175921416" name="Freeform 76"/>
                        <wps:cNvSpPr>
                          <a:spLocks/>
                        </wps:cNvSpPr>
                        <wps:spPr bwMode="auto">
                          <a:xfrm>
                            <a:off x="1455" y="260"/>
                            <a:ext cx="9330" cy="2680"/>
                          </a:xfrm>
                          <a:custGeom>
                            <a:avLst/>
                            <a:gdLst>
                              <a:gd name="T0" fmla="+- 0 10635 1455"/>
                              <a:gd name="T1" fmla="*/ T0 w 9330"/>
                              <a:gd name="T2" fmla="+- 0 2940 260"/>
                              <a:gd name="T3" fmla="*/ 2940 h 2680"/>
                              <a:gd name="T4" fmla="+- 0 1605 1455"/>
                              <a:gd name="T5" fmla="*/ T4 w 9330"/>
                              <a:gd name="T6" fmla="+- 0 2940 260"/>
                              <a:gd name="T7" fmla="*/ 2940 h 2680"/>
                              <a:gd name="T8" fmla="+- 0 1547 1455"/>
                              <a:gd name="T9" fmla="*/ T8 w 9330"/>
                              <a:gd name="T10" fmla="+- 0 2929 260"/>
                              <a:gd name="T11" fmla="*/ 2929 h 2680"/>
                              <a:gd name="T12" fmla="+- 0 1499 1455"/>
                              <a:gd name="T13" fmla="*/ T12 w 9330"/>
                              <a:gd name="T14" fmla="+- 0 2896 260"/>
                              <a:gd name="T15" fmla="*/ 2896 h 2680"/>
                              <a:gd name="T16" fmla="+- 0 1467 1455"/>
                              <a:gd name="T17" fmla="*/ T16 w 9330"/>
                              <a:gd name="T18" fmla="+- 0 2849 260"/>
                              <a:gd name="T19" fmla="*/ 2849 h 2680"/>
                              <a:gd name="T20" fmla="+- 0 1455 1455"/>
                              <a:gd name="T21" fmla="*/ T20 w 9330"/>
                              <a:gd name="T22" fmla="+- 0 2790 260"/>
                              <a:gd name="T23" fmla="*/ 2790 h 2680"/>
                              <a:gd name="T24" fmla="+- 0 1455 1455"/>
                              <a:gd name="T25" fmla="*/ T24 w 9330"/>
                              <a:gd name="T26" fmla="+- 0 410 260"/>
                              <a:gd name="T27" fmla="*/ 410 h 2680"/>
                              <a:gd name="T28" fmla="+- 0 1467 1455"/>
                              <a:gd name="T29" fmla="*/ T28 w 9330"/>
                              <a:gd name="T30" fmla="+- 0 352 260"/>
                              <a:gd name="T31" fmla="*/ 352 h 2680"/>
                              <a:gd name="T32" fmla="+- 0 1499 1455"/>
                              <a:gd name="T33" fmla="*/ T32 w 9330"/>
                              <a:gd name="T34" fmla="+- 0 305 260"/>
                              <a:gd name="T35" fmla="*/ 305 h 2680"/>
                              <a:gd name="T36" fmla="+- 0 1547 1455"/>
                              <a:gd name="T37" fmla="*/ T36 w 9330"/>
                              <a:gd name="T38" fmla="+- 0 272 260"/>
                              <a:gd name="T39" fmla="*/ 272 h 2680"/>
                              <a:gd name="T40" fmla="+- 0 1605 1455"/>
                              <a:gd name="T41" fmla="*/ T40 w 9330"/>
                              <a:gd name="T42" fmla="+- 0 260 260"/>
                              <a:gd name="T43" fmla="*/ 260 h 2680"/>
                              <a:gd name="T44" fmla="+- 0 10635 1455"/>
                              <a:gd name="T45" fmla="*/ T44 w 9330"/>
                              <a:gd name="T46" fmla="+- 0 260 260"/>
                              <a:gd name="T47" fmla="*/ 260 h 2680"/>
                              <a:gd name="T48" fmla="+- 0 10693 1455"/>
                              <a:gd name="T49" fmla="*/ T48 w 9330"/>
                              <a:gd name="T50" fmla="+- 0 272 260"/>
                              <a:gd name="T51" fmla="*/ 272 h 2680"/>
                              <a:gd name="T52" fmla="+- 0 10741 1455"/>
                              <a:gd name="T53" fmla="*/ T52 w 9330"/>
                              <a:gd name="T54" fmla="+- 0 305 260"/>
                              <a:gd name="T55" fmla="*/ 305 h 2680"/>
                              <a:gd name="T56" fmla="+- 0 10773 1455"/>
                              <a:gd name="T57" fmla="*/ T56 w 9330"/>
                              <a:gd name="T58" fmla="+- 0 352 260"/>
                              <a:gd name="T59" fmla="*/ 352 h 2680"/>
                              <a:gd name="T60" fmla="+- 0 10785 1455"/>
                              <a:gd name="T61" fmla="*/ T60 w 9330"/>
                              <a:gd name="T62" fmla="+- 0 410 260"/>
                              <a:gd name="T63" fmla="*/ 410 h 2680"/>
                              <a:gd name="T64" fmla="+- 0 10785 1455"/>
                              <a:gd name="T65" fmla="*/ T64 w 9330"/>
                              <a:gd name="T66" fmla="+- 0 2790 260"/>
                              <a:gd name="T67" fmla="*/ 2790 h 2680"/>
                              <a:gd name="T68" fmla="+- 0 10773 1455"/>
                              <a:gd name="T69" fmla="*/ T68 w 9330"/>
                              <a:gd name="T70" fmla="+- 0 2849 260"/>
                              <a:gd name="T71" fmla="*/ 2849 h 2680"/>
                              <a:gd name="T72" fmla="+- 0 10741 1455"/>
                              <a:gd name="T73" fmla="*/ T72 w 9330"/>
                              <a:gd name="T74" fmla="+- 0 2896 260"/>
                              <a:gd name="T75" fmla="*/ 2896 h 2680"/>
                              <a:gd name="T76" fmla="+- 0 10693 1455"/>
                              <a:gd name="T77" fmla="*/ T76 w 9330"/>
                              <a:gd name="T78" fmla="+- 0 2929 260"/>
                              <a:gd name="T79" fmla="*/ 2929 h 2680"/>
                              <a:gd name="T80" fmla="+- 0 10635 1455"/>
                              <a:gd name="T81" fmla="*/ T80 w 9330"/>
                              <a:gd name="T82" fmla="+- 0 2940 260"/>
                              <a:gd name="T83" fmla="*/ 2940 h 2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2680">
                                <a:moveTo>
                                  <a:pt x="9180" y="2680"/>
                                </a:moveTo>
                                <a:lnTo>
                                  <a:pt x="150" y="2680"/>
                                </a:lnTo>
                                <a:lnTo>
                                  <a:pt x="92" y="2669"/>
                                </a:lnTo>
                                <a:lnTo>
                                  <a:pt x="44" y="2636"/>
                                </a:lnTo>
                                <a:lnTo>
                                  <a:pt x="12" y="2589"/>
                                </a:lnTo>
                                <a:lnTo>
                                  <a:pt x="0" y="2530"/>
                                </a:lnTo>
                                <a:lnTo>
                                  <a:pt x="0" y="150"/>
                                </a:lnTo>
                                <a:lnTo>
                                  <a:pt x="12" y="92"/>
                                </a:lnTo>
                                <a:lnTo>
                                  <a:pt x="44" y="45"/>
                                </a:lnTo>
                                <a:lnTo>
                                  <a:pt x="92" y="12"/>
                                </a:lnTo>
                                <a:lnTo>
                                  <a:pt x="150" y="0"/>
                                </a:lnTo>
                                <a:lnTo>
                                  <a:pt x="9180" y="0"/>
                                </a:lnTo>
                                <a:lnTo>
                                  <a:pt x="9238" y="12"/>
                                </a:lnTo>
                                <a:lnTo>
                                  <a:pt x="9286" y="45"/>
                                </a:lnTo>
                                <a:lnTo>
                                  <a:pt x="9318" y="92"/>
                                </a:lnTo>
                                <a:lnTo>
                                  <a:pt x="9330" y="150"/>
                                </a:lnTo>
                                <a:lnTo>
                                  <a:pt x="9330" y="2530"/>
                                </a:lnTo>
                                <a:lnTo>
                                  <a:pt x="9318" y="2589"/>
                                </a:lnTo>
                                <a:lnTo>
                                  <a:pt x="9286" y="2636"/>
                                </a:lnTo>
                                <a:lnTo>
                                  <a:pt x="9238" y="2669"/>
                                </a:lnTo>
                                <a:lnTo>
                                  <a:pt x="9180" y="268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16519" name="Picture 7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7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552719751" name="Text Box 78"/>
                        <wps:cNvSpPr txBox="1">
                          <a:spLocks/>
                        </wps:cNvSpPr>
                        <wps:spPr bwMode="auto">
                          <a:xfrm>
                            <a:off x="1455" y="260"/>
                            <a:ext cx="9330" cy="2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6C45E" w14:textId="77777777" w:rsidR="00D64DB2" w:rsidRDefault="00D64DB2">
                              <w:pPr>
                                <w:rPr>
                                  <w:sz w:val="17"/>
                                </w:rPr>
                              </w:pPr>
                            </w:p>
                            <w:p w14:paraId="3AF805F1" w14:textId="77777777" w:rsidR="00D64DB2" w:rsidRDefault="0022516B">
                              <w:pPr>
                                <w:spacing w:before="1"/>
                                <w:ind w:left="600"/>
                                <w:rPr>
                                  <w:b/>
                                  <w:sz w:val="20"/>
                                </w:rPr>
                              </w:pPr>
                              <w:r>
                                <w:rPr>
                                  <w:b/>
                                  <w:sz w:val="20"/>
                                </w:rPr>
                                <w:t>Note:</w:t>
                              </w:r>
                            </w:p>
                            <w:p w14:paraId="5808C671" w14:textId="6491804D" w:rsidR="00D64DB2" w:rsidRDefault="0022516B">
                              <w:pPr>
                                <w:spacing w:before="100" w:line="340" w:lineRule="auto"/>
                                <w:ind w:left="600"/>
                                <w:rPr>
                                  <w:sz w:val="20"/>
                                </w:rPr>
                              </w:pPr>
                              <w:del w:id="1859" w:author="Raj Kesarapalli" w:date="2023-07-27T14:35:00Z">
                                <w:r w:rsidDel="003F5433">
                                  <w:rPr>
                                    <w:sz w:val="20"/>
                                  </w:rPr>
                                  <w:delText>Any command line parameters that you need to pass to Detect can be passed through environment</w:delText>
                                </w:r>
                                <w:r w:rsidDel="003F5433">
                                  <w:rPr>
                                    <w:spacing w:val="-12"/>
                                    <w:sz w:val="20"/>
                                  </w:rPr>
                                  <w:delText xml:space="preserve"> </w:delText>
                                </w:r>
                                <w:r w:rsidDel="003F5433">
                                  <w:rPr>
                                    <w:sz w:val="20"/>
                                  </w:rPr>
                                  <w:delText>variables.</w:delText>
                                </w:r>
                                <w:r w:rsidDel="003F5433">
                                  <w:rPr>
                                    <w:spacing w:val="-12"/>
                                    <w:sz w:val="20"/>
                                  </w:rPr>
                                  <w:delText xml:space="preserve"> </w:delText>
                                </w:r>
                                <w:r w:rsidDel="003F5433">
                                  <w:rPr>
                                    <w:sz w:val="20"/>
                                  </w:rPr>
                                  <w:delText>This</w:delText>
                                </w:r>
                                <w:r w:rsidDel="003F5433">
                                  <w:rPr>
                                    <w:spacing w:val="-11"/>
                                    <w:sz w:val="20"/>
                                  </w:rPr>
                                  <w:delText xml:space="preserve"> </w:delText>
                                </w:r>
                                <w:r w:rsidDel="003F5433">
                                  <w:rPr>
                                    <w:sz w:val="20"/>
                                  </w:rPr>
                                  <w:delText>is</w:delText>
                                </w:r>
                                <w:r w:rsidDel="003F5433">
                                  <w:rPr>
                                    <w:spacing w:val="-12"/>
                                    <w:sz w:val="20"/>
                                  </w:rPr>
                                  <w:delText xml:space="preserve"> </w:delText>
                                </w:r>
                                <w:r w:rsidDel="003F5433">
                                  <w:rPr>
                                    <w:sz w:val="20"/>
                                  </w:rPr>
                                  <w:delText>a</w:delText>
                                </w:r>
                                <w:r w:rsidDel="003F5433">
                                  <w:rPr>
                                    <w:spacing w:val="-11"/>
                                    <w:sz w:val="20"/>
                                  </w:rPr>
                                  <w:delText xml:space="preserve"> </w:delText>
                                </w:r>
                                <w:r w:rsidDel="003F5433">
                                  <w:rPr>
                                    <w:sz w:val="20"/>
                                  </w:rPr>
                                  <w:delText>standard</w:delText>
                                </w:r>
                                <w:r w:rsidDel="003F5433">
                                  <w:rPr>
                                    <w:spacing w:val="-12"/>
                                    <w:sz w:val="20"/>
                                  </w:rPr>
                                  <w:delText xml:space="preserve"> </w:delText>
                                </w:r>
                                <w:r w:rsidDel="003F5433">
                                  <w:rPr>
                                    <w:sz w:val="20"/>
                                  </w:rPr>
                                  <w:delText>capability</w:delText>
                                </w:r>
                                <w:r w:rsidDel="003F5433">
                                  <w:rPr>
                                    <w:spacing w:val="-11"/>
                                    <w:sz w:val="20"/>
                                  </w:rPr>
                                  <w:delText xml:space="preserve"> </w:delText>
                                </w:r>
                                <w:r w:rsidDel="003F5433">
                                  <w:rPr>
                                    <w:sz w:val="20"/>
                                  </w:rPr>
                                  <w:delText>of</w:delText>
                                </w:r>
                                <w:r w:rsidDel="003F5433">
                                  <w:rPr>
                                    <w:spacing w:val="-12"/>
                                    <w:sz w:val="20"/>
                                  </w:rPr>
                                  <w:delText xml:space="preserve"> </w:delText>
                                </w:r>
                                <w:r w:rsidDel="003F5433">
                                  <w:rPr>
                                    <w:sz w:val="20"/>
                                  </w:rPr>
                                  <w:delText>Detect.</w:delText>
                                </w:r>
                                <w:r w:rsidDel="003F5433">
                                  <w:rPr>
                                    <w:spacing w:val="-11"/>
                                    <w:sz w:val="20"/>
                                  </w:rPr>
                                  <w:delText xml:space="preserve"> </w:delText>
                                </w:r>
                                <w:r w:rsidDel="003F5433">
                                  <w:rPr>
                                    <w:sz w:val="20"/>
                                  </w:rPr>
                                  <w:delText>For</w:delText>
                                </w:r>
                                <w:r w:rsidDel="003F5433">
                                  <w:rPr>
                                    <w:spacing w:val="-12"/>
                                    <w:sz w:val="20"/>
                                  </w:rPr>
                                  <w:delText xml:space="preserve"> </w:delText>
                                </w:r>
                                <w:r w:rsidDel="003F5433">
                                  <w:rPr>
                                    <w:sz w:val="20"/>
                                  </w:rPr>
                                  <w:delText>example,</w:delText>
                                </w:r>
                                <w:r w:rsidDel="003F5433">
                                  <w:rPr>
                                    <w:spacing w:val="-11"/>
                                    <w:sz w:val="20"/>
                                  </w:rPr>
                                  <w:delText xml:space="preserve"> </w:delText>
                                </w:r>
                                <w:r w:rsidDel="003F5433">
                                  <w:rPr>
                                    <w:sz w:val="20"/>
                                  </w:rPr>
                                  <w:delText>if</w:delText>
                                </w:r>
                                <w:r w:rsidDel="003F5433">
                                  <w:rPr>
                                    <w:spacing w:val="-12"/>
                                    <w:sz w:val="20"/>
                                  </w:rPr>
                                  <w:delText xml:space="preserve"> </w:delText>
                                </w:r>
                                <w:r w:rsidDel="003F5433">
                                  <w:rPr>
                                    <w:sz w:val="20"/>
                                  </w:rPr>
                                  <w:delText>you</w:delText>
                                </w:r>
                                <w:r w:rsidDel="003F5433">
                                  <w:rPr>
                                    <w:spacing w:val="-11"/>
                                    <w:sz w:val="20"/>
                                  </w:rPr>
                                  <w:delText xml:space="preserve"> </w:delText>
                                </w:r>
                                <w:r w:rsidDel="003F5433">
                                  <w:rPr>
                                    <w:sz w:val="20"/>
                                  </w:rPr>
                                  <w:delText>wanted</w:delText>
                                </w:r>
                                <w:r w:rsidDel="003F5433">
                                  <w:rPr>
                                    <w:spacing w:val="-12"/>
                                    <w:sz w:val="20"/>
                                  </w:rPr>
                                  <w:delText xml:space="preserve"> </w:delText>
                                </w:r>
                                <w:r w:rsidDel="003F5433">
                                  <w:rPr>
                                    <w:sz w:val="20"/>
                                  </w:rPr>
                                  <w:delText>to</w:delText>
                                </w:r>
                                <w:r w:rsidDel="003F5433">
                                  <w:rPr>
                                    <w:spacing w:val="-11"/>
                                    <w:sz w:val="20"/>
                                  </w:rPr>
                                  <w:delText xml:space="preserve"> </w:delText>
                                </w:r>
                                <w:r w:rsidDel="003F5433">
                                  <w:rPr>
                                    <w:sz w:val="20"/>
                                  </w:rPr>
                                  <w:delText>only report</w:delText>
                                </w:r>
                                <w:r w:rsidDel="003F5433">
                                  <w:rPr>
                                    <w:spacing w:val="-12"/>
                                    <w:sz w:val="20"/>
                                  </w:rPr>
                                  <w:delText xml:space="preserve"> </w:delText>
                                </w:r>
                                <w:r w:rsidDel="003F5433">
                                  <w:rPr>
                                    <w:sz w:val="20"/>
                                  </w:rPr>
                                  <w:delText>newly</w:delText>
                                </w:r>
                                <w:r w:rsidDel="003F5433">
                                  <w:rPr>
                                    <w:spacing w:val="-12"/>
                                    <w:sz w:val="20"/>
                                  </w:rPr>
                                  <w:delText xml:space="preserve"> </w:delText>
                                </w:r>
                                <w:r w:rsidDel="003F5433">
                                  <w:rPr>
                                    <w:sz w:val="20"/>
                                  </w:rPr>
                                  <w:delText>found</w:delText>
                                </w:r>
                                <w:r w:rsidDel="003F5433">
                                  <w:rPr>
                                    <w:spacing w:val="-12"/>
                                    <w:sz w:val="20"/>
                                  </w:rPr>
                                  <w:delText xml:space="preserve"> </w:delText>
                                </w:r>
                                <w:r w:rsidDel="003F5433">
                                  <w:rPr>
                                    <w:sz w:val="20"/>
                                  </w:rPr>
                                  <w:delText>policy</w:delText>
                                </w:r>
                                <w:r w:rsidDel="003F5433">
                                  <w:rPr>
                                    <w:spacing w:val="-12"/>
                                    <w:sz w:val="20"/>
                                  </w:rPr>
                                  <w:delText xml:space="preserve"> </w:delText>
                                </w:r>
                                <w:r w:rsidDel="003F5433">
                                  <w:rPr>
                                    <w:sz w:val="20"/>
                                  </w:rPr>
                                  <w:delText>violations</w:delText>
                                </w:r>
                                <w:r w:rsidDel="003F5433">
                                  <w:rPr>
                                    <w:spacing w:val="-11"/>
                                    <w:sz w:val="20"/>
                                  </w:rPr>
                                  <w:delText xml:space="preserve"> </w:delText>
                                </w:r>
                                <w:r w:rsidDel="003F5433">
                                  <w:rPr>
                                    <w:sz w:val="20"/>
                                  </w:rPr>
                                  <w:delText>on</w:delText>
                                </w:r>
                                <w:r w:rsidDel="003F5433">
                                  <w:rPr>
                                    <w:spacing w:val="-12"/>
                                    <w:sz w:val="20"/>
                                  </w:rPr>
                                  <w:delText xml:space="preserve"> </w:delText>
                                </w:r>
                                <w:r w:rsidDel="003F5433">
                                  <w:rPr>
                                    <w:sz w:val="20"/>
                                  </w:rPr>
                                  <w:delText>rapid</w:delText>
                                </w:r>
                                <w:r w:rsidDel="003F5433">
                                  <w:rPr>
                                    <w:spacing w:val="-12"/>
                                    <w:sz w:val="20"/>
                                  </w:rPr>
                                  <w:delText xml:space="preserve"> </w:delText>
                                </w:r>
                                <w:r w:rsidDel="003F5433">
                                  <w:rPr>
                                    <w:sz w:val="20"/>
                                  </w:rPr>
                                  <w:delText>scans,</w:delText>
                                </w:r>
                                <w:r w:rsidDel="003F5433">
                                  <w:rPr>
                                    <w:spacing w:val="-12"/>
                                    <w:sz w:val="20"/>
                                  </w:rPr>
                                  <w:delText xml:space="preserve"> </w:delText>
                                </w:r>
                                <w:r w:rsidDel="003F5433">
                                  <w:rPr>
                                    <w:sz w:val="20"/>
                                  </w:rPr>
                                  <w:delText>you</w:delText>
                                </w:r>
                                <w:r w:rsidDel="003F5433">
                                  <w:rPr>
                                    <w:spacing w:val="-12"/>
                                    <w:sz w:val="20"/>
                                  </w:rPr>
                                  <w:delText xml:space="preserve"> </w:delText>
                                </w:r>
                                <w:r w:rsidDel="003F5433">
                                  <w:rPr>
                                    <w:sz w:val="20"/>
                                  </w:rPr>
                                  <w:delText>would</w:delText>
                                </w:r>
                                <w:r w:rsidDel="003F5433">
                                  <w:rPr>
                                    <w:spacing w:val="-11"/>
                                    <w:sz w:val="20"/>
                                  </w:rPr>
                                  <w:delText xml:space="preserve"> </w:delText>
                                </w:r>
                                <w:r w:rsidDel="003F5433">
                                  <w:rPr>
                                    <w:sz w:val="20"/>
                                  </w:rPr>
                                  <w:delText>normally</w:delText>
                                </w:r>
                                <w:r w:rsidDel="003F5433">
                                  <w:rPr>
                                    <w:spacing w:val="-12"/>
                                    <w:sz w:val="20"/>
                                  </w:rPr>
                                  <w:delText xml:space="preserve"> </w:delText>
                                </w:r>
                                <w:r w:rsidDel="003F5433">
                                  <w:rPr>
                                    <w:sz w:val="20"/>
                                  </w:rPr>
                                  <w:delText>use</w:delText>
                                </w:r>
                                <w:r w:rsidDel="003F5433">
                                  <w:rPr>
                                    <w:spacing w:val="-12"/>
                                    <w:sz w:val="20"/>
                                  </w:rPr>
                                  <w:delText xml:space="preserve"> </w:delText>
                                </w:r>
                                <w:r w:rsidDel="003F5433">
                                  <w:rPr>
                                    <w:sz w:val="20"/>
                                  </w:rPr>
                                  <w:delText>the</w:delText>
                                </w:r>
                                <w:r w:rsidDel="003F5433">
                                  <w:rPr>
                                    <w:spacing w:val="-12"/>
                                    <w:sz w:val="20"/>
                                  </w:rPr>
                                  <w:delText xml:space="preserve"> </w:delText>
                                </w:r>
                                <w:r w:rsidDel="003F5433">
                                  <w:rPr>
                                    <w:sz w:val="20"/>
                                  </w:rPr>
                                  <w:delText>command</w:delText>
                                </w:r>
                                <w:r w:rsidDel="003F5433">
                                  <w:rPr>
                                    <w:spacing w:val="-12"/>
                                    <w:sz w:val="20"/>
                                  </w:rPr>
                                  <w:delText xml:space="preserve"> </w:delText>
                                </w:r>
                                <w:r w:rsidDel="003F5433">
                                  <w:rPr>
                                    <w:sz w:val="20"/>
                                  </w:rPr>
                                  <w:delText>line</w:delText>
                                </w:r>
                                <w:r w:rsidDel="003F5433">
                                  <w:rPr>
                                    <w:spacing w:val="-11"/>
                                    <w:sz w:val="20"/>
                                  </w:rPr>
                                  <w:delText xml:space="preserve"> </w:delText>
                                </w:r>
                                <w:r w:rsidDel="003F5433">
                                  <w:rPr>
                                    <w:rFonts w:ascii="Courier New"/>
                                    <w:sz w:val="16"/>
                                    <w:shd w:val="clear" w:color="auto" w:fill="EDEDED"/>
                                  </w:rPr>
                                  <w:delText>--</w:delText>
                                </w:r>
                                <w:r w:rsidDel="003F5433">
                                  <w:rPr>
                                    <w:rFonts w:ascii="Courier New"/>
                                    <w:sz w:val="16"/>
                                  </w:rPr>
                                  <w:delText xml:space="preserve"> </w:delText>
                                </w:r>
                                <w:r w:rsidDel="003F5433">
                                  <w:rPr>
                                    <w:rFonts w:ascii="Courier New"/>
                                    <w:sz w:val="16"/>
                                    <w:shd w:val="clear" w:color="auto" w:fill="EDEDED"/>
                                  </w:rPr>
                                  <w:delText>detect.blackduck.rapid.compare.mode=BOM_COMPARE_STRICT</w:delText>
                                </w:r>
                                <w:r w:rsidDel="003F5433">
                                  <w:rPr>
                                    <w:sz w:val="20"/>
                                  </w:rPr>
                                  <w:delText xml:space="preserve">. </w:delText>
                                </w:r>
                                <w:r w:rsidDel="003F5433">
                                  <w:rPr>
                                    <w:spacing w:val="-3"/>
                                    <w:sz w:val="20"/>
                                  </w:rPr>
                                  <w:delText xml:space="preserve">You </w:delText>
                                </w:r>
                                <w:r w:rsidDel="003F5433">
                                  <w:rPr>
                                    <w:sz w:val="20"/>
                                  </w:rPr>
                                  <w:delText xml:space="preserve">can replace this by setting the </w:delText>
                                </w:r>
                                <w:r w:rsidDel="003F5433">
                                  <w:rPr>
                                    <w:rFonts w:ascii="Courier New"/>
                                    <w:sz w:val="16"/>
                                    <w:shd w:val="clear" w:color="auto" w:fill="EDEDED"/>
                                  </w:rPr>
                                  <w:delText>DETECT_BLACKDUCK_RAPID_COMPARE_MODE</w:delText>
                                </w:r>
                                <w:r w:rsidDel="003F5433">
                                  <w:rPr>
                                    <w:rFonts w:ascii="Courier New"/>
                                    <w:spacing w:val="-60"/>
                                    <w:sz w:val="16"/>
                                  </w:rPr>
                                  <w:delText xml:space="preserve"> </w:delText>
                                </w:r>
                                <w:r w:rsidDel="003F5433">
                                  <w:rPr>
                                    <w:sz w:val="20"/>
                                  </w:rPr>
                                  <w:delText>environment</w:delText>
                                </w:r>
                                <w:r w:rsidDel="003F5433">
                                  <w:rPr>
                                    <w:spacing w:val="-13"/>
                                    <w:sz w:val="20"/>
                                  </w:rPr>
                                  <w:delText xml:space="preserve"> </w:delText>
                                </w:r>
                                <w:r w:rsidDel="003F5433">
                                  <w:rPr>
                                    <w:sz w:val="20"/>
                                  </w:rPr>
                                  <w:delText>variable</w:delText>
                                </w:r>
                                <w:r w:rsidDel="003F5433">
                                  <w:rPr>
                                    <w:spacing w:val="-12"/>
                                    <w:sz w:val="20"/>
                                  </w:rPr>
                                  <w:delText xml:space="preserve"> </w:delText>
                                </w:r>
                                <w:r w:rsidDel="003F5433">
                                  <w:rPr>
                                    <w:sz w:val="20"/>
                                  </w:rPr>
                                  <w:delText>to</w:delText>
                                </w:r>
                                <w:r w:rsidDel="003F5433">
                                  <w:rPr>
                                    <w:spacing w:val="-13"/>
                                    <w:sz w:val="20"/>
                                  </w:rPr>
                                  <w:delText xml:space="preserve"> </w:delText>
                                </w:r>
                                <w:r w:rsidDel="003F5433">
                                  <w:rPr>
                                    <w:rFonts w:ascii="Courier New"/>
                                    <w:sz w:val="16"/>
                                    <w:shd w:val="clear" w:color="auto" w:fill="EDEDED"/>
                                  </w:rPr>
                                  <w:delText>BOM_COMPARE_STRICT</w:delText>
                                </w:r>
                                <w:r w:rsidDel="003F5433">
                                  <w:rPr>
                                    <w:rFonts w:ascii="Courier New"/>
                                    <w:spacing w:val="-59"/>
                                    <w:sz w:val="16"/>
                                  </w:rPr>
                                  <w:delText xml:space="preserve"> </w:delText>
                                </w:r>
                                <w:r w:rsidDel="003F5433">
                                  <w:rPr>
                                    <w:sz w:val="20"/>
                                  </w:rPr>
                                  <w:delText>and</w:delText>
                                </w:r>
                                <w:r w:rsidDel="003F5433">
                                  <w:rPr>
                                    <w:spacing w:val="-12"/>
                                    <w:sz w:val="20"/>
                                  </w:rPr>
                                  <w:delText xml:space="preserve"> </w:delText>
                                </w:r>
                                <w:r w:rsidDel="003F5433">
                                  <w:rPr>
                                    <w:sz w:val="20"/>
                                  </w:rPr>
                                  <w:delText>configure this in your GitHub</w:delText>
                                </w:r>
                                <w:r w:rsidDel="003F5433">
                                  <w:rPr>
                                    <w:spacing w:val="-6"/>
                                    <w:sz w:val="20"/>
                                  </w:rPr>
                                  <w:delText xml:space="preserve"> </w:delText>
                                </w:r>
                                <w:r w:rsidDel="003F5433">
                                  <w:rPr>
                                    <w:spacing w:val="-3"/>
                                    <w:sz w:val="20"/>
                                  </w:rPr>
                                  <w:delText>workflow.</w:delText>
                                </w:r>
                              </w:del>
                              <w:ins w:id="1860" w:author="Raj Kesarapalli" w:date="2023-07-27T14:35:00Z">
                                <w:r w:rsidR="003F5433">
                                  <w:rPr>
                                    <w:sz w:val="20"/>
                                  </w:rPr>
                                  <w:t xml:space="preserve">Detect specific </w:t>
                                </w:r>
                              </w:ins>
                              <w:ins w:id="1861" w:author="Raj Kesarapalli" w:date="2023-07-27T14:36:00Z">
                                <w:r w:rsidR="003F5433">
                                  <w:rPr>
                                    <w:sz w:val="20"/>
                                  </w:rPr>
                                  <w:t>options can be passed to Synopsys Bridge thru Detect environment variables.</w:t>
                                </w:r>
                              </w:ins>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6C5A8F" id="Group 75" o:spid="_x0000_s1297" style="position:absolute;margin-left:72.75pt;margin-top:13pt;width:466.5pt;height:134pt;z-index:-251480064;mso-wrap-distance-left:0;mso-wrap-distance-right:0;mso-position-horizontal-relative:page;mso-position-vertical-relative:text" coordorigin="1455,260" coordsize="9330,26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">
                <v:shape id="Freeform 76" o:spid="_x0000_s1298" style="position:absolute;left:1455;top:260;width:9330;height:2680;visibility:visible;mso-wrap-style:square;v-text-anchor:top" coordsize="9330,2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" path="m9180,2680r-9030,l92,2669,44,2636,12,2589,,2530,,150,12,92,44,45,92,12,150,,9180,r58,12l9286,45r32,47l9330,150r,2380l9318,2589r-32,47l9238,2669r-58,11xe" fillcolor="#0078a0" stroked="f">
                  <v:fill opacity="5911f"/>
                  <v:path arrowok="t" o:connecttype="custom" o:connectlocs="9180,2940;150,2940;92,2929;44,2896;12,2849;0,2790;0,410;12,352;44,305;92,272;150,260;9180,260;9238,272;9286,305;9318,352;9330,410;9330,2790;9318,2849;9286,2896;9238,2929;9180,2940" o:connectangles="0,0,0,0,0,0,0,0,0,0,0,0,0,0,0,0,0,0,0,0,0"/>
                </v:shape>
                <v:shape id="Picture 77" o:spid="_x0000_s1299" type="#_x0000_t75" style="position:absolute;left:1570;top:37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">
                  <v:imagedata r:id="rId10" o:title=""/>
                  <o:lock v:ext="edit" aspectratio="f"/>
                </v:shape>
                <v:shape id="Text Box 78" o:spid="_x0000_s1300" type="#_x0000_t202" style="position:absolute;left:1455;top:260;width:9330;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" filled="f" stroked="f">
                  <v:path arrowok="t"/>
                  <v:textbox inset="0,0,0,0">
                    <w:txbxContent>
                      <w:p w14:paraId="2896C45E" w14:textId="77777777" w:rsidR="00D64DB2" w:rsidRDefault="00D64DB2">
                        <w:pPr>
                          <w:rPr>
                            <w:sz w:val="17"/>
                          </w:rPr>
                        </w:pPr>
                      </w:p>
                      <w:p w14:paraId="3AF805F1" w14:textId="77777777" w:rsidR="00D64DB2" w:rsidRDefault="0022516B">
                        <w:pPr>
                          <w:spacing w:before="1"/>
                          <w:ind w:left="600"/>
                          <w:rPr>
                            <w:b/>
                            <w:sz w:val="20"/>
                          </w:rPr>
                        </w:pPr>
                        <w:r>
                          <w:rPr>
                            <w:b/>
                            <w:sz w:val="20"/>
                          </w:rPr>
                          <w:t>Note:</w:t>
                        </w:r>
                      </w:p>
                      <w:p w14:paraId="5808C671" w14:textId="6491804D" w:rsidR="00D64DB2" w:rsidRDefault="0022516B">
                        <w:pPr>
                          <w:spacing w:before="100" w:line="340" w:lineRule="auto"/>
                          <w:ind w:left="600"/>
                          <w:rPr>
                            <w:sz w:val="20"/>
                          </w:rPr>
                        </w:pPr>
                        <w:del w:id="1862" w:author="Raj Kesarapalli" w:date="2023-07-27T14:35:00Z">
                          <w:r w:rsidDel="003F5433">
                            <w:rPr>
                              <w:sz w:val="20"/>
                            </w:rPr>
                            <w:delText>Any command line parameters that you need to pass to Detect can be passed through environment</w:delText>
                          </w:r>
                          <w:r w:rsidDel="003F5433">
                            <w:rPr>
                              <w:spacing w:val="-12"/>
                              <w:sz w:val="20"/>
                            </w:rPr>
                            <w:delText xml:space="preserve"> </w:delText>
                          </w:r>
                          <w:r w:rsidDel="003F5433">
                            <w:rPr>
                              <w:sz w:val="20"/>
                            </w:rPr>
                            <w:delText>variables.</w:delText>
                          </w:r>
                          <w:r w:rsidDel="003F5433">
                            <w:rPr>
                              <w:spacing w:val="-12"/>
                              <w:sz w:val="20"/>
                            </w:rPr>
                            <w:delText xml:space="preserve"> </w:delText>
                          </w:r>
                          <w:r w:rsidDel="003F5433">
                            <w:rPr>
                              <w:sz w:val="20"/>
                            </w:rPr>
                            <w:delText>This</w:delText>
                          </w:r>
                          <w:r w:rsidDel="003F5433">
                            <w:rPr>
                              <w:spacing w:val="-11"/>
                              <w:sz w:val="20"/>
                            </w:rPr>
                            <w:delText xml:space="preserve"> </w:delText>
                          </w:r>
                          <w:r w:rsidDel="003F5433">
                            <w:rPr>
                              <w:sz w:val="20"/>
                            </w:rPr>
                            <w:delText>is</w:delText>
                          </w:r>
                          <w:r w:rsidDel="003F5433">
                            <w:rPr>
                              <w:spacing w:val="-12"/>
                              <w:sz w:val="20"/>
                            </w:rPr>
                            <w:delText xml:space="preserve"> </w:delText>
                          </w:r>
                          <w:r w:rsidDel="003F5433">
                            <w:rPr>
                              <w:sz w:val="20"/>
                            </w:rPr>
                            <w:delText>a</w:delText>
                          </w:r>
                          <w:r w:rsidDel="003F5433">
                            <w:rPr>
                              <w:spacing w:val="-11"/>
                              <w:sz w:val="20"/>
                            </w:rPr>
                            <w:delText xml:space="preserve"> </w:delText>
                          </w:r>
                          <w:r w:rsidDel="003F5433">
                            <w:rPr>
                              <w:sz w:val="20"/>
                            </w:rPr>
                            <w:delText>standard</w:delText>
                          </w:r>
                          <w:r w:rsidDel="003F5433">
                            <w:rPr>
                              <w:spacing w:val="-12"/>
                              <w:sz w:val="20"/>
                            </w:rPr>
                            <w:delText xml:space="preserve"> </w:delText>
                          </w:r>
                          <w:r w:rsidDel="003F5433">
                            <w:rPr>
                              <w:sz w:val="20"/>
                            </w:rPr>
                            <w:delText>capability</w:delText>
                          </w:r>
                          <w:r w:rsidDel="003F5433">
                            <w:rPr>
                              <w:spacing w:val="-11"/>
                              <w:sz w:val="20"/>
                            </w:rPr>
                            <w:delText xml:space="preserve"> </w:delText>
                          </w:r>
                          <w:r w:rsidDel="003F5433">
                            <w:rPr>
                              <w:sz w:val="20"/>
                            </w:rPr>
                            <w:delText>of</w:delText>
                          </w:r>
                          <w:r w:rsidDel="003F5433">
                            <w:rPr>
                              <w:spacing w:val="-12"/>
                              <w:sz w:val="20"/>
                            </w:rPr>
                            <w:delText xml:space="preserve"> </w:delText>
                          </w:r>
                          <w:r w:rsidDel="003F5433">
                            <w:rPr>
                              <w:sz w:val="20"/>
                            </w:rPr>
                            <w:delText>Detect.</w:delText>
                          </w:r>
                          <w:r w:rsidDel="003F5433">
                            <w:rPr>
                              <w:spacing w:val="-11"/>
                              <w:sz w:val="20"/>
                            </w:rPr>
                            <w:delText xml:space="preserve"> </w:delText>
                          </w:r>
                          <w:r w:rsidDel="003F5433">
                            <w:rPr>
                              <w:sz w:val="20"/>
                            </w:rPr>
                            <w:delText>For</w:delText>
                          </w:r>
                          <w:r w:rsidDel="003F5433">
                            <w:rPr>
                              <w:spacing w:val="-12"/>
                              <w:sz w:val="20"/>
                            </w:rPr>
                            <w:delText xml:space="preserve"> </w:delText>
                          </w:r>
                          <w:r w:rsidDel="003F5433">
                            <w:rPr>
                              <w:sz w:val="20"/>
                            </w:rPr>
                            <w:delText>example,</w:delText>
                          </w:r>
                          <w:r w:rsidDel="003F5433">
                            <w:rPr>
                              <w:spacing w:val="-11"/>
                              <w:sz w:val="20"/>
                            </w:rPr>
                            <w:delText xml:space="preserve"> </w:delText>
                          </w:r>
                          <w:r w:rsidDel="003F5433">
                            <w:rPr>
                              <w:sz w:val="20"/>
                            </w:rPr>
                            <w:delText>if</w:delText>
                          </w:r>
                          <w:r w:rsidDel="003F5433">
                            <w:rPr>
                              <w:spacing w:val="-12"/>
                              <w:sz w:val="20"/>
                            </w:rPr>
                            <w:delText xml:space="preserve"> </w:delText>
                          </w:r>
                          <w:r w:rsidDel="003F5433">
                            <w:rPr>
                              <w:sz w:val="20"/>
                            </w:rPr>
                            <w:delText>you</w:delText>
                          </w:r>
                          <w:r w:rsidDel="003F5433">
                            <w:rPr>
                              <w:spacing w:val="-11"/>
                              <w:sz w:val="20"/>
                            </w:rPr>
                            <w:delText xml:space="preserve"> </w:delText>
                          </w:r>
                          <w:r w:rsidDel="003F5433">
                            <w:rPr>
                              <w:sz w:val="20"/>
                            </w:rPr>
                            <w:delText>wanted</w:delText>
                          </w:r>
                          <w:r w:rsidDel="003F5433">
                            <w:rPr>
                              <w:spacing w:val="-12"/>
                              <w:sz w:val="20"/>
                            </w:rPr>
                            <w:delText xml:space="preserve"> </w:delText>
                          </w:r>
                          <w:r w:rsidDel="003F5433">
                            <w:rPr>
                              <w:sz w:val="20"/>
                            </w:rPr>
                            <w:delText>to</w:delText>
                          </w:r>
                          <w:r w:rsidDel="003F5433">
                            <w:rPr>
                              <w:spacing w:val="-11"/>
                              <w:sz w:val="20"/>
                            </w:rPr>
                            <w:delText xml:space="preserve"> </w:delText>
                          </w:r>
                          <w:r w:rsidDel="003F5433">
                            <w:rPr>
                              <w:sz w:val="20"/>
                            </w:rPr>
                            <w:delText>only report</w:delText>
                          </w:r>
                          <w:r w:rsidDel="003F5433">
                            <w:rPr>
                              <w:spacing w:val="-12"/>
                              <w:sz w:val="20"/>
                            </w:rPr>
                            <w:delText xml:space="preserve"> </w:delText>
                          </w:r>
                          <w:r w:rsidDel="003F5433">
                            <w:rPr>
                              <w:sz w:val="20"/>
                            </w:rPr>
                            <w:delText>newly</w:delText>
                          </w:r>
                          <w:r w:rsidDel="003F5433">
                            <w:rPr>
                              <w:spacing w:val="-12"/>
                              <w:sz w:val="20"/>
                            </w:rPr>
                            <w:delText xml:space="preserve"> </w:delText>
                          </w:r>
                          <w:r w:rsidDel="003F5433">
                            <w:rPr>
                              <w:sz w:val="20"/>
                            </w:rPr>
                            <w:delText>found</w:delText>
                          </w:r>
                          <w:r w:rsidDel="003F5433">
                            <w:rPr>
                              <w:spacing w:val="-12"/>
                              <w:sz w:val="20"/>
                            </w:rPr>
                            <w:delText xml:space="preserve"> </w:delText>
                          </w:r>
                          <w:r w:rsidDel="003F5433">
                            <w:rPr>
                              <w:sz w:val="20"/>
                            </w:rPr>
                            <w:delText>policy</w:delText>
                          </w:r>
                          <w:r w:rsidDel="003F5433">
                            <w:rPr>
                              <w:spacing w:val="-12"/>
                              <w:sz w:val="20"/>
                            </w:rPr>
                            <w:delText xml:space="preserve"> </w:delText>
                          </w:r>
                          <w:r w:rsidDel="003F5433">
                            <w:rPr>
                              <w:sz w:val="20"/>
                            </w:rPr>
                            <w:delText>violations</w:delText>
                          </w:r>
                          <w:r w:rsidDel="003F5433">
                            <w:rPr>
                              <w:spacing w:val="-11"/>
                              <w:sz w:val="20"/>
                            </w:rPr>
                            <w:delText xml:space="preserve"> </w:delText>
                          </w:r>
                          <w:r w:rsidDel="003F5433">
                            <w:rPr>
                              <w:sz w:val="20"/>
                            </w:rPr>
                            <w:delText>on</w:delText>
                          </w:r>
                          <w:r w:rsidDel="003F5433">
                            <w:rPr>
                              <w:spacing w:val="-12"/>
                              <w:sz w:val="20"/>
                            </w:rPr>
                            <w:delText xml:space="preserve"> </w:delText>
                          </w:r>
                          <w:r w:rsidDel="003F5433">
                            <w:rPr>
                              <w:sz w:val="20"/>
                            </w:rPr>
                            <w:delText>rapid</w:delText>
                          </w:r>
                          <w:r w:rsidDel="003F5433">
                            <w:rPr>
                              <w:spacing w:val="-12"/>
                              <w:sz w:val="20"/>
                            </w:rPr>
                            <w:delText xml:space="preserve"> </w:delText>
                          </w:r>
                          <w:r w:rsidDel="003F5433">
                            <w:rPr>
                              <w:sz w:val="20"/>
                            </w:rPr>
                            <w:delText>scans,</w:delText>
                          </w:r>
                          <w:r w:rsidDel="003F5433">
                            <w:rPr>
                              <w:spacing w:val="-12"/>
                              <w:sz w:val="20"/>
                            </w:rPr>
                            <w:delText xml:space="preserve"> </w:delText>
                          </w:r>
                          <w:r w:rsidDel="003F5433">
                            <w:rPr>
                              <w:sz w:val="20"/>
                            </w:rPr>
                            <w:delText>you</w:delText>
                          </w:r>
                          <w:r w:rsidDel="003F5433">
                            <w:rPr>
                              <w:spacing w:val="-12"/>
                              <w:sz w:val="20"/>
                            </w:rPr>
                            <w:delText xml:space="preserve"> </w:delText>
                          </w:r>
                          <w:r w:rsidDel="003F5433">
                            <w:rPr>
                              <w:sz w:val="20"/>
                            </w:rPr>
                            <w:delText>would</w:delText>
                          </w:r>
                          <w:r w:rsidDel="003F5433">
                            <w:rPr>
                              <w:spacing w:val="-11"/>
                              <w:sz w:val="20"/>
                            </w:rPr>
                            <w:delText xml:space="preserve"> </w:delText>
                          </w:r>
                          <w:r w:rsidDel="003F5433">
                            <w:rPr>
                              <w:sz w:val="20"/>
                            </w:rPr>
                            <w:delText>normally</w:delText>
                          </w:r>
                          <w:r w:rsidDel="003F5433">
                            <w:rPr>
                              <w:spacing w:val="-12"/>
                              <w:sz w:val="20"/>
                            </w:rPr>
                            <w:delText xml:space="preserve"> </w:delText>
                          </w:r>
                          <w:r w:rsidDel="003F5433">
                            <w:rPr>
                              <w:sz w:val="20"/>
                            </w:rPr>
                            <w:delText>use</w:delText>
                          </w:r>
                          <w:r w:rsidDel="003F5433">
                            <w:rPr>
                              <w:spacing w:val="-12"/>
                              <w:sz w:val="20"/>
                            </w:rPr>
                            <w:delText xml:space="preserve"> </w:delText>
                          </w:r>
                          <w:r w:rsidDel="003F5433">
                            <w:rPr>
                              <w:sz w:val="20"/>
                            </w:rPr>
                            <w:delText>the</w:delText>
                          </w:r>
                          <w:r w:rsidDel="003F5433">
                            <w:rPr>
                              <w:spacing w:val="-12"/>
                              <w:sz w:val="20"/>
                            </w:rPr>
                            <w:delText xml:space="preserve"> </w:delText>
                          </w:r>
                          <w:r w:rsidDel="003F5433">
                            <w:rPr>
                              <w:sz w:val="20"/>
                            </w:rPr>
                            <w:delText>command</w:delText>
                          </w:r>
                          <w:r w:rsidDel="003F5433">
                            <w:rPr>
                              <w:spacing w:val="-12"/>
                              <w:sz w:val="20"/>
                            </w:rPr>
                            <w:delText xml:space="preserve"> </w:delText>
                          </w:r>
                          <w:r w:rsidDel="003F5433">
                            <w:rPr>
                              <w:sz w:val="20"/>
                            </w:rPr>
                            <w:delText>line</w:delText>
                          </w:r>
                          <w:r w:rsidDel="003F5433">
                            <w:rPr>
                              <w:spacing w:val="-11"/>
                              <w:sz w:val="20"/>
                            </w:rPr>
                            <w:delText xml:space="preserve"> </w:delText>
                          </w:r>
                          <w:r w:rsidDel="003F5433">
                            <w:rPr>
                              <w:rFonts w:ascii="Courier New"/>
                              <w:sz w:val="16"/>
                              <w:shd w:val="clear" w:color="auto" w:fill="EDEDED"/>
                            </w:rPr>
                            <w:delText>--</w:delText>
                          </w:r>
                          <w:r w:rsidDel="003F5433">
                            <w:rPr>
                              <w:rFonts w:ascii="Courier New"/>
                              <w:sz w:val="16"/>
                            </w:rPr>
                            <w:delText xml:space="preserve"> </w:delText>
                          </w:r>
                          <w:r w:rsidDel="003F5433">
                            <w:rPr>
                              <w:rFonts w:ascii="Courier New"/>
                              <w:sz w:val="16"/>
                              <w:shd w:val="clear" w:color="auto" w:fill="EDEDED"/>
                            </w:rPr>
                            <w:delText>detect.blackduck.rapid.compare.mode=BOM_COMPARE_STRICT</w:delText>
                          </w:r>
                          <w:r w:rsidDel="003F5433">
                            <w:rPr>
                              <w:sz w:val="20"/>
                            </w:rPr>
                            <w:delText xml:space="preserve">. </w:delText>
                          </w:r>
                          <w:r w:rsidDel="003F5433">
                            <w:rPr>
                              <w:spacing w:val="-3"/>
                              <w:sz w:val="20"/>
                            </w:rPr>
                            <w:delText xml:space="preserve">You </w:delText>
                          </w:r>
                          <w:r w:rsidDel="003F5433">
                            <w:rPr>
                              <w:sz w:val="20"/>
                            </w:rPr>
                            <w:delText xml:space="preserve">can replace this by setting the </w:delText>
                          </w:r>
                          <w:r w:rsidDel="003F5433">
                            <w:rPr>
                              <w:rFonts w:ascii="Courier New"/>
                              <w:sz w:val="16"/>
                              <w:shd w:val="clear" w:color="auto" w:fill="EDEDED"/>
                            </w:rPr>
                            <w:delText>DETECT_BLACKDUCK_RAPID_COMPARE_MODE</w:delText>
                          </w:r>
                          <w:r w:rsidDel="003F5433">
                            <w:rPr>
                              <w:rFonts w:ascii="Courier New"/>
                              <w:spacing w:val="-60"/>
                              <w:sz w:val="16"/>
                            </w:rPr>
                            <w:delText xml:space="preserve"> </w:delText>
                          </w:r>
                          <w:r w:rsidDel="003F5433">
                            <w:rPr>
                              <w:sz w:val="20"/>
                            </w:rPr>
                            <w:delText>environment</w:delText>
                          </w:r>
                          <w:r w:rsidDel="003F5433">
                            <w:rPr>
                              <w:spacing w:val="-13"/>
                              <w:sz w:val="20"/>
                            </w:rPr>
                            <w:delText xml:space="preserve"> </w:delText>
                          </w:r>
                          <w:r w:rsidDel="003F5433">
                            <w:rPr>
                              <w:sz w:val="20"/>
                            </w:rPr>
                            <w:delText>variable</w:delText>
                          </w:r>
                          <w:r w:rsidDel="003F5433">
                            <w:rPr>
                              <w:spacing w:val="-12"/>
                              <w:sz w:val="20"/>
                            </w:rPr>
                            <w:delText xml:space="preserve"> </w:delText>
                          </w:r>
                          <w:r w:rsidDel="003F5433">
                            <w:rPr>
                              <w:sz w:val="20"/>
                            </w:rPr>
                            <w:delText>to</w:delText>
                          </w:r>
                          <w:r w:rsidDel="003F5433">
                            <w:rPr>
                              <w:spacing w:val="-13"/>
                              <w:sz w:val="20"/>
                            </w:rPr>
                            <w:delText xml:space="preserve"> </w:delText>
                          </w:r>
                          <w:r w:rsidDel="003F5433">
                            <w:rPr>
                              <w:rFonts w:ascii="Courier New"/>
                              <w:sz w:val="16"/>
                              <w:shd w:val="clear" w:color="auto" w:fill="EDEDED"/>
                            </w:rPr>
                            <w:delText>BOM_COMPARE_STRICT</w:delText>
                          </w:r>
                          <w:r w:rsidDel="003F5433">
                            <w:rPr>
                              <w:rFonts w:ascii="Courier New"/>
                              <w:spacing w:val="-59"/>
                              <w:sz w:val="16"/>
                            </w:rPr>
                            <w:delText xml:space="preserve"> </w:delText>
                          </w:r>
                          <w:r w:rsidDel="003F5433">
                            <w:rPr>
                              <w:sz w:val="20"/>
                            </w:rPr>
                            <w:delText>and</w:delText>
                          </w:r>
                          <w:r w:rsidDel="003F5433">
                            <w:rPr>
                              <w:spacing w:val="-12"/>
                              <w:sz w:val="20"/>
                            </w:rPr>
                            <w:delText xml:space="preserve"> </w:delText>
                          </w:r>
                          <w:r w:rsidDel="003F5433">
                            <w:rPr>
                              <w:sz w:val="20"/>
                            </w:rPr>
                            <w:delText>configure this in your GitHub</w:delText>
                          </w:r>
                          <w:r w:rsidDel="003F5433">
                            <w:rPr>
                              <w:spacing w:val="-6"/>
                              <w:sz w:val="20"/>
                            </w:rPr>
                            <w:delText xml:space="preserve"> </w:delText>
                          </w:r>
                          <w:r w:rsidDel="003F5433">
                            <w:rPr>
                              <w:spacing w:val="-3"/>
                              <w:sz w:val="20"/>
                            </w:rPr>
                            <w:delText>workflow.</w:delText>
                          </w:r>
                        </w:del>
                        <w:ins w:id="1863" w:author="Raj Kesarapalli" w:date="2023-07-27T14:35:00Z">
                          <w:r w:rsidR="003F5433">
                            <w:rPr>
                              <w:sz w:val="20"/>
                            </w:rPr>
                            <w:t xml:space="preserve">Detect specific </w:t>
                          </w:r>
                        </w:ins>
                        <w:ins w:id="1864" w:author="Raj Kesarapalli" w:date="2023-07-27T14:36:00Z">
                          <w:r w:rsidR="003F5433">
                            <w:rPr>
                              <w:sz w:val="20"/>
                            </w:rPr>
                            <w:t>options can be passed to Synopsys Bridge thru Detect environment variables.</w:t>
                          </w:r>
                        </w:ins>
                      </w:p>
                    </w:txbxContent>
                  </v:textbox>
                </v:shape>
                <w10:wrap type="topAndBottom" anchorx="page"/>
              </v:group>
            </w:pict>
          </mc:Fallback>
        </mc:AlternateContent>
      </w:r>
    </w:p>
    <w:p w14:paraId="77666C8B" w14:textId="77777777" w:rsidR="00D64DB2" w:rsidRDefault="00D64DB2">
      <w:pPr>
        <w:pStyle w:val="BodyText"/>
        <w:spacing w:before="1"/>
        <w:rPr>
          <w:sz w:val="12"/>
        </w:rPr>
      </w:pPr>
    </w:p>
    <w:p w14:paraId="2F5F078F" w14:textId="094C9FD9" w:rsidR="00D64DB2" w:rsidDel="003F5433" w:rsidRDefault="0022516B">
      <w:pPr>
        <w:pStyle w:val="BodyText"/>
        <w:spacing w:before="96"/>
        <w:ind w:left="100"/>
        <w:rPr>
          <w:moveFrom w:id="1865" w:author="Raj Kesarapalli" w:date="2023-07-27T14:37:00Z"/>
        </w:rPr>
      </w:pPr>
      <w:moveFromRangeStart w:id="1866" w:author="Raj Kesarapalli" w:date="2023-07-27T14:37:00Z" w:name="move141361044"/>
      <w:moveFrom w:id="1867" w:author="Raj Kesarapalli" w:date="2023-07-27T14:37:00Z">
        <w:r w:rsidDel="003F5433">
          <w:t>Setting Fix Pull requests creation works as follows:</w:t>
        </w:r>
      </w:moveFrom>
    </w:p>
    <w:moveFromRangeEnd w:id="1866"/>
    <w:p w14:paraId="6BB1C48D" w14:textId="77777777" w:rsidR="00D64DB2" w:rsidRDefault="00D64DB2">
      <w:pPr>
        <w:sectPr w:rsidR="00D64DB2">
          <w:pgSz w:w="12240" w:h="15840"/>
          <w:pgMar w:top="520" w:right="1320" w:bottom="280" w:left="1340" w:header="720" w:footer="720" w:gutter="0"/>
          <w:cols w:space="720"/>
        </w:sectPr>
      </w:pPr>
    </w:p>
    <w:p w14:paraId="1DCE39A1" w14:textId="77777777" w:rsidR="00D64DB2" w:rsidRDefault="0022516B">
      <w:pPr>
        <w:pStyle w:val="BodyText"/>
        <w:spacing w:before="85"/>
        <w:ind w:left="100"/>
      </w:pPr>
      <w:r>
        <w:lastRenderedPageBreak/>
        <w:t>Synopsys Bridge CLI Guide | 4 - GitHub - Synopsys Action | 38</w:t>
      </w:r>
    </w:p>
    <w:p w14:paraId="0B859841" w14:textId="77777777" w:rsidR="00D64DB2" w:rsidRDefault="00D64DB2">
      <w:pPr>
        <w:pStyle w:val="BodyText"/>
        <w:rPr>
          <w:sz w:val="22"/>
        </w:rPr>
      </w:pPr>
    </w:p>
    <w:p w14:paraId="1F2EA306" w14:textId="77777777" w:rsidR="00D64DB2" w:rsidRDefault="00D64DB2">
      <w:pPr>
        <w:pStyle w:val="BodyText"/>
        <w:rPr>
          <w:sz w:val="22"/>
        </w:rPr>
      </w:pPr>
    </w:p>
    <w:p w14:paraId="5B30D380" w14:textId="36318B1E" w:rsidR="00D64DB2" w:rsidDel="003F5433" w:rsidRDefault="0022516B">
      <w:pPr>
        <w:pStyle w:val="ListParagraph"/>
        <w:numPr>
          <w:ilvl w:val="0"/>
          <w:numId w:val="7"/>
        </w:numPr>
        <w:tabs>
          <w:tab w:val="left" w:pos="700"/>
        </w:tabs>
        <w:spacing w:before="170" w:line="340" w:lineRule="auto"/>
        <w:ind w:left="700" w:right="1134"/>
        <w:jc w:val="both"/>
        <w:rPr>
          <w:moveFrom w:id="1868" w:author="Raj Kesarapalli" w:date="2023-07-27T14:37:00Z"/>
          <w:sz w:val="20"/>
        </w:rPr>
      </w:pPr>
      <w:moveFromRangeStart w:id="1869" w:author="Raj Kesarapalli" w:date="2023-07-27T14:37:00Z" w:name="move141361057"/>
      <w:moveFrom w:id="1870" w:author="Raj Kesarapalli" w:date="2023-07-27T14:37:00Z">
        <w:r w:rsidDel="003F5433">
          <w:rPr>
            <w:rFonts w:ascii="Courier New" w:hAnsi="Courier New"/>
            <w:b/>
            <w:sz w:val="16"/>
            <w:shd w:val="clear" w:color="auto" w:fill="EDEDED"/>
          </w:rPr>
          <w:t>blackduck_automation_fixpr</w:t>
        </w:r>
        <w:r w:rsidDel="003F5433">
          <w:rPr>
            <w:sz w:val="20"/>
          </w:rPr>
          <w:t>:</w:t>
        </w:r>
        <w:r w:rsidDel="003F5433">
          <w:rPr>
            <w:spacing w:val="-12"/>
            <w:sz w:val="20"/>
          </w:rPr>
          <w:t xml:space="preserve"> </w:t>
        </w:r>
        <w:r w:rsidDel="003F5433">
          <w:rPr>
            <w:sz w:val="20"/>
          </w:rPr>
          <w:t>By</w:t>
        </w:r>
        <w:r w:rsidDel="003F5433">
          <w:rPr>
            <w:spacing w:val="-11"/>
            <w:sz w:val="20"/>
          </w:rPr>
          <w:t xml:space="preserve"> </w:t>
        </w:r>
        <w:r w:rsidDel="003F5433">
          <w:rPr>
            <w:sz w:val="20"/>
          </w:rPr>
          <w:t>default,</w:t>
        </w:r>
        <w:r w:rsidDel="003F5433">
          <w:rPr>
            <w:spacing w:val="-12"/>
            <w:sz w:val="20"/>
          </w:rPr>
          <w:t xml:space="preserve"> </w:t>
        </w:r>
        <w:r w:rsidDel="003F5433">
          <w:rPr>
            <w:sz w:val="20"/>
          </w:rPr>
          <w:t>fix</w:t>
        </w:r>
        <w:r w:rsidDel="003F5433">
          <w:rPr>
            <w:spacing w:val="-11"/>
            <w:sz w:val="20"/>
          </w:rPr>
          <w:t xml:space="preserve"> </w:t>
        </w:r>
        <w:r w:rsidDel="003F5433">
          <w:rPr>
            <w:sz w:val="20"/>
          </w:rPr>
          <w:t>pull</w:t>
        </w:r>
        <w:r w:rsidDel="003F5433">
          <w:rPr>
            <w:spacing w:val="-12"/>
            <w:sz w:val="20"/>
          </w:rPr>
          <w:t xml:space="preserve"> </w:t>
        </w:r>
        <w:r w:rsidDel="003F5433">
          <w:rPr>
            <w:sz w:val="20"/>
          </w:rPr>
          <w:t>request</w:t>
        </w:r>
        <w:r w:rsidDel="003F5433">
          <w:rPr>
            <w:spacing w:val="-11"/>
            <w:sz w:val="20"/>
          </w:rPr>
          <w:t xml:space="preserve"> </w:t>
        </w:r>
        <w:r w:rsidDel="003F5433">
          <w:rPr>
            <w:sz w:val="20"/>
          </w:rPr>
          <w:t>creation</w:t>
        </w:r>
        <w:r w:rsidDel="003F5433">
          <w:rPr>
            <w:spacing w:val="-12"/>
            <w:sz w:val="20"/>
          </w:rPr>
          <w:t xml:space="preserve"> </w:t>
        </w:r>
        <w:r w:rsidDel="003F5433">
          <w:rPr>
            <w:sz w:val="20"/>
          </w:rPr>
          <w:t>is</w:t>
        </w:r>
        <w:r w:rsidDel="003F5433">
          <w:rPr>
            <w:spacing w:val="-11"/>
            <w:sz w:val="20"/>
          </w:rPr>
          <w:t xml:space="preserve"> </w:t>
        </w:r>
        <w:r w:rsidDel="003F5433">
          <w:rPr>
            <w:sz w:val="20"/>
          </w:rPr>
          <w:t>disabled</w:t>
        </w:r>
        <w:r w:rsidDel="003F5433">
          <w:rPr>
            <w:spacing w:val="-12"/>
            <w:sz w:val="20"/>
          </w:rPr>
          <w:t xml:space="preserve"> </w:t>
        </w:r>
        <w:r w:rsidDel="003F5433">
          <w:rPr>
            <w:sz w:val="20"/>
          </w:rPr>
          <w:t>(Black</w:t>
        </w:r>
        <w:r w:rsidDel="003F5433">
          <w:rPr>
            <w:spacing w:val="-11"/>
            <w:sz w:val="20"/>
          </w:rPr>
          <w:t xml:space="preserve"> </w:t>
        </w:r>
        <w:r w:rsidDel="003F5433">
          <w:rPr>
            <w:sz w:val="20"/>
          </w:rPr>
          <w:t>Duck will</w:t>
        </w:r>
        <w:r w:rsidDel="003F5433">
          <w:rPr>
            <w:spacing w:val="-11"/>
            <w:sz w:val="20"/>
          </w:rPr>
          <w:t xml:space="preserve"> </w:t>
        </w:r>
        <w:r w:rsidDel="003F5433">
          <w:rPr>
            <w:sz w:val="20"/>
          </w:rPr>
          <w:t>not</w:t>
        </w:r>
        <w:r w:rsidDel="003F5433">
          <w:rPr>
            <w:spacing w:val="-11"/>
            <w:sz w:val="20"/>
          </w:rPr>
          <w:t xml:space="preserve"> </w:t>
        </w:r>
        <w:r w:rsidDel="003F5433">
          <w:rPr>
            <w:sz w:val="20"/>
          </w:rPr>
          <w:t>create</w:t>
        </w:r>
        <w:r w:rsidDel="003F5433">
          <w:rPr>
            <w:spacing w:val="-11"/>
            <w:sz w:val="20"/>
          </w:rPr>
          <w:t xml:space="preserve"> </w:t>
        </w:r>
        <w:r w:rsidDel="003F5433">
          <w:rPr>
            <w:sz w:val="20"/>
          </w:rPr>
          <w:t>fix</w:t>
        </w:r>
        <w:r w:rsidDel="003F5433">
          <w:rPr>
            <w:spacing w:val="-10"/>
            <w:sz w:val="20"/>
          </w:rPr>
          <w:t xml:space="preserve"> </w:t>
        </w:r>
        <w:r w:rsidDel="003F5433">
          <w:rPr>
            <w:sz w:val="20"/>
          </w:rPr>
          <w:t>pull</w:t>
        </w:r>
        <w:r w:rsidDel="003F5433">
          <w:rPr>
            <w:spacing w:val="-11"/>
            <w:sz w:val="20"/>
          </w:rPr>
          <w:t xml:space="preserve"> </w:t>
        </w:r>
        <w:r w:rsidDel="003F5433">
          <w:rPr>
            <w:sz w:val="20"/>
          </w:rPr>
          <w:t>requests</w:t>
        </w:r>
        <w:r w:rsidDel="003F5433">
          <w:rPr>
            <w:spacing w:val="-11"/>
            <w:sz w:val="20"/>
          </w:rPr>
          <w:t xml:space="preserve"> </w:t>
        </w:r>
        <w:r w:rsidDel="003F5433">
          <w:rPr>
            <w:sz w:val="20"/>
          </w:rPr>
          <w:t>if</w:t>
        </w:r>
        <w:r w:rsidDel="003F5433">
          <w:rPr>
            <w:spacing w:val="-10"/>
            <w:sz w:val="20"/>
          </w:rPr>
          <w:t xml:space="preserve"> </w:t>
        </w:r>
        <w:r w:rsidDel="003F5433">
          <w:rPr>
            <w:sz w:val="20"/>
          </w:rPr>
          <w:t>vulnerabilities</w:t>
        </w:r>
        <w:r w:rsidDel="003F5433">
          <w:rPr>
            <w:spacing w:val="-11"/>
            <w:sz w:val="20"/>
          </w:rPr>
          <w:t xml:space="preserve"> </w:t>
        </w:r>
        <w:r w:rsidDel="003F5433">
          <w:rPr>
            <w:sz w:val="20"/>
          </w:rPr>
          <w:t>are</w:t>
        </w:r>
        <w:r w:rsidDel="003F5433">
          <w:rPr>
            <w:spacing w:val="-11"/>
            <w:sz w:val="20"/>
          </w:rPr>
          <w:t xml:space="preserve"> </w:t>
        </w:r>
        <w:r w:rsidDel="003F5433">
          <w:rPr>
            <w:sz w:val="20"/>
          </w:rPr>
          <w:t>reported).</w:t>
        </w:r>
        <w:r w:rsidDel="003F5433">
          <w:rPr>
            <w:spacing w:val="-11"/>
            <w:sz w:val="20"/>
          </w:rPr>
          <w:t xml:space="preserve"> </w:t>
        </w:r>
        <w:r w:rsidDel="003F5433">
          <w:rPr>
            <w:spacing w:val="-5"/>
            <w:sz w:val="20"/>
          </w:rPr>
          <w:t>To</w:t>
        </w:r>
        <w:r w:rsidDel="003F5433">
          <w:rPr>
            <w:spacing w:val="-10"/>
            <w:sz w:val="20"/>
          </w:rPr>
          <w:t xml:space="preserve"> </w:t>
        </w:r>
        <w:r w:rsidDel="003F5433">
          <w:rPr>
            <w:sz w:val="20"/>
          </w:rPr>
          <w:t>enable</w:t>
        </w:r>
        <w:r w:rsidDel="003F5433">
          <w:rPr>
            <w:spacing w:val="-11"/>
            <w:sz w:val="20"/>
          </w:rPr>
          <w:t xml:space="preserve"> </w:t>
        </w:r>
        <w:r w:rsidDel="003F5433">
          <w:rPr>
            <w:sz w:val="20"/>
          </w:rPr>
          <w:t>this</w:t>
        </w:r>
        <w:r w:rsidDel="003F5433">
          <w:rPr>
            <w:spacing w:val="-11"/>
            <w:sz w:val="20"/>
          </w:rPr>
          <w:t xml:space="preserve"> </w:t>
        </w:r>
        <w:r w:rsidDel="003F5433">
          <w:rPr>
            <w:sz w:val="20"/>
          </w:rPr>
          <w:t>feature,</w:t>
        </w:r>
        <w:r w:rsidDel="003F5433">
          <w:rPr>
            <w:spacing w:val="-10"/>
            <w:sz w:val="20"/>
          </w:rPr>
          <w:t xml:space="preserve"> </w:t>
        </w:r>
        <w:r w:rsidDel="003F5433">
          <w:rPr>
            <w:sz w:val="20"/>
          </w:rPr>
          <w:t>set</w:t>
        </w:r>
        <w:r w:rsidDel="003F5433">
          <w:rPr>
            <w:sz w:val="20"/>
            <w:shd w:val="clear" w:color="auto" w:fill="EDEDED"/>
          </w:rPr>
          <w:t xml:space="preserve"> </w:t>
        </w:r>
        <w:r w:rsidDel="003F5433">
          <w:rPr>
            <w:rFonts w:ascii="Courier New" w:hAnsi="Courier New"/>
            <w:sz w:val="16"/>
            <w:shd w:val="clear" w:color="auto" w:fill="EDEDED"/>
          </w:rPr>
          <w:t>blackduck_automation_fixpr</w:t>
        </w:r>
        <w:r w:rsidDel="003F5433">
          <w:rPr>
            <w:rFonts w:ascii="Courier New" w:hAnsi="Courier New"/>
            <w:spacing w:val="-50"/>
            <w:sz w:val="16"/>
          </w:rPr>
          <w:t xml:space="preserve"> </w:t>
        </w:r>
        <w:r w:rsidDel="003F5433">
          <w:rPr>
            <w:sz w:val="20"/>
          </w:rPr>
          <w:t xml:space="preserve">as </w:t>
        </w:r>
        <w:r w:rsidDel="003F5433">
          <w:rPr>
            <w:rFonts w:ascii="Courier New" w:hAnsi="Courier New"/>
            <w:sz w:val="16"/>
            <w:shd w:val="clear" w:color="auto" w:fill="EDEDED"/>
          </w:rPr>
          <w:t>true</w:t>
        </w:r>
        <w:r w:rsidDel="003F5433">
          <w:rPr>
            <w:sz w:val="20"/>
          </w:rPr>
          <w:t>.</w:t>
        </w:r>
      </w:moveFrom>
    </w:p>
    <w:p w14:paraId="7B2EC9C9" w14:textId="1F67D47A" w:rsidR="00D64DB2" w:rsidDel="003F5433" w:rsidRDefault="0022516B">
      <w:pPr>
        <w:pStyle w:val="ListParagraph"/>
        <w:numPr>
          <w:ilvl w:val="0"/>
          <w:numId w:val="7"/>
        </w:numPr>
        <w:tabs>
          <w:tab w:val="left" w:pos="700"/>
        </w:tabs>
        <w:spacing w:line="340" w:lineRule="auto"/>
        <w:ind w:left="700" w:right="180"/>
        <w:jc w:val="both"/>
        <w:rPr>
          <w:moveFrom w:id="1871" w:author="Raj Kesarapalli" w:date="2023-07-27T14:37:00Z"/>
          <w:sz w:val="20"/>
        </w:rPr>
      </w:pPr>
      <w:moveFrom w:id="1872" w:author="Raj Kesarapalli" w:date="2023-07-27T14:37:00Z">
        <w:r w:rsidDel="003F5433">
          <w:rPr>
            <w:rFonts w:ascii="Courier New" w:hAnsi="Courier New"/>
            <w:b/>
            <w:sz w:val="16"/>
            <w:shd w:val="clear" w:color="auto" w:fill="EDEDED"/>
          </w:rPr>
          <w:t>github_token</w:t>
        </w:r>
        <w:r w:rsidDel="003F5433">
          <w:rPr>
            <w:sz w:val="20"/>
          </w:rPr>
          <w:t>:</w:t>
        </w:r>
        <w:r w:rsidDel="003F5433">
          <w:rPr>
            <w:spacing w:val="-11"/>
            <w:sz w:val="20"/>
          </w:rPr>
          <w:t xml:space="preserve"> </w:t>
        </w:r>
        <w:r w:rsidDel="003F5433">
          <w:rPr>
            <w:spacing w:val="-3"/>
            <w:sz w:val="20"/>
          </w:rPr>
          <w:t>You</w:t>
        </w:r>
        <w:r w:rsidDel="003F5433">
          <w:rPr>
            <w:spacing w:val="-10"/>
            <w:sz w:val="20"/>
          </w:rPr>
          <w:t xml:space="preserve"> </w:t>
        </w:r>
        <w:r w:rsidDel="003F5433">
          <w:rPr>
            <w:sz w:val="20"/>
          </w:rPr>
          <w:t>must</w:t>
        </w:r>
        <w:r w:rsidDel="003F5433">
          <w:rPr>
            <w:spacing w:val="-10"/>
            <w:sz w:val="20"/>
          </w:rPr>
          <w:t xml:space="preserve"> </w:t>
        </w:r>
        <w:r w:rsidDel="003F5433">
          <w:rPr>
            <w:sz w:val="20"/>
          </w:rPr>
          <w:t>pass</w:t>
        </w:r>
        <w:r w:rsidDel="003F5433">
          <w:rPr>
            <w:spacing w:val="-11"/>
            <w:sz w:val="20"/>
          </w:rPr>
          <w:t xml:space="preserve"> </w:t>
        </w:r>
        <w:r w:rsidDel="003F5433">
          <w:rPr>
            <w:rFonts w:ascii="Courier New" w:hAnsi="Courier New"/>
            <w:sz w:val="16"/>
            <w:shd w:val="clear" w:color="auto" w:fill="EDEDED"/>
          </w:rPr>
          <w:t>github_token</w:t>
        </w:r>
        <w:r w:rsidDel="003F5433">
          <w:rPr>
            <w:rFonts w:ascii="Courier New" w:hAnsi="Courier New"/>
            <w:spacing w:val="-56"/>
            <w:sz w:val="16"/>
          </w:rPr>
          <w:t xml:space="preserve"> </w:t>
        </w:r>
        <w:r w:rsidDel="003F5433">
          <w:rPr>
            <w:sz w:val="20"/>
          </w:rPr>
          <w:t>parameter</w:t>
        </w:r>
        <w:r w:rsidDel="003F5433">
          <w:rPr>
            <w:spacing w:val="-10"/>
            <w:sz w:val="20"/>
          </w:rPr>
          <w:t xml:space="preserve"> </w:t>
        </w:r>
        <w:r w:rsidDel="003F5433">
          <w:rPr>
            <w:sz w:val="20"/>
          </w:rPr>
          <w:t>with</w:t>
        </w:r>
        <w:r w:rsidDel="003F5433">
          <w:rPr>
            <w:spacing w:val="-11"/>
            <w:sz w:val="20"/>
          </w:rPr>
          <w:t xml:space="preserve"> </w:t>
        </w:r>
        <w:r w:rsidDel="003F5433">
          <w:rPr>
            <w:sz w:val="20"/>
          </w:rPr>
          <w:t>required</w:t>
        </w:r>
        <w:r w:rsidDel="003F5433">
          <w:rPr>
            <w:spacing w:val="-10"/>
            <w:sz w:val="20"/>
          </w:rPr>
          <w:t xml:space="preserve"> </w:t>
        </w:r>
        <w:r w:rsidDel="003F5433">
          <w:rPr>
            <w:sz w:val="20"/>
          </w:rPr>
          <w:t>permissions.</w:t>
        </w:r>
        <w:r w:rsidDel="003F5433">
          <w:rPr>
            <w:spacing w:val="-10"/>
            <w:sz w:val="20"/>
          </w:rPr>
          <w:t xml:space="preserve"> </w:t>
        </w:r>
        <w:r w:rsidDel="003F5433">
          <w:rPr>
            <w:sz w:val="20"/>
          </w:rPr>
          <w:t>The</w:t>
        </w:r>
        <w:r w:rsidDel="003F5433">
          <w:rPr>
            <w:spacing w:val="-10"/>
            <w:sz w:val="20"/>
          </w:rPr>
          <w:t xml:space="preserve"> </w:t>
        </w:r>
        <w:r w:rsidDel="003F5433">
          <w:rPr>
            <w:sz w:val="20"/>
          </w:rPr>
          <w:t>token</w:t>
        </w:r>
        <w:r w:rsidDel="003F5433">
          <w:rPr>
            <w:spacing w:val="-11"/>
            <w:sz w:val="20"/>
          </w:rPr>
          <w:t xml:space="preserve"> </w:t>
        </w:r>
        <w:r w:rsidDel="003F5433">
          <w:rPr>
            <w:sz w:val="20"/>
          </w:rPr>
          <w:t>can</w:t>
        </w:r>
        <w:r w:rsidDel="003F5433">
          <w:rPr>
            <w:spacing w:val="-10"/>
            <w:sz w:val="20"/>
          </w:rPr>
          <w:t xml:space="preserve"> </w:t>
        </w:r>
        <w:r w:rsidDel="003F5433">
          <w:rPr>
            <w:sz w:val="20"/>
          </w:rPr>
          <w:t>be GitHub</w:t>
        </w:r>
        <w:r w:rsidDel="003F5433">
          <w:rPr>
            <w:spacing w:val="-13"/>
            <w:sz w:val="20"/>
          </w:rPr>
          <w:t xml:space="preserve"> </w:t>
        </w:r>
        <w:r w:rsidDel="003F5433">
          <w:rPr>
            <w:sz w:val="20"/>
          </w:rPr>
          <w:t>specified</w:t>
        </w:r>
        <w:r w:rsidDel="003F5433">
          <w:rPr>
            <w:spacing w:val="-12"/>
            <w:sz w:val="20"/>
          </w:rPr>
          <w:t xml:space="preserve"> </w:t>
        </w:r>
        <w:r w:rsidDel="003F5433">
          <w:rPr>
            <w:rFonts w:ascii="Courier New" w:hAnsi="Courier New"/>
            <w:sz w:val="16"/>
            <w:shd w:val="clear" w:color="auto" w:fill="EDEDED"/>
          </w:rPr>
          <w:t>secrets.GITHUB_TOKEN</w:t>
        </w:r>
        <w:r w:rsidDel="003F5433">
          <w:rPr>
            <w:rFonts w:ascii="Courier New" w:hAnsi="Courier New"/>
            <w:spacing w:val="-58"/>
            <w:sz w:val="16"/>
          </w:rPr>
          <w:t xml:space="preserve"> </w:t>
        </w:r>
        <w:r w:rsidDel="003F5433">
          <w:rPr>
            <w:sz w:val="20"/>
          </w:rPr>
          <w:t>with</w:t>
        </w:r>
        <w:r w:rsidDel="003F5433">
          <w:rPr>
            <w:spacing w:val="-12"/>
            <w:sz w:val="20"/>
          </w:rPr>
          <w:t xml:space="preserve"> </w:t>
        </w:r>
        <w:r w:rsidDel="003F5433">
          <w:rPr>
            <w:sz w:val="20"/>
          </w:rPr>
          <w:t>required</w:t>
        </w:r>
        <w:r w:rsidDel="003F5433">
          <w:rPr>
            <w:spacing w:val="-13"/>
            <w:sz w:val="20"/>
          </w:rPr>
          <w:t xml:space="preserve"> </w:t>
        </w:r>
        <w:r w:rsidDel="003F5433">
          <w:rPr>
            <w:sz w:val="20"/>
          </w:rPr>
          <w:t>permissions.</w:t>
        </w:r>
        <w:r w:rsidDel="003F5433">
          <w:rPr>
            <w:spacing w:val="-12"/>
            <w:sz w:val="20"/>
          </w:rPr>
          <w:t xml:space="preserve"> </w:t>
        </w:r>
        <w:r w:rsidDel="003F5433">
          <w:rPr>
            <w:sz w:val="20"/>
          </w:rPr>
          <w:t>For</w:t>
        </w:r>
        <w:r w:rsidDel="003F5433">
          <w:rPr>
            <w:spacing w:val="-13"/>
            <w:sz w:val="20"/>
          </w:rPr>
          <w:t xml:space="preserve"> </w:t>
        </w:r>
        <w:r w:rsidDel="003F5433">
          <w:rPr>
            <w:sz w:val="20"/>
          </w:rPr>
          <w:t>more</w:t>
        </w:r>
        <w:r w:rsidDel="003F5433">
          <w:rPr>
            <w:spacing w:val="-12"/>
            <w:sz w:val="20"/>
          </w:rPr>
          <w:t xml:space="preserve"> </w:t>
        </w:r>
        <w:r w:rsidDel="003F5433">
          <w:rPr>
            <w:sz w:val="20"/>
          </w:rPr>
          <w:t>information</w:t>
        </w:r>
        <w:r w:rsidDel="003F5433">
          <w:rPr>
            <w:spacing w:val="-12"/>
            <w:sz w:val="20"/>
          </w:rPr>
          <w:t xml:space="preserve"> </w:t>
        </w:r>
        <w:r w:rsidDel="003F5433">
          <w:rPr>
            <w:sz w:val="20"/>
          </w:rPr>
          <w:t>on</w:t>
        </w:r>
        <w:r w:rsidDel="003F5433">
          <w:rPr>
            <w:spacing w:val="-13"/>
            <w:sz w:val="20"/>
          </w:rPr>
          <w:t xml:space="preserve"> </w:t>
        </w:r>
        <w:r w:rsidDel="003F5433">
          <w:rPr>
            <w:sz w:val="20"/>
          </w:rPr>
          <w:t xml:space="preserve">GitHub tokens see </w:t>
        </w:r>
        <w:r w:rsidDel="003F5433">
          <w:fldChar w:fldCharType="begin"/>
        </w:r>
        <w:r w:rsidDel="003F5433">
          <w:instrText>HYPERLINK "https://docs.github.com/en/actions/security-guides/automatic-token-authentication" \h</w:instrText>
        </w:r>
      </w:moveFrom>
      <w:del w:id="1873" w:author="Raj Kesarapalli" w:date="2023-07-27T14:37:00Z"/>
      <w:moveFrom w:id="1874" w:author="Raj Kesarapalli" w:date="2023-07-27T14:37:00Z">
        <w:r w:rsidDel="003F5433">
          <w:fldChar w:fldCharType="separate"/>
        </w:r>
        <w:r w:rsidDel="003F5433">
          <w:rPr>
            <w:color w:val="337AB7"/>
            <w:sz w:val="20"/>
          </w:rPr>
          <w:t>the GitHub</w:t>
        </w:r>
        <w:r w:rsidDel="003F5433">
          <w:rPr>
            <w:color w:val="337AB7"/>
            <w:spacing w:val="-7"/>
            <w:sz w:val="20"/>
          </w:rPr>
          <w:t xml:space="preserve"> </w:t>
        </w:r>
        <w:r w:rsidDel="003F5433">
          <w:rPr>
            <w:color w:val="337AB7"/>
            <w:sz w:val="20"/>
          </w:rPr>
          <w:t>documentation</w:t>
        </w:r>
        <w:r w:rsidDel="003F5433">
          <w:rPr>
            <w:color w:val="337AB7"/>
            <w:sz w:val="20"/>
          </w:rPr>
          <w:fldChar w:fldCharType="end"/>
        </w:r>
        <w:r w:rsidDel="003F5433">
          <w:rPr>
            <w:sz w:val="20"/>
          </w:rPr>
          <w:t>.</w:t>
        </w:r>
      </w:moveFrom>
    </w:p>
    <w:p w14:paraId="4D0020A0" w14:textId="3232CB2E" w:rsidR="00D64DB2" w:rsidDel="003F5433" w:rsidRDefault="0022516B">
      <w:pPr>
        <w:pStyle w:val="ListParagraph"/>
        <w:numPr>
          <w:ilvl w:val="0"/>
          <w:numId w:val="7"/>
        </w:numPr>
        <w:tabs>
          <w:tab w:val="left" w:pos="700"/>
        </w:tabs>
        <w:spacing w:line="340" w:lineRule="auto"/>
        <w:ind w:left="700" w:right="143"/>
        <w:jc w:val="both"/>
        <w:rPr>
          <w:moveFrom w:id="1875" w:author="Raj Kesarapalli" w:date="2023-07-27T14:37:00Z"/>
          <w:sz w:val="20"/>
        </w:rPr>
      </w:pPr>
      <w:moveFrom w:id="1876" w:author="Raj Kesarapalli" w:date="2023-07-27T14:37:00Z">
        <w:r w:rsidDel="003F5433">
          <w:rPr>
            <w:sz w:val="20"/>
          </w:rPr>
          <w:t>Due</w:t>
        </w:r>
        <w:r w:rsidDel="003F5433">
          <w:rPr>
            <w:spacing w:val="-11"/>
            <w:sz w:val="20"/>
          </w:rPr>
          <w:t xml:space="preserve"> </w:t>
        </w:r>
        <w:r w:rsidDel="003F5433">
          <w:rPr>
            <w:sz w:val="20"/>
          </w:rPr>
          <w:t>to</w:t>
        </w:r>
        <w:r w:rsidDel="003F5433">
          <w:rPr>
            <w:spacing w:val="-10"/>
            <w:sz w:val="20"/>
          </w:rPr>
          <w:t xml:space="preserve"> </w:t>
        </w:r>
        <w:r w:rsidDel="003F5433">
          <w:rPr>
            <w:sz w:val="20"/>
          </w:rPr>
          <w:t>rate</w:t>
        </w:r>
        <w:r w:rsidDel="003F5433">
          <w:rPr>
            <w:spacing w:val="-11"/>
            <w:sz w:val="20"/>
          </w:rPr>
          <w:t xml:space="preserve"> </w:t>
        </w:r>
        <w:r w:rsidDel="003F5433">
          <w:rPr>
            <w:sz w:val="20"/>
          </w:rPr>
          <w:t>limit</w:t>
        </w:r>
        <w:r w:rsidDel="003F5433">
          <w:rPr>
            <w:spacing w:val="-10"/>
            <w:sz w:val="20"/>
          </w:rPr>
          <w:t xml:space="preserve"> </w:t>
        </w:r>
        <w:r w:rsidDel="003F5433">
          <w:rPr>
            <w:sz w:val="20"/>
          </w:rPr>
          <w:t>restriction</w:t>
        </w:r>
        <w:r w:rsidDel="003F5433">
          <w:rPr>
            <w:spacing w:val="-10"/>
            <w:sz w:val="20"/>
          </w:rPr>
          <w:t xml:space="preserve"> </w:t>
        </w:r>
        <w:r w:rsidDel="003F5433">
          <w:rPr>
            <w:sz w:val="20"/>
          </w:rPr>
          <w:t>of</w:t>
        </w:r>
        <w:r w:rsidDel="003F5433">
          <w:rPr>
            <w:spacing w:val="-11"/>
            <w:sz w:val="20"/>
          </w:rPr>
          <w:t xml:space="preserve"> </w:t>
        </w:r>
        <w:r w:rsidDel="003F5433">
          <w:rPr>
            <w:sz w:val="20"/>
          </w:rPr>
          <w:t>GitHub</w:t>
        </w:r>
        <w:r w:rsidDel="003F5433">
          <w:rPr>
            <w:spacing w:val="-10"/>
            <w:sz w:val="20"/>
          </w:rPr>
          <w:t xml:space="preserve"> </w:t>
        </w:r>
        <w:r w:rsidDel="003F5433">
          <w:rPr>
            <w:sz w:val="20"/>
          </w:rPr>
          <w:t>rest</w:t>
        </w:r>
        <w:r w:rsidDel="003F5433">
          <w:rPr>
            <w:spacing w:val="-10"/>
            <w:sz w:val="20"/>
          </w:rPr>
          <w:t xml:space="preserve"> </w:t>
        </w:r>
        <w:r w:rsidDel="003F5433">
          <w:rPr>
            <w:sz w:val="20"/>
          </w:rPr>
          <w:t>API</w:t>
        </w:r>
        <w:r w:rsidDel="003F5433">
          <w:rPr>
            <w:spacing w:val="-11"/>
            <w:sz w:val="20"/>
          </w:rPr>
          <w:t xml:space="preserve"> </w:t>
        </w:r>
        <w:r w:rsidDel="003F5433">
          <w:rPr>
            <w:sz w:val="20"/>
          </w:rPr>
          <w:t>calls,</w:t>
        </w:r>
        <w:r w:rsidDel="003F5433">
          <w:rPr>
            <w:spacing w:val="-10"/>
            <w:sz w:val="20"/>
          </w:rPr>
          <w:t xml:space="preserve"> </w:t>
        </w:r>
        <w:r w:rsidDel="003F5433">
          <w:rPr>
            <w:sz w:val="20"/>
          </w:rPr>
          <w:t>the</w:t>
        </w:r>
        <w:r w:rsidDel="003F5433">
          <w:rPr>
            <w:spacing w:val="-11"/>
            <w:sz w:val="20"/>
          </w:rPr>
          <w:t xml:space="preserve"> </w:t>
        </w:r>
        <w:r w:rsidDel="003F5433">
          <w:rPr>
            <w:sz w:val="20"/>
          </w:rPr>
          <w:t>system</w:t>
        </w:r>
        <w:r w:rsidDel="003F5433">
          <w:rPr>
            <w:spacing w:val="-10"/>
            <w:sz w:val="20"/>
          </w:rPr>
          <w:t xml:space="preserve"> </w:t>
        </w:r>
        <w:r w:rsidDel="003F5433">
          <w:rPr>
            <w:sz w:val="20"/>
          </w:rPr>
          <w:t>may</w:t>
        </w:r>
        <w:r w:rsidDel="003F5433">
          <w:rPr>
            <w:spacing w:val="-10"/>
            <w:sz w:val="20"/>
          </w:rPr>
          <w:t xml:space="preserve"> </w:t>
        </w:r>
        <w:r w:rsidDel="003F5433">
          <w:rPr>
            <w:sz w:val="20"/>
          </w:rPr>
          <w:t>create</w:t>
        </w:r>
        <w:r w:rsidDel="003F5433">
          <w:rPr>
            <w:spacing w:val="-11"/>
            <w:sz w:val="20"/>
          </w:rPr>
          <w:t xml:space="preserve"> </w:t>
        </w:r>
        <w:r w:rsidDel="003F5433">
          <w:rPr>
            <w:sz w:val="20"/>
          </w:rPr>
          <w:t>fewer</w:t>
        </w:r>
        <w:r w:rsidDel="003F5433">
          <w:rPr>
            <w:spacing w:val="-10"/>
            <w:sz w:val="20"/>
          </w:rPr>
          <w:t xml:space="preserve"> </w:t>
        </w:r>
        <w:r w:rsidDel="003F5433">
          <w:rPr>
            <w:sz w:val="20"/>
          </w:rPr>
          <w:t>pull</w:t>
        </w:r>
        <w:r w:rsidDel="003F5433">
          <w:rPr>
            <w:spacing w:val="-10"/>
            <w:sz w:val="20"/>
          </w:rPr>
          <w:t xml:space="preserve"> </w:t>
        </w:r>
        <w:r w:rsidDel="003F5433">
          <w:rPr>
            <w:sz w:val="20"/>
          </w:rPr>
          <w:t>requests</w:t>
        </w:r>
        <w:r w:rsidDel="003F5433">
          <w:rPr>
            <w:spacing w:val="-11"/>
            <w:sz w:val="20"/>
          </w:rPr>
          <w:t xml:space="preserve"> </w:t>
        </w:r>
        <w:r w:rsidDel="003F5433">
          <w:rPr>
            <w:sz w:val="20"/>
          </w:rPr>
          <w:t>than specified.</w:t>
        </w:r>
      </w:moveFrom>
    </w:p>
    <w:moveFromRangeEnd w:id="1869"/>
    <w:p w14:paraId="18F076AA" w14:textId="77777777" w:rsidR="00D64DB2" w:rsidRDefault="00D64DB2">
      <w:pPr>
        <w:pStyle w:val="BodyText"/>
        <w:spacing w:before="6"/>
        <w:rPr>
          <w:sz w:val="21"/>
        </w:rPr>
      </w:pPr>
    </w:p>
    <w:p w14:paraId="5C0517BF" w14:textId="77777777" w:rsidR="00D64DB2" w:rsidRDefault="0022516B">
      <w:pPr>
        <w:pStyle w:val="BodyText"/>
        <w:spacing w:before="1"/>
        <w:ind w:left="100"/>
      </w:pPr>
      <w:r>
        <w:t xml:space="preserve">Below is an example of a </w:t>
      </w:r>
      <w:r>
        <w:rPr>
          <w:rFonts w:ascii="Courier New"/>
          <w:i/>
          <w:sz w:val="16"/>
          <w:shd w:val="clear" w:color="auto" w:fill="EDEDED"/>
        </w:rPr>
        <w:t>workflow</w:t>
      </w:r>
      <w:r>
        <w:rPr>
          <w:rFonts w:ascii="Courier New"/>
          <w:sz w:val="16"/>
          <w:shd w:val="clear" w:color="auto" w:fill="EDEDED"/>
        </w:rPr>
        <w:t>.yml</w:t>
      </w:r>
      <w:r>
        <w:rPr>
          <w:rFonts w:ascii="Courier New"/>
          <w:spacing w:val="-66"/>
          <w:sz w:val="16"/>
        </w:rPr>
        <w:t xml:space="preserve"> </w:t>
      </w:r>
      <w:r>
        <w:t>file configured for Black Duck.</w:t>
      </w:r>
    </w:p>
    <w:p w14:paraId="4A6CD8DF" w14:textId="77777777" w:rsidR="00D64DB2" w:rsidRDefault="00C46513">
      <w:pPr>
        <w:pStyle w:val="BodyText"/>
        <w:spacing w:before="4"/>
        <w:rPr>
          <w:sz w:val="8"/>
        </w:rPr>
      </w:pPr>
      <w:r>
        <w:rPr>
          <w:noProof/>
        </w:rPr>
        <mc:AlternateContent>
          <mc:Choice Requires="wps">
            <w:drawing>
              <wp:anchor distT="0" distB="0" distL="0" distR="0" simplePos="0" relativeHeight="251837440" behindDoc="1" locked="0" layoutInCell="1" allowOverlap="1" wp14:anchorId="6BF76F24" wp14:editId="4B5DDA96">
                <wp:simplePos x="0" y="0"/>
                <wp:positionH relativeFrom="page">
                  <wp:posOffset>965200</wp:posOffset>
                </wp:positionH>
                <wp:positionV relativeFrom="paragraph">
                  <wp:posOffset>79375</wp:posOffset>
                </wp:positionV>
                <wp:extent cx="5892800" cy="5848350"/>
                <wp:effectExtent l="0" t="0" r="0" b="0"/>
                <wp:wrapTopAndBottom/>
                <wp:docPr id="38577202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58483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20F63C" w14:textId="77777777" w:rsidR="00D64DB2" w:rsidRDefault="00D64DB2">
                            <w:pPr>
                              <w:pStyle w:val="BodyText"/>
                              <w:spacing w:before="12"/>
                              <w:rPr>
                                <w:sz w:val="10"/>
                              </w:rPr>
                            </w:pPr>
                          </w:p>
                          <w:p w14:paraId="6F932047" w14:textId="77777777" w:rsidR="00D64DB2" w:rsidRDefault="0022516B">
                            <w:pPr>
                              <w:ind w:left="60"/>
                              <w:rPr>
                                <w:rFonts w:ascii="Courier New"/>
                                <w:sz w:val="13"/>
                              </w:rPr>
                            </w:pPr>
                            <w:r>
                              <w:rPr>
                                <w:rFonts w:ascii="Courier New"/>
                                <w:sz w:val="13"/>
                              </w:rPr>
                              <w:t>name: bd-sig-action</w:t>
                            </w:r>
                          </w:p>
                          <w:p w14:paraId="7A4A44BE" w14:textId="77777777" w:rsidR="00D64DB2" w:rsidRDefault="00D64DB2">
                            <w:pPr>
                              <w:pStyle w:val="BodyText"/>
                              <w:rPr>
                                <w:rFonts w:ascii="Courier New"/>
                                <w:sz w:val="14"/>
                              </w:rPr>
                            </w:pPr>
                          </w:p>
                          <w:p w14:paraId="0E3C1E18" w14:textId="77777777" w:rsidR="00D64DB2" w:rsidRDefault="00D64DB2">
                            <w:pPr>
                              <w:pStyle w:val="BodyText"/>
                              <w:rPr>
                                <w:rFonts w:ascii="Courier New"/>
                                <w:sz w:val="14"/>
                              </w:rPr>
                            </w:pPr>
                          </w:p>
                          <w:p w14:paraId="335B35F1" w14:textId="77777777" w:rsidR="00D64DB2" w:rsidRDefault="00D64DB2">
                            <w:pPr>
                              <w:pStyle w:val="BodyText"/>
                              <w:rPr>
                                <w:rFonts w:ascii="Courier New"/>
                                <w:sz w:val="19"/>
                              </w:rPr>
                            </w:pPr>
                          </w:p>
                          <w:p w14:paraId="4D31335E" w14:textId="77777777" w:rsidR="00D64DB2" w:rsidRDefault="0022516B">
                            <w:pPr>
                              <w:ind w:left="60"/>
                              <w:rPr>
                                <w:rFonts w:ascii="Courier New"/>
                                <w:sz w:val="13"/>
                              </w:rPr>
                            </w:pPr>
                            <w:r>
                              <w:rPr>
                                <w:rFonts w:ascii="Courier New"/>
                                <w:sz w:val="13"/>
                              </w:rPr>
                              <w:t>on:</w:t>
                            </w:r>
                          </w:p>
                          <w:p w14:paraId="738C8EA9" w14:textId="77777777" w:rsidR="00D64DB2" w:rsidRDefault="00D64DB2">
                            <w:pPr>
                              <w:pStyle w:val="BodyText"/>
                              <w:rPr>
                                <w:rFonts w:ascii="Courier New"/>
                                <w:sz w:val="17"/>
                              </w:rPr>
                            </w:pPr>
                          </w:p>
                          <w:p w14:paraId="7249F0B6" w14:textId="77777777" w:rsidR="00D64DB2" w:rsidRDefault="0022516B">
                            <w:pPr>
                              <w:ind w:left="213"/>
                              <w:rPr>
                                <w:rFonts w:ascii="Courier New"/>
                                <w:sz w:val="13"/>
                              </w:rPr>
                            </w:pPr>
                            <w:r>
                              <w:rPr>
                                <w:rFonts w:ascii="Courier New"/>
                                <w:sz w:val="13"/>
                              </w:rPr>
                              <w:t>push:</w:t>
                            </w:r>
                          </w:p>
                          <w:p w14:paraId="19A4781F" w14:textId="77777777" w:rsidR="00D64DB2" w:rsidRDefault="00D64DB2">
                            <w:pPr>
                              <w:pStyle w:val="BodyText"/>
                              <w:rPr>
                                <w:rFonts w:ascii="Courier New"/>
                                <w:sz w:val="17"/>
                              </w:rPr>
                            </w:pPr>
                          </w:p>
                          <w:p w14:paraId="55A0F66E" w14:textId="77777777" w:rsidR="00D64DB2" w:rsidRDefault="0022516B">
                            <w:pPr>
                              <w:spacing w:line="554" w:lineRule="auto"/>
                              <w:ind w:left="213" w:right="4915" w:firstLine="153"/>
                              <w:rPr>
                                <w:rFonts w:ascii="Courier New"/>
                                <w:sz w:val="13"/>
                              </w:rPr>
                            </w:pPr>
                            <w:r>
                              <w:rPr>
                                <w:rFonts w:ascii="Courier New"/>
                                <w:sz w:val="13"/>
                              </w:rPr>
                              <w:t>branches: [ main, master, develop, stage, release ] pull_request:</w:t>
                            </w:r>
                          </w:p>
                          <w:p w14:paraId="1B1ACA81" w14:textId="77777777" w:rsidR="00D64DB2" w:rsidRDefault="0022516B">
                            <w:pPr>
                              <w:spacing w:line="554" w:lineRule="auto"/>
                              <w:ind w:left="213" w:right="4915" w:firstLine="153"/>
                              <w:rPr>
                                <w:rFonts w:ascii="Courier New"/>
                                <w:sz w:val="13"/>
                              </w:rPr>
                            </w:pPr>
                            <w:r>
                              <w:rPr>
                                <w:rFonts w:ascii="Courier New"/>
                                <w:sz w:val="13"/>
                              </w:rPr>
                              <w:t>branches: [ main, master, develop, stage, release ] workflow_dispatch:</w:t>
                            </w:r>
                          </w:p>
                          <w:p w14:paraId="6DD789F5" w14:textId="77777777" w:rsidR="00D64DB2" w:rsidRDefault="0022516B">
                            <w:pPr>
                              <w:spacing w:line="147" w:lineRule="exact"/>
                              <w:ind w:left="60"/>
                              <w:rPr>
                                <w:rFonts w:ascii="Courier New"/>
                                <w:sz w:val="13"/>
                              </w:rPr>
                            </w:pPr>
                            <w:r>
                              <w:rPr>
                                <w:rFonts w:ascii="Courier New"/>
                                <w:sz w:val="13"/>
                              </w:rPr>
                              <w:t>jobs:</w:t>
                            </w:r>
                          </w:p>
                          <w:p w14:paraId="00D466B5" w14:textId="77777777" w:rsidR="00D64DB2" w:rsidRDefault="00D64DB2">
                            <w:pPr>
                              <w:pStyle w:val="BodyText"/>
                              <w:rPr>
                                <w:rFonts w:ascii="Courier New"/>
                                <w:sz w:val="17"/>
                              </w:rPr>
                            </w:pPr>
                          </w:p>
                          <w:p w14:paraId="6F74D40A" w14:textId="77777777" w:rsidR="00D64DB2" w:rsidRDefault="0022516B">
                            <w:pPr>
                              <w:ind w:left="213"/>
                              <w:rPr>
                                <w:rFonts w:ascii="Courier New"/>
                                <w:sz w:val="13"/>
                              </w:rPr>
                            </w:pPr>
                            <w:r>
                              <w:rPr>
                                <w:rFonts w:ascii="Courier New"/>
                                <w:sz w:val="13"/>
                              </w:rPr>
                              <w:t>build:</w:t>
                            </w:r>
                          </w:p>
                          <w:p w14:paraId="6FF77CDE" w14:textId="77777777" w:rsidR="00D64DB2" w:rsidRDefault="00D64DB2">
                            <w:pPr>
                              <w:pStyle w:val="BodyText"/>
                              <w:rPr>
                                <w:rFonts w:ascii="Courier New"/>
                                <w:sz w:val="17"/>
                              </w:rPr>
                            </w:pPr>
                          </w:p>
                          <w:p w14:paraId="047E31FC" w14:textId="77777777" w:rsidR="00D64DB2" w:rsidRDefault="0022516B">
                            <w:pPr>
                              <w:spacing w:line="554" w:lineRule="auto"/>
                              <w:ind w:left="367" w:right="6746"/>
                              <w:rPr>
                                <w:rFonts w:ascii="Courier New"/>
                                <w:sz w:val="13"/>
                              </w:rPr>
                            </w:pPr>
                            <w:r>
                              <w:rPr>
                                <w:rFonts w:ascii="Courier New"/>
                                <w:sz w:val="13"/>
                              </w:rPr>
                              <w:t>runs-on: [ ubuntu-latest ] steps:</w:t>
                            </w:r>
                          </w:p>
                          <w:p w14:paraId="78504239" w14:textId="77777777" w:rsidR="00D64DB2" w:rsidRDefault="0022516B">
                            <w:pPr>
                              <w:numPr>
                                <w:ilvl w:val="0"/>
                                <w:numId w:val="4"/>
                              </w:numPr>
                              <w:tabs>
                                <w:tab w:val="left" w:pos="675"/>
                              </w:tabs>
                              <w:spacing w:line="554" w:lineRule="auto"/>
                              <w:ind w:right="6683"/>
                              <w:rPr>
                                <w:rFonts w:ascii="Courier New"/>
                                <w:sz w:val="13"/>
                              </w:rPr>
                            </w:pPr>
                            <w:r>
                              <w:rPr>
                                <w:rFonts w:ascii="Courier New"/>
                                <w:sz w:val="13"/>
                              </w:rPr>
                              <w:t>name: Checkout Source uses:</w:t>
                            </w:r>
                            <w:r>
                              <w:rPr>
                                <w:rFonts w:ascii="Courier New"/>
                                <w:spacing w:val="-38"/>
                                <w:sz w:val="13"/>
                              </w:rPr>
                              <w:t xml:space="preserve"> </w:t>
                            </w:r>
                            <w:r>
                              <w:rPr>
                                <w:rFonts w:ascii="Courier New"/>
                                <w:sz w:val="13"/>
                              </w:rPr>
                              <w:t>actions/checkout@v3</w:t>
                            </w:r>
                          </w:p>
                          <w:p w14:paraId="3A096EF5" w14:textId="77777777" w:rsidR="00D64DB2" w:rsidRDefault="00D64DB2">
                            <w:pPr>
                              <w:pStyle w:val="BodyText"/>
                              <w:rPr>
                                <w:rFonts w:ascii="Courier New"/>
                                <w:sz w:val="14"/>
                              </w:rPr>
                            </w:pPr>
                          </w:p>
                          <w:p w14:paraId="16F2765D" w14:textId="77777777" w:rsidR="00D64DB2" w:rsidRDefault="00D64DB2">
                            <w:pPr>
                              <w:pStyle w:val="BodyText"/>
                              <w:spacing w:before="11"/>
                              <w:rPr>
                                <w:rFonts w:ascii="Courier New"/>
                                <w:sz w:val="15"/>
                              </w:rPr>
                            </w:pPr>
                          </w:p>
                          <w:p w14:paraId="6EB37A97" w14:textId="77777777" w:rsidR="00D64DB2" w:rsidRDefault="0022516B">
                            <w:pPr>
                              <w:numPr>
                                <w:ilvl w:val="0"/>
                                <w:numId w:val="4"/>
                              </w:numPr>
                              <w:tabs>
                                <w:tab w:val="left" w:pos="675"/>
                              </w:tabs>
                              <w:ind w:hanging="155"/>
                              <w:rPr>
                                <w:rFonts w:ascii="Courier New"/>
                                <w:sz w:val="13"/>
                              </w:rPr>
                            </w:pPr>
                            <w:r>
                              <w:rPr>
                                <w:rFonts w:ascii="Courier New"/>
                                <w:sz w:val="13"/>
                              </w:rPr>
                              <w:t>name: Black Duck Full</w:t>
                            </w:r>
                            <w:r>
                              <w:rPr>
                                <w:rFonts w:ascii="Courier New"/>
                                <w:spacing w:val="-10"/>
                                <w:sz w:val="13"/>
                              </w:rPr>
                              <w:t xml:space="preserve"> </w:t>
                            </w:r>
                            <w:r>
                              <w:rPr>
                                <w:rFonts w:ascii="Courier New"/>
                                <w:sz w:val="13"/>
                              </w:rPr>
                              <w:t>Scan</w:t>
                            </w:r>
                          </w:p>
                          <w:p w14:paraId="7672E485" w14:textId="77777777" w:rsidR="00D64DB2" w:rsidRDefault="00D64DB2">
                            <w:pPr>
                              <w:pStyle w:val="BodyText"/>
                              <w:rPr>
                                <w:rFonts w:ascii="Courier New"/>
                                <w:sz w:val="17"/>
                              </w:rPr>
                            </w:pPr>
                          </w:p>
                          <w:p w14:paraId="30B5B149" w14:textId="77777777" w:rsidR="00D64DB2" w:rsidRDefault="0022516B">
                            <w:pPr>
                              <w:ind w:left="674"/>
                              <w:rPr>
                                <w:rFonts w:ascii="Courier New"/>
                                <w:i/>
                                <w:sz w:val="13"/>
                              </w:rPr>
                            </w:pPr>
                            <w:r>
                              <w:rPr>
                                <w:rFonts w:ascii="Courier New"/>
                                <w:sz w:val="13"/>
                              </w:rPr>
                              <w:t xml:space="preserve">if: </w:t>
                            </w:r>
                            <w:r>
                              <w:rPr>
                                <w:rFonts w:ascii="Courier New"/>
                                <w:i/>
                                <w:sz w:val="13"/>
                              </w:rPr>
                              <w:t>${{ github.event_name != 'pull_request' }}</w:t>
                            </w:r>
                          </w:p>
                          <w:p w14:paraId="455F17CF" w14:textId="77777777" w:rsidR="00D64DB2" w:rsidRDefault="00D64DB2">
                            <w:pPr>
                              <w:pStyle w:val="BodyText"/>
                              <w:rPr>
                                <w:rFonts w:ascii="Courier New"/>
                                <w:i/>
                                <w:sz w:val="17"/>
                              </w:rPr>
                            </w:pPr>
                          </w:p>
                          <w:p w14:paraId="6C213551" w14:textId="77777777" w:rsidR="00D64DB2" w:rsidRDefault="0022516B">
                            <w:pPr>
                              <w:ind w:left="674"/>
                              <w:rPr>
                                <w:rFonts w:ascii="Courier New"/>
                                <w:sz w:val="13"/>
                              </w:rPr>
                            </w:pPr>
                            <w:r>
                              <w:rPr>
                                <w:rFonts w:ascii="Courier New"/>
                                <w:sz w:val="13"/>
                              </w:rPr>
                              <w:t xml:space="preserve">uses: </w:t>
                            </w:r>
                            <w:hyperlink r:id="rId19">
                              <w:r>
                                <w:rPr>
                                  <w:rFonts w:ascii="Courier New"/>
                                  <w:sz w:val="13"/>
                                </w:rPr>
                                <w:t>synopsys-sig/synopsys-action@v1.2.0</w:t>
                              </w:r>
                            </w:hyperlink>
                          </w:p>
                          <w:p w14:paraId="51074B74" w14:textId="77777777" w:rsidR="00D64DB2" w:rsidRDefault="00D64DB2">
                            <w:pPr>
                              <w:pStyle w:val="BodyText"/>
                              <w:rPr>
                                <w:rFonts w:ascii="Courier New"/>
                                <w:sz w:val="17"/>
                              </w:rPr>
                            </w:pPr>
                          </w:p>
                          <w:p w14:paraId="1FE671B1" w14:textId="77777777" w:rsidR="00D64DB2" w:rsidRDefault="0022516B">
                            <w:pPr>
                              <w:spacing w:line="554" w:lineRule="auto"/>
                              <w:ind w:left="674" w:right="3072"/>
                              <w:rPr>
                                <w:rFonts w:ascii="Courier New"/>
                                <w:sz w:val="13"/>
                              </w:rPr>
                            </w:pPr>
                            <w:r>
                              <w:rPr>
                                <w:rFonts w:ascii="Courier New"/>
                                <w:sz w:val="13"/>
                              </w:rPr>
                              <w:t>###</w:t>
                            </w:r>
                            <w:r>
                              <w:rPr>
                                <w:rFonts w:ascii="Courier New"/>
                                <w:spacing w:val="-12"/>
                                <w:sz w:val="13"/>
                              </w:rPr>
                              <w:t xml:space="preserve"> </w:t>
                            </w:r>
                            <w:r>
                              <w:rPr>
                                <w:rFonts w:ascii="Courier New"/>
                                <w:sz w:val="13"/>
                              </w:rPr>
                              <w:t>Use</w:t>
                            </w:r>
                            <w:r>
                              <w:rPr>
                                <w:rFonts w:ascii="Courier New"/>
                                <w:spacing w:val="-11"/>
                                <w:sz w:val="13"/>
                              </w:rPr>
                              <w:t xml:space="preserve"> </w:t>
                            </w:r>
                            <w:r>
                              <w:rPr>
                                <w:rFonts w:ascii="Courier New"/>
                                <w:sz w:val="13"/>
                              </w:rPr>
                              <w:t>below</w:t>
                            </w:r>
                            <w:r>
                              <w:rPr>
                                <w:rFonts w:ascii="Courier New"/>
                                <w:spacing w:val="-12"/>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1"/>
                                <w:sz w:val="13"/>
                              </w:rPr>
                              <w:t xml:space="preserve"> </w:t>
                            </w:r>
                            <w:r>
                              <w:rPr>
                                <w:rFonts w:ascii="Courier New"/>
                                <w:sz w:val="13"/>
                              </w:rPr>
                              <w:t>set</w:t>
                            </w:r>
                            <w:r>
                              <w:rPr>
                                <w:rFonts w:ascii="Courier New"/>
                                <w:spacing w:val="-12"/>
                                <w:sz w:val="13"/>
                              </w:rPr>
                              <w:t xml:space="preserve"> </w:t>
                            </w:r>
                            <w:r>
                              <w:rPr>
                                <w:rFonts w:ascii="Courier New"/>
                                <w:sz w:val="13"/>
                              </w:rPr>
                              <w:t>specific</w:t>
                            </w:r>
                            <w:r>
                              <w:rPr>
                                <w:rFonts w:ascii="Courier New"/>
                                <w:spacing w:val="-11"/>
                                <w:sz w:val="13"/>
                              </w:rPr>
                              <w:t xml:space="preserve"> </w:t>
                            </w:r>
                            <w:r>
                              <w:rPr>
                                <w:rFonts w:ascii="Courier New"/>
                                <w:sz w:val="13"/>
                              </w:rPr>
                              <w:t>detect</w:t>
                            </w:r>
                            <w:r>
                              <w:rPr>
                                <w:rFonts w:ascii="Courier New"/>
                                <w:spacing w:val="-12"/>
                                <w:sz w:val="13"/>
                              </w:rPr>
                              <w:t xml:space="preserve"> </w:t>
                            </w:r>
                            <w:r>
                              <w:rPr>
                                <w:rFonts w:ascii="Courier New"/>
                                <w:sz w:val="13"/>
                              </w:rPr>
                              <w:t>environment</w:t>
                            </w:r>
                            <w:r>
                              <w:rPr>
                                <w:rFonts w:ascii="Courier New"/>
                                <w:spacing w:val="-11"/>
                                <w:sz w:val="13"/>
                              </w:rPr>
                              <w:t xml:space="preserve"> </w:t>
                            </w:r>
                            <w:r>
                              <w:rPr>
                                <w:rFonts w:ascii="Courier New"/>
                                <w:sz w:val="13"/>
                              </w:rPr>
                              <w:t>variables env:</w:t>
                            </w:r>
                          </w:p>
                          <w:p w14:paraId="66A450E4" w14:textId="77777777" w:rsidR="00D64DB2" w:rsidRDefault="0022516B">
                            <w:pPr>
                              <w:spacing w:line="147" w:lineRule="exact"/>
                              <w:ind w:left="828"/>
                              <w:rPr>
                                <w:rFonts w:ascii="Courier New"/>
                                <w:i/>
                                <w:sz w:val="13"/>
                              </w:rPr>
                            </w:pPr>
                            <w:r>
                              <w:rPr>
                                <w:rFonts w:ascii="Courier New"/>
                                <w:sz w:val="13"/>
                              </w:rPr>
                              <w:t xml:space="preserve">DETECT_PROJECT_NAME: </w:t>
                            </w:r>
                            <w:r>
                              <w:rPr>
                                <w:rFonts w:ascii="Courier New"/>
                                <w:i/>
                                <w:sz w:val="13"/>
                              </w:rPr>
                              <w:t>${{ github.event.repository.name }}</w:t>
                            </w:r>
                          </w:p>
                          <w:p w14:paraId="48C02081" w14:textId="77777777" w:rsidR="00D64DB2" w:rsidRDefault="00D64DB2">
                            <w:pPr>
                              <w:pStyle w:val="BodyText"/>
                              <w:rPr>
                                <w:rFonts w:ascii="Courier New"/>
                                <w:i/>
                                <w:sz w:val="17"/>
                              </w:rPr>
                            </w:pPr>
                          </w:p>
                          <w:p w14:paraId="0DABE15D" w14:textId="77777777" w:rsidR="00D64DB2" w:rsidRDefault="0022516B">
                            <w:pPr>
                              <w:spacing w:before="1"/>
                              <w:ind w:left="674"/>
                              <w:rPr>
                                <w:rFonts w:ascii="Courier New"/>
                                <w:sz w:val="13"/>
                              </w:rPr>
                            </w:pPr>
                            <w:r>
                              <w:rPr>
                                <w:rFonts w:ascii="Courier New"/>
                                <w:sz w:val="13"/>
                              </w:rPr>
                              <w:t>with:</w:t>
                            </w:r>
                          </w:p>
                          <w:p w14:paraId="15F160DD" w14:textId="77777777" w:rsidR="00D64DB2" w:rsidRDefault="00D64DB2">
                            <w:pPr>
                              <w:pStyle w:val="BodyText"/>
                              <w:rPr>
                                <w:rFonts w:ascii="Courier New"/>
                                <w:sz w:val="17"/>
                              </w:rPr>
                            </w:pPr>
                          </w:p>
                          <w:p w14:paraId="681DBAFA" w14:textId="77777777" w:rsidR="00D64DB2" w:rsidRDefault="0022516B">
                            <w:pPr>
                              <w:spacing w:line="554" w:lineRule="auto"/>
                              <w:ind w:left="828" w:right="4219"/>
                              <w:rPr>
                                <w:rFonts w:ascii="Courier New"/>
                                <w:sz w:val="13"/>
                              </w:rPr>
                            </w:pPr>
                            <w:r>
                              <w:rPr>
                                <w:rFonts w:ascii="Courier New"/>
                                <w:sz w:val="13"/>
                              </w:rPr>
                              <w:t xml:space="preserve">blackduck_url: </w:t>
                            </w:r>
                            <w:r>
                              <w:rPr>
                                <w:rFonts w:ascii="Courier New"/>
                                <w:i/>
                                <w:sz w:val="13"/>
                              </w:rPr>
                              <w:t xml:space="preserve">${{ secrets.BLACKDUCK_URL }} </w:t>
                            </w:r>
                            <w:r>
                              <w:rPr>
                                <w:rFonts w:ascii="Courier New"/>
                                <w:sz w:val="13"/>
                              </w:rPr>
                              <w:t xml:space="preserve">blackduck_apiToken: </w:t>
                            </w:r>
                            <w:r>
                              <w:rPr>
                                <w:rFonts w:ascii="Courier New"/>
                                <w:i/>
                                <w:sz w:val="13"/>
                              </w:rPr>
                              <w:t xml:space="preserve">${{ secrets.BLACKDUCK_API_TOKEN }} </w:t>
                            </w:r>
                            <w:r>
                              <w:rPr>
                                <w:rFonts w:ascii="Courier New"/>
                                <w:sz w:val="13"/>
                              </w:rPr>
                              <w:t>blackduck_scan_full: true</w:t>
                            </w:r>
                          </w:p>
                          <w:p w14:paraId="579AE79A" w14:textId="77777777" w:rsidR="00D64DB2" w:rsidRDefault="0022516B">
                            <w:pPr>
                              <w:spacing w:line="147" w:lineRule="exact"/>
                              <w:ind w:left="828"/>
                              <w:rPr>
                                <w:rFonts w:ascii="Courier New"/>
                                <w:sz w:val="13"/>
                              </w:rPr>
                            </w:pPr>
                            <w:r>
                              <w:rPr>
                                <w:rFonts w:ascii="Courier New"/>
                                <w:sz w:val="13"/>
                              </w:rPr>
                              <w:t>### Accepts Multiple Values</w:t>
                            </w:r>
                          </w:p>
                          <w:p w14:paraId="6CB3F687" w14:textId="77777777" w:rsidR="00D64DB2" w:rsidRDefault="00D64DB2">
                            <w:pPr>
                              <w:pStyle w:val="BodyText"/>
                              <w:rPr>
                                <w:rFonts w:ascii="Courier New"/>
                                <w:sz w:val="17"/>
                              </w:rPr>
                            </w:pPr>
                          </w:p>
                          <w:p w14:paraId="4F059559" w14:textId="77777777" w:rsidR="00D64DB2" w:rsidRDefault="0022516B">
                            <w:pPr>
                              <w:ind w:left="828"/>
                              <w:rPr>
                                <w:rFonts w:ascii="Courier New"/>
                                <w:sz w:val="13"/>
                              </w:rPr>
                            </w:pPr>
                            <w:r>
                              <w:rPr>
                                <w:rFonts w:ascii="Courier New"/>
                                <w:sz w:val="13"/>
                              </w:rPr>
                              <w:t>blackduck_scan_failure_severities: 'BLOCKER,CRITICAL'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F76F24" id="Text Box 74" o:spid="_x0000_s1301" type="#_x0000_t202" style="position:absolute;margin-left:76pt;margin-top:6.25pt;width:464pt;height:460.5pt;z-index:-251479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" fillcolor="#ededed" stroked="f">
                <v:path arrowok="t"/>
                <v:textbox inset="0,0,0,0">
                  <w:txbxContent>
                    <w:p w14:paraId="3420F63C" w14:textId="77777777" w:rsidR="00D64DB2" w:rsidRDefault="00D64DB2">
                      <w:pPr>
                        <w:pStyle w:val="BodyText"/>
                        <w:spacing w:before="12"/>
                        <w:rPr>
                          <w:sz w:val="10"/>
                        </w:rPr>
                      </w:pPr>
                    </w:p>
                    <w:p w14:paraId="6F932047" w14:textId="77777777" w:rsidR="00D64DB2" w:rsidRDefault="0022516B">
                      <w:pPr>
                        <w:ind w:left="60"/>
                        <w:rPr>
                          <w:rFonts w:ascii="Courier New"/>
                          <w:sz w:val="13"/>
                        </w:rPr>
                      </w:pPr>
                      <w:r>
                        <w:rPr>
                          <w:rFonts w:ascii="Courier New"/>
                          <w:sz w:val="13"/>
                        </w:rPr>
                        <w:t>name: bd-sig-action</w:t>
                      </w:r>
                    </w:p>
                    <w:p w14:paraId="7A4A44BE" w14:textId="77777777" w:rsidR="00D64DB2" w:rsidRDefault="00D64DB2">
                      <w:pPr>
                        <w:pStyle w:val="BodyText"/>
                        <w:rPr>
                          <w:rFonts w:ascii="Courier New"/>
                          <w:sz w:val="14"/>
                        </w:rPr>
                      </w:pPr>
                    </w:p>
                    <w:p w14:paraId="0E3C1E18" w14:textId="77777777" w:rsidR="00D64DB2" w:rsidRDefault="00D64DB2">
                      <w:pPr>
                        <w:pStyle w:val="BodyText"/>
                        <w:rPr>
                          <w:rFonts w:ascii="Courier New"/>
                          <w:sz w:val="14"/>
                        </w:rPr>
                      </w:pPr>
                    </w:p>
                    <w:p w14:paraId="335B35F1" w14:textId="77777777" w:rsidR="00D64DB2" w:rsidRDefault="00D64DB2">
                      <w:pPr>
                        <w:pStyle w:val="BodyText"/>
                        <w:rPr>
                          <w:rFonts w:ascii="Courier New"/>
                          <w:sz w:val="19"/>
                        </w:rPr>
                      </w:pPr>
                    </w:p>
                    <w:p w14:paraId="4D31335E" w14:textId="77777777" w:rsidR="00D64DB2" w:rsidRDefault="0022516B">
                      <w:pPr>
                        <w:ind w:left="60"/>
                        <w:rPr>
                          <w:rFonts w:ascii="Courier New"/>
                          <w:sz w:val="13"/>
                        </w:rPr>
                      </w:pPr>
                      <w:r>
                        <w:rPr>
                          <w:rFonts w:ascii="Courier New"/>
                          <w:sz w:val="13"/>
                        </w:rPr>
                        <w:t>on:</w:t>
                      </w:r>
                    </w:p>
                    <w:p w14:paraId="738C8EA9" w14:textId="77777777" w:rsidR="00D64DB2" w:rsidRDefault="00D64DB2">
                      <w:pPr>
                        <w:pStyle w:val="BodyText"/>
                        <w:rPr>
                          <w:rFonts w:ascii="Courier New"/>
                          <w:sz w:val="17"/>
                        </w:rPr>
                      </w:pPr>
                    </w:p>
                    <w:p w14:paraId="7249F0B6" w14:textId="77777777" w:rsidR="00D64DB2" w:rsidRDefault="0022516B">
                      <w:pPr>
                        <w:ind w:left="213"/>
                        <w:rPr>
                          <w:rFonts w:ascii="Courier New"/>
                          <w:sz w:val="13"/>
                        </w:rPr>
                      </w:pPr>
                      <w:r>
                        <w:rPr>
                          <w:rFonts w:ascii="Courier New"/>
                          <w:sz w:val="13"/>
                        </w:rPr>
                        <w:t>push:</w:t>
                      </w:r>
                    </w:p>
                    <w:p w14:paraId="19A4781F" w14:textId="77777777" w:rsidR="00D64DB2" w:rsidRDefault="00D64DB2">
                      <w:pPr>
                        <w:pStyle w:val="BodyText"/>
                        <w:rPr>
                          <w:rFonts w:ascii="Courier New"/>
                          <w:sz w:val="17"/>
                        </w:rPr>
                      </w:pPr>
                    </w:p>
                    <w:p w14:paraId="55A0F66E" w14:textId="77777777" w:rsidR="00D64DB2" w:rsidRDefault="0022516B">
                      <w:pPr>
                        <w:spacing w:line="554" w:lineRule="auto"/>
                        <w:ind w:left="213" w:right="4915" w:firstLine="153"/>
                        <w:rPr>
                          <w:rFonts w:ascii="Courier New"/>
                          <w:sz w:val="13"/>
                        </w:rPr>
                      </w:pPr>
                      <w:r>
                        <w:rPr>
                          <w:rFonts w:ascii="Courier New"/>
                          <w:sz w:val="13"/>
                        </w:rPr>
                        <w:t>branches: [ main, master, develop, stage, release ] pull_request:</w:t>
                      </w:r>
                    </w:p>
                    <w:p w14:paraId="1B1ACA81" w14:textId="77777777" w:rsidR="00D64DB2" w:rsidRDefault="0022516B">
                      <w:pPr>
                        <w:spacing w:line="554" w:lineRule="auto"/>
                        <w:ind w:left="213" w:right="4915" w:firstLine="153"/>
                        <w:rPr>
                          <w:rFonts w:ascii="Courier New"/>
                          <w:sz w:val="13"/>
                        </w:rPr>
                      </w:pPr>
                      <w:r>
                        <w:rPr>
                          <w:rFonts w:ascii="Courier New"/>
                          <w:sz w:val="13"/>
                        </w:rPr>
                        <w:t>branches: [ main, master, develop, stage, release ] workflow_dispatch:</w:t>
                      </w:r>
                    </w:p>
                    <w:p w14:paraId="6DD789F5" w14:textId="77777777" w:rsidR="00D64DB2" w:rsidRDefault="0022516B">
                      <w:pPr>
                        <w:spacing w:line="147" w:lineRule="exact"/>
                        <w:ind w:left="60"/>
                        <w:rPr>
                          <w:rFonts w:ascii="Courier New"/>
                          <w:sz w:val="13"/>
                        </w:rPr>
                      </w:pPr>
                      <w:r>
                        <w:rPr>
                          <w:rFonts w:ascii="Courier New"/>
                          <w:sz w:val="13"/>
                        </w:rPr>
                        <w:t>jobs:</w:t>
                      </w:r>
                    </w:p>
                    <w:p w14:paraId="00D466B5" w14:textId="77777777" w:rsidR="00D64DB2" w:rsidRDefault="00D64DB2">
                      <w:pPr>
                        <w:pStyle w:val="BodyText"/>
                        <w:rPr>
                          <w:rFonts w:ascii="Courier New"/>
                          <w:sz w:val="17"/>
                        </w:rPr>
                      </w:pPr>
                    </w:p>
                    <w:p w14:paraId="6F74D40A" w14:textId="77777777" w:rsidR="00D64DB2" w:rsidRDefault="0022516B">
                      <w:pPr>
                        <w:ind w:left="213"/>
                        <w:rPr>
                          <w:rFonts w:ascii="Courier New"/>
                          <w:sz w:val="13"/>
                        </w:rPr>
                      </w:pPr>
                      <w:r>
                        <w:rPr>
                          <w:rFonts w:ascii="Courier New"/>
                          <w:sz w:val="13"/>
                        </w:rPr>
                        <w:t>build:</w:t>
                      </w:r>
                    </w:p>
                    <w:p w14:paraId="6FF77CDE" w14:textId="77777777" w:rsidR="00D64DB2" w:rsidRDefault="00D64DB2">
                      <w:pPr>
                        <w:pStyle w:val="BodyText"/>
                        <w:rPr>
                          <w:rFonts w:ascii="Courier New"/>
                          <w:sz w:val="17"/>
                        </w:rPr>
                      </w:pPr>
                    </w:p>
                    <w:p w14:paraId="047E31FC" w14:textId="77777777" w:rsidR="00D64DB2" w:rsidRDefault="0022516B">
                      <w:pPr>
                        <w:spacing w:line="554" w:lineRule="auto"/>
                        <w:ind w:left="367" w:right="6746"/>
                        <w:rPr>
                          <w:rFonts w:ascii="Courier New"/>
                          <w:sz w:val="13"/>
                        </w:rPr>
                      </w:pPr>
                      <w:r>
                        <w:rPr>
                          <w:rFonts w:ascii="Courier New"/>
                          <w:sz w:val="13"/>
                        </w:rPr>
                        <w:t>runs-on: [ ubuntu-latest ] steps:</w:t>
                      </w:r>
                    </w:p>
                    <w:p w14:paraId="78504239" w14:textId="77777777" w:rsidR="00D64DB2" w:rsidRDefault="0022516B">
                      <w:pPr>
                        <w:numPr>
                          <w:ilvl w:val="0"/>
                          <w:numId w:val="4"/>
                        </w:numPr>
                        <w:tabs>
                          <w:tab w:val="left" w:pos="675"/>
                        </w:tabs>
                        <w:spacing w:line="554" w:lineRule="auto"/>
                        <w:ind w:right="6683"/>
                        <w:rPr>
                          <w:rFonts w:ascii="Courier New"/>
                          <w:sz w:val="13"/>
                        </w:rPr>
                      </w:pPr>
                      <w:r>
                        <w:rPr>
                          <w:rFonts w:ascii="Courier New"/>
                          <w:sz w:val="13"/>
                        </w:rPr>
                        <w:t>name: Checkout Source uses:</w:t>
                      </w:r>
                      <w:r>
                        <w:rPr>
                          <w:rFonts w:ascii="Courier New"/>
                          <w:spacing w:val="-38"/>
                          <w:sz w:val="13"/>
                        </w:rPr>
                        <w:t xml:space="preserve"> </w:t>
                      </w:r>
                      <w:r>
                        <w:rPr>
                          <w:rFonts w:ascii="Courier New"/>
                          <w:sz w:val="13"/>
                        </w:rPr>
                        <w:t>actions/checkout@v3</w:t>
                      </w:r>
                    </w:p>
                    <w:p w14:paraId="3A096EF5" w14:textId="77777777" w:rsidR="00D64DB2" w:rsidRDefault="00D64DB2">
                      <w:pPr>
                        <w:pStyle w:val="BodyText"/>
                        <w:rPr>
                          <w:rFonts w:ascii="Courier New"/>
                          <w:sz w:val="14"/>
                        </w:rPr>
                      </w:pPr>
                    </w:p>
                    <w:p w14:paraId="16F2765D" w14:textId="77777777" w:rsidR="00D64DB2" w:rsidRDefault="00D64DB2">
                      <w:pPr>
                        <w:pStyle w:val="BodyText"/>
                        <w:spacing w:before="11"/>
                        <w:rPr>
                          <w:rFonts w:ascii="Courier New"/>
                          <w:sz w:val="15"/>
                        </w:rPr>
                      </w:pPr>
                    </w:p>
                    <w:p w14:paraId="6EB37A97" w14:textId="77777777" w:rsidR="00D64DB2" w:rsidRDefault="0022516B">
                      <w:pPr>
                        <w:numPr>
                          <w:ilvl w:val="0"/>
                          <w:numId w:val="4"/>
                        </w:numPr>
                        <w:tabs>
                          <w:tab w:val="left" w:pos="675"/>
                        </w:tabs>
                        <w:ind w:hanging="155"/>
                        <w:rPr>
                          <w:rFonts w:ascii="Courier New"/>
                          <w:sz w:val="13"/>
                        </w:rPr>
                      </w:pPr>
                      <w:r>
                        <w:rPr>
                          <w:rFonts w:ascii="Courier New"/>
                          <w:sz w:val="13"/>
                        </w:rPr>
                        <w:t>name: Black Duck Full</w:t>
                      </w:r>
                      <w:r>
                        <w:rPr>
                          <w:rFonts w:ascii="Courier New"/>
                          <w:spacing w:val="-10"/>
                          <w:sz w:val="13"/>
                        </w:rPr>
                        <w:t xml:space="preserve"> </w:t>
                      </w:r>
                      <w:r>
                        <w:rPr>
                          <w:rFonts w:ascii="Courier New"/>
                          <w:sz w:val="13"/>
                        </w:rPr>
                        <w:t>Scan</w:t>
                      </w:r>
                    </w:p>
                    <w:p w14:paraId="7672E485" w14:textId="77777777" w:rsidR="00D64DB2" w:rsidRDefault="00D64DB2">
                      <w:pPr>
                        <w:pStyle w:val="BodyText"/>
                        <w:rPr>
                          <w:rFonts w:ascii="Courier New"/>
                          <w:sz w:val="17"/>
                        </w:rPr>
                      </w:pPr>
                    </w:p>
                    <w:p w14:paraId="30B5B149" w14:textId="77777777" w:rsidR="00D64DB2" w:rsidRDefault="0022516B">
                      <w:pPr>
                        <w:ind w:left="674"/>
                        <w:rPr>
                          <w:rFonts w:ascii="Courier New"/>
                          <w:i/>
                          <w:sz w:val="13"/>
                        </w:rPr>
                      </w:pPr>
                      <w:r>
                        <w:rPr>
                          <w:rFonts w:ascii="Courier New"/>
                          <w:sz w:val="13"/>
                        </w:rPr>
                        <w:t xml:space="preserve">if: </w:t>
                      </w:r>
                      <w:r>
                        <w:rPr>
                          <w:rFonts w:ascii="Courier New"/>
                          <w:i/>
                          <w:sz w:val="13"/>
                        </w:rPr>
                        <w:t>${{ github.event_name != 'pull_request' }}</w:t>
                      </w:r>
                    </w:p>
                    <w:p w14:paraId="455F17CF" w14:textId="77777777" w:rsidR="00D64DB2" w:rsidRDefault="00D64DB2">
                      <w:pPr>
                        <w:pStyle w:val="BodyText"/>
                        <w:rPr>
                          <w:rFonts w:ascii="Courier New"/>
                          <w:i/>
                          <w:sz w:val="17"/>
                        </w:rPr>
                      </w:pPr>
                    </w:p>
                    <w:p w14:paraId="6C213551" w14:textId="77777777" w:rsidR="00D64DB2" w:rsidRDefault="0022516B">
                      <w:pPr>
                        <w:ind w:left="674"/>
                        <w:rPr>
                          <w:rFonts w:ascii="Courier New"/>
                          <w:sz w:val="13"/>
                        </w:rPr>
                      </w:pPr>
                      <w:r>
                        <w:rPr>
                          <w:rFonts w:ascii="Courier New"/>
                          <w:sz w:val="13"/>
                        </w:rPr>
                        <w:t xml:space="preserve">uses: </w:t>
                      </w:r>
                      <w:hyperlink r:id="rId20">
                        <w:r>
                          <w:rPr>
                            <w:rFonts w:ascii="Courier New"/>
                            <w:sz w:val="13"/>
                          </w:rPr>
                          <w:t>synopsys-sig/synopsys-action@v1.2.0</w:t>
                        </w:r>
                      </w:hyperlink>
                    </w:p>
                    <w:p w14:paraId="51074B74" w14:textId="77777777" w:rsidR="00D64DB2" w:rsidRDefault="00D64DB2">
                      <w:pPr>
                        <w:pStyle w:val="BodyText"/>
                        <w:rPr>
                          <w:rFonts w:ascii="Courier New"/>
                          <w:sz w:val="17"/>
                        </w:rPr>
                      </w:pPr>
                    </w:p>
                    <w:p w14:paraId="1FE671B1" w14:textId="77777777" w:rsidR="00D64DB2" w:rsidRDefault="0022516B">
                      <w:pPr>
                        <w:spacing w:line="554" w:lineRule="auto"/>
                        <w:ind w:left="674" w:right="3072"/>
                        <w:rPr>
                          <w:rFonts w:ascii="Courier New"/>
                          <w:sz w:val="13"/>
                        </w:rPr>
                      </w:pPr>
                      <w:r>
                        <w:rPr>
                          <w:rFonts w:ascii="Courier New"/>
                          <w:sz w:val="13"/>
                        </w:rPr>
                        <w:t>###</w:t>
                      </w:r>
                      <w:r>
                        <w:rPr>
                          <w:rFonts w:ascii="Courier New"/>
                          <w:spacing w:val="-12"/>
                          <w:sz w:val="13"/>
                        </w:rPr>
                        <w:t xml:space="preserve"> </w:t>
                      </w:r>
                      <w:r>
                        <w:rPr>
                          <w:rFonts w:ascii="Courier New"/>
                          <w:sz w:val="13"/>
                        </w:rPr>
                        <w:t>Use</w:t>
                      </w:r>
                      <w:r>
                        <w:rPr>
                          <w:rFonts w:ascii="Courier New"/>
                          <w:spacing w:val="-11"/>
                          <w:sz w:val="13"/>
                        </w:rPr>
                        <w:t xml:space="preserve"> </w:t>
                      </w:r>
                      <w:r>
                        <w:rPr>
                          <w:rFonts w:ascii="Courier New"/>
                          <w:sz w:val="13"/>
                        </w:rPr>
                        <w:t>below</w:t>
                      </w:r>
                      <w:r>
                        <w:rPr>
                          <w:rFonts w:ascii="Courier New"/>
                          <w:spacing w:val="-12"/>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1"/>
                          <w:sz w:val="13"/>
                        </w:rPr>
                        <w:t xml:space="preserve"> </w:t>
                      </w:r>
                      <w:r>
                        <w:rPr>
                          <w:rFonts w:ascii="Courier New"/>
                          <w:sz w:val="13"/>
                        </w:rPr>
                        <w:t>set</w:t>
                      </w:r>
                      <w:r>
                        <w:rPr>
                          <w:rFonts w:ascii="Courier New"/>
                          <w:spacing w:val="-12"/>
                          <w:sz w:val="13"/>
                        </w:rPr>
                        <w:t xml:space="preserve"> </w:t>
                      </w:r>
                      <w:r>
                        <w:rPr>
                          <w:rFonts w:ascii="Courier New"/>
                          <w:sz w:val="13"/>
                        </w:rPr>
                        <w:t>specific</w:t>
                      </w:r>
                      <w:r>
                        <w:rPr>
                          <w:rFonts w:ascii="Courier New"/>
                          <w:spacing w:val="-11"/>
                          <w:sz w:val="13"/>
                        </w:rPr>
                        <w:t xml:space="preserve"> </w:t>
                      </w:r>
                      <w:r>
                        <w:rPr>
                          <w:rFonts w:ascii="Courier New"/>
                          <w:sz w:val="13"/>
                        </w:rPr>
                        <w:t>detect</w:t>
                      </w:r>
                      <w:r>
                        <w:rPr>
                          <w:rFonts w:ascii="Courier New"/>
                          <w:spacing w:val="-12"/>
                          <w:sz w:val="13"/>
                        </w:rPr>
                        <w:t xml:space="preserve"> </w:t>
                      </w:r>
                      <w:r>
                        <w:rPr>
                          <w:rFonts w:ascii="Courier New"/>
                          <w:sz w:val="13"/>
                        </w:rPr>
                        <w:t>environment</w:t>
                      </w:r>
                      <w:r>
                        <w:rPr>
                          <w:rFonts w:ascii="Courier New"/>
                          <w:spacing w:val="-11"/>
                          <w:sz w:val="13"/>
                        </w:rPr>
                        <w:t xml:space="preserve"> </w:t>
                      </w:r>
                      <w:r>
                        <w:rPr>
                          <w:rFonts w:ascii="Courier New"/>
                          <w:sz w:val="13"/>
                        </w:rPr>
                        <w:t>variables env:</w:t>
                      </w:r>
                    </w:p>
                    <w:p w14:paraId="66A450E4" w14:textId="77777777" w:rsidR="00D64DB2" w:rsidRDefault="0022516B">
                      <w:pPr>
                        <w:spacing w:line="147" w:lineRule="exact"/>
                        <w:ind w:left="828"/>
                        <w:rPr>
                          <w:rFonts w:ascii="Courier New"/>
                          <w:i/>
                          <w:sz w:val="13"/>
                        </w:rPr>
                      </w:pPr>
                      <w:r>
                        <w:rPr>
                          <w:rFonts w:ascii="Courier New"/>
                          <w:sz w:val="13"/>
                        </w:rPr>
                        <w:t xml:space="preserve">DETECT_PROJECT_NAME: </w:t>
                      </w:r>
                      <w:r>
                        <w:rPr>
                          <w:rFonts w:ascii="Courier New"/>
                          <w:i/>
                          <w:sz w:val="13"/>
                        </w:rPr>
                        <w:t>${{ github.event.repository.name }}</w:t>
                      </w:r>
                    </w:p>
                    <w:p w14:paraId="48C02081" w14:textId="77777777" w:rsidR="00D64DB2" w:rsidRDefault="00D64DB2">
                      <w:pPr>
                        <w:pStyle w:val="BodyText"/>
                        <w:rPr>
                          <w:rFonts w:ascii="Courier New"/>
                          <w:i/>
                          <w:sz w:val="17"/>
                        </w:rPr>
                      </w:pPr>
                    </w:p>
                    <w:p w14:paraId="0DABE15D" w14:textId="77777777" w:rsidR="00D64DB2" w:rsidRDefault="0022516B">
                      <w:pPr>
                        <w:spacing w:before="1"/>
                        <w:ind w:left="674"/>
                        <w:rPr>
                          <w:rFonts w:ascii="Courier New"/>
                          <w:sz w:val="13"/>
                        </w:rPr>
                      </w:pPr>
                      <w:r>
                        <w:rPr>
                          <w:rFonts w:ascii="Courier New"/>
                          <w:sz w:val="13"/>
                        </w:rPr>
                        <w:t>with:</w:t>
                      </w:r>
                    </w:p>
                    <w:p w14:paraId="15F160DD" w14:textId="77777777" w:rsidR="00D64DB2" w:rsidRDefault="00D64DB2">
                      <w:pPr>
                        <w:pStyle w:val="BodyText"/>
                        <w:rPr>
                          <w:rFonts w:ascii="Courier New"/>
                          <w:sz w:val="17"/>
                        </w:rPr>
                      </w:pPr>
                    </w:p>
                    <w:p w14:paraId="681DBAFA" w14:textId="77777777" w:rsidR="00D64DB2" w:rsidRDefault="0022516B">
                      <w:pPr>
                        <w:spacing w:line="554" w:lineRule="auto"/>
                        <w:ind w:left="828" w:right="4219"/>
                        <w:rPr>
                          <w:rFonts w:ascii="Courier New"/>
                          <w:sz w:val="13"/>
                        </w:rPr>
                      </w:pPr>
                      <w:r>
                        <w:rPr>
                          <w:rFonts w:ascii="Courier New"/>
                          <w:sz w:val="13"/>
                        </w:rPr>
                        <w:t xml:space="preserve">blackduck_url: </w:t>
                      </w:r>
                      <w:r>
                        <w:rPr>
                          <w:rFonts w:ascii="Courier New"/>
                          <w:i/>
                          <w:sz w:val="13"/>
                        </w:rPr>
                        <w:t xml:space="preserve">${{ secrets.BLACKDUCK_URL }} </w:t>
                      </w:r>
                      <w:r>
                        <w:rPr>
                          <w:rFonts w:ascii="Courier New"/>
                          <w:sz w:val="13"/>
                        </w:rPr>
                        <w:t xml:space="preserve">blackduck_apiToken: </w:t>
                      </w:r>
                      <w:r>
                        <w:rPr>
                          <w:rFonts w:ascii="Courier New"/>
                          <w:i/>
                          <w:sz w:val="13"/>
                        </w:rPr>
                        <w:t xml:space="preserve">${{ secrets.BLACKDUCK_API_TOKEN }} </w:t>
                      </w:r>
                      <w:r>
                        <w:rPr>
                          <w:rFonts w:ascii="Courier New"/>
                          <w:sz w:val="13"/>
                        </w:rPr>
                        <w:t>blackduck_scan_full: true</w:t>
                      </w:r>
                    </w:p>
                    <w:p w14:paraId="579AE79A" w14:textId="77777777" w:rsidR="00D64DB2" w:rsidRDefault="0022516B">
                      <w:pPr>
                        <w:spacing w:line="147" w:lineRule="exact"/>
                        <w:ind w:left="828"/>
                        <w:rPr>
                          <w:rFonts w:ascii="Courier New"/>
                          <w:sz w:val="13"/>
                        </w:rPr>
                      </w:pPr>
                      <w:r>
                        <w:rPr>
                          <w:rFonts w:ascii="Courier New"/>
                          <w:sz w:val="13"/>
                        </w:rPr>
                        <w:t>### Accepts Multiple Values</w:t>
                      </w:r>
                    </w:p>
                    <w:p w14:paraId="6CB3F687" w14:textId="77777777" w:rsidR="00D64DB2" w:rsidRDefault="00D64DB2">
                      <w:pPr>
                        <w:pStyle w:val="BodyText"/>
                        <w:rPr>
                          <w:rFonts w:ascii="Courier New"/>
                          <w:sz w:val="17"/>
                        </w:rPr>
                      </w:pPr>
                    </w:p>
                    <w:p w14:paraId="4F059559" w14:textId="77777777" w:rsidR="00D64DB2" w:rsidRDefault="0022516B">
                      <w:pPr>
                        <w:ind w:left="828"/>
                        <w:rPr>
                          <w:rFonts w:ascii="Courier New"/>
                          <w:sz w:val="13"/>
                        </w:rPr>
                      </w:pPr>
                      <w:r>
                        <w:rPr>
                          <w:rFonts w:ascii="Courier New"/>
                          <w:sz w:val="13"/>
                        </w:rPr>
                        <w:t>blackduck_scan_failure_severities: 'BLOCKER,CRITICAL'</w:t>
                      </w:r>
                    </w:p>
                  </w:txbxContent>
                </v:textbox>
                <w10:wrap type="topAndBottom" anchorx="page"/>
              </v:shape>
            </w:pict>
          </mc:Fallback>
        </mc:AlternateContent>
      </w:r>
    </w:p>
    <w:p w14:paraId="4CC8BEB9" w14:textId="77777777" w:rsidR="00D64DB2" w:rsidRDefault="00D64DB2">
      <w:pPr>
        <w:rPr>
          <w:sz w:val="8"/>
        </w:rPr>
        <w:sectPr w:rsidR="00D64DB2">
          <w:pgSz w:w="12240" w:h="15840"/>
          <w:pgMar w:top="520" w:right="1320" w:bottom="280" w:left="1340" w:header="720" w:footer="720" w:gutter="0"/>
          <w:cols w:space="720"/>
        </w:sectPr>
      </w:pPr>
    </w:p>
    <w:p w14:paraId="4C49A5A2" w14:textId="77777777" w:rsidR="00D64DB2" w:rsidRDefault="0022516B">
      <w:pPr>
        <w:pStyle w:val="BodyText"/>
        <w:spacing w:before="85"/>
        <w:ind w:left="4059"/>
      </w:pPr>
      <w:r>
        <w:lastRenderedPageBreak/>
        <w:t>Synopsys</w:t>
      </w:r>
      <w:r>
        <w:rPr>
          <w:spacing w:val="-13"/>
        </w:rPr>
        <w:t xml:space="preserve"> </w:t>
      </w:r>
      <w:r>
        <w:t>Bridge</w:t>
      </w:r>
      <w:r>
        <w:rPr>
          <w:spacing w:val="-13"/>
        </w:rPr>
        <w:t xml:space="preserve"> </w:t>
      </w:r>
      <w:r>
        <w:t>CLI</w:t>
      </w:r>
      <w:r>
        <w:rPr>
          <w:spacing w:val="-12"/>
        </w:rPr>
        <w:t xml:space="preserve"> </w:t>
      </w:r>
      <w:r>
        <w:t>Guide</w:t>
      </w:r>
      <w:r>
        <w:rPr>
          <w:spacing w:val="-12"/>
        </w:rPr>
        <w:t xml:space="preserve"> </w:t>
      </w:r>
      <w:r>
        <w:t>|</w:t>
      </w:r>
      <w:r>
        <w:rPr>
          <w:spacing w:val="-13"/>
        </w:rPr>
        <w:t xml:space="preserve"> </w:t>
      </w:r>
      <w:r>
        <w:t>4</w:t>
      </w:r>
      <w:r>
        <w:rPr>
          <w:spacing w:val="-12"/>
        </w:rPr>
        <w:t xml:space="preserve"> </w:t>
      </w:r>
      <w:r>
        <w:t>-</w:t>
      </w:r>
      <w:r>
        <w:rPr>
          <w:spacing w:val="-13"/>
        </w:rPr>
        <w:t xml:space="preserve"> </w:t>
      </w:r>
      <w:r>
        <w:t>GitHub</w:t>
      </w:r>
      <w:r>
        <w:rPr>
          <w:spacing w:val="-12"/>
        </w:rPr>
        <w:t xml:space="preserve"> </w:t>
      </w:r>
      <w:r>
        <w:t>-</w:t>
      </w:r>
      <w:r>
        <w:rPr>
          <w:spacing w:val="-13"/>
        </w:rPr>
        <w:t xml:space="preserve"> </w:t>
      </w:r>
      <w:r>
        <w:t>Synopsys</w:t>
      </w:r>
      <w:r>
        <w:rPr>
          <w:spacing w:val="-12"/>
        </w:rPr>
        <w:t xml:space="preserve"> </w:t>
      </w:r>
      <w:r>
        <w:t>Action</w:t>
      </w:r>
      <w:r>
        <w:rPr>
          <w:spacing w:val="-12"/>
        </w:rPr>
        <w:t xml:space="preserve"> </w:t>
      </w:r>
      <w:r>
        <w:t>|</w:t>
      </w:r>
      <w:r>
        <w:rPr>
          <w:spacing w:val="-13"/>
        </w:rPr>
        <w:t xml:space="preserve"> </w:t>
      </w:r>
      <w:r>
        <w:t>39</w:t>
      </w:r>
    </w:p>
    <w:p w14:paraId="40641D4E" w14:textId="77777777" w:rsidR="00D64DB2" w:rsidRDefault="00D64DB2">
      <w:pPr>
        <w:pStyle w:val="BodyText"/>
      </w:pPr>
    </w:p>
    <w:p w14:paraId="5BC510ED" w14:textId="77777777" w:rsidR="00D64DB2" w:rsidRDefault="00D64DB2">
      <w:pPr>
        <w:pStyle w:val="BodyText"/>
      </w:pPr>
    </w:p>
    <w:p w14:paraId="32273AE7" w14:textId="77777777" w:rsidR="00D64DB2" w:rsidRDefault="00C46513">
      <w:pPr>
        <w:pStyle w:val="BodyText"/>
        <w:spacing w:before="6"/>
        <w:rPr>
          <w:sz w:val="11"/>
        </w:rPr>
      </w:pPr>
      <w:r>
        <w:rPr>
          <w:noProof/>
        </w:rPr>
        <mc:AlternateContent>
          <mc:Choice Requires="wps">
            <w:drawing>
              <wp:anchor distT="0" distB="0" distL="0" distR="0" simplePos="0" relativeHeight="251838464" behindDoc="1" locked="0" layoutInCell="1" allowOverlap="1" wp14:anchorId="6B7F7C0C" wp14:editId="6A9793AB">
                <wp:simplePos x="0" y="0"/>
                <wp:positionH relativeFrom="page">
                  <wp:posOffset>965200</wp:posOffset>
                </wp:positionH>
                <wp:positionV relativeFrom="paragraph">
                  <wp:posOffset>103505</wp:posOffset>
                </wp:positionV>
                <wp:extent cx="5892800" cy="4768850"/>
                <wp:effectExtent l="0" t="0" r="0" b="0"/>
                <wp:wrapTopAndBottom/>
                <wp:docPr id="652818119"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7688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13BFE5" w14:textId="77777777" w:rsidR="00D64DB2" w:rsidRDefault="0022516B">
                            <w:pPr>
                              <w:spacing w:before="102"/>
                              <w:ind w:left="828"/>
                              <w:rPr>
                                <w:rFonts w:ascii="Courier New"/>
                                <w:sz w:val="13"/>
                              </w:rPr>
                            </w:pPr>
                            <w:r>
                              <w:rPr>
                                <w:rFonts w:ascii="Courier New"/>
                                <w:sz w:val="13"/>
                              </w:rPr>
                              <w:t>### Uncomment below configuration to enable automatic fix pull request creation if vulnerabilities are</w:t>
                            </w:r>
                          </w:p>
                          <w:p w14:paraId="46B5912D" w14:textId="77777777" w:rsidR="00D64DB2" w:rsidRDefault="00D64DB2">
                            <w:pPr>
                              <w:pStyle w:val="BodyText"/>
                              <w:rPr>
                                <w:rFonts w:ascii="Courier New"/>
                                <w:sz w:val="17"/>
                              </w:rPr>
                            </w:pPr>
                          </w:p>
                          <w:p w14:paraId="3E8F5526" w14:textId="77777777" w:rsidR="00D64DB2" w:rsidRDefault="0022516B">
                            <w:pPr>
                              <w:ind w:left="136"/>
                              <w:rPr>
                                <w:rFonts w:ascii="Courier New"/>
                                <w:sz w:val="13"/>
                              </w:rPr>
                            </w:pPr>
                            <w:r>
                              <w:rPr>
                                <w:rFonts w:ascii="Courier New"/>
                                <w:sz w:val="13"/>
                              </w:rPr>
                              <w:t>reported</w:t>
                            </w:r>
                          </w:p>
                          <w:p w14:paraId="1BC25891" w14:textId="77777777" w:rsidR="00D64DB2" w:rsidRDefault="00D64DB2">
                            <w:pPr>
                              <w:pStyle w:val="BodyText"/>
                              <w:rPr>
                                <w:rFonts w:ascii="Courier New"/>
                                <w:sz w:val="17"/>
                              </w:rPr>
                            </w:pPr>
                          </w:p>
                          <w:p w14:paraId="09CC6A47" w14:textId="77777777" w:rsidR="00D64DB2" w:rsidRDefault="0022516B">
                            <w:pPr>
                              <w:ind w:left="828"/>
                              <w:rPr>
                                <w:rFonts w:ascii="Courier New"/>
                                <w:sz w:val="13"/>
                              </w:rPr>
                            </w:pPr>
                            <w:r>
                              <w:rPr>
                                <w:rFonts w:ascii="Courier New"/>
                                <w:sz w:val="13"/>
                              </w:rPr>
                              <w:t># blackduck_automation_fixpr: true</w:t>
                            </w:r>
                          </w:p>
                          <w:p w14:paraId="0215D0BB" w14:textId="77777777" w:rsidR="00D64DB2" w:rsidRDefault="00D64DB2">
                            <w:pPr>
                              <w:pStyle w:val="BodyText"/>
                              <w:rPr>
                                <w:rFonts w:ascii="Courier New"/>
                                <w:sz w:val="17"/>
                              </w:rPr>
                            </w:pPr>
                          </w:p>
                          <w:p w14:paraId="19F54C7C" w14:textId="77777777" w:rsidR="00D64DB2" w:rsidRDefault="0022516B">
                            <w:pPr>
                              <w:spacing w:line="554" w:lineRule="auto"/>
                              <w:ind w:left="828" w:right="452"/>
                              <w:rPr>
                                <w:rFonts w:ascii="Courier New"/>
                                <w:sz w:val="13"/>
                              </w:rPr>
                            </w:pPr>
                            <w:r>
                              <w:rPr>
                                <w:rFonts w:ascii="Courier New"/>
                                <w:sz w:val="13"/>
                              </w:rPr>
                              <w:t>#</w:t>
                            </w:r>
                            <w:r>
                              <w:rPr>
                                <w:rFonts w:ascii="Courier New"/>
                                <w:spacing w:val="-12"/>
                                <w:sz w:val="13"/>
                              </w:rPr>
                              <w:t xml:space="preserve"> </w:t>
                            </w:r>
                            <w:r>
                              <w:rPr>
                                <w:rFonts w:ascii="Courier New"/>
                                <w:sz w:val="13"/>
                              </w:rPr>
                              <w:t>github_token:</w:t>
                            </w:r>
                            <w:r>
                              <w:rPr>
                                <w:rFonts w:ascii="Courier New"/>
                                <w:spacing w:val="-11"/>
                                <w:sz w:val="13"/>
                              </w:rPr>
                              <w:t xml:space="preserve"> </w:t>
                            </w:r>
                            <w:r>
                              <w:rPr>
                                <w:rFonts w:ascii="Courier New"/>
                                <w:i/>
                                <w:sz w:val="13"/>
                              </w:rPr>
                              <w:t>${{</w:t>
                            </w:r>
                            <w:r>
                              <w:rPr>
                                <w:rFonts w:ascii="Courier New"/>
                                <w:i/>
                                <w:spacing w:val="-11"/>
                                <w:sz w:val="13"/>
                              </w:rPr>
                              <w:t xml:space="preserve"> </w:t>
                            </w:r>
                            <w:r>
                              <w:rPr>
                                <w:rFonts w:ascii="Courier New"/>
                                <w:i/>
                                <w:sz w:val="13"/>
                              </w:rPr>
                              <w:t>secrets.GITHUB_TOKEN</w:t>
                            </w:r>
                            <w:r>
                              <w:rPr>
                                <w:rFonts w:ascii="Courier New"/>
                                <w:i/>
                                <w:spacing w:val="-11"/>
                                <w:sz w:val="13"/>
                              </w:rPr>
                              <w:t xml:space="preserve"> </w:t>
                            </w:r>
                            <w:r>
                              <w:rPr>
                                <w:rFonts w:ascii="Courier New"/>
                                <w:i/>
                                <w:sz w:val="13"/>
                              </w:rPr>
                              <w:t>}}</w:t>
                            </w:r>
                            <w:r>
                              <w:rPr>
                                <w:rFonts w:ascii="Courier New"/>
                                <w:i/>
                                <w:spacing w:val="-11"/>
                                <w:sz w:val="13"/>
                              </w:rPr>
                              <w:t xml:space="preserve"> </w:t>
                            </w:r>
                            <w:r>
                              <w:rPr>
                                <w:rFonts w:ascii="Courier New"/>
                                <w:sz w:val="13"/>
                              </w:rPr>
                              <w:t>#</w:t>
                            </w:r>
                            <w:r>
                              <w:rPr>
                                <w:rFonts w:ascii="Courier New"/>
                                <w:spacing w:val="-11"/>
                                <w:sz w:val="13"/>
                              </w:rPr>
                              <w:t xml:space="preserve"> </w:t>
                            </w:r>
                            <w:r>
                              <w:rPr>
                                <w:rFonts w:ascii="Courier New"/>
                                <w:sz w:val="13"/>
                              </w:rPr>
                              <w:t>Mandatory</w:t>
                            </w:r>
                            <w:r>
                              <w:rPr>
                                <w:rFonts w:ascii="Courier New"/>
                                <w:spacing w:val="-11"/>
                                <w:sz w:val="13"/>
                              </w:rPr>
                              <w:t xml:space="preserve"> </w:t>
                            </w:r>
                            <w:r>
                              <w:rPr>
                                <w:rFonts w:ascii="Courier New"/>
                                <w:sz w:val="13"/>
                              </w:rPr>
                              <w:t>when</w:t>
                            </w:r>
                            <w:r>
                              <w:rPr>
                                <w:rFonts w:ascii="Courier New"/>
                                <w:spacing w:val="-11"/>
                                <w:sz w:val="13"/>
                              </w:rPr>
                              <w:t xml:space="preserve"> </w:t>
                            </w:r>
                            <w:r>
                              <w:rPr>
                                <w:rFonts w:ascii="Courier New"/>
                                <w:sz w:val="13"/>
                              </w:rPr>
                              <w:t>blackduck_automation_fixpr</w:t>
                            </w:r>
                            <w:r>
                              <w:rPr>
                                <w:rFonts w:ascii="Courier New"/>
                                <w:spacing w:val="-11"/>
                                <w:sz w:val="13"/>
                              </w:rPr>
                              <w:t xml:space="preserve"> </w:t>
                            </w:r>
                            <w:r>
                              <w:rPr>
                                <w:rFonts w:ascii="Courier New"/>
                                <w:sz w:val="13"/>
                              </w:rPr>
                              <w:t>is</w:t>
                            </w:r>
                            <w:r>
                              <w:rPr>
                                <w:rFonts w:ascii="Courier New"/>
                                <w:spacing w:val="-11"/>
                                <w:sz w:val="13"/>
                              </w:rPr>
                              <w:t xml:space="preserve"> </w:t>
                            </w:r>
                            <w:r>
                              <w:rPr>
                                <w:rFonts w:ascii="Courier New"/>
                                <w:sz w:val="13"/>
                              </w:rPr>
                              <w:t>set</w:t>
                            </w:r>
                            <w:r>
                              <w:rPr>
                                <w:rFonts w:ascii="Courier New"/>
                                <w:spacing w:val="-11"/>
                                <w:sz w:val="13"/>
                              </w:rPr>
                              <w:t xml:space="preserve"> </w:t>
                            </w:r>
                            <w:r>
                              <w:rPr>
                                <w:rFonts w:ascii="Courier New"/>
                                <w:sz w:val="13"/>
                              </w:rPr>
                              <w:t>to</w:t>
                            </w:r>
                            <w:r>
                              <w:rPr>
                                <w:rFonts w:ascii="Courier New"/>
                                <w:spacing w:val="-12"/>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6"/>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6"/>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6"/>
                                <w:sz w:val="13"/>
                              </w:rPr>
                              <w:t xml:space="preserve"> </w:t>
                            </w:r>
                            <w:r>
                              <w:rPr>
                                <w:rFonts w:ascii="Courier New"/>
                                <w:sz w:val="13"/>
                              </w:rPr>
                              <w:t>needs</w:t>
                            </w:r>
                            <w:r>
                              <w:rPr>
                                <w:rFonts w:ascii="Courier New"/>
                                <w:spacing w:val="-5"/>
                                <w:sz w:val="13"/>
                              </w:rPr>
                              <w:t xml:space="preserve"> </w:t>
                            </w:r>
                            <w:r>
                              <w:rPr>
                                <w:rFonts w:ascii="Courier New"/>
                                <w:sz w:val="13"/>
                              </w:rPr>
                              <w:t>to</w:t>
                            </w:r>
                            <w:r>
                              <w:rPr>
                                <w:rFonts w:ascii="Courier New"/>
                                <w:spacing w:val="-6"/>
                                <w:sz w:val="13"/>
                              </w:rPr>
                              <w:t xml:space="preserve"> </w:t>
                            </w:r>
                            <w:r>
                              <w:rPr>
                                <w:rFonts w:ascii="Courier New"/>
                                <w:sz w:val="13"/>
                              </w:rPr>
                              <w:t>be</w:t>
                            </w:r>
                            <w:r>
                              <w:rPr>
                                <w:rFonts w:ascii="Courier New"/>
                                <w:spacing w:val="-5"/>
                                <w:sz w:val="13"/>
                              </w:rPr>
                              <w:t xml:space="preserve"> </w:t>
                            </w:r>
                            <w:r>
                              <w:rPr>
                                <w:rFonts w:ascii="Courier New"/>
                                <w:sz w:val="13"/>
                              </w:rPr>
                              <w:t>uploaded</w:t>
                            </w:r>
                          </w:p>
                          <w:p w14:paraId="7283ED83" w14:textId="77777777" w:rsidR="00D64DB2" w:rsidRDefault="0022516B">
                            <w:pPr>
                              <w:spacing w:line="147" w:lineRule="exact"/>
                              <w:ind w:left="828"/>
                              <w:rPr>
                                <w:rFonts w:ascii="Courier New"/>
                                <w:sz w:val="13"/>
                              </w:rPr>
                            </w:pPr>
                            <w:r>
                              <w:rPr>
                                <w:rFonts w:ascii="Courier New"/>
                                <w:sz w:val="13"/>
                              </w:rPr>
                              <w:t># include_diagnostics: true</w:t>
                            </w:r>
                          </w:p>
                          <w:p w14:paraId="4A3BC1D6" w14:textId="77777777" w:rsidR="00D64DB2" w:rsidRDefault="00D64DB2">
                            <w:pPr>
                              <w:pStyle w:val="BodyText"/>
                              <w:rPr>
                                <w:rFonts w:ascii="Courier New"/>
                                <w:sz w:val="14"/>
                              </w:rPr>
                            </w:pPr>
                          </w:p>
                          <w:p w14:paraId="71880355" w14:textId="77777777" w:rsidR="00D64DB2" w:rsidRDefault="00D64DB2">
                            <w:pPr>
                              <w:pStyle w:val="BodyText"/>
                              <w:rPr>
                                <w:rFonts w:ascii="Courier New"/>
                                <w:sz w:val="14"/>
                              </w:rPr>
                            </w:pPr>
                          </w:p>
                          <w:p w14:paraId="09F4D6DB" w14:textId="77777777" w:rsidR="00D64DB2" w:rsidRDefault="00D64DB2">
                            <w:pPr>
                              <w:pStyle w:val="BodyText"/>
                              <w:rPr>
                                <w:rFonts w:ascii="Courier New"/>
                                <w:sz w:val="19"/>
                              </w:rPr>
                            </w:pPr>
                          </w:p>
                          <w:p w14:paraId="10E35685" w14:textId="77777777" w:rsidR="00D64DB2" w:rsidRDefault="0022516B">
                            <w:pPr>
                              <w:ind w:left="520"/>
                              <w:rPr>
                                <w:rFonts w:ascii="Courier New"/>
                                <w:sz w:val="13"/>
                              </w:rPr>
                            </w:pPr>
                            <w:r>
                              <w:rPr>
                                <w:rFonts w:ascii="Courier New"/>
                                <w:sz w:val="13"/>
                              </w:rPr>
                              <w:t>- name: Black Duck PR Scan</w:t>
                            </w:r>
                          </w:p>
                          <w:p w14:paraId="7C7AE050" w14:textId="77777777" w:rsidR="00D64DB2" w:rsidRDefault="00D64DB2">
                            <w:pPr>
                              <w:pStyle w:val="BodyText"/>
                              <w:rPr>
                                <w:rFonts w:ascii="Courier New"/>
                                <w:sz w:val="17"/>
                              </w:rPr>
                            </w:pPr>
                          </w:p>
                          <w:p w14:paraId="10FC5F84" w14:textId="77777777" w:rsidR="00D64DB2" w:rsidRDefault="0022516B">
                            <w:pPr>
                              <w:spacing w:before="1"/>
                              <w:ind w:left="674"/>
                              <w:rPr>
                                <w:rFonts w:ascii="Courier New"/>
                                <w:i/>
                                <w:sz w:val="13"/>
                              </w:rPr>
                            </w:pPr>
                            <w:r>
                              <w:rPr>
                                <w:rFonts w:ascii="Courier New"/>
                                <w:sz w:val="13"/>
                              </w:rPr>
                              <w:t xml:space="preserve">if: </w:t>
                            </w:r>
                            <w:r>
                              <w:rPr>
                                <w:rFonts w:ascii="Courier New"/>
                                <w:i/>
                                <w:sz w:val="13"/>
                              </w:rPr>
                              <w:t>${{ github.event_name == 'pull_request' }}</w:t>
                            </w:r>
                          </w:p>
                          <w:p w14:paraId="3CE90792" w14:textId="77777777" w:rsidR="00D64DB2" w:rsidRDefault="00D64DB2">
                            <w:pPr>
                              <w:pStyle w:val="BodyText"/>
                              <w:rPr>
                                <w:rFonts w:ascii="Courier New"/>
                                <w:i/>
                                <w:sz w:val="17"/>
                              </w:rPr>
                            </w:pPr>
                          </w:p>
                          <w:p w14:paraId="52D443DB" w14:textId="77777777" w:rsidR="00D64DB2" w:rsidRDefault="0022516B">
                            <w:pPr>
                              <w:ind w:left="674"/>
                              <w:rPr>
                                <w:rFonts w:ascii="Courier New"/>
                                <w:sz w:val="13"/>
                              </w:rPr>
                            </w:pPr>
                            <w:r>
                              <w:rPr>
                                <w:rFonts w:ascii="Courier New"/>
                                <w:sz w:val="13"/>
                              </w:rPr>
                              <w:t xml:space="preserve">uses: </w:t>
                            </w:r>
                            <w:hyperlink r:id="rId21">
                              <w:r>
                                <w:rPr>
                                  <w:rFonts w:ascii="Courier New"/>
                                  <w:sz w:val="13"/>
                                </w:rPr>
                                <w:t>synopsys-sig/synopsys-action@v1.2.0</w:t>
                              </w:r>
                            </w:hyperlink>
                          </w:p>
                          <w:p w14:paraId="343BFDE7" w14:textId="77777777" w:rsidR="00D64DB2" w:rsidRDefault="00D64DB2">
                            <w:pPr>
                              <w:pStyle w:val="BodyText"/>
                              <w:rPr>
                                <w:rFonts w:ascii="Courier New"/>
                                <w:sz w:val="17"/>
                              </w:rPr>
                            </w:pPr>
                          </w:p>
                          <w:p w14:paraId="7C885C7C" w14:textId="77777777" w:rsidR="00D64DB2" w:rsidRDefault="0022516B">
                            <w:pPr>
                              <w:spacing w:line="554" w:lineRule="auto"/>
                              <w:ind w:left="674" w:right="3072"/>
                              <w:rPr>
                                <w:rFonts w:ascii="Courier New"/>
                                <w:sz w:val="13"/>
                              </w:rPr>
                            </w:pPr>
                            <w:r>
                              <w:rPr>
                                <w:rFonts w:ascii="Courier New"/>
                                <w:sz w:val="13"/>
                              </w:rPr>
                              <w:t>###</w:t>
                            </w:r>
                            <w:r>
                              <w:rPr>
                                <w:rFonts w:ascii="Courier New"/>
                                <w:spacing w:val="-12"/>
                                <w:sz w:val="13"/>
                              </w:rPr>
                              <w:t xml:space="preserve"> </w:t>
                            </w:r>
                            <w:r>
                              <w:rPr>
                                <w:rFonts w:ascii="Courier New"/>
                                <w:sz w:val="13"/>
                              </w:rPr>
                              <w:t>Use</w:t>
                            </w:r>
                            <w:r>
                              <w:rPr>
                                <w:rFonts w:ascii="Courier New"/>
                                <w:spacing w:val="-11"/>
                                <w:sz w:val="13"/>
                              </w:rPr>
                              <w:t xml:space="preserve"> </w:t>
                            </w:r>
                            <w:r>
                              <w:rPr>
                                <w:rFonts w:ascii="Courier New"/>
                                <w:sz w:val="13"/>
                              </w:rPr>
                              <w:t>below</w:t>
                            </w:r>
                            <w:r>
                              <w:rPr>
                                <w:rFonts w:ascii="Courier New"/>
                                <w:spacing w:val="-12"/>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1"/>
                                <w:sz w:val="13"/>
                              </w:rPr>
                              <w:t xml:space="preserve"> </w:t>
                            </w:r>
                            <w:r>
                              <w:rPr>
                                <w:rFonts w:ascii="Courier New"/>
                                <w:sz w:val="13"/>
                              </w:rPr>
                              <w:t>set</w:t>
                            </w:r>
                            <w:r>
                              <w:rPr>
                                <w:rFonts w:ascii="Courier New"/>
                                <w:spacing w:val="-12"/>
                                <w:sz w:val="13"/>
                              </w:rPr>
                              <w:t xml:space="preserve"> </w:t>
                            </w:r>
                            <w:r>
                              <w:rPr>
                                <w:rFonts w:ascii="Courier New"/>
                                <w:sz w:val="13"/>
                              </w:rPr>
                              <w:t>specific</w:t>
                            </w:r>
                            <w:r>
                              <w:rPr>
                                <w:rFonts w:ascii="Courier New"/>
                                <w:spacing w:val="-11"/>
                                <w:sz w:val="13"/>
                              </w:rPr>
                              <w:t xml:space="preserve"> </w:t>
                            </w:r>
                            <w:r>
                              <w:rPr>
                                <w:rFonts w:ascii="Courier New"/>
                                <w:sz w:val="13"/>
                              </w:rPr>
                              <w:t>detect</w:t>
                            </w:r>
                            <w:r>
                              <w:rPr>
                                <w:rFonts w:ascii="Courier New"/>
                                <w:spacing w:val="-12"/>
                                <w:sz w:val="13"/>
                              </w:rPr>
                              <w:t xml:space="preserve"> </w:t>
                            </w:r>
                            <w:r>
                              <w:rPr>
                                <w:rFonts w:ascii="Courier New"/>
                                <w:sz w:val="13"/>
                              </w:rPr>
                              <w:t>environment</w:t>
                            </w:r>
                            <w:r>
                              <w:rPr>
                                <w:rFonts w:ascii="Courier New"/>
                                <w:spacing w:val="-11"/>
                                <w:sz w:val="13"/>
                              </w:rPr>
                              <w:t xml:space="preserve"> </w:t>
                            </w:r>
                            <w:r>
                              <w:rPr>
                                <w:rFonts w:ascii="Courier New"/>
                                <w:sz w:val="13"/>
                              </w:rPr>
                              <w:t>variables env:</w:t>
                            </w:r>
                          </w:p>
                          <w:p w14:paraId="1650EB86" w14:textId="77777777" w:rsidR="00D64DB2" w:rsidRDefault="0022516B">
                            <w:pPr>
                              <w:spacing w:line="147" w:lineRule="exact"/>
                              <w:ind w:left="828"/>
                              <w:rPr>
                                <w:rFonts w:ascii="Courier New"/>
                                <w:i/>
                                <w:sz w:val="13"/>
                              </w:rPr>
                            </w:pPr>
                            <w:r>
                              <w:rPr>
                                <w:rFonts w:ascii="Courier New"/>
                                <w:sz w:val="13"/>
                              </w:rPr>
                              <w:t xml:space="preserve">DETECT_PROJECT_NAME: </w:t>
                            </w:r>
                            <w:r>
                              <w:rPr>
                                <w:rFonts w:ascii="Courier New"/>
                                <w:i/>
                                <w:sz w:val="13"/>
                              </w:rPr>
                              <w:t>${{ github.event.repository.name }}</w:t>
                            </w:r>
                          </w:p>
                          <w:p w14:paraId="39682B81" w14:textId="77777777" w:rsidR="00D64DB2" w:rsidRDefault="00D64DB2">
                            <w:pPr>
                              <w:pStyle w:val="BodyText"/>
                              <w:rPr>
                                <w:rFonts w:ascii="Courier New"/>
                                <w:i/>
                                <w:sz w:val="17"/>
                              </w:rPr>
                            </w:pPr>
                          </w:p>
                          <w:p w14:paraId="6C59B3B3" w14:textId="77777777" w:rsidR="00D64DB2" w:rsidRDefault="0022516B">
                            <w:pPr>
                              <w:ind w:left="674"/>
                              <w:rPr>
                                <w:rFonts w:ascii="Courier New"/>
                                <w:sz w:val="13"/>
                              </w:rPr>
                            </w:pPr>
                            <w:r>
                              <w:rPr>
                                <w:rFonts w:ascii="Courier New"/>
                                <w:sz w:val="13"/>
                              </w:rPr>
                              <w:t>with:</w:t>
                            </w:r>
                          </w:p>
                          <w:p w14:paraId="484FD0F0" w14:textId="77777777" w:rsidR="00D64DB2" w:rsidRDefault="00D64DB2">
                            <w:pPr>
                              <w:pStyle w:val="BodyText"/>
                              <w:rPr>
                                <w:rFonts w:ascii="Courier New"/>
                                <w:sz w:val="17"/>
                              </w:rPr>
                            </w:pPr>
                          </w:p>
                          <w:p w14:paraId="390F6B38" w14:textId="77777777" w:rsidR="00D64DB2" w:rsidRDefault="0022516B">
                            <w:pPr>
                              <w:spacing w:line="554" w:lineRule="auto"/>
                              <w:ind w:left="828" w:right="4219"/>
                              <w:rPr>
                                <w:rFonts w:ascii="Courier New"/>
                                <w:sz w:val="13"/>
                              </w:rPr>
                            </w:pPr>
                            <w:r>
                              <w:rPr>
                                <w:rFonts w:ascii="Courier New"/>
                                <w:sz w:val="13"/>
                              </w:rPr>
                              <w:t xml:space="preserve">blackduck_url: </w:t>
                            </w:r>
                            <w:r>
                              <w:rPr>
                                <w:rFonts w:ascii="Courier New"/>
                                <w:i/>
                                <w:sz w:val="13"/>
                              </w:rPr>
                              <w:t xml:space="preserve">${{ secrets.BLACKDUCK_URL }} </w:t>
                            </w:r>
                            <w:r>
                              <w:rPr>
                                <w:rFonts w:ascii="Courier New"/>
                                <w:sz w:val="13"/>
                              </w:rPr>
                              <w:t xml:space="preserve">blackduck_apiToken: </w:t>
                            </w:r>
                            <w:r>
                              <w:rPr>
                                <w:rFonts w:ascii="Courier New"/>
                                <w:i/>
                                <w:sz w:val="13"/>
                              </w:rPr>
                              <w:t xml:space="preserve">${{ secrets.BLACKDUCK_API_TOKEN }} </w:t>
                            </w:r>
                            <w:r>
                              <w:rPr>
                                <w:rFonts w:ascii="Courier New"/>
                                <w:sz w:val="13"/>
                              </w:rPr>
                              <w:t>blackduck_scan_full: false</w:t>
                            </w:r>
                          </w:p>
                          <w:p w14:paraId="1F9109A1" w14:textId="77777777" w:rsidR="00D64DB2" w:rsidRDefault="0022516B">
                            <w:pPr>
                              <w:spacing w:line="554" w:lineRule="auto"/>
                              <w:ind w:left="828" w:right="455"/>
                              <w:rPr>
                                <w:rFonts w:ascii="Courier New"/>
                                <w:sz w:val="13"/>
                              </w:rPr>
                            </w:pPr>
                            <w:r>
                              <w:rPr>
                                <w:rFonts w:ascii="Courier New"/>
                                <w:sz w:val="13"/>
                              </w:rPr>
                              <w:t>###</w:t>
                            </w:r>
                            <w:r>
                              <w:rPr>
                                <w:rFonts w:ascii="Courier New"/>
                                <w:spacing w:val="-9"/>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8"/>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8"/>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8"/>
                                <w:sz w:val="13"/>
                              </w:rPr>
                              <w:t xml:space="preserve"> </w:t>
                            </w:r>
                            <w:r>
                              <w:rPr>
                                <w:rFonts w:ascii="Courier New"/>
                                <w:sz w:val="13"/>
                              </w:rPr>
                              <w:t>automatic</w:t>
                            </w:r>
                            <w:r>
                              <w:rPr>
                                <w:rFonts w:ascii="Courier New"/>
                                <w:spacing w:val="-9"/>
                                <w:sz w:val="13"/>
                              </w:rPr>
                              <w:t xml:space="preserve"> </w:t>
                            </w:r>
                            <w:r>
                              <w:rPr>
                                <w:rFonts w:ascii="Courier New"/>
                                <w:sz w:val="13"/>
                              </w:rPr>
                              <w:t>pull</w:t>
                            </w:r>
                            <w:r>
                              <w:rPr>
                                <w:rFonts w:ascii="Courier New"/>
                                <w:spacing w:val="-8"/>
                                <w:sz w:val="13"/>
                              </w:rPr>
                              <w:t xml:space="preserve"> </w:t>
                            </w:r>
                            <w:r>
                              <w:rPr>
                                <w:rFonts w:ascii="Courier New"/>
                                <w:sz w:val="13"/>
                              </w:rPr>
                              <w:t>request</w:t>
                            </w:r>
                            <w:r>
                              <w:rPr>
                                <w:rFonts w:ascii="Courier New"/>
                                <w:spacing w:val="-9"/>
                                <w:sz w:val="13"/>
                              </w:rPr>
                              <w:t xml:space="preserve"> </w:t>
                            </w:r>
                            <w:r>
                              <w:rPr>
                                <w:rFonts w:ascii="Courier New"/>
                                <w:sz w:val="13"/>
                              </w:rPr>
                              <w:t>comment</w:t>
                            </w:r>
                            <w:r>
                              <w:rPr>
                                <w:rFonts w:ascii="Courier New"/>
                                <w:spacing w:val="-8"/>
                                <w:sz w:val="13"/>
                              </w:rPr>
                              <w:t xml:space="preserve"> </w:t>
                            </w:r>
                            <w:r>
                              <w:rPr>
                                <w:rFonts w:ascii="Courier New"/>
                                <w:sz w:val="13"/>
                              </w:rPr>
                              <w:t>based</w:t>
                            </w:r>
                            <w:r>
                              <w:rPr>
                                <w:rFonts w:ascii="Courier New"/>
                                <w:spacing w:val="-9"/>
                                <w:sz w:val="13"/>
                              </w:rPr>
                              <w:t xml:space="preserve"> </w:t>
                            </w:r>
                            <w:r>
                              <w:rPr>
                                <w:rFonts w:ascii="Courier New"/>
                                <w:sz w:val="13"/>
                              </w:rPr>
                              <w:t>on</w:t>
                            </w:r>
                            <w:r>
                              <w:rPr>
                                <w:rFonts w:ascii="Courier New"/>
                                <w:spacing w:val="-8"/>
                                <w:sz w:val="13"/>
                              </w:rPr>
                              <w:t xml:space="preserve"> </w:t>
                            </w:r>
                            <w:r>
                              <w:rPr>
                                <w:rFonts w:ascii="Courier New"/>
                                <w:sz w:val="13"/>
                              </w:rPr>
                              <w:t>Black</w:t>
                            </w:r>
                            <w:r>
                              <w:rPr>
                                <w:rFonts w:ascii="Courier New"/>
                                <w:spacing w:val="-9"/>
                                <w:sz w:val="13"/>
                              </w:rPr>
                              <w:t xml:space="preserve"> </w:t>
                            </w:r>
                            <w:r>
                              <w:rPr>
                                <w:rFonts w:ascii="Courier New"/>
                                <w:sz w:val="13"/>
                              </w:rPr>
                              <w:t>Duck</w:t>
                            </w:r>
                            <w:r>
                              <w:rPr>
                                <w:rFonts w:ascii="Courier New"/>
                                <w:spacing w:val="-8"/>
                                <w:sz w:val="13"/>
                              </w:rPr>
                              <w:t xml:space="preserve"> </w:t>
                            </w:r>
                            <w:r>
                              <w:rPr>
                                <w:rFonts w:ascii="Courier New"/>
                                <w:sz w:val="13"/>
                              </w:rPr>
                              <w:t>scan</w:t>
                            </w:r>
                            <w:r>
                              <w:rPr>
                                <w:rFonts w:ascii="Courier New"/>
                                <w:spacing w:val="-9"/>
                                <w:sz w:val="13"/>
                              </w:rPr>
                              <w:t xml:space="preserve"> </w:t>
                            </w:r>
                            <w:r>
                              <w:rPr>
                                <w:rFonts w:ascii="Courier New"/>
                                <w:sz w:val="13"/>
                              </w:rPr>
                              <w:t>result blackduck_automation_prcomment:</w:t>
                            </w:r>
                            <w:r>
                              <w:rPr>
                                <w:rFonts w:ascii="Courier New"/>
                                <w:spacing w:val="-3"/>
                                <w:sz w:val="13"/>
                              </w:rPr>
                              <w:t xml:space="preserve"> </w:t>
                            </w:r>
                            <w:r>
                              <w:rPr>
                                <w:rFonts w:ascii="Courier New"/>
                                <w:sz w:val="13"/>
                              </w:rPr>
                              <w:t>true</w:t>
                            </w:r>
                          </w:p>
                          <w:p w14:paraId="1A2B2781" w14:textId="77777777" w:rsidR="00D64DB2" w:rsidRDefault="0022516B">
                            <w:pPr>
                              <w:spacing w:line="554" w:lineRule="auto"/>
                              <w:ind w:left="828" w:right="297"/>
                              <w:rPr>
                                <w:rFonts w:ascii="Courier New"/>
                                <w:sz w:val="13"/>
                              </w:rPr>
                            </w:pPr>
                            <w:r>
                              <w:rPr>
                                <w:rFonts w:ascii="Courier New"/>
                                <w:sz w:val="13"/>
                              </w:rPr>
                              <w:t>github_token:</w:t>
                            </w:r>
                            <w:r>
                              <w:rPr>
                                <w:rFonts w:ascii="Courier New"/>
                                <w:spacing w:val="-13"/>
                                <w:sz w:val="13"/>
                              </w:rPr>
                              <w:t xml:space="preserve"> </w:t>
                            </w:r>
                            <w:r>
                              <w:rPr>
                                <w:rFonts w:ascii="Courier New"/>
                                <w:i/>
                                <w:sz w:val="13"/>
                              </w:rPr>
                              <w:t>${{</w:t>
                            </w:r>
                            <w:r>
                              <w:rPr>
                                <w:rFonts w:ascii="Courier New"/>
                                <w:i/>
                                <w:spacing w:val="-12"/>
                                <w:sz w:val="13"/>
                              </w:rPr>
                              <w:t xml:space="preserve"> </w:t>
                            </w:r>
                            <w:r>
                              <w:rPr>
                                <w:rFonts w:ascii="Courier New"/>
                                <w:i/>
                                <w:sz w:val="13"/>
                              </w:rPr>
                              <w:t>secrets.GITHUB_TOKEN</w:t>
                            </w:r>
                            <w:r>
                              <w:rPr>
                                <w:rFonts w:ascii="Courier New"/>
                                <w:i/>
                                <w:spacing w:val="-12"/>
                                <w:sz w:val="13"/>
                              </w:rPr>
                              <w:t xml:space="preserve"> </w:t>
                            </w:r>
                            <w:r>
                              <w:rPr>
                                <w:rFonts w:ascii="Courier New"/>
                                <w:i/>
                                <w:sz w:val="13"/>
                              </w:rPr>
                              <w:t>}}</w:t>
                            </w:r>
                            <w:r>
                              <w:rPr>
                                <w:rFonts w:ascii="Courier New"/>
                                <w:i/>
                                <w:spacing w:val="-12"/>
                                <w:sz w:val="13"/>
                              </w:rPr>
                              <w:t xml:space="preserve"> </w:t>
                            </w:r>
                            <w:r>
                              <w:rPr>
                                <w:rFonts w:ascii="Courier New"/>
                                <w:sz w:val="13"/>
                              </w:rPr>
                              <w:t>#</w:t>
                            </w:r>
                            <w:r>
                              <w:rPr>
                                <w:rFonts w:ascii="Courier New"/>
                                <w:spacing w:val="-13"/>
                                <w:sz w:val="13"/>
                              </w:rPr>
                              <w:t xml:space="preserve"> </w:t>
                            </w:r>
                            <w:r>
                              <w:rPr>
                                <w:rFonts w:ascii="Courier New"/>
                                <w:sz w:val="13"/>
                              </w:rPr>
                              <w:t>Mandatory</w:t>
                            </w:r>
                            <w:r>
                              <w:rPr>
                                <w:rFonts w:ascii="Courier New"/>
                                <w:spacing w:val="-12"/>
                                <w:sz w:val="13"/>
                              </w:rPr>
                              <w:t xml:space="preserve"> </w:t>
                            </w:r>
                            <w:r>
                              <w:rPr>
                                <w:rFonts w:ascii="Courier New"/>
                                <w:sz w:val="13"/>
                              </w:rPr>
                              <w:t>when</w:t>
                            </w:r>
                            <w:r>
                              <w:rPr>
                                <w:rFonts w:ascii="Courier New"/>
                                <w:spacing w:val="-12"/>
                                <w:sz w:val="13"/>
                              </w:rPr>
                              <w:t xml:space="preserve"> </w:t>
                            </w:r>
                            <w:r>
                              <w:rPr>
                                <w:rFonts w:ascii="Courier New"/>
                                <w:sz w:val="13"/>
                              </w:rPr>
                              <w:t>blackduck_automation_prcomment</w:t>
                            </w:r>
                            <w:r>
                              <w:rPr>
                                <w:rFonts w:ascii="Courier New"/>
                                <w:spacing w:val="-12"/>
                                <w:sz w:val="13"/>
                              </w:rPr>
                              <w:t xml:space="preserve"> </w:t>
                            </w:r>
                            <w:r>
                              <w:rPr>
                                <w:rFonts w:ascii="Courier New"/>
                                <w:sz w:val="13"/>
                              </w:rPr>
                              <w:t>is</w:t>
                            </w:r>
                            <w:r>
                              <w:rPr>
                                <w:rFonts w:ascii="Courier New"/>
                                <w:spacing w:val="-13"/>
                                <w:sz w:val="13"/>
                              </w:rPr>
                              <w:t xml:space="preserve"> </w:t>
                            </w:r>
                            <w:r>
                              <w:rPr>
                                <w:rFonts w:ascii="Courier New"/>
                                <w:sz w:val="13"/>
                              </w:rPr>
                              <w:t>set</w:t>
                            </w:r>
                            <w:r>
                              <w:rPr>
                                <w:rFonts w:ascii="Courier New"/>
                                <w:spacing w:val="-12"/>
                                <w:sz w:val="13"/>
                              </w:rPr>
                              <w:t xml:space="preserve"> </w:t>
                            </w:r>
                            <w:r>
                              <w:rPr>
                                <w:rFonts w:ascii="Courier New"/>
                                <w:sz w:val="13"/>
                              </w:rPr>
                              <w:t>to</w:t>
                            </w:r>
                            <w:r>
                              <w:rPr>
                                <w:rFonts w:ascii="Courier New"/>
                                <w:spacing w:val="-12"/>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6"/>
                                <w:sz w:val="13"/>
                              </w:rPr>
                              <w:t xml:space="preserve"> </w:t>
                            </w:r>
                            <w:r>
                              <w:rPr>
                                <w:rFonts w:ascii="Courier New"/>
                                <w:sz w:val="13"/>
                              </w:rPr>
                              <w:t>diagnostic</w:t>
                            </w:r>
                            <w:r>
                              <w:rPr>
                                <w:rFonts w:ascii="Courier New"/>
                                <w:spacing w:val="-5"/>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5"/>
                                <w:sz w:val="13"/>
                              </w:rPr>
                              <w:t xml:space="preserve"> </w:t>
                            </w:r>
                            <w:r>
                              <w:rPr>
                                <w:rFonts w:ascii="Courier New"/>
                                <w:sz w:val="13"/>
                              </w:rPr>
                              <w:t>uploaded</w:t>
                            </w:r>
                          </w:p>
                          <w:p w14:paraId="04973451" w14:textId="77777777" w:rsidR="00D64DB2" w:rsidRDefault="0022516B">
                            <w:pPr>
                              <w:spacing w:line="147" w:lineRule="exact"/>
                              <w:ind w:left="828"/>
                              <w:rPr>
                                <w:rFonts w:ascii="Courier New"/>
                                <w:sz w:val="13"/>
                              </w:rPr>
                            </w:pPr>
                            <w:r>
                              <w:rPr>
                                <w:rFonts w:ascii="Courier New"/>
                                <w:sz w:val="13"/>
                              </w:rPr>
                              <w:t># include_diagnostics: 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F7C0C" id="Text Box 73" o:spid="_x0000_s1302" type="#_x0000_t202" style="position:absolute;margin-left:76pt;margin-top:8.15pt;width:464pt;height:375.5pt;z-index:-251478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" fillcolor="#ededed" stroked="f">
                <v:path arrowok="t"/>
                <v:textbox inset="0,0,0,0">
                  <w:txbxContent>
                    <w:p w14:paraId="2E13BFE5" w14:textId="77777777" w:rsidR="00D64DB2" w:rsidRDefault="0022516B">
                      <w:pPr>
                        <w:spacing w:before="102"/>
                        <w:ind w:left="828"/>
                        <w:rPr>
                          <w:rFonts w:ascii="Courier New"/>
                          <w:sz w:val="13"/>
                        </w:rPr>
                      </w:pPr>
                      <w:r>
                        <w:rPr>
                          <w:rFonts w:ascii="Courier New"/>
                          <w:sz w:val="13"/>
                        </w:rPr>
                        <w:t>### Uncomment below configuration to enable automatic fix pull request creation if vulnerabilities are</w:t>
                      </w:r>
                    </w:p>
                    <w:p w14:paraId="46B5912D" w14:textId="77777777" w:rsidR="00D64DB2" w:rsidRDefault="00D64DB2">
                      <w:pPr>
                        <w:pStyle w:val="BodyText"/>
                        <w:rPr>
                          <w:rFonts w:ascii="Courier New"/>
                          <w:sz w:val="17"/>
                        </w:rPr>
                      </w:pPr>
                    </w:p>
                    <w:p w14:paraId="3E8F5526" w14:textId="77777777" w:rsidR="00D64DB2" w:rsidRDefault="0022516B">
                      <w:pPr>
                        <w:ind w:left="136"/>
                        <w:rPr>
                          <w:rFonts w:ascii="Courier New"/>
                          <w:sz w:val="13"/>
                        </w:rPr>
                      </w:pPr>
                      <w:r>
                        <w:rPr>
                          <w:rFonts w:ascii="Courier New"/>
                          <w:sz w:val="13"/>
                        </w:rPr>
                        <w:t>reported</w:t>
                      </w:r>
                    </w:p>
                    <w:p w14:paraId="1BC25891" w14:textId="77777777" w:rsidR="00D64DB2" w:rsidRDefault="00D64DB2">
                      <w:pPr>
                        <w:pStyle w:val="BodyText"/>
                        <w:rPr>
                          <w:rFonts w:ascii="Courier New"/>
                          <w:sz w:val="17"/>
                        </w:rPr>
                      </w:pPr>
                    </w:p>
                    <w:p w14:paraId="09CC6A47" w14:textId="77777777" w:rsidR="00D64DB2" w:rsidRDefault="0022516B">
                      <w:pPr>
                        <w:ind w:left="828"/>
                        <w:rPr>
                          <w:rFonts w:ascii="Courier New"/>
                          <w:sz w:val="13"/>
                        </w:rPr>
                      </w:pPr>
                      <w:r>
                        <w:rPr>
                          <w:rFonts w:ascii="Courier New"/>
                          <w:sz w:val="13"/>
                        </w:rPr>
                        <w:t># blackduck_automation_fixpr: true</w:t>
                      </w:r>
                    </w:p>
                    <w:p w14:paraId="0215D0BB" w14:textId="77777777" w:rsidR="00D64DB2" w:rsidRDefault="00D64DB2">
                      <w:pPr>
                        <w:pStyle w:val="BodyText"/>
                        <w:rPr>
                          <w:rFonts w:ascii="Courier New"/>
                          <w:sz w:val="17"/>
                        </w:rPr>
                      </w:pPr>
                    </w:p>
                    <w:p w14:paraId="19F54C7C" w14:textId="77777777" w:rsidR="00D64DB2" w:rsidRDefault="0022516B">
                      <w:pPr>
                        <w:spacing w:line="554" w:lineRule="auto"/>
                        <w:ind w:left="828" w:right="452"/>
                        <w:rPr>
                          <w:rFonts w:ascii="Courier New"/>
                          <w:sz w:val="13"/>
                        </w:rPr>
                      </w:pPr>
                      <w:r>
                        <w:rPr>
                          <w:rFonts w:ascii="Courier New"/>
                          <w:sz w:val="13"/>
                        </w:rPr>
                        <w:t>#</w:t>
                      </w:r>
                      <w:r>
                        <w:rPr>
                          <w:rFonts w:ascii="Courier New"/>
                          <w:spacing w:val="-12"/>
                          <w:sz w:val="13"/>
                        </w:rPr>
                        <w:t xml:space="preserve"> </w:t>
                      </w:r>
                      <w:r>
                        <w:rPr>
                          <w:rFonts w:ascii="Courier New"/>
                          <w:sz w:val="13"/>
                        </w:rPr>
                        <w:t>github_token:</w:t>
                      </w:r>
                      <w:r>
                        <w:rPr>
                          <w:rFonts w:ascii="Courier New"/>
                          <w:spacing w:val="-11"/>
                          <w:sz w:val="13"/>
                        </w:rPr>
                        <w:t xml:space="preserve"> </w:t>
                      </w:r>
                      <w:r>
                        <w:rPr>
                          <w:rFonts w:ascii="Courier New"/>
                          <w:i/>
                          <w:sz w:val="13"/>
                        </w:rPr>
                        <w:t>${{</w:t>
                      </w:r>
                      <w:r>
                        <w:rPr>
                          <w:rFonts w:ascii="Courier New"/>
                          <w:i/>
                          <w:spacing w:val="-11"/>
                          <w:sz w:val="13"/>
                        </w:rPr>
                        <w:t xml:space="preserve"> </w:t>
                      </w:r>
                      <w:r>
                        <w:rPr>
                          <w:rFonts w:ascii="Courier New"/>
                          <w:i/>
                          <w:sz w:val="13"/>
                        </w:rPr>
                        <w:t>secrets.GITHUB_TOKEN</w:t>
                      </w:r>
                      <w:r>
                        <w:rPr>
                          <w:rFonts w:ascii="Courier New"/>
                          <w:i/>
                          <w:spacing w:val="-11"/>
                          <w:sz w:val="13"/>
                        </w:rPr>
                        <w:t xml:space="preserve"> </w:t>
                      </w:r>
                      <w:r>
                        <w:rPr>
                          <w:rFonts w:ascii="Courier New"/>
                          <w:i/>
                          <w:sz w:val="13"/>
                        </w:rPr>
                        <w:t>}}</w:t>
                      </w:r>
                      <w:r>
                        <w:rPr>
                          <w:rFonts w:ascii="Courier New"/>
                          <w:i/>
                          <w:spacing w:val="-11"/>
                          <w:sz w:val="13"/>
                        </w:rPr>
                        <w:t xml:space="preserve"> </w:t>
                      </w:r>
                      <w:r>
                        <w:rPr>
                          <w:rFonts w:ascii="Courier New"/>
                          <w:sz w:val="13"/>
                        </w:rPr>
                        <w:t>#</w:t>
                      </w:r>
                      <w:r>
                        <w:rPr>
                          <w:rFonts w:ascii="Courier New"/>
                          <w:spacing w:val="-11"/>
                          <w:sz w:val="13"/>
                        </w:rPr>
                        <w:t xml:space="preserve"> </w:t>
                      </w:r>
                      <w:r>
                        <w:rPr>
                          <w:rFonts w:ascii="Courier New"/>
                          <w:sz w:val="13"/>
                        </w:rPr>
                        <w:t>Mandatory</w:t>
                      </w:r>
                      <w:r>
                        <w:rPr>
                          <w:rFonts w:ascii="Courier New"/>
                          <w:spacing w:val="-11"/>
                          <w:sz w:val="13"/>
                        </w:rPr>
                        <w:t xml:space="preserve"> </w:t>
                      </w:r>
                      <w:r>
                        <w:rPr>
                          <w:rFonts w:ascii="Courier New"/>
                          <w:sz w:val="13"/>
                        </w:rPr>
                        <w:t>when</w:t>
                      </w:r>
                      <w:r>
                        <w:rPr>
                          <w:rFonts w:ascii="Courier New"/>
                          <w:spacing w:val="-11"/>
                          <w:sz w:val="13"/>
                        </w:rPr>
                        <w:t xml:space="preserve"> </w:t>
                      </w:r>
                      <w:r>
                        <w:rPr>
                          <w:rFonts w:ascii="Courier New"/>
                          <w:sz w:val="13"/>
                        </w:rPr>
                        <w:t>blackduck_automation_fixpr</w:t>
                      </w:r>
                      <w:r>
                        <w:rPr>
                          <w:rFonts w:ascii="Courier New"/>
                          <w:spacing w:val="-11"/>
                          <w:sz w:val="13"/>
                        </w:rPr>
                        <w:t xml:space="preserve"> </w:t>
                      </w:r>
                      <w:r>
                        <w:rPr>
                          <w:rFonts w:ascii="Courier New"/>
                          <w:sz w:val="13"/>
                        </w:rPr>
                        <w:t>is</w:t>
                      </w:r>
                      <w:r>
                        <w:rPr>
                          <w:rFonts w:ascii="Courier New"/>
                          <w:spacing w:val="-11"/>
                          <w:sz w:val="13"/>
                        </w:rPr>
                        <w:t xml:space="preserve"> </w:t>
                      </w:r>
                      <w:r>
                        <w:rPr>
                          <w:rFonts w:ascii="Courier New"/>
                          <w:sz w:val="13"/>
                        </w:rPr>
                        <w:t>set</w:t>
                      </w:r>
                      <w:r>
                        <w:rPr>
                          <w:rFonts w:ascii="Courier New"/>
                          <w:spacing w:val="-11"/>
                          <w:sz w:val="13"/>
                        </w:rPr>
                        <w:t xml:space="preserve"> </w:t>
                      </w:r>
                      <w:r>
                        <w:rPr>
                          <w:rFonts w:ascii="Courier New"/>
                          <w:sz w:val="13"/>
                        </w:rPr>
                        <w:t>to</w:t>
                      </w:r>
                      <w:r>
                        <w:rPr>
                          <w:rFonts w:ascii="Courier New"/>
                          <w:spacing w:val="-12"/>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6"/>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6"/>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6"/>
                          <w:sz w:val="13"/>
                        </w:rPr>
                        <w:t xml:space="preserve"> </w:t>
                      </w:r>
                      <w:r>
                        <w:rPr>
                          <w:rFonts w:ascii="Courier New"/>
                          <w:sz w:val="13"/>
                        </w:rPr>
                        <w:t>needs</w:t>
                      </w:r>
                      <w:r>
                        <w:rPr>
                          <w:rFonts w:ascii="Courier New"/>
                          <w:spacing w:val="-5"/>
                          <w:sz w:val="13"/>
                        </w:rPr>
                        <w:t xml:space="preserve"> </w:t>
                      </w:r>
                      <w:r>
                        <w:rPr>
                          <w:rFonts w:ascii="Courier New"/>
                          <w:sz w:val="13"/>
                        </w:rPr>
                        <w:t>to</w:t>
                      </w:r>
                      <w:r>
                        <w:rPr>
                          <w:rFonts w:ascii="Courier New"/>
                          <w:spacing w:val="-6"/>
                          <w:sz w:val="13"/>
                        </w:rPr>
                        <w:t xml:space="preserve"> </w:t>
                      </w:r>
                      <w:r>
                        <w:rPr>
                          <w:rFonts w:ascii="Courier New"/>
                          <w:sz w:val="13"/>
                        </w:rPr>
                        <w:t>be</w:t>
                      </w:r>
                      <w:r>
                        <w:rPr>
                          <w:rFonts w:ascii="Courier New"/>
                          <w:spacing w:val="-5"/>
                          <w:sz w:val="13"/>
                        </w:rPr>
                        <w:t xml:space="preserve"> </w:t>
                      </w:r>
                      <w:r>
                        <w:rPr>
                          <w:rFonts w:ascii="Courier New"/>
                          <w:sz w:val="13"/>
                        </w:rPr>
                        <w:t>uploaded</w:t>
                      </w:r>
                    </w:p>
                    <w:p w14:paraId="7283ED83" w14:textId="77777777" w:rsidR="00D64DB2" w:rsidRDefault="0022516B">
                      <w:pPr>
                        <w:spacing w:line="147" w:lineRule="exact"/>
                        <w:ind w:left="828"/>
                        <w:rPr>
                          <w:rFonts w:ascii="Courier New"/>
                          <w:sz w:val="13"/>
                        </w:rPr>
                      </w:pPr>
                      <w:r>
                        <w:rPr>
                          <w:rFonts w:ascii="Courier New"/>
                          <w:sz w:val="13"/>
                        </w:rPr>
                        <w:t># include_diagnostics: true</w:t>
                      </w:r>
                    </w:p>
                    <w:p w14:paraId="4A3BC1D6" w14:textId="77777777" w:rsidR="00D64DB2" w:rsidRDefault="00D64DB2">
                      <w:pPr>
                        <w:pStyle w:val="BodyText"/>
                        <w:rPr>
                          <w:rFonts w:ascii="Courier New"/>
                          <w:sz w:val="14"/>
                        </w:rPr>
                      </w:pPr>
                    </w:p>
                    <w:p w14:paraId="71880355" w14:textId="77777777" w:rsidR="00D64DB2" w:rsidRDefault="00D64DB2">
                      <w:pPr>
                        <w:pStyle w:val="BodyText"/>
                        <w:rPr>
                          <w:rFonts w:ascii="Courier New"/>
                          <w:sz w:val="14"/>
                        </w:rPr>
                      </w:pPr>
                    </w:p>
                    <w:p w14:paraId="09F4D6DB" w14:textId="77777777" w:rsidR="00D64DB2" w:rsidRDefault="00D64DB2">
                      <w:pPr>
                        <w:pStyle w:val="BodyText"/>
                        <w:rPr>
                          <w:rFonts w:ascii="Courier New"/>
                          <w:sz w:val="19"/>
                        </w:rPr>
                      </w:pPr>
                    </w:p>
                    <w:p w14:paraId="10E35685" w14:textId="77777777" w:rsidR="00D64DB2" w:rsidRDefault="0022516B">
                      <w:pPr>
                        <w:ind w:left="520"/>
                        <w:rPr>
                          <w:rFonts w:ascii="Courier New"/>
                          <w:sz w:val="13"/>
                        </w:rPr>
                      </w:pPr>
                      <w:r>
                        <w:rPr>
                          <w:rFonts w:ascii="Courier New"/>
                          <w:sz w:val="13"/>
                        </w:rPr>
                        <w:t>- name: Black Duck PR Scan</w:t>
                      </w:r>
                    </w:p>
                    <w:p w14:paraId="7C7AE050" w14:textId="77777777" w:rsidR="00D64DB2" w:rsidRDefault="00D64DB2">
                      <w:pPr>
                        <w:pStyle w:val="BodyText"/>
                        <w:rPr>
                          <w:rFonts w:ascii="Courier New"/>
                          <w:sz w:val="17"/>
                        </w:rPr>
                      </w:pPr>
                    </w:p>
                    <w:p w14:paraId="10FC5F84" w14:textId="77777777" w:rsidR="00D64DB2" w:rsidRDefault="0022516B">
                      <w:pPr>
                        <w:spacing w:before="1"/>
                        <w:ind w:left="674"/>
                        <w:rPr>
                          <w:rFonts w:ascii="Courier New"/>
                          <w:i/>
                          <w:sz w:val="13"/>
                        </w:rPr>
                      </w:pPr>
                      <w:r>
                        <w:rPr>
                          <w:rFonts w:ascii="Courier New"/>
                          <w:sz w:val="13"/>
                        </w:rPr>
                        <w:t xml:space="preserve">if: </w:t>
                      </w:r>
                      <w:r>
                        <w:rPr>
                          <w:rFonts w:ascii="Courier New"/>
                          <w:i/>
                          <w:sz w:val="13"/>
                        </w:rPr>
                        <w:t>${{ github.event_name == 'pull_request' }}</w:t>
                      </w:r>
                    </w:p>
                    <w:p w14:paraId="3CE90792" w14:textId="77777777" w:rsidR="00D64DB2" w:rsidRDefault="00D64DB2">
                      <w:pPr>
                        <w:pStyle w:val="BodyText"/>
                        <w:rPr>
                          <w:rFonts w:ascii="Courier New"/>
                          <w:i/>
                          <w:sz w:val="17"/>
                        </w:rPr>
                      </w:pPr>
                    </w:p>
                    <w:p w14:paraId="52D443DB" w14:textId="77777777" w:rsidR="00D64DB2" w:rsidRDefault="0022516B">
                      <w:pPr>
                        <w:ind w:left="674"/>
                        <w:rPr>
                          <w:rFonts w:ascii="Courier New"/>
                          <w:sz w:val="13"/>
                        </w:rPr>
                      </w:pPr>
                      <w:r>
                        <w:rPr>
                          <w:rFonts w:ascii="Courier New"/>
                          <w:sz w:val="13"/>
                        </w:rPr>
                        <w:t xml:space="preserve">uses: </w:t>
                      </w:r>
                      <w:hyperlink r:id="rId22">
                        <w:r>
                          <w:rPr>
                            <w:rFonts w:ascii="Courier New"/>
                            <w:sz w:val="13"/>
                          </w:rPr>
                          <w:t>synopsys-sig/synopsys-action@v1.2.0</w:t>
                        </w:r>
                      </w:hyperlink>
                    </w:p>
                    <w:p w14:paraId="343BFDE7" w14:textId="77777777" w:rsidR="00D64DB2" w:rsidRDefault="00D64DB2">
                      <w:pPr>
                        <w:pStyle w:val="BodyText"/>
                        <w:rPr>
                          <w:rFonts w:ascii="Courier New"/>
                          <w:sz w:val="17"/>
                        </w:rPr>
                      </w:pPr>
                    </w:p>
                    <w:p w14:paraId="7C885C7C" w14:textId="77777777" w:rsidR="00D64DB2" w:rsidRDefault="0022516B">
                      <w:pPr>
                        <w:spacing w:line="554" w:lineRule="auto"/>
                        <w:ind w:left="674" w:right="3072"/>
                        <w:rPr>
                          <w:rFonts w:ascii="Courier New"/>
                          <w:sz w:val="13"/>
                        </w:rPr>
                      </w:pPr>
                      <w:r>
                        <w:rPr>
                          <w:rFonts w:ascii="Courier New"/>
                          <w:sz w:val="13"/>
                        </w:rPr>
                        <w:t>###</w:t>
                      </w:r>
                      <w:r>
                        <w:rPr>
                          <w:rFonts w:ascii="Courier New"/>
                          <w:spacing w:val="-12"/>
                          <w:sz w:val="13"/>
                        </w:rPr>
                        <w:t xml:space="preserve"> </w:t>
                      </w:r>
                      <w:r>
                        <w:rPr>
                          <w:rFonts w:ascii="Courier New"/>
                          <w:sz w:val="13"/>
                        </w:rPr>
                        <w:t>Use</w:t>
                      </w:r>
                      <w:r>
                        <w:rPr>
                          <w:rFonts w:ascii="Courier New"/>
                          <w:spacing w:val="-11"/>
                          <w:sz w:val="13"/>
                        </w:rPr>
                        <w:t xml:space="preserve"> </w:t>
                      </w:r>
                      <w:r>
                        <w:rPr>
                          <w:rFonts w:ascii="Courier New"/>
                          <w:sz w:val="13"/>
                        </w:rPr>
                        <w:t>below</w:t>
                      </w:r>
                      <w:r>
                        <w:rPr>
                          <w:rFonts w:ascii="Courier New"/>
                          <w:spacing w:val="-12"/>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1"/>
                          <w:sz w:val="13"/>
                        </w:rPr>
                        <w:t xml:space="preserve"> </w:t>
                      </w:r>
                      <w:r>
                        <w:rPr>
                          <w:rFonts w:ascii="Courier New"/>
                          <w:sz w:val="13"/>
                        </w:rPr>
                        <w:t>set</w:t>
                      </w:r>
                      <w:r>
                        <w:rPr>
                          <w:rFonts w:ascii="Courier New"/>
                          <w:spacing w:val="-12"/>
                          <w:sz w:val="13"/>
                        </w:rPr>
                        <w:t xml:space="preserve"> </w:t>
                      </w:r>
                      <w:r>
                        <w:rPr>
                          <w:rFonts w:ascii="Courier New"/>
                          <w:sz w:val="13"/>
                        </w:rPr>
                        <w:t>specific</w:t>
                      </w:r>
                      <w:r>
                        <w:rPr>
                          <w:rFonts w:ascii="Courier New"/>
                          <w:spacing w:val="-11"/>
                          <w:sz w:val="13"/>
                        </w:rPr>
                        <w:t xml:space="preserve"> </w:t>
                      </w:r>
                      <w:r>
                        <w:rPr>
                          <w:rFonts w:ascii="Courier New"/>
                          <w:sz w:val="13"/>
                        </w:rPr>
                        <w:t>detect</w:t>
                      </w:r>
                      <w:r>
                        <w:rPr>
                          <w:rFonts w:ascii="Courier New"/>
                          <w:spacing w:val="-12"/>
                          <w:sz w:val="13"/>
                        </w:rPr>
                        <w:t xml:space="preserve"> </w:t>
                      </w:r>
                      <w:r>
                        <w:rPr>
                          <w:rFonts w:ascii="Courier New"/>
                          <w:sz w:val="13"/>
                        </w:rPr>
                        <w:t>environment</w:t>
                      </w:r>
                      <w:r>
                        <w:rPr>
                          <w:rFonts w:ascii="Courier New"/>
                          <w:spacing w:val="-11"/>
                          <w:sz w:val="13"/>
                        </w:rPr>
                        <w:t xml:space="preserve"> </w:t>
                      </w:r>
                      <w:r>
                        <w:rPr>
                          <w:rFonts w:ascii="Courier New"/>
                          <w:sz w:val="13"/>
                        </w:rPr>
                        <w:t>variables env:</w:t>
                      </w:r>
                    </w:p>
                    <w:p w14:paraId="1650EB86" w14:textId="77777777" w:rsidR="00D64DB2" w:rsidRDefault="0022516B">
                      <w:pPr>
                        <w:spacing w:line="147" w:lineRule="exact"/>
                        <w:ind w:left="828"/>
                        <w:rPr>
                          <w:rFonts w:ascii="Courier New"/>
                          <w:i/>
                          <w:sz w:val="13"/>
                        </w:rPr>
                      </w:pPr>
                      <w:r>
                        <w:rPr>
                          <w:rFonts w:ascii="Courier New"/>
                          <w:sz w:val="13"/>
                        </w:rPr>
                        <w:t xml:space="preserve">DETECT_PROJECT_NAME: </w:t>
                      </w:r>
                      <w:r>
                        <w:rPr>
                          <w:rFonts w:ascii="Courier New"/>
                          <w:i/>
                          <w:sz w:val="13"/>
                        </w:rPr>
                        <w:t>${{ github.event.repository.name }}</w:t>
                      </w:r>
                    </w:p>
                    <w:p w14:paraId="39682B81" w14:textId="77777777" w:rsidR="00D64DB2" w:rsidRDefault="00D64DB2">
                      <w:pPr>
                        <w:pStyle w:val="BodyText"/>
                        <w:rPr>
                          <w:rFonts w:ascii="Courier New"/>
                          <w:i/>
                          <w:sz w:val="17"/>
                        </w:rPr>
                      </w:pPr>
                    </w:p>
                    <w:p w14:paraId="6C59B3B3" w14:textId="77777777" w:rsidR="00D64DB2" w:rsidRDefault="0022516B">
                      <w:pPr>
                        <w:ind w:left="674"/>
                        <w:rPr>
                          <w:rFonts w:ascii="Courier New"/>
                          <w:sz w:val="13"/>
                        </w:rPr>
                      </w:pPr>
                      <w:r>
                        <w:rPr>
                          <w:rFonts w:ascii="Courier New"/>
                          <w:sz w:val="13"/>
                        </w:rPr>
                        <w:t>with:</w:t>
                      </w:r>
                    </w:p>
                    <w:p w14:paraId="484FD0F0" w14:textId="77777777" w:rsidR="00D64DB2" w:rsidRDefault="00D64DB2">
                      <w:pPr>
                        <w:pStyle w:val="BodyText"/>
                        <w:rPr>
                          <w:rFonts w:ascii="Courier New"/>
                          <w:sz w:val="17"/>
                        </w:rPr>
                      </w:pPr>
                    </w:p>
                    <w:p w14:paraId="390F6B38" w14:textId="77777777" w:rsidR="00D64DB2" w:rsidRDefault="0022516B">
                      <w:pPr>
                        <w:spacing w:line="554" w:lineRule="auto"/>
                        <w:ind w:left="828" w:right="4219"/>
                        <w:rPr>
                          <w:rFonts w:ascii="Courier New"/>
                          <w:sz w:val="13"/>
                        </w:rPr>
                      </w:pPr>
                      <w:r>
                        <w:rPr>
                          <w:rFonts w:ascii="Courier New"/>
                          <w:sz w:val="13"/>
                        </w:rPr>
                        <w:t xml:space="preserve">blackduck_url: </w:t>
                      </w:r>
                      <w:r>
                        <w:rPr>
                          <w:rFonts w:ascii="Courier New"/>
                          <w:i/>
                          <w:sz w:val="13"/>
                        </w:rPr>
                        <w:t xml:space="preserve">${{ secrets.BLACKDUCK_URL }} </w:t>
                      </w:r>
                      <w:r>
                        <w:rPr>
                          <w:rFonts w:ascii="Courier New"/>
                          <w:sz w:val="13"/>
                        </w:rPr>
                        <w:t xml:space="preserve">blackduck_apiToken: </w:t>
                      </w:r>
                      <w:r>
                        <w:rPr>
                          <w:rFonts w:ascii="Courier New"/>
                          <w:i/>
                          <w:sz w:val="13"/>
                        </w:rPr>
                        <w:t xml:space="preserve">${{ secrets.BLACKDUCK_API_TOKEN }} </w:t>
                      </w:r>
                      <w:r>
                        <w:rPr>
                          <w:rFonts w:ascii="Courier New"/>
                          <w:sz w:val="13"/>
                        </w:rPr>
                        <w:t>blackduck_scan_full: false</w:t>
                      </w:r>
                    </w:p>
                    <w:p w14:paraId="1F9109A1" w14:textId="77777777" w:rsidR="00D64DB2" w:rsidRDefault="0022516B">
                      <w:pPr>
                        <w:spacing w:line="554" w:lineRule="auto"/>
                        <w:ind w:left="828" w:right="455"/>
                        <w:rPr>
                          <w:rFonts w:ascii="Courier New"/>
                          <w:sz w:val="13"/>
                        </w:rPr>
                      </w:pPr>
                      <w:r>
                        <w:rPr>
                          <w:rFonts w:ascii="Courier New"/>
                          <w:sz w:val="13"/>
                        </w:rPr>
                        <w:t>###</w:t>
                      </w:r>
                      <w:r>
                        <w:rPr>
                          <w:rFonts w:ascii="Courier New"/>
                          <w:spacing w:val="-9"/>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8"/>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8"/>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8"/>
                          <w:sz w:val="13"/>
                        </w:rPr>
                        <w:t xml:space="preserve"> </w:t>
                      </w:r>
                      <w:r>
                        <w:rPr>
                          <w:rFonts w:ascii="Courier New"/>
                          <w:sz w:val="13"/>
                        </w:rPr>
                        <w:t>automatic</w:t>
                      </w:r>
                      <w:r>
                        <w:rPr>
                          <w:rFonts w:ascii="Courier New"/>
                          <w:spacing w:val="-9"/>
                          <w:sz w:val="13"/>
                        </w:rPr>
                        <w:t xml:space="preserve"> </w:t>
                      </w:r>
                      <w:r>
                        <w:rPr>
                          <w:rFonts w:ascii="Courier New"/>
                          <w:sz w:val="13"/>
                        </w:rPr>
                        <w:t>pull</w:t>
                      </w:r>
                      <w:r>
                        <w:rPr>
                          <w:rFonts w:ascii="Courier New"/>
                          <w:spacing w:val="-8"/>
                          <w:sz w:val="13"/>
                        </w:rPr>
                        <w:t xml:space="preserve"> </w:t>
                      </w:r>
                      <w:r>
                        <w:rPr>
                          <w:rFonts w:ascii="Courier New"/>
                          <w:sz w:val="13"/>
                        </w:rPr>
                        <w:t>request</w:t>
                      </w:r>
                      <w:r>
                        <w:rPr>
                          <w:rFonts w:ascii="Courier New"/>
                          <w:spacing w:val="-9"/>
                          <w:sz w:val="13"/>
                        </w:rPr>
                        <w:t xml:space="preserve"> </w:t>
                      </w:r>
                      <w:r>
                        <w:rPr>
                          <w:rFonts w:ascii="Courier New"/>
                          <w:sz w:val="13"/>
                        </w:rPr>
                        <w:t>comment</w:t>
                      </w:r>
                      <w:r>
                        <w:rPr>
                          <w:rFonts w:ascii="Courier New"/>
                          <w:spacing w:val="-8"/>
                          <w:sz w:val="13"/>
                        </w:rPr>
                        <w:t xml:space="preserve"> </w:t>
                      </w:r>
                      <w:r>
                        <w:rPr>
                          <w:rFonts w:ascii="Courier New"/>
                          <w:sz w:val="13"/>
                        </w:rPr>
                        <w:t>based</w:t>
                      </w:r>
                      <w:r>
                        <w:rPr>
                          <w:rFonts w:ascii="Courier New"/>
                          <w:spacing w:val="-9"/>
                          <w:sz w:val="13"/>
                        </w:rPr>
                        <w:t xml:space="preserve"> </w:t>
                      </w:r>
                      <w:r>
                        <w:rPr>
                          <w:rFonts w:ascii="Courier New"/>
                          <w:sz w:val="13"/>
                        </w:rPr>
                        <w:t>on</w:t>
                      </w:r>
                      <w:r>
                        <w:rPr>
                          <w:rFonts w:ascii="Courier New"/>
                          <w:spacing w:val="-8"/>
                          <w:sz w:val="13"/>
                        </w:rPr>
                        <w:t xml:space="preserve"> </w:t>
                      </w:r>
                      <w:r>
                        <w:rPr>
                          <w:rFonts w:ascii="Courier New"/>
                          <w:sz w:val="13"/>
                        </w:rPr>
                        <w:t>Black</w:t>
                      </w:r>
                      <w:r>
                        <w:rPr>
                          <w:rFonts w:ascii="Courier New"/>
                          <w:spacing w:val="-9"/>
                          <w:sz w:val="13"/>
                        </w:rPr>
                        <w:t xml:space="preserve"> </w:t>
                      </w:r>
                      <w:r>
                        <w:rPr>
                          <w:rFonts w:ascii="Courier New"/>
                          <w:sz w:val="13"/>
                        </w:rPr>
                        <w:t>Duck</w:t>
                      </w:r>
                      <w:r>
                        <w:rPr>
                          <w:rFonts w:ascii="Courier New"/>
                          <w:spacing w:val="-8"/>
                          <w:sz w:val="13"/>
                        </w:rPr>
                        <w:t xml:space="preserve"> </w:t>
                      </w:r>
                      <w:r>
                        <w:rPr>
                          <w:rFonts w:ascii="Courier New"/>
                          <w:sz w:val="13"/>
                        </w:rPr>
                        <w:t>scan</w:t>
                      </w:r>
                      <w:r>
                        <w:rPr>
                          <w:rFonts w:ascii="Courier New"/>
                          <w:spacing w:val="-9"/>
                          <w:sz w:val="13"/>
                        </w:rPr>
                        <w:t xml:space="preserve"> </w:t>
                      </w:r>
                      <w:r>
                        <w:rPr>
                          <w:rFonts w:ascii="Courier New"/>
                          <w:sz w:val="13"/>
                        </w:rPr>
                        <w:t>result blackduck_automation_prcomment:</w:t>
                      </w:r>
                      <w:r>
                        <w:rPr>
                          <w:rFonts w:ascii="Courier New"/>
                          <w:spacing w:val="-3"/>
                          <w:sz w:val="13"/>
                        </w:rPr>
                        <w:t xml:space="preserve"> </w:t>
                      </w:r>
                      <w:r>
                        <w:rPr>
                          <w:rFonts w:ascii="Courier New"/>
                          <w:sz w:val="13"/>
                        </w:rPr>
                        <w:t>true</w:t>
                      </w:r>
                    </w:p>
                    <w:p w14:paraId="1A2B2781" w14:textId="77777777" w:rsidR="00D64DB2" w:rsidRDefault="0022516B">
                      <w:pPr>
                        <w:spacing w:line="554" w:lineRule="auto"/>
                        <w:ind w:left="828" w:right="297"/>
                        <w:rPr>
                          <w:rFonts w:ascii="Courier New"/>
                          <w:sz w:val="13"/>
                        </w:rPr>
                      </w:pPr>
                      <w:r>
                        <w:rPr>
                          <w:rFonts w:ascii="Courier New"/>
                          <w:sz w:val="13"/>
                        </w:rPr>
                        <w:t>github_token:</w:t>
                      </w:r>
                      <w:r>
                        <w:rPr>
                          <w:rFonts w:ascii="Courier New"/>
                          <w:spacing w:val="-13"/>
                          <w:sz w:val="13"/>
                        </w:rPr>
                        <w:t xml:space="preserve"> </w:t>
                      </w:r>
                      <w:r>
                        <w:rPr>
                          <w:rFonts w:ascii="Courier New"/>
                          <w:i/>
                          <w:sz w:val="13"/>
                        </w:rPr>
                        <w:t>${{</w:t>
                      </w:r>
                      <w:r>
                        <w:rPr>
                          <w:rFonts w:ascii="Courier New"/>
                          <w:i/>
                          <w:spacing w:val="-12"/>
                          <w:sz w:val="13"/>
                        </w:rPr>
                        <w:t xml:space="preserve"> </w:t>
                      </w:r>
                      <w:r>
                        <w:rPr>
                          <w:rFonts w:ascii="Courier New"/>
                          <w:i/>
                          <w:sz w:val="13"/>
                        </w:rPr>
                        <w:t>secrets.GITHUB_TOKEN</w:t>
                      </w:r>
                      <w:r>
                        <w:rPr>
                          <w:rFonts w:ascii="Courier New"/>
                          <w:i/>
                          <w:spacing w:val="-12"/>
                          <w:sz w:val="13"/>
                        </w:rPr>
                        <w:t xml:space="preserve"> </w:t>
                      </w:r>
                      <w:r>
                        <w:rPr>
                          <w:rFonts w:ascii="Courier New"/>
                          <w:i/>
                          <w:sz w:val="13"/>
                        </w:rPr>
                        <w:t>}}</w:t>
                      </w:r>
                      <w:r>
                        <w:rPr>
                          <w:rFonts w:ascii="Courier New"/>
                          <w:i/>
                          <w:spacing w:val="-12"/>
                          <w:sz w:val="13"/>
                        </w:rPr>
                        <w:t xml:space="preserve"> </w:t>
                      </w:r>
                      <w:r>
                        <w:rPr>
                          <w:rFonts w:ascii="Courier New"/>
                          <w:sz w:val="13"/>
                        </w:rPr>
                        <w:t>#</w:t>
                      </w:r>
                      <w:r>
                        <w:rPr>
                          <w:rFonts w:ascii="Courier New"/>
                          <w:spacing w:val="-13"/>
                          <w:sz w:val="13"/>
                        </w:rPr>
                        <w:t xml:space="preserve"> </w:t>
                      </w:r>
                      <w:r>
                        <w:rPr>
                          <w:rFonts w:ascii="Courier New"/>
                          <w:sz w:val="13"/>
                        </w:rPr>
                        <w:t>Mandatory</w:t>
                      </w:r>
                      <w:r>
                        <w:rPr>
                          <w:rFonts w:ascii="Courier New"/>
                          <w:spacing w:val="-12"/>
                          <w:sz w:val="13"/>
                        </w:rPr>
                        <w:t xml:space="preserve"> </w:t>
                      </w:r>
                      <w:r>
                        <w:rPr>
                          <w:rFonts w:ascii="Courier New"/>
                          <w:sz w:val="13"/>
                        </w:rPr>
                        <w:t>when</w:t>
                      </w:r>
                      <w:r>
                        <w:rPr>
                          <w:rFonts w:ascii="Courier New"/>
                          <w:spacing w:val="-12"/>
                          <w:sz w:val="13"/>
                        </w:rPr>
                        <w:t xml:space="preserve"> </w:t>
                      </w:r>
                      <w:r>
                        <w:rPr>
                          <w:rFonts w:ascii="Courier New"/>
                          <w:sz w:val="13"/>
                        </w:rPr>
                        <w:t>blackduck_automation_prcomment</w:t>
                      </w:r>
                      <w:r>
                        <w:rPr>
                          <w:rFonts w:ascii="Courier New"/>
                          <w:spacing w:val="-12"/>
                          <w:sz w:val="13"/>
                        </w:rPr>
                        <w:t xml:space="preserve"> </w:t>
                      </w:r>
                      <w:r>
                        <w:rPr>
                          <w:rFonts w:ascii="Courier New"/>
                          <w:sz w:val="13"/>
                        </w:rPr>
                        <w:t>is</w:t>
                      </w:r>
                      <w:r>
                        <w:rPr>
                          <w:rFonts w:ascii="Courier New"/>
                          <w:spacing w:val="-13"/>
                          <w:sz w:val="13"/>
                        </w:rPr>
                        <w:t xml:space="preserve"> </w:t>
                      </w:r>
                      <w:r>
                        <w:rPr>
                          <w:rFonts w:ascii="Courier New"/>
                          <w:sz w:val="13"/>
                        </w:rPr>
                        <w:t>set</w:t>
                      </w:r>
                      <w:r>
                        <w:rPr>
                          <w:rFonts w:ascii="Courier New"/>
                          <w:spacing w:val="-12"/>
                          <w:sz w:val="13"/>
                        </w:rPr>
                        <w:t xml:space="preserve"> </w:t>
                      </w:r>
                      <w:r>
                        <w:rPr>
                          <w:rFonts w:ascii="Courier New"/>
                          <w:sz w:val="13"/>
                        </w:rPr>
                        <w:t>to</w:t>
                      </w:r>
                      <w:r>
                        <w:rPr>
                          <w:rFonts w:ascii="Courier New"/>
                          <w:spacing w:val="-12"/>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6"/>
                          <w:sz w:val="13"/>
                        </w:rPr>
                        <w:t xml:space="preserve"> </w:t>
                      </w:r>
                      <w:r>
                        <w:rPr>
                          <w:rFonts w:ascii="Courier New"/>
                          <w:sz w:val="13"/>
                        </w:rPr>
                        <w:t>diagnostic</w:t>
                      </w:r>
                      <w:r>
                        <w:rPr>
                          <w:rFonts w:ascii="Courier New"/>
                          <w:spacing w:val="-5"/>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5"/>
                          <w:sz w:val="13"/>
                        </w:rPr>
                        <w:t xml:space="preserve"> </w:t>
                      </w:r>
                      <w:r>
                        <w:rPr>
                          <w:rFonts w:ascii="Courier New"/>
                          <w:sz w:val="13"/>
                        </w:rPr>
                        <w:t>uploaded</w:t>
                      </w:r>
                    </w:p>
                    <w:p w14:paraId="04973451" w14:textId="77777777" w:rsidR="00D64DB2" w:rsidRDefault="0022516B">
                      <w:pPr>
                        <w:spacing w:line="147" w:lineRule="exact"/>
                        <w:ind w:left="828"/>
                        <w:rPr>
                          <w:rFonts w:ascii="Courier New"/>
                          <w:sz w:val="13"/>
                        </w:rPr>
                      </w:pPr>
                      <w:r>
                        <w:rPr>
                          <w:rFonts w:ascii="Courier New"/>
                          <w:sz w:val="13"/>
                        </w:rPr>
                        <w:t># include_diagnostics: true</w:t>
                      </w:r>
                    </w:p>
                  </w:txbxContent>
                </v:textbox>
                <w10:wrap type="topAndBottom" anchorx="page"/>
              </v:shape>
            </w:pict>
          </mc:Fallback>
        </mc:AlternateContent>
      </w:r>
    </w:p>
    <w:p w14:paraId="260B6B7D" w14:textId="77777777" w:rsidR="00D64DB2" w:rsidRDefault="00D64DB2">
      <w:pPr>
        <w:pStyle w:val="BodyText"/>
        <w:spacing w:before="3"/>
        <w:rPr>
          <w:ins w:id="1877" w:author="Raj Kesarapalli" w:date="2023-07-27T14:37:00Z"/>
          <w:sz w:val="17"/>
        </w:rPr>
      </w:pPr>
    </w:p>
    <w:p w14:paraId="762ED845" w14:textId="77777777" w:rsidR="003F5433" w:rsidRDefault="003F5433">
      <w:pPr>
        <w:pStyle w:val="BodyText"/>
        <w:spacing w:before="3"/>
        <w:rPr>
          <w:ins w:id="1878" w:author="Raj Kesarapalli" w:date="2023-07-27T14:37:00Z"/>
          <w:sz w:val="17"/>
        </w:rPr>
      </w:pPr>
    </w:p>
    <w:p w14:paraId="6D3C324D" w14:textId="77777777" w:rsidR="003F5433" w:rsidRDefault="003F5433" w:rsidP="003F5433">
      <w:pPr>
        <w:pStyle w:val="BodyText"/>
        <w:spacing w:before="96"/>
        <w:ind w:left="100"/>
        <w:rPr>
          <w:moveTo w:id="1879" w:author="Raj Kesarapalli" w:date="2023-07-27T14:37:00Z"/>
        </w:rPr>
      </w:pPr>
      <w:moveToRangeStart w:id="1880" w:author="Raj Kesarapalli" w:date="2023-07-27T14:37:00Z" w:name="move141361044"/>
      <w:moveTo w:id="1881" w:author="Raj Kesarapalli" w:date="2023-07-27T14:37:00Z">
        <w:r>
          <w:t>Setting Fix Pull requests creation works as follows:</w:t>
        </w:r>
      </w:moveTo>
    </w:p>
    <w:moveToRangeEnd w:id="1880"/>
    <w:p w14:paraId="7028EDEB" w14:textId="77777777" w:rsidR="003F5433" w:rsidRDefault="003F5433">
      <w:pPr>
        <w:pStyle w:val="BodyText"/>
        <w:spacing w:before="3"/>
        <w:rPr>
          <w:ins w:id="1882" w:author="Raj Kesarapalli" w:date="2023-07-27T14:37:00Z"/>
          <w:sz w:val="17"/>
        </w:rPr>
      </w:pPr>
    </w:p>
    <w:p w14:paraId="5D8B6A6C" w14:textId="1F8302A2" w:rsidR="003F5433" w:rsidRDefault="003F5433" w:rsidP="003F5433">
      <w:pPr>
        <w:pStyle w:val="ListParagraph"/>
        <w:numPr>
          <w:ilvl w:val="0"/>
          <w:numId w:val="7"/>
        </w:numPr>
        <w:tabs>
          <w:tab w:val="left" w:pos="700"/>
        </w:tabs>
        <w:spacing w:before="170" w:line="340" w:lineRule="auto"/>
        <w:ind w:left="700" w:right="1134"/>
        <w:jc w:val="both"/>
        <w:rPr>
          <w:moveTo w:id="1883" w:author="Raj Kesarapalli" w:date="2023-07-27T14:37:00Z"/>
          <w:sz w:val="20"/>
        </w:rPr>
      </w:pPr>
      <w:moveToRangeStart w:id="1884" w:author="Raj Kesarapalli" w:date="2023-07-27T14:37:00Z" w:name="move141361057"/>
      <w:moveTo w:id="1885" w:author="Raj Kesarapalli" w:date="2023-07-27T14:37:00Z">
        <w:r>
          <w:rPr>
            <w:rFonts w:ascii="Courier New" w:hAnsi="Courier New"/>
            <w:b/>
            <w:sz w:val="16"/>
            <w:shd w:val="clear" w:color="auto" w:fill="EDEDED"/>
          </w:rPr>
          <w:t>blackduck_automation_fixpr</w:t>
        </w:r>
        <w:r>
          <w:rPr>
            <w:sz w:val="20"/>
          </w:rPr>
          <w:t>:</w:t>
        </w:r>
        <w:r>
          <w:rPr>
            <w:spacing w:val="-12"/>
            <w:sz w:val="20"/>
          </w:rPr>
          <w:t xml:space="preserve"> </w:t>
        </w:r>
        <w:r>
          <w:rPr>
            <w:sz w:val="20"/>
          </w:rPr>
          <w:t>By</w:t>
        </w:r>
        <w:r>
          <w:rPr>
            <w:spacing w:val="-11"/>
            <w:sz w:val="20"/>
          </w:rPr>
          <w:t xml:space="preserve"> </w:t>
        </w:r>
        <w:r>
          <w:rPr>
            <w:sz w:val="20"/>
          </w:rPr>
          <w:t>default,</w:t>
        </w:r>
        <w:r>
          <w:rPr>
            <w:spacing w:val="-12"/>
            <w:sz w:val="20"/>
          </w:rPr>
          <w:t xml:space="preserve"> </w:t>
        </w:r>
        <w:r>
          <w:rPr>
            <w:sz w:val="20"/>
          </w:rPr>
          <w:t>fix</w:t>
        </w:r>
        <w:r>
          <w:rPr>
            <w:spacing w:val="-11"/>
            <w:sz w:val="20"/>
          </w:rPr>
          <w:t xml:space="preserve"> </w:t>
        </w:r>
        <w:r>
          <w:rPr>
            <w:sz w:val="20"/>
          </w:rPr>
          <w:t>pull</w:t>
        </w:r>
        <w:r>
          <w:rPr>
            <w:spacing w:val="-12"/>
            <w:sz w:val="20"/>
          </w:rPr>
          <w:t xml:space="preserve"> </w:t>
        </w:r>
        <w:r>
          <w:rPr>
            <w:sz w:val="20"/>
          </w:rPr>
          <w:t>request</w:t>
        </w:r>
        <w:r>
          <w:rPr>
            <w:spacing w:val="-11"/>
            <w:sz w:val="20"/>
          </w:rPr>
          <w:t xml:space="preserve"> </w:t>
        </w:r>
        <w:r>
          <w:rPr>
            <w:sz w:val="20"/>
          </w:rPr>
          <w:t>creation</w:t>
        </w:r>
        <w:r>
          <w:rPr>
            <w:spacing w:val="-12"/>
            <w:sz w:val="20"/>
          </w:rPr>
          <w:t xml:space="preserve"> </w:t>
        </w:r>
        <w:r>
          <w:rPr>
            <w:sz w:val="20"/>
          </w:rPr>
          <w:t>is</w:t>
        </w:r>
        <w:r>
          <w:rPr>
            <w:spacing w:val="-11"/>
            <w:sz w:val="20"/>
          </w:rPr>
          <w:t xml:space="preserve"> </w:t>
        </w:r>
        <w:r>
          <w:rPr>
            <w:sz w:val="20"/>
          </w:rPr>
          <w:t>disabled</w:t>
        </w:r>
        <w:r>
          <w:rPr>
            <w:spacing w:val="-12"/>
            <w:sz w:val="20"/>
          </w:rPr>
          <w:t xml:space="preserve"> </w:t>
        </w:r>
        <w:r>
          <w:rPr>
            <w:sz w:val="20"/>
          </w:rPr>
          <w:t>(</w:t>
        </w:r>
        <w:del w:id="1886" w:author="Raj Kesarapalli" w:date="2023-07-27T14:37:00Z">
          <w:r w:rsidDel="003F5433">
            <w:rPr>
              <w:sz w:val="20"/>
            </w:rPr>
            <w:delText>Black</w:delText>
          </w:r>
          <w:r w:rsidDel="003F5433">
            <w:rPr>
              <w:spacing w:val="-11"/>
              <w:sz w:val="20"/>
            </w:rPr>
            <w:delText xml:space="preserve"> </w:delText>
          </w:r>
          <w:r w:rsidDel="003F5433">
            <w:rPr>
              <w:sz w:val="20"/>
            </w:rPr>
            <w:delText>Duck</w:delText>
          </w:r>
        </w:del>
      </w:moveTo>
      <w:ins w:id="1887" w:author="Raj Kesarapalli" w:date="2023-07-27T14:37:00Z">
        <w:r>
          <w:rPr>
            <w:sz w:val="20"/>
          </w:rPr>
          <w:t>Synopsys Ac</w:t>
        </w:r>
      </w:ins>
      <w:ins w:id="1888" w:author="Raj Kesarapalli" w:date="2023-07-27T14:38:00Z">
        <w:r>
          <w:rPr>
            <w:sz w:val="20"/>
          </w:rPr>
          <w:t>tion</w:t>
        </w:r>
      </w:ins>
      <w:moveTo w:id="1889" w:author="Raj Kesarapalli" w:date="2023-07-27T14:37:00Z">
        <w:r>
          <w:rPr>
            <w:sz w:val="20"/>
          </w:rPr>
          <w:t xml:space="preserve"> will</w:t>
        </w:r>
        <w:r>
          <w:rPr>
            <w:spacing w:val="-11"/>
            <w:sz w:val="20"/>
          </w:rPr>
          <w:t xml:space="preserve"> </w:t>
        </w:r>
        <w:r>
          <w:rPr>
            <w:sz w:val="20"/>
          </w:rPr>
          <w:t>not</w:t>
        </w:r>
        <w:r>
          <w:rPr>
            <w:spacing w:val="-11"/>
            <w:sz w:val="20"/>
          </w:rPr>
          <w:t xml:space="preserve"> </w:t>
        </w:r>
        <w:r>
          <w:rPr>
            <w:sz w:val="20"/>
          </w:rPr>
          <w:t>create</w:t>
        </w:r>
        <w:r>
          <w:rPr>
            <w:spacing w:val="-11"/>
            <w:sz w:val="20"/>
          </w:rPr>
          <w:t xml:space="preserve"> </w:t>
        </w:r>
        <w:r>
          <w:rPr>
            <w:sz w:val="20"/>
          </w:rPr>
          <w:t>fix</w:t>
        </w:r>
        <w:r>
          <w:rPr>
            <w:spacing w:val="-10"/>
            <w:sz w:val="20"/>
          </w:rPr>
          <w:t xml:space="preserve"> </w:t>
        </w:r>
        <w:r>
          <w:rPr>
            <w:sz w:val="20"/>
          </w:rPr>
          <w:t>pull</w:t>
        </w:r>
        <w:r>
          <w:rPr>
            <w:spacing w:val="-11"/>
            <w:sz w:val="20"/>
          </w:rPr>
          <w:t xml:space="preserve"> </w:t>
        </w:r>
        <w:r>
          <w:rPr>
            <w:sz w:val="20"/>
          </w:rPr>
          <w:t>requests</w:t>
        </w:r>
        <w:r>
          <w:rPr>
            <w:spacing w:val="-11"/>
            <w:sz w:val="20"/>
          </w:rPr>
          <w:t xml:space="preserve"> </w:t>
        </w:r>
      </w:moveTo>
      <w:ins w:id="1890" w:author="Raj Kesarapalli" w:date="2023-07-27T14:37:00Z">
        <w:r>
          <w:rPr>
            <w:sz w:val="20"/>
          </w:rPr>
          <w:t xml:space="preserve">for vulnerable direct dependencies. </w:t>
        </w:r>
      </w:ins>
      <w:moveTo w:id="1891" w:author="Raj Kesarapalli" w:date="2023-07-27T14:37:00Z">
        <w:del w:id="1892" w:author="Raj Kesarapalli" w:date="2023-07-27T14:37:00Z">
          <w:r w:rsidDel="003F5433">
            <w:rPr>
              <w:sz w:val="20"/>
            </w:rPr>
            <w:delText>if</w:delText>
          </w:r>
          <w:r w:rsidDel="003F5433">
            <w:rPr>
              <w:spacing w:val="-10"/>
              <w:sz w:val="20"/>
            </w:rPr>
            <w:delText xml:space="preserve"> </w:delText>
          </w:r>
          <w:r w:rsidDel="003F5433">
            <w:rPr>
              <w:sz w:val="20"/>
            </w:rPr>
            <w:delText>vulnerabilities</w:delText>
          </w:r>
          <w:r w:rsidDel="003F5433">
            <w:rPr>
              <w:spacing w:val="-11"/>
              <w:sz w:val="20"/>
            </w:rPr>
            <w:delText xml:space="preserve"> </w:delText>
          </w:r>
          <w:r w:rsidDel="003F5433">
            <w:rPr>
              <w:sz w:val="20"/>
            </w:rPr>
            <w:delText>are</w:delText>
          </w:r>
          <w:r w:rsidDel="003F5433">
            <w:rPr>
              <w:spacing w:val="-11"/>
              <w:sz w:val="20"/>
            </w:rPr>
            <w:delText xml:space="preserve"> </w:delText>
          </w:r>
          <w:r w:rsidDel="003F5433">
            <w:rPr>
              <w:sz w:val="20"/>
            </w:rPr>
            <w:delText>reported).</w:delText>
          </w:r>
          <w:r w:rsidDel="003F5433">
            <w:rPr>
              <w:spacing w:val="-11"/>
              <w:sz w:val="20"/>
            </w:rPr>
            <w:delText xml:space="preserve"> </w:delText>
          </w:r>
        </w:del>
        <w:r>
          <w:rPr>
            <w:spacing w:val="-5"/>
            <w:sz w:val="20"/>
          </w:rPr>
          <w:t>To</w:t>
        </w:r>
        <w:r>
          <w:rPr>
            <w:spacing w:val="-10"/>
            <w:sz w:val="20"/>
          </w:rPr>
          <w:t xml:space="preserve"> </w:t>
        </w:r>
        <w:r>
          <w:rPr>
            <w:sz w:val="20"/>
          </w:rPr>
          <w:t>enable</w:t>
        </w:r>
        <w:r>
          <w:rPr>
            <w:spacing w:val="-11"/>
            <w:sz w:val="20"/>
          </w:rPr>
          <w:t xml:space="preserve"> </w:t>
        </w:r>
        <w:r>
          <w:rPr>
            <w:sz w:val="20"/>
          </w:rPr>
          <w:t>this</w:t>
        </w:r>
        <w:r>
          <w:rPr>
            <w:spacing w:val="-11"/>
            <w:sz w:val="20"/>
          </w:rPr>
          <w:t xml:space="preserve"> </w:t>
        </w:r>
        <w:r>
          <w:rPr>
            <w:sz w:val="20"/>
          </w:rPr>
          <w:t>feature,</w:t>
        </w:r>
        <w:r>
          <w:rPr>
            <w:spacing w:val="-10"/>
            <w:sz w:val="20"/>
          </w:rPr>
          <w:t xml:space="preserve"> </w:t>
        </w:r>
        <w:r>
          <w:rPr>
            <w:sz w:val="20"/>
          </w:rPr>
          <w:t>set</w:t>
        </w:r>
        <w:r>
          <w:rPr>
            <w:sz w:val="20"/>
            <w:shd w:val="clear" w:color="auto" w:fill="EDEDED"/>
          </w:rPr>
          <w:t xml:space="preserve"> </w:t>
        </w:r>
        <w:r>
          <w:rPr>
            <w:rFonts w:ascii="Courier New" w:hAnsi="Courier New"/>
            <w:sz w:val="16"/>
            <w:shd w:val="clear" w:color="auto" w:fill="EDEDED"/>
          </w:rPr>
          <w:t>blackduck_automation_fixpr</w:t>
        </w:r>
        <w:r>
          <w:rPr>
            <w:rFonts w:ascii="Courier New" w:hAnsi="Courier New"/>
            <w:spacing w:val="-50"/>
            <w:sz w:val="16"/>
          </w:rPr>
          <w:t xml:space="preserve"> </w:t>
        </w:r>
        <w:r>
          <w:rPr>
            <w:sz w:val="20"/>
          </w:rPr>
          <w:t xml:space="preserve">as </w:t>
        </w:r>
        <w:r>
          <w:rPr>
            <w:rFonts w:ascii="Courier New" w:hAnsi="Courier New"/>
            <w:sz w:val="16"/>
            <w:shd w:val="clear" w:color="auto" w:fill="EDEDED"/>
          </w:rPr>
          <w:t>true</w:t>
        </w:r>
        <w:r>
          <w:rPr>
            <w:sz w:val="20"/>
          </w:rPr>
          <w:t>.</w:t>
        </w:r>
      </w:moveTo>
    </w:p>
    <w:p w14:paraId="487E8860" w14:textId="7C38A6C3" w:rsidR="003F5433" w:rsidRDefault="003F5433" w:rsidP="003F5433">
      <w:pPr>
        <w:pStyle w:val="ListParagraph"/>
        <w:numPr>
          <w:ilvl w:val="0"/>
          <w:numId w:val="7"/>
        </w:numPr>
        <w:tabs>
          <w:tab w:val="left" w:pos="700"/>
        </w:tabs>
        <w:spacing w:line="340" w:lineRule="auto"/>
        <w:ind w:left="700" w:right="180"/>
        <w:jc w:val="both"/>
        <w:rPr>
          <w:moveTo w:id="1893" w:author="Raj Kesarapalli" w:date="2023-07-27T14:37:00Z"/>
          <w:sz w:val="20"/>
        </w:rPr>
      </w:pPr>
      <w:moveTo w:id="1894" w:author="Raj Kesarapalli" w:date="2023-07-27T14:37:00Z">
        <w:r>
          <w:rPr>
            <w:rFonts w:ascii="Courier New" w:hAnsi="Courier New"/>
            <w:b/>
            <w:sz w:val="16"/>
            <w:shd w:val="clear" w:color="auto" w:fill="EDEDED"/>
          </w:rPr>
          <w:t>github_token</w:t>
        </w:r>
        <w:r>
          <w:rPr>
            <w:sz w:val="20"/>
          </w:rPr>
          <w:t>:</w:t>
        </w:r>
        <w:r>
          <w:rPr>
            <w:spacing w:val="-11"/>
            <w:sz w:val="20"/>
          </w:rPr>
          <w:t xml:space="preserve"> </w:t>
        </w:r>
        <w:r>
          <w:rPr>
            <w:spacing w:val="-3"/>
            <w:sz w:val="20"/>
          </w:rPr>
          <w:t>You</w:t>
        </w:r>
        <w:r>
          <w:rPr>
            <w:spacing w:val="-10"/>
            <w:sz w:val="20"/>
          </w:rPr>
          <w:t xml:space="preserve"> </w:t>
        </w:r>
        <w:r>
          <w:rPr>
            <w:sz w:val="20"/>
          </w:rPr>
          <w:t>must</w:t>
        </w:r>
        <w:r>
          <w:rPr>
            <w:spacing w:val="-10"/>
            <w:sz w:val="20"/>
          </w:rPr>
          <w:t xml:space="preserve"> </w:t>
        </w:r>
        <w:r>
          <w:rPr>
            <w:sz w:val="20"/>
          </w:rPr>
          <w:t>pass</w:t>
        </w:r>
        <w:r>
          <w:rPr>
            <w:spacing w:val="-11"/>
            <w:sz w:val="20"/>
          </w:rPr>
          <w:t xml:space="preserve"> </w:t>
        </w:r>
        <w:r>
          <w:rPr>
            <w:rFonts w:ascii="Courier New" w:hAnsi="Courier New"/>
            <w:sz w:val="16"/>
            <w:shd w:val="clear" w:color="auto" w:fill="EDEDED"/>
          </w:rPr>
          <w:t>github_token</w:t>
        </w:r>
        <w:r>
          <w:rPr>
            <w:rFonts w:ascii="Courier New" w:hAnsi="Courier New"/>
            <w:spacing w:val="-56"/>
            <w:sz w:val="16"/>
          </w:rPr>
          <w:t xml:space="preserve"> </w:t>
        </w:r>
        <w:r>
          <w:rPr>
            <w:sz w:val="20"/>
          </w:rPr>
          <w:t>parameter</w:t>
        </w:r>
        <w:r>
          <w:rPr>
            <w:spacing w:val="-10"/>
            <w:sz w:val="20"/>
          </w:rPr>
          <w:t xml:space="preserve"> </w:t>
        </w:r>
        <w:r>
          <w:rPr>
            <w:sz w:val="20"/>
          </w:rPr>
          <w:t>with</w:t>
        </w:r>
        <w:r>
          <w:rPr>
            <w:spacing w:val="-11"/>
            <w:sz w:val="20"/>
          </w:rPr>
          <w:t xml:space="preserve"> </w:t>
        </w:r>
        <w:r>
          <w:rPr>
            <w:sz w:val="20"/>
          </w:rPr>
          <w:t>required</w:t>
        </w:r>
        <w:r>
          <w:rPr>
            <w:spacing w:val="-10"/>
            <w:sz w:val="20"/>
          </w:rPr>
          <w:t xml:space="preserve"> </w:t>
        </w:r>
        <w:r>
          <w:rPr>
            <w:sz w:val="20"/>
          </w:rPr>
          <w:t>permissions.</w:t>
        </w:r>
        <w:r>
          <w:rPr>
            <w:spacing w:val="-10"/>
            <w:sz w:val="20"/>
          </w:rPr>
          <w:t xml:space="preserve"> </w:t>
        </w:r>
        <w:r>
          <w:rPr>
            <w:sz w:val="20"/>
          </w:rPr>
          <w:t>The</w:t>
        </w:r>
        <w:r>
          <w:rPr>
            <w:spacing w:val="-10"/>
            <w:sz w:val="20"/>
          </w:rPr>
          <w:t xml:space="preserve"> </w:t>
        </w:r>
        <w:r>
          <w:rPr>
            <w:sz w:val="20"/>
          </w:rPr>
          <w:t>token</w:t>
        </w:r>
        <w:r>
          <w:rPr>
            <w:spacing w:val="-11"/>
            <w:sz w:val="20"/>
          </w:rPr>
          <w:t xml:space="preserve"> </w:t>
        </w:r>
        <w:commentRangeStart w:id="1895"/>
        <w:r>
          <w:rPr>
            <w:sz w:val="20"/>
          </w:rPr>
          <w:t>can</w:t>
        </w:r>
        <w:r>
          <w:rPr>
            <w:spacing w:val="-10"/>
            <w:sz w:val="20"/>
          </w:rPr>
          <w:t xml:space="preserve"> </w:t>
        </w:r>
        <w:r>
          <w:rPr>
            <w:sz w:val="20"/>
          </w:rPr>
          <w:t>be GitHub</w:t>
        </w:r>
        <w:r>
          <w:rPr>
            <w:spacing w:val="-13"/>
            <w:sz w:val="20"/>
          </w:rPr>
          <w:t xml:space="preserve"> </w:t>
        </w:r>
        <w:del w:id="1896" w:author="Raj Kesarapalli" w:date="2023-07-27T14:38:00Z">
          <w:r w:rsidDel="003F5433">
            <w:rPr>
              <w:sz w:val="20"/>
            </w:rPr>
            <w:delText>specified</w:delText>
          </w:r>
          <w:r w:rsidDel="003F5433">
            <w:rPr>
              <w:spacing w:val="-12"/>
              <w:sz w:val="20"/>
            </w:rPr>
            <w:delText xml:space="preserve"> </w:delText>
          </w:r>
        </w:del>
        <w:r>
          <w:rPr>
            <w:rFonts w:ascii="Courier New" w:hAnsi="Courier New"/>
            <w:sz w:val="16"/>
            <w:shd w:val="clear" w:color="auto" w:fill="EDEDED"/>
          </w:rPr>
          <w:t>secrets.GITHUB_TOKEN</w:t>
        </w:r>
      </w:moveTo>
      <w:commentRangeEnd w:id="1895"/>
      <w:r>
        <w:rPr>
          <w:rStyle w:val="CommentReference"/>
        </w:rPr>
        <w:commentReference w:id="1895"/>
      </w:r>
      <w:moveTo w:id="1897" w:author="Raj Kesarapalli" w:date="2023-07-27T14:37:00Z">
        <w:r>
          <w:rPr>
            <w:rFonts w:ascii="Courier New" w:hAnsi="Courier New"/>
            <w:spacing w:val="-58"/>
            <w:sz w:val="16"/>
          </w:rPr>
          <w:t xml:space="preserve"> </w:t>
        </w:r>
        <w:r>
          <w:rPr>
            <w:sz w:val="20"/>
          </w:rPr>
          <w:t>with</w:t>
        </w:r>
        <w:r>
          <w:rPr>
            <w:spacing w:val="-12"/>
            <w:sz w:val="20"/>
          </w:rPr>
          <w:t xml:space="preserve"> </w:t>
        </w:r>
        <w:r>
          <w:rPr>
            <w:sz w:val="20"/>
          </w:rPr>
          <w:t>required</w:t>
        </w:r>
        <w:r>
          <w:rPr>
            <w:spacing w:val="-13"/>
            <w:sz w:val="20"/>
          </w:rPr>
          <w:t xml:space="preserve"> </w:t>
        </w:r>
        <w:r>
          <w:rPr>
            <w:sz w:val="20"/>
          </w:rPr>
          <w:t>permissions.</w:t>
        </w:r>
        <w:r>
          <w:rPr>
            <w:spacing w:val="-12"/>
            <w:sz w:val="20"/>
          </w:rPr>
          <w:t xml:space="preserve"> </w:t>
        </w:r>
        <w:r>
          <w:rPr>
            <w:sz w:val="20"/>
          </w:rPr>
          <w:t>For</w:t>
        </w:r>
        <w:r>
          <w:rPr>
            <w:spacing w:val="-13"/>
            <w:sz w:val="20"/>
          </w:rPr>
          <w:t xml:space="preserve"> </w:t>
        </w:r>
        <w:r>
          <w:rPr>
            <w:sz w:val="20"/>
          </w:rPr>
          <w:t>more</w:t>
        </w:r>
        <w:r>
          <w:rPr>
            <w:spacing w:val="-12"/>
            <w:sz w:val="20"/>
          </w:rPr>
          <w:t xml:space="preserve"> </w:t>
        </w:r>
        <w:r>
          <w:rPr>
            <w:sz w:val="20"/>
          </w:rPr>
          <w:t>information</w:t>
        </w:r>
        <w:r>
          <w:rPr>
            <w:spacing w:val="-12"/>
            <w:sz w:val="20"/>
          </w:rPr>
          <w:t xml:space="preserve"> </w:t>
        </w:r>
        <w:r>
          <w:rPr>
            <w:sz w:val="20"/>
          </w:rPr>
          <w:t>on</w:t>
        </w:r>
        <w:r>
          <w:rPr>
            <w:spacing w:val="-13"/>
            <w:sz w:val="20"/>
          </w:rPr>
          <w:t xml:space="preserve"> </w:t>
        </w:r>
        <w:r>
          <w:rPr>
            <w:sz w:val="20"/>
          </w:rPr>
          <w:t xml:space="preserve">GitHub tokens see </w:t>
        </w:r>
        <w:r>
          <w:fldChar w:fldCharType="begin"/>
        </w:r>
        <w:r>
          <w:instrText>HYPERLINK "https://docs.github.com/en/actions/security-guides/automatic-token-authentication" \h</w:instrText>
        </w:r>
      </w:moveTo>
      <w:ins w:id="1898" w:author="Raj Kesarapalli" w:date="2023-07-27T14:37:00Z"/>
      <w:moveTo w:id="1899" w:author="Raj Kesarapalli" w:date="2023-07-27T14:37:00Z">
        <w:r>
          <w:fldChar w:fldCharType="separate"/>
        </w:r>
        <w:r>
          <w:rPr>
            <w:color w:val="337AB7"/>
            <w:sz w:val="20"/>
          </w:rPr>
          <w:t>the GitHub</w:t>
        </w:r>
        <w:r>
          <w:rPr>
            <w:color w:val="337AB7"/>
            <w:spacing w:val="-7"/>
            <w:sz w:val="20"/>
          </w:rPr>
          <w:t xml:space="preserve"> </w:t>
        </w:r>
        <w:r>
          <w:rPr>
            <w:color w:val="337AB7"/>
            <w:sz w:val="20"/>
          </w:rPr>
          <w:t>documentation</w:t>
        </w:r>
        <w:r>
          <w:rPr>
            <w:color w:val="337AB7"/>
            <w:sz w:val="20"/>
          </w:rPr>
          <w:fldChar w:fldCharType="end"/>
        </w:r>
        <w:r>
          <w:rPr>
            <w:sz w:val="20"/>
          </w:rPr>
          <w:t>.</w:t>
        </w:r>
      </w:moveTo>
    </w:p>
    <w:p w14:paraId="3942AE3B" w14:textId="64991618" w:rsidR="003F5433" w:rsidRDefault="003F5433" w:rsidP="003F5433">
      <w:pPr>
        <w:pStyle w:val="ListParagraph"/>
        <w:numPr>
          <w:ilvl w:val="0"/>
          <w:numId w:val="7"/>
        </w:numPr>
        <w:tabs>
          <w:tab w:val="left" w:pos="700"/>
        </w:tabs>
        <w:spacing w:line="340" w:lineRule="auto"/>
        <w:ind w:left="700" w:right="143"/>
        <w:jc w:val="both"/>
        <w:rPr>
          <w:moveTo w:id="1900" w:author="Raj Kesarapalli" w:date="2023-07-27T14:37:00Z"/>
          <w:sz w:val="20"/>
        </w:rPr>
      </w:pPr>
      <w:moveTo w:id="1901" w:author="Raj Kesarapalli" w:date="2023-07-27T14:37:00Z">
        <w:r>
          <w:rPr>
            <w:sz w:val="20"/>
          </w:rPr>
          <w:t>Due</w:t>
        </w:r>
        <w:r>
          <w:rPr>
            <w:spacing w:val="-11"/>
            <w:sz w:val="20"/>
          </w:rPr>
          <w:t xml:space="preserve"> </w:t>
        </w:r>
        <w:r>
          <w:rPr>
            <w:sz w:val="20"/>
          </w:rPr>
          <w:t>to</w:t>
        </w:r>
        <w:r>
          <w:rPr>
            <w:spacing w:val="-10"/>
            <w:sz w:val="20"/>
          </w:rPr>
          <w:t xml:space="preserve"> </w:t>
        </w:r>
        <w:r>
          <w:rPr>
            <w:sz w:val="20"/>
          </w:rPr>
          <w:t>rate</w:t>
        </w:r>
        <w:r>
          <w:rPr>
            <w:spacing w:val="-11"/>
            <w:sz w:val="20"/>
          </w:rPr>
          <w:t xml:space="preserve"> </w:t>
        </w:r>
        <w:r>
          <w:rPr>
            <w:sz w:val="20"/>
          </w:rPr>
          <w:t>limit</w:t>
        </w:r>
        <w:r>
          <w:rPr>
            <w:spacing w:val="-10"/>
            <w:sz w:val="20"/>
          </w:rPr>
          <w:t xml:space="preserve"> </w:t>
        </w:r>
        <w:r>
          <w:rPr>
            <w:sz w:val="20"/>
          </w:rPr>
          <w:t>restriction</w:t>
        </w:r>
        <w:r>
          <w:rPr>
            <w:spacing w:val="-10"/>
            <w:sz w:val="20"/>
          </w:rPr>
          <w:t xml:space="preserve"> </w:t>
        </w:r>
        <w:r>
          <w:rPr>
            <w:sz w:val="20"/>
          </w:rPr>
          <w:t>of</w:t>
        </w:r>
        <w:r>
          <w:rPr>
            <w:spacing w:val="-11"/>
            <w:sz w:val="20"/>
          </w:rPr>
          <w:t xml:space="preserve"> </w:t>
        </w:r>
        <w:r>
          <w:rPr>
            <w:sz w:val="20"/>
          </w:rPr>
          <w:t>GitHub</w:t>
        </w:r>
        <w:r>
          <w:rPr>
            <w:spacing w:val="-10"/>
            <w:sz w:val="20"/>
          </w:rPr>
          <w:t xml:space="preserve"> </w:t>
        </w:r>
        <w:r>
          <w:rPr>
            <w:sz w:val="20"/>
          </w:rPr>
          <w:t>rest</w:t>
        </w:r>
        <w:r>
          <w:rPr>
            <w:spacing w:val="-10"/>
            <w:sz w:val="20"/>
          </w:rPr>
          <w:t xml:space="preserve"> </w:t>
        </w:r>
        <w:r>
          <w:rPr>
            <w:sz w:val="20"/>
          </w:rPr>
          <w:t>API</w:t>
        </w:r>
        <w:r>
          <w:rPr>
            <w:spacing w:val="-11"/>
            <w:sz w:val="20"/>
          </w:rPr>
          <w:t xml:space="preserve"> </w:t>
        </w:r>
        <w:r>
          <w:rPr>
            <w:sz w:val="20"/>
          </w:rPr>
          <w:t>calls,</w:t>
        </w:r>
      </w:moveTo>
      <w:ins w:id="1902" w:author="Raj Kesarapalli" w:date="2023-07-27T14:39:00Z">
        <w:r>
          <w:rPr>
            <w:sz w:val="20"/>
          </w:rPr>
          <w:t xml:space="preserve"> note</w:t>
        </w:r>
      </w:ins>
      <w:moveTo w:id="1903" w:author="Raj Kesarapalli" w:date="2023-07-27T14:37:00Z">
        <w:r>
          <w:rPr>
            <w:spacing w:val="-10"/>
            <w:sz w:val="20"/>
          </w:rPr>
          <w:t xml:space="preserve"> </w:t>
        </w:r>
        <w:r>
          <w:rPr>
            <w:sz w:val="20"/>
          </w:rPr>
          <w:t>th</w:t>
        </w:r>
      </w:moveTo>
      <w:ins w:id="1904" w:author="Raj Kesarapalli" w:date="2023-07-27T14:39:00Z">
        <w:r>
          <w:rPr>
            <w:sz w:val="20"/>
          </w:rPr>
          <w:t>at</w:t>
        </w:r>
      </w:ins>
      <w:moveTo w:id="1905" w:author="Raj Kesarapalli" w:date="2023-07-27T14:37:00Z">
        <w:del w:id="1906" w:author="Raj Kesarapalli" w:date="2023-07-27T14:39:00Z">
          <w:r w:rsidDel="003F5433">
            <w:rPr>
              <w:sz w:val="20"/>
            </w:rPr>
            <w:delText>e</w:delText>
          </w:r>
        </w:del>
        <w:r>
          <w:rPr>
            <w:spacing w:val="-11"/>
            <w:sz w:val="20"/>
          </w:rPr>
          <w:t xml:space="preserve"> </w:t>
        </w:r>
      </w:moveTo>
      <w:ins w:id="1907" w:author="Raj Kesarapalli" w:date="2023-07-27T14:39:00Z">
        <w:r>
          <w:rPr>
            <w:spacing w:val="-11"/>
            <w:sz w:val="20"/>
          </w:rPr>
          <w:t xml:space="preserve">GitHub may limit </w:t>
        </w:r>
      </w:ins>
      <w:ins w:id="1908" w:author="Raj Kesarapalli" w:date="2023-07-27T14:40:00Z">
        <w:r>
          <w:rPr>
            <w:spacing w:val="-11"/>
            <w:sz w:val="20"/>
          </w:rPr>
          <w:t xml:space="preserve">the number of pull requests </w:t>
        </w:r>
      </w:ins>
      <w:moveTo w:id="1909" w:author="Raj Kesarapalli" w:date="2023-07-27T14:37:00Z">
        <w:del w:id="1910" w:author="Raj Kesarapalli" w:date="2023-07-27T14:39:00Z">
          <w:r w:rsidDel="003F5433">
            <w:rPr>
              <w:sz w:val="20"/>
            </w:rPr>
            <w:delText>system</w:delText>
          </w:r>
        </w:del>
      </w:moveTo>
      <w:ins w:id="1911" w:author="Raj Kesarapalli" w:date="2023-07-27T14:40:00Z">
        <w:r>
          <w:rPr>
            <w:sz w:val="20"/>
          </w:rPr>
          <w:t>that are created by Synopsys Action</w:t>
        </w:r>
      </w:ins>
      <w:moveTo w:id="1912" w:author="Raj Kesarapalli" w:date="2023-07-27T14:37:00Z">
        <w:del w:id="1913" w:author="Raj Kesarapalli" w:date="2023-07-27T14:40:00Z">
          <w:r w:rsidDel="003F5433">
            <w:rPr>
              <w:spacing w:val="-10"/>
              <w:sz w:val="20"/>
            </w:rPr>
            <w:delText xml:space="preserve"> </w:delText>
          </w:r>
        </w:del>
        <w:del w:id="1914" w:author="Raj Kesarapalli" w:date="2023-07-27T14:39:00Z">
          <w:r w:rsidDel="003F5433">
            <w:rPr>
              <w:sz w:val="20"/>
            </w:rPr>
            <w:delText>may</w:delText>
          </w:r>
          <w:r w:rsidDel="003F5433">
            <w:rPr>
              <w:spacing w:val="-10"/>
              <w:sz w:val="20"/>
            </w:rPr>
            <w:delText xml:space="preserve"> </w:delText>
          </w:r>
          <w:r w:rsidDel="003F5433">
            <w:rPr>
              <w:sz w:val="20"/>
            </w:rPr>
            <w:delText>create</w:delText>
          </w:r>
        </w:del>
        <w:del w:id="1915" w:author="Raj Kesarapalli" w:date="2023-07-27T14:40:00Z">
          <w:r w:rsidDel="003F5433">
            <w:rPr>
              <w:spacing w:val="-11"/>
              <w:sz w:val="20"/>
            </w:rPr>
            <w:delText xml:space="preserve"> </w:delText>
          </w:r>
          <w:r w:rsidDel="003F5433">
            <w:rPr>
              <w:sz w:val="20"/>
            </w:rPr>
            <w:delText>fewer</w:delText>
          </w:r>
          <w:r w:rsidDel="003F5433">
            <w:rPr>
              <w:spacing w:val="-10"/>
              <w:sz w:val="20"/>
            </w:rPr>
            <w:delText xml:space="preserve"> </w:delText>
          </w:r>
          <w:r w:rsidDel="003F5433">
            <w:rPr>
              <w:sz w:val="20"/>
            </w:rPr>
            <w:delText>pull</w:delText>
          </w:r>
          <w:r w:rsidDel="003F5433">
            <w:rPr>
              <w:spacing w:val="-10"/>
              <w:sz w:val="20"/>
            </w:rPr>
            <w:delText xml:space="preserve"> </w:delText>
          </w:r>
          <w:r w:rsidDel="003F5433">
            <w:rPr>
              <w:sz w:val="20"/>
            </w:rPr>
            <w:delText>requests</w:delText>
          </w:r>
          <w:r w:rsidDel="003F5433">
            <w:rPr>
              <w:spacing w:val="-11"/>
              <w:sz w:val="20"/>
            </w:rPr>
            <w:delText xml:space="preserve"> </w:delText>
          </w:r>
          <w:r w:rsidDel="003F5433">
            <w:rPr>
              <w:sz w:val="20"/>
            </w:rPr>
            <w:delText>than specified</w:delText>
          </w:r>
        </w:del>
        <w:r>
          <w:rPr>
            <w:sz w:val="20"/>
          </w:rPr>
          <w:t>.</w:t>
        </w:r>
      </w:moveTo>
    </w:p>
    <w:moveToRangeEnd w:id="1884"/>
    <w:p w14:paraId="68D11D32" w14:textId="77777777" w:rsidR="003F5433" w:rsidRDefault="003F5433">
      <w:pPr>
        <w:pStyle w:val="BodyText"/>
        <w:spacing w:before="3"/>
        <w:rPr>
          <w:ins w:id="1916" w:author="Raj Kesarapalli" w:date="2023-07-27T14:37:00Z"/>
          <w:sz w:val="17"/>
        </w:rPr>
      </w:pPr>
    </w:p>
    <w:p w14:paraId="1A8E2F96" w14:textId="5C7E9BAD" w:rsidR="005E7407" w:rsidRPr="005E7407" w:rsidRDefault="005E7407" w:rsidP="005E7407">
      <w:pPr>
        <w:widowControl/>
        <w:autoSpaceDE/>
        <w:autoSpaceDN/>
        <w:spacing w:after="240"/>
        <w:rPr>
          <w:ins w:id="1917" w:author="Raj Kesarapalli" w:date="2023-07-27T14:54:00Z"/>
          <w:rFonts w:ascii="Segoe UI" w:eastAsia="Times New Roman" w:hAnsi="Segoe UI" w:cs="Segoe UI"/>
          <w:color w:val="1F2328"/>
          <w:sz w:val="24"/>
          <w:szCs w:val="24"/>
          <w:lang w:bidi="ar-SA"/>
        </w:rPr>
      </w:pPr>
      <w:ins w:id="1918" w:author="Raj Kesarapalli" w:date="2023-07-27T14:54:00Z">
        <w:r>
          <w:rPr>
            <w:rFonts w:ascii="Segoe UI" w:eastAsia="Times New Roman" w:hAnsi="Segoe UI" w:cs="Segoe UI"/>
            <w:b/>
            <w:bCs/>
            <w:color w:val="1F2328"/>
            <w:sz w:val="24"/>
            <w:szCs w:val="24"/>
            <w:lang w:bidi="ar-SA"/>
          </w:rPr>
          <w:t>List of</w:t>
        </w:r>
        <w:r w:rsidRPr="005E7407">
          <w:rPr>
            <w:rFonts w:ascii="Segoe UI" w:eastAsia="Times New Roman" w:hAnsi="Segoe UI" w:cs="Segoe UI"/>
            <w:b/>
            <w:bCs/>
            <w:color w:val="1F2328"/>
            <w:sz w:val="24"/>
            <w:szCs w:val="24"/>
            <w:lang w:bidi="ar-SA"/>
          </w:rPr>
          <w:t xml:space="preserve"> mandatory and optional parameters for Black Duck:</w:t>
        </w:r>
      </w:ins>
    </w:p>
    <w:tbl>
      <w:tblPr>
        <w:tblW w:w="0" w:type="auto"/>
        <w:tblCellMar>
          <w:top w:w="15" w:type="dxa"/>
          <w:left w:w="15" w:type="dxa"/>
          <w:bottom w:w="15" w:type="dxa"/>
          <w:right w:w="15" w:type="dxa"/>
        </w:tblCellMar>
        <w:tblLook w:val="04A0" w:firstRow="1" w:lastRow="0" w:firstColumn="1" w:lastColumn="0" w:noHBand="0" w:noVBand="1"/>
      </w:tblPr>
      <w:tblGrid>
        <w:gridCol w:w="3648"/>
        <w:gridCol w:w="2496"/>
        <w:gridCol w:w="3436"/>
      </w:tblGrid>
      <w:tr w:rsidR="005E7407" w:rsidRPr="005E7407" w14:paraId="50AE4A40" w14:textId="77777777" w:rsidTr="005E7407">
        <w:trPr>
          <w:tblHeader/>
          <w:ins w:id="1919" w:author="Raj Kesarapalli" w:date="2023-07-27T14:54:00Z"/>
        </w:trPr>
        <w:tc>
          <w:tcPr>
            <w:tcW w:w="0" w:type="auto"/>
            <w:tcMar>
              <w:top w:w="90" w:type="dxa"/>
              <w:left w:w="195" w:type="dxa"/>
              <w:bottom w:w="90" w:type="dxa"/>
              <w:right w:w="195" w:type="dxa"/>
            </w:tcMar>
            <w:vAlign w:val="center"/>
            <w:hideMark/>
          </w:tcPr>
          <w:p w14:paraId="5BC45C3E" w14:textId="77777777" w:rsidR="005E7407" w:rsidRPr="005E7407" w:rsidRDefault="005E7407" w:rsidP="005E7407">
            <w:pPr>
              <w:widowControl/>
              <w:autoSpaceDE/>
              <w:autoSpaceDN/>
              <w:spacing w:after="240"/>
              <w:jc w:val="center"/>
              <w:rPr>
                <w:ins w:id="1920" w:author="Raj Kesarapalli" w:date="2023-07-27T14:54:00Z"/>
                <w:rFonts w:ascii="Segoe UI" w:eastAsia="Times New Roman" w:hAnsi="Segoe UI" w:cs="Segoe UI"/>
                <w:b/>
                <w:bCs/>
                <w:color w:val="1F2328"/>
                <w:sz w:val="24"/>
                <w:szCs w:val="24"/>
                <w:lang w:bidi="ar-SA"/>
              </w:rPr>
            </w:pPr>
            <w:ins w:id="1921" w:author="Raj Kesarapalli" w:date="2023-07-27T14:54:00Z">
              <w:r w:rsidRPr="005E7407">
                <w:rPr>
                  <w:rFonts w:ascii="Segoe UI" w:eastAsia="Times New Roman" w:hAnsi="Segoe UI" w:cs="Segoe UI"/>
                  <w:b/>
                  <w:bCs/>
                  <w:color w:val="1F2328"/>
                  <w:sz w:val="24"/>
                  <w:szCs w:val="24"/>
                  <w:lang w:bidi="ar-SA"/>
                </w:rPr>
                <w:t>Input Parameter</w:t>
              </w:r>
            </w:ins>
          </w:p>
        </w:tc>
        <w:tc>
          <w:tcPr>
            <w:tcW w:w="0" w:type="auto"/>
            <w:tcMar>
              <w:top w:w="90" w:type="dxa"/>
              <w:left w:w="195" w:type="dxa"/>
              <w:bottom w:w="90" w:type="dxa"/>
              <w:right w:w="195" w:type="dxa"/>
            </w:tcMar>
            <w:vAlign w:val="center"/>
            <w:hideMark/>
          </w:tcPr>
          <w:p w14:paraId="17138CB2" w14:textId="77777777" w:rsidR="005E7407" w:rsidRPr="005E7407" w:rsidRDefault="005E7407" w:rsidP="005E7407">
            <w:pPr>
              <w:widowControl/>
              <w:autoSpaceDE/>
              <w:autoSpaceDN/>
              <w:spacing w:after="240"/>
              <w:jc w:val="center"/>
              <w:rPr>
                <w:ins w:id="1922" w:author="Raj Kesarapalli" w:date="2023-07-27T14:54:00Z"/>
                <w:rFonts w:ascii="Segoe UI" w:eastAsia="Times New Roman" w:hAnsi="Segoe UI" w:cs="Segoe UI"/>
                <w:b/>
                <w:bCs/>
                <w:color w:val="1F2328"/>
                <w:sz w:val="24"/>
                <w:szCs w:val="24"/>
                <w:lang w:bidi="ar-SA"/>
              </w:rPr>
            </w:pPr>
            <w:ins w:id="1923" w:author="Raj Kesarapalli" w:date="2023-07-27T14:54:00Z">
              <w:r w:rsidRPr="005E7407">
                <w:rPr>
                  <w:rFonts w:ascii="Segoe UI" w:eastAsia="Times New Roman" w:hAnsi="Segoe UI" w:cs="Segoe UI"/>
                  <w:b/>
                  <w:bCs/>
                  <w:color w:val="1F2328"/>
                  <w:sz w:val="24"/>
                  <w:szCs w:val="24"/>
                  <w:lang w:bidi="ar-SA"/>
                </w:rPr>
                <w:t>Description</w:t>
              </w:r>
            </w:ins>
          </w:p>
        </w:tc>
        <w:tc>
          <w:tcPr>
            <w:tcW w:w="0" w:type="auto"/>
            <w:tcMar>
              <w:top w:w="90" w:type="dxa"/>
              <w:left w:w="195" w:type="dxa"/>
              <w:bottom w:w="90" w:type="dxa"/>
              <w:right w:w="195" w:type="dxa"/>
            </w:tcMar>
            <w:vAlign w:val="center"/>
            <w:hideMark/>
          </w:tcPr>
          <w:p w14:paraId="640937CB" w14:textId="77777777" w:rsidR="005E7407" w:rsidRPr="005E7407" w:rsidRDefault="005E7407" w:rsidP="005E7407">
            <w:pPr>
              <w:widowControl/>
              <w:autoSpaceDE/>
              <w:autoSpaceDN/>
              <w:spacing w:after="240"/>
              <w:jc w:val="center"/>
              <w:rPr>
                <w:ins w:id="1924" w:author="Raj Kesarapalli" w:date="2023-07-27T14:54:00Z"/>
                <w:rFonts w:ascii="Segoe UI" w:eastAsia="Times New Roman" w:hAnsi="Segoe UI" w:cs="Segoe UI"/>
                <w:b/>
                <w:bCs/>
                <w:color w:val="1F2328"/>
                <w:sz w:val="24"/>
                <w:szCs w:val="24"/>
                <w:lang w:bidi="ar-SA"/>
              </w:rPr>
            </w:pPr>
            <w:ins w:id="1925" w:author="Raj Kesarapalli" w:date="2023-07-27T14:54:00Z">
              <w:r w:rsidRPr="005E7407">
                <w:rPr>
                  <w:rFonts w:ascii="Segoe UI" w:eastAsia="Times New Roman" w:hAnsi="Segoe UI" w:cs="Segoe UI"/>
                  <w:b/>
                  <w:bCs/>
                  <w:color w:val="1F2328"/>
                  <w:sz w:val="24"/>
                  <w:szCs w:val="24"/>
                  <w:lang w:bidi="ar-SA"/>
                </w:rPr>
                <w:t>Mandatory / Optional</w:t>
              </w:r>
            </w:ins>
          </w:p>
        </w:tc>
      </w:tr>
      <w:tr w:rsidR="005E7407" w:rsidRPr="005E7407" w14:paraId="5F5FE9C2" w14:textId="77777777" w:rsidTr="005E7407">
        <w:trPr>
          <w:ins w:id="1926" w:author="Raj Kesarapalli" w:date="2023-07-27T14:54:00Z"/>
        </w:trPr>
        <w:tc>
          <w:tcPr>
            <w:tcW w:w="0" w:type="auto"/>
            <w:tcMar>
              <w:top w:w="90" w:type="dxa"/>
              <w:left w:w="195" w:type="dxa"/>
              <w:bottom w:w="90" w:type="dxa"/>
              <w:right w:w="195" w:type="dxa"/>
            </w:tcMar>
            <w:vAlign w:val="center"/>
            <w:hideMark/>
          </w:tcPr>
          <w:p w14:paraId="49635B7B" w14:textId="77777777" w:rsidR="005E7407" w:rsidRPr="005E7407" w:rsidRDefault="005E7407" w:rsidP="005E7407">
            <w:pPr>
              <w:widowControl/>
              <w:autoSpaceDE/>
              <w:autoSpaceDN/>
              <w:rPr>
                <w:ins w:id="1927" w:author="Raj Kesarapalli" w:date="2023-07-27T14:54:00Z"/>
                <w:rFonts w:ascii="Segoe UI" w:eastAsia="Times New Roman" w:hAnsi="Segoe UI" w:cs="Segoe UI"/>
                <w:color w:val="1F2328"/>
                <w:sz w:val="24"/>
                <w:szCs w:val="24"/>
                <w:lang w:bidi="ar-SA"/>
              </w:rPr>
            </w:pPr>
            <w:ins w:id="1928" w:author="Raj Kesarapalli" w:date="2023-07-27T14:54:00Z">
              <w:r w:rsidRPr="005E7407">
                <w:rPr>
                  <w:rFonts w:ascii="Menlo" w:eastAsia="Times New Roman" w:hAnsi="Menlo" w:cs="Menlo"/>
                  <w:color w:val="1F2328"/>
                  <w:sz w:val="20"/>
                  <w:szCs w:val="20"/>
                  <w:lang w:bidi="ar-SA"/>
                </w:rPr>
                <w:t>blackduck_url</w:t>
              </w:r>
            </w:ins>
          </w:p>
        </w:tc>
        <w:tc>
          <w:tcPr>
            <w:tcW w:w="0" w:type="auto"/>
            <w:tcMar>
              <w:top w:w="90" w:type="dxa"/>
              <w:left w:w="195" w:type="dxa"/>
              <w:bottom w:w="90" w:type="dxa"/>
              <w:right w:w="195" w:type="dxa"/>
            </w:tcMar>
            <w:vAlign w:val="center"/>
            <w:hideMark/>
          </w:tcPr>
          <w:p w14:paraId="03B95C8C" w14:textId="5711F308" w:rsidR="005E7407" w:rsidRPr="005E7407" w:rsidRDefault="005E7407" w:rsidP="005E7407">
            <w:pPr>
              <w:widowControl/>
              <w:autoSpaceDE/>
              <w:autoSpaceDN/>
              <w:rPr>
                <w:ins w:id="1929" w:author="Raj Kesarapalli" w:date="2023-07-27T14:54:00Z"/>
                <w:rFonts w:ascii="Segoe UI" w:eastAsia="Times New Roman" w:hAnsi="Segoe UI" w:cs="Segoe UI"/>
                <w:color w:val="1F2328"/>
                <w:sz w:val="24"/>
                <w:szCs w:val="24"/>
                <w:lang w:bidi="ar-SA"/>
              </w:rPr>
            </w:pPr>
            <w:ins w:id="1930" w:author="Raj Kesarapalli" w:date="2023-07-27T14:54:00Z">
              <w:r w:rsidRPr="005E7407">
                <w:rPr>
                  <w:rFonts w:ascii="Segoe UI" w:eastAsia="Times New Roman" w:hAnsi="Segoe UI" w:cs="Segoe UI"/>
                  <w:color w:val="1F2328"/>
                  <w:sz w:val="24"/>
                  <w:szCs w:val="24"/>
                  <w:lang w:bidi="ar-SA"/>
                </w:rPr>
                <w:t xml:space="preserve">Black Duck </w:t>
              </w:r>
            </w:ins>
            <w:ins w:id="1931" w:author="Raj Kesarapalli" w:date="2023-07-27T14:56:00Z">
              <w:r>
                <w:rPr>
                  <w:rFonts w:ascii="Segoe UI" w:eastAsia="Times New Roman" w:hAnsi="Segoe UI" w:cs="Segoe UI"/>
                  <w:color w:val="1F2328"/>
                  <w:sz w:val="24"/>
                  <w:szCs w:val="24"/>
                  <w:lang w:bidi="ar-SA"/>
                </w:rPr>
                <w:t>URL</w:t>
              </w:r>
            </w:ins>
          </w:p>
        </w:tc>
        <w:tc>
          <w:tcPr>
            <w:tcW w:w="0" w:type="auto"/>
            <w:tcMar>
              <w:top w:w="90" w:type="dxa"/>
              <w:left w:w="195" w:type="dxa"/>
              <w:bottom w:w="90" w:type="dxa"/>
              <w:right w:w="195" w:type="dxa"/>
            </w:tcMar>
            <w:vAlign w:val="center"/>
            <w:hideMark/>
          </w:tcPr>
          <w:p w14:paraId="792018AF" w14:textId="77777777" w:rsidR="005E7407" w:rsidRPr="005E7407" w:rsidRDefault="005E7407" w:rsidP="005E7407">
            <w:pPr>
              <w:widowControl/>
              <w:autoSpaceDE/>
              <w:autoSpaceDN/>
              <w:rPr>
                <w:ins w:id="1932" w:author="Raj Kesarapalli" w:date="2023-07-27T14:54:00Z"/>
                <w:rFonts w:ascii="Segoe UI" w:eastAsia="Times New Roman" w:hAnsi="Segoe UI" w:cs="Segoe UI"/>
                <w:color w:val="1F2328"/>
                <w:sz w:val="24"/>
                <w:szCs w:val="24"/>
                <w:lang w:bidi="ar-SA"/>
              </w:rPr>
            </w:pPr>
            <w:ins w:id="1933" w:author="Raj Kesarapalli" w:date="2023-07-27T14:54:00Z">
              <w:r w:rsidRPr="005E7407">
                <w:rPr>
                  <w:rFonts w:ascii="Segoe UI" w:eastAsia="Times New Roman" w:hAnsi="Segoe UI" w:cs="Segoe UI"/>
                  <w:color w:val="1F2328"/>
                  <w:sz w:val="24"/>
                  <w:szCs w:val="24"/>
                  <w:lang w:bidi="ar-SA"/>
                </w:rPr>
                <w:t>Mandatory</w:t>
              </w:r>
            </w:ins>
          </w:p>
        </w:tc>
      </w:tr>
      <w:tr w:rsidR="005E7407" w:rsidRPr="005E7407" w14:paraId="171B7E6D" w14:textId="77777777" w:rsidTr="005E7407">
        <w:trPr>
          <w:ins w:id="1934" w:author="Raj Kesarapalli" w:date="2023-07-27T14:54:00Z"/>
        </w:trPr>
        <w:tc>
          <w:tcPr>
            <w:tcW w:w="0" w:type="auto"/>
            <w:tcMar>
              <w:top w:w="90" w:type="dxa"/>
              <w:left w:w="195" w:type="dxa"/>
              <w:bottom w:w="90" w:type="dxa"/>
              <w:right w:w="195" w:type="dxa"/>
            </w:tcMar>
            <w:vAlign w:val="center"/>
            <w:hideMark/>
          </w:tcPr>
          <w:p w14:paraId="7D979ECD" w14:textId="77777777" w:rsidR="005E7407" w:rsidRPr="005E7407" w:rsidRDefault="005E7407" w:rsidP="005E7407">
            <w:pPr>
              <w:widowControl/>
              <w:autoSpaceDE/>
              <w:autoSpaceDN/>
              <w:rPr>
                <w:ins w:id="1935" w:author="Raj Kesarapalli" w:date="2023-07-27T14:54:00Z"/>
                <w:rFonts w:ascii="Segoe UI" w:eastAsia="Times New Roman" w:hAnsi="Segoe UI" w:cs="Segoe UI"/>
                <w:color w:val="1F2328"/>
                <w:sz w:val="24"/>
                <w:szCs w:val="24"/>
                <w:lang w:bidi="ar-SA"/>
              </w:rPr>
            </w:pPr>
            <w:ins w:id="1936" w:author="Raj Kesarapalli" w:date="2023-07-27T14:54:00Z">
              <w:r w:rsidRPr="005E7407">
                <w:rPr>
                  <w:rFonts w:ascii="Menlo" w:eastAsia="Times New Roman" w:hAnsi="Menlo" w:cs="Menlo"/>
                  <w:color w:val="1F2328"/>
                  <w:sz w:val="20"/>
                  <w:szCs w:val="20"/>
                  <w:lang w:bidi="ar-SA"/>
                </w:rPr>
                <w:lastRenderedPageBreak/>
                <w:t>blackduck_apiToken</w:t>
              </w:r>
            </w:ins>
          </w:p>
        </w:tc>
        <w:tc>
          <w:tcPr>
            <w:tcW w:w="0" w:type="auto"/>
            <w:tcMar>
              <w:top w:w="90" w:type="dxa"/>
              <w:left w:w="195" w:type="dxa"/>
              <w:bottom w:w="90" w:type="dxa"/>
              <w:right w:w="195" w:type="dxa"/>
            </w:tcMar>
            <w:vAlign w:val="center"/>
            <w:hideMark/>
          </w:tcPr>
          <w:p w14:paraId="3CB40AD2" w14:textId="3321E720" w:rsidR="005E7407" w:rsidRPr="005E7407" w:rsidRDefault="005E7407" w:rsidP="005E7407">
            <w:pPr>
              <w:widowControl/>
              <w:autoSpaceDE/>
              <w:autoSpaceDN/>
              <w:rPr>
                <w:ins w:id="1937" w:author="Raj Kesarapalli" w:date="2023-07-27T14:54:00Z"/>
                <w:rFonts w:ascii="Segoe UI" w:eastAsia="Times New Roman" w:hAnsi="Segoe UI" w:cs="Segoe UI"/>
                <w:color w:val="1F2328"/>
                <w:sz w:val="24"/>
                <w:szCs w:val="24"/>
                <w:lang w:bidi="ar-SA"/>
              </w:rPr>
            </w:pPr>
            <w:ins w:id="1938" w:author="Raj Kesarapalli" w:date="2023-07-27T14:56:00Z">
              <w:r>
                <w:rPr>
                  <w:rFonts w:ascii="Segoe UI" w:eastAsia="Times New Roman" w:hAnsi="Segoe UI" w:cs="Segoe UI"/>
                  <w:color w:val="1F2328"/>
                  <w:sz w:val="24"/>
                  <w:szCs w:val="24"/>
                  <w:lang w:bidi="ar-SA"/>
                </w:rPr>
                <w:t xml:space="preserve">Black Duck </w:t>
              </w:r>
            </w:ins>
            <w:ins w:id="1939" w:author="Raj Kesarapalli" w:date="2023-07-27T14:54:00Z">
              <w:r w:rsidRPr="005E7407">
                <w:rPr>
                  <w:rFonts w:ascii="Segoe UI" w:eastAsia="Times New Roman" w:hAnsi="Segoe UI" w:cs="Segoe UI"/>
                  <w:color w:val="1F2328"/>
                  <w:sz w:val="24"/>
                  <w:szCs w:val="24"/>
                  <w:lang w:bidi="ar-SA"/>
                </w:rPr>
                <w:t>API token</w:t>
              </w:r>
            </w:ins>
          </w:p>
        </w:tc>
        <w:tc>
          <w:tcPr>
            <w:tcW w:w="0" w:type="auto"/>
            <w:tcMar>
              <w:top w:w="90" w:type="dxa"/>
              <w:left w:w="195" w:type="dxa"/>
              <w:bottom w:w="90" w:type="dxa"/>
              <w:right w:w="195" w:type="dxa"/>
            </w:tcMar>
            <w:vAlign w:val="center"/>
            <w:hideMark/>
          </w:tcPr>
          <w:p w14:paraId="620FE6F0" w14:textId="77777777" w:rsidR="005E7407" w:rsidRPr="005E7407" w:rsidRDefault="005E7407" w:rsidP="005E7407">
            <w:pPr>
              <w:widowControl/>
              <w:autoSpaceDE/>
              <w:autoSpaceDN/>
              <w:rPr>
                <w:ins w:id="1940" w:author="Raj Kesarapalli" w:date="2023-07-27T14:54:00Z"/>
                <w:rFonts w:ascii="Segoe UI" w:eastAsia="Times New Roman" w:hAnsi="Segoe UI" w:cs="Segoe UI"/>
                <w:color w:val="1F2328"/>
                <w:sz w:val="24"/>
                <w:szCs w:val="24"/>
                <w:lang w:bidi="ar-SA"/>
              </w:rPr>
            </w:pPr>
            <w:ins w:id="1941" w:author="Raj Kesarapalli" w:date="2023-07-27T14:54:00Z">
              <w:r w:rsidRPr="005E7407">
                <w:rPr>
                  <w:rFonts w:ascii="Segoe UI" w:eastAsia="Times New Roman" w:hAnsi="Segoe UI" w:cs="Segoe UI"/>
                  <w:color w:val="1F2328"/>
                  <w:sz w:val="24"/>
                  <w:szCs w:val="24"/>
                  <w:lang w:bidi="ar-SA"/>
                </w:rPr>
                <w:t>Mandatory</w:t>
              </w:r>
            </w:ins>
          </w:p>
        </w:tc>
      </w:tr>
      <w:tr w:rsidR="005E7407" w:rsidRPr="005E7407" w14:paraId="66893405" w14:textId="77777777" w:rsidTr="005E7407">
        <w:trPr>
          <w:ins w:id="1942" w:author="Raj Kesarapalli" w:date="2023-07-27T14:54:00Z"/>
        </w:trPr>
        <w:tc>
          <w:tcPr>
            <w:tcW w:w="0" w:type="auto"/>
            <w:tcMar>
              <w:top w:w="90" w:type="dxa"/>
              <w:left w:w="195" w:type="dxa"/>
              <w:bottom w:w="90" w:type="dxa"/>
              <w:right w:w="195" w:type="dxa"/>
            </w:tcMar>
            <w:vAlign w:val="center"/>
            <w:hideMark/>
          </w:tcPr>
          <w:p w14:paraId="14CDCB08" w14:textId="77777777" w:rsidR="005E7407" w:rsidRPr="005E7407" w:rsidRDefault="005E7407" w:rsidP="005E7407">
            <w:pPr>
              <w:widowControl/>
              <w:autoSpaceDE/>
              <w:autoSpaceDN/>
              <w:rPr>
                <w:ins w:id="1943" w:author="Raj Kesarapalli" w:date="2023-07-27T14:54:00Z"/>
                <w:rFonts w:ascii="Segoe UI" w:eastAsia="Times New Roman" w:hAnsi="Segoe UI" w:cs="Segoe UI"/>
                <w:color w:val="1F2328"/>
                <w:sz w:val="24"/>
                <w:szCs w:val="24"/>
                <w:lang w:bidi="ar-SA"/>
              </w:rPr>
            </w:pPr>
            <w:ins w:id="1944" w:author="Raj Kesarapalli" w:date="2023-07-27T14:54:00Z">
              <w:r w:rsidRPr="005E7407">
                <w:rPr>
                  <w:rFonts w:ascii="Menlo" w:eastAsia="Times New Roman" w:hAnsi="Menlo" w:cs="Menlo"/>
                  <w:color w:val="1F2328"/>
                  <w:sz w:val="20"/>
                  <w:szCs w:val="20"/>
                  <w:lang w:bidi="ar-SA"/>
                </w:rPr>
                <w:t>blackduck_install_directory</w:t>
              </w:r>
            </w:ins>
          </w:p>
        </w:tc>
        <w:tc>
          <w:tcPr>
            <w:tcW w:w="0" w:type="auto"/>
            <w:tcMar>
              <w:top w:w="90" w:type="dxa"/>
              <w:left w:w="195" w:type="dxa"/>
              <w:bottom w:w="90" w:type="dxa"/>
              <w:right w:w="195" w:type="dxa"/>
            </w:tcMar>
            <w:vAlign w:val="center"/>
            <w:hideMark/>
          </w:tcPr>
          <w:p w14:paraId="35F2A48F" w14:textId="2F7BE6AF" w:rsidR="005E7407" w:rsidRPr="005E7407" w:rsidRDefault="005E7407" w:rsidP="005E7407">
            <w:pPr>
              <w:widowControl/>
              <w:autoSpaceDE/>
              <w:autoSpaceDN/>
              <w:rPr>
                <w:ins w:id="1945" w:author="Raj Kesarapalli" w:date="2023-07-27T14:54:00Z"/>
                <w:rFonts w:ascii="Segoe UI" w:eastAsia="Times New Roman" w:hAnsi="Segoe UI" w:cs="Segoe UI"/>
                <w:color w:val="1F2328"/>
                <w:sz w:val="24"/>
                <w:szCs w:val="24"/>
                <w:lang w:bidi="ar-SA"/>
              </w:rPr>
            </w:pPr>
            <w:ins w:id="1946" w:author="Raj Kesarapalli" w:date="2023-07-27T14:56:00Z">
              <w:r>
                <w:rPr>
                  <w:rFonts w:ascii="Segoe UI" w:eastAsia="Times New Roman" w:hAnsi="Segoe UI" w:cs="Segoe UI"/>
                  <w:color w:val="1F2328"/>
                  <w:sz w:val="24"/>
                  <w:szCs w:val="24"/>
                  <w:lang w:bidi="ar-SA"/>
                </w:rPr>
                <w:t>Installation</w:t>
              </w:r>
            </w:ins>
            <w:ins w:id="1947" w:author="Raj Kesarapalli" w:date="2023-07-27T14:54:00Z">
              <w:r w:rsidRPr="005E7407">
                <w:rPr>
                  <w:rFonts w:ascii="Segoe UI" w:eastAsia="Times New Roman" w:hAnsi="Segoe UI" w:cs="Segoe UI"/>
                  <w:color w:val="1F2328"/>
                  <w:sz w:val="24"/>
                  <w:szCs w:val="24"/>
                  <w:lang w:bidi="ar-SA"/>
                </w:rPr>
                <w:t xml:space="preserve"> </w:t>
              </w:r>
            </w:ins>
            <w:ins w:id="1948" w:author="Raj Kesarapalli" w:date="2023-07-27T14:56:00Z">
              <w:r>
                <w:rPr>
                  <w:rFonts w:ascii="Segoe UI" w:eastAsia="Times New Roman" w:hAnsi="Segoe UI" w:cs="Segoe UI"/>
                  <w:color w:val="1F2328"/>
                  <w:sz w:val="24"/>
                  <w:szCs w:val="24"/>
                  <w:lang w:bidi="ar-SA"/>
                </w:rPr>
                <w:t>directory</w:t>
              </w:r>
            </w:ins>
            <w:ins w:id="1949" w:author="Raj Kesarapalli" w:date="2023-07-27T14:54:00Z">
              <w:r w:rsidRPr="005E7407">
                <w:rPr>
                  <w:rFonts w:ascii="Segoe UI" w:eastAsia="Times New Roman" w:hAnsi="Segoe UI" w:cs="Segoe UI"/>
                  <w:color w:val="1F2328"/>
                  <w:sz w:val="24"/>
                  <w:szCs w:val="24"/>
                  <w:lang w:bidi="ar-SA"/>
                </w:rPr>
                <w:t xml:space="preserve"> </w:t>
              </w:r>
            </w:ins>
            <w:ins w:id="1950" w:author="Raj Kesarapalli" w:date="2023-07-27T14:56:00Z">
              <w:r>
                <w:rPr>
                  <w:rFonts w:ascii="Segoe UI" w:eastAsia="Times New Roman" w:hAnsi="Segoe UI" w:cs="Segoe UI"/>
                  <w:color w:val="1F2328"/>
                  <w:sz w:val="24"/>
                  <w:szCs w:val="24"/>
                  <w:lang w:bidi="ar-SA"/>
                </w:rPr>
                <w:t>for</w:t>
              </w:r>
            </w:ins>
            <w:ins w:id="1951" w:author="Raj Kesarapalli" w:date="2023-07-27T14:54:00Z">
              <w:r w:rsidRPr="005E7407">
                <w:rPr>
                  <w:rFonts w:ascii="Segoe UI" w:eastAsia="Times New Roman" w:hAnsi="Segoe UI" w:cs="Segoe UI"/>
                  <w:color w:val="1F2328"/>
                  <w:sz w:val="24"/>
                  <w:szCs w:val="24"/>
                  <w:lang w:bidi="ar-SA"/>
                </w:rPr>
                <w:t xml:space="preserve"> Black Duck</w:t>
              </w:r>
            </w:ins>
          </w:p>
        </w:tc>
        <w:tc>
          <w:tcPr>
            <w:tcW w:w="0" w:type="auto"/>
            <w:tcMar>
              <w:top w:w="90" w:type="dxa"/>
              <w:left w:w="195" w:type="dxa"/>
              <w:bottom w:w="90" w:type="dxa"/>
              <w:right w:w="195" w:type="dxa"/>
            </w:tcMar>
            <w:vAlign w:val="center"/>
            <w:hideMark/>
          </w:tcPr>
          <w:p w14:paraId="389FD3B2" w14:textId="77777777" w:rsidR="005E7407" w:rsidRPr="005E7407" w:rsidRDefault="005E7407" w:rsidP="005E7407">
            <w:pPr>
              <w:widowControl/>
              <w:autoSpaceDE/>
              <w:autoSpaceDN/>
              <w:rPr>
                <w:ins w:id="1952" w:author="Raj Kesarapalli" w:date="2023-07-27T14:54:00Z"/>
                <w:rFonts w:ascii="Segoe UI" w:eastAsia="Times New Roman" w:hAnsi="Segoe UI" w:cs="Segoe UI"/>
                <w:color w:val="1F2328"/>
                <w:sz w:val="24"/>
                <w:szCs w:val="24"/>
                <w:lang w:bidi="ar-SA"/>
              </w:rPr>
            </w:pPr>
            <w:ins w:id="1953" w:author="Raj Kesarapalli" w:date="2023-07-27T14:54:00Z">
              <w:r w:rsidRPr="005E7407">
                <w:rPr>
                  <w:rFonts w:ascii="Segoe UI" w:eastAsia="Times New Roman" w:hAnsi="Segoe UI" w:cs="Segoe UI"/>
                  <w:color w:val="1F2328"/>
                  <w:sz w:val="24"/>
                  <w:szCs w:val="24"/>
                  <w:lang w:bidi="ar-SA"/>
                </w:rPr>
                <w:t>Optional</w:t>
              </w:r>
            </w:ins>
          </w:p>
        </w:tc>
      </w:tr>
      <w:tr w:rsidR="005E7407" w:rsidRPr="005E7407" w14:paraId="50EA8D1E" w14:textId="77777777" w:rsidTr="005E7407">
        <w:trPr>
          <w:ins w:id="1954" w:author="Raj Kesarapalli" w:date="2023-07-27T14:54:00Z"/>
        </w:trPr>
        <w:tc>
          <w:tcPr>
            <w:tcW w:w="0" w:type="auto"/>
            <w:tcMar>
              <w:top w:w="90" w:type="dxa"/>
              <w:left w:w="195" w:type="dxa"/>
              <w:bottom w:w="90" w:type="dxa"/>
              <w:right w:w="195" w:type="dxa"/>
            </w:tcMar>
            <w:vAlign w:val="center"/>
            <w:hideMark/>
          </w:tcPr>
          <w:p w14:paraId="389D9449" w14:textId="77777777" w:rsidR="005E7407" w:rsidRPr="005E7407" w:rsidRDefault="005E7407" w:rsidP="005E7407">
            <w:pPr>
              <w:widowControl/>
              <w:autoSpaceDE/>
              <w:autoSpaceDN/>
              <w:rPr>
                <w:ins w:id="1955" w:author="Raj Kesarapalli" w:date="2023-07-27T14:54:00Z"/>
                <w:rFonts w:ascii="Segoe UI" w:eastAsia="Times New Roman" w:hAnsi="Segoe UI" w:cs="Segoe UI"/>
                <w:color w:val="1F2328"/>
                <w:sz w:val="24"/>
                <w:szCs w:val="24"/>
                <w:lang w:bidi="ar-SA"/>
              </w:rPr>
            </w:pPr>
            <w:ins w:id="1956" w:author="Raj Kesarapalli" w:date="2023-07-27T14:54:00Z">
              <w:r w:rsidRPr="005E7407">
                <w:rPr>
                  <w:rFonts w:ascii="Menlo" w:eastAsia="Times New Roman" w:hAnsi="Menlo" w:cs="Menlo"/>
                  <w:color w:val="1F2328"/>
                  <w:sz w:val="20"/>
                  <w:szCs w:val="20"/>
                  <w:lang w:bidi="ar-SA"/>
                </w:rPr>
                <w:t>blackduck_scan_full</w:t>
              </w:r>
            </w:ins>
          </w:p>
        </w:tc>
        <w:tc>
          <w:tcPr>
            <w:tcW w:w="0" w:type="auto"/>
            <w:tcMar>
              <w:top w:w="90" w:type="dxa"/>
              <w:left w:w="195" w:type="dxa"/>
              <w:bottom w:w="90" w:type="dxa"/>
              <w:right w:w="195" w:type="dxa"/>
            </w:tcMar>
            <w:vAlign w:val="center"/>
            <w:hideMark/>
          </w:tcPr>
          <w:p w14:paraId="654BAA4C" w14:textId="77777777" w:rsidR="005E7407" w:rsidRDefault="005E7407" w:rsidP="005E7407">
            <w:pPr>
              <w:widowControl/>
              <w:autoSpaceDE/>
              <w:autoSpaceDN/>
              <w:rPr>
                <w:ins w:id="1957" w:author="Raj Kesarapalli" w:date="2023-07-27T14:57:00Z"/>
                <w:rFonts w:ascii="Segoe UI" w:eastAsia="Times New Roman" w:hAnsi="Segoe UI" w:cs="Segoe UI"/>
                <w:color w:val="1F2328"/>
                <w:sz w:val="24"/>
                <w:szCs w:val="24"/>
                <w:lang w:bidi="ar-SA"/>
              </w:rPr>
            </w:pPr>
            <w:ins w:id="1958" w:author="Raj Kesarapalli" w:date="2023-07-27T14:54:00Z">
              <w:r w:rsidRPr="005E7407">
                <w:rPr>
                  <w:rFonts w:ascii="Segoe UI" w:eastAsia="Times New Roman" w:hAnsi="Segoe UI" w:cs="Segoe UI"/>
                  <w:color w:val="1F2328"/>
                  <w:sz w:val="24"/>
                  <w:szCs w:val="24"/>
                  <w:lang w:bidi="ar-SA"/>
                </w:rPr>
                <w:t xml:space="preserve">Specifies whether full scan is required or not. </w:t>
              </w:r>
            </w:ins>
          </w:p>
          <w:p w14:paraId="43B0395C" w14:textId="77777777" w:rsidR="005E7407" w:rsidRDefault="005E7407" w:rsidP="005E7407">
            <w:pPr>
              <w:widowControl/>
              <w:autoSpaceDE/>
              <w:autoSpaceDN/>
              <w:rPr>
                <w:ins w:id="1959" w:author="Raj Kesarapalli" w:date="2023-07-27T14:57:00Z"/>
                <w:rFonts w:ascii="Segoe UI" w:eastAsia="Times New Roman" w:hAnsi="Segoe UI" w:cs="Segoe UI"/>
                <w:color w:val="1F2328"/>
                <w:sz w:val="24"/>
                <w:szCs w:val="24"/>
                <w:lang w:bidi="ar-SA"/>
              </w:rPr>
            </w:pPr>
          </w:p>
          <w:p w14:paraId="746DFBFC" w14:textId="77777777" w:rsidR="005E7407" w:rsidRDefault="005E7407" w:rsidP="005E7407">
            <w:pPr>
              <w:widowControl/>
              <w:autoSpaceDE/>
              <w:autoSpaceDN/>
              <w:rPr>
                <w:ins w:id="1960" w:author="Raj Kesarapalli" w:date="2023-07-27T14:58:00Z"/>
                <w:rFonts w:ascii="Segoe UI" w:eastAsia="Times New Roman" w:hAnsi="Segoe UI" w:cs="Segoe UI"/>
                <w:color w:val="1F2328"/>
                <w:sz w:val="24"/>
                <w:szCs w:val="24"/>
                <w:lang w:bidi="ar-SA"/>
              </w:rPr>
            </w:pPr>
            <w:ins w:id="1961" w:author="Raj Kesarapalli" w:date="2023-07-27T14:57:00Z">
              <w:r>
                <w:rPr>
                  <w:rFonts w:ascii="Segoe UI" w:eastAsia="Times New Roman" w:hAnsi="Segoe UI" w:cs="Segoe UI"/>
                  <w:color w:val="1F2328"/>
                  <w:sz w:val="24"/>
                  <w:szCs w:val="24"/>
                  <w:lang w:bidi="ar-SA"/>
                </w:rPr>
                <w:t>F</w:t>
              </w:r>
            </w:ins>
            <w:ins w:id="1962" w:author="Raj Kesarapalli" w:date="2023-07-27T14:54:00Z">
              <w:r w:rsidRPr="005E7407">
                <w:rPr>
                  <w:rFonts w:ascii="Segoe UI" w:eastAsia="Times New Roman" w:hAnsi="Segoe UI" w:cs="Segoe UI"/>
                  <w:color w:val="1F2328"/>
                  <w:sz w:val="24"/>
                  <w:szCs w:val="24"/>
                  <w:lang w:bidi="ar-SA"/>
                </w:rPr>
                <w:t>ull "intelligent" scan</w:t>
              </w:r>
            </w:ins>
            <w:ins w:id="1963" w:author="Raj Kesarapalli" w:date="2023-07-27T14:58:00Z">
              <w:r>
                <w:rPr>
                  <w:rFonts w:ascii="Segoe UI" w:eastAsia="Times New Roman" w:hAnsi="Segoe UI" w:cs="Segoe UI"/>
                  <w:color w:val="1F2328"/>
                  <w:sz w:val="24"/>
                  <w:szCs w:val="24"/>
                  <w:lang w:bidi="ar-SA"/>
                </w:rPr>
                <w:t xml:space="preserve"> is to be used for push events</w:t>
              </w:r>
            </w:ins>
            <w:ins w:id="1964" w:author="Raj Kesarapalli" w:date="2023-07-27T14:54:00Z">
              <w:r w:rsidRPr="005E7407">
                <w:rPr>
                  <w:rFonts w:ascii="Segoe UI" w:eastAsia="Times New Roman" w:hAnsi="Segoe UI" w:cs="Segoe UI"/>
                  <w:color w:val="1F2328"/>
                  <w:sz w:val="24"/>
                  <w:szCs w:val="24"/>
                  <w:lang w:bidi="ar-SA"/>
                </w:rPr>
                <w:t xml:space="preserve"> and </w:t>
              </w:r>
            </w:ins>
            <w:ins w:id="1965" w:author="Raj Kesarapalli" w:date="2023-07-27T14:58:00Z">
              <w:r>
                <w:rPr>
                  <w:rFonts w:ascii="Segoe UI" w:eastAsia="Times New Roman" w:hAnsi="Segoe UI" w:cs="Segoe UI"/>
                  <w:color w:val="1F2328"/>
                  <w:sz w:val="24"/>
                  <w:szCs w:val="24"/>
                  <w:lang w:bidi="ar-SA"/>
                </w:rPr>
                <w:t>rapid scan for pull request events.</w:t>
              </w:r>
            </w:ins>
          </w:p>
          <w:p w14:paraId="104E80A6" w14:textId="32E0C839" w:rsidR="005E7407" w:rsidRPr="005E7407" w:rsidRDefault="005E7407" w:rsidP="005E7407">
            <w:pPr>
              <w:widowControl/>
              <w:autoSpaceDE/>
              <w:autoSpaceDN/>
              <w:rPr>
                <w:ins w:id="1966" w:author="Raj Kesarapalli" w:date="2023-07-27T14:54:00Z"/>
                <w:rFonts w:ascii="Segoe UI" w:eastAsia="Times New Roman" w:hAnsi="Segoe UI" w:cs="Segoe UI"/>
                <w:color w:val="1F2328"/>
                <w:sz w:val="24"/>
                <w:szCs w:val="24"/>
                <w:lang w:bidi="ar-SA"/>
              </w:rPr>
            </w:pPr>
            <w:ins w:id="1967" w:author="Raj Kesarapalli" w:date="2023-07-27T14:54:00Z">
              <w:r w:rsidRPr="005E7407">
                <w:rPr>
                  <w:rFonts w:ascii="Segoe UI" w:eastAsia="Times New Roman" w:hAnsi="Segoe UI" w:cs="Segoe UI"/>
                  <w:color w:val="1F2328"/>
                  <w:sz w:val="24"/>
                  <w:szCs w:val="24"/>
                  <w:lang w:bidi="ar-SA"/>
                </w:rPr>
                <w:t> </w:t>
              </w:r>
              <w:r w:rsidRPr="005E7407">
                <w:rPr>
                  <w:rFonts w:ascii="Segoe UI" w:eastAsia="Times New Roman" w:hAnsi="Segoe UI" w:cs="Segoe UI"/>
                  <w:color w:val="1F2328"/>
                  <w:sz w:val="24"/>
                  <w:szCs w:val="24"/>
                  <w:lang w:bidi="ar-SA"/>
                </w:rPr>
                <w:br/>
                <w:t>Supported values: true or false </w:t>
              </w:r>
            </w:ins>
          </w:p>
        </w:tc>
        <w:tc>
          <w:tcPr>
            <w:tcW w:w="0" w:type="auto"/>
            <w:tcMar>
              <w:top w:w="90" w:type="dxa"/>
              <w:left w:w="195" w:type="dxa"/>
              <w:bottom w:w="90" w:type="dxa"/>
              <w:right w:w="195" w:type="dxa"/>
            </w:tcMar>
            <w:vAlign w:val="center"/>
            <w:hideMark/>
          </w:tcPr>
          <w:p w14:paraId="2EAA28C3" w14:textId="77777777" w:rsidR="005E7407" w:rsidRPr="005E7407" w:rsidRDefault="005E7407" w:rsidP="005E7407">
            <w:pPr>
              <w:widowControl/>
              <w:autoSpaceDE/>
              <w:autoSpaceDN/>
              <w:rPr>
                <w:ins w:id="1968" w:author="Raj Kesarapalli" w:date="2023-07-27T14:54:00Z"/>
                <w:rFonts w:ascii="Segoe UI" w:eastAsia="Times New Roman" w:hAnsi="Segoe UI" w:cs="Segoe UI"/>
                <w:color w:val="1F2328"/>
                <w:sz w:val="24"/>
                <w:szCs w:val="24"/>
                <w:lang w:bidi="ar-SA"/>
              </w:rPr>
            </w:pPr>
            <w:ins w:id="1969" w:author="Raj Kesarapalli" w:date="2023-07-27T14:54:00Z">
              <w:r w:rsidRPr="005E7407">
                <w:rPr>
                  <w:rFonts w:ascii="Segoe UI" w:eastAsia="Times New Roman" w:hAnsi="Segoe UI" w:cs="Segoe UI"/>
                  <w:color w:val="1F2328"/>
                  <w:sz w:val="24"/>
                  <w:szCs w:val="24"/>
                  <w:lang w:bidi="ar-SA"/>
                </w:rPr>
                <w:t>Optional</w:t>
              </w:r>
            </w:ins>
          </w:p>
        </w:tc>
      </w:tr>
      <w:tr w:rsidR="005E7407" w:rsidRPr="005E7407" w14:paraId="612052F6" w14:textId="77777777" w:rsidTr="005E7407">
        <w:trPr>
          <w:ins w:id="1970" w:author="Raj Kesarapalli" w:date="2023-07-27T14:54:00Z"/>
        </w:trPr>
        <w:tc>
          <w:tcPr>
            <w:tcW w:w="0" w:type="auto"/>
            <w:tcMar>
              <w:top w:w="90" w:type="dxa"/>
              <w:left w:w="195" w:type="dxa"/>
              <w:bottom w:w="90" w:type="dxa"/>
              <w:right w:w="195" w:type="dxa"/>
            </w:tcMar>
            <w:vAlign w:val="center"/>
            <w:hideMark/>
          </w:tcPr>
          <w:p w14:paraId="51348E4A" w14:textId="77777777" w:rsidR="005E7407" w:rsidRPr="005E7407" w:rsidRDefault="005E7407" w:rsidP="005E7407">
            <w:pPr>
              <w:widowControl/>
              <w:autoSpaceDE/>
              <w:autoSpaceDN/>
              <w:rPr>
                <w:ins w:id="1971" w:author="Raj Kesarapalli" w:date="2023-07-27T14:54:00Z"/>
                <w:rFonts w:ascii="Segoe UI" w:eastAsia="Times New Roman" w:hAnsi="Segoe UI" w:cs="Segoe UI"/>
                <w:color w:val="1F2328"/>
                <w:sz w:val="24"/>
                <w:szCs w:val="24"/>
                <w:lang w:bidi="ar-SA"/>
              </w:rPr>
            </w:pPr>
            <w:ins w:id="1972" w:author="Raj Kesarapalli" w:date="2023-07-27T14:54:00Z">
              <w:r w:rsidRPr="005E7407">
                <w:rPr>
                  <w:rFonts w:ascii="Menlo" w:eastAsia="Times New Roman" w:hAnsi="Menlo" w:cs="Menlo"/>
                  <w:color w:val="1F2328"/>
                  <w:sz w:val="20"/>
                  <w:szCs w:val="20"/>
                  <w:lang w:bidi="ar-SA"/>
                </w:rPr>
                <w:t>blackduck_scan_failure_severities</w:t>
              </w:r>
            </w:ins>
          </w:p>
        </w:tc>
        <w:tc>
          <w:tcPr>
            <w:tcW w:w="0" w:type="auto"/>
            <w:tcMar>
              <w:top w:w="90" w:type="dxa"/>
              <w:left w:w="195" w:type="dxa"/>
              <w:bottom w:w="90" w:type="dxa"/>
              <w:right w:w="195" w:type="dxa"/>
            </w:tcMar>
            <w:vAlign w:val="center"/>
            <w:hideMark/>
          </w:tcPr>
          <w:p w14:paraId="68439747" w14:textId="2C0D2A05" w:rsidR="005E7407" w:rsidRPr="005E7407" w:rsidRDefault="005E7407" w:rsidP="005E7407">
            <w:pPr>
              <w:widowControl/>
              <w:autoSpaceDE/>
              <w:autoSpaceDN/>
              <w:rPr>
                <w:ins w:id="1973" w:author="Raj Kesarapalli" w:date="2023-07-27T14:54:00Z"/>
                <w:rFonts w:ascii="Segoe UI" w:eastAsia="Times New Roman" w:hAnsi="Segoe UI" w:cs="Segoe UI"/>
                <w:color w:val="1F2328"/>
                <w:sz w:val="24"/>
                <w:szCs w:val="24"/>
                <w:lang w:bidi="ar-SA"/>
              </w:rPr>
            </w:pPr>
            <w:ins w:id="1974" w:author="Raj Kesarapalli" w:date="2023-07-27T14:58:00Z">
              <w:r>
                <w:rPr>
                  <w:rFonts w:ascii="Segoe UI" w:eastAsia="Times New Roman" w:hAnsi="Segoe UI" w:cs="Segoe UI"/>
                  <w:color w:val="1F2328"/>
                  <w:sz w:val="24"/>
                  <w:szCs w:val="24"/>
                  <w:lang w:bidi="ar-SA"/>
                </w:rPr>
                <w:t>Black Duck s</w:t>
              </w:r>
            </w:ins>
            <w:ins w:id="1975" w:author="Raj Kesarapalli" w:date="2023-07-27T14:54:00Z">
              <w:r w:rsidRPr="005E7407">
                <w:rPr>
                  <w:rFonts w:ascii="Segoe UI" w:eastAsia="Times New Roman" w:hAnsi="Segoe UI" w:cs="Segoe UI"/>
                  <w:color w:val="1F2328"/>
                  <w:sz w:val="24"/>
                  <w:szCs w:val="24"/>
                  <w:lang w:bidi="ar-SA"/>
                </w:rPr>
                <w:t>can failure severities. </w:t>
              </w:r>
              <w:r w:rsidRPr="005E7407">
                <w:rPr>
                  <w:rFonts w:ascii="Segoe UI" w:eastAsia="Times New Roman" w:hAnsi="Segoe UI" w:cs="Segoe UI"/>
                  <w:color w:val="1F2328"/>
                  <w:sz w:val="24"/>
                  <w:szCs w:val="24"/>
                  <w:lang w:bidi="ar-SA"/>
                </w:rPr>
                <w:br/>
                <w:t>Supported values: ALL, NONE, BLOCKER, CRITICAL, MAJOR, MINOR, OK, TRIVIAL, UNSPECIFIED </w:t>
              </w:r>
            </w:ins>
          </w:p>
        </w:tc>
        <w:tc>
          <w:tcPr>
            <w:tcW w:w="0" w:type="auto"/>
            <w:tcMar>
              <w:top w:w="90" w:type="dxa"/>
              <w:left w:w="195" w:type="dxa"/>
              <w:bottom w:w="90" w:type="dxa"/>
              <w:right w:w="195" w:type="dxa"/>
            </w:tcMar>
            <w:vAlign w:val="center"/>
            <w:hideMark/>
          </w:tcPr>
          <w:p w14:paraId="040F7C4D" w14:textId="77777777" w:rsidR="005E7407" w:rsidRPr="005E7407" w:rsidRDefault="005E7407" w:rsidP="005E7407">
            <w:pPr>
              <w:widowControl/>
              <w:autoSpaceDE/>
              <w:autoSpaceDN/>
              <w:rPr>
                <w:ins w:id="1976" w:author="Raj Kesarapalli" w:date="2023-07-27T14:54:00Z"/>
                <w:rFonts w:ascii="Segoe UI" w:eastAsia="Times New Roman" w:hAnsi="Segoe UI" w:cs="Segoe UI"/>
                <w:color w:val="1F2328"/>
                <w:sz w:val="24"/>
                <w:szCs w:val="24"/>
                <w:lang w:bidi="ar-SA"/>
              </w:rPr>
            </w:pPr>
            <w:ins w:id="1977" w:author="Raj Kesarapalli" w:date="2023-07-27T14:54:00Z">
              <w:r w:rsidRPr="005E7407">
                <w:rPr>
                  <w:rFonts w:ascii="Segoe UI" w:eastAsia="Times New Roman" w:hAnsi="Segoe UI" w:cs="Segoe UI"/>
                  <w:color w:val="1F2328"/>
                  <w:sz w:val="24"/>
                  <w:szCs w:val="24"/>
                  <w:lang w:bidi="ar-SA"/>
                </w:rPr>
                <w:t>Optional</w:t>
              </w:r>
            </w:ins>
          </w:p>
        </w:tc>
      </w:tr>
      <w:tr w:rsidR="005E7407" w:rsidRPr="005E7407" w14:paraId="62E86272" w14:textId="77777777" w:rsidTr="005E7407">
        <w:trPr>
          <w:ins w:id="1978" w:author="Raj Kesarapalli" w:date="2023-07-27T14:54:00Z"/>
        </w:trPr>
        <w:tc>
          <w:tcPr>
            <w:tcW w:w="0" w:type="auto"/>
            <w:tcMar>
              <w:top w:w="90" w:type="dxa"/>
              <w:left w:w="195" w:type="dxa"/>
              <w:bottom w:w="90" w:type="dxa"/>
              <w:right w:w="195" w:type="dxa"/>
            </w:tcMar>
            <w:vAlign w:val="center"/>
            <w:hideMark/>
          </w:tcPr>
          <w:p w14:paraId="301BA207" w14:textId="77777777" w:rsidR="005E7407" w:rsidRPr="005E7407" w:rsidRDefault="005E7407" w:rsidP="005E7407">
            <w:pPr>
              <w:widowControl/>
              <w:autoSpaceDE/>
              <w:autoSpaceDN/>
              <w:rPr>
                <w:ins w:id="1979" w:author="Raj Kesarapalli" w:date="2023-07-27T14:54:00Z"/>
                <w:rFonts w:ascii="Segoe UI" w:eastAsia="Times New Roman" w:hAnsi="Segoe UI" w:cs="Segoe UI"/>
                <w:color w:val="1F2328"/>
                <w:sz w:val="24"/>
                <w:szCs w:val="24"/>
                <w:lang w:bidi="ar-SA"/>
              </w:rPr>
            </w:pPr>
            <w:ins w:id="1980" w:author="Raj Kesarapalli" w:date="2023-07-27T14:54:00Z">
              <w:r w:rsidRPr="005E7407">
                <w:rPr>
                  <w:rFonts w:ascii="Menlo" w:eastAsia="Times New Roman" w:hAnsi="Menlo" w:cs="Menlo"/>
                  <w:color w:val="1F2328"/>
                  <w:sz w:val="20"/>
                  <w:szCs w:val="20"/>
                  <w:lang w:bidi="ar-SA"/>
                </w:rPr>
                <w:t>blackduck_automation_prcomment</w:t>
              </w:r>
            </w:ins>
          </w:p>
        </w:tc>
        <w:tc>
          <w:tcPr>
            <w:tcW w:w="0" w:type="auto"/>
            <w:tcMar>
              <w:top w:w="90" w:type="dxa"/>
              <w:left w:w="195" w:type="dxa"/>
              <w:bottom w:w="90" w:type="dxa"/>
              <w:right w:w="195" w:type="dxa"/>
            </w:tcMar>
            <w:vAlign w:val="center"/>
            <w:hideMark/>
          </w:tcPr>
          <w:p w14:paraId="3B0BA128" w14:textId="7718BB5A" w:rsidR="005E7407" w:rsidRDefault="005E7407" w:rsidP="005E7407">
            <w:pPr>
              <w:widowControl/>
              <w:autoSpaceDE/>
              <w:autoSpaceDN/>
              <w:rPr>
                <w:ins w:id="1981" w:author="Raj Kesarapalli" w:date="2023-07-27T14:59:00Z"/>
                <w:rFonts w:ascii="Segoe UI" w:eastAsia="Times New Roman" w:hAnsi="Segoe UI" w:cs="Segoe UI"/>
                <w:color w:val="1F2328"/>
                <w:sz w:val="24"/>
                <w:szCs w:val="24"/>
                <w:lang w:bidi="ar-SA"/>
              </w:rPr>
            </w:pPr>
            <w:ins w:id="1982" w:author="Raj Kesarapalli" w:date="2023-07-27T14:58:00Z">
              <w:r>
                <w:rPr>
                  <w:rFonts w:ascii="Segoe UI" w:eastAsia="Times New Roman" w:hAnsi="Segoe UI" w:cs="Segoe UI"/>
                  <w:color w:val="1F2328"/>
                  <w:sz w:val="24"/>
                  <w:szCs w:val="24"/>
                  <w:lang w:bidi="ar-SA"/>
                </w:rPr>
                <w:t>Opti</w:t>
              </w:r>
            </w:ins>
            <w:ins w:id="1983" w:author="Raj Kesarapalli" w:date="2023-07-27T14:59:00Z">
              <w:r>
                <w:rPr>
                  <w:rFonts w:ascii="Segoe UI" w:eastAsia="Times New Roman" w:hAnsi="Segoe UI" w:cs="Segoe UI"/>
                  <w:color w:val="1F2328"/>
                  <w:sz w:val="24"/>
                  <w:szCs w:val="24"/>
                  <w:lang w:bidi="ar-SA"/>
                </w:rPr>
                <w:t>on</w:t>
              </w:r>
            </w:ins>
            <w:ins w:id="1984" w:author="Raj Kesarapalli" w:date="2023-07-27T14:54:00Z">
              <w:r w:rsidRPr="005E7407">
                <w:rPr>
                  <w:rFonts w:ascii="Segoe UI" w:eastAsia="Times New Roman" w:hAnsi="Segoe UI" w:cs="Segoe UI"/>
                  <w:color w:val="1F2328"/>
                  <w:sz w:val="24"/>
                  <w:szCs w:val="24"/>
                  <w:lang w:bidi="ar-SA"/>
                </w:rPr>
                <w:t xml:space="preserve"> to enable automatic </w:t>
              </w:r>
            </w:ins>
            <w:ins w:id="1985" w:author="Raj Kesarapalli" w:date="2023-07-27T14:59:00Z">
              <w:r>
                <w:rPr>
                  <w:rFonts w:ascii="Segoe UI" w:eastAsia="Times New Roman" w:hAnsi="Segoe UI" w:cs="Segoe UI"/>
                  <w:color w:val="1F2328"/>
                  <w:sz w:val="24"/>
                  <w:szCs w:val="24"/>
                  <w:lang w:bidi="ar-SA"/>
                </w:rPr>
                <w:t xml:space="preserve">creation </w:t>
              </w:r>
            </w:ins>
            <w:ins w:id="1986" w:author="Raj Kesarapalli" w:date="2023-07-27T14:54:00Z">
              <w:r w:rsidRPr="005E7407">
                <w:rPr>
                  <w:rFonts w:ascii="Segoe UI" w:eastAsia="Times New Roman" w:hAnsi="Segoe UI" w:cs="Segoe UI"/>
                  <w:color w:val="1F2328"/>
                  <w:sz w:val="24"/>
                  <w:szCs w:val="24"/>
                  <w:lang w:bidi="ar-SA"/>
                </w:rPr>
                <w:t>pull request comment</w:t>
              </w:r>
            </w:ins>
            <w:ins w:id="1987" w:author="Raj Kesarapalli" w:date="2023-07-27T14:59:00Z">
              <w:r>
                <w:rPr>
                  <w:rFonts w:ascii="Segoe UI" w:eastAsia="Times New Roman" w:hAnsi="Segoe UI" w:cs="Segoe UI"/>
                  <w:color w:val="1F2328"/>
                  <w:sz w:val="24"/>
                  <w:szCs w:val="24"/>
                  <w:lang w:bidi="ar-SA"/>
                </w:rPr>
                <w:t>s</w:t>
              </w:r>
            </w:ins>
            <w:ins w:id="1988" w:author="Raj Kesarapalli" w:date="2023-07-27T14:54:00Z">
              <w:r w:rsidRPr="005E7407">
                <w:rPr>
                  <w:rFonts w:ascii="Segoe UI" w:eastAsia="Times New Roman" w:hAnsi="Segoe UI" w:cs="Segoe UI"/>
                  <w:color w:val="1F2328"/>
                  <w:sz w:val="24"/>
                  <w:szCs w:val="24"/>
                  <w:lang w:bidi="ar-SA"/>
                </w:rPr>
                <w:t xml:space="preserve"> </w:t>
              </w:r>
            </w:ins>
            <w:ins w:id="1989" w:author="Raj Kesarapalli" w:date="2023-07-27T14:59:00Z">
              <w:r>
                <w:rPr>
                  <w:rFonts w:ascii="Segoe UI" w:eastAsia="Times New Roman" w:hAnsi="Segoe UI" w:cs="Segoe UI"/>
                  <w:color w:val="1F2328"/>
                  <w:sz w:val="24"/>
                  <w:szCs w:val="24"/>
                  <w:lang w:bidi="ar-SA"/>
                </w:rPr>
                <w:t>for new issues found in the pull request.</w:t>
              </w:r>
            </w:ins>
          </w:p>
          <w:p w14:paraId="77F7F9B9" w14:textId="77777777" w:rsidR="005E7407" w:rsidRDefault="005E7407" w:rsidP="005E7407">
            <w:pPr>
              <w:widowControl/>
              <w:autoSpaceDE/>
              <w:autoSpaceDN/>
              <w:rPr>
                <w:ins w:id="1990" w:author="Raj Kesarapalli" w:date="2023-07-27T14:59:00Z"/>
                <w:rFonts w:ascii="Segoe UI" w:eastAsia="Times New Roman" w:hAnsi="Segoe UI" w:cs="Segoe UI"/>
                <w:color w:val="1F2328"/>
                <w:sz w:val="24"/>
                <w:szCs w:val="24"/>
                <w:lang w:bidi="ar-SA"/>
              </w:rPr>
            </w:pPr>
          </w:p>
          <w:p w14:paraId="54D71C19" w14:textId="77777777" w:rsidR="005E7407" w:rsidRDefault="005E7407" w:rsidP="005E7407">
            <w:pPr>
              <w:widowControl/>
              <w:autoSpaceDE/>
              <w:autoSpaceDN/>
              <w:rPr>
                <w:ins w:id="1991" w:author="Raj Kesarapalli" w:date="2023-07-27T15:00:00Z"/>
                <w:rFonts w:ascii="Segoe UI" w:eastAsia="Times New Roman" w:hAnsi="Segoe UI" w:cs="Segoe UI"/>
                <w:color w:val="1F2328"/>
                <w:sz w:val="24"/>
                <w:szCs w:val="24"/>
                <w:lang w:bidi="ar-SA"/>
              </w:rPr>
            </w:pPr>
            <w:ins w:id="1992" w:author="Raj Kesarapalli" w:date="2023-07-27T14:54:00Z">
              <w:r w:rsidRPr="005E7407">
                <w:rPr>
                  <w:rFonts w:ascii="Segoe UI" w:eastAsia="Times New Roman" w:hAnsi="Segoe UI" w:cs="Segoe UI"/>
                  <w:color w:val="1F2328"/>
                  <w:sz w:val="24"/>
                  <w:szCs w:val="24"/>
                  <w:lang w:bidi="ar-SA"/>
                </w:rPr>
                <w:t>Merge Request must be created first from feature branch to main branch to run Black Duck PR Comment. </w:t>
              </w:r>
            </w:ins>
          </w:p>
          <w:p w14:paraId="2F23A748" w14:textId="1543606E" w:rsidR="005E7407" w:rsidRPr="005E7407" w:rsidRDefault="005E7407" w:rsidP="005E7407">
            <w:pPr>
              <w:widowControl/>
              <w:autoSpaceDE/>
              <w:autoSpaceDN/>
              <w:rPr>
                <w:ins w:id="1993" w:author="Raj Kesarapalli" w:date="2023-07-27T14:54:00Z"/>
                <w:rFonts w:ascii="Segoe UI" w:eastAsia="Times New Roman" w:hAnsi="Segoe UI" w:cs="Segoe UI"/>
                <w:color w:val="1F2328"/>
                <w:sz w:val="24"/>
                <w:szCs w:val="24"/>
                <w:lang w:bidi="ar-SA"/>
              </w:rPr>
            </w:pPr>
            <w:ins w:id="1994" w:author="Raj Kesarapalli" w:date="2023-07-27T14:54:00Z">
              <w:r w:rsidRPr="005E7407">
                <w:rPr>
                  <w:rFonts w:ascii="Segoe UI" w:eastAsia="Times New Roman" w:hAnsi="Segoe UI" w:cs="Segoe UI"/>
                  <w:color w:val="1F2328"/>
                  <w:sz w:val="24"/>
                  <w:szCs w:val="24"/>
                  <w:lang w:bidi="ar-SA"/>
                </w:rPr>
                <w:lastRenderedPageBreak/>
                <w:br/>
              </w:r>
            </w:ins>
            <w:ins w:id="1995" w:author="Raj Kesarapalli" w:date="2023-07-27T15:00:00Z">
              <w:r>
                <w:rPr>
                  <w:rFonts w:ascii="Segoe UI" w:eastAsia="Times New Roman" w:hAnsi="Segoe UI" w:cs="Segoe UI"/>
                  <w:color w:val="1F2328"/>
                  <w:sz w:val="24"/>
                  <w:szCs w:val="24"/>
                  <w:lang w:bidi="ar-SA"/>
                </w:rPr>
                <w:t>Default: false</w:t>
              </w:r>
            </w:ins>
            <w:ins w:id="1996" w:author="Raj Kesarapalli" w:date="2023-07-27T14:54:00Z">
              <w:r w:rsidRPr="005E7407">
                <w:rPr>
                  <w:rFonts w:ascii="Segoe UI" w:eastAsia="Times New Roman" w:hAnsi="Segoe UI" w:cs="Segoe UI"/>
                  <w:color w:val="1F2328"/>
                  <w:sz w:val="24"/>
                  <w:szCs w:val="24"/>
                  <w:lang w:bidi="ar-SA"/>
                </w:rPr>
                <w:t> </w:t>
              </w:r>
            </w:ins>
          </w:p>
        </w:tc>
        <w:tc>
          <w:tcPr>
            <w:tcW w:w="0" w:type="auto"/>
            <w:tcMar>
              <w:top w:w="90" w:type="dxa"/>
              <w:left w:w="195" w:type="dxa"/>
              <w:bottom w:w="90" w:type="dxa"/>
              <w:right w:w="195" w:type="dxa"/>
            </w:tcMar>
            <w:vAlign w:val="center"/>
            <w:hideMark/>
          </w:tcPr>
          <w:p w14:paraId="05D54C9A" w14:textId="77777777" w:rsidR="005E7407" w:rsidRPr="005E7407" w:rsidRDefault="005E7407" w:rsidP="005E7407">
            <w:pPr>
              <w:widowControl/>
              <w:autoSpaceDE/>
              <w:autoSpaceDN/>
              <w:rPr>
                <w:ins w:id="1997" w:author="Raj Kesarapalli" w:date="2023-07-27T14:54:00Z"/>
                <w:rFonts w:ascii="Segoe UI" w:eastAsia="Times New Roman" w:hAnsi="Segoe UI" w:cs="Segoe UI"/>
                <w:color w:val="1F2328"/>
                <w:sz w:val="24"/>
                <w:szCs w:val="24"/>
                <w:lang w:bidi="ar-SA"/>
              </w:rPr>
            </w:pPr>
            <w:ins w:id="1998" w:author="Raj Kesarapalli" w:date="2023-07-27T14:54:00Z">
              <w:r w:rsidRPr="005E7407">
                <w:rPr>
                  <w:rFonts w:ascii="Segoe UI" w:eastAsia="Times New Roman" w:hAnsi="Segoe UI" w:cs="Segoe UI"/>
                  <w:color w:val="1F2328"/>
                  <w:sz w:val="24"/>
                  <w:szCs w:val="24"/>
                  <w:lang w:bidi="ar-SA"/>
                </w:rPr>
                <w:lastRenderedPageBreak/>
                <w:t>Optional</w:t>
              </w:r>
            </w:ins>
          </w:p>
        </w:tc>
      </w:tr>
      <w:tr w:rsidR="005E7407" w:rsidRPr="005E7407" w14:paraId="4D62FE12" w14:textId="77777777" w:rsidTr="005E7407">
        <w:trPr>
          <w:ins w:id="1999" w:author="Raj Kesarapalli" w:date="2023-07-27T14:54:00Z"/>
        </w:trPr>
        <w:tc>
          <w:tcPr>
            <w:tcW w:w="0" w:type="auto"/>
            <w:tcMar>
              <w:top w:w="90" w:type="dxa"/>
              <w:left w:w="195" w:type="dxa"/>
              <w:bottom w:w="90" w:type="dxa"/>
              <w:right w:w="195" w:type="dxa"/>
            </w:tcMar>
            <w:vAlign w:val="center"/>
            <w:hideMark/>
          </w:tcPr>
          <w:p w14:paraId="08159997" w14:textId="77777777" w:rsidR="005E7407" w:rsidRPr="005E7407" w:rsidRDefault="005E7407" w:rsidP="005E7407">
            <w:pPr>
              <w:widowControl/>
              <w:autoSpaceDE/>
              <w:autoSpaceDN/>
              <w:rPr>
                <w:ins w:id="2000" w:author="Raj Kesarapalli" w:date="2023-07-27T14:54:00Z"/>
                <w:rFonts w:ascii="Segoe UI" w:eastAsia="Times New Roman" w:hAnsi="Segoe UI" w:cs="Segoe UI"/>
                <w:color w:val="1F2328"/>
                <w:sz w:val="24"/>
                <w:szCs w:val="24"/>
                <w:lang w:bidi="ar-SA"/>
              </w:rPr>
            </w:pPr>
            <w:ins w:id="2001" w:author="Raj Kesarapalli" w:date="2023-07-27T14:54:00Z">
              <w:r w:rsidRPr="005E7407">
                <w:rPr>
                  <w:rFonts w:ascii="Menlo" w:eastAsia="Times New Roman" w:hAnsi="Menlo" w:cs="Menlo"/>
                  <w:color w:val="1F2328"/>
                  <w:sz w:val="20"/>
                  <w:szCs w:val="20"/>
                  <w:lang w:bidi="ar-SA"/>
                </w:rPr>
                <w:t>blackduck_automation_fixpr</w:t>
              </w:r>
            </w:ins>
          </w:p>
        </w:tc>
        <w:tc>
          <w:tcPr>
            <w:tcW w:w="0" w:type="auto"/>
            <w:tcMar>
              <w:top w:w="90" w:type="dxa"/>
              <w:left w:w="195" w:type="dxa"/>
              <w:bottom w:w="90" w:type="dxa"/>
              <w:right w:w="195" w:type="dxa"/>
            </w:tcMar>
            <w:vAlign w:val="center"/>
            <w:hideMark/>
          </w:tcPr>
          <w:p w14:paraId="262CBE06" w14:textId="77777777" w:rsidR="005E7407" w:rsidRDefault="005E7407" w:rsidP="005E7407">
            <w:pPr>
              <w:widowControl/>
              <w:autoSpaceDE/>
              <w:autoSpaceDN/>
              <w:rPr>
                <w:ins w:id="2002" w:author="Raj Kesarapalli" w:date="2023-07-27T15:00:00Z"/>
                <w:rFonts w:ascii="Segoe UI" w:eastAsia="Times New Roman" w:hAnsi="Segoe UI" w:cs="Segoe UI"/>
                <w:color w:val="1F2328"/>
                <w:sz w:val="24"/>
                <w:szCs w:val="24"/>
                <w:lang w:bidi="ar-SA"/>
              </w:rPr>
            </w:pPr>
            <w:ins w:id="2003" w:author="Raj Kesarapalli" w:date="2023-07-27T14:54:00Z">
              <w:r w:rsidRPr="005E7407">
                <w:rPr>
                  <w:rFonts w:ascii="Segoe UI" w:eastAsia="Times New Roman" w:hAnsi="Segoe UI" w:cs="Segoe UI"/>
                  <w:color w:val="1F2328"/>
                  <w:sz w:val="24"/>
                  <w:szCs w:val="24"/>
                  <w:lang w:bidi="ar-SA"/>
                </w:rPr>
                <w:t>Flag to enable automatic creation for fix pull request</w:t>
              </w:r>
            </w:ins>
            <w:ins w:id="2004" w:author="Raj Kesarapalli" w:date="2023-07-27T15:00:00Z">
              <w:r>
                <w:rPr>
                  <w:rFonts w:ascii="Segoe UI" w:eastAsia="Times New Roman" w:hAnsi="Segoe UI" w:cs="Segoe UI"/>
                  <w:color w:val="1F2328"/>
                  <w:sz w:val="24"/>
                  <w:szCs w:val="24"/>
                  <w:lang w:bidi="ar-SA"/>
                </w:rPr>
                <w:t>s</w:t>
              </w:r>
            </w:ins>
            <w:ins w:id="2005" w:author="Raj Kesarapalli" w:date="2023-07-27T14:54:00Z">
              <w:r w:rsidRPr="005E7407">
                <w:rPr>
                  <w:rFonts w:ascii="Segoe UI" w:eastAsia="Times New Roman" w:hAnsi="Segoe UI" w:cs="Segoe UI"/>
                  <w:color w:val="1F2328"/>
                  <w:sz w:val="24"/>
                  <w:szCs w:val="24"/>
                  <w:lang w:bidi="ar-SA"/>
                </w:rPr>
                <w:t xml:space="preserve"> </w:t>
              </w:r>
            </w:ins>
            <w:ins w:id="2006" w:author="Raj Kesarapalli" w:date="2023-07-27T15:00:00Z">
              <w:r>
                <w:rPr>
                  <w:rFonts w:ascii="Segoe UI" w:eastAsia="Times New Roman" w:hAnsi="Segoe UI" w:cs="Segoe UI"/>
                  <w:color w:val="1F2328"/>
                  <w:sz w:val="24"/>
                  <w:szCs w:val="24"/>
                  <w:lang w:bidi="ar-SA"/>
                </w:rPr>
                <w:t xml:space="preserve">for vulnerable direct dependencies. </w:t>
              </w:r>
            </w:ins>
          </w:p>
          <w:p w14:paraId="105A93D6" w14:textId="015EF3EF" w:rsidR="005E7407" w:rsidRDefault="005E7407" w:rsidP="005E7407">
            <w:pPr>
              <w:widowControl/>
              <w:autoSpaceDE/>
              <w:autoSpaceDN/>
              <w:rPr>
                <w:ins w:id="2007" w:author="Raj Kesarapalli" w:date="2023-07-27T15:00:00Z"/>
                <w:rFonts w:ascii="Segoe UI" w:eastAsia="Times New Roman" w:hAnsi="Segoe UI" w:cs="Segoe UI"/>
                <w:color w:val="1F2328"/>
                <w:sz w:val="24"/>
                <w:szCs w:val="24"/>
                <w:lang w:bidi="ar-SA"/>
              </w:rPr>
            </w:pPr>
            <w:ins w:id="2008" w:author="Raj Kesarapalli" w:date="2023-07-27T14:54:00Z">
              <w:r w:rsidRPr="005E7407">
                <w:rPr>
                  <w:rFonts w:ascii="Segoe UI" w:eastAsia="Times New Roman" w:hAnsi="Segoe UI" w:cs="Segoe UI"/>
                  <w:color w:val="1F2328"/>
                  <w:sz w:val="24"/>
                  <w:szCs w:val="24"/>
                  <w:lang w:bidi="ar-SA"/>
                </w:rPr>
                <w:t> </w:t>
              </w:r>
              <w:r w:rsidRPr="005E7407">
                <w:rPr>
                  <w:rFonts w:ascii="Segoe UI" w:eastAsia="Times New Roman" w:hAnsi="Segoe UI" w:cs="Segoe UI"/>
                  <w:color w:val="1F2328"/>
                  <w:sz w:val="24"/>
                  <w:szCs w:val="24"/>
                  <w:lang w:bidi="ar-SA"/>
                </w:rPr>
                <w:br/>
              </w:r>
            </w:ins>
            <w:ins w:id="2009" w:author="Raj Kesarapalli" w:date="2023-07-27T15:01:00Z">
              <w:r>
                <w:rPr>
                  <w:rFonts w:ascii="Segoe UI" w:eastAsia="Times New Roman" w:hAnsi="Segoe UI" w:cs="Segoe UI"/>
                  <w:color w:val="1F2328"/>
                  <w:sz w:val="24"/>
                  <w:szCs w:val="24"/>
                  <w:lang w:bidi="ar-SA"/>
                </w:rPr>
                <w:t>Default: false</w:t>
              </w:r>
            </w:ins>
            <w:ins w:id="2010" w:author="Raj Kesarapalli" w:date="2023-07-27T14:54:00Z">
              <w:r w:rsidRPr="005E7407">
                <w:rPr>
                  <w:rFonts w:ascii="Segoe UI" w:eastAsia="Times New Roman" w:hAnsi="Segoe UI" w:cs="Segoe UI"/>
                  <w:color w:val="1F2328"/>
                  <w:sz w:val="24"/>
                  <w:szCs w:val="24"/>
                  <w:lang w:bidi="ar-SA"/>
                </w:rPr>
                <w:t> </w:t>
              </w:r>
            </w:ins>
          </w:p>
          <w:p w14:paraId="3FB1F818" w14:textId="7736F990" w:rsidR="005E7407" w:rsidRPr="005E7407" w:rsidRDefault="005E7407" w:rsidP="005E7407">
            <w:pPr>
              <w:widowControl/>
              <w:autoSpaceDE/>
              <w:autoSpaceDN/>
              <w:rPr>
                <w:ins w:id="2011" w:author="Raj Kesarapalli" w:date="2023-07-27T14:54:00Z"/>
                <w:rFonts w:ascii="Segoe UI" w:eastAsia="Times New Roman" w:hAnsi="Segoe UI" w:cs="Segoe UI"/>
                <w:color w:val="1F2328"/>
                <w:sz w:val="24"/>
                <w:szCs w:val="24"/>
                <w:lang w:bidi="ar-SA"/>
              </w:rPr>
            </w:pPr>
            <w:ins w:id="2012" w:author="Raj Kesarapalli" w:date="2023-07-27T14:54:00Z">
              <w:r w:rsidRPr="005E7407">
                <w:rPr>
                  <w:rFonts w:ascii="Segoe UI" w:eastAsia="Times New Roman" w:hAnsi="Segoe UI" w:cs="Segoe UI"/>
                  <w:color w:val="1F2328"/>
                  <w:sz w:val="24"/>
                  <w:szCs w:val="24"/>
                  <w:lang w:bidi="ar-SA"/>
                </w:rPr>
                <w:br/>
              </w:r>
              <w:r w:rsidRPr="005E7407">
                <w:rPr>
                  <w:rFonts w:ascii="Segoe UI" w:eastAsia="Times New Roman" w:hAnsi="Segoe UI" w:cs="Segoe UI"/>
                  <w:b/>
                  <w:bCs/>
                  <w:color w:val="1F2328"/>
                  <w:sz w:val="24"/>
                  <w:szCs w:val="24"/>
                  <w:lang w:bidi="ar-SA"/>
                </w:rPr>
                <w:t>Black Duck automation fix pull request is currently supported for NPM projects only.</w:t>
              </w:r>
              <w:r w:rsidRPr="005E7407">
                <w:rPr>
                  <w:rFonts w:ascii="Segoe UI" w:eastAsia="Times New Roman" w:hAnsi="Segoe UI" w:cs="Segoe UI"/>
                  <w:color w:val="1F2328"/>
                  <w:sz w:val="24"/>
                  <w:szCs w:val="24"/>
                  <w:lang w:bidi="ar-SA"/>
                </w:rPr>
                <w:t> </w:t>
              </w:r>
              <w:r w:rsidRPr="005E7407">
                <w:rPr>
                  <w:rFonts w:ascii="Segoe UI" w:eastAsia="Times New Roman" w:hAnsi="Segoe UI" w:cs="Segoe UI"/>
                  <w:color w:val="1F2328"/>
                  <w:sz w:val="24"/>
                  <w:szCs w:val="24"/>
                  <w:lang w:bidi="ar-SA"/>
                </w:rPr>
                <w:br/>
                <w:t> </w:t>
              </w:r>
            </w:ins>
          </w:p>
        </w:tc>
        <w:tc>
          <w:tcPr>
            <w:tcW w:w="0" w:type="auto"/>
            <w:tcMar>
              <w:top w:w="90" w:type="dxa"/>
              <w:left w:w="195" w:type="dxa"/>
              <w:bottom w:w="90" w:type="dxa"/>
              <w:right w:w="195" w:type="dxa"/>
            </w:tcMar>
            <w:vAlign w:val="center"/>
            <w:hideMark/>
          </w:tcPr>
          <w:p w14:paraId="29877A13" w14:textId="77777777" w:rsidR="005E7407" w:rsidRPr="005E7407" w:rsidRDefault="005E7407" w:rsidP="005E7407">
            <w:pPr>
              <w:widowControl/>
              <w:autoSpaceDE/>
              <w:autoSpaceDN/>
              <w:rPr>
                <w:ins w:id="2013" w:author="Raj Kesarapalli" w:date="2023-07-27T14:54:00Z"/>
                <w:rFonts w:ascii="Segoe UI" w:eastAsia="Times New Roman" w:hAnsi="Segoe UI" w:cs="Segoe UI"/>
                <w:color w:val="1F2328"/>
                <w:sz w:val="24"/>
                <w:szCs w:val="24"/>
                <w:lang w:bidi="ar-SA"/>
              </w:rPr>
            </w:pPr>
            <w:ins w:id="2014" w:author="Raj Kesarapalli" w:date="2023-07-27T14:54:00Z">
              <w:r w:rsidRPr="005E7407">
                <w:rPr>
                  <w:rFonts w:ascii="Segoe UI" w:eastAsia="Times New Roman" w:hAnsi="Segoe UI" w:cs="Segoe UI"/>
                  <w:color w:val="1F2328"/>
                  <w:sz w:val="24"/>
                  <w:szCs w:val="24"/>
                  <w:lang w:bidi="ar-SA"/>
                </w:rPr>
                <w:t>Optional</w:t>
              </w:r>
            </w:ins>
          </w:p>
        </w:tc>
      </w:tr>
      <w:tr w:rsidR="005E7407" w:rsidRPr="005E7407" w14:paraId="1DE8BFFA" w14:textId="77777777" w:rsidTr="005E7407">
        <w:trPr>
          <w:ins w:id="2015" w:author="Raj Kesarapalli" w:date="2023-07-27T14:54:00Z"/>
        </w:trPr>
        <w:tc>
          <w:tcPr>
            <w:tcW w:w="0" w:type="auto"/>
            <w:tcMar>
              <w:top w:w="90" w:type="dxa"/>
              <w:left w:w="195" w:type="dxa"/>
              <w:bottom w:w="90" w:type="dxa"/>
              <w:right w:w="195" w:type="dxa"/>
            </w:tcMar>
            <w:vAlign w:val="center"/>
            <w:hideMark/>
          </w:tcPr>
          <w:p w14:paraId="69B9EA34" w14:textId="77777777" w:rsidR="005E7407" w:rsidRPr="005E7407" w:rsidRDefault="005E7407" w:rsidP="005E7407">
            <w:pPr>
              <w:widowControl/>
              <w:autoSpaceDE/>
              <w:autoSpaceDN/>
              <w:rPr>
                <w:ins w:id="2016" w:author="Raj Kesarapalli" w:date="2023-07-27T14:54:00Z"/>
                <w:rFonts w:ascii="Segoe UI" w:eastAsia="Times New Roman" w:hAnsi="Segoe UI" w:cs="Segoe UI"/>
                <w:color w:val="1F2328"/>
                <w:sz w:val="24"/>
                <w:szCs w:val="24"/>
                <w:lang w:bidi="ar-SA"/>
              </w:rPr>
            </w:pPr>
            <w:ins w:id="2017" w:author="Raj Kesarapalli" w:date="2023-07-27T14:54:00Z">
              <w:r w:rsidRPr="005E7407">
                <w:rPr>
                  <w:rFonts w:ascii="Menlo" w:eastAsia="Times New Roman" w:hAnsi="Menlo" w:cs="Menlo"/>
                  <w:color w:val="1F2328"/>
                  <w:sz w:val="20"/>
                  <w:szCs w:val="20"/>
                  <w:lang w:bidi="ar-SA"/>
                </w:rPr>
                <w:t>github_token</w:t>
              </w:r>
            </w:ins>
          </w:p>
        </w:tc>
        <w:tc>
          <w:tcPr>
            <w:tcW w:w="0" w:type="auto"/>
            <w:tcMar>
              <w:top w:w="90" w:type="dxa"/>
              <w:left w:w="195" w:type="dxa"/>
              <w:bottom w:w="90" w:type="dxa"/>
              <w:right w:w="195" w:type="dxa"/>
            </w:tcMar>
            <w:vAlign w:val="center"/>
            <w:hideMark/>
          </w:tcPr>
          <w:p w14:paraId="1C5ABBC9" w14:textId="77777777" w:rsidR="005E7407" w:rsidRPr="005E7407" w:rsidRDefault="005E7407" w:rsidP="005E7407">
            <w:pPr>
              <w:widowControl/>
              <w:autoSpaceDE/>
              <w:autoSpaceDN/>
              <w:rPr>
                <w:ins w:id="2018" w:author="Raj Kesarapalli" w:date="2023-07-27T14:54:00Z"/>
                <w:rFonts w:ascii="Segoe UI" w:eastAsia="Times New Roman" w:hAnsi="Segoe UI" w:cs="Segoe UI"/>
                <w:color w:val="1F2328"/>
                <w:sz w:val="24"/>
                <w:szCs w:val="24"/>
                <w:lang w:bidi="ar-SA"/>
              </w:rPr>
            </w:pPr>
            <w:ins w:id="2019" w:author="Raj Kesarapalli" w:date="2023-07-27T14:54:00Z">
              <w:r w:rsidRPr="005E7407">
                <w:rPr>
                  <w:rFonts w:ascii="Segoe UI" w:eastAsia="Times New Roman" w:hAnsi="Segoe UI" w:cs="Segoe UI"/>
                  <w:color w:val="1F2328"/>
                  <w:sz w:val="24"/>
                  <w:szCs w:val="24"/>
                  <w:lang w:bidi="ar-SA"/>
                </w:rPr>
                <w:t>GitHub Access Token </w:t>
              </w:r>
              <w:r w:rsidRPr="005E7407">
                <w:rPr>
                  <w:rFonts w:ascii="Segoe UI" w:eastAsia="Times New Roman" w:hAnsi="Segoe UI" w:cs="Segoe UI"/>
                  <w:color w:val="1F2328"/>
                  <w:sz w:val="24"/>
                  <w:szCs w:val="24"/>
                  <w:lang w:bidi="ar-SA"/>
                </w:rPr>
                <w:br/>
                <w:t>Example: </w:t>
              </w:r>
              <w:r w:rsidRPr="005E7407">
                <w:rPr>
                  <w:rFonts w:ascii="Menlo" w:eastAsia="Times New Roman" w:hAnsi="Menlo" w:cs="Menlo"/>
                  <w:color w:val="1F2328"/>
                  <w:sz w:val="20"/>
                  <w:szCs w:val="20"/>
                  <w:lang w:bidi="ar-SA"/>
                </w:rPr>
                <w:t>github_token: ${{ secrets.GITHUB_TOKEN }}</w:t>
              </w:r>
            </w:ins>
          </w:p>
        </w:tc>
        <w:tc>
          <w:tcPr>
            <w:tcW w:w="0" w:type="auto"/>
            <w:tcMar>
              <w:top w:w="90" w:type="dxa"/>
              <w:left w:w="195" w:type="dxa"/>
              <w:bottom w:w="90" w:type="dxa"/>
              <w:right w:w="195" w:type="dxa"/>
            </w:tcMar>
            <w:vAlign w:val="center"/>
            <w:hideMark/>
          </w:tcPr>
          <w:p w14:paraId="5FE2E143" w14:textId="77777777" w:rsidR="005E7407" w:rsidRPr="005E7407" w:rsidRDefault="005E7407" w:rsidP="005E7407">
            <w:pPr>
              <w:widowControl/>
              <w:autoSpaceDE/>
              <w:autoSpaceDN/>
              <w:rPr>
                <w:ins w:id="2020" w:author="Raj Kesarapalli" w:date="2023-07-27T14:54:00Z"/>
                <w:rFonts w:ascii="Segoe UI" w:eastAsia="Times New Roman" w:hAnsi="Segoe UI" w:cs="Segoe UI"/>
                <w:color w:val="1F2328"/>
                <w:sz w:val="24"/>
                <w:szCs w:val="24"/>
                <w:lang w:bidi="ar-SA"/>
              </w:rPr>
            </w:pPr>
            <w:ins w:id="2021" w:author="Raj Kesarapalli" w:date="2023-07-27T14:54:00Z">
              <w:r w:rsidRPr="005E7407">
                <w:rPr>
                  <w:rFonts w:ascii="Segoe UI" w:eastAsia="Times New Roman" w:hAnsi="Segoe UI" w:cs="Segoe UI"/>
                  <w:color w:val="1F2328"/>
                  <w:sz w:val="24"/>
                  <w:szCs w:val="24"/>
                  <w:lang w:bidi="ar-SA"/>
                </w:rPr>
                <w:t>Mandatory if blackduck_automation_fixpr or blackduck_automation_prcomment is set as true</w:t>
              </w:r>
            </w:ins>
          </w:p>
        </w:tc>
      </w:tr>
    </w:tbl>
    <w:p w14:paraId="05199E3C" w14:textId="77777777" w:rsidR="005E7407" w:rsidRPr="005E7407" w:rsidRDefault="005E7407" w:rsidP="005E7407">
      <w:pPr>
        <w:widowControl/>
        <w:autoSpaceDE/>
        <w:autoSpaceDN/>
        <w:rPr>
          <w:ins w:id="2022" w:author="Raj Kesarapalli" w:date="2023-07-27T14:54:00Z"/>
          <w:rFonts w:ascii="Times New Roman" w:eastAsia="Times New Roman" w:hAnsi="Times New Roman" w:cs="Times New Roman"/>
          <w:sz w:val="24"/>
          <w:szCs w:val="24"/>
          <w:lang w:bidi="ar-SA"/>
        </w:rPr>
      </w:pPr>
    </w:p>
    <w:p w14:paraId="4958C6AE" w14:textId="77777777" w:rsidR="003F5433" w:rsidRDefault="003F5433">
      <w:pPr>
        <w:pStyle w:val="BodyText"/>
        <w:spacing w:before="3"/>
        <w:rPr>
          <w:ins w:id="2023" w:author="Raj Kesarapalli" w:date="2023-07-27T14:54:00Z"/>
          <w:sz w:val="17"/>
        </w:rPr>
      </w:pPr>
    </w:p>
    <w:p w14:paraId="72A7669F" w14:textId="77777777" w:rsidR="005E7407" w:rsidRDefault="005E7407">
      <w:pPr>
        <w:pStyle w:val="BodyText"/>
        <w:spacing w:before="3"/>
        <w:rPr>
          <w:sz w:val="17"/>
        </w:rPr>
      </w:pPr>
    </w:p>
    <w:p w14:paraId="1F275D66" w14:textId="77777777" w:rsidR="00D64DB2" w:rsidRDefault="0022516B">
      <w:pPr>
        <w:pStyle w:val="Heading2"/>
        <w:spacing w:before="147" w:line="199" w:lineRule="auto"/>
      </w:pPr>
      <w:bookmarkStart w:id="2024" w:name="Using_Synopsys_GitHub_Action_for_Coverit"/>
      <w:bookmarkStart w:id="2025" w:name="_bookmark23"/>
      <w:bookmarkEnd w:id="2024"/>
      <w:bookmarkEnd w:id="2025"/>
      <w:r>
        <w:t>Using</w:t>
      </w:r>
      <w:r>
        <w:rPr>
          <w:spacing w:val="-25"/>
        </w:rPr>
        <w:t xml:space="preserve"> </w:t>
      </w:r>
      <w:r>
        <w:t>Synopsys</w:t>
      </w:r>
      <w:r>
        <w:rPr>
          <w:spacing w:val="-24"/>
        </w:rPr>
        <w:t xml:space="preserve"> </w:t>
      </w:r>
      <w:r>
        <w:t>GitHub</w:t>
      </w:r>
      <w:r>
        <w:rPr>
          <w:spacing w:val="-24"/>
        </w:rPr>
        <w:t xml:space="preserve"> </w:t>
      </w:r>
      <w:r>
        <w:t>Action</w:t>
      </w:r>
      <w:r>
        <w:rPr>
          <w:spacing w:val="-24"/>
        </w:rPr>
        <w:t xml:space="preserve"> </w:t>
      </w:r>
      <w:r>
        <w:t>for</w:t>
      </w:r>
      <w:r>
        <w:rPr>
          <w:spacing w:val="-24"/>
        </w:rPr>
        <w:t xml:space="preserve"> </w:t>
      </w:r>
      <w:r>
        <w:t>Coverity</w:t>
      </w:r>
      <w:r>
        <w:rPr>
          <w:spacing w:val="-24"/>
        </w:rPr>
        <w:t xml:space="preserve"> </w:t>
      </w:r>
      <w:r>
        <w:t>Cloud</w:t>
      </w:r>
      <w:r>
        <w:rPr>
          <w:spacing w:val="-24"/>
        </w:rPr>
        <w:t xml:space="preserve"> </w:t>
      </w:r>
      <w:r>
        <w:t>Deployment with Thin</w:t>
      </w:r>
      <w:r>
        <w:rPr>
          <w:spacing w:val="-4"/>
        </w:rPr>
        <w:t xml:space="preserve"> </w:t>
      </w:r>
      <w:r>
        <w:t>Client</w:t>
      </w:r>
    </w:p>
    <w:p w14:paraId="4436D45E" w14:textId="3BB02874" w:rsidR="00D64DB2" w:rsidDel="00E9758E" w:rsidRDefault="0022516B">
      <w:pPr>
        <w:pStyle w:val="BodyText"/>
        <w:spacing w:before="228" w:line="340" w:lineRule="auto"/>
        <w:ind w:left="100"/>
        <w:rPr>
          <w:del w:id="2026" w:author="Raj Kesarapalli" w:date="2023-07-27T14:41:00Z"/>
        </w:rPr>
      </w:pPr>
      <w:del w:id="2027" w:author="Raj Kesarapalli" w:date="2023-07-27T14:41:00Z">
        <w:r w:rsidDel="00E9758E">
          <w:delText>At</w:delText>
        </w:r>
        <w:r w:rsidDel="00E9758E">
          <w:rPr>
            <w:spacing w:val="-17"/>
          </w:rPr>
          <w:delText xml:space="preserve"> </w:delText>
        </w:r>
        <w:r w:rsidDel="00E9758E">
          <w:delText>this</w:delText>
        </w:r>
        <w:r w:rsidDel="00E9758E">
          <w:rPr>
            <w:spacing w:val="-16"/>
          </w:rPr>
          <w:delText xml:space="preserve"> </w:delText>
        </w:r>
        <w:r w:rsidDel="00E9758E">
          <w:delText>time</w:delText>
        </w:r>
        <w:r w:rsidDel="00E9758E">
          <w:rPr>
            <w:spacing w:val="-17"/>
          </w:rPr>
          <w:delText xml:space="preserve"> </w:delText>
        </w:r>
        <w:r w:rsidDel="00E9758E">
          <w:delText>the</w:delText>
        </w:r>
        <w:r w:rsidDel="00E9758E">
          <w:rPr>
            <w:spacing w:val="-16"/>
          </w:rPr>
          <w:delText xml:space="preserve"> </w:delText>
        </w:r>
        <w:r w:rsidDel="00E9758E">
          <w:delText>Synopsys</w:delText>
        </w:r>
        <w:r w:rsidDel="00E9758E">
          <w:rPr>
            <w:spacing w:val="-16"/>
          </w:rPr>
          <w:delText xml:space="preserve"> </w:delText>
        </w:r>
        <w:r w:rsidDel="00E9758E">
          <w:delText>GitHub</w:delText>
        </w:r>
        <w:r w:rsidDel="00E9758E">
          <w:rPr>
            <w:spacing w:val="-17"/>
          </w:rPr>
          <w:delText xml:space="preserve"> </w:delText>
        </w:r>
        <w:r w:rsidDel="00E9758E">
          <w:delText>Action</w:delText>
        </w:r>
        <w:r w:rsidDel="00E9758E">
          <w:rPr>
            <w:spacing w:val="-16"/>
          </w:rPr>
          <w:delText xml:space="preserve"> </w:delText>
        </w:r>
        <w:r w:rsidDel="00E9758E">
          <w:delText>only</w:delText>
        </w:r>
        <w:r w:rsidDel="00E9758E">
          <w:rPr>
            <w:spacing w:val="-16"/>
          </w:rPr>
          <w:delText xml:space="preserve"> </w:delText>
        </w:r>
        <w:r w:rsidDel="00E9758E">
          <w:delText>supports</w:delText>
        </w:r>
        <w:r w:rsidDel="00E9758E">
          <w:rPr>
            <w:spacing w:val="-17"/>
          </w:rPr>
          <w:delText xml:space="preserve"> </w:delText>
        </w:r>
        <w:r w:rsidDel="00E9758E">
          <w:delText>the</w:delText>
        </w:r>
        <w:r w:rsidDel="00E9758E">
          <w:rPr>
            <w:spacing w:val="-16"/>
          </w:rPr>
          <w:delText xml:space="preserve"> </w:delText>
        </w:r>
        <w:r w:rsidDel="00E9758E">
          <w:delText>Kubernetes-based</w:delText>
        </w:r>
        <w:r w:rsidDel="00E9758E">
          <w:rPr>
            <w:spacing w:val="-16"/>
          </w:rPr>
          <w:delText xml:space="preserve"> </w:delText>
        </w:r>
        <w:r w:rsidDel="00E9758E">
          <w:delText>Coverity</w:delText>
        </w:r>
        <w:r w:rsidDel="00E9758E">
          <w:rPr>
            <w:spacing w:val="-17"/>
          </w:rPr>
          <w:delText xml:space="preserve"> </w:delText>
        </w:r>
        <w:r w:rsidDel="00E9758E">
          <w:delText>cloud</w:delText>
        </w:r>
        <w:r w:rsidDel="00E9758E">
          <w:rPr>
            <w:spacing w:val="-16"/>
          </w:rPr>
          <w:delText xml:space="preserve"> </w:delText>
        </w:r>
        <w:r w:rsidDel="00E9758E">
          <w:delText xml:space="preserve">deployment model, which uses a small footprint thin client to capture the source code and submit an analysis job running on the </w:delText>
        </w:r>
        <w:r w:rsidDel="00E9758E">
          <w:rPr>
            <w:spacing w:val="-3"/>
          </w:rPr>
          <w:delText xml:space="preserve">server. </w:delText>
        </w:r>
        <w:r w:rsidDel="00E9758E">
          <w:delText xml:space="preserve">This removes the need for a multi-gigabyte software installation in your GitHub </w:delText>
        </w:r>
        <w:r w:rsidDel="00E9758E">
          <w:rPr>
            <w:spacing w:val="-3"/>
          </w:rPr>
          <w:delText>Runner.</w:delText>
        </w:r>
      </w:del>
    </w:p>
    <w:p w14:paraId="067DEA7A" w14:textId="31C1A783" w:rsidR="00D64DB2" w:rsidDel="00E9758E" w:rsidRDefault="0022516B">
      <w:pPr>
        <w:pStyle w:val="BodyText"/>
        <w:spacing w:before="197" w:line="340" w:lineRule="auto"/>
        <w:ind w:left="100"/>
        <w:rPr>
          <w:del w:id="2028" w:author="Raj Kesarapalli" w:date="2023-07-27T14:41:00Z"/>
        </w:rPr>
      </w:pPr>
      <w:del w:id="2029" w:author="Raj Kesarapalli" w:date="2023-07-27T14:41:00Z">
        <w:r w:rsidDel="00E9758E">
          <w:delText>If</w:delText>
        </w:r>
        <w:r w:rsidDel="00E9758E">
          <w:rPr>
            <w:spacing w:val="-19"/>
          </w:rPr>
          <w:delText xml:space="preserve"> </w:delText>
        </w:r>
        <w:r w:rsidDel="00E9758E">
          <w:delText>you</w:delText>
        </w:r>
        <w:r w:rsidDel="00E9758E">
          <w:rPr>
            <w:spacing w:val="-19"/>
          </w:rPr>
          <w:delText xml:space="preserve"> </w:delText>
        </w:r>
        <w:r w:rsidDel="00E9758E">
          <w:delText>are</w:delText>
        </w:r>
        <w:r w:rsidDel="00E9758E">
          <w:rPr>
            <w:spacing w:val="-18"/>
          </w:rPr>
          <w:delText xml:space="preserve"> </w:delText>
        </w:r>
        <w:r w:rsidDel="00E9758E">
          <w:delText>using</w:delText>
        </w:r>
        <w:r w:rsidDel="00E9758E">
          <w:rPr>
            <w:spacing w:val="-19"/>
          </w:rPr>
          <w:delText xml:space="preserve"> </w:delText>
        </w:r>
        <w:r w:rsidDel="00E9758E">
          <w:delText>a</w:delText>
        </w:r>
        <w:r w:rsidDel="00E9758E">
          <w:rPr>
            <w:spacing w:val="-18"/>
          </w:rPr>
          <w:delText xml:space="preserve"> </w:delText>
        </w:r>
        <w:r w:rsidDel="00E9758E">
          <w:delText>non-Kubernetes</w:delText>
        </w:r>
        <w:r w:rsidDel="00E9758E">
          <w:rPr>
            <w:spacing w:val="-19"/>
          </w:rPr>
          <w:delText xml:space="preserve"> </w:delText>
        </w:r>
        <w:r w:rsidDel="00E9758E">
          <w:delText>deployment</w:delText>
        </w:r>
        <w:r w:rsidDel="00E9758E">
          <w:rPr>
            <w:spacing w:val="-19"/>
          </w:rPr>
          <w:delText xml:space="preserve"> </w:delText>
        </w:r>
        <w:r w:rsidDel="00E9758E">
          <w:delText>of</w:delText>
        </w:r>
        <w:r w:rsidDel="00E9758E">
          <w:rPr>
            <w:spacing w:val="-18"/>
          </w:rPr>
          <w:delText xml:space="preserve"> </w:delText>
        </w:r>
        <w:r w:rsidDel="00E9758E">
          <w:rPr>
            <w:spacing w:val="-3"/>
          </w:rPr>
          <w:delText>Coverity,</w:delText>
        </w:r>
        <w:r w:rsidDel="00E9758E">
          <w:rPr>
            <w:spacing w:val="-19"/>
          </w:rPr>
          <w:delText xml:space="preserve"> </w:delText>
        </w:r>
        <w:r w:rsidDel="00E9758E">
          <w:delText>please</w:delText>
        </w:r>
        <w:r w:rsidDel="00E9758E">
          <w:rPr>
            <w:spacing w:val="-18"/>
          </w:rPr>
          <w:delText xml:space="preserve"> </w:delText>
        </w:r>
        <w:r w:rsidDel="00E9758E">
          <w:delText>see</w:delText>
        </w:r>
        <w:r w:rsidDel="00E9758E">
          <w:rPr>
            <w:spacing w:val="-19"/>
          </w:rPr>
          <w:delText xml:space="preserve"> </w:delText>
        </w:r>
        <w:r w:rsidDel="00E9758E">
          <w:delText>the</w:delText>
        </w:r>
        <w:r w:rsidDel="00E9758E">
          <w:rPr>
            <w:spacing w:val="-19"/>
          </w:rPr>
          <w:delText xml:space="preserve"> </w:delText>
        </w:r>
        <w:r w:rsidDel="00E9758E">
          <w:fldChar w:fldCharType="begin"/>
        </w:r>
        <w:r w:rsidDel="00E9758E">
          <w:delInstrText>HYPERLINK "https://github.com/marketplace/actions/coverity-json-output-v7-report" \h</w:delInstrText>
        </w:r>
        <w:r w:rsidDel="00E9758E">
          <w:fldChar w:fldCharType="separate"/>
        </w:r>
        <w:r w:rsidDel="00E9758E">
          <w:rPr>
            <w:color w:val="337AB7"/>
          </w:rPr>
          <w:delText>Coverity</w:delText>
        </w:r>
        <w:r w:rsidDel="00E9758E">
          <w:rPr>
            <w:color w:val="337AB7"/>
            <w:spacing w:val="-18"/>
          </w:rPr>
          <w:delText xml:space="preserve"> </w:delText>
        </w:r>
        <w:r w:rsidDel="00E9758E">
          <w:rPr>
            <w:color w:val="337AB7"/>
          </w:rPr>
          <w:delText>json-output-v7</w:delText>
        </w:r>
        <w:r w:rsidDel="00E9758E">
          <w:rPr>
            <w:color w:val="337AB7"/>
            <w:spacing w:val="-19"/>
          </w:rPr>
          <w:delText xml:space="preserve"> </w:delText>
        </w:r>
        <w:r w:rsidDel="00E9758E">
          <w:rPr>
            <w:color w:val="337AB7"/>
          </w:rPr>
          <w:delText>Report</w:delText>
        </w:r>
        <w:r w:rsidDel="00E9758E">
          <w:rPr>
            <w:color w:val="337AB7"/>
          </w:rPr>
          <w:fldChar w:fldCharType="end"/>
        </w:r>
        <w:r w:rsidDel="00E9758E">
          <w:rPr>
            <w:color w:val="337AB7"/>
          </w:rPr>
          <w:delText xml:space="preserve"> </w:delText>
        </w:r>
        <w:r w:rsidDel="00E9758E">
          <w:fldChar w:fldCharType="begin"/>
        </w:r>
        <w:r w:rsidDel="00E9758E">
          <w:delInstrText>HYPERLINK "https://github.com/marketplace/actions/coverity-json-output-v7-report" \h</w:delInstrText>
        </w:r>
        <w:r w:rsidDel="00E9758E">
          <w:fldChar w:fldCharType="separate"/>
        </w:r>
        <w:r w:rsidDel="00E9758E">
          <w:rPr>
            <w:color w:val="337AB7"/>
          </w:rPr>
          <w:delText>Action</w:delText>
        </w:r>
        <w:r w:rsidDel="00E9758E">
          <w:rPr>
            <w:color w:val="337AB7"/>
          </w:rPr>
          <w:fldChar w:fldCharType="end"/>
        </w:r>
        <w:r w:rsidDel="00E9758E">
          <w:delText>.</w:delText>
        </w:r>
      </w:del>
    </w:p>
    <w:p w14:paraId="2798F302" w14:textId="6D440F33" w:rsidR="00D64DB2" w:rsidDel="00E9758E" w:rsidRDefault="00D64DB2">
      <w:pPr>
        <w:pStyle w:val="BodyText"/>
        <w:spacing w:before="6"/>
        <w:rPr>
          <w:del w:id="2030" w:author="Raj Kesarapalli" w:date="2023-07-27T14:41:00Z"/>
          <w:sz w:val="16"/>
        </w:rPr>
      </w:pPr>
    </w:p>
    <w:p w14:paraId="31AF5F68" w14:textId="59E66F58" w:rsidR="00D64DB2" w:rsidDel="00E9758E" w:rsidRDefault="0022516B">
      <w:pPr>
        <w:pStyle w:val="BodyText"/>
        <w:spacing w:line="340" w:lineRule="auto"/>
        <w:ind w:left="100" w:right="339"/>
        <w:rPr>
          <w:del w:id="2031" w:author="Raj Kesarapalli" w:date="2023-07-27T14:41:00Z"/>
        </w:rPr>
      </w:pPr>
      <w:del w:id="2032" w:author="Raj Kesarapalli" w:date="2023-07-27T14:41:00Z">
        <w:r w:rsidDel="00E9758E">
          <w:delText>On</w:delText>
        </w:r>
        <w:r w:rsidDel="00E9758E">
          <w:rPr>
            <w:spacing w:val="-11"/>
          </w:rPr>
          <w:delText xml:space="preserve"> </w:delText>
        </w:r>
        <w:r w:rsidDel="00E9758E">
          <w:delText>pushes,</w:delText>
        </w:r>
        <w:r w:rsidDel="00E9758E">
          <w:rPr>
            <w:spacing w:val="-10"/>
          </w:rPr>
          <w:delText xml:space="preserve"> </w:delText>
        </w:r>
        <w:r w:rsidDel="00E9758E">
          <w:delText>a</w:delText>
        </w:r>
        <w:r w:rsidDel="00E9758E">
          <w:rPr>
            <w:spacing w:val="-11"/>
          </w:rPr>
          <w:delText xml:space="preserve"> </w:delText>
        </w:r>
        <w:r w:rsidDel="00E9758E">
          <w:delText>full</w:delText>
        </w:r>
        <w:r w:rsidDel="00E9758E">
          <w:rPr>
            <w:spacing w:val="-10"/>
          </w:rPr>
          <w:delText xml:space="preserve"> </w:delText>
        </w:r>
        <w:r w:rsidDel="00E9758E">
          <w:delText>Coverity</w:delText>
        </w:r>
        <w:r w:rsidDel="00E9758E">
          <w:rPr>
            <w:spacing w:val="-10"/>
          </w:rPr>
          <w:delText xml:space="preserve"> </w:delText>
        </w:r>
        <w:r w:rsidDel="00E9758E">
          <w:delText>scan</w:delText>
        </w:r>
        <w:r w:rsidDel="00E9758E">
          <w:rPr>
            <w:spacing w:val="-11"/>
          </w:rPr>
          <w:delText xml:space="preserve"> </w:delText>
        </w:r>
        <w:r w:rsidDel="00E9758E">
          <w:delText>will</w:delText>
        </w:r>
        <w:r w:rsidDel="00E9758E">
          <w:rPr>
            <w:spacing w:val="-10"/>
          </w:rPr>
          <w:delText xml:space="preserve"> </w:delText>
        </w:r>
        <w:r w:rsidDel="00E9758E">
          <w:delText>be</w:delText>
        </w:r>
        <w:r w:rsidDel="00E9758E">
          <w:rPr>
            <w:spacing w:val="-10"/>
          </w:rPr>
          <w:delText xml:space="preserve"> </w:delText>
        </w:r>
        <w:r w:rsidDel="00E9758E">
          <w:delText>run</w:delText>
        </w:r>
        <w:r w:rsidDel="00E9758E">
          <w:rPr>
            <w:spacing w:val="-11"/>
          </w:rPr>
          <w:delText xml:space="preserve"> </w:delText>
        </w:r>
        <w:r w:rsidDel="00E9758E">
          <w:delText>and</w:delText>
        </w:r>
        <w:r w:rsidDel="00E9758E">
          <w:rPr>
            <w:spacing w:val="-10"/>
          </w:rPr>
          <w:delText xml:space="preserve"> </w:delText>
        </w:r>
        <w:r w:rsidDel="00E9758E">
          <w:delText>results</w:delText>
        </w:r>
        <w:r w:rsidDel="00E9758E">
          <w:rPr>
            <w:spacing w:val="-11"/>
          </w:rPr>
          <w:delText xml:space="preserve"> </w:delText>
        </w:r>
        <w:r w:rsidDel="00E9758E">
          <w:delText>committed</w:delText>
        </w:r>
        <w:r w:rsidDel="00E9758E">
          <w:rPr>
            <w:spacing w:val="-10"/>
          </w:rPr>
          <w:delText xml:space="preserve"> </w:delText>
        </w:r>
        <w:r w:rsidDel="00E9758E">
          <w:delText>to</w:delText>
        </w:r>
        <w:r w:rsidDel="00E9758E">
          <w:rPr>
            <w:spacing w:val="-10"/>
          </w:rPr>
          <w:delText xml:space="preserve"> </w:delText>
        </w:r>
        <w:r w:rsidDel="00E9758E">
          <w:delText>the</w:delText>
        </w:r>
        <w:r w:rsidDel="00E9758E">
          <w:rPr>
            <w:spacing w:val="-11"/>
          </w:rPr>
          <w:delText xml:space="preserve"> </w:delText>
        </w:r>
        <w:r w:rsidDel="00E9758E">
          <w:delText>Coverity</w:delText>
        </w:r>
        <w:r w:rsidDel="00E9758E">
          <w:rPr>
            <w:spacing w:val="-10"/>
          </w:rPr>
          <w:delText xml:space="preserve"> </w:delText>
        </w:r>
        <w:r w:rsidDel="00E9758E">
          <w:delText>Connect</w:delText>
        </w:r>
        <w:r w:rsidDel="00E9758E">
          <w:rPr>
            <w:spacing w:val="-10"/>
          </w:rPr>
          <w:delText xml:space="preserve"> </w:delText>
        </w:r>
        <w:r w:rsidDel="00E9758E">
          <w:delText>database.</w:delText>
        </w:r>
        <w:r w:rsidDel="00E9758E">
          <w:rPr>
            <w:spacing w:val="-11"/>
          </w:rPr>
          <w:delText xml:space="preserve"> </w:delText>
        </w:r>
        <w:r w:rsidDel="00E9758E">
          <w:delText>On pull requests, the scan will typically be incremental, and results will not be committed to the Coverity Connect</w:delText>
        </w:r>
        <w:r w:rsidDel="00E9758E">
          <w:rPr>
            <w:spacing w:val="-2"/>
          </w:rPr>
          <w:delText xml:space="preserve"> </w:delText>
        </w:r>
        <w:r w:rsidDel="00E9758E">
          <w:delText>database.</w:delText>
        </w:r>
      </w:del>
    </w:p>
    <w:p w14:paraId="2FEBDDCB" w14:textId="784A6DF7" w:rsidR="00D64DB2" w:rsidDel="00E9758E" w:rsidRDefault="00D64DB2">
      <w:pPr>
        <w:spacing w:line="340" w:lineRule="auto"/>
        <w:rPr>
          <w:del w:id="2033" w:author="Raj Kesarapalli" w:date="2023-07-27T14:41:00Z"/>
        </w:rPr>
        <w:sectPr w:rsidR="00D64DB2" w:rsidDel="00E9758E">
          <w:pgSz w:w="12240" w:h="15840"/>
          <w:pgMar w:top="520" w:right="1320" w:bottom="280" w:left="1340" w:header="720" w:footer="720" w:gutter="0"/>
          <w:cols w:space="720"/>
        </w:sectPr>
      </w:pPr>
    </w:p>
    <w:p w14:paraId="06A87364" w14:textId="1D29F771" w:rsidR="00D64DB2" w:rsidDel="00E9758E" w:rsidRDefault="0022516B">
      <w:pPr>
        <w:pStyle w:val="BodyText"/>
        <w:spacing w:before="85"/>
        <w:ind w:left="100"/>
        <w:rPr>
          <w:del w:id="2034" w:author="Raj Kesarapalli" w:date="2023-07-27T14:41:00Z"/>
        </w:rPr>
      </w:pPr>
      <w:del w:id="2035" w:author="Raj Kesarapalli" w:date="2023-07-27T14:41:00Z">
        <w:r w:rsidDel="00E9758E">
          <w:delText>Synopsys Bridge CLI Guide | 4 - GitHub - Synopsys Action | 40</w:delText>
        </w:r>
      </w:del>
    </w:p>
    <w:p w14:paraId="075F711D" w14:textId="6E0661F2" w:rsidR="00D64DB2" w:rsidDel="00E9758E" w:rsidRDefault="00D64DB2">
      <w:pPr>
        <w:pStyle w:val="BodyText"/>
        <w:rPr>
          <w:del w:id="2036" w:author="Raj Kesarapalli" w:date="2023-07-27T14:41:00Z"/>
          <w:sz w:val="22"/>
        </w:rPr>
      </w:pPr>
    </w:p>
    <w:p w14:paraId="73831855" w14:textId="05E86E17" w:rsidR="00D64DB2" w:rsidDel="00E9758E" w:rsidRDefault="00D64DB2">
      <w:pPr>
        <w:pStyle w:val="BodyText"/>
        <w:rPr>
          <w:del w:id="2037" w:author="Raj Kesarapalli" w:date="2023-07-27T14:41:00Z"/>
          <w:sz w:val="22"/>
        </w:rPr>
      </w:pPr>
    </w:p>
    <w:p w14:paraId="07497AEE" w14:textId="2BC487E9" w:rsidR="00D64DB2" w:rsidDel="00E9758E" w:rsidRDefault="0022516B">
      <w:pPr>
        <w:pStyle w:val="BodyText"/>
        <w:spacing w:before="170" w:line="340" w:lineRule="auto"/>
        <w:ind w:left="100"/>
        <w:rPr>
          <w:del w:id="2038" w:author="Raj Kesarapalli" w:date="2023-07-27T14:41:00Z"/>
        </w:rPr>
      </w:pPr>
      <w:del w:id="2039" w:author="Raj Kesarapalli" w:date="2023-07-27T14:41:00Z">
        <w:r w:rsidDel="00E9758E">
          <w:delText>Before</w:delText>
        </w:r>
        <w:r w:rsidDel="00E9758E">
          <w:rPr>
            <w:spacing w:val="-12"/>
          </w:rPr>
          <w:delText xml:space="preserve"> </w:delText>
        </w:r>
        <w:r w:rsidDel="00E9758E">
          <w:delText>running</w:delText>
        </w:r>
        <w:r w:rsidDel="00E9758E">
          <w:rPr>
            <w:spacing w:val="-12"/>
          </w:rPr>
          <w:delText xml:space="preserve"> </w:delText>
        </w:r>
        <w:r w:rsidDel="00E9758E">
          <w:delText>a</w:delText>
        </w:r>
        <w:r w:rsidDel="00E9758E">
          <w:rPr>
            <w:spacing w:val="-12"/>
          </w:rPr>
          <w:delText xml:space="preserve"> </w:delText>
        </w:r>
        <w:r w:rsidDel="00E9758E">
          <w:delText>pipeline</w:delText>
        </w:r>
        <w:r w:rsidDel="00E9758E">
          <w:rPr>
            <w:spacing w:val="-12"/>
          </w:rPr>
          <w:delText xml:space="preserve"> </w:delText>
        </w:r>
        <w:r w:rsidDel="00E9758E">
          <w:delText>using</w:delText>
        </w:r>
        <w:r w:rsidDel="00E9758E">
          <w:rPr>
            <w:spacing w:val="-12"/>
          </w:rPr>
          <w:delText xml:space="preserve"> </w:delText>
        </w:r>
        <w:r w:rsidDel="00E9758E">
          <w:delText>the</w:delText>
        </w:r>
        <w:r w:rsidDel="00E9758E">
          <w:rPr>
            <w:spacing w:val="-12"/>
          </w:rPr>
          <w:delText xml:space="preserve"> </w:delText>
        </w:r>
        <w:r w:rsidDel="00E9758E">
          <w:delText>Synopsys</w:delText>
        </w:r>
        <w:r w:rsidDel="00E9758E">
          <w:rPr>
            <w:spacing w:val="-12"/>
          </w:rPr>
          <w:delText xml:space="preserve"> </w:delText>
        </w:r>
        <w:r w:rsidDel="00E9758E">
          <w:delText>Action</w:delText>
        </w:r>
        <w:r w:rsidDel="00E9758E">
          <w:rPr>
            <w:spacing w:val="-12"/>
          </w:rPr>
          <w:delText xml:space="preserve"> </w:delText>
        </w:r>
        <w:r w:rsidDel="00E9758E">
          <w:delText>and</w:delText>
        </w:r>
        <w:r w:rsidDel="00E9758E">
          <w:rPr>
            <w:spacing w:val="-12"/>
          </w:rPr>
          <w:delText xml:space="preserve"> </w:delText>
        </w:r>
        <w:r w:rsidDel="00E9758E">
          <w:rPr>
            <w:spacing w:val="-3"/>
          </w:rPr>
          <w:delText>Coverity,</w:delText>
        </w:r>
        <w:r w:rsidDel="00E9758E">
          <w:rPr>
            <w:spacing w:val="-12"/>
          </w:rPr>
          <w:delText xml:space="preserve"> </w:delText>
        </w:r>
        <w:r w:rsidDel="00E9758E">
          <w:delText>make</w:delText>
        </w:r>
        <w:r w:rsidDel="00E9758E">
          <w:rPr>
            <w:spacing w:val="-12"/>
          </w:rPr>
          <w:delText xml:space="preserve"> </w:delText>
        </w:r>
        <w:r w:rsidDel="00E9758E">
          <w:delText>sure</w:delText>
        </w:r>
        <w:r w:rsidDel="00E9758E">
          <w:rPr>
            <w:spacing w:val="-12"/>
          </w:rPr>
          <w:delText xml:space="preserve"> </w:delText>
        </w:r>
        <w:r w:rsidDel="00E9758E">
          <w:delText>the</w:delText>
        </w:r>
        <w:r w:rsidDel="00E9758E">
          <w:rPr>
            <w:spacing w:val="-12"/>
          </w:rPr>
          <w:delText xml:space="preserve"> </w:delText>
        </w:r>
        <w:r w:rsidDel="00E9758E">
          <w:delText>appropriate</w:delText>
        </w:r>
        <w:r w:rsidDel="00E9758E">
          <w:rPr>
            <w:spacing w:val="-12"/>
          </w:rPr>
          <w:delText xml:space="preserve"> </w:delText>
        </w:r>
        <w:r w:rsidDel="00E9758E">
          <w:delText>project</w:delText>
        </w:r>
        <w:r w:rsidDel="00E9758E">
          <w:rPr>
            <w:spacing w:val="-12"/>
          </w:rPr>
          <w:delText xml:space="preserve"> </w:delText>
        </w:r>
        <w:r w:rsidDel="00E9758E">
          <w:delText>and stream are set in your Coverity Connect server</w:delText>
        </w:r>
        <w:r w:rsidDel="00E9758E">
          <w:rPr>
            <w:spacing w:val="-19"/>
          </w:rPr>
          <w:delText xml:space="preserve"> </w:delText>
        </w:r>
        <w:r w:rsidDel="00E9758E">
          <w:delText>environment.</w:delText>
        </w:r>
      </w:del>
    </w:p>
    <w:p w14:paraId="28FDAE4A" w14:textId="2D9EC36C" w:rsidR="00D64DB2" w:rsidDel="00E9758E" w:rsidRDefault="00D64DB2">
      <w:pPr>
        <w:pStyle w:val="BodyText"/>
        <w:spacing w:before="6"/>
        <w:rPr>
          <w:del w:id="2040" w:author="Raj Kesarapalli" w:date="2023-07-27T14:41:00Z"/>
          <w:sz w:val="16"/>
        </w:rPr>
      </w:pPr>
    </w:p>
    <w:p w14:paraId="27141EB5" w14:textId="5C49327C" w:rsidR="00D64DB2" w:rsidDel="00E9758E" w:rsidRDefault="0022516B">
      <w:pPr>
        <w:pStyle w:val="BodyText"/>
        <w:ind w:left="100"/>
        <w:rPr>
          <w:del w:id="2041" w:author="Raj Kesarapalli" w:date="2023-07-27T14:41:00Z"/>
        </w:rPr>
      </w:pPr>
      <w:del w:id="2042" w:author="Raj Kesarapalli" w:date="2023-07-27T14:41:00Z">
        <w:r w:rsidDel="00E9758E">
          <w:delText xml:space="preserve">Below is an example of a </w:delText>
        </w:r>
        <w:r w:rsidDel="00E9758E">
          <w:rPr>
            <w:rFonts w:ascii="Courier New"/>
            <w:i/>
            <w:sz w:val="16"/>
            <w:shd w:val="clear" w:color="auto" w:fill="EDEDED"/>
          </w:rPr>
          <w:delText>workflow</w:delText>
        </w:r>
        <w:r w:rsidDel="00E9758E">
          <w:rPr>
            <w:rFonts w:ascii="Courier New"/>
            <w:sz w:val="16"/>
            <w:shd w:val="clear" w:color="auto" w:fill="EDEDED"/>
          </w:rPr>
          <w:delText>.yml</w:delText>
        </w:r>
        <w:r w:rsidDel="00E9758E">
          <w:rPr>
            <w:rFonts w:ascii="Courier New"/>
            <w:spacing w:val="-80"/>
            <w:sz w:val="16"/>
          </w:rPr>
          <w:delText xml:space="preserve"> </w:delText>
        </w:r>
        <w:r w:rsidDel="00E9758E">
          <w:delText>file configured for Coverity Cloud Deployment.</w:delText>
        </w:r>
      </w:del>
    </w:p>
    <w:p w14:paraId="71AB5BF5" w14:textId="77777777" w:rsidR="00E9758E" w:rsidRDefault="00E9758E">
      <w:pPr>
        <w:pStyle w:val="BodyText"/>
        <w:spacing w:before="5"/>
        <w:rPr>
          <w:ins w:id="2043" w:author="Raj Kesarapalli" w:date="2023-07-27T14:41:00Z"/>
        </w:rPr>
      </w:pPr>
    </w:p>
    <w:p w14:paraId="55F3ABD5" w14:textId="77777777" w:rsidR="00E9758E" w:rsidRDefault="00E9758E" w:rsidP="00E9758E">
      <w:pPr>
        <w:pStyle w:val="p"/>
        <w:shd w:val="clear" w:color="auto" w:fill="FFFFFF"/>
        <w:spacing w:before="0" w:beforeAutospacing="0"/>
        <w:rPr>
          <w:ins w:id="2044" w:author="Raj Kesarapalli" w:date="2023-07-27T14:41:00Z"/>
          <w:rFonts w:ascii="Roboto" w:hAnsi="Roboto"/>
          <w:color w:val="323E48"/>
        </w:rPr>
      </w:pPr>
      <w:ins w:id="2045" w:author="Raj Kesarapalli" w:date="2023-07-27T14:41:00Z">
        <w:r>
          <w:rPr>
            <w:rFonts w:ascii="Roboto" w:hAnsi="Roboto"/>
            <w:color w:val="323E48"/>
          </w:rPr>
          <w:t>Synopsys GitHub Action only supports the Kubernetes-based Coverity cloud deployment model, which uses a small footprint thin client to capture the source code and submit an analysis job running on the server. This removes the need for a multi-gigabyte software installation in your GitHub Runner.</w:t>
        </w:r>
      </w:ins>
    </w:p>
    <w:p w14:paraId="0013DE87" w14:textId="77777777" w:rsidR="00E9758E" w:rsidRDefault="00E9758E" w:rsidP="00E9758E">
      <w:pPr>
        <w:pStyle w:val="p"/>
        <w:shd w:val="clear" w:color="auto" w:fill="FFFFFF"/>
        <w:spacing w:before="0" w:beforeAutospacing="0"/>
        <w:rPr>
          <w:ins w:id="2046" w:author="Raj Kesarapalli" w:date="2023-07-27T14:41:00Z"/>
          <w:rFonts w:ascii="Roboto" w:hAnsi="Roboto"/>
          <w:color w:val="323E48"/>
        </w:rPr>
      </w:pPr>
      <w:ins w:id="2047" w:author="Raj Kesarapalli" w:date="2023-07-27T14:41:00Z">
        <w:r>
          <w:rPr>
            <w:rFonts w:ascii="Roboto" w:hAnsi="Roboto"/>
            <w:color w:val="323E48"/>
          </w:rPr>
          <w:t xml:space="preserve">On push events, a full Coverity scan will be run and results are committed to the Coverity Connect database. </w:t>
        </w:r>
      </w:ins>
    </w:p>
    <w:p w14:paraId="154C93D9" w14:textId="05C33AC4" w:rsidR="00E9758E" w:rsidRDefault="00E9758E" w:rsidP="00E9758E">
      <w:pPr>
        <w:pStyle w:val="p"/>
        <w:shd w:val="clear" w:color="auto" w:fill="FFFFFF"/>
        <w:spacing w:before="0" w:beforeAutospacing="0"/>
        <w:rPr>
          <w:ins w:id="2048" w:author="Raj Kesarapalli" w:date="2023-07-27T14:41:00Z"/>
          <w:rFonts w:ascii="Roboto" w:hAnsi="Roboto"/>
          <w:color w:val="323E48"/>
        </w:rPr>
      </w:pPr>
      <w:ins w:id="2049" w:author="Raj Kesarapalli" w:date="2023-07-27T14:41:00Z">
        <w:r>
          <w:rPr>
            <w:rFonts w:ascii="Roboto" w:hAnsi="Roboto"/>
            <w:color w:val="323E48"/>
          </w:rPr>
          <w:t xml:space="preserve">On pull request events, comments </w:t>
        </w:r>
      </w:ins>
      <w:ins w:id="2050" w:author="Raj Kesarapalli" w:date="2023-07-27T14:42:00Z">
        <w:r>
          <w:rPr>
            <w:rFonts w:ascii="Roboto" w:hAnsi="Roboto"/>
            <w:color w:val="323E48"/>
          </w:rPr>
          <w:t>are added</w:t>
        </w:r>
      </w:ins>
      <w:ins w:id="2051" w:author="Raj Kesarapalli" w:date="2023-07-27T14:43:00Z">
        <w:r>
          <w:rPr>
            <w:rFonts w:ascii="Roboto" w:hAnsi="Roboto"/>
            <w:color w:val="323E48"/>
          </w:rPr>
          <w:t xml:space="preserve"> to pull requests</w:t>
        </w:r>
      </w:ins>
      <w:ins w:id="2052" w:author="Raj Kesarapalli" w:date="2023-07-27T14:42:00Z">
        <w:r>
          <w:rPr>
            <w:rFonts w:ascii="Roboto" w:hAnsi="Roboto"/>
            <w:color w:val="323E48"/>
          </w:rPr>
          <w:t xml:space="preserve"> </w:t>
        </w:r>
      </w:ins>
      <w:ins w:id="2053" w:author="Raj Kesarapalli" w:date="2023-07-27T14:41:00Z">
        <w:r>
          <w:rPr>
            <w:rFonts w:ascii="Roboto" w:hAnsi="Roboto"/>
            <w:color w:val="323E48"/>
          </w:rPr>
          <w:t xml:space="preserve">for new issues </w:t>
        </w:r>
      </w:ins>
      <w:ins w:id="2054" w:author="Raj Kesarapalli" w:date="2023-07-27T14:42:00Z">
        <w:r>
          <w:rPr>
            <w:rFonts w:ascii="Roboto" w:hAnsi="Roboto"/>
            <w:color w:val="323E48"/>
          </w:rPr>
          <w:t xml:space="preserve">found </w:t>
        </w:r>
      </w:ins>
      <w:ins w:id="2055" w:author="Raj Kesarapalli" w:date="2023-07-27T14:43:00Z">
        <w:r>
          <w:rPr>
            <w:rFonts w:ascii="Roboto" w:hAnsi="Roboto"/>
            <w:color w:val="323E48"/>
          </w:rPr>
          <w:t xml:space="preserve">by the scan </w:t>
        </w:r>
      </w:ins>
      <w:ins w:id="2056" w:author="Raj Kesarapalli" w:date="2023-07-27T14:42:00Z">
        <w:r>
          <w:rPr>
            <w:rFonts w:ascii="Roboto" w:hAnsi="Roboto"/>
            <w:color w:val="323E48"/>
          </w:rPr>
          <w:t>if</w:t>
        </w:r>
      </w:ins>
      <w:ins w:id="2057" w:author="Raj Kesarapalli" w:date="2023-07-27T14:41:00Z">
        <w:r>
          <w:rPr>
            <w:rFonts w:ascii="Roboto" w:hAnsi="Roboto"/>
            <w:color w:val="323E48"/>
          </w:rPr>
          <w:t xml:space="preserve"> </w:t>
        </w:r>
        <w:r>
          <w:rPr>
            <w:rStyle w:val="HTMLCode"/>
            <w:rFonts w:ascii="Roboto Mono" w:eastAsia="Roboto" w:hAnsi="Roboto Mono"/>
            <w:color w:val="000000"/>
            <w:sz w:val="18"/>
            <w:szCs w:val="18"/>
          </w:rPr>
          <w:t>c</w:t>
        </w:r>
        <w:r w:rsidRPr="001D442C">
          <w:rPr>
            <w:rStyle w:val="HTMLCode"/>
            <w:rFonts w:ascii="Roboto Mono" w:eastAsia="Roboto" w:hAnsi="Roboto Mono"/>
            <w:color w:val="000000"/>
            <w:sz w:val="18"/>
            <w:szCs w:val="18"/>
          </w:rPr>
          <w:t>overity_automation_prcomment</w:t>
        </w:r>
        <w:r>
          <w:rPr>
            <w:rFonts w:ascii="Roboto" w:hAnsi="Roboto"/>
            <w:color w:val="323E48"/>
          </w:rPr>
          <w:t xml:space="preserve">  </w:t>
        </w:r>
      </w:ins>
      <w:ins w:id="2058" w:author="Raj Kesarapalli" w:date="2023-07-27T14:42:00Z">
        <w:r>
          <w:rPr>
            <w:rFonts w:ascii="Roboto" w:hAnsi="Roboto"/>
            <w:color w:val="323E48"/>
          </w:rPr>
          <w:t xml:space="preserve">is set </w:t>
        </w:r>
      </w:ins>
      <w:ins w:id="2059" w:author="Raj Kesarapalli" w:date="2023-07-27T14:41:00Z">
        <w:r>
          <w:rPr>
            <w:rFonts w:ascii="Roboto" w:hAnsi="Roboto"/>
            <w:color w:val="323E48"/>
          </w:rPr>
          <w:t>to true (</w:t>
        </w:r>
      </w:ins>
      <w:ins w:id="2060" w:author="Raj Kesarapalli" w:date="2023-07-27T14:42:00Z">
        <w:r>
          <w:rPr>
            <w:rFonts w:ascii="Roboto" w:hAnsi="Roboto"/>
            <w:color w:val="323E48"/>
          </w:rPr>
          <w:t>see</w:t>
        </w:r>
      </w:ins>
      <w:ins w:id="2061" w:author="Raj Kesarapalli" w:date="2023-07-27T14:41:00Z">
        <w:r>
          <w:rPr>
            <w:rFonts w:ascii="Roboto" w:hAnsi="Roboto"/>
            <w:color w:val="323E48"/>
          </w:rPr>
          <w:t xml:space="preserve"> example below). </w:t>
        </w:r>
      </w:ins>
      <w:ins w:id="2062" w:author="Raj Kesarapalli" w:date="2023-07-27T14:43:00Z">
        <w:r>
          <w:rPr>
            <w:rFonts w:ascii="Roboto" w:hAnsi="Roboto"/>
            <w:color w:val="323E48"/>
          </w:rPr>
          <w:t>Note that scan results are not committed to Coverity Connect database in this case.</w:t>
        </w:r>
      </w:ins>
    </w:p>
    <w:p w14:paraId="35D0A528" w14:textId="77777777" w:rsidR="00E9758E" w:rsidRDefault="00E9758E" w:rsidP="00E9758E">
      <w:pPr>
        <w:pStyle w:val="p"/>
        <w:shd w:val="clear" w:color="auto" w:fill="FFFFFF"/>
        <w:spacing w:before="0" w:beforeAutospacing="0"/>
        <w:rPr>
          <w:ins w:id="2063" w:author="Raj Kesarapalli" w:date="2023-07-27T14:41:00Z"/>
          <w:rFonts w:ascii="Roboto" w:hAnsi="Roboto"/>
          <w:color w:val="323E48"/>
        </w:rPr>
      </w:pPr>
      <w:ins w:id="2064" w:author="Raj Kesarapalli" w:date="2023-07-27T14:41:00Z">
        <w:r>
          <w:rPr>
            <w:rFonts w:ascii="Roboto" w:hAnsi="Roboto"/>
            <w:color w:val="323E48"/>
          </w:rPr>
          <w:t>Before running the pipeline with Synopsys Action, make sure the specified project and stream exist in your Coverity Connect server environment.</w:t>
        </w:r>
      </w:ins>
    </w:p>
    <w:p w14:paraId="205CAEF1" w14:textId="77777777" w:rsidR="00E9758E" w:rsidRDefault="00E9758E" w:rsidP="00E9758E">
      <w:pPr>
        <w:shd w:val="clear" w:color="auto" w:fill="FFFFFF"/>
        <w:rPr>
          <w:ins w:id="2065" w:author="Raj Kesarapalli" w:date="2023-07-27T14:41:00Z"/>
          <w:color w:val="323E48"/>
        </w:rPr>
      </w:pPr>
      <w:ins w:id="2066" w:author="Raj Kesarapalli" w:date="2023-07-27T14:41:00Z">
        <w:r>
          <w:rPr>
            <w:color w:val="323E48"/>
          </w:rPr>
          <w:lastRenderedPageBreak/>
          <w:t>Below is an example of a </w:t>
        </w:r>
        <w:r>
          <w:rPr>
            <w:rStyle w:val="HTMLVariable"/>
            <w:rFonts w:ascii="Roboto Mono" w:hAnsi="Roboto Mono" w:cs="Courier New"/>
            <w:color w:val="000000"/>
            <w:sz w:val="18"/>
            <w:szCs w:val="18"/>
          </w:rPr>
          <w:t>workflow</w:t>
        </w:r>
        <w:r>
          <w:rPr>
            <w:rStyle w:val="HTMLCode"/>
            <w:rFonts w:ascii="Roboto Mono" w:eastAsia="Roboto" w:hAnsi="Roboto Mono"/>
            <w:color w:val="000000"/>
            <w:sz w:val="18"/>
            <w:szCs w:val="18"/>
          </w:rPr>
          <w:t>.yml</w:t>
        </w:r>
        <w:r>
          <w:rPr>
            <w:color w:val="323E48"/>
          </w:rPr>
          <w:t> file configured for Coverity Cloud Deployment.</w:t>
        </w:r>
      </w:ins>
    </w:p>
    <w:p w14:paraId="7088A466" w14:textId="77777777" w:rsidR="00E9758E" w:rsidRDefault="00E9758E">
      <w:pPr>
        <w:pStyle w:val="BodyText"/>
        <w:spacing w:before="5"/>
        <w:rPr>
          <w:ins w:id="2067" w:author="Raj Kesarapalli" w:date="2023-07-27T14:42:00Z"/>
          <w:sz w:val="8"/>
        </w:rPr>
      </w:pPr>
    </w:p>
    <w:p w14:paraId="49EAC6B7" w14:textId="10643D19" w:rsidR="00D64DB2" w:rsidRDefault="00C46513">
      <w:pPr>
        <w:pStyle w:val="BodyText"/>
        <w:spacing w:before="5"/>
        <w:rPr>
          <w:sz w:val="8"/>
        </w:rPr>
      </w:pPr>
      <w:r>
        <w:rPr>
          <w:noProof/>
        </w:rPr>
        <mc:AlternateContent>
          <mc:Choice Requires="wps">
            <w:drawing>
              <wp:anchor distT="0" distB="0" distL="0" distR="0" simplePos="0" relativeHeight="251839488" behindDoc="1" locked="0" layoutInCell="1" allowOverlap="1" wp14:anchorId="27F6A619" wp14:editId="5408E588">
                <wp:simplePos x="0" y="0"/>
                <wp:positionH relativeFrom="page">
                  <wp:posOffset>965200</wp:posOffset>
                </wp:positionH>
                <wp:positionV relativeFrom="paragraph">
                  <wp:posOffset>79375</wp:posOffset>
                </wp:positionV>
                <wp:extent cx="5892800" cy="7143750"/>
                <wp:effectExtent l="0" t="0" r="0" b="0"/>
                <wp:wrapTopAndBottom/>
                <wp:docPr id="392156047"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71437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EF77C3" w14:textId="77777777" w:rsidR="00D64DB2" w:rsidRDefault="00D64DB2">
                            <w:pPr>
                              <w:pStyle w:val="BodyText"/>
                              <w:spacing w:before="12"/>
                              <w:rPr>
                                <w:sz w:val="10"/>
                              </w:rPr>
                            </w:pPr>
                          </w:p>
                          <w:p w14:paraId="1CD246F0" w14:textId="77777777" w:rsidR="00D64DB2" w:rsidRDefault="0022516B">
                            <w:pPr>
                              <w:spacing w:line="554" w:lineRule="auto"/>
                              <w:ind w:left="60" w:right="7445"/>
                              <w:rPr>
                                <w:rFonts w:ascii="Courier New"/>
                                <w:sz w:val="13"/>
                              </w:rPr>
                            </w:pPr>
                            <w:r>
                              <w:rPr>
                                <w:rFonts w:ascii="Courier New"/>
                                <w:sz w:val="13"/>
                              </w:rPr>
                              <w:t>name: cnc-sig-action on:</w:t>
                            </w:r>
                          </w:p>
                          <w:p w14:paraId="49F82986" w14:textId="77777777" w:rsidR="00D64DB2" w:rsidRDefault="0022516B">
                            <w:pPr>
                              <w:spacing w:line="147" w:lineRule="exact"/>
                              <w:ind w:left="213"/>
                              <w:rPr>
                                <w:rFonts w:ascii="Courier New"/>
                                <w:sz w:val="13"/>
                              </w:rPr>
                            </w:pPr>
                            <w:r>
                              <w:rPr>
                                <w:rFonts w:ascii="Courier New"/>
                                <w:sz w:val="13"/>
                              </w:rPr>
                              <w:t>push:</w:t>
                            </w:r>
                          </w:p>
                          <w:p w14:paraId="505DC655" w14:textId="77777777" w:rsidR="00D64DB2" w:rsidRDefault="00D64DB2">
                            <w:pPr>
                              <w:pStyle w:val="BodyText"/>
                              <w:rPr>
                                <w:rFonts w:ascii="Courier New"/>
                                <w:sz w:val="17"/>
                              </w:rPr>
                            </w:pPr>
                          </w:p>
                          <w:p w14:paraId="388E7DC0" w14:textId="77777777" w:rsidR="00D64DB2" w:rsidRDefault="0022516B">
                            <w:pPr>
                              <w:spacing w:line="554" w:lineRule="auto"/>
                              <w:ind w:left="213" w:right="4915" w:firstLine="153"/>
                              <w:rPr>
                                <w:rFonts w:ascii="Courier New"/>
                                <w:sz w:val="13"/>
                              </w:rPr>
                            </w:pPr>
                            <w:r>
                              <w:rPr>
                                <w:rFonts w:ascii="Courier New"/>
                                <w:sz w:val="13"/>
                              </w:rPr>
                              <w:t>branches: [ main, master, develop, stage, release ] pull_request:</w:t>
                            </w:r>
                          </w:p>
                          <w:p w14:paraId="4D7B048B" w14:textId="77777777" w:rsidR="00D64DB2" w:rsidRDefault="0022516B">
                            <w:pPr>
                              <w:spacing w:line="554" w:lineRule="auto"/>
                              <w:ind w:left="213" w:right="4915" w:firstLine="153"/>
                              <w:rPr>
                                <w:rFonts w:ascii="Courier New"/>
                                <w:sz w:val="13"/>
                              </w:rPr>
                            </w:pPr>
                            <w:r>
                              <w:rPr>
                                <w:rFonts w:ascii="Courier New"/>
                                <w:sz w:val="13"/>
                              </w:rPr>
                              <w:t>branches: [ main, master, develop, stage, release ] workflow_dispatch:</w:t>
                            </w:r>
                          </w:p>
                          <w:p w14:paraId="036A2184" w14:textId="77777777" w:rsidR="00D64DB2" w:rsidRDefault="0022516B">
                            <w:pPr>
                              <w:spacing w:line="147" w:lineRule="exact"/>
                              <w:ind w:left="60"/>
                              <w:rPr>
                                <w:rFonts w:ascii="Courier New"/>
                                <w:sz w:val="13"/>
                              </w:rPr>
                            </w:pPr>
                            <w:r>
                              <w:rPr>
                                <w:rFonts w:ascii="Courier New"/>
                                <w:sz w:val="13"/>
                              </w:rPr>
                              <w:t>jobs:</w:t>
                            </w:r>
                          </w:p>
                          <w:p w14:paraId="19947057" w14:textId="77777777" w:rsidR="00D64DB2" w:rsidRDefault="00D64DB2">
                            <w:pPr>
                              <w:pStyle w:val="BodyText"/>
                              <w:spacing w:before="11"/>
                              <w:rPr>
                                <w:rFonts w:ascii="Courier New"/>
                                <w:sz w:val="16"/>
                              </w:rPr>
                            </w:pPr>
                          </w:p>
                          <w:p w14:paraId="6EA67399" w14:textId="77777777" w:rsidR="00D64DB2" w:rsidRDefault="0022516B">
                            <w:pPr>
                              <w:ind w:left="213"/>
                              <w:rPr>
                                <w:rFonts w:ascii="Courier New"/>
                                <w:sz w:val="13"/>
                              </w:rPr>
                            </w:pPr>
                            <w:r>
                              <w:rPr>
                                <w:rFonts w:ascii="Courier New"/>
                                <w:sz w:val="13"/>
                              </w:rPr>
                              <w:t>build:</w:t>
                            </w:r>
                          </w:p>
                          <w:p w14:paraId="02ADA50E" w14:textId="77777777" w:rsidR="00D64DB2" w:rsidRDefault="00D64DB2">
                            <w:pPr>
                              <w:pStyle w:val="BodyText"/>
                              <w:rPr>
                                <w:rFonts w:ascii="Courier New"/>
                                <w:sz w:val="17"/>
                              </w:rPr>
                            </w:pPr>
                          </w:p>
                          <w:p w14:paraId="5AA1AFEC" w14:textId="77777777" w:rsidR="00D64DB2" w:rsidRDefault="0022516B">
                            <w:pPr>
                              <w:spacing w:line="554" w:lineRule="auto"/>
                              <w:ind w:left="367" w:right="6746"/>
                              <w:rPr>
                                <w:rFonts w:ascii="Courier New"/>
                                <w:sz w:val="13"/>
                              </w:rPr>
                            </w:pPr>
                            <w:r>
                              <w:rPr>
                                <w:rFonts w:ascii="Courier New"/>
                                <w:sz w:val="13"/>
                              </w:rPr>
                              <w:t>runs-on: [ ubuntu-latest ] steps:</w:t>
                            </w:r>
                          </w:p>
                          <w:p w14:paraId="07E6E687" w14:textId="77777777" w:rsidR="00D64DB2" w:rsidRDefault="0022516B">
                            <w:pPr>
                              <w:numPr>
                                <w:ilvl w:val="0"/>
                                <w:numId w:val="3"/>
                              </w:numPr>
                              <w:tabs>
                                <w:tab w:val="left" w:pos="675"/>
                              </w:tabs>
                              <w:spacing w:line="554" w:lineRule="auto"/>
                              <w:ind w:right="6683"/>
                              <w:rPr>
                                <w:rFonts w:ascii="Courier New"/>
                                <w:sz w:val="13"/>
                              </w:rPr>
                            </w:pPr>
                            <w:r>
                              <w:rPr>
                                <w:rFonts w:ascii="Courier New"/>
                                <w:sz w:val="13"/>
                              </w:rPr>
                              <w:t>name: Checkout Source uses:</w:t>
                            </w:r>
                            <w:r>
                              <w:rPr>
                                <w:rFonts w:ascii="Courier New"/>
                                <w:spacing w:val="-38"/>
                                <w:sz w:val="13"/>
                              </w:rPr>
                              <w:t xml:space="preserve"> </w:t>
                            </w:r>
                            <w:r>
                              <w:rPr>
                                <w:rFonts w:ascii="Courier New"/>
                                <w:sz w:val="13"/>
                              </w:rPr>
                              <w:t>actions/checkout@v3</w:t>
                            </w:r>
                          </w:p>
                          <w:p w14:paraId="402681D7" w14:textId="77777777" w:rsidR="00D64DB2" w:rsidRDefault="00D64DB2">
                            <w:pPr>
                              <w:pStyle w:val="BodyText"/>
                              <w:rPr>
                                <w:rFonts w:ascii="Courier New"/>
                                <w:sz w:val="14"/>
                              </w:rPr>
                            </w:pPr>
                          </w:p>
                          <w:p w14:paraId="204FE2CF" w14:textId="77777777" w:rsidR="00D64DB2" w:rsidRDefault="00D64DB2">
                            <w:pPr>
                              <w:pStyle w:val="BodyText"/>
                              <w:spacing w:before="11"/>
                              <w:rPr>
                                <w:rFonts w:ascii="Courier New"/>
                                <w:sz w:val="15"/>
                              </w:rPr>
                            </w:pPr>
                          </w:p>
                          <w:p w14:paraId="33BCE08A" w14:textId="77777777" w:rsidR="00D64DB2" w:rsidRDefault="0022516B">
                            <w:pPr>
                              <w:numPr>
                                <w:ilvl w:val="0"/>
                                <w:numId w:val="3"/>
                              </w:numPr>
                              <w:tabs>
                                <w:tab w:val="left" w:pos="675"/>
                              </w:tabs>
                              <w:ind w:hanging="155"/>
                              <w:rPr>
                                <w:rFonts w:ascii="Courier New"/>
                                <w:sz w:val="13"/>
                              </w:rPr>
                            </w:pPr>
                            <w:r>
                              <w:rPr>
                                <w:rFonts w:ascii="Courier New"/>
                                <w:sz w:val="13"/>
                              </w:rPr>
                              <w:t>name: Coverity Full</w:t>
                            </w:r>
                            <w:r>
                              <w:rPr>
                                <w:rFonts w:ascii="Courier New"/>
                                <w:spacing w:val="-7"/>
                                <w:sz w:val="13"/>
                              </w:rPr>
                              <w:t xml:space="preserve"> </w:t>
                            </w:r>
                            <w:r>
                              <w:rPr>
                                <w:rFonts w:ascii="Courier New"/>
                                <w:sz w:val="13"/>
                              </w:rPr>
                              <w:t>Scan</w:t>
                            </w:r>
                          </w:p>
                          <w:p w14:paraId="6FFED097" w14:textId="77777777" w:rsidR="00D64DB2" w:rsidRDefault="00D64DB2">
                            <w:pPr>
                              <w:pStyle w:val="BodyText"/>
                              <w:rPr>
                                <w:rFonts w:ascii="Courier New"/>
                                <w:sz w:val="17"/>
                              </w:rPr>
                            </w:pPr>
                          </w:p>
                          <w:p w14:paraId="1D95357B" w14:textId="77777777" w:rsidR="00D64DB2" w:rsidRDefault="0022516B">
                            <w:pPr>
                              <w:spacing w:line="554" w:lineRule="auto"/>
                              <w:ind w:left="674" w:right="5068"/>
                              <w:rPr>
                                <w:rFonts w:ascii="Courier New"/>
                                <w:sz w:val="13"/>
                              </w:rPr>
                            </w:pPr>
                            <w:r>
                              <w:rPr>
                                <w:rFonts w:ascii="Courier New"/>
                                <w:sz w:val="13"/>
                              </w:rPr>
                              <w:t xml:space="preserve">if: </w:t>
                            </w:r>
                            <w:r>
                              <w:rPr>
                                <w:rFonts w:ascii="Courier New"/>
                                <w:i/>
                                <w:sz w:val="13"/>
                              </w:rPr>
                              <w:t>${{ github.event_name != 'pull_request'</w:t>
                            </w:r>
                            <w:r>
                              <w:rPr>
                                <w:rFonts w:ascii="Courier New"/>
                                <w:i/>
                                <w:spacing w:val="-57"/>
                                <w:sz w:val="13"/>
                              </w:rPr>
                              <w:t xml:space="preserve"> </w:t>
                            </w:r>
                            <w:r>
                              <w:rPr>
                                <w:rFonts w:ascii="Courier New"/>
                                <w:i/>
                                <w:spacing w:val="-7"/>
                                <w:sz w:val="13"/>
                              </w:rPr>
                              <w:t xml:space="preserve">}} </w:t>
                            </w:r>
                            <w:r>
                              <w:rPr>
                                <w:rFonts w:ascii="Courier New"/>
                                <w:sz w:val="13"/>
                              </w:rPr>
                              <w:t xml:space="preserve">uses: </w:t>
                            </w:r>
                            <w:hyperlink r:id="rId23">
                              <w:r>
                                <w:rPr>
                                  <w:rFonts w:ascii="Courier New"/>
                                  <w:sz w:val="13"/>
                                </w:rPr>
                                <w:t>synopsys-sig/synopsys-action@v1.2.0</w:t>
                              </w:r>
                            </w:hyperlink>
                            <w:r>
                              <w:rPr>
                                <w:rFonts w:ascii="Courier New"/>
                                <w:sz w:val="13"/>
                              </w:rPr>
                              <w:t xml:space="preserve"> with:</w:t>
                            </w:r>
                          </w:p>
                          <w:p w14:paraId="003176A5" w14:textId="77777777" w:rsidR="00D64DB2" w:rsidRDefault="0022516B">
                            <w:pPr>
                              <w:spacing w:line="554" w:lineRule="auto"/>
                              <w:ind w:left="828" w:right="4161"/>
                              <w:rPr>
                                <w:rFonts w:ascii="Courier New"/>
                                <w:i/>
                                <w:sz w:val="13"/>
                              </w:rPr>
                            </w:pPr>
                            <w:r>
                              <w:rPr>
                                <w:rFonts w:ascii="Courier New"/>
                                <w:sz w:val="13"/>
                              </w:rPr>
                              <w:t xml:space="preserve">coverity_url: </w:t>
                            </w:r>
                            <w:r>
                              <w:rPr>
                                <w:rFonts w:ascii="Courier New"/>
                                <w:i/>
                                <w:sz w:val="13"/>
                              </w:rPr>
                              <w:t xml:space="preserve">${{ secrets.COVERITY_URL }} </w:t>
                            </w:r>
                            <w:r>
                              <w:rPr>
                                <w:rFonts w:ascii="Courier New"/>
                                <w:sz w:val="13"/>
                              </w:rPr>
                              <w:t xml:space="preserve">coverity_user: </w:t>
                            </w:r>
                            <w:r>
                              <w:rPr>
                                <w:rFonts w:ascii="Courier New"/>
                                <w:i/>
                                <w:sz w:val="13"/>
                              </w:rPr>
                              <w:t xml:space="preserve">${{ secrets.COVERITY_USER }} </w:t>
                            </w:r>
                            <w:r>
                              <w:rPr>
                                <w:rFonts w:ascii="Courier New"/>
                                <w:sz w:val="13"/>
                              </w:rPr>
                              <w:t xml:space="preserve">coverity_passphrase: </w:t>
                            </w:r>
                            <w:r>
                              <w:rPr>
                                <w:rFonts w:ascii="Courier New"/>
                                <w:i/>
                                <w:sz w:val="13"/>
                              </w:rPr>
                              <w:t xml:space="preserve">${{ secrets.COVERITY_PASSPHRASE </w:t>
                            </w:r>
                            <w:r>
                              <w:rPr>
                                <w:rFonts w:ascii="Courier New"/>
                                <w:i/>
                                <w:spacing w:val="-8"/>
                                <w:sz w:val="13"/>
                              </w:rPr>
                              <w:t>}}</w:t>
                            </w:r>
                          </w:p>
                          <w:p w14:paraId="04A14BF2" w14:textId="77777777" w:rsidR="00D64DB2" w:rsidRDefault="0022516B">
                            <w:pPr>
                              <w:spacing w:line="554" w:lineRule="auto"/>
                              <w:ind w:left="828" w:right="2300"/>
                              <w:rPr>
                                <w:rFonts w:ascii="Courier New"/>
                                <w:sz w:val="13"/>
                              </w:rPr>
                            </w:pPr>
                            <w:r>
                              <w:rPr>
                                <w:rFonts w:ascii="Courier New"/>
                                <w:sz w:val="13"/>
                              </w:rPr>
                              <w:t xml:space="preserve">coverity_project_name: </w:t>
                            </w:r>
                            <w:r>
                              <w:rPr>
                                <w:rFonts w:ascii="Courier New"/>
                                <w:i/>
                                <w:sz w:val="13"/>
                              </w:rPr>
                              <w:t xml:space="preserve">${{ github.event.repository.name }} </w:t>
                            </w:r>
                            <w:r>
                              <w:rPr>
                                <w:rFonts w:ascii="Courier New"/>
                                <w:sz w:val="13"/>
                              </w:rPr>
                              <w:t>coverity_stream_name:</w:t>
                            </w:r>
                            <w:r>
                              <w:rPr>
                                <w:rFonts w:ascii="Courier New"/>
                                <w:spacing w:val="-20"/>
                                <w:sz w:val="13"/>
                              </w:rPr>
                              <w:t xml:space="preserve"> </w:t>
                            </w:r>
                            <w:r>
                              <w:rPr>
                                <w:rFonts w:ascii="Courier New"/>
                                <w:i/>
                                <w:sz w:val="13"/>
                              </w:rPr>
                              <w:t>${{</w:t>
                            </w:r>
                            <w:r>
                              <w:rPr>
                                <w:rFonts w:ascii="Courier New"/>
                                <w:i/>
                                <w:spacing w:val="-19"/>
                                <w:sz w:val="13"/>
                              </w:rPr>
                              <w:t xml:space="preserve"> </w:t>
                            </w:r>
                            <w:r>
                              <w:rPr>
                                <w:rFonts w:ascii="Courier New"/>
                                <w:i/>
                                <w:sz w:val="13"/>
                              </w:rPr>
                              <w:t>github.event.repository.name</w:t>
                            </w:r>
                            <w:r>
                              <w:rPr>
                                <w:rFonts w:ascii="Courier New"/>
                                <w:i/>
                                <w:spacing w:val="-19"/>
                                <w:sz w:val="13"/>
                              </w:rPr>
                              <w:t xml:space="preserve"> </w:t>
                            </w:r>
                            <w:r>
                              <w:rPr>
                                <w:rFonts w:ascii="Courier New"/>
                                <w:i/>
                                <w:sz w:val="13"/>
                              </w:rPr>
                              <w:t>}}</w:t>
                            </w:r>
                            <w:r>
                              <w:rPr>
                                <w:rFonts w:ascii="Courier New"/>
                                <w:sz w:val="13"/>
                              </w:rPr>
                              <w:t>-</w:t>
                            </w:r>
                            <w:r>
                              <w:rPr>
                                <w:rFonts w:ascii="Courier New"/>
                                <w:i/>
                                <w:sz w:val="13"/>
                              </w:rPr>
                              <w:t>${{</w:t>
                            </w:r>
                            <w:r>
                              <w:rPr>
                                <w:rFonts w:ascii="Courier New"/>
                                <w:i/>
                                <w:spacing w:val="-19"/>
                                <w:sz w:val="13"/>
                              </w:rPr>
                              <w:t xml:space="preserve"> </w:t>
                            </w:r>
                            <w:r>
                              <w:rPr>
                                <w:rFonts w:ascii="Courier New"/>
                                <w:i/>
                                <w:sz w:val="13"/>
                              </w:rPr>
                              <w:t>github.ref_name</w:t>
                            </w:r>
                            <w:r>
                              <w:rPr>
                                <w:rFonts w:ascii="Courier New"/>
                                <w:i/>
                                <w:spacing w:val="-19"/>
                                <w:sz w:val="13"/>
                              </w:rPr>
                              <w:t xml:space="preserve"> </w:t>
                            </w:r>
                            <w:r>
                              <w:rPr>
                                <w:rFonts w:ascii="Courier New"/>
                                <w:i/>
                                <w:spacing w:val="-7"/>
                                <w:sz w:val="13"/>
                              </w:rPr>
                              <w:t xml:space="preserve">}} </w:t>
                            </w:r>
                            <w:r>
                              <w:rPr>
                                <w:rFonts w:ascii="Courier New"/>
                                <w:sz w:val="13"/>
                              </w:rPr>
                              <w:t>coverity_policy_view: 'Outstanding</w:t>
                            </w:r>
                            <w:r>
                              <w:rPr>
                                <w:rFonts w:ascii="Courier New"/>
                                <w:spacing w:val="-7"/>
                                <w:sz w:val="13"/>
                              </w:rPr>
                              <w:t xml:space="preserve"> </w:t>
                            </w:r>
                            <w:r>
                              <w:rPr>
                                <w:rFonts w:ascii="Courier New"/>
                                <w:sz w:val="13"/>
                              </w:rPr>
                              <w:t>Issues'</w:t>
                            </w:r>
                          </w:p>
                          <w:p w14:paraId="3AEB38A4" w14:textId="77777777" w:rsidR="00D64DB2" w:rsidRDefault="0022516B">
                            <w:pPr>
                              <w:spacing w:line="554" w:lineRule="auto"/>
                              <w:ind w:left="828" w:right="1527"/>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uploaded # include_diagnostics:</w:t>
                            </w:r>
                            <w:r>
                              <w:rPr>
                                <w:rFonts w:ascii="Courier New"/>
                                <w:spacing w:val="-5"/>
                                <w:sz w:val="13"/>
                              </w:rPr>
                              <w:t xml:space="preserve"> </w:t>
                            </w:r>
                            <w:r>
                              <w:rPr>
                                <w:rFonts w:ascii="Courier New"/>
                                <w:sz w:val="13"/>
                              </w:rPr>
                              <w:t>true</w:t>
                            </w:r>
                          </w:p>
                          <w:p w14:paraId="6CE8B67D" w14:textId="77777777" w:rsidR="00D64DB2" w:rsidRDefault="00D64DB2">
                            <w:pPr>
                              <w:pStyle w:val="BodyText"/>
                              <w:rPr>
                                <w:rFonts w:ascii="Courier New"/>
                                <w:sz w:val="14"/>
                              </w:rPr>
                            </w:pPr>
                          </w:p>
                          <w:p w14:paraId="36ADDB56" w14:textId="77777777" w:rsidR="00D64DB2" w:rsidRDefault="00D64DB2">
                            <w:pPr>
                              <w:pStyle w:val="BodyText"/>
                              <w:spacing w:before="9"/>
                              <w:rPr>
                                <w:rFonts w:ascii="Courier New"/>
                                <w:sz w:val="15"/>
                              </w:rPr>
                            </w:pPr>
                          </w:p>
                          <w:p w14:paraId="46C44AE2" w14:textId="77777777" w:rsidR="00D64DB2" w:rsidRDefault="0022516B">
                            <w:pPr>
                              <w:numPr>
                                <w:ilvl w:val="0"/>
                                <w:numId w:val="3"/>
                              </w:numPr>
                              <w:tabs>
                                <w:tab w:val="left" w:pos="675"/>
                              </w:tabs>
                              <w:ind w:hanging="155"/>
                              <w:rPr>
                                <w:rFonts w:ascii="Courier New"/>
                                <w:sz w:val="13"/>
                              </w:rPr>
                            </w:pPr>
                            <w:r>
                              <w:rPr>
                                <w:rFonts w:ascii="Courier New"/>
                                <w:sz w:val="13"/>
                              </w:rPr>
                              <w:t>name: Coverity PR</w:t>
                            </w:r>
                            <w:r>
                              <w:rPr>
                                <w:rFonts w:ascii="Courier New"/>
                                <w:spacing w:val="-7"/>
                                <w:sz w:val="13"/>
                              </w:rPr>
                              <w:t xml:space="preserve"> </w:t>
                            </w:r>
                            <w:r>
                              <w:rPr>
                                <w:rFonts w:ascii="Courier New"/>
                                <w:sz w:val="13"/>
                              </w:rPr>
                              <w:t>Scan</w:t>
                            </w:r>
                          </w:p>
                          <w:p w14:paraId="7379955E" w14:textId="77777777" w:rsidR="00D64DB2" w:rsidRDefault="00D64DB2">
                            <w:pPr>
                              <w:pStyle w:val="BodyText"/>
                              <w:rPr>
                                <w:rFonts w:ascii="Courier New"/>
                                <w:sz w:val="17"/>
                              </w:rPr>
                            </w:pPr>
                          </w:p>
                          <w:p w14:paraId="1A642C1D" w14:textId="77777777" w:rsidR="00D64DB2" w:rsidRDefault="0022516B">
                            <w:pPr>
                              <w:spacing w:before="1" w:line="554" w:lineRule="auto"/>
                              <w:ind w:left="674" w:right="5068"/>
                              <w:rPr>
                                <w:rFonts w:ascii="Courier New"/>
                                <w:sz w:val="13"/>
                              </w:rPr>
                            </w:pPr>
                            <w:r>
                              <w:rPr>
                                <w:rFonts w:ascii="Courier New"/>
                                <w:sz w:val="13"/>
                              </w:rPr>
                              <w:t xml:space="preserve">if: </w:t>
                            </w:r>
                            <w:r>
                              <w:rPr>
                                <w:rFonts w:ascii="Courier New"/>
                                <w:i/>
                                <w:sz w:val="13"/>
                              </w:rPr>
                              <w:t>${{ github.event_name == 'pull_request'</w:t>
                            </w:r>
                            <w:r>
                              <w:rPr>
                                <w:rFonts w:ascii="Courier New"/>
                                <w:i/>
                                <w:spacing w:val="-57"/>
                                <w:sz w:val="13"/>
                              </w:rPr>
                              <w:t xml:space="preserve"> </w:t>
                            </w:r>
                            <w:r>
                              <w:rPr>
                                <w:rFonts w:ascii="Courier New"/>
                                <w:i/>
                                <w:spacing w:val="-7"/>
                                <w:sz w:val="13"/>
                              </w:rPr>
                              <w:t xml:space="preserve">}} </w:t>
                            </w:r>
                            <w:r>
                              <w:rPr>
                                <w:rFonts w:ascii="Courier New"/>
                                <w:sz w:val="13"/>
                              </w:rPr>
                              <w:t xml:space="preserve">uses: </w:t>
                            </w:r>
                            <w:hyperlink r:id="rId24">
                              <w:r>
                                <w:rPr>
                                  <w:rFonts w:ascii="Courier New"/>
                                  <w:sz w:val="13"/>
                                </w:rPr>
                                <w:t>synopsys-sig/synopsys-action@v1.2.0</w:t>
                              </w:r>
                            </w:hyperlink>
                            <w:r>
                              <w:rPr>
                                <w:rFonts w:ascii="Courier New"/>
                                <w:sz w:val="13"/>
                              </w:rPr>
                              <w:t xml:space="preserve"> with:</w:t>
                            </w:r>
                          </w:p>
                          <w:p w14:paraId="0FFD1CD8" w14:textId="77777777" w:rsidR="00D64DB2" w:rsidRDefault="0022516B">
                            <w:pPr>
                              <w:spacing w:line="147" w:lineRule="exact"/>
                              <w:ind w:left="828"/>
                              <w:rPr>
                                <w:rFonts w:ascii="Courier New"/>
                                <w:i/>
                                <w:sz w:val="13"/>
                              </w:rPr>
                            </w:pPr>
                            <w:r>
                              <w:rPr>
                                <w:rFonts w:ascii="Courier New"/>
                                <w:sz w:val="13"/>
                              </w:rPr>
                              <w:t xml:space="preserve">coverity_url: </w:t>
                            </w:r>
                            <w:r>
                              <w:rPr>
                                <w:rFonts w:ascii="Courier New"/>
                                <w:i/>
                                <w:sz w:val="13"/>
                              </w:rPr>
                              <w:t>${{ secrets.COVERITY_URL }}</w:t>
                            </w:r>
                          </w:p>
                          <w:p w14:paraId="7C4848CE" w14:textId="77777777" w:rsidR="00D64DB2" w:rsidRDefault="00D64DB2">
                            <w:pPr>
                              <w:pStyle w:val="BodyText"/>
                              <w:rPr>
                                <w:rFonts w:ascii="Courier New"/>
                                <w:i/>
                                <w:sz w:val="17"/>
                              </w:rPr>
                            </w:pPr>
                          </w:p>
                          <w:p w14:paraId="7C1E0BD5" w14:textId="77777777" w:rsidR="00D64DB2" w:rsidRDefault="0022516B">
                            <w:pPr>
                              <w:ind w:left="828"/>
                              <w:rPr>
                                <w:rFonts w:ascii="Courier New"/>
                                <w:i/>
                                <w:sz w:val="13"/>
                              </w:rPr>
                            </w:pPr>
                            <w:r>
                              <w:rPr>
                                <w:rFonts w:ascii="Courier New"/>
                                <w:sz w:val="13"/>
                              </w:rPr>
                              <w:t xml:space="preserve">coverity_user: </w:t>
                            </w:r>
                            <w:r>
                              <w:rPr>
                                <w:rFonts w:ascii="Courier New"/>
                                <w:i/>
                                <w:sz w:val="13"/>
                              </w:rPr>
                              <w:t>${{ secrets.COVERITY_USER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6A619" id="Text Box 72" o:spid="_x0000_s1303" type="#_x0000_t202" style="position:absolute;margin-left:76pt;margin-top:6.25pt;width:464pt;height:562.5pt;z-index:-251476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" fillcolor="#ededed" stroked="f">
                <v:path arrowok="t"/>
                <v:textbox inset="0,0,0,0">
                  <w:txbxContent>
                    <w:p w14:paraId="2BEF77C3" w14:textId="77777777" w:rsidR="00D64DB2" w:rsidRDefault="00D64DB2">
                      <w:pPr>
                        <w:pStyle w:val="BodyText"/>
                        <w:spacing w:before="12"/>
                        <w:rPr>
                          <w:sz w:val="10"/>
                        </w:rPr>
                      </w:pPr>
                    </w:p>
                    <w:p w14:paraId="1CD246F0" w14:textId="77777777" w:rsidR="00D64DB2" w:rsidRDefault="0022516B">
                      <w:pPr>
                        <w:spacing w:line="554" w:lineRule="auto"/>
                        <w:ind w:left="60" w:right="7445"/>
                        <w:rPr>
                          <w:rFonts w:ascii="Courier New"/>
                          <w:sz w:val="13"/>
                        </w:rPr>
                      </w:pPr>
                      <w:r>
                        <w:rPr>
                          <w:rFonts w:ascii="Courier New"/>
                          <w:sz w:val="13"/>
                        </w:rPr>
                        <w:t>name: cnc-sig-action on:</w:t>
                      </w:r>
                    </w:p>
                    <w:p w14:paraId="49F82986" w14:textId="77777777" w:rsidR="00D64DB2" w:rsidRDefault="0022516B">
                      <w:pPr>
                        <w:spacing w:line="147" w:lineRule="exact"/>
                        <w:ind w:left="213"/>
                        <w:rPr>
                          <w:rFonts w:ascii="Courier New"/>
                          <w:sz w:val="13"/>
                        </w:rPr>
                      </w:pPr>
                      <w:r>
                        <w:rPr>
                          <w:rFonts w:ascii="Courier New"/>
                          <w:sz w:val="13"/>
                        </w:rPr>
                        <w:t>push:</w:t>
                      </w:r>
                    </w:p>
                    <w:p w14:paraId="505DC655" w14:textId="77777777" w:rsidR="00D64DB2" w:rsidRDefault="00D64DB2">
                      <w:pPr>
                        <w:pStyle w:val="BodyText"/>
                        <w:rPr>
                          <w:rFonts w:ascii="Courier New"/>
                          <w:sz w:val="17"/>
                        </w:rPr>
                      </w:pPr>
                    </w:p>
                    <w:p w14:paraId="388E7DC0" w14:textId="77777777" w:rsidR="00D64DB2" w:rsidRDefault="0022516B">
                      <w:pPr>
                        <w:spacing w:line="554" w:lineRule="auto"/>
                        <w:ind w:left="213" w:right="4915" w:firstLine="153"/>
                        <w:rPr>
                          <w:rFonts w:ascii="Courier New"/>
                          <w:sz w:val="13"/>
                        </w:rPr>
                      </w:pPr>
                      <w:r>
                        <w:rPr>
                          <w:rFonts w:ascii="Courier New"/>
                          <w:sz w:val="13"/>
                        </w:rPr>
                        <w:t>branches: [ main, master, develop, stage, release ] pull_request:</w:t>
                      </w:r>
                    </w:p>
                    <w:p w14:paraId="4D7B048B" w14:textId="77777777" w:rsidR="00D64DB2" w:rsidRDefault="0022516B">
                      <w:pPr>
                        <w:spacing w:line="554" w:lineRule="auto"/>
                        <w:ind w:left="213" w:right="4915" w:firstLine="153"/>
                        <w:rPr>
                          <w:rFonts w:ascii="Courier New"/>
                          <w:sz w:val="13"/>
                        </w:rPr>
                      </w:pPr>
                      <w:r>
                        <w:rPr>
                          <w:rFonts w:ascii="Courier New"/>
                          <w:sz w:val="13"/>
                        </w:rPr>
                        <w:t>branches: [ main, master, develop, stage, release ] workflow_dispatch:</w:t>
                      </w:r>
                    </w:p>
                    <w:p w14:paraId="036A2184" w14:textId="77777777" w:rsidR="00D64DB2" w:rsidRDefault="0022516B">
                      <w:pPr>
                        <w:spacing w:line="147" w:lineRule="exact"/>
                        <w:ind w:left="60"/>
                        <w:rPr>
                          <w:rFonts w:ascii="Courier New"/>
                          <w:sz w:val="13"/>
                        </w:rPr>
                      </w:pPr>
                      <w:r>
                        <w:rPr>
                          <w:rFonts w:ascii="Courier New"/>
                          <w:sz w:val="13"/>
                        </w:rPr>
                        <w:t>jobs:</w:t>
                      </w:r>
                    </w:p>
                    <w:p w14:paraId="19947057" w14:textId="77777777" w:rsidR="00D64DB2" w:rsidRDefault="00D64DB2">
                      <w:pPr>
                        <w:pStyle w:val="BodyText"/>
                        <w:spacing w:before="11"/>
                        <w:rPr>
                          <w:rFonts w:ascii="Courier New"/>
                          <w:sz w:val="16"/>
                        </w:rPr>
                      </w:pPr>
                    </w:p>
                    <w:p w14:paraId="6EA67399" w14:textId="77777777" w:rsidR="00D64DB2" w:rsidRDefault="0022516B">
                      <w:pPr>
                        <w:ind w:left="213"/>
                        <w:rPr>
                          <w:rFonts w:ascii="Courier New"/>
                          <w:sz w:val="13"/>
                        </w:rPr>
                      </w:pPr>
                      <w:r>
                        <w:rPr>
                          <w:rFonts w:ascii="Courier New"/>
                          <w:sz w:val="13"/>
                        </w:rPr>
                        <w:t>build:</w:t>
                      </w:r>
                    </w:p>
                    <w:p w14:paraId="02ADA50E" w14:textId="77777777" w:rsidR="00D64DB2" w:rsidRDefault="00D64DB2">
                      <w:pPr>
                        <w:pStyle w:val="BodyText"/>
                        <w:rPr>
                          <w:rFonts w:ascii="Courier New"/>
                          <w:sz w:val="17"/>
                        </w:rPr>
                      </w:pPr>
                    </w:p>
                    <w:p w14:paraId="5AA1AFEC" w14:textId="77777777" w:rsidR="00D64DB2" w:rsidRDefault="0022516B">
                      <w:pPr>
                        <w:spacing w:line="554" w:lineRule="auto"/>
                        <w:ind w:left="367" w:right="6746"/>
                        <w:rPr>
                          <w:rFonts w:ascii="Courier New"/>
                          <w:sz w:val="13"/>
                        </w:rPr>
                      </w:pPr>
                      <w:r>
                        <w:rPr>
                          <w:rFonts w:ascii="Courier New"/>
                          <w:sz w:val="13"/>
                        </w:rPr>
                        <w:t>runs-on: [ ubuntu-latest ] steps:</w:t>
                      </w:r>
                    </w:p>
                    <w:p w14:paraId="07E6E687" w14:textId="77777777" w:rsidR="00D64DB2" w:rsidRDefault="0022516B">
                      <w:pPr>
                        <w:numPr>
                          <w:ilvl w:val="0"/>
                          <w:numId w:val="3"/>
                        </w:numPr>
                        <w:tabs>
                          <w:tab w:val="left" w:pos="675"/>
                        </w:tabs>
                        <w:spacing w:line="554" w:lineRule="auto"/>
                        <w:ind w:right="6683"/>
                        <w:rPr>
                          <w:rFonts w:ascii="Courier New"/>
                          <w:sz w:val="13"/>
                        </w:rPr>
                      </w:pPr>
                      <w:r>
                        <w:rPr>
                          <w:rFonts w:ascii="Courier New"/>
                          <w:sz w:val="13"/>
                        </w:rPr>
                        <w:t>name: Checkout Source uses:</w:t>
                      </w:r>
                      <w:r>
                        <w:rPr>
                          <w:rFonts w:ascii="Courier New"/>
                          <w:spacing w:val="-38"/>
                          <w:sz w:val="13"/>
                        </w:rPr>
                        <w:t xml:space="preserve"> </w:t>
                      </w:r>
                      <w:r>
                        <w:rPr>
                          <w:rFonts w:ascii="Courier New"/>
                          <w:sz w:val="13"/>
                        </w:rPr>
                        <w:t>actions/checkout@v3</w:t>
                      </w:r>
                    </w:p>
                    <w:p w14:paraId="402681D7" w14:textId="77777777" w:rsidR="00D64DB2" w:rsidRDefault="00D64DB2">
                      <w:pPr>
                        <w:pStyle w:val="BodyText"/>
                        <w:rPr>
                          <w:rFonts w:ascii="Courier New"/>
                          <w:sz w:val="14"/>
                        </w:rPr>
                      </w:pPr>
                    </w:p>
                    <w:p w14:paraId="204FE2CF" w14:textId="77777777" w:rsidR="00D64DB2" w:rsidRDefault="00D64DB2">
                      <w:pPr>
                        <w:pStyle w:val="BodyText"/>
                        <w:spacing w:before="11"/>
                        <w:rPr>
                          <w:rFonts w:ascii="Courier New"/>
                          <w:sz w:val="15"/>
                        </w:rPr>
                      </w:pPr>
                    </w:p>
                    <w:p w14:paraId="33BCE08A" w14:textId="77777777" w:rsidR="00D64DB2" w:rsidRDefault="0022516B">
                      <w:pPr>
                        <w:numPr>
                          <w:ilvl w:val="0"/>
                          <w:numId w:val="3"/>
                        </w:numPr>
                        <w:tabs>
                          <w:tab w:val="left" w:pos="675"/>
                        </w:tabs>
                        <w:ind w:hanging="155"/>
                        <w:rPr>
                          <w:rFonts w:ascii="Courier New"/>
                          <w:sz w:val="13"/>
                        </w:rPr>
                      </w:pPr>
                      <w:r>
                        <w:rPr>
                          <w:rFonts w:ascii="Courier New"/>
                          <w:sz w:val="13"/>
                        </w:rPr>
                        <w:t>name: Coverity Full</w:t>
                      </w:r>
                      <w:r>
                        <w:rPr>
                          <w:rFonts w:ascii="Courier New"/>
                          <w:spacing w:val="-7"/>
                          <w:sz w:val="13"/>
                        </w:rPr>
                        <w:t xml:space="preserve"> </w:t>
                      </w:r>
                      <w:r>
                        <w:rPr>
                          <w:rFonts w:ascii="Courier New"/>
                          <w:sz w:val="13"/>
                        </w:rPr>
                        <w:t>Scan</w:t>
                      </w:r>
                    </w:p>
                    <w:p w14:paraId="6FFED097" w14:textId="77777777" w:rsidR="00D64DB2" w:rsidRDefault="00D64DB2">
                      <w:pPr>
                        <w:pStyle w:val="BodyText"/>
                        <w:rPr>
                          <w:rFonts w:ascii="Courier New"/>
                          <w:sz w:val="17"/>
                        </w:rPr>
                      </w:pPr>
                    </w:p>
                    <w:p w14:paraId="1D95357B" w14:textId="77777777" w:rsidR="00D64DB2" w:rsidRDefault="0022516B">
                      <w:pPr>
                        <w:spacing w:line="554" w:lineRule="auto"/>
                        <w:ind w:left="674" w:right="5068"/>
                        <w:rPr>
                          <w:rFonts w:ascii="Courier New"/>
                          <w:sz w:val="13"/>
                        </w:rPr>
                      </w:pPr>
                      <w:r>
                        <w:rPr>
                          <w:rFonts w:ascii="Courier New"/>
                          <w:sz w:val="13"/>
                        </w:rPr>
                        <w:t xml:space="preserve">if: </w:t>
                      </w:r>
                      <w:r>
                        <w:rPr>
                          <w:rFonts w:ascii="Courier New"/>
                          <w:i/>
                          <w:sz w:val="13"/>
                        </w:rPr>
                        <w:t>${{ github.event_name != 'pull_request'</w:t>
                      </w:r>
                      <w:r>
                        <w:rPr>
                          <w:rFonts w:ascii="Courier New"/>
                          <w:i/>
                          <w:spacing w:val="-57"/>
                          <w:sz w:val="13"/>
                        </w:rPr>
                        <w:t xml:space="preserve"> </w:t>
                      </w:r>
                      <w:r>
                        <w:rPr>
                          <w:rFonts w:ascii="Courier New"/>
                          <w:i/>
                          <w:spacing w:val="-7"/>
                          <w:sz w:val="13"/>
                        </w:rPr>
                        <w:t xml:space="preserve">}} </w:t>
                      </w:r>
                      <w:r>
                        <w:rPr>
                          <w:rFonts w:ascii="Courier New"/>
                          <w:sz w:val="13"/>
                        </w:rPr>
                        <w:t xml:space="preserve">uses: </w:t>
                      </w:r>
                      <w:hyperlink r:id="rId25">
                        <w:r>
                          <w:rPr>
                            <w:rFonts w:ascii="Courier New"/>
                            <w:sz w:val="13"/>
                          </w:rPr>
                          <w:t>synopsys-sig/synopsys-action@v1.2.0</w:t>
                        </w:r>
                      </w:hyperlink>
                      <w:r>
                        <w:rPr>
                          <w:rFonts w:ascii="Courier New"/>
                          <w:sz w:val="13"/>
                        </w:rPr>
                        <w:t xml:space="preserve"> with:</w:t>
                      </w:r>
                    </w:p>
                    <w:p w14:paraId="003176A5" w14:textId="77777777" w:rsidR="00D64DB2" w:rsidRDefault="0022516B">
                      <w:pPr>
                        <w:spacing w:line="554" w:lineRule="auto"/>
                        <w:ind w:left="828" w:right="4161"/>
                        <w:rPr>
                          <w:rFonts w:ascii="Courier New"/>
                          <w:i/>
                          <w:sz w:val="13"/>
                        </w:rPr>
                      </w:pPr>
                      <w:r>
                        <w:rPr>
                          <w:rFonts w:ascii="Courier New"/>
                          <w:sz w:val="13"/>
                        </w:rPr>
                        <w:t xml:space="preserve">coverity_url: </w:t>
                      </w:r>
                      <w:r>
                        <w:rPr>
                          <w:rFonts w:ascii="Courier New"/>
                          <w:i/>
                          <w:sz w:val="13"/>
                        </w:rPr>
                        <w:t xml:space="preserve">${{ secrets.COVERITY_URL }} </w:t>
                      </w:r>
                      <w:r>
                        <w:rPr>
                          <w:rFonts w:ascii="Courier New"/>
                          <w:sz w:val="13"/>
                        </w:rPr>
                        <w:t xml:space="preserve">coverity_user: </w:t>
                      </w:r>
                      <w:r>
                        <w:rPr>
                          <w:rFonts w:ascii="Courier New"/>
                          <w:i/>
                          <w:sz w:val="13"/>
                        </w:rPr>
                        <w:t xml:space="preserve">${{ secrets.COVERITY_USER }} </w:t>
                      </w:r>
                      <w:r>
                        <w:rPr>
                          <w:rFonts w:ascii="Courier New"/>
                          <w:sz w:val="13"/>
                        </w:rPr>
                        <w:t xml:space="preserve">coverity_passphrase: </w:t>
                      </w:r>
                      <w:r>
                        <w:rPr>
                          <w:rFonts w:ascii="Courier New"/>
                          <w:i/>
                          <w:sz w:val="13"/>
                        </w:rPr>
                        <w:t xml:space="preserve">${{ secrets.COVERITY_PASSPHRASE </w:t>
                      </w:r>
                      <w:r>
                        <w:rPr>
                          <w:rFonts w:ascii="Courier New"/>
                          <w:i/>
                          <w:spacing w:val="-8"/>
                          <w:sz w:val="13"/>
                        </w:rPr>
                        <w:t>}}</w:t>
                      </w:r>
                    </w:p>
                    <w:p w14:paraId="04A14BF2" w14:textId="77777777" w:rsidR="00D64DB2" w:rsidRDefault="0022516B">
                      <w:pPr>
                        <w:spacing w:line="554" w:lineRule="auto"/>
                        <w:ind w:left="828" w:right="2300"/>
                        <w:rPr>
                          <w:rFonts w:ascii="Courier New"/>
                          <w:sz w:val="13"/>
                        </w:rPr>
                      </w:pPr>
                      <w:r>
                        <w:rPr>
                          <w:rFonts w:ascii="Courier New"/>
                          <w:sz w:val="13"/>
                        </w:rPr>
                        <w:t xml:space="preserve">coverity_project_name: </w:t>
                      </w:r>
                      <w:r>
                        <w:rPr>
                          <w:rFonts w:ascii="Courier New"/>
                          <w:i/>
                          <w:sz w:val="13"/>
                        </w:rPr>
                        <w:t xml:space="preserve">${{ github.event.repository.name }} </w:t>
                      </w:r>
                      <w:r>
                        <w:rPr>
                          <w:rFonts w:ascii="Courier New"/>
                          <w:sz w:val="13"/>
                        </w:rPr>
                        <w:t>coverity_stream_name:</w:t>
                      </w:r>
                      <w:r>
                        <w:rPr>
                          <w:rFonts w:ascii="Courier New"/>
                          <w:spacing w:val="-20"/>
                          <w:sz w:val="13"/>
                        </w:rPr>
                        <w:t xml:space="preserve"> </w:t>
                      </w:r>
                      <w:r>
                        <w:rPr>
                          <w:rFonts w:ascii="Courier New"/>
                          <w:i/>
                          <w:sz w:val="13"/>
                        </w:rPr>
                        <w:t>${{</w:t>
                      </w:r>
                      <w:r>
                        <w:rPr>
                          <w:rFonts w:ascii="Courier New"/>
                          <w:i/>
                          <w:spacing w:val="-19"/>
                          <w:sz w:val="13"/>
                        </w:rPr>
                        <w:t xml:space="preserve"> </w:t>
                      </w:r>
                      <w:r>
                        <w:rPr>
                          <w:rFonts w:ascii="Courier New"/>
                          <w:i/>
                          <w:sz w:val="13"/>
                        </w:rPr>
                        <w:t>github.event.repository.name</w:t>
                      </w:r>
                      <w:r>
                        <w:rPr>
                          <w:rFonts w:ascii="Courier New"/>
                          <w:i/>
                          <w:spacing w:val="-19"/>
                          <w:sz w:val="13"/>
                        </w:rPr>
                        <w:t xml:space="preserve"> </w:t>
                      </w:r>
                      <w:r>
                        <w:rPr>
                          <w:rFonts w:ascii="Courier New"/>
                          <w:i/>
                          <w:sz w:val="13"/>
                        </w:rPr>
                        <w:t>}}</w:t>
                      </w:r>
                      <w:r>
                        <w:rPr>
                          <w:rFonts w:ascii="Courier New"/>
                          <w:sz w:val="13"/>
                        </w:rPr>
                        <w:t>-</w:t>
                      </w:r>
                      <w:r>
                        <w:rPr>
                          <w:rFonts w:ascii="Courier New"/>
                          <w:i/>
                          <w:sz w:val="13"/>
                        </w:rPr>
                        <w:t>${{</w:t>
                      </w:r>
                      <w:r>
                        <w:rPr>
                          <w:rFonts w:ascii="Courier New"/>
                          <w:i/>
                          <w:spacing w:val="-19"/>
                          <w:sz w:val="13"/>
                        </w:rPr>
                        <w:t xml:space="preserve"> </w:t>
                      </w:r>
                      <w:r>
                        <w:rPr>
                          <w:rFonts w:ascii="Courier New"/>
                          <w:i/>
                          <w:sz w:val="13"/>
                        </w:rPr>
                        <w:t>github.ref_name</w:t>
                      </w:r>
                      <w:r>
                        <w:rPr>
                          <w:rFonts w:ascii="Courier New"/>
                          <w:i/>
                          <w:spacing w:val="-19"/>
                          <w:sz w:val="13"/>
                        </w:rPr>
                        <w:t xml:space="preserve"> </w:t>
                      </w:r>
                      <w:r>
                        <w:rPr>
                          <w:rFonts w:ascii="Courier New"/>
                          <w:i/>
                          <w:spacing w:val="-7"/>
                          <w:sz w:val="13"/>
                        </w:rPr>
                        <w:t xml:space="preserve">}} </w:t>
                      </w:r>
                      <w:r>
                        <w:rPr>
                          <w:rFonts w:ascii="Courier New"/>
                          <w:sz w:val="13"/>
                        </w:rPr>
                        <w:t>coverity_policy_view: 'Outstanding</w:t>
                      </w:r>
                      <w:r>
                        <w:rPr>
                          <w:rFonts w:ascii="Courier New"/>
                          <w:spacing w:val="-7"/>
                          <w:sz w:val="13"/>
                        </w:rPr>
                        <w:t xml:space="preserve"> </w:t>
                      </w:r>
                      <w:r>
                        <w:rPr>
                          <w:rFonts w:ascii="Courier New"/>
                          <w:sz w:val="13"/>
                        </w:rPr>
                        <w:t>Issues'</w:t>
                      </w:r>
                    </w:p>
                    <w:p w14:paraId="3AEB38A4" w14:textId="77777777" w:rsidR="00D64DB2" w:rsidRDefault="0022516B">
                      <w:pPr>
                        <w:spacing w:line="554" w:lineRule="auto"/>
                        <w:ind w:left="828" w:right="1527"/>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uploaded # include_diagnostics:</w:t>
                      </w:r>
                      <w:r>
                        <w:rPr>
                          <w:rFonts w:ascii="Courier New"/>
                          <w:spacing w:val="-5"/>
                          <w:sz w:val="13"/>
                        </w:rPr>
                        <w:t xml:space="preserve"> </w:t>
                      </w:r>
                      <w:r>
                        <w:rPr>
                          <w:rFonts w:ascii="Courier New"/>
                          <w:sz w:val="13"/>
                        </w:rPr>
                        <w:t>true</w:t>
                      </w:r>
                    </w:p>
                    <w:p w14:paraId="6CE8B67D" w14:textId="77777777" w:rsidR="00D64DB2" w:rsidRDefault="00D64DB2">
                      <w:pPr>
                        <w:pStyle w:val="BodyText"/>
                        <w:rPr>
                          <w:rFonts w:ascii="Courier New"/>
                          <w:sz w:val="14"/>
                        </w:rPr>
                      </w:pPr>
                    </w:p>
                    <w:p w14:paraId="36ADDB56" w14:textId="77777777" w:rsidR="00D64DB2" w:rsidRDefault="00D64DB2">
                      <w:pPr>
                        <w:pStyle w:val="BodyText"/>
                        <w:spacing w:before="9"/>
                        <w:rPr>
                          <w:rFonts w:ascii="Courier New"/>
                          <w:sz w:val="15"/>
                        </w:rPr>
                      </w:pPr>
                    </w:p>
                    <w:p w14:paraId="46C44AE2" w14:textId="77777777" w:rsidR="00D64DB2" w:rsidRDefault="0022516B">
                      <w:pPr>
                        <w:numPr>
                          <w:ilvl w:val="0"/>
                          <w:numId w:val="3"/>
                        </w:numPr>
                        <w:tabs>
                          <w:tab w:val="left" w:pos="675"/>
                        </w:tabs>
                        <w:ind w:hanging="155"/>
                        <w:rPr>
                          <w:rFonts w:ascii="Courier New"/>
                          <w:sz w:val="13"/>
                        </w:rPr>
                      </w:pPr>
                      <w:r>
                        <w:rPr>
                          <w:rFonts w:ascii="Courier New"/>
                          <w:sz w:val="13"/>
                        </w:rPr>
                        <w:t>name: Coverity PR</w:t>
                      </w:r>
                      <w:r>
                        <w:rPr>
                          <w:rFonts w:ascii="Courier New"/>
                          <w:spacing w:val="-7"/>
                          <w:sz w:val="13"/>
                        </w:rPr>
                        <w:t xml:space="preserve"> </w:t>
                      </w:r>
                      <w:r>
                        <w:rPr>
                          <w:rFonts w:ascii="Courier New"/>
                          <w:sz w:val="13"/>
                        </w:rPr>
                        <w:t>Scan</w:t>
                      </w:r>
                    </w:p>
                    <w:p w14:paraId="7379955E" w14:textId="77777777" w:rsidR="00D64DB2" w:rsidRDefault="00D64DB2">
                      <w:pPr>
                        <w:pStyle w:val="BodyText"/>
                        <w:rPr>
                          <w:rFonts w:ascii="Courier New"/>
                          <w:sz w:val="17"/>
                        </w:rPr>
                      </w:pPr>
                    </w:p>
                    <w:p w14:paraId="1A642C1D" w14:textId="77777777" w:rsidR="00D64DB2" w:rsidRDefault="0022516B">
                      <w:pPr>
                        <w:spacing w:before="1" w:line="554" w:lineRule="auto"/>
                        <w:ind w:left="674" w:right="5068"/>
                        <w:rPr>
                          <w:rFonts w:ascii="Courier New"/>
                          <w:sz w:val="13"/>
                        </w:rPr>
                      </w:pPr>
                      <w:r>
                        <w:rPr>
                          <w:rFonts w:ascii="Courier New"/>
                          <w:sz w:val="13"/>
                        </w:rPr>
                        <w:t xml:space="preserve">if: </w:t>
                      </w:r>
                      <w:r>
                        <w:rPr>
                          <w:rFonts w:ascii="Courier New"/>
                          <w:i/>
                          <w:sz w:val="13"/>
                        </w:rPr>
                        <w:t>${{ github.event_name == 'pull_request'</w:t>
                      </w:r>
                      <w:r>
                        <w:rPr>
                          <w:rFonts w:ascii="Courier New"/>
                          <w:i/>
                          <w:spacing w:val="-57"/>
                          <w:sz w:val="13"/>
                        </w:rPr>
                        <w:t xml:space="preserve"> </w:t>
                      </w:r>
                      <w:r>
                        <w:rPr>
                          <w:rFonts w:ascii="Courier New"/>
                          <w:i/>
                          <w:spacing w:val="-7"/>
                          <w:sz w:val="13"/>
                        </w:rPr>
                        <w:t xml:space="preserve">}} </w:t>
                      </w:r>
                      <w:r>
                        <w:rPr>
                          <w:rFonts w:ascii="Courier New"/>
                          <w:sz w:val="13"/>
                        </w:rPr>
                        <w:t xml:space="preserve">uses: </w:t>
                      </w:r>
                      <w:hyperlink r:id="rId26">
                        <w:r>
                          <w:rPr>
                            <w:rFonts w:ascii="Courier New"/>
                            <w:sz w:val="13"/>
                          </w:rPr>
                          <w:t>synopsys-sig/synopsys-action@v1.2.0</w:t>
                        </w:r>
                      </w:hyperlink>
                      <w:r>
                        <w:rPr>
                          <w:rFonts w:ascii="Courier New"/>
                          <w:sz w:val="13"/>
                        </w:rPr>
                        <w:t xml:space="preserve"> with:</w:t>
                      </w:r>
                    </w:p>
                    <w:p w14:paraId="0FFD1CD8" w14:textId="77777777" w:rsidR="00D64DB2" w:rsidRDefault="0022516B">
                      <w:pPr>
                        <w:spacing w:line="147" w:lineRule="exact"/>
                        <w:ind w:left="828"/>
                        <w:rPr>
                          <w:rFonts w:ascii="Courier New"/>
                          <w:i/>
                          <w:sz w:val="13"/>
                        </w:rPr>
                      </w:pPr>
                      <w:r>
                        <w:rPr>
                          <w:rFonts w:ascii="Courier New"/>
                          <w:sz w:val="13"/>
                        </w:rPr>
                        <w:t xml:space="preserve">coverity_url: </w:t>
                      </w:r>
                      <w:r>
                        <w:rPr>
                          <w:rFonts w:ascii="Courier New"/>
                          <w:i/>
                          <w:sz w:val="13"/>
                        </w:rPr>
                        <w:t>${{ secrets.COVERITY_URL }}</w:t>
                      </w:r>
                    </w:p>
                    <w:p w14:paraId="7C4848CE" w14:textId="77777777" w:rsidR="00D64DB2" w:rsidRDefault="00D64DB2">
                      <w:pPr>
                        <w:pStyle w:val="BodyText"/>
                        <w:rPr>
                          <w:rFonts w:ascii="Courier New"/>
                          <w:i/>
                          <w:sz w:val="17"/>
                        </w:rPr>
                      </w:pPr>
                    </w:p>
                    <w:p w14:paraId="7C1E0BD5" w14:textId="77777777" w:rsidR="00D64DB2" w:rsidRDefault="0022516B">
                      <w:pPr>
                        <w:ind w:left="828"/>
                        <w:rPr>
                          <w:rFonts w:ascii="Courier New"/>
                          <w:i/>
                          <w:sz w:val="13"/>
                        </w:rPr>
                      </w:pPr>
                      <w:r>
                        <w:rPr>
                          <w:rFonts w:ascii="Courier New"/>
                          <w:sz w:val="13"/>
                        </w:rPr>
                        <w:t xml:space="preserve">coverity_user: </w:t>
                      </w:r>
                      <w:r>
                        <w:rPr>
                          <w:rFonts w:ascii="Courier New"/>
                          <w:i/>
                          <w:sz w:val="13"/>
                        </w:rPr>
                        <w:t>${{ secrets.COVERITY_USER }}</w:t>
                      </w:r>
                    </w:p>
                  </w:txbxContent>
                </v:textbox>
                <w10:wrap type="topAndBottom" anchorx="page"/>
              </v:shape>
            </w:pict>
          </mc:Fallback>
        </mc:AlternateContent>
      </w:r>
    </w:p>
    <w:p w14:paraId="4ED646D4" w14:textId="77777777" w:rsidR="00D64DB2" w:rsidRDefault="00D64DB2">
      <w:pPr>
        <w:rPr>
          <w:sz w:val="8"/>
        </w:rPr>
        <w:sectPr w:rsidR="00D64DB2">
          <w:pgSz w:w="12240" w:h="15840"/>
          <w:pgMar w:top="520" w:right="1320" w:bottom="280" w:left="1340" w:header="720" w:footer="720" w:gutter="0"/>
          <w:cols w:space="720"/>
        </w:sectPr>
      </w:pPr>
    </w:p>
    <w:p w14:paraId="0D67FF85" w14:textId="77777777" w:rsidR="00D64DB2" w:rsidRDefault="0022516B">
      <w:pPr>
        <w:pStyle w:val="BodyText"/>
        <w:spacing w:before="85"/>
        <w:ind w:left="4059"/>
      </w:pPr>
      <w:r>
        <w:lastRenderedPageBreak/>
        <w:t>Synopsys</w:t>
      </w:r>
      <w:r>
        <w:rPr>
          <w:spacing w:val="-13"/>
        </w:rPr>
        <w:t xml:space="preserve"> </w:t>
      </w:r>
      <w:r>
        <w:t>Bridge</w:t>
      </w:r>
      <w:r>
        <w:rPr>
          <w:spacing w:val="-13"/>
        </w:rPr>
        <w:t xml:space="preserve"> </w:t>
      </w:r>
      <w:r>
        <w:t>CLI</w:t>
      </w:r>
      <w:r>
        <w:rPr>
          <w:spacing w:val="-12"/>
        </w:rPr>
        <w:t xml:space="preserve"> </w:t>
      </w:r>
      <w:r>
        <w:t>Guide</w:t>
      </w:r>
      <w:r>
        <w:rPr>
          <w:spacing w:val="-12"/>
        </w:rPr>
        <w:t xml:space="preserve"> </w:t>
      </w:r>
      <w:r>
        <w:t>|</w:t>
      </w:r>
      <w:r>
        <w:rPr>
          <w:spacing w:val="-13"/>
        </w:rPr>
        <w:t xml:space="preserve"> </w:t>
      </w:r>
      <w:r>
        <w:t>4</w:t>
      </w:r>
      <w:r>
        <w:rPr>
          <w:spacing w:val="-12"/>
        </w:rPr>
        <w:t xml:space="preserve"> </w:t>
      </w:r>
      <w:r>
        <w:t>-</w:t>
      </w:r>
      <w:r>
        <w:rPr>
          <w:spacing w:val="-13"/>
        </w:rPr>
        <w:t xml:space="preserve"> </w:t>
      </w:r>
      <w:r>
        <w:t>GitHub</w:t>
      </w:r>
      <w:r>
        <w:rPr>
          <w:spacing w:val="-12"/>
        </w:rPr>
        <w:t xml:space="preserve"> </w:t>
      </w:r>
      <w:r>
        <w:t>-</w:t>
      </w:r>
      <w:r>
        <w:rPr>
          <w:spacing w:val="-13"/>
        </w:rPr>
        <w:t xml:space="preserve"> </w:t>
      </w:r>
      <w:r>
        <w:t>Synopsys</w:t>
      </w:r>
      <w:r>
        <w:rPr>
          <w:spacing w:val="-12"/>
        </w:rPr>
        <w:t xml:space="preserve"> </w:t>
      </w:r>
      <w:r>
        <w:t>Action</w:t>
      </w:r>
      <w:r>
        <w:rPr>
          <w:spacing w:val="-12"/>
        </w:rPr>
        <w:t xml:space="preserve"> </w:t>
      </w:r>
      <w:r>
        <w:t>|</w:t>
      </w:r>
      <w:r>
        <w:rPr>
          <w:spacing w:val="-13"/>
        </w:rPr>
        <w:t xml:space="preserve"> </w:t>
      </w:r>
      <w:r>
        <w:t>41</w:t>
      </w:r>
    </w:p>
    <w:p w14:paraId="69C25640" w14:textId="77777777" w:rsidR="00D64DB2" w:rsidRDefault="00D64DB2">
      <w:pPr>
        <w:pStyle w:val="BodyText"/>
      </w:pPr>
    </w:p>
    <w:p w14:paraId="5F73B349" w14:textId="77777777" w:rsidR="00D64DB2" w:rsidRDefault="00D64DB2">
      <w:pPr>
        <w:pStyle w:val="BodyText"/>
      </w:pPr>
    </w:p>
    <w:p w14:paraId="74B1CFC8" w14:textId="77777777" w:rsidR="00D64DB2" w:rsidRDefault="00C46513">
      <w:pPr>
        <w:pStyle w:val="BodyText"/>
        <w:spacing w:before="6"/>
        <w:rPr>
          <w:sz w:val="11"/>
        </w:rPr>
      </w:pPr>
      <w:r>
        <w:rPr>
          <w:noProof/>
        </w:rPr>
        <mc:AlternateContent>
          <mc:Choice Requires="wps">
            <w:drawing>
              <wp:anchor distT="0" distB="0" distL="0" distR="0" simplePos="0" relativeHeight="251840512" behindDoc="1" locked="0" layoutInCell="1" allowOverlap="1" wp14:anchorId="375FFB8A" wp14:editId="745A6726">
                <wp:simplePos x="0" y="0"/>
                <wp:positionH relativeFrom="page">
                  <wp:posOffset>965200</wp:posOffset>
                </wp:positionH>
                <wp:positionV relativeFrom="paragraph">
                  <wp:posOffset>103505</wp:posOffset>
                </wp:positionV>
                <wp:extent cx="5892800" cy="1962150"/>
                <wp:effectExtent l="0" t="0" r="0" b="0"/>
                <wp:wrapTopAndBottom/>
                <wp:docPr id="206018881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9621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ADCEAC" w14:textId="77777777" w:rsidR="00D64DB2" w:rsidRDefault="0022516B">
                            <w:pPr>
                              <w:spacing w:before="102"/>
                              <w:ind w:left="828"/>
                              <w:rPr>
                                <w:rFonts w:ascii="Courier New"/>
                                <w:i/>
                                <w:sz w:val="13"/>
                              </w:rPr>
                            </w:pPr>
                            <w:r>
                              <w:rPr>
                                <w:rFonts w:ascii="Courier New"/>
                                <w:sz w:val="13"/>
                              </w:rPr>
                              <w:t xml:space="preserve">coverity_passphrase: </w:t>
                            </w:r>
                            <w:r>
                              <w:rPr>
                                <w:rFonts w:ascii="Courier New"/>
                                <w:i/>
                                <w:sz w:val="13"/>
                              </w:rPr>
                              <w:t>${{ secrets.COVERITY_PASSPHRASE }}</w:t>
                            </w:r>
                          </w:p>
                          <w:p w14:paraId="3EDE8589" w14:textId="77777777" w:rsidR="00D64DB2" w:rsidRDefault="00D64DB2">
                            <w:pPr>
                              <w:pStyle w:val="BodyText"/>
                              <w:rPr>
                                <w:rFonts w:ascii="Courier New"/>
                                <w:i/>
                                <w:sz w:val="17"/>
                              </w:rPr>
                            </w:pPr>
                          </w:p>
                          <w:p w14:paraId="79B5A5B8" w14:textId="77777777" w:rsidR="00D64DB2" w:rsidRDefault="0022516B">
                            <w:pPr>
                              <w:ind w:left="828"/>
                              <w:rPr>
                                <w:rFonts w:ascii="Courier New"/>
                                <w:i/>
                                <w:sz w:val="13"/>
                              </w:rPr>
                            </w:pPr>
                            <w:r>
                              <w:rPr>
                                <w:rFonts w:ascii="Courier New"/>
                                <w:sz w:val="13"/>
                              </w:rPr>
                              <w:t xml:space="preserve">coverity_project_name: </w:t>
                            </w:r>
                            <w:r>
                              <w:rPr>
                                <w:rFonts w:ascii="Courier New"/>
                                <w:i/>
                                <w:sz w:val="13"/>
                              </w:rPr>
                              <w:t>${{ github.event.repository.name }}</w:t>
                            </w:r>
                          </w:p>
                          <w:p w14:paraId="48A37296" w14:textId="77777777" w:rsidR="00D64DB2" w:rsidRDefault="00D64DB2">
                            <w:pPr>
                              <w:pStyle w:val="BodyText"/>
                              <w:rPr>
                                <w:rFonts w:ascii="Courier New"/>
                                <w:i/>
                                <w:sz w:val="17"/>
                              </w:rPr>
                            </w:pPr>
                          </w:p>
                          <w:p w14:paraId="416FD050" w14:textId="77777777" w:rsidR="00D64DB2" w:rsidRDefault="0022516B">
                            <w:pPr>
                              <w:ind w:left="828"/>
                              <w:rPr>
                                <w:rFonts w:ascii="Courier New"/>
                                <w:i/>
                                <w:sz w:val="13"/>
                              </w:rPr>
                            </w:pPr>
                            <w:r>
                              <w:rPr>
                                <w:rFonts w:ascii="Courier New"/>
                                <w:sz w:val="13"/>
                              </w:rPr>
                              <w:t xml:space="preserve">coverity_stream_name: </w:t>
                            </w:r>
                            <w:r>
                              <w:rPr>
                                <w:rFonts w:ascii="Courier New"/>
                                <w:i/>
                                <w:sz w:val="13"/>
                              </w:rPr>
                              <w:t>${{ github.event.repository.name }}</w:t>
                            </w:r>
                            <w:r>
                              <w:rPr>
                                <w:rFonts w:ascii="Courier New"/>
                                <w:sz w:val="13"/>
                              </w:rPr>
                              <w:t>-</w:t>
                            </w:r>
                            <w:r>
                              <w:rPr>
                                <w:rFonts w:ascii="Courier New"/>
                                <w:i/>
                                <w:sz w:val="13"/>
                              </w:rPr>
                              <w:t>${{ github.base_ref }}</w:t>
                            </w:r>
                          </w:p>
                          <w:p w14:paraId="79977582" w14:textId="77777777" w:rsidR="00D64DB2" w:rsidRDefault="00D64DB2">
                            <w:pPr>
                              <w:pStyle w:val="BodyText"/>
                              <w:rPr>
                                <w:rFonts w:ascii="Courier New"/>
                                <w:i/>
                                <w:sz w:val="17"/>
                              </w:rPr>
                            </w:pPr>
                          </w:p>
                          <w:p w14:paraId="4284045F" w14:textId="77777777" w:rsidR="00D64DB2" w:rsidRDefault="0022516B">
                            <w:pPr>
                              <w:spacing w:line="554" w:lineRule="auto"/>
                              <w:ind w:left="828" w:right="377"/>
                              <w:rPr>
                                <w:rFonts w:ascii="Courier New"/>
                                <w:sz w:val="13"/>
                              </w:rPr>
                            </w:pPr>
                            <w:r>
                              <w:rPr>
                                <w:rFonts w:ascii="Courier New"/>
                                <w:sz w:val="13"/>
                              </w:rPr>
                              <w:t>###</w:t>
                            </w:r>
                            <w:r>
                              <w:rPr>
                                <w:rFonts w:ascii="Courier New"/>
                                <w:spacing w:val="-10"/>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9"/>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9"/>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9"/>
                                <w:sz w:val="13"/>
                              </w:rPr>
                              <w:t xml:space="preserve"> </w:t>
                            </w:r>
                            <w:r>
                              <w:rPr>
                                <w:rFonts w:ascii="Courier New"/>
                                <w:sz w:val="13"/>
                              </w:rPr>
                              <w:t>feedback</w:t>
                            </w:r>
                            <w:r>
                              <w:rPr>
                                <w:rFonts w:ascii="Courier New"/>
                                <w:spacing w:val="-9"/>
                                <w:sz w:val="13"/>
                              </w:rPr>
                              <w:t xml:space="preserve"> </w:t>
                            </w:r>
                            <w:r>
                              <w:rPr>
                                <w:rFonts w:ascii="Courier New"/>
                                <w:sz w:val="13"/>
                              </w:rPr>
                              <w:t>from</w:t>
                            </w:r>
                            <w:r>
                              <w:rPr>
                                <w:rFonts w:ascii="Courier New"/>
                                <w:spacing w:val="-9"/>
                                <w:sz w:val="13"/>
                              </w:rPr>
                              <w:t xml:space="preserve"> </w:t>
                            </w:r>
                            <w:r>
                              <w:rPr>
                                <w:rFonts w:ascii="Courier New"/>
                                <w:sz w:val="13"/>
                              </w:rPr>
                              <w:t>Coverity</w:t>
                            </w:r>
                            <w:r>
                              <w:rPr>
                                <w:rFonts w:ascii="Courier New"/>
                                <w:spacing w:val="-10"/>
                                <w:sz w:val="13"/>
                              </w:rPr>
                              <w:t xml:space="preserve"> </w:t>
                            </w:r>
                            <w:r>
                              <w:rPr>
                                <w:rFonts w:ascii="Courier New"/>
                                <w:sz w:val="13"/>
                              </w:rPr>
                              <w:t>security</w:t>
                            </w:r>
                            <w:r>
                              <w:rPr>
                                <w:rFonts w:ascii="Courier New"/>
                                <w:spacing w:val="-9"/>
                                <w:sz w:val="13"/>
                              </w:rPr>
                              <w:t xml:space="preserve"> </w:t>
                            </w:r>
                            <w:r>
                              <w:rPr>
                                <w:rFonts w:ascii="Courier New"/>
                                <w:sz w:val="13"/>
                              </w:rPr>
                              <w:t>testing</w:t>
                            </w:r>
                            <w:r>
                              <w:rPr>
                                <w:rFonts w:ascii="Courier New"/>
                                <w:spacing w:val="-9"/>
                                <w:sz w:val="13"/>
                              </w:rPr>
                              <w:t xml:space="preserve"> </w:t>
                            </w:r>
                            <w:r>
                              <w:rPr>
                                <w:rFonts w:ascii="Courier New"/>
                                <w:sz w:val="13"/>
                              </w:rPr>
                              <w:t>as</w:t>
                            </w:r>
                            <w:r>
                              <w:rPr>
                                <w:rFonts w:ascii="Courier New"/>
                                <w:spacing w:val="-9"/>
                                <w:sz w:val="13"/>
                              </w:rPr>
                              <w:t xml:space="preserve"> </w:t>
                            </w:r>
                            <w:r>
                              <w:rPr>
                                <w:rFonts w:ascii="Courier New"/>
                                <w:sz w:val="13"/>
                              </w:rPr>
                              <w:t>pull</w:t>
                            </w:r>
                            <w:r>
                              <w:rPr>
                                <w:rFonts w:ascii="Courier New"/>
                                <w:spacing w:val="-9"/>
                                <w:sz w:val="13"/>
                              </w:rPr>
                              <w:t xml:space="preserve"> </w:t>
                            </w:r>
                            <w:r>
                              <w:rPr>
                                <w:rFonts w:ascii="Courier New"/>
                                <w:sz w:val="13"/>
                              </w:rPr>
                              <w:t>request</w:t>
                            </w:r>
                            <w:r>
                              <w:rPr>
                                <w:rFonts w:ascii="Courier New"/>
                                <w:spacing w:val="-9"/>
                                <w:sz w:val="13"/>
                              </w:rPr>
                              <w:t xml:space="preserve"> </w:t>
                            </w:r>
                            <w:r>
                              <w:rPr>
                                <w:rFonts w:ascii="Courier New"/>
                                <w:sz w:val="13"/>
                              </w:rPr>
                              <w:t>comment coverity_automation_prcomment:</w:t>
                            </w:r>
                            <w:r>
                              <w:rPr>
                                <w:rFonts w:ascii="Courier New"/>
                                <w:spacing w:val="-3"/>
                                <w:sz w:val="13"/>
                              </w:rPr>
                              <w:t xml:space="preserve"> </w:t>
                            </w:r>
                            <w:r>
                              <w:rPr>
                                <w:rFonts w:ascii="Courier New"/>
                                <w:sz w:val="13"/>
                              </w:rPr>
                              <w:t>true</w:t>
                            </w:r>
                          </w:p>
                          <w:p w14:paraId="5DA88BFF" w14:textId="77777777" w:rsidR="00D64DB2" w:rsidRDefault="0022516B">
                            <w:pPr>
                              <w:spacing w:line="554" w:lineRule="auto"/>
                              <w:ind w:left="828" w:right="374"/>
                              <w:rPr>
                                <w:rFonts w:ascii="Courier New"/>
                                <w:sz w:val="13"/>
                              </w:rPr>
                            </w:pPr>
                            <w:r>
                              <w:rPr>
                                <w:rFonts w:ascii="Courier New"/>
                                <w:sz w:val="13"/>
                              </w:rPr>
                              <w:t>github_token:</w:t>
                            </w:r>
                            <w:r>
                              <w:rPr>
                                <w:rFonts w:ascii="Courier New"/>
                                <w:spacing w:val="-13"/>
                                <w:sz w:val="13"/>
                              </w:rPr>
                              <w:t xml:space="preserve"> </w:t>
                            </w:r>
                            <w:r>
                              <w:rPr>
                                <w:rFonts w:ascii="Courier New"/>
                                <w:i/>
                                <w:sz w:val="13"/>
                              </w:rPr>
                              <w:t>${{</w:t>
                            </w:r>
                            <w:r>
                              <w:rPr>
                                <w:rFonts w:ascii="Courier New"/>
                                <w:i/>
                                <w:spacing w:val="-12"/>
                                <w:sz w:val="13"/>
                              </w:rPr>
                              <w:t xml:space="preserve"> </w:t>
                            </w:r>
                            <w:r>
                              <w:rPr>
                                <w:rFonts w:ascii="Courier New"/>
                                <w:i/>
                                <w:sz w:val="13"/>
                              </w:rPr>
                              <w:t>secrets.GITHUB_TOKEN</w:t>
                            </w:r>
                            <w:r>
                              <w:rPr>
                                <w:rFonts w:ascii="Courier New"/>
                                <w:i/>
                                <w:spacing w:val="-12"/>
                                <w:sz w:val="13"/>
                              </w:rPr>
                              <w:t xml:space="preserve"> </w:t>
                            </w:r>
                            <w:r>
                              <w:rPr>
                                <w:rFonts w:ascii="Courier New"/>
                                <w:i/>
                                <w:sz w:val="13"/>
                              </w:rPr>
                              <w:t>}}</w:t>
                            </w:r>
                            <w:r>
                              <w:rPr>
                                <w:rFonts w:ascii="Courier New"/>
                                <w:i/>
                                <w:spacing w:val="-12"/>
                                <w:sz w:val="13"/>
                              </w:rPr>
                              <w:t xml:space="preserve"> </w:t>
                            </w:r>
                            <w:r>
                              <w:rPr>
                                <w:rFonts w:ascii="Courier New"/>
                                <w:sz w:val="13"/>
                              </w:rPr>
                              <w:t>#</w:t>
                            </w:r>
                            <w:r>
                              <w:rPr>
                                <w:rFonts w:ascii="Courier New"/>
                                <w:spacing w:val="-12"/>
                                <w:sz w:val="13"/>
                              </w:rPr>
                              <w:t xml:space="preserve"> </w:t>
                            </w:r>
                            <w:r>
                              <w:rPr>
                                <w:rFonts w:ascii="Courier New"/>
                                <w:sz w:val="13"/>
                              </w:rPr>
                              <w:t>Mandatory</w:t>
                            </w:r>
                            <w:r>
                              <w:rPr>
                                <w:rFonts w:ascii="Courier New"/>
                                <w:spacing w:val="-12"/>
                                <w:sz w:val="13"/>
                              </w:rPr>
                              <w:t xml:space="preserve"> </w:t>
                            </w:r>
                            <w:r>
                              <w:rPr>
                                <w:rFonts w:ascii="Courier New"/>
                                <w:sz w:val="13"/>
                              </w:rPr>
                              <w:t>when</w:t>
                            </w:r>
                            <w:r>
                              <w:rPr>
                                <w:rFonts w:ascii="Courier New"/>
                                <w:spacing w:val="-12"/>
                                <w:sz w:val="13"/>
                              </w:rPr>
                              <w:t xml:space="preserve"> </w:t>
                            </w:r>
                            <w:r>
                              <w:rPr>
                                <w:rFonts w:ascii="Courier New"/>
                                <w:sz w:val="13"/>
                              </w:rPr>
                              <w:t>coverity_automation_prcomment</w:t>
                            </w:r>
                            <w:r>
                              <w:rPr>
                                <w:rFonts w:ascii="Courier New"/>
                                <w:spacing w:val="-13"/>
                                <w:sz w:val="13"/>
                              </w:rPr>
                              <w:t xml:space="preserve"> </w:t>
                            </w:r>
                            <w:r>
                              <w:rPr>
                                <w:rFonts w:ascii="Courier New"/>
                                <w:sz w:val="13"/>
                              </w:rPr>
                              <w:t>is</w:t>
                            </w:r>
                            <w:r>
                              <w:rPr>
                                <w:rFonts w:ascii="Courier New"/>
                                <w:spacing w:val="-12"/>
                                <w:sz w:val="13"/>
                              </w:rPr>
                              <w:t xml:space="preserve"> </w:t>
                            </w:r>
                            <w:r>
                              <w:rPr>
                                <w:rFonts w:ascii="Courier New"/>
                                <w:sz w:val="13"/>
                              </w:rPr>
                              <w:t>set</w:t>
                            </w:r>
                            <w:r>
                              <w:rPr>
                                <w:rFonts w:ascii="Courier New"/>
                                <w:spacing w:val="-12"/>
                                <w:sz w:val="13"/>
                              </w:rPr>
                              <w:t xml:space="preserve"> </w:t>
                            </w:r>
                            <w:r>
                              <w:rPr>
                                <w:rFonts w:ascii="Courier New"/>
                                <w:sz w:val="13"/>
                              </w:rPr>
                              <w:t>to</w:t>
                            </w:r>
                            <w:r>
                              <w:rPr>
                                <w:rFonts w:ascii="Courier New"/>
                                <w:spacing w:val="-12"/>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6"/>
                                <w:sz w:val="13"/>
                              </w:rPr>
                              <w:t xml:space="preserve"> </w:t>
                            </w:r>
                            <w:r>
                              <w:rPr>
                                <w:rFonts w:ascii="Courier New"/>
                                <w:sz w:val="13"/>
                              </w:rPr>
                              <w:t>configuration</w:t>
                            </w:r>
                            <w:r>
                              <w:rPr>
                                <w:rFonts w:ascii="Courier New"/>
                                <w:spacing w:val="-5"/>
                                <w:sz w:val="13"/>
                              </w:rPr>
                              <w:t xml:space="preserve"> </w:t>
                            </w:r>
                            <w:r>
                              <w:rPr>
                                <w:rFonts w:ascii="Courier New"/>
                                <w:sz w:val="13"/>
                              </w:rPr>
                              <w:t>if</w:t>
                            </w:r>
                            <w:r>
                              <w:rPr>
                                <w:rFonts w:ascii="Courier New"/>
                                <w:spacing w:val="-6"/>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6"/>
                                <w:sz w:val="13"/>
                              </w:rPr>
                              <w:t xml:space="preserve"> </w:t>
                            </w:r>
                            <w:r>
                              <w:rPr>
                                <w:rFonts w:ascii="Courier New"/>
                                <w:sz w:val="13"/>
                              </w:rPr>
                              <w:t>uploaded</w:t>
                            </w:r>
                          </w:p>
                          <w:p w14:paraId="260FAD86" w14:textId="77777777" w:rsidR="00D64DB2" w:rsidRDefault="0022516B">
                            <w:pPr>
                              <w:spacing w:line="147" w:lineRule="exact"/>
                              <w:ind w:left="828"/>
                              <w:rPr>
                                <w:rFonts w:ascii="Courier New"/>
                                <w:sz w:val="13"/>
                              </w:rPr>
                            </w:pPr>
                            <w:r>
                              <w:rPr>
                                <w:rFonts w:ascii="Courier New"/>
                                <w:sz w:val="13"/>
                              </w:rPr>
                              <w:t># include_diagnostics: 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FFB8A" id="Text Box 71" o:spid="_x0000_s1304" type="#_x0000_t202" style="position:absolute;margin-left:76pt;margin-top:8.15pt;width:464pt;height:154.5pt;z-index:-251475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" fillcolor="#ededed" stroked="f">
                <v:path arrowok="t"/>
                <v:textbox inset="0,0,0,0">
                  <w:txbxContent>
                    <w:p w14:paraId="78ADCEAC" w14:textId="77777777" w:rsidR="00D64DB2" w:rsidRDefault="0022516B">
                      <w:pPr>
                        <w:spacing w:before="102"/>
                        <w:ind w:left="828"/>
                        <w:rPr>
                          <w:rFonts w:ascii="Courier New"/>
                          <w:i/>
                          <w:sz w:val="13"/>
                        </w:rPr>
                      </w:pPr>
                      <w:r>
                        <w:rPr>
                          <w:rFonts w:ascii="Courier New"/>
                          <w:sz w:val="13"/>
                        </w:rPr>
                        <w:t xml:space="preserve">coverity_passphrase: </w:t>
                      </w:r>
                      <w:r>
                        <w:rPr>
                          <w:rFonts w:ascii="Courier New"/>
                          <w:i/>
                          <w:sz w:val="13"/>
                        </w:rPr>
                        <w:t>${{ secrets.COVERITY_PASSPHRASE }}</w:t>
                      </w:r>
                    </w:p>
                    <w:p w14:paraId="3EDE8589" w14:textId="77777777" w:rsidR="00D64DB2" w:rsidRDefault="00D64DB2">
                      <w:pPr>
                        <w:pStyle w:val="BodyText"/>
                        <w:rPr>
                          <w:rFonts w:ascii="Courier New"/>
                          <w:i/>
                          <w:sz w:val="17"/>
                        </w:rPr>
                      </w:pPr>
                    </w:p>
                    <w:p w14:paraId="79B5A5B8" w14:textId="77777777" w:rsidR="00D64DB2" w:rsidRDefault="0022516B">
                      <w:pPr>
                        <w:ind w:left="828"/>
                        <w:rPr>
                          <w:rFonts w:ascii="Courier New"/>
                          <w:i/>
                          <w:sz w:val="13"/>
                        </w:rPr>
                      </w:pPr>
                      <w:r>
                        <w:rPr>
                          <w:rFonts w:ascii="Courier New"/>
                          <w:sz w:val="13"/>
                        </w:rPr>
                        <w:t xml:space="preserve">coverity_project_name: </w:t>
                      </w:r>
                      <w:r>
                        <w:rPr>
                          <w:rFonts w:ascii="Courier New"/>
                          <w:i/>
                          <w:sz w:val="13"/>
                        </w:rPr>
                        <w:t>${{ github.event.repository.name }}</w:t>
                      </w:r>
                    </w:p>
                    <w:p w14:paraId="48A37296" w14:textId="77777777" w:rsidR="00D64DB2" w:rsidRDefault="00D64DB2">
                      <w:pPr>
                        <w:pStyle w:val="BodyText"/>
                        <w:rPr>
                          <w:rFonts w:ascii="Courier New"/>
                          <w:i/>
                          <w:sz w:val="17"/>
                        </w:rPr>
                      </w:pPr>
                    </w:p>
                    <w:p w14:paraId="416FD050" w14:textId="77777777" w:rsidR="00D64DB2" w:rsidRDefault="0022516B">
                      <w:pPr>
                        <w:ind w:left="828"/>
                        <w:rPr>
                          <w:rFonts w:ascii="Courier New"/>
                          <w:i/>
                          <w:sz w:val="13"/>
                        </w:rPr>
                      </w:pPr>
                      <w:r>
                        <w:rPr>
                          <w:rFonts w:ascii="Courier New"/>
                          <w:sz w:val="13"/>
                        </w:rPr>
                        <w:t xml:space="preserve">coverity_stream_name: </w:t>
                      </w:r>
                      <w:r>
                        <w:rPr>
                          <w:rFonts w:ascii="Courier New"/>
                          <w:i/>
                          <w:sz w:val="13"/>
                        </w:rPr>
                        <w:t>${{ github.event.repository.name }}</w:t>
                      </w:r>
                      <w:r>
                        <w:rPr>
                          <w:rFonts w:ascii="Courier New"/>
                          <w:sz w:val="13"/>
                        </w:rPr>
                        <w:t>-</w:t>
                      </w:r>
                      <w:r>
                        <w:rPr>
                          <w:rFonts w:ascii="Courier New"/>
                          <w:i/>
                          <w:sz w:val="13"/>
                        </w:rPr>
                        <w:t>${{ github.base_ref }}</w:t>
                      </w:r>
                    </w:p>
                    <w:p w14:paraId="79977582" w14:textId="77777777" w:rsidR="00D64DB2" w:rsidRDefault="00D64DB2">
                      <w:pPr>
                        <w:pStyle w:val="BodyText"/>
                        <w:rPr>
                          <w:rFonts w:ascii="Courier New"/>
                          <w:i/>
                          <w:sz w:val="17"/>
                        </w:rPr>
                      </w:pPr>
                    </w:p>
                    <w:p w14:paraId="4284045F" w14:textId="77777777" w:rsidR="00D64DB2" w:rsidRDefault="0022516B">
                      <w:pPr>
                        <w:spacing w:line="554" w:lineRule="auto"/>
                        <w:ind w:left="828" w:right="377"/>
                        <w:rPr>
                          <w:rFonts w:ascii="Courier New"/>
                          <w:sz w:val="13"/>
                        </w:rPr>
                      </w:pPr>
                      <w:r>
                        <w:rPr>
                          <w:rFonts w:ascii="Courier New"/>
                          <w:sz w:val="13"/>
                        </w:rPr>
                        <w:t>###</w:t>
                      </w:r>
                      <w:r>
                        <w:rPr>
                          <w:rFonts w:ascii="Courier New"/>
                          <w:spacing w:val="-10"/>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9"/>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9"/>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9"/>
                          <w:sz w:val="13"/>
                        </w:rPr>
                        <w:t xml:space="preserve"> </w:t>
                      </w:r>
                      <w:r>
                        <w:rPr>
                          <w:rFonts w:ascii="Courier New"/>
                          <w:sz w:val="13"/>
                        </w:rPr>
                        <w:t>feedback</w:t>
                      </w:r>
                      <w:r>
                        <w:rPr>
                          <w:rFonts w:ascii="Courier New"/>
                          <w:spacing w:val="-9"/>
                          <w:sz w:val="13"/>
                        </w:rPr>
                        <w:t xml:space="preserve"> </w:t>
                      </w:r>
                      <w:r>
                        <w:rPr>
                          <w:rFonts w:ascii="Courier New"/>
                          <w:sz w:val="13"/>
                        </w:rPr>
                        <w:t>from</w:t>
                      </w:r>
                      <w:r>
                        <w:rPr>
                          <w:rFonts w:ascii="Courier New"/>
                          <w:spacing w:val="-9"/>
                          <w:sz w:val="13"/>
                        </w:rPr>
                        <w:t xml:space="preserve"> </w:t>
                      </w:r>
                      <w:r>
                        <w:rPr>
                          <w:rFonts w:ascii="Courier New"/>
                          <w:sz w:val="13"/>
                        </w:rPr>
                        <w:t>Coverity</w:t>
                      </w:r>
                      <w:r>
                        <w:rPr>
                          <w:rFonts w:ascii="Courier New"/>
                          <w:spacing w:val="-10"/>
                          <w:sz w:val="13"/>
                        </w:rPr>
                        <w:t xml:space="preserve"> </w:t>
                      </w:r>
                      <w:r>
                        <w:rPr>
                          <w:rFonts w:ascii="Courier New"/>
                          <w:sz w:val="13"/>
                        </w:rPr>
                        <w:t>security</w:t>
                      </w:r>
                      <w:r>
                        <w:rPr>
                          <w:rFonts w:ascii="Courier New"/>
                          <w:spacing w:val="-9"/>
                          <w:sz w:val="13"/>
                        </w:rPr>
                        <w:t xml:space="preserve"> </w:t>
                      </w:r>
                      <w:r>
                        <w:rPr>
                          <w:rFonts w:ascii="Courier New"/>
                          <w:sz w:val="13"/>
                        </w:rPr>
                        <w:t>testing</w:t>
                      </w:r>
                      <w:r>
                        <w:rPr>
                          <w:rFonts w:ascii="Courier New"/>
                          <w:spacing w:val="-9"/>
                          <w:sz w:val="13"/>
                        </w:rPr>
                        <w:t xml:space="preserve"> </w:t>
                      </w:r>
                      <w:r>
                        <w:rPr>
                          <w:rFonts w:ascii="Courier New"/>
                          <w:sz w:val="13"/>
                        </w:rPr>
                        <w:t>as</w:t>
                      </w:r>
                      <w:r>
                        <w:rPr>
                          <w:rFonts w:ascii="Courier New"/>
                          <w:spacing w:val="-9"/>
                          <w:sz w:val="13"/>
                        </w:rPr>
                        <w:t xml:space="preserve"> </w:t>
                      </w:r>
                      <w:r>
                        <w:rPr>
                          <w:rFonts w:ascii="Courier New"/>
                          <w:sz w:val="13"/>
                        </w:rPr>
                        <w:t>pull</w:t>
                      </w:r>
                      <w:r>
                        <w:rPr>
                          <w:rFonts w:ascii="Courier New"/>
                          <w:spacing w:val="-9"/>
                          <w:sz w:val="13"/>
                        </w:rPr>
                        <w:t xml:space="preserve"> </w:t>
                      </w:r>
                      <w:r>
                        <w:rPr>
                          <w:rFonts w:ascii="Courier New"/>
                          <w:sz w:val="13"/>
                        </w:rPr>
                        <w:t>request</w:t>
                      </w:r>
                      <w:r>
                        <w:rPr>
                          <w:rFonts w:ascii="Courier New"/>
                          <w:spacing w:val="-9"/>
                          <w:sz w:val="13"/>
                        </w:rPr>
                        <w:t xml:space="preserve"> </w:t>
                      </w:r>
                      <w:r>
                        <w:rPr>
                          <w:rFonts w:ascii="Courier New"/>
                          <w:sz w:val="13"/>
                        </w:rPr>
                        <w:t>comment coverity_automation_prcomment:</w:t>
                      </w:r>
                      <w:r>
                        <w:rPr>
                          <w:rFonts w:ascii="Courier New"/>
                          <w:spacing w:val="-3"/>
                          <w:sz w:val="13"/>
                        </w:rPr>
                        <w:t xml:space="preserve"> </w:t>
                      </w:r>
                      <w:r>
                        <w:rPr>
                          <w:rFonts w:ascii="Courier New"/>
                          <w:sz w:val="13"/>
                        </w:rPr>
                        <w:t>true</w:t>
                      </w:r>
                    </w:p>
                    <w:p w14:paraId="5DA88BFF" w14:textId="77777777" w:rsidR="00D64DB2" w:rsidRDefault="0022516B">
                      <w:pPr>
                        <w:spacing w:line="554" w:lineRule="auto"/>
                        <w:ind w:left="828" w:right="374"/>
                        <w:rPr>
                          <w:rFonts w:ascii="Courier New"/>
                          <w:sz w:val="13"/>
                        </w:rPr>
                      </w:pPr>
                      <w:r>
                        <w:rPr>
                          <w:rFonts w:ascii="Courier New"/>
                          <w:sz w:val="13"/>
                        </w:rPr>
                        <w:t>github_token:</w:t>
                      </w:r>
                      <w:r>
                        <w:rPr>
                          <w:rFonts w:ascii="Courier New"/>
                          <w:spacing w:val="-13"/>
                          <w:sz w:val="13"/>
                        </w:rPr>
                        <w:t xml:space="preserve"> </w:t>
                      </w:r>
                      <w:r>
                        <w:rPr>
                          <w:rFonts w:ascii="Courier New"/>
                          <w:i/>
                          <w:sz w:val="13"/>
                        </w:rPr>
                        <w:t>${{</w:t>
                      </w:r>
                      <w:r>
                        <w:rPr>
                          <w:rFonts w:ascii="Courier New"/>
                          <w:i/>
                          <w:spacing w:val="-12"/>
                          <w:sz w:val="13"/>
                        </w:rPr>
                        <w:t xml:space="preserve"> </w:t>
                      </w:r>
                      <w:r>
                        <w:rPr>
                          <w:rFonts w:ascii="Courier New"/>
                          <w:i/>
                          <w:sz w:val="13"/>
                        </w:rPr>
                        <w:t>secrets.GITHUB_TOKEN</w:t>
                      </w:r>
                      <w:r>
                        <w:rPr>
                          <w:rFonts w:ascii="Courier New"/>
                          <w:i/>
                          <w:spacing w:val="-12"/>
                          <w:sz w:val="13"/>
                        </w:rPr>
                        <w:t xml:space="preserve"> </w:t>
                      </w:r>
                      <w:r>
                        <w:rPr>
                          <w:rFonts w:ascii="Courier New"/>
                          <w:i/>
                          <w:sz w:val="13"/>
                        </w:rPr>
                        <w:t>}}</w:t>
                      </w:r>
                      <w:r>
                        <w:rPr>
                          <w:rFonts w:ascii="Courier New"/>
                          <w:i/>
                          <w:spacing w:val="-12"/>
                          <w:sz w:val="13"/>
                        </w:rPr>
                        <w:t xml:space="preserve"> </w:t>
                      </w:r>
                      <w:r>
                        <w:rPr>
                          <w:rFonts w:ascii="Courier New"/>
                          <w:sz w:val="13"/>
                        </w:rPr>
                        <w:t>#</w:t>
                      </w:r>
                      <w:r>
                        <w:rPr>
                          <w:rFonts w:ascii="Courier New"/>
                          <w:spacing w:val="-12"/>
                          <w:sz w:val="13"/>
                        </w:rPr>
                        <w:t xml:space="preserve"> </w:t>
                      </w:r>
                      <w:r>
                        <w:rPr>
                          <w:rFonts w:ascii="Courier New"/>
                          <w:sz w:val="13"/>
                        </w:rPr>
                        <w:t>Mandatory</w:t>
                      </w:r>
                      <w:r>
                        <w:rPr>
                          <w:rFonts w:ascii="Courier New"/>
                          <w:spacing w:val="-12"/>
                          <w:sz w:val="13"/>
                        </w:rPr>
                        <w:t xml:space="preserve"> </w:t>
                      </w:r>
                      <w:r>
                        <w:rPr>
                          <w:rFonts w:ascii="Courier New"/>
                          <w:sz w:val="13"/>
                        </w:rPr>
                        <w:t>when</w:t>
                      </w:r>
                      <w:r>
                        <w:rPr>
                          <w:rFonts w:ascii="Courier New"/>
                          <w:spacing w:val="-12"/>
                          <w:sz w:val="13"/>
                        </w:rPr>
                        <w:t xml:space="preserve"> </w:t>
                      </w:r>
                      <w:r>
                        <w:rPr>
                          <w:rFonts w:ascii="Courier New"/>
                          <w:sz w:val="13"/>
                        </w:rPr>
                        <w:t>coverity_automation_prcomment</w:t>
                      </w:r>
                      <w:r>
                        <w:rPr>
                          <w:rFonts w:ascii="Courier New"/>
                          <w:spacing w:val="-13"/>
                          <w:sz w:val="13"/>
                        </w:rPr>
                        <w:t xml:space="preserve"> </w:t>
                      </w:r>
                      <w:r>
                        <w:rPr>
                          <w:rFonts w:ascii="Courier New"/>
                          <w:sz w:val="13"/>
                        </w:rPr>
                        <w:t>is</w:t>
                      </w:r>
                      <w:r>
                        <w:rPr>
                          <w:rFonts w:ascii="Courier New"/>
                          <w:spacing w:val="-12"/>
                          <w:sz w:val="13"/>
                        </w:rPr>
                        <w:t xml:space="preserve"> </w:t>
                      </w:r>
                      <w:r>
                        <w:rPr>
                          <w:rFonts w:ascii="Courier New"/>
                          <w:sz w:val="13"/>
                        </w:rPr>
                        <w:t>set</w:t>
                      </w:r>
                      <w:r>
                        <w:rPr>
                          <w:rFonts w:ascii="Courier New"/>
                          <w:spacing w:val="-12"/>
                          <w:sz w:val="13"/>
                        </w:rPr>
                        <w:t xml:space="preserve"> </w:t>
                      </w:r>
                      <w:r>
                        <w:rPr>
                          <w:rFonts w:ascii="Courier New"/>
                          <w:sz w:val="13"/>
                        </w:rPr>
                        <w:t>to</w:t>
                      </w:r>
                      <w:r>
                        <w:rPr>
                          <w:rFonts w:ascii="Courier New"/>
                          <w:spacing w:val="-12"/>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6"/>
                          <w:sz w:val="13"/>
                        </w:rPr>
                        <w:t xml:space="preserve"> </w:t>
                      </w:r>
                      <w:r>
                        <w:rPr>
                          <w:rFonts w:ascii="Courier New"/>
                          <w:sz w:val="13"/>
                        </w:rPr>
                        <w:t>configuration</w:t>
                      </w:r>
                      <w:r>
                        <w:rPr>
                          <w:rFonts w:ascii="Courier New"/>
                          <w:spacing w:val="-5"/>
                          <w:sz w:val="13"/>
                        </w:rPr>
                        <w:t xml:space="preserve"> </w:t>
                      </w:r>
                      <w:r>
                        <w:rPr>
                          <w:rFonts w:ascii="Courier New"/>
                          <w:sz w:val="13"/>
                        </w:rPr>
                        <w:t>if</w:t>
                      </w:r>
                      <w:r>
                        <w:rPr>
                          <w:rFonts w:ascii="Courier New"/>
                          <w:spacing w:val="-6"/>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6"/>
                          <w:sz w:val="13"/>
                        </w:rPr>
                        <w:t xml:space="preserve"> </w:t>
                      </w:r>
                      <w:r>
                        <w:rPr>
                          <w:rFonts w:ascii="Courier New"/>
                          <w:sz w:val="13"/>
                        </w:rPr>
                        <w:t>uploaded</w:t>
                      </w:r>
                    </w:p>
                    <w:p w14:paraId="260FAD86" w14:textId="77777777" w:rsidR="00D64DB2" w:rsidRDefault="0022516B">
                      <w:pPr>
                        <w:spacing w:line="147" w:lineRule="exact"/>
                        <w:ind w:left="828"/>
                        <w:rPr>
                          <w:rFonts w:ascii="Courier New"/>
                          <w:sz w:val="13"/>
                        </w:rPr>
                      </w:pPr>
                      <w:r>
                        <w:rPr>
                          <w:rFonts w:ascii="Courier New"/>
                          <w:sz w:val="13"/>
                        </w:rPr>
                        <w:t># include_diagnostics: true</w:t>
                      </w:r>
                    </w:p>
                  </w:txbxContent>
                </v:textbox>
                <w10:wrap type="topAndBottom" anchorx="page"/>
              </v:shape>
            </w:pict>
          </mc:Fallback>
        </mc:AlternateContent>
      </w:r>
    </w:p>
    <w:p w14:paraId="647D2ACF" w14:textId="77777777" w:rsidR="00D64DB2" w:rsidRDefault="00D64DB2">
      <w:pPr>
        <w:pStyle w:val="BodyText"/>
        <w:spacing w:before="3"/>
        <w:rPr>
          <w:ins w:id="2068" w:author="Raj Kesarapalli" w:date="2023-07-27T14:53:00Z"/>
          <w:sz w:val="17"/>
        </w:rPr>
      </w:pPr>
    </w:p>
    <w:p w14:paraId="553D1B3D" w14:textId="3CA9C977" w:rsidR="005E7407" w:rsidRPr="005E7407" w:rsidRDefault="005E7407" w:rsidP="005E7407">
      <w:pPr>
        <w:widowControl/>
        <w:autoSpaceDE/>
        <w:autoSpaceDN/>
        <w:spacing w:after="240"/>
        <w:rPr>
          <w:ins w:id="2069" w:author="Raj Kesarapalli" w:date="2023-07-27T14:53:00Z"/>
          <w:rFonts w:ascii="Segoe UI" w:eastAsia="Times New Roman" w:hAnsi="Segoe UI" w:cs="Segoe UI"/>
          <w:color w:val="1F2328"/>
          <w:sz w:val="24"/>
          <w:szCs w:val="24"/>
          <w:lang w:bidi="ar-SA"/>
        </w:rPr>
      </w:pPr>
      <w:ins w:id="2070" w:author="Raj Kesarapalli" w:date="2023-07-27T14:53:00Z">
        <w:r>
          <w:rPr>
            <w:rFonts w:ascii="Segoe UI" w:eastAsia="Times New Roman" w:hAnsi="Segoe UI" w:cs="Segoe UI"/>
            <w:b/>
            <w:bCs/>
            <w:color w:val="1F2328"/>
            <w:sz w:val="24"/>
            <w:szCs w:val="24"/>
            <w:lang w:bidi="ar-SA"/>
          </w:rPr>
          <w:t>List</w:t>
        </w:r>
        <w:r w:rsidRPr="005E7407">
          <w:rPr>
            <w:rFonts w:ascii="Segoe UI" w:eastAsia="Times New Roman" w:hAnsi="Segoe UI" w:cs="Segoe UI"/>
            <w:b/>
            <w:bCs/>
            <w:color w:val="1F2328"/>
            <w:sz w:val="24"/>
            <w:szCs w:val="24"/>
            <w:lang w:bidi="ar-SA"/>
          </w:rPr>
          <w:t xml:space="preserve"> </w:t>
        </w:r>
        <w:r>
          <w:rPr>
            <w:rFonts w:ascii="Segoe UI" w:eastAsia="Times New Roman" w:hAnsi="Segoe UI" w:cs="Segoe UI"/>
            <w:b/>
            <w:bCs/>
            <w:color w:val="1F2328"/>
            <w:sz w:val="24"/>
            <w:szCs w:val="24"/>
            <w:lang w:bidi="ar-SA"/>
          </w:rPr>
          <w:t xml:space="preserve">of </w:t>
        </w:r>
        <w:r w:rsidRPr="005E7407">
          <w:rPr>
            <w:rFonts w:ascii="Segoe UI" w:eastAsia="Times New Roman" w:hAnsi="Segoe UI" w:cs="Segoe UI"/>
            <w:b/>
            <w:bCs/>
            <w:color w:val="1F2328"/>
            <w:sz w:val="24"/>
            <w:szCs w:val="24"/>
            <w:lang w:bidi="ar-SA"/>
          </w:rPr>
          <w:t>mandatory and optional parameters for Coverity:</w:t>
        </w:r>
      </w:ins>
    </w:p>
    <w:tbl>
      <w:tblPr>
        <w:tblW w:w="0" w:type="auto"/>
        <w:tblCellMar>
          <w:top w:w="15" w:type="dxa"/>
          <w:left w:w="15" w:type="dxa"/>
          <w:bottom w:w="15" w:type="dxa"/>
          <w:right w:w="15" w:type="dxa"/>
        </w:tblCellMar>
        <w:tblLook w:val="04A0" w:firstRow="1" w:lastRow="0" w:firstColumn="1" w:lastColumn="0" w:noHBand="0" w:noVBand="1"/>
      </w:tblPr>
      <w:tblGrid>
        <w:gridCol w:w="3102"/>
        <w:gridCol w:w="3379"/>
        <w:gridCol w:w="3099"/>
      </w:tblGrid>
      <w:tr w:rsidR="005E7407" w:rsidRPr="005E7407" w14:paraId="2197D759" w14:textId="77777777" w:rsidTr="005E7407">
        <w:trPr>
          <w:tblHeader/>
          <w:ins w:id="2071" w:author="Raj Kesarapalli" w:date="2023-07-27T14:53:00Z"/>
        </w:trPr>
        <w:tc>
          <w:tcPr>
            <w:tcW w:w="0" w:type="auto"/>
            <w:tcMar>
              <w:top w:w="90" w:type="dxa"/>
              <w:left w:w="195" w:type="dxa"/>
              <w:bottom w:w="90" w:type="dxa"/>
              <w:right w:w="195" w:type="dxa"/>
            </w:tcMar>
            <w:vAlign w:val="center"/>
            <w:hideMark/>
          </w:tcPr>
          <w:p w14:paraId="244AD0F9" w14:textId="77777777" w:rsidR="005E7407" w:rsidRPr="005E7407" w:rsidRDefault="005E7407" w:rsidP="005E7407">
            <w:pPr>
              <w:widowControl/>
              <w:autoSpaceDE/>
              <w:autoSpaceDN/>
              <w:spacing w:after="240"/>
              <w:jc w:val="center"/>
              <w:rPr>
                <w:ins w:id="2072" w:author="Raj Kesarapalli" w:date="2023-07-27T14:53:00Z"/>
                <w:rFonts w:ascii="Segoe UI" w:eastAsia="Times New Roman" w:hAnsi="Segoe UI" w:cs="Segoe UI"/>
                <w:b/>
                <w:bCs/>
                <w:color w:val="1F2328"/>
                <w:sz w:val="24"/>
                <w:szCs w:val="24"/>
                <w:lang w:bidi="ar-SA"/>
              </w:rPr>
            </w:pPr>
            <w:ins w:id="2073" w:author="Raj Kesarapalli" w:date="2023-07-27T14:53:00Z">
              <w:r w:rsidRPr="005E7407">
                <w:rPr>
                  <w:rFonts w:ascii="Segoe UI" w:eastAsia="Times New Roman" w:hAnsi="Segoe UI" w:cs="Segoe UI"/>
                  <w:b/>
                  <w:bCs/>
                  <w:color w:val="1F2328"/>
                  <w:sz w:val="24"/>
                  <w:szCs w:val="24"/>
                  <w:lang w:bidi="ar-SA"/>
                </w:rPr>
                <w:t>Input Parameter</w:t>
              </w:r>
            </w:ins>
          </w:p>
        </w:tc>
        <w:tc>
          <w:tcPr>
            <w:tcW w:w="0" w:type="auto"/>
            <w:tcMar>
              <w:top w:w="90" w:type="dxa"/>
              <w:left w:w="195" w:type="dxa"/>
              <w:bottom w:w="90" w:type="dxa"/>
              <w:right w:w="195" w:type="dxa"/>
            </w:tcMar>
            <w:vAlign w:val="center"/>
            <w:hideMark/>
          </w:tcPr>
          <w:p w14:paraId="653FA3D1" w14:textId="77777777" w:rsidR="005E7407" w:rsidRPr="005E7407" w:rsidRDefault="005E7407" w:rsidP="005E7407">
            <w:pPr>
              <w:widowControl/>
              <w:autoSpaceDE/>
              <w:autoSpaceDN/>
              <w:spacing w:after="240"/>
              <w:jc w:val="center"/>
              <w:rPr>
                <w:ins w:id="2074" w:author="Raj Kesarapalli" w:date="2023-07-27T14:53:00Z"/>
                <w:rFonts w:ascii="Segoe UI" w:eastAsia="Times New Roman" w:hAnsi="Segoe UI" w:cs="Segoe UI"/>
                <w:b/>
                <w:bCs/>
                <w:color w:val="1F2328"/>
                <w:sz w:val="24"/>
                <w:szCs w:val="24"/>
                <w:lang w:bidi="ar-SA"/>
              </w:rPr>
            </w:pPr>
            <w:ins w:id="2075" w:author="Raj Kesarapalli" w:date="2023-07-27T14:53:00Z">
              <w:r w:rsidRPr="005E7407">
                <w:rPr>
                  <w:rFonts w:ascii="Segoe UI" w:eastAsia="Times New Roman" w:hAnsi="Segoe UI" w:cs="Segoe UI"/>
                  <w:b/>
                  <w:bCs/>
                  <w:color w:val="1F2328"/>
                  <w:sz w:val="24"/>
                  <w:szCs w:val="24"/>
                  <w:lang w:bidi="ar-SA"/>
                </w:rPr>
                <w:t>Description</w:t>
              </w:r>
            </w:ins>
          </w:p>
        </w:tc>
        <w:tc>
          <w:tcPr>
            <w:tcW w:w="0" w:type="auto"/>
            <w:tcMar>
              <w:top w:w="90" w:type="dxa"/>
              <w:left w:w="195" w:type="dxa"/>
              <w:bottom w:w="90" w:type="dxa"/>
              <w:right w:w="195" w:type="dxa"/>
            </w:tcMar>
            <w:vAlign w:val="center"/>
            <w:hideMark/>
          </w:tcPr>
          <w:p w14:paraId="557C6E14" w14:textId="77777777" w:rsidR="005E7407" w:rsidRPr="005E7407" w:rsidRDefault="005E7407" w:rsidP="005E7407">
            <w:pPr>
              <w:widowControl/>
              <w:autoSpaceDE/>
              <w:autoSpaceDN/>
              <w:spacing w:after="240"/>
              <w:jc w:val="center"/>
              <w:rPr>
                <w:ins w:id="2076" w:author="Raj Kesarapalli" w:date="2023-07-27T14:53:00Z"/>
                <w:rFonts w:ascii="Segoe UI" w:eastAsia="Times New Roman" w:hAnsi="Segoe UI" w:cs="Segoe UI"/>
                <w:b/>
                <w:bCs/>
                <w:color w:val="1F2328"/>
                <w:sz w:val="24"/>
                <w:szCs w:val="24"/>
                <w:lang w:bidi="ar-SA"/>
              </w:rPr>
            </w:pPr>
            <w:ins w:id="2077" w:author="Raj Kesarapalli" w:date="2023-07-27T14:53:00Z">
              <w:r w:rsidRPr="005E7407">
                <w:rPr>
                  <w:rFonts w:ascii="Segoe UI" w:eastAsia="Times New Roman" w:hAnsi="Segoe UI" w:cs="Segoe UI"/>
                  <w:b/>
                  <w:bCs/>
                  <w:color w:val="1F2328"/>
                  <w:sz w:val="24"/>
                  <w:szCs w:val="24"/>
                  <w:lang w:bidi="ar-SA"/>
                </w:rPr>
                <w:t>Mandatory / Optional</w:t>
              </w:r>
            </w:ins>
          </w:p>
        </w:tc>
      </w:tr>
      <w:tr w:rsidR="005E7407" w:rsidRPr="005E7407" w14:paraId="7394CB54" w14:textId="77777777" w:rsidTr="005E7407">
        <w:trPr>
          <w:ins w:id="2078" w:author="Raj Kesarapalli" w:date="2023-07-27T14:53:00Z"/>
        </w:trPr>
        <w:tc>
          <w:tcPr>
            <w:tcW w:w="0" w:type="auto"/>
            <w:tcMar>
              <w:top w:w="90" w:type="dxa"/>
              <w:left w:w="195" w:type="dxa"/>
              <w:bottom w:w="90" w:type="dxa"/>
              <w:right w:w="195" w:type="dxa"/>
            </w:tcMar>
            <w:vAlign w:val="center"/>
            <w:hideMark/>
          </w:tcPr>
          <w:p w14:paraId="592D4241" w14:textId="77777777" w:rsidR="005E7407" w:rsidRPr="005E7407" w:rsidRDefault="005E7407" w:rsidP="005E7407">
            <w:pPr>
              <w:widowControl/>
              <w:autoSpaceDE/>
              <w:autoSpaceDN/>
              <w:rPr>
                <w:ins w:id="2079" w:author="Raj Kesarapalli" w:date="2023-07-27T14:53:00Z"/>
                <w:rFonts w:ascii="Segoe UI" w:eastAsia="Times New Roman" w:hAnsi="Segoe UI" w:cs="Segoe UI"/>
                <w:color w:val="1F2328"/>
                <w:sz w:val="24"/>
                <w:szCs w:val="24"/>
                <w:lang w:bidi="ar-SA"/>
              </w:rPr>
            </w:pPr>
            <w:ins w:id="2080" w:author="Raj Kesarapalli" w:date="2023-07-27T14:53:00Z">
              <w:r w:rsidRPr="005E7407">
                <w:rPr>
                  <w:rFonts w:ascii="Menlo" w:eastAsia="Times New Roman" w:hAnsi="Menlo" w:cs="Menlo"/>
                  <w:color w:val="1F2328"/>
                  <w:sz w:val="20"/>
                  <w:szCs w:val="20"/>
                  <w:lang w:bidi="ar-SA"/>
                </w:rPr>
                <w:t>coverity_url</w:t>
              </w:r>
            </w:ins>
          </w:p>
        </w:tc>
        <w:tc>
          <w:tcPr>
            <w:tcW w:w="0" w:type="auto"/>
            <w:tcMar>
              <w:top w:w="90" w:type="dxa"/>
              <w:left w:w="195" w:type="dxa"/>
              <w:bottom w:w="90" w:type="dxa"/>
              <w:right w:w="195" w:type="dxa"/>
            </w:tcMar>
            <w:vAlign w:val="center"/>
            <w:hideMark/>
          </w:tcPr>
          <w:p w14:paraId="3853980C" w14:textId="306872CD" w:rsidR="005E7407" w:rsidRPr="005E7407" w:rsidRDefault="005E7407" w:rsidP="005E7407">
            <w:pPr>
              <w:widowControl/>
              <w:autoSpaceDE/>
              <w:autoSpaceDN/>
              <w:rPr>
                <w:ins w:id="2081" w:author="Raj Kesarapalli" w:date="2023-07-27T14:53:00Z"/>
                <w:rFonts w:ascii="Segoe UI" w:eastAsia="Times New Roman" w:hAnsi="Segoe UI" w:cs="Segoe UI"/>
                <w:color w:val="1F2328"/>
                <w:sz w:val="24"/>
                <w:szCs w:val="24"/>
                <w:lang w:bidi="ar-SA"/>
              </w:rPr>
            </w:pPr>
            <w:ins w:id="2082" w:author="Raj Kesarapalli" w:date="2023-07-27T15:02:00Z">
              <w:r>
                <w:rPr>
                  <w:rFonts w:ascii="Segoe UI" w:eastAsia="Times New Roman" w:hAnsi="Segoe UI" w:cs="Segoe UI"/>
                  <w:color w:val="1F2328"/>
                  <w:sz w:val="24"/>
                  <w:szCs w:val="24"/>
                  <w:lang w:bidi="ar-SA"/>
                </w:rPr>
                <w:t>Coverity URL</w:t>
              </w:r>
            </w:ins>
          </w:p>
        </w:tc>
        <w:tc>
          <w:tcPr>
            <w:tcW w:w="0" w:type="auto"/>
            <w:tcMar>
              <w:top w:w="90" w:type="dxa"/>
              <w:left w:w="195" w:type="dxa"/>
              <w:bottom w:w="90" w:type="dxa"/>
              <w:right w:w="195" w:type="dxa"/>
            </w:tcMar>
            <w:vAlign w:val="center"/>
            <w:hideMark/>
          </w:tcPr>
          <w:p w14:paraId="79FCD56E" w14:textId="77777777" w:rsidR="005E7407" w:rsidRPr="005E7407" w:rsidRDefault="005E7407" w:rsidP="005E7407">
            <w:pPr>
              <w:widowControl/>
              <w:autoSpaceDE/>
              <w:autoSpaceDN/>
              <w:rPr>
                <w:ins w:id="2083" w:author="Raj Kesarapalli" w:date="2023-07-27T14:53:00Z"/>
                <w:rFonts w:ascii="Segoe UI" w:eastAsia="Times New Roman" w:hAnsi="Segoe UI" w:cs="Segoe UI"/>
                <w:color w:val="1F2328"/>
                <w:sz w:val="24"/>
                <w:szCs w:val="24"/>
                <w:lang w:bidi="ar-SA"/>
              </w:rPr>
            </w:pPr>
            <w:ins w:id="2084" w:author="Raj Kesarapalli" w:date="2023-07-27T14:53:00Z">
              <w:r w:rsidRPr="005E7407">
                <w:rPr>
                  <w:rFonts w:ascii="Segoe UI" w:eastAsia="Times New Roman" w:hAnsi="Segoe UI" w:cs="Segoe UI"/>
                  <w:color w:val="1F2328"/>
                  <w:sz w:val="24"/>
                  <w:szCs w:val="24"/>
                  <w:lang w:bidi="ar-SA"/>
                </w:rPr>
                <w:t>Mandatory</w:t>
              </w:r>
            </w:ins>
          </w:p>
        </w:tc>
      </w:tr>
      <w:tr w:rsidR="005E7407" w:rsidRPr="005E7407" w14:paraId="54234442" w14:textId="77777777" w:rsidTr="005E7407">
        <w:trPr>
          <w:ins w:id="2085" w:author="Raj Kesarapalli" w:date="2023-07-27T14:53:00Z"/>
        </w:trPr>
        <w:tc>
          <w:tcPr>
            <w:tcW w:w="0" w:type="auto"/>
            <w:tcMar>
              <w:top w:w="90" w:type="dxa"/>
              <w:left w:w="195" w:type="dxa"/>
              <w:bottom w:w="90" w:type="dxa"/>
              <w:right w:w="195" w:type="dxa"/>
            </w:tcMar>
            <w:vAlign w:val="center"/>
            <w:hideMark/>
          </w:tcPr>
          <w:p w14:paraId="2E4944C9" w14:textId="77777777" w:rsidR="005E7407" w:rsidRPr="005E7407" w:rsidRDefault="005E7407" w:rsidP="005E7407">
            <w:pPr>
              <w:widowControl/>
              <w:autoSpaceDE/>
              <w:autoSpaceDN/>
              <w:rPr>
                <w:ins w:id="2086" w:author="Raj Kesarapalli" w:date="2023-07-27T14:53:00Z"/>
                <w:rFonts w:ascii="Segoe UI" w:eastAsia="Times New Roman" w:hAnsi="Segoe UI" w:cs="Segoe UI"/>
                <w:color w:val="1F2328"/>
                <w:sz w:val="24"/>
                <w:szCs w:val="24"/>
                <w:lang w:bidi="ar-SA"/>
              </w:rPr>
            </w:pPr>
            <w:ins w:id="2087" w:author="Raj Kesarapalli" w:date="2023-07-27T14:53:00Z">
              <w:r w:rsidRPr="005E7407">
                <w:rPr>
                  <w:rFonts w:ascii="Menlo" w:eastAsia="Times New Roman" w:hAnsi="Menlo" w:cs="Menlo"/>
                  <w:color w:val="1F2328"/>
                  <w:sz w:val="20"/>
                  <w:szCs w:val="20"/>
                  <w:lang w:bidi="ar-SA"/>
                </w:rPr>
                <w:t>coverity_user</w:t>
              </w:r>
            </w:ins>
          </w:p>
        </w:tc>
        <w:tc>
          <w:tcPr>
            <w:tcW w:w="0" w:type="auto"/>
            <w:tcMar>
              <w:top w:w="90" w:type="dxa"/>
              <w:left w:w="195" w:type="dxa"/>
              <w:bottom w:w="90" w:type="dxa"/>
              <w:right w:w="195" w:type="dxa"/>
            </w:tcMar>
            <w:vAlign w:val="center"/>
            <w:hideMark/>
          </w:tcPr>
          <w:p w14:paraId="4BE0A2D1" w14:textId="1E662137" w:rsidR="005E7407" w:rsidRPr="005E7407" w:rsidRDefault="005E7407" w:rsidP="005E7407">
            <w:pPr>
              <w:widowControl/>
              <w:autoSpaceDE/>
              <w:autoSpaceDN/>
              <w:rPr>
                <w:ins w:id="2088" w:author="Raj Kesarapalli" w:date="2023-07-27T14:53:00Z"/>
                <w:rFonts w:ascii="Segoe UI" w:eastAsia="Times New Roman" w:hAnsi="Segoe UI" w:cs="Segoe UI"/>
                <w:color w:val="1F2328"/>
                <w:sz w:val="24"/>
                <w:szCs w:val="24"/>
                <w:lang w:bidi="ar-SA"/>
              </w:rPr>
            </w:pPr>
            <w:ins w:id="2089" w:author="Raj Kesarapalli" w:date="2023-07-27T15:02:00Z">
              <w:r>
                <w:rPr>
                  <w:rFonts w:ascii="Segoe UI" w:eastAsia="Times New Roman" w:hAnsi="Segoe UI" w:cs="Segoe UI"/>
                  <w:color w:val="1F2328"/>
                  <w:sz w:val="24"/>
                  <w:szCs w:val="24"/>
                  <w:lang w:bidi="ar-SA"/>
                </w:rPr>
                <w:t>Coverity username</w:t>
              </w:r>
            </w:ins>
          </w:p>
        </w:tc>
        <w:tc>
          <w:tcPr>
            <w:tcW w:w="0" w:type="auto"/>
            <w:tcMar>
              <w:top w:w="90" w:type="dxa"/>
              <w:left w:w="195" w:type="dxa"/>
              <w:bottom w:w="90" w:type="dxa"/>
              <w:right w:w="195" w:type="dxa"/>
            </w:tcMar>
            <w:vAlign w:val="center"/>
            <w:hideMark/>
          </w:tcPr>
          <w:p w14:paraId="03D316ED" w14:textId="77777777" w:rsidR="005E7407" w:rsidRPr="005E7407" w:rsidRDefault="005E7407" w:rsidP="005E7407">
            <w:pPr>
              <w:widowControl/>
              <w:autoSpaceDE/>
              <w:autoSpaceDN/>
              <w:rPr>
                <w:ins w:id="2090" w:author="Raj Kesarapalli" w:date="2023-07-27T14:53:00Z"/>
                <w:rFonts w:ascii="Segoe UI" w:eastAsia="Times New Roman" w:hAnsi="Segoe UI" w:cs="Segoe UI"/>
                <w:color w:val="1F2328"/>
                <w:sz w:val="24"/>
                <w:szCs w:val="24"/>
                <w:lang w:bidi="ar-SA"/>
              </w:rPr>
            </w:pPr>
            <w:ins w:id="2091" w:author="Raj Kesarapalli" w:date="2023-07-27T14:53:00Z">
              <w:r w:rsidRPr="005E7407">
                <w:rPr>
                  <w:rFonts w:ascii="Segoe UI" w:eastAsia="Times New Roman" w:hAnsi="Segoe UI" w:cs="Segoe UI"/>
                  <w:color w:val="1F2328"/>
                  <w:sz w:val="24"/>
                  <w:szCs w:val="24"/>
                  <w:lang w:bidi="ar-SA"/>
                </w:rPr>
                <w:t>Mandatory</w:t>
              </w:r>
            </w:ins>
          </w:p>
        </w:tc>
      </w:tr>
      <w:tr w:rsidR="005E7407" w:rsidRPr="005E7407" w14:paraId="52A61508" w14:textId="77777777" w:rsidTr="005E7407">
        <w:trPr>
          <w:ins w:id="2092" w:author="Raj Kesarapalli" w:date="2023-07-27T14:53:00Z"/>
        </w:trPr>
        <w:tc>
          <w:tcPr>
            <w:tcW w:w="0" w:type="auto"/>
            <w:tcMar>
              <w:top w:w="90" w:type="dxa"/>
              <w:left w:w="195" w:type="dxa"/>
              <w:bottom w:w="90" w:type="dxa"/>
              <w:right w:w="195" w:type="dxa"/>
            </w:tcMar>
            <w:vAlign w:val="center"/>
            <w:hideMark/>
          </w:tcPr>
          <w:p w14:paraId="67FE80B9" w14:textId="77777777" w:rsidR="005E7407" w:rsidRPr="005E7407" w:rsidRDefault="005E7407" w:rsidP="005E7407">
            <w:pPr>
              <w:widowControl/>
              <w:autoSpaceDE/>
              <w:autoSpaceDN/>
              <w:rPr>
                <w:ins w:id="2093" w:author="Raj Kesarapalli" w:date="2023-07-27T14:53:00Z"/>
                <w:rFonts w:ascii="Segoe UI" w:eastAsia="Times New Roman" w:hAnsi="Segoe UI" w:cs="Segoe UI"/>
                <w:color w:val="1F2328"/>
                <w:sz w:val="24"/>
                <w:szCs w:val="24"/>
                <w:lang w:bidi="ar-SA"/>
              </w:rPr>
            </w:pPr>
            <w:ins w:id="2094" w:author="Raj Kesarapalli" w:date="2023-07-27T14:53:00Z">
              <w:r w:rsidRPr="005E7407">
                <w:rPr>
                  <w:rFonts w:ascii="Menlo" w:eastAsia="Times New Roman" w:hAnsi="Menlo" w:cs="Menlo"/>
                  <w:color w:val="1F2328"/>
                  <w:sz w:val="20"/>
                  <w:szCs w:val="20"/>
                  <w:lang w:bidi="ar-SA"/>
                </w:rPr>
                <w:t>coverity_passphrase</w:t>
              </w:r>
            </w:ins>
          </w:p>
        </w:tc>
        <w:tc>
          <w:tcPr>
            <w:tcW w:w="0" w:type="auto"/>
            <w:tcMar>
              <w:top w:w="90" w:type="dxa"/>
              <w:left w:w="195" w:type="dxa"/>
              <w:bottom w:w="90" w:type="dxa"/>
              <w:right w:w="195" w:type="dxa"/>
            </w:tcMar>
            <w:vAlign w:val="center"/>
            <w:hideMark/>
          </w:tcPr>
          <w:p w14:paraId="299D36DD" w14:textId="4D2F8FFF" w:rsidR="005E7407" w:rsidRPr="005E7407" w:rsidRDefault="005E7407" w:rsidP="005E7407">
            <w:pPr>
              <w:widowControl/>
              <w:autoSpaceDE/>
              <w:autoSpaceDN/>
              <w:rPr>
                <w:ins w:id="2095" w:author="Raj Kesarapalli" w:date="2023-07-27T14:53:00Z"/>
                <w:rFonts w:ascii="Segoe UI" w:eastAsia="Times New Roman" w:hAnsi="Segoe UI" w:cs="Segoe UI"/>
                <w:color w:val="1F2328"/>
                <w:sz w:val="24"/>
                <w:szCs w:val="24"/>
                <w:lang w:bidi="ar-SA"/>
              </w:rPr>
            </w:pPr>
            <w:ins w:id="2096" w:author="Raj Kesarapalli" w:date="2023-07-27T15:02:00Z">
              <w:r>
                <w:rPr>
                  <w:rFonts w:ascii="Segoe UI" w:eastAsia="Times New Roman" w:hAnsi="Segoe UI" w:cs="Segoe UI"/>
                  <w:color w:val="1F2328"/>
                  <w:sz w:val="24"/>
                  <w:szCs w:val="24"/>
                  <w:lang w:bidi="ar-SA"/>
                </w:rPr>
                <w:t>Coverity passphrase</w:t>
              </w:r>
            </w:ins>
          </w:p>
        </w:tc>
        <w:tc>
          <w:tcPr>
            <w:tcW w:w="0" w:type="auto"/>
            <w:tcMar>
              <w:top w:w="90" w:type="dxa"/>
              <w:left w:w="195" w:type="dxa"/>
              <w:bottom w:w="90" w:type="dxa"/>
              <w:right w:w="195" w:type="dxa"/>
            </w:tcMar>
            <w:vAlign w:val="center"/>
            <w:hideMark/>
          </w:tcPr>
          <w:p w14:paraId="0F4E8737" w14:textId="77777777" w:rsidR="005E7407" w:rsidRPr="005E7407" w:rsidRDefault="005E7407" w:rsidP="005E7407">
            <w:pPr>
              <w:widowControl/>
              <w:autoSpaceDE/>
              <w:autoSpaceDN/>
              <w:rPr>
                <w:ins w:id="2097" w:author="Raj Kesarapalli" w:date="2023-07-27T14:53:00Z"/>
                <w:rFonts w:ascii="Segoe UI" w:eastAsia="Times New Roman" w:hAnsi="Segoe UI" w:cs="Segoe UI"/>
                <w:color w:val="1F2328"/>
                <w:sz w:val="24"/>
                <w:szCs w:val="24"/>
                <w:lang w:bidi="ar-SA"/>
              </w:rPr>
            </w:pPr>
            <w:ins w:id="2098" w:author="Raj Kesarapalli" w:date="2023-07-27T14:53:00Z">
              <w:r w:rsidRPr="005E7407">
                <w:rPr>
                  <w:rFonts w:ascii="Segoe UI" w:eastAsia="Times New Roman" w:hAnsi="Segoe UI" w:cs="Segoe UI"/>
                  <w:color w:val="1F2328"/>
                  <w:sz w:val="24"/>
                  <w:szCs w:val="24"/>
                  <w:lang w:bidi="ar-SA"/>
                </w:rPr>
                <w:t>Mandatory</w:t>
              </w:r>
            </w:ins>
          </w:p>
        </w:tc>
      </w:tr>
      <w:tr w:rsidR="005E7407" w:rsidRPr="005E7407" w14:paraId="219E6E40" w14:textId="77777777" w:rsidTr="005E7407">
        <w:trPr>
          <w:ins w:id="2099" w:author="Raj Kesarapalli" w:date="2023-07-27T14:53:00Z"/>
        </w:trPr>
        <w:tc>
          <w:tcPr>
            <w:tcW w:w="0" w:type="auto"/>
            <w:tcMar>
              <w:top w:w="90" w:type="dxa"/>
              <w:left w:w="195" w:type="dxa"/>
              <w:bottom w:w="90" w:type="dxa"/>
              <w:right w:w="195" w:type="dxa"/>
            </w:tcMar>
            <w:vAlign w:val="center"/>
            <w:hideMark/>
          </w:tcPr>
          <w:p w14:paraId="4881BBC2" w14:textId="77777777" w:rsidR="005E7407" w:rsidRPr="005E7407" w:rsidRDefault="005E7407" w:rsidP="005E7407">
            <w:pPr>
              <w:widowControl/>
              <w:autoSpaceDE/>
              <w:autoSpaceDN/>
              <w:rPr>
                <w:ins w:id="2100" w:author="Raj Kesarapalli" w:date="2023-07-27T14:53:00Z"/>
                <w:rFonts w:ascii="Segoe UI" w:eastAsia="Times New Roman" w:hAnsi="Segoe UI" w:cs="Segoe UI"/>
                <w:color w:val="1F2328"/>
                <w:sz w:val="24"/>
                <w:szCs w:val="24"/>
                <w:lang w:bidi="ar-SA"/>
              </w:rPr>
            </w:pPr>
            <w:ins w:id="2101" w:author="Raj Kesarapalli" w:date="2023-07-27T14:53:00Z">
              <w:r w:rsidRPr="005E7407">
                <w:rPr>
                  <w:rFonts w:ascii="Menlo" w:eastAsia="Times New Roman" w:hAnsi="Menlo" w:cs="Menlo"/>
                  <w:color w:val="1F2328"/>
                  <w:sz w:val="20"/>
                  <w:szCs w:val="20"/>
                  <w:lang w:bidi="ar-SA"/>
                </w:rPr>
                <w:t>coverity_project_name</w:t>
              </w:r>
            </w:ins>
          </w:p>
        </w:tc>
        <w:tc>
          <w:tcPr>
            <w:tcW w:w="0" w:type="auto"/>
            <w:tcMar>
              <w:top w:w="90" w:type="dxa"/>
              <w:left w:w="195" w:type="dxa"/>
              <w:bottom w:w="90" w:type="dxa"/>
              <w:right w:w="195" w:type="dxa"/>
            </w:tcMar>
            <w:vAlign w:val="center"/>
            <w:hideMark/>
          </w:tcPr>
          <w:p w14:paraId="22ACADA5" w14:textId="77777777" w:rsidR="005E7407" w:rsidRDefault="005E7407" w:rsidP="005E7407">
            <w:pPr>
              <w:widowControl/>
              <w:autoSpaceDE/>
              <w:autoSpaceDN/>
              <w:rPr>
                <w:ins w:id="2102" w:author="Raj Kesarapalli" w:date="2023-07-27T15:02:00Z"/>
                <w:rFonts w:ascii="Segoe UI" w:eastAsia="Times New Roman" w:hAnsi="Segoe UI" w:cs="Segoe UI"/>
                <w:color w:val="1F2328"/>
                <w:sz w:val="24"/>
                <w:szCs w:val="24"/>
                <w:lang w:bidi="ar-SA"/>
              </w:rPr>
            </w:pPr>
            <w:ins w:id="2103" w:author="Raj Kesarapalli" w:date="2023-07-27T15:02:00Z">
              <w:r>
                <w:rPr>
                  <w:rFonts w:ascii="Segoe UI" w:eastAsia="Times New Roman" w:hAnsi="Segoe UI" w:cs="Segoe UI"/>
                  <w:color w:val="1F2328"/>
                  <w:sz w:val="24"/>
                  <w:szCs w:val="24"/>
                  <w:lang w:bidi="ar-SA"/>
                </w:rPr>
                <w:t>Coverity p</w:t>
              </w:r>
            </w:ins>
            <w:ins w:id="2104" w:author="Raj Kesarapalli" w:date="2023-07-27T14:53:00Z">
              <w:r w:rsidRPr="005E7407">
                <w:rPr>
                  <w:rFonts w:ascii="Segoe UI" w:eastAsia="Times New Roman" w:hAnsi="Segoe UI" w:cs="Segoe UI"/>
                  <w:color w:val="1F2328"/>
                  <w:sz w:val="24"/>
                  <w:szCs w:val="24"/>
                  <w:lang w:bidi="ar-SA"/>
                </w:rPr>
                <w:t>roject name. </w:t>
              </w:r>
              <w:r w:rsidRPr="005E7407">
                <w:rPr>
                  <w:rFonts w:ascii="Segoe UI" w:eastAsia="Times New Roman" w:hAnsi="Segoe UI" w:cs="Segoe UI"/>
                  <w:color w:val="1F2328"/>
                  <w:sz w:val="24"/>
                  <w:szCs w:val="24"/>
                  <w:lang w:bidi="ar-SA"/>
                </w:rPr>
                <w:br/>
              </w:r>
            </w:ins>
          </w:p>
          <w:p w14:paraId="340CD1E0" w14:textId="416AE0D0" w:rsidR="005E7407" w:rsidRPr="005E7407" w:rsidRDefault="005E7407" w:rsidP="005E7407">
            <w:pPr>
              <w:widowControl/>
              <w:autoSpaceDE/>
              <w:autoSpaceDN/>
              <w:rPr>
                <w:ins w:id="2105" w:author="Raj Kesarapalli" w:date="2023-07-27T14:53:00Z"/>
                <w:rFonts w:ascii="Segoe UI" w:eastAsia="Times New Roman" w:hAnsi="Segoe UI" w:cs="Segoe UI"/>
                <w:color w:val="1F2328"/>
                <w:sz w:val="24"/>
                <w:szCs w:val="24"/>
                <w:lang w:bidi="ar-SA"/>
              </w:rPr>
            </w:pPr>
            <w:ins w:id="2106" w:author="Raj Kesarapalli" w:date="2023-07-27T15:02:00Z">
              <w:r>
                <w:rPr>
                  <w:rFonts w:ascii="Segoe UI" w:eastAsia="Times New Roman" w:hAnsi="Segoe UI" w:cs="Segoe UI"/>
                  <w:color w:val="1F2328"/>
                  <w:sz w:val="24"/>
                  <w:szCs w:val="24"/>
                  <w:lang w:bidi="ar-SA"/>
                </w:rPr>
                <w:t xml:space="preserve">Tip: </w:t>
              </w:r>
            </w:ins>
            <w:ins w:id="2107" w:author="Raj Kesarapalli" w:date="2023-07-27T14:53:00Z">
              <w:r w:rsidRPr="005E7407">
                <w:rPr>
                  <w:rFonts w:ascii="Segoe UI" w:eastAsia="Times New Roman" w:hAnsi="Segoe UI" w:cs="Segoe UI"/>
                  <w:color w:val="1F2328"/>
                  <w:sz w:val="24"/>
                  <w:szCs w:val="24"/>
                  <w:lang w:bidi="ar-SA"/>
                </w:rPr>
                <w:t>Many customers prefer to set their Coverity project and stream names to match the GitHub repository name  </w:t>
              </w:r>
            </w:ins>
          </w:p>
        </w:tc>
        <w:tc>
          <w:tcPr>
            <w:tcW w:w="0" w:type="auto"/>
            <w:tcMar>
              <w:top w:w="90" w:type="dxa"/>
              <w:left w:w="195" w:type="dxa"/>
              <w:bottom w:w="90" w:type="dxa"/>
              <w:right w:w="195" w:type="dxa"/>
            </w:tcMar>
            <w:vAlign w:val="center"/>
            <w:hideMark/>
          </w:tcPr>
          <w:p w14:paraId="6ADC5464" w14:textId="77777777" w:rsidR="005E7407" w:rsidRPr="005E7407" w:rsidRDefault="005E7407" w:rsidP="005E7407">
            <w:pPr>
              <w:widowControl/>
              <w:autoSpaceDE/>
              <w:autoSpaceDN/>
              <w:rPr>
                <w:ins w:id="2108" w:author="Raj Kesarapalli" w:date="2023-07-27T14:53:00Z"/>
                <w:rFonts w:ascii="Segoe UI" w:eastAsia="Times New Roman" w:hAnsi="Segoe UI" w:cs="Segoe UI"/>
                <w:color w:val="1F2328"/>
                <w:sz w:val="24"/>
                <w:szCs w:val="24"/>
                <w:lang w:bidi="ar-SA"/>
              </w:rPr>
            </w:pPr>
            <w:ins w:id="2109" w:author="Raj Kesarapalli" w:date="2023-07-27T14:53:00Z">
              <w:r w:rsidRPr="005E7407">
                <w:rPr>
                  <w:rFonts w:ascii="Segoe UI" w:eastAsia="Times New Roman" w:hAnsi="Segoe UI" w:cs="Segoe UI"/>
                  <w:color w:val="1F2328"/>
                  <w:sz w:val="24"/>
                  <w:szCs w:val="24"/>
                  <w:lang w:bidi="ar-SA"/>
                </w:rPr>
                <w:t>Mandatory</w:t>
              </w:r>
            </w:ins>
          </w:p>
        </w:tc>
      </w:tr>
      <w:tr w:rsidR="005E7407" w:rsidRPr="005E7407" w14:paraId="1F70FFE6" w14:textId="77777777" w:rsidTr="005E7407">
        <w:trPr>
          <w:ins w:id="2110" w:author="Raj Kesarapalli" w:date="2023-07-27T14:53:00Z"/>
        </w:trPr>
        <w:tc>
          <w:tcPr>
            <w:tcW w:w="0" w:type="auto"/>
            <w:tcMar>
              <w:top w:w="90" w:type="dxa"/>
              <w:left w:w="195" w:type="dxa"/>
              <w:bottom w:w="90" w:type="dxa"/>
              <w:right w:w="195" w:type="dxa"/>
            </w:tcMar>
            <w:vAlign w:val="center"/>
            <w:hideMark/>
          </w:tcPr>
          <w:p w14:paraId="55F852B5" w14:textId="77777777" w:rsidR="005E7407" w:rsidRPr="005E7407" w:rsidRDefault="005E7407" w:rsidP="005E7407">
            <w:pPr>
              <w:widowControl/>
              <w:autoSpaceDE/>
              <w:autoSpaceDN/>
              <w:rPr>
                <w:ins w:id="2111" w:author="Raj Kesarapalli" w:date="2023-07-27T14:53:00Z"/>
                <w:rFonts w:ascii="Segoe UI" w:eastAsia="Times New Roman" w:hAnsi="Segoe UI" w:cs="Segoe UI"/>
                <w:color w:val="1F2328"/>
                <w:sz w:val="24"/>
                <w:szCs w:val="24"/>
                <w:lang w:bidi="ar-SA"/>
              </w:rPr>
            </w:pPr>
            <w:ins w:id="2112" w:author="Raj Kesarapalli" w:date="2023-07-27T14:53:00Z">
              <w:r w:rsidRPr="005E7407">
                <w:rPr>
                  <w:rFonts w:ascii="Menlo" w:eastAsia="Times New Roman" w:hAnsi="Menlo" w:cs="Menlo"/>
                  <w:color w:val="1F2328"/>
                  <w:sz w:val="20"/>
                  <w:szCs w:val="20"/>
                  <w:lang w:bidi="ar-SA"/>
                </w:rPr>
                <w:t>coverity_stream_name</w:t>
              </w:r>
            </w:ins>
          </w:p>
        </w:tc>
        <w:tc>
          <w:tcPr>
            <w:tcW w:w="0" w:type="auto"/>
            <w:tcMar>
              <w:top w:w="90" w:type="dxa"/>
              <w:left w:w="195" w:type="dxa"/>
              <w:bottom w:w="90" w:type="dxa"/>
              <w:right w:w="195" w:type="dxa"/>
            </w:tcMar>
            <w:vAlign w:val="center"/>
            <w:hideMark/>
          </w:tcPr>
          <w:p w14:paraId="3289D235" w14:textId="3761AF13" w:rsidR="005E7407" w:rsidRPr="005E7407" w:rsidRDefault="005E7407" w:rsidP="005E7407">
            <w:pPr>
              <w:widowControl/>
              <w:autoSpaceDE/>
              <w:autoSpaceDN/>
              <w:rPr>
                <w:ins w:id="2113" w:author="Raj Kesarapalli" w:date="2023-07-27T14:53:00Z"/>
                <w:rFonts w:ascii="Segoe UI" w:eastAsia="Times New Roman" w:hAnsi="Segoe UI" w:cs="Segoe UI"/>
                <w:color w:val="1F2328"/>
                <w:sz w:val="24"/>
                <w:szCs w:val="24"/>
                <w:lang w:bidi="ar-SA"/>
              </w:rPr>
            </w:pPr>
            <w:ins w:id="2114" w:author="Raj Kesarapalli" w:date="2023-07-27T15:02:00Z">
              <w:r>
                <w:rPr>
                  <w:rFonts w:ascii="Segoe UI" w:eastAsia="Times New Roman" w:hAnsi="Segoe UI" w:cs="Segoe UI"/>
                  <w:color w:val="1F2328"/>
                  <w:sz w:val="24"/>
                  <w:szCs w:val="24"/>
                  <w:lang w:bidi="ar-SA"/>
                </w:rPr>
                <w:t>Coverity s</w:t>
              </w:r>
            </w:ins>
            <w:ins w:id="2115" w:author="Raj Kesarapalli" w:date="2023-07-27T14:53:00Z">
              <w:r w:rsidRPr="005E7407">
                <w:rPr>
                  <w:rFonts w:ascii="Segoe UI" w:eastAsia="Times New Roman" w:hAnsi="Segoe UI" w:cs="Segoe UI"/>
                  <w:color w:val="1F2328"/>
                  <w:sz w:val="24"/>
                  <w:szCs w:val="24"/>
                  <w:lang w:bidi="ar-SA"/>
                </w:rPr>
                <w:t>tream name</w:t>
              </w:r>
            </w:ins>
          </w:p>
        </w:tc>
        <w:tc>
          <w:tcPr>
            <w:tcW w:w="0" w:type="auto"/>
            <w:tcMar>
              <w:top w:w="90" w:type="dxa"/>
              <w:left w:w="195" w:type="dxa"/>
              <w:bottom w:w="90" w:type="dxa"/>
              <w:right w:w="195" w:type="dxa"/>
            </w:tcMar>
            <w:vAlign w:val="center"/>
            <w:hideMark/>
          </w:tcPr>
          <w:p w14:paraId="6C51F6AB" w14:textId="77777777" w:rsidR="005E7407" w:rsidRPr="005E7407" w:rsidRDefault="005E7407" w:rsidP="005E7407">
            <w:pPr>
              <w:widowControl/>
              <w:autoSpaceDE/>
              <w:autoSpaceDN/>
              <w:rPr>
                <w:ins w:id="2116" w:author="Raj Kesarapalli" w:date="2023-07-27T14:53:00Z"/>
                <w:rFonts w:ascii="Segoe UI" w:eastAsia="Times New Roman" w:hAnsi="Segoe UI" w:cs="Segoe UI"/>
                <w:color w:val="1F2328"/>
                <w:sz w:val="24"/>
                <w:szCs w:val="24"/>
                <w:lang w:bidi="ar-SA"/>
              </w:rPr>
            </w:pPr>
            <w:ins w:id="2117" w:author="Raj Kesarapalli" w:date="2023-07-27T14:53:00Z">
              <w:r w:rsidRPr="005E7407">
                <w:rPr>
                  <w:rFonts w:ascii="Segoe UI" w:eastAsia="Times New Roman" w:hAnsi="Segoe UI" w:cs="Segoe UI"/>
                  <w:color w:val="1F2328"/>
                  <w:sz w:val="24"/>
                  <w:szCs w:val="24"/>
                  <w:lang w:bidi="ar-SA"/>
                </w:rPr>
                <w:t>Mandatory</w:t>
              </w:r>
            </w:ins>
          </w:p>
        </w:tc>
      </w:tr>
      <w:tr w:rsidR="005E7407" w:rsidRPr="005E7407" w14:paraId="08F90036" w14:textId="77777777" w:rsidTr="005E7407">
        <w:trPr>
          <w:ins w:id="2118" w:author="Raj Kesarapalli" w:date="2023-07-27T14:53:00Z"/>
        </w:trPr>
        <w:tc>
          <w:tcPr>
            <w:tcW w:w="0" w:type="auto"/>
            <w:tcMar>
              <w:top w:w="90" w:type="dxa"/>
              <w:left w:w="195" w:type="dxa"/>
              <w:bottom w:w="90" w:type="dxa"/>
              <w:right w:w="195" w:type="dxa"/>
            </w:tcMar>
            <w:vAlign w:val="center"/>
            <w:hideMark/>
          </w:tcPr>
          <w:p w14:paraId="4D15E51C" w14:textId="77777777" w:rsidR="005E7407" w:rsidRPr="005E7407" w:rsidRDefault="005E7407" w:rsidP="005E7407">
            <w:pPr>
              <w:widowControl/>
              <w:autoSpaceDE/>
              <w:autoSpaceDN/>
              <w:rPr>
                <w:ins w:id="2119" w:author="Raj Kesarapalli" w:date="2023-07-27T14:53:00Z"/>
                <w:rFonts w:ascii="Segoe UI" w:eastAsia="Times New Roman" w:hAnsi="Segoe UI" w:cs="Segoe UI"/>
                <w:color w:val="1F2328"/>
                <w:sz w:val="24"/>
                <w:szCs w:val="24"/>
                <w:lang w:bidi="ar-SA"/>
              </w:rPr>
            </w:pPr>
            <w:ins w:id="2120" w:author="Raj Kesarapalli" w:date="2023-07-27T14:53:00Z">
              <w:r w:rsidRPr="005E7407">
                <w:rPr>
                  <w:rFonts w:ascii="Menlo" w:eastAsia="Times New Roman" w:hAnsi="Menlo" w:cs="Menlo"/>
                  <w:color w:val="1F2328"/>
                  <w:sz w:val="20"/>
                  <w:szCs w:val="20"/>
                  <w:lang w:bidi="ar-SA"/>
                </w:rPr>
                <w:t>coverity_install_directory</w:t>
              </w:r>
            </w:ins>
          </w:p>
        </w:tc>
        <w:tc>
          <w:tcPr>
            <w:tcW w:w="0" w:type="auto"/>
            <w:tcMar>
              <w:top w:w="90" w:type="dxa"/>
              <w:left w:w="195" w:type="dxa"/>
              <w:bottom w:w="90" w:type="dxa"/>
              <w:right w:w="195" w:type="dxa"/>
            </w:tcMar>
            <w:vAlign w:val="center"/>
            <w:hideMark/>
          </w:tcPr>
          <w:p w14:paraId="5C0332BF" w14:textId="409BD40C" w:rsidR="005E7407" w:rsidRPr="005E7407" w:rsidRDefault="005E7407" w:rsidP="005E7407">
            <w:pPr>
              <w:widowControl/>
              <w:autoSpaceDE/>
              <w:autoSpaceDN/>
              <w:rPr>
                <w:ins w:id="2121" w:author="Raj Kesarapalli" w:date="2023-07-27T14:53:00Z"/>
                <w:rFonts w:ascii="Segoe UI" w:eastAsia="Times New Roman" w:hAnsi="Segoe UI" w:cs="Segoe UI"/>
                <w:color w:val="1F2328"/>
                <w:sz w:val="24"/>
                <w:szCs w:val="24"/>
                <w:lang w:bidi="ar-SA"/>
              </w:rPr>
            </w:pPr>
            <w:ins w:id="2122" w:author="Raj Kesarapalli" w:date="2023-07-27T15:03:00Z">
              <w:r>
                <w:rPr>
                  <w:rFonts w:ascii="Segoe UI" w:eastAsia="Times New Roman" w:hAnsi="Segoe UI" w:cs="Segoe UI"/>
                  <w:color w:val="1F2328"/>
                  <w:sz w:val="24"/>
                  <w:szCs w:val="24"/>
                  <w:lang w:bidi="ar-SA"/>
                </w:rPr>
                <w:t>Installation directory of Coverity</w:t>
              </w:r>
            </w:ins>
          </w:p>
        </w:tc>
        <w:tc>
          <w:tcPr>
            <w:tcW w:w="0" w:type="auto"/>
            <w:tcMar>
              <w:top w:w="90" w:type="dxa"/>
              <w:left w:w="195" w:type="dxa"/>
              <w:bottom w:w="90" w:type="dxa"/>
              <w:right w:w="195" w:type="dxa"/>
            </w:tcMar>
            <w:vAlign w:val="center"/>
            <w:hideMark/>
          </w:tcPr>
          <w:p w14:paraId="01BE9F7C" w14:textId="77777777" w:rsidR="005E7407" w:rsidRPr="005E7407" w:rsidRDefault="005E7407" w:rsidP="005E7407">
            <w:pPr>
              <w:widowControl/>
              <w:autoSpaceDE/>
              <w:autoSpaceDN/>
              <w:rPr>
                <w:ins w:id="2123" w:author="Raj Kesarapalli" w:date="2023-07-27T14:53:00Z"/>
                <w:rFonts w:ascii="Segoe UI" w:eastAsia="Times New Roman" w:hAnsi="Segoe UI" w:cs="Segoe UI"/>
                <w:color w:val="1F2328"/>
                <w:sz w:val="24"/>
                <w:szCs w:val="24"/>
                <w:lang w:bidi="ar-SA"/>
              </w:rPr>
            </w:pPr>
            <w:ins w:id="2124" w:author="Raj Kesarapalli" w:date="2023-07-27T14:53:00Z">
              <w:r w:rsidRPr="005E7407">
                <w:rPr>
                  <w:rFonts w:ascii="Segoe UI" w:eastAsia="Times New Roman" w:hAnsi="Segoe UI" w:cs="Segoe UI"/>
                  <w:color w:val="1F2328"/>
                  <w:sz w:val="24"/>
                  <w:szCs w:val="24"/>
                  <w:lang w:bidi="ar-SA"/>
                </w:rPr>
                <w:t>Optional</w:t>
              </w:r>
            </w:ins>
          </w:p>
        </w:tc>
      </w:tr>
      <w:tr w:rsidR="005E7407" w:rsidRPr="005E7407" w14:paraId="32D1B3A0" w14:textId="77777777" w:rsidTr="005E7407">
        <w:trPr>
          <w:ins w:id="2125" w:author="Raj Kesarapalli" w:date="2023-07-27T14:53:00Z"/>
        </w:trPr>
        <w:tc>
          <w:tcPr>
            <w:tcW w:w="0" w:type="auto"/>
            <w:tcMar>
              <w:top w:w="90" w:type="dxa"/>
              <w:left w:w="195" w:type="dxa"/>
              <w:bottom w:w="90" w:type="dxa"/>
              <w:right w:w="195" w:type="dxa"/>
            </w:tcMar>
            <w:vAlign w:val="center"/>
            <w:hideMark/>
          </w:tcPr>
          <w:p w14:paraId="5389D8E2" w14:textId="77777777" w:rsidR="005E7407" w:rsidRPr="005E7407" w:rsidRDefault="005E7407" w:rsidP="005E7407">
            <w:pPr>
              <w:widowControl/>
              <w:autoSpaceDE/>
              <w:autoSpaceDN/>
              <w:rPr>
                <w:ins w:id="2126" w:author="Raj Kesarapalli" w:date="2023-07-27T14:53:00Z"/>
                <w:rFonts w:ascii="Segoe UI" w:eastAsia="Times New Roman" w:hAnsi="Segoe UI" w:cs="Segoe UI"/>
                <w:color w:val="1F2328"/>
                <w:sz w:val="24"/>
                <w:szCs w:val="24"/>
                <w:lang w:bidi="ar-SA"/>
              </w:rPr>
            </w:pPr>
            <w:ins w:id="2127" w:author="Raj Kesarapalli" w:date="2023-07-27T14:53:00Z">
              <w:r w:rsidRPr="005E7407">
                <w:rPr>
                  <w:rFonts w:ascii="Menlo" w:eastAsia="Times New Roman" w:hAnsi="Menlo" w:cs="Menlo"/>
                  <w:color w:val="1F2328"/>
                  <w:sz w:val="20"/>
                  <w:szCs w:val="20"/>
                  <w:lang w:bidi="ar-SA"/>
                </w:rPr>
                <w:t>coverity_policy_view</w:t>
              </w:r>
            </w:ins>
          </w:p>
        </w:tc>
        <w:tc>
          <w:tcPr>
            <w:tcW w:w="0" w:type="auto"/>
            <w:tcMar>
              <w:top w:w="90" w:type="dxa"/>
              <w:left w:w="195" w:type="dxa"/>
              <w:bottom w:w="90" w:type="dxa"/>
              <w:right w:w="195" w:type="dxa"/>
            </w:tcMar>
            <w:vAlign w:val="center"/>
            <w:hideMark/>
          </w:tcPr>
          <w:p w14:paraId="59A49106" w14:textId="66C32806" w:rsidR="005E7407" w:rsidRDefault="005E7407" w:rsidP="005E7407">
            <w:pPr>
              <w:widowControl/>
              <w:autoSpaceDE/>
              <w:autoSpaceDN/>
              <w:rPr>
                <w:ins w:id="2128" w:author="Raj Kesarapalli" w:date="2023-07-27T15:04:00Z"/>
              </w:rPr>
            </w:pPr>
            <w:ins w:id="2129" w:author="Raj Kesarapalli" w:date="2023-07-27T15:04:00Z">
              <w:r>
                <w:t xml:space="preserve">ID or name of </w:t>
              </w:r>
              <w:r>
                <w:t xml:space="preserve">policy view to be used to </w:t>
              </w:r>
              <w:r>
                <w:t>enforce the “break the build” policy.</w:t>
              </w:r>
            </w:ins>
          </w:p>
          <w:p w14:paraId="298776A8" w14:textId="77777777" w:rsidR="005E7407" w:rsidRDefault="005E7407" w:rsidP="005E7407">
            <w:pPr>
              <w:widowControl/>
              <w:autoSpaceDE/>
              <w:autoSpaceDN/>
              <w:rPr>
                <w:ins w:id="2130" w:author="Raj Kesarapalli" w:date="2023-07-27T15:04:00Z"/>
                <w:rFonts w:ascii="Segoe UI" w:eastAsia="Times New Roman" w:hAnsi="Segoe UI" w:cs="Segoe UI"/>
                <w:color w:val="1F2328"/>
                <w:sz w:val="24"/>
                <w:szCs w:val="24"/>
                <w:lang w:bidi="ar-SA"/>
              </w:rPr>
            </w:pPr>
          </w:p>
          <w:p w14:paraId="6A522896" w14:textId="6BF23420" w:rsidR="005E7407" w:rsidRPr="005E7407" w:rsidRDefault="005E7407" w:rsidP="005E7407">
            <w:pPr>
              <w:widowControl/>
              <w:autoSpaceDE/>
              <w:autoSpaceDN/>
              <w:rPr>
                <w:ins w:id="2131" w:author="Raj Kesarapalli" w:date="2023-07-27T14:53:00Z"/>
                <w:rFonts w:ascii="Segoe UI" w:eastAsia="Times New Roman" w:hAnsi="Segoe UI" w:cs="Segoe UI"/>
                <w:color w:val="1F2328"/>
                <w:sz w:val="24"/>
                <w:szCs w:val="24"/>
                <w:lang w:bidi="ar-SA"/>
              </w:rPr>
            </w:pPr>
            <w:ins w:id="2132" w:author="Raj Kesarapalli" w:date="2023-07-27T14:53:00Z">
              <w:r w:rsidRPr="005E7407">
                <w:rPr>
                  <w:rFonts w:ascii="Segoe UI" w:eastAsia="Times New Roman" w:hAnsi="Segoe UI" w:cs="Segoe UI"/>
                  <w:color w:val="1F2328"/>
                  <w:sz w:val="24"/>
                  <w:szCs w:val="24"/>
                  <w:lang w:bidi="ar-SA"/>
                </w:rPr>
                <w:t xml:space="preserve">If </w:t>
              </w:r>
            </w:ins>
            <w:ins w:id="2133" w:author="Raj Kesarapalli" w:date="2023-07-27T15:04:00Z">
              <w:r>
                <w:rPr>
                  <w:rFonts w:ascii="Segoe UI" w:eastAsia="Times New Roman" w:hAnsi="Segoe UI" w:cs="Segoe UI"/>
                  <w:color w:val="1F2328"/>
                  <w:sz w:val="24"/>
                  <w:szCs w:val="24"/>
                  <w:lang w:bidi="ar-SA"/>
                </w:rPr>
                <w:t>issues</w:t>
              </w:r>
            </w:ins>
            <w:ins w:id="2134" w:author="Raj Kesarapalli" w:date="2023-07-27T14:53:00Z">
              <w:r w:rsidRPr="005E7407">
                <w:rPr>
                  <w:rFonts w:ascii="Segoe UI" w:eastAsia="Times New Roman" w:hAnsi="Segoe UI" w:cs="Segoe UI"/>
                  <w:color w:val="1F2328"/>
                  <w:sz w:val="24"/>
                  <w:szCs w:val="24"/>
                  <w:lang w:bidi="ar-SA"/>
                </w:rPr>
                <w:t xml:space="preserve"> are found </w:t>
              </w:r>
            </w:ins>
            <w:ins w:id="2135" w:author="Raj Kesarapalli" w:date="2023-07-27T15:05:00Z">
              <w:r>
                <w:rPr>
                  <w:rFonts w:ascii="Segoe UI" w:eastAsia="Times New Roman" w:hAnsi="Segoe UI" w:cs="Segoe UI"/>
                  <w:color w:val="1F2328"/>
                  <w:sz w:val="24"/>
                  <w:szCs w:val="24"/>
                  <w:lang w:bidi="ar-SA"/>
                </w:rPr>
                <w:t>in the specified</w:t>
              </w:r>
            </w:ins>
            <w:ins w:id="2136" w:author="Raj Kesarapalli" w:date="2023-07-27T14:53:00Z">
              <w:r w:rsidRPr="005E7407">
                <w:rPr>
                  <w:rFonts w:ascii="Segoe UI" w:eastAsia="Times New Roman" w:hAnsi="Segoe UI" w:cs="Segoe UI"/>
                  <w:color w:val="1F2328"/>
                  <w:sz w:val="24"/>
                  <w:szCs w:val="24"/>
                  <w:lang w:bidi="ar-SA"/>
                </w:rPr>
                <w:t xml:space="preserve"> this view</w:t>
              </w:r>
            </w:ins>
            <w:ins w:id="2137" w:author="Raj Kesarapalli" w:date="2023-07-27T15:05:00Z">
              <w:r>
                <w:rPr>
                  <w:rFonts w:ascii="Segoe UI" w:eastAsia="Times New Roman" w:hAnsi="Segoe UI" w:cs="Segoe UI"/>
                  <w:color w:val="1F2328"/>
                  <w:sz w:val="24"/>
                  <w:szCs w:val="24"/>
                  <w:lang w:bidi="ar-SA"/>
                </w:rPr>
                <w:t xml:space="preserve">, </w:t>
              </w:r>
            </w:ins>
            <w:ins w:id="2138" w:author="Raj Kesarapalli" w:date="2023-07-27T14:53:00Z">
              <w:r w:rsidRPr="005E7407">
                <w:rPr>
                  <w:rFonts w:ascii="Segoe UI" w:eastAsia="Times New Roman" w:hAnsi="Segoe UI" w:cs="Segoe UI"/>
                  <w:color w:val="1F2328"/>
                  <w:sz w:val="24"/>
                  <w:szCs w:val="24"/>
                  <w:lang w:bidi="ar-SA"/>
                </w:rPr>
                <w:t>build will be failed. </w:t>
              </w:r>
              <w:r w:rsidRPr="005E7407">
                <w:rPr>
                  <w:rFonts w:ascii="Segoe UI" w:eastAsia="Times New Roman" w:hAnsi="Segoe UI" w:cs="Segoe UI"/>
                  <w:color w:val="1F2328"/>
                  <w:sz w:val="24"/>
                  <w:szCs w:val="24"/>
                  <w:lang w:bidi="ar-SA"/>
                </w:rPr>
                <w:br/>
                <w:t>Example: </w:t>
              </w:r>
              <w:r w:rsidRPr="005E7407">
                <w:rPr>
                  <w:rFonts w:ascii="Menlo" w:eastAsia="Times New Roman" w:hAnsi="Menlo" w:cs="Menlo"/>
                  <w:color w:val="1F2328"/>
                  <w:sz w:val="20"/>
                  <w:szCs w:val="20"/>
                  <w:lang w:bidi="ar-SA"/>
                </w:rPr>
                <w:t>coverity_policy_view: '100001'</w:t>
              </w:r>
              <w:r w:rsidRPr="005E7407">
                <w:rPr>
                  <w:rFonts w:ascii="Segoe UI" w:eastAsia="Times New Roman" w:hAnsi="Segoe UI" w:cs="Segoe UI"/>
                  <w:color w:val="1F2328"/>
                  <w:sz w:val="24"/>
                  <w:szCs w:val="24"/>
                  <w:lang w:bidi="ar-SA"/>
                </w:rPr>
                <w:t> or </w:t>
              </w:r>
              <w:r w:rsidRPr="005E7407">
                <w:rPr>
                  <w:rFonts w:ascii="Menlo" w:eastAsia="Times New Roman" w:hAnsi="Menlo" w:cs="Menlo"/>
                  <w:color w:val="1F2328"/>
                  <w:sz w:val="20"/>
                  <w:szCs w:val="20"/>
                  <w:lang w:bidi="ar-SA"/>
                </w:rPr>
                <w:t>coverity_policy_view: 'Outstanding Issues'</w:t>
              </w:r>
              <w:r w:rsidRPr="005E7407">
                <w:rPr>
                  <w:rFonts w:ascii="Segoe UI" w:eastAsia="Times New Roman" w:hAnsi="Segoe UI" w:cs="Segoe UI"/>
                  <w:color w:val="1F2328"/>
                  <w:sz w:val="24"/>
                  <w:szCs w:val="24"/>
                  <w:lang w:bidi="ar-SA"/>
                </w:rPr>
                <w:t xml:space="preserve">  </w:t>
              </w:r>
            </w:ins>
          </w:p>
        </w:tc>
        <w:tc>
          <w:tcPr>
            <w:tcW w:w="0" w:type="auto"/>
            <w:tcMar>
              <w:top w:w="90" w:type="dxa"/>
              <w:left w:w="195" w:type="dxa"/>
              <w:bottom w:w="90" w:type="dxa"/>
              <w:right w:w="195" w:type="dxa"/>
            </w:tcMar>
            <w:vAlign w:val="center"/>
            <w:hideMark/>
          </w:tcPr>
          <w:p w14:paraId="6CEBF2E2" w14:textId="77777777" w:rsidR="005E7407" w:rsidRPr="005E7407" w:rsidRDefault="005E7407" w:rsidP="005E7407">
            <w:pPr>
              <w:widowControl/>
              <w:autoSpaceDE/>
              <w:autoSpaceDN/>
              <w:rPr>
                <w:ins w:id="2139" w:author="Raj Kesarapalli" w:date="2023-07-27T14:53:00Z"/>
                <w:rFonts w:ascii="Segoe UI" w:eastAsia="Times New Roman" w:hAnsi="Segoe UI" w:cs="Segoe UI"/>
                <w:color w:val="1F2328"/>
                <w:sz w:val="24"/>
                <w:szCs w:val="24"/>
                <w:lang w:bidi="ar-SA"/>
              </w:rPr>
            </w:pPr>
            <w:ins w:id="2140" w:author="Raj Kesarapalli" w:date="2023-07-27T14:53:00Z">
              <w:r w:rsidRPr="005E7407">
                <w:rPr>
                  <w:rFonts w:ascii="Segoe UI" w:eastAsia="Times New Roman" w:hAnsi="Segoe UI" w:cs="Segoe UI"/>
                  <w:color w:val="1F2328"/>
                  <w:sz w:val="24"/>
                  <w:szCs w:val="24"/>
                  <w:lang w:bidi="ar-SA"/>
                </w:rPr>
                <w:t>Optional</w:t>
              </w:r>
            </w:ins>
          </w:p>
        </w:tc>
      </w:tr>
      <w:tr w:rsidR="005E7407" w:rsidRPr="005E7407" w14:paraId="63D456BC" w14:textId="77777777" w:rsidTr="005E7407">
        <w:trPr>
          <w:ins w:id="2141" w:author="Raj Kesarapalli" w:date="2023-07-27T14:53:00Z"/>
        </w:trPr>
        <w:tc>
          <w:tcPr>
            <w:tcW w:w="0" w:type="auto"/>
            <w:tcMar>
              <w:top w:w="90" w:type="dxa"/>
              <w:left w:w="195" w:type="dxa"/>
              <w:bottom w:w="90" w:type="dxa"/>
              <w:right w:w="195" w:type="dxa"/>
            </w:tcMar>
            <w:vAlign w:val="center"/>
            <w:hideMark/>
          </w:tcPr>
          <w:p w14:paraId="31E4CDC7" w14:textId="77777777" w:rsidR="005E7407" w:rsidRPr="005E7407" w:rsidRDefault="005E7407" w:rsidP="005E7407">
            <w:pPr>
              <w:widowControl/>
              <w:autoSpaceDE/>
              <w:autoSpaceDN/>
              <w:rPr>
                <w:ins w:id="2142" w:author="Raj Kesarapalli" w:date="2023-07-27T14:53:00Z"/>
                <w:rFonts w:ascii="Segoe UI" w:eastAsia="Times New Roman" w:hAnsi="Segoe UI" w:cs="Segoe UI"/>
                <w:color w:val="1F2328"/>
                <w:sz w:val="24"/>
                <w:szCs w:val="24"/>
                <w:lang w:bidi="ar-SA"/>
              </w:rPr>
            </w:pPr>
            <w:ins w:id="2143" w:author="Raj Kesarapalli" w:date="2023-07-27T14:53:00Z">
              <w:r w:rsidRPr="005E7407">
                <w:rPr>
                  <w:rFonts w:ascii="Menlo" w:eastAsia="Times New Roman" w:hAnsi="Menlo" w:cs="Menlo"/>
                  <w:color w:val="1F2328"/>
                  <w:sz w:val="20"/>
                  <w:szCs w:val="20"/>
                  <w:lang w:bidi="ar-SA"/>
                </w:rPr>
                <w:lastRenderedPageBreak/>
                <w:t>coverity_automation_prcomment</w:t>
              </w:r>
            </w:ins>
          </w:p>
        </w:tc>
        <w:tc>
          <w:tcPr>
            <w:tcW w:w="0" w:type="auto"/>
            <w:tcMar>
              <w:top w:w="90" w:type="dxa"/>
              <w:left w:w="195" w:type="dxa"/>
              <w:bottom w:w="90" w:type="dxa"/>
              <w:right w:w="195" w:type="dxa"/>
            </w:tcMar>
            <w:vAlign w:val="center"/>
            <w:hideMark/>
          </w:tcPr>
          <w:p w14:paraId="5B2A7A88" w14:textId="5DD6E18F" w:rsidR="005E7407" w:rsidRDefault="005E7407" w:rsidP="005E7407">
            <w:pPr>
              <w:widowControl/>
              <w:autoSpaceDE/>
              <w:autoSpaceDN/>
              <w:rPr>
                <w:ins w:id="2144" w:author="Raj Kesarapalli" w:date="2023-07-27T15:06:00Z"/>
                <w:rFonts w:ascii="Segoe UI" w:eastAsia="Times New Roman" w:hAnsi="Segoe UI" w:cs="Segoe UI"/>
                <w:color w:val="1F2328"/>
                <w:sz w:val="24"/>
                <w:szCs w:val="24"/>
                <w:lang w:bidi="ar-SA"/>
              </w:rPr>
            </w:pPr>
            <w:ins w:id="2145" w:author="Raj Kesarapalli" w:date="2023-07-27T15:06:00Z">
              <w:r>
                <w:rPr>
                  <w:rFonts w:ascii="Segoe UI" w:eastAsia="Times New Roman" w:hAnsi="Segoe UI" w:cs="Segoe UI"/>
                  <w:color w:val="1F2328"/>
                  <w:sz w:val="24"/>
                  <w:szCs w:val="24"/>
                  <w:lang w:bidi="ar-SA"/>
                </w:rPr>
                <w:t>Option</w:t>
              </w:r>
              <w:r w:rsidRPr="005E7407">
                <w:rPr>
                  <w:rFonts w:ascii="Segoe UI" w:eastAsia="Times New Roman" w:hAnsi="Segoe UI" w:cs="Segoe UI"/>
                  <w:color w:val="1F2328"/>
                  <w:sz w:val="24"/>
                  <w:szCs w:val="24"/>
                  <w:lang w:bidi="ar-SA"/>
                </w:rPr>
                <w:t xml:space="preserve"> to enable automatic </w:t>
              </w:r>
              <w:r>
                <w:rPr>
                  <w:rFonts w:ascii="Segoe UI" w:eastAsia="Times New Roman" w:hAnsi="Segoe UI" w:cs="Segoe UI"/>
                  <w:color w:val="1F2328"/>
                  <w:sz w:val="24"/>
                  <w:szCs w:val="24"/>
                  <w:lang w:bidi="ar-SA"/>
                </w:rPr>
                <w:t xml:space="preserve">creation </w:t>
              </w:r>
              <w:r w:rsidRPr="005E7407">
                <w:rPr>
                  <w:rFonts w:ascii="Segoe UI" w:eastAsia="Times New Roman" w:hAnsi="Segoe UI" w:cs="Segoe UI"/>
                  <w:color w:val="1F2328"/>
                  <w:sz w:val="24"/>
                  <w:szCs w:val="24"/>
                  <w:lang w:bidi="ar-SA"/>
                </w:rPr>
                <w:t>pull request comment</w:t>
              </w:r>
              <w:r>
                <w:rPr>
                  <w:rFonts w:ascii="Segoe UI" w:eastAsia="Times New Roman" w:hAnsi="Segoe UI" w:cs="Segoe UI"/>
                  <w:color w:val="1F2328"/>
                  <w:sz w:val="24"/>
                  <w:szCs w:val="24"/>
                  <w:lang w:bidi="ar-SA"/>
                </w:rPr>
                <w:t>s</w:t>
              </w:r>
              <w:r w:rsidRPr="005E7407">
                <w:rPr>
                  <w:rFonts w:ascii="Segoe UI" w:eastAsia="Times New Roman" w:hAnsi="Segoe UI" w:cs="Segoe UI"/>
                  <w:color w:val="1F2328"/>
                  <w:sz w:val="24"/>
                  <w:szCs w:val="24"/>
                  <w:lang w:bidi="ar-SA"/>
                </w:rPr>
                <w:t xml:space="preserve"> </w:t>
              </w:r>
              <w:r>
                <w:rPr>
                  <w:rFonts w:ascii="Segoe UI" w:eastAsia="Times New Roman" w:hAnsi="Segoe UI" w:cs="Segoe UI"/>
                  <w:color w:val="1F2328"/>
                  <w:sz w:val="24"/>
                  <w:szCs w:val="24"/>
                  <w:lang w:bidi="ar-SA"/>
                </w:rPr>
                <w:t>for new issues found in the pull request</w:t>
              </w:r>
              <w:r>
                <w:rPr>
                  <w:rFonts w:ascii="Segoe UI" w:eastAsia="Times New Roman" w:hAnsi="Segoe UI" w:cs="Segoe UI"/>
                  <w:color w:val="1F2328"/>
                  <w:sz w:val="24"/>
                  <w:szCs w:val="24"/>
                  <w:lang w:bidi="ar-SA"/>
                </w:rPr>
                <w:t>.</w:t>
              </w:r>
            </w:ins>
          </w:p>
          <w:p w14:paraId="4DE72D46" w14:textId="77777777" w:rsidR="005E7407" w:rsidRDefault="005E7407" w:rsidP="005E7407">
            <w:pPr>
              <w:widowControl/>
              <w:autoSpaceDE/>
              <w:autoSpaceDN/>
              <w:rPr>
                <w:ins w:id="2146" w:author="Raj Kesarapalli" w:date="2023-07-27T15:05:00Z"/>
                <w:rFonts w:ascii="Segoe UI" w:eastAsia="Times New Roman" w:hAnsi="Segoe UI" w:cs="Segoe UI"/>
                <w:color w:val="1F2328"/>
                <w:sz w:val="24"/>
                <w:szCs w:val="24"/>
                <w:lang w:bidi="ar-SA"/>
              </w:rPr>
            </w:pPr>
          </w:p>
          <w:p w14:paraId="2CE81ED3" w14:textId="77777777" w:rsidR="005E7407" w:rsidRDefault="005E7407" w:rsidP="005E7407">
            <w:pPr>
              <w:widowControl/>
              <w:autoSpaceDE/>
              <w:autoSpaceDN/>
              <w:rPr>
                <w:ins w:id="2147" w:author="Raj Kesarapalli" w:date="2023-07-27T15:06:00Z"/>
                <w:rFonts w:ascii="Segoe UI" w:eastAsia="Times New Roman" w:hAnsi="Segoe UI" w:cs="Segoe UI"/>
                <w:color w:val="1F2328"/>
                <w:sz w:val="24"/>
                <w:szCs w:val="24"/>
                <w:lang w:bidi="ar-SA"/>
              </w:rPr>
            </w:pPr>
            <w:ins w:id="2148" w:author="Raj Kesarapalli" w:date="2023-07-27T14:53:00Z">
              <w:r w:rsidRPr="005E7407">
                <w:rPr>
                  <w:rFonts w:ascii="Segoe UI" w:eastAsia="Times New Roman" w:hAnsi="Segoe UI" w:cs="Segoe UI"/>
                  <w:color w:val="1F2328"/>
                  <w:sz w:val="24"/>
                  <w:szCs w:val="24"/>
                  <w:lang w:bidi="ar-SA"/>
                </w:rPr>
                <w:t>Merge Request must be created first from feature branch to main branch to run Coverity PR Comment. </w:t>
              </w:r>
              <w:r w:rsidRPr="005E7407">
                <w:rPr>
                  <w:rFonts w:ascii="Segoe UI" w:eastAsia="Times New Roman" w:hAnsi="Segoe UI" w:cs="Segoe UI"/>
                  <w:color w:val="1F2328"/>
                  <w:sz w:val="24"/>
                  <w:szCs w:val="24"/>
                  <w:lang w:bidi="ar-SA"/>
                </w:rPr>
                <w:br/>
              </w:r>
            </w:ins>
          </w:p>
          <w:p w14:paraId="31B71E2A" w14:textId="7DAFDA27" w:rsidR="005E7407" w:rsidRPr="005E7407" w:rsidRDefault="005E7407" w:rsidP="005E7407">
            <w:pPr>
              <w:widowControl/>
              <w:autoSpaceDE/>
              <w:autoSpaceDN/>
              <w:rPr>
                <w:ins w:id="2149" w:author="Raj Kesarapalli" w:date="2023-07-27T14:53:00Z"/>
                <w:rFonts w:ascii="Segoe UI" w:eastAsia="Times New Roman" w:hAnsi="Segoe UI" w:cs="Segoe UI"/>
                <w:color w:val="1F2328"/>
                <w:sz w:val="24"/>
                <w:szCs w:val="24"/>
                <w:lang w:bidi="ar-SA"/>
              </w:rPr>
            </w:pPr>
            <w:ins w:id="2150" w:author="Raj Kesarapalli" w:date="2023-07-27T15:06:00Z">
              <w:r>
                <w:rPr>
                  <w:rFonts w:ascii="Segoe UI" w:eastAsia="Times New Roman" w:hAnsi="Segoe UI" w:cs="Segoe UI"/>
                  <w:color w:val="1F2328"/>
                  <w:sz w:val="24"/>
                  <w:szCs w:val="24"/>
                  <w:lang w:bidi="ar-SA"/>
                </w:rPr>
                <w:t>Default: false</w:t>
              </w:r>
            </w:ins>
          </w:p>
        </w:tc>
        <w:tc>
          <w:tcPr>
            <w:tcW w:w="0" w:type="auto"/>
            <w:tcMar>
              <w:top w:w="90" w:type="dxa"/>
              <w:left w:w="195" w:type="dxa"/>
              <w:bottom w:w="90" w:type="dxa"/>
              <w:right w:w="195" w:type="dxa"/>
            </w:tcMar>
            <w:vAlign w:val="center"/>
            <w:hideMark/>
          </w:tcPr>
          <w:p w14:paraId="590D070D" w14:textId="77777777" w:rsidR="005E7407" w:rsidRPr="005E7407" w:rsidRDefault="005E7407" w:rsidP="005E7407">
            <w:pPr>
              <w:widowControl/>
              <w:autoSpaceDE/>
              <w:autoSpaceDN/>
              <w:rPr>
                <w:ins w:id="2151" w:author="Raj Kesarapalli" w:date="2023-07-27T14:53:00Z"/>
                <w:rFonts w:ascii="Segoe UI" w:eastAsia="Times New Roman" w:hAnsi="Segoe UI" w:cs="Segoe UI"/>
                <w:color w:val="1F2328"/>
                <w:sz w:val="24"/>
                <w:szCs w:val="24"/>
                <w:lang w:bidi="ar-SA"/>
              </w:rPr>
            </w:pPr>
            <w:ins w:id="2152" w:author="Raj Kesarapalli" w:date="2023-07-27T14:53:00Z">
              <w:r w:rsidRPr="005E7407">
                <w:rPr>
                  <w:rFonts w:ascii="Segoe UI" w:eastAsia="Times New Roman" w:hAnsi="Segoe UI" w:cs="Segoe UI"/>
                  <w:color w:val="1F2328"/>
                  <w:sz w:val="24"/>
                  <w:szCs w:val="24"/>
                  <w:lang w:bidi="ar-SA"/>
                </w:rPr>
                <w:t>Optional</w:t>
              </w:r>
            </w:ins>
          </w:p>
        </w:tc>
      </w:tr>
      <w:tr w:rsidR="005E7407" w:rsidRPr="005E7407" w14:paraId="01017A35" w14:textId="77777777" w:rsidTr="005E7407">
        <w:trPr>
          <w:ins w:id="2153" w:author="Raj Kesarapalli" w:date="2023-07-27T14:53:00Z"/>
        </w:trPr>
        <w:tc>
          <w:tcPr>
            <w:tcW w:w="0" w:type="auto"/>
            <w:tcMar>
              <w:top w:w="90" w:type="dxa"/>
              <w:left w:w="195" w:type="dxa"/>
              <w:bottom w:w="90" w:type="dxa"/>
              <w:right w:w="195" w:type="dxa"/>
            </w:tcMar>
            <w:vAlign w:val="center"/>
            <w:hideMark/>
          </w:tcPr>
          <w:p w14:paraId="64106268" w14:textId="77777777" w:rsidR="005E7407" w:rsidRPr="005E7407" w:rsidRDefault="005E7407" w:rsidP="005E7407">
            <w:pPr>
              <w:widowControl/>
              <w:autoSpaceDE/>
              <w:autoSpaceDN/>
              <w:rPr>
                <w:ins w:id="2154" w:author="Raj Kesarapalli" w:date="2023-07-27T14:53:00Z"/>
                <w:rFonts w:ascii="Segoe UI" w:eastAsia="Times New Roman" w:hAnsi="Segoe UI" w:cs="Segoe UI"/>
                <w:color w:val="1F2328"/>
                <w:sz w:val="24"/>
                <w:szCs w:val="24"/>
                <w:lang w:bidi="ar-SA"/>
              </w:rPr>
            </w:pPr>
            <w:ins w:id="2155" w:author="Raj Kesarapalli" w:date="2023-07-27T14:53:00Z">
              <w:r w:rsidRPr="005E7407">
                <w:rPr>
                  <w:rFonts w:ascii="Menlo" w:eastAsia="Times New Roman" w:hAnsi="Menlo" w:cs="Menlo"/>
                  <w:color w:val="1F2328"/>
                  <w:sz w:val="20"/>
                  <w:szCs w:val="20"/>
                  <w:lang w:bidi="ar-SA"/>
                </w:rPr>
                <w:t>github_token</w:t>
              </w:r>
            </w:ins>
          </w:p>
        </w:tc>
        <w:tc>
          <w:tcPr>
            <w:tcW w:w="0" w:type="auto"/>
            <w:tcMar>
              <w:top w:w="90" w:type="dxa"/>
              <w:left w:w="195" w:type="dxa"/>
              <w:bottom w:w="90" w:type="dxa"/>
              <w:right w:w="195" w:type="dxa"/>
            </w:tcMar>
            <w:vAlign w:val="center"/>
            <w:hideMark/>
          </w:tcPr>
          <w:p w14:paraId="639C1023" w14:textId="77777777" w:rsidR="005E7407" w:rsidRPr="005E7407" w:rsidRDefault="005E7407" w:rsidP="005E7407">
            <w:pPr>
              <w:widowControl/>
              <w:autoSpaceDE/>
              <w:autoSpaceDN/>
              <w:rPr>
                <w:ins w:id="2156" w:author="Raj Kesarapalli" w:date="2023-07-27T14:53:00Z"/>
                <w:rFonts w:ascii="Segoe UI" w:eastAsia="Times New Roman" w:hAnsi="Segoe UI" w:cs="Segoe UI"/>
                <w:color w:val="1F2328"/>
                <w:sz w:val="24"/>
                <w:szCs w:val="24"/>
                <w:lang w:bidi="ar-SA"/>
              </w:rPr>
            </w:pPr>
            <w:ins w:id="2157" w:author="Raj Kesarapalli" w:date="2023-07-27T14:53:00Z">
              <w:r w:rsidRPr="005E7407">
                <w:rPr>
                  <w:rFonts w:ascii="Segoe UI" w:eastAsia="Times New Roman" w:hAnsi="Segoe UI" w:cs="Segoe UI"/>
                  <w:color w:val="1F2328"/>
                  <w:sz w:val="24"/>
                  <w:szCs w:val="24"/>
                  <w:lang w:bidi="ar-SA"/>
                </w:rPr>
                <w:t>GitHub Access Token </w:t>
              </w:r>
              <w:r w:rsidRPr="005E7407">
                <w:rPr>
                  <w:rFonts w:ascii="Segoe UI" w:eastAsia="Times New Roman" w:hAnsi="Segoe UI" w:cs="Segoe UI"/>
                  <w:color w:val="1F2328"/>
                  <w:sz w:val="24"/>
                  <w:szCs w:val="24"/>
                  <w:lang w:bidi="ar-SA"/>
                </w:rPr>
                <w:br/>
                <w:t>Example: </w:t>
              </w:r>
              <w:r w:rsidRPr="005E7407">
                <w:rPr>
                  <w:rFonts w:ascii="Menlo" w:eastAsia="Times New Roman" w:hAnsi="Menlo" w:cs="Menlo"/>
                  <w:color w:val="1F2328"/>
                  <w:sz w:val="20"/>
                  <w:szCs w:val="20"/>
                  <w:lang w:bidi="ar-SA"/>
                </w:rPr>
                <w:t>github_token: ${{ secrets.GITHUB_TOKEN }}</w:t>
              </w:r>
            </w:ins>
          </w:p>
        </w:tc>
        <w:tc>
          <w:tcPr>
            <w:tcW w:w="0" w:type="auto"/>
            <w:tcMar>
              <w:top w:w="90" w:type="dxa"/>
              <w:left w:w="195" w:type="dxa"/>
              <w:bottom w:w="90" w:type="dxa"/>
              <w:right w:w="195" w:type="dxa"/>
            </w:tcMar>
            <w:vAlign w:val="center"/>
            <w:hideMark/>
          </w:tcPr>
          <w:p w14:paraId="7523FF2E" w14:textId="77777777" w:rsidR="005E7407" w:rsidRPr="005E7407" w:rsidRDefault="005E7407" w:rsidP="005E7407">
            <w:pPr>
              <w:widowControl/>
              <w:autoSpaceDE/>
              <w:autoSpaceDN/>
              <w:rPr>
                <w:ins w:id="2158" w:author="Raj Kesarapalli" w:date="2023-07-27T14:53:00Z"/>
                <w:rFonts w:ascii="Segoe UI" w:eastAsia="Times New Roman" w:hAnsi="Segoe UI" w:cs="Segoe UI"/>
                <w:color w:val="1F2328"/>
                <w:sz w:val="24"/>
                <w:szCs w:val="24"/>
                <w:lang w:bidi="ar-SA"/>
              </w:rPr>
            </w:pPr>
            <w:ins w:id="2159" w:author="Raj Kesarapalli" w:date="2023-07-27T14:53:00Z">
              <w:r w:rsidRPr="005E7407">
                <w:rPr>
                  <w:rFonts w:ascii="Segoe UI" w:eastAsia="Times New Roman" w:hAnsi="Segoe UI" w:cs="Segoe UI"/>
                  <w:color w:val="1F2328"/>
                  <w:sz w:val="24"/>
                  <w:szCs w:val="24"/>
                  <w:lang w:bidi="ar-SA"/>
                </w:rPr>
                <w:t>Mandatory if coverity_automation_prcomment is set as true</w:t>
              </w:r>
            </w:ins>
          </w:p>
        </w:tc>
      </w:tr>
    </w:tbl>
    <w:p w14:paraId="30B9E559" w14:textId="77777777" w:rsidR="005E7407" w:rsidRPr="005E7407" w:rsidRDefault="005E7407" w:rsidP="005E7407">
      <w:pPr>
        <w:widowControl/>
        <w:autoSpaceDE/>
        <w:autoSpaceDN/>
        <w:rPr>
          <w:ins w:id="2160" w:author="Raj Kesarapalli" w:date="2023-07-27T14:53:00Z"/>
          <w:rFonts w:ascii="Times New Roman" w:eastAsia="Times New Roman" w:hAnsi="Times New Roman" w:cs="Times New Roman"/>
          <w:sz w:val="24"/>
          <w:szCs w:val="24"/>
          <w:lang w:bidi="ar-SA"/>
        </w:rPr>
      </w:pPr>
    </w:p>
    <w:p w14:paraId="5DABEC84" w14:textId="77777777" w:rsidR="005E7407" w:rsidRDefault="005E7407">
      <w:pPr>
        <w:pStyle w:val="BodyText"/>
        <w:spacing w:before="3"/>
        <w:rPr>
          <w:sz w:val="17"/>
        </w:rPr>
      </w:pPr>
    </w:p>
    <w:p w14:paraId="30E02A7B" w14:textId="77777777" w:rsidR="00D64DB2" w:rsidRDefault="0022516B">
      <w:pPr>
        <w:pStyle w:val="Heading2"/>
        <w:spacing w:before="92"/>
      </w:pPr>
      <w:bookmarkStart w:id="2161" w:name="Additional_GitHub_Configuration"/>
      <w:bookmarkStart w:id="2162" w:name="_bookmark24"/>
      <w:bookmarkEnd w:id="2161"/>
      <w:bookmarkEnd w:id="2162"/>
      <w:r>
        <w:t>Additional GitHub Configuration</w:t>
      </w:r>
    </w:p>
    <w:p w14:paraId="22CA7E03" w14:textId="77777777" w:rsidR="00D64DB2" w:rsidRDefault="0022516B">
      <w:pPr>
        <w:pStyle w:val="BodyText"/>
        <w:spacing w:before="213"/>
        <w:ind w:left="100"/>
      </w:pPr>
      <w:r>
        <w:t>The following parameters can be used for Polaris, Black Duck or Coverity Connect.</w:t>
      </w:r>
    </w:p>
    <w:p w14:paraId="4D50FDF3" w14:textId="77777777" w:rsidR="00D64DB2" w:rsidRDefault="00D64DB2">
      <w:pPr>
        <w:pStyle w:val="BodyText"/>
        <w:spacing w:before="5"/>
        <w:rPr>
          <w:sz w:val="30"/>
        </w:rPr>
      </w:pPr>
    </w:p>
    <w:p w14:paraId="372B2A58" w14:textId="270F4224" w:rsidR="00D64DB2" w:rsidRDefault="0022516B">
      <w:pPr>
        <w:pStyle w:val="ListParagraph"/>
        <w:numPr>
          <w:ilvl w:val="0"/>
          <w:numId w:val="7"/>
        </w:numPr>
        <w:tabs>
          <w:tab w:val="left" w:pos="700"/>
        </w:tabs>
        <w:ind w:left="700"/>
        <w:rPr>
          <w:sz w:val="20"/>
        </w:rPr>
      </w:pPr>
      <w:r>
        <w:rPr>
          <w:rFonts w:ascii="Courier New" w:hAnsi="Courier New"/>
          <w:sz w:val="16"/>
          <w:shd w:val="clear" w:color="auto" w:fill="EDEDED"/>
        </w:rPr>
        <w:t>synopsys_bridge_path</w:t>
      </w:r>
      <w:r>
        <w:rPr>
          <w:sz w:val="20"/>
        </w:rPr>
        <w:t xml:space="preserve">: Provides </w:t>
      </w:r>
      <w:ins w:id="2163" w:author="Raj Kesarapalli" w:date="2023-07-27T14:43:00Z">
        <w:r w:rsidR="00E9758E">
          <w:rPr>
            <w:sz w:val="20"/>
          </w:rPr>
          <w:t>the</w:t>
        </w:r>
      </w:ins>
      <w:del w:id="2164" w:author="Raj Kesarapalli" w:date="2023-07-27T14:43:00Z">
        <w:r w:rsidDel="00E9758E">
          <w:rPr>
            <w:sz w:val="20"/>
          </w:rPr>
          <w:delText>a</w:delText>
        </w:r>
      </w:del>
      <w:r>
        <w:rPr>
          <w:sz w:val="20"/>
        </w:rPr>
        <w:t xml:space="preserve"> path to Synopsys</w:t>
      </w:r>
      <w:r>
        <w:rPr>
          <w:spacing w:val="-12"/>
          <w:sz w:val="20"/>
        </w:rPr>
        <w:t xml:space="preserve"> </w:t>
      </w:r>
      <w:r>
        <w:rPr>
          <w:sz w:val="20"/>
        </w:rPr>
        <w:t>Bridge.</w:t>
      </w:r>
    </w:p>
    <w:p w14:paraId="0E044E5C" w14:textId="77777777" w:rsidR="00D64DB2" w:rsidRDefault="00C46513">
      <w:pPr>
        <w:pStyle w:val="BodyText"/>
        <w:spacing w:before="5"/>
        <w:rPr>
          <w:sz w:val="18"/>
        </w:rPr>
      </w:pPr>
      <w:r>
        <w:rPr>
          <w:noProof/>
        </w:rPr>
        <mc:AlternateContent>
          <mc:Choice Requires="wpg">
            <w:drawing>
              <wp:anchor distT="0" distB="0" distL="0" distR="0" simplePos="0" relativeHeight="251842560" behindDoc="1" locked="0" layoutInCell="1" allowOverlap="1" wp14:anchorId="0C2F1EF8" wp14:editId="0F153F53">
                <wp:simplePos x="0" y="0"/>
                <wp:positionH relativeFrom="page">
                  <wp:posOffset>1308100</wp:posOffset>
                </wp:positionH>
                <wp:positionV relativeFrom="paragraph">
                  <wp:posOffset>162560</wp:posOffset>
                </wp:positionV>
                <wp:extent cx="5543550" cy="1386840"/>
                <wp:effectExtent l="0" t="12700" r="6350" b="10160"/>
                <wp:wrapTopAndBottom/>
                <wp:docPr id="1015222884"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1386840"/>
                          <a:chOff x="2055" y="261"/>
                          <a:chExt cx="8730" cy="1660"/>
                        </a:xfrm>
                      </wpg:grpSpPr>
                      <wps:wsp>
                        <wps:cNvPr id="132331673" name="Freeform 68"/>
                        <wps:cNvSpPr>
                          <a:spLocks/>
                        </wps:cNvSpPr>
                        <wps:spPr bwMode="auto">
                          <a:xfrm>
                            <a:off x="2055" y="260"/>
                            <a:ext cx="8730" cy="1660"/>
                          </a:xfrm>
                          <a:custGeom>
                            <a:avLst/>
                            <a:gdLst>
                              <a:gd name="T0" fmla="+- 0 10635 2055"/>
                              <a:gd name="T1" fmla="*/ T0 w 8730"/>
                              <a:gd name="T2" fmla="+- 0 1921 261"/>
                              <a:gd name="T3" fmla="*/ 1921 h 1660"/>
                              <a:gd name="T4" fmla="+- 0 2205 2055"/>
                              <a:gd name="T5" fmla="*/ T4 w 8730"/>
                              <a:gd name="T6" fmla="+- 0 1921 261"/>
                              <a:gd name="T7" fmla="*/ 1921 h 1660"/>
                              <a:gd name="T8" fmla="+- 0 2147 2055"/>
                              <a:gd name="T9" fmla="*/ T8 w 8730"/>
                              <a:gd name="T10" fmla="+- 0 1909 261"/>
                              <a:gd name="T11" fmla="*/ 1909 h 1660"/>
                              <a:gd name="T12" fmla="+- 0 2099 2055"/>
                              <a:gd name="T13" fmla="*/ T12 w 8730"/>
                              <a:gd name="T14" fmla="+- 0 1877 261"/>
                              <a:gd name="T15" fmla="*/ 1877 h 1660"/>
                              <a:gd name="T16" fmla="+- 0 2067 2055"/>
                              <a:gd name="T17" fmla="*/ T16 w 8730"/>
                              <a:gd name="T18" fmla="+- 0 1829 261"/>
                              <a:gd name="T19" fmla="*/ 1829 h 1660"/>
                              <a:gd name="T20" fmla="+- 0 2055 2055"/>
                              <a:gd name="T21" fmla="*/ T20 w 8730"/>
                              <a:gd name="T22" fmla="+- 0 1771 261"/>
                              <a:gd name="T23" fmla="*/ 1771 h 1660"/>
                              <a:gd name="T24" fmla="+- 0 2055 2055"/>
                              <a:gd name="T25" fmla="*/ T24 w 8730"/>
                              <a:gd name="T26" fmla="+- 0 411 261"/>
                              <a:gd name="T27" fmla="*/ 411 h 1660"/>
                              <a:gd name="T28" fmla="+- 0 2067 2055"/>
                              <a:gd name="T29" fmla="*/ T28 w 8730"/>
                              <a:gd name="T30" fmla="+- 0 353 261"/>
                              <a:gd name="T31" fmla="*/ 353 h 1660"/>
                              <a:gd name="T32" fmla="+- 0 2099 2055"/>
                              <a:gd name="T33" fmla="*/ T32 w 8730"/>
                              <a:gd name="T34" fmla="+- 0 305 261"/>
                              <a:gd name="T35" fmla="*/ 305 h 1660"/>
                              <a:gd name="T36" fmla="+- 0 2147 2055"/>
                              <a:gd name="T37" fmla="*/ T36 w 8730"/>
                              <a:gd name="T38" fmla="+- 0 273 261"/>
                              <a:gd name="T39" fmla="*/ 273 h 1660"/>
                              <a:gd name="T40" fmla="+- 0 2205 2055"/>
                              <a:gd name="T41" fmla="*/ T40 w 8730"/>
                              <a:gd name="T42" fmla="+- 0 261 261"/>
                              <a:gd name="T43" fmla="*/ 261 h 1660"/>
                              <a:gd name="T44" fmla="+- 0 10635 2055"/>
                              <a:gd name="T45" fmla="*/ T44 w 8730"/>
                              <a:gd name="T46" fmla="+- 0 261 261"/>
                              <a:gd name="T47" fmla="*/ 261 h 1660"/>
                              <a:gd name="T48" fmla="+- 0 10693 2055"/>
                              <a:gd name="T49" fmla="*/ T48 w 8730"/>
                              <a:gd name="T50" fmla="+- 0 273 261"/>
                              <a:gd name="T51" fmla="*/ 273 h 1660"/>
                              <a:gd name="T52" fmla="+- 0 10741 2055"/>
                              <a:gd name="T53" fmla="*/ T52 w 8730"/>
                              <a:gd name="T54" fmla="+- 0 305 261"/>
                              <a:gd name="T55" fmla="*/ 305 h 1660"/>
                              <a:gd name="T56" fmla="+- 0 10773 2055"/>
                              <a:gd name="T57" fmla="*/ T56 w 8730"/>
                              <a:gd name="T58" fmla="+- 0 353 261"/>
                              <a:gd name="T59" fmla="*/ 353 h 1660"/>
                              <a:gd name="T60" fmla="+- 0 10785 2055"/>
                              <a:gd name="T61" fmla="*/ T60 w 8730"/>
                              <a:gd name="T62" fmla="+- 0 411 261"/>
                              <a:gd name="T63" fmla="*/ 411 h 1660"/>
                              <a:gd name="T64" fmla="+- 0 10785 2055"/>
                              <a:gd name="T65" fmla="*/ T64 w 8730"/>
                              <a:gd name="T66" fmla="+- 0 1771 261"/>
                              <a:gd name="T67" fmla="*/ 1771 h 1660"/>
                              <a:gd name="T68" fmla="+- 0 10773 2055"/>
                              <a:gd name="T69" fmla="*/ T68 w 8730"/>
                              <a:gd name="T70" fmla="+- 0 1829 261"/>
                              <a:gd name="T71" fmla="*/ 1829 h 1660"/>
                              <a:gd name="T72" fmla="+- 0 10741 2055"/>
                              <a:gd name="T73" fmla="*/ T72 w 8730"/>
                              <a:gd name="T74" fmla="+- 0 1877 261"/>
                              <a:gd name="T75" fmla="*/ 1877 h 1660"/>
                              <a:gd name="T76" fmla="+- 0 10693 2055"/>
                              <a:gd name="T77" fmla="*/ T76 w 8730"/>
                              <a:gd name="T78" fmla="+- 0 1909 261"/>
                              <a:gd name="T79" fmla="*/ 1909 h 1660"/>
                              <a:gd name="T80" fmla="+- 0 10635 2055"/>
                              <a:gd name="T81" fmla="*/ T80 w 8730"/>
                              <a:gd name="T82" fmla="+- 0 1921 261"/>
                              <a:gd name="T83" fmla="*/ 1921 h 16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30" h="1660">
                                <a:moveTo>
                                  <a:pt x="8580" y="1660"/>
                                </a:moveTo>
                                <a:lnTo>
                                  <a:pt x="150" y="1660"/>
                                </a:lnTo>
                                <a:lnTo>
                                  <a:pt x="92" y="1648"/>
                                </a:lnTo>
                                <a:lnTo>
                                  <a:pt x="44" y="1616"/>
                                </a:lnTo>
                                <a:lnTo>
                                  <a:pt x="12" y="1568"/>
                                </a:lnTo>
                                <a:lnTo>
                                  <a:pt x="0" y="1510"/>
                                </a:lnTo>
                                <a:lnTo>
                                  <a:pt x="0" y="150"/>
                                </a:lnTo>
                                <a:lnTo>
                                  <a:pt x="12" y="92"/>
                                </a:lnTo>
                                <a:lnTo>
                                  <a:pt x="44" y="44"/>
                                </a:lnTo>
                                <a:lnTo>
                                  <a:pt x="92" y="12"/>
                                </a:lnTo>
                                <a:lnTo>
                                  <a:pt x="150" y="0"/>
                                </a:lnTo>
                                <a:lnTo>
                                  <a:pt x="8580" y="0"/>
                                </a:lnTo>
                                <a:lnTo>
                                  <a:pt x="8638" y="12"/>
                                </a:lnTo>
                                <a:lnTo>
                                  <a:pt x="8686" y="44"/>
                                </a:lnTo>
                                <a:lnTo>
                                  <a:pt x="8718" y="92"/>
                                </a:lnTo>
                                <a:lnTo>
                                  <a:pt x="8730" y="150"/>
                                </a:lnTo>
                                <a:lnTo>
                                  <a:pt x="8730" y="1510"/>
                                </a:lnTo>
                                <a:lnTo>
                                  <a:pt x="8718" y="1568"/>
                                </a:lnTo>
                                <a:lnTo>
                                  <a:pt x="8686" y="1616"/>
                                </a:lnTo>
                                <a:lnTo>
                                  <a:pt x="8638" y="1648"/>
                                </a:lnTo>
                                <a:lnTo>
                                  <a:pt x="8580" y="166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4032273" name="Picture 69"/>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170" y="37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651374966" name="Text Box 70"/>
                        <wps:cNvSpPr txBox="1">
                          <a:spLocks/>
                        </wps:cNvSpPr>
                        <wps:spPr bwMode="auto">
                          <a:xfrm>
                            <a:off x="2055" y="260"/>
                            <a:ext cx="8730" cy="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B23D1" w14:textId="77777777" w:rsidR="00D64DB2" w:rsidRDefault="00D64DB2">
                              <w:pPr>
                                <w:rPr>
                                  <w:sz w:val="17"/>
                                </w:rPr>
                              </w:pPr>
                            </w:p>
                            <w:p w14:paraId="60A9FA4A" w14:textId="77777777" w:rsidR="00D64DB2" w:rsidRDefault="0022516B">
                              <w:pPr>
                                <w:spacing w:before="1"/>
                                <w:ind w:left="600"/>
                                <w:rPr>
                                  <w:b/>
                                  <w:sz w:val="20"/>
                                </w:rPr>
                              </w:pPr>
                              <w:r>
                                <w:rPr>
                                  <w:b/>
                                  <w:sz w:val="20"/>
                                </w:rPr>
                                <w:t>Note:</w:t>
                              </w:r>
                            </w:p>
                            <w:p w14:paraId="73F3E244" w14:textId="33D09D06" w:rsidR="00D64DB2" w:rsidRDefault="00E9758E" w:rsidP="00E9758E">
                              <w:pPr>
                                <w:spacing w:before="100" w:line="340" w:lineRule="auto"/>
                                <w:ind w:left="600"/>
                                <w:rPr>
                                  <w:sz w:val="20"/>
                                </w:rPr>
                              </w:pPr>
                              <w:ins w:id="2165" w:author="Raj Kesarapalli" w:date="2023-07-27T14:44:00Z">
                                <w:r>
                                  <w:rPr>
                                    <w:color w:val="323E48"/>
                                  </w:rPr>
                                  <w:t>If this is not explicitly specified, then the integration defaults to </w:t>
                                </w:r>
                                <w:r>
                                  <w:rPr>
                                    <w:rStyle w:val="HTMLCode"/>
                                    <w:rFonts w:ascii="Roboto Mono" w:eastAsia="Roboto" w:hAnsi="Roboto Mono"/>
                                    <w:color w:val="000000"/>
                                    <w:sz w:val="18"/>
                                    <w:szCs w:val="18"/>
                                  </w:rPr>
                                  <w:t>$HOME/synopsys-bridge</w:t>
                                </w:r>
                                <w:r>
                                  <w:rPr>
                                    <w:color w:val="323E48"/>
                                  </w:rPr>
                                  <w:t>. If the installed version of Synopsys Bridge is not the latest, then the latest version of Synopsys Bridge is downloaded unless you specify the version to use explicitly (as documented below).</w:t>
                                </w:r>
                              </w:ins>
                              <w:del w:id="2166" w:author="Raj Kesarapalli" w:date="2023-07-27T14:44:00Z">
                                <w:r w:rsidR="0022516B" w:rsidDel="00E9758E">
                                  <w:rPr>
                                    <w:sz w:val="20"/>
                                  </w:rPr>
                                  <w:delText xml:space="preserve">If you </w:delText>
                                </w:r>
                                <w:r w:rsidR="0022516B" w:rsidDel="00E9758E">
                                  <w:rPr>
                                    <w:spacing w:val="-3"/>
                                    <w:sz w:val="20"/>
                                  </w:rPr>
                                  <w:delText xml:space="preserve">don't </w:delText>
                                </w:r>
                                <w:r w:rsidR="0022516B" w:rsidDel="00E9758E">
                                  <w:rPr>
                                    <w:sz w:val="20"/>
                                  </w:rPr>
                                  <w:delText xml:space="preserve">provide any path, then the configuration path defaults to </w:delText>
                                </w:r>
                                <w:r w:rsidR="0022516B" w:rsidDel="00E9758E">
                                  <w:rPr>
                                    <w:rFonts w:ascii="Courier New"/>
                                    <w:sz w:val="16"/>
                                    <w:shd w:val="clear" w:color="auto" w:fill="EDEDED"/>
                                  </w:rPr>
                                  <w:delText>$HOME/synopsys-</w:delText>
                                </w:r>
                                <w:r w:rsidR="0022516B" w:rsidDel="00E9758E">
                                  <w:rPr>
                                    <w:rFonts w:ascii="Courier New"/>
                                    <w:sz w:val="16"/>
                                  </w:rPr>
                                  <w:delText xml:space="preserve"> </w:delText>
                                </w:r>
                                <w:r w:rsidR="0022516B" w:rsidDel="00E9758E">
                                  <w:rPr>
                                    <w:rFonts w:ascii="Courier New"/>
                                    <w:sz w:val="16"/>
                                    <w:shd w:val="clear" w:color="auto" w:fill="EDEDED"/>
                                  </w:rPr>
                                  <w:delText>bridge</w:delText>
                                </w:r>
                                <w:r w:rsidR="0022516B" w:rsidDel="00E9758E">
                                  <w:rPr>
                                    <w:sz w:val="20"/>
                                  </w:rPr>
                                  <w:delText>.</w:delText>
                                </w:r>
                                <w:r w:rsidR="0022516B" w:rsidDel="00E9758E">
                                  <w:rPr>
                                    <w:spacing w:val="-12"/>
                                    <w:sz w:val="20"/>
                                  </w:rPr>
                                  <w:delText xml:space="preserve"> </w:delText>
                                </w:r>
                                <w:r w:rsidR="0022516B" w:rsidDel="00E9758E">
                                  <w:rPr>
                                    <w:sz w:val="20"/>
                                  </w:rPr>
                                  <w:delText>If</w:delText>
                                </w:r>
                                <w:r w:rsidR="0022516B" w:rsidDel="00E9758E">
                                  <w:rPr>
                                    <w:spacing w:val="-12"/>
                                    <w:sz w:val="20"/>
                                  </w:rPr>
                                  <w:delText xml:space="preserve"> </w:delText>
                                </w:r>
                                <w:r w:rsidR="0022516B" w:rsidDel="00E9758E">
                                  <w:rPr>
                                    <w:sz w:val="20"/>
                                  </w:rPr>
                                  <w:delText>the</w:delText>
                                </w:r>
                                <w:r w:rsidR="0022516B" w:rsidDel="00E9758E">
                                  <w:rPr>
                                    <w:spacing w:val="-12"/>
                                    <w:sz w:val="20"/>
                                  </w:rPr>
                                  <w:delText xml:space="preserve"> </w:delText>
                                </w:r>
                                <w:r w:rsidR="0022516B" w:rsidDel="00E9758E">
                                  <w:rPr>
                                    <w:sz w:val="20"/>
                                  </w:rPr>
                                  <w:delText>configured</w:delText>
                                </w:r>
                                <w:r w:rsidR="0022516B" w:rsidDel="00E9758E">
                                  <w:rPr>
                                    <w:spacing w:val="-12"/>
                                    <w:sz w:val="20"/>
                                  </w:rPr>
                                  <w:delText xml:space="preserve"> </w:delText>
                                </w:r>
                                <w:r w:rsidR="0022516B" w:rsidDel="00E9758E">
                                  <w:rPr>
                                    <w:sz w:val="20"/>
                                  </w:rPr>
                                  <w:delText>Synopsys</w:delText>
                                </w:r>
                                <w:r w:rsidR="0022516B" w:rsidDel="00E9758E">
                                  <w:rPr>
                                    <w:spacing w:val="-12"/>
                                    <w:sz w:val="20"/>
                                  </w:rPr>
                                  <w:delText xml:space="preserve"> </w:delText>
                                </w:r>
                                <w:r w:rsidR="0022516B" w:rsidDel="00E9758E">
                                  <w:rPr>
                                    <w:sz w:val="20"/>
                                  </w:rPr>
                                  <w:delText>Bridge</w:delText>
                                </w:r>
                                <w:r w:rsidR="0022516B" w:rsidDel="00E9758E">
                                  <w:rPr>
                                    <w:spacing w:val="-12"/>
                                    <w:sz w:val="20"/>
                                  </w:rPr>
                                  <w:delText xml:space="preserve"> </w:delText>
                                </w:r>
                                <w:r w:rsidR="0022516B" w:rsidDel="00E9758E">
                                  <w:rPr>
                                    <w:sz w:val="20"/>
                                  </w:rPr>
                                  <w:delText>is</w:delText>
                                </w:r>
                                <w:r w:rsidR="0022516B" w:rsidDel="00E9758E">
                                  <w:rPr>
                                    <w:spacing w:val="-12"/>
                                    <w:sz w:val="20"/>
                                  </w:rPr>
                                  <w:delText xml:space="preserve"> </w:delText>
                                </w:r>
                                <w:r w:rsidR="0022516B" w:rsidDel="00E9758E">
                                  <w:rPr>
                                    <w:sz w:val="20"/>
                                  </w:rPr>
                                  <w:delText>not</w:delText>
                                </w:r>
                                <w:r w:rsidR="0022516B" w:rsidDel="00E9758E">
                                  <w:rPr>
                                    <w:spacing w:val="-12"/>
                                    <w:sz w:val="20"/>
                                  </w:rPr>
                                  <w:delText xml:space="preserve"> </w:delText>
                                </w:r>
                                <w:r w:rsidR="0022516B" w:rsidDel="00E9758E">
                                  <w:rPr>
                                    <w:sz w:val="20"/>
                                  </w:rPr>
                                  <w:delText>the</w:delText>
                                </w:r>
                                <w:r w:rsidR="0022516B" w:rsidDel="00E9758E">
                                  <w:rPr>
                                    <w:spacing w:val="-12"/>
                                    <w:sz w:val="20"/>
                                  </w:rPr>
                                  <w:delText xml:space="preserve"> </w:delText>
                                </w:r>
                                <w:r w:rsidR="0022516B" w:rsidDel="00E9758E">
                                  <w:rPr>
                                    <w:sz w:val="20"/>
                                  </w:rPr>
                                  <w:delText>latest</w:delText>
                                </w:r>
                                <w:r w:rsidR="0022516B" w:rsidDel="00E9758E">
                                  <w:rPr>
                                    <w:spacing w:val="-12"/>
                                    <w:sz w:val="20"/>
                                  </w:rPr>
                                  <w:delText xml:space="preserve"> </w:delText>
                                </w:r>
                                <w:r w:rsidR="0022516B" w:rsidDel="00E9758E">
                                  <w:rPr>
                                    <w:sz w:val="20"/>
                                  </w:rPr>
                                  <w:delText>one,</w:delText>
                                </w:r>
                                <w:r w:rsidR="0022516B" w:rsidDel="00E9758E">
                                  <w:rPr>
                                    <w:spacing w:val="-12"/>
                                    <w:sz w:val="20"/>
                                  </w:rPr>
                                  <w:delText xml:space="preserve"> </w:delText>
                                </w:r>
                                <w:r w:rsidR="0022516B" w:rsidDel="00E9758E">
                                  <w:rPr>
                                    <w:sz w:val="20"/>
                                  </w:rPr>
                                  <w:delText>the</w:delText>
                                </w:r>
                                <w:r w:rsidR="0022516B" w:rsidDel="00E9758E">
                                  <w:rPr>
                                    <w:spacing w:val="-12"/>
                                    <w:sz w:val="20"/>
                                  </w:rPr>
                                  <w:delText xml:space="preserve"> </w:delText>
                                </w:r>
                                <w:r w:rsidR="0022516B" w:rsidDel="00E9758E">
                                  <w:rPr>
                                    <w:sz w:val="20"/>
                                  </w:rPr>
                                  <w:delText>latest</w:delText>
                                </w:r>
                                <w:r w:rsidR="0022516B" w:rsidDel="00E9758E">
                                  <w:rPr>
                                    <w:spacing w:val="-12"/>
                                    <w:sz w:val="20"/>
                                  </w:rPr>
                                  <w:delText xml:space="preserve"> </w:delText>
                                </w:r>
                                <w:r w:rsidR="0022516B" w:rsidDel="00E9758E">
                                  <w:rPr>
                                    <w:sz w:val="20"/>
                                  </w:rPr>
                                  <w:delText>Synopsys</w:delText>
                                </w:r>
                                <w:r w:rsidR="0022516B" w:rsidDel="00E9758E">
                                  <w:rPr>
                                    <w:spacing w:val="-12"/>
                                    <w:sz w:val="20"/>
                                  </w:rPr>
                                  <w:delText xml:space="preserve"> </w:delText>
                                </w:r>
                                <w:r w:rsidR="0022516B" w:rsidDel="00E9758E">
                                  <w:rPr>
                                    <w:sz w:val="20"/>
                                  </w:rPr>
                                  <w:delText>Bridge version will be</w:delText>
                                </w:r>
                                <w:r w:rsidR="0022516B" w:rsidDel="00E9758E">
                                  <w:rPr>
                                    <w:spacing w:val="-5"/>
                                    <w:sz w:val="20"/>
                                  </w:rPr>
                                  <w:delText xml:space="preserve"> </w:delText>
                                </w:r>
                                <w:r w:rsidR="0022516B" w:rsidDel="00E9758E">
                                  <w:rPr>
                                    <w:sz w:val="20"/>
                                  </w:rPr>
                                  <w:delText>downloaded.</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2F1EF8" id="Group 67" o:spid="_x0000_s1305" style="position:absolute;margin-left:103pt;margin-top:12.8pt;width:436.5pt;height:109.2pt;z-index:-251473920;mso-wrap-distance-left:0;mso-wrap-distance-right:0;mso-position-horizontal-relative:page;mso-position-vertical-relative:text" coordorigin="2055,261" coordsize="8730,16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">
                <v:shape id="Freeform 68" o:spid="_x0000_s1306" style="position:absolute;left:2055;top:260;width:8730;height:1660;visibility:visible;mso-wrap-style:square;v-text-anchor:top" coordsize="8730,1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" path="m8580,1660r-8430,l92,1648,44,1616,12,1568,,1510,,150,12,92,44,44,92,12,150,,8580,r58,12l8686,44r32,48l8730,150r,1360l8718,1568r-32,48l8638,1648r-58,12xe" fillcolor="#0078a0" stroked="f">
                  <v:fill opacity="5911f"/>
                  <v:path arrowok="t" o:connecttype="custom" o:connectlocs="8580,1921;150,1921;92,1909;44,1877;12,1829;0,1771;0,411;12,353;44,305;92,273;150,261;8580,261;8638,273;8686,305;8718,353;8730,411;8730,1771;8718,1829;8686,1877;8638,1909;8580,1921" o:connectangles="0,0,0,0,0,0,0,0,0,0,0,0,0,0,0,0,0,0,0,0,0"/>
                </v:shape>
                <v:shape id="Picture 69" o:spid="_x0000_s1307" type="#_x0000_t75" style="position:absolute;left:2170;top:37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">
                  <v:imagedata r:id="rId10" o:title=""/>
                  <o:lock v:ext="edit" aspectratio="f"/>
                </v:shape>
                <v:shape id="Text Box 70" o:spid="_x0000_s1308" type="#_x0000_t202" style="position:absolute;left:2055;top:260;width:8730;height:1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" filled="f" stroked="f">
                  <v:path arrowok="t"/>
                  <v:textbox inset="0,0,0,0">
                    <w:txbxContent>
                      <w:p w14:paraId="5F4B23D1" w14:textId="77777777" w:rsidR="00D64DB2" w:rsidRDefault="00D64DB2">
                        <w:pPr>
                          <w:rPr>
                            <w:sz w:val="17"/>
                          </w:rPr>
                        </w:pPr>
                      </w:p>
                      <w:p w14:paraId="60A9FA4A" w14:textId="77777777" w:rsidR="00D64DB2" w:rsidRDefault="0022516B">
                        <w:pPr>
                          <w:spacing w:before="1"/>
                          <w:ind w:left="600"/>
                          <w:rPr>
                            <w:b/>
                            <w:sz w:val="20"/>
                          </w:rPr>
                        </w:pPr>
                        <w:r>
                          <w:rPr>
                            <w:b/>
                            <w:sz w:val="20"/>
                          </w:rPr>
                          <w:t>Note:</w:t>
                        </w:r>
                      </w:p>
                      <w:p w14:paraId="73F3E244" w14:textId="33D09D06" w:rsidR="00D64DB2" w:rsidRDefault="00E9758E" w:rsidP="00E9758E">
                        <w:pPr>
                          <w:spacing w:before="100" w:line="340" w:lineRule="auto"/>
                          <w:ind w:left="600"/>
                          <w:rPr>
                            <w:sz w:val="20"/>
                          </w:rPr>
                        </w:pPr>
                        <w:ins w:id="2167" w:author="Raj Kesarapalli" w:date="2023-07-27T14:44:00Z">
                          <w:r>
                            <w:rPr>
                              <w:color w:val="323E48"/>
                            </w:rPr>
                            <w:t>If this is not explicitly specified, then the integration defaults to </w:t>
                          </w:r>
                          <w:r>
                            <w:rPr>
                              <w:rStyle w:val="HTMLCode"/>
                              <w:rFonts w:ascii="Roboto Mono" w:eastAsia="Roboto" w:hAnsi="Roboto Mono"/>
                              <w:color w:val="000000"/>
                              <w:sz w:val="18"/>
                              <w:szCs w:val="18"/>
                            </w:rPr>
                            <w:t>$HOME/synopsys-bridge</w:t>
                          </w:r>
                          <w:r>
                            <w:rPr>
                              <w:color w:val="323E48"/>
                            </w:rPr>
                            <w:t>. If the installed version of Synopsys Bridge is not the latest, then the latest version of Synopsys Bridge is downloaded unless you specify the version to use explicitly (as documented below).</w:t>
                          </w:r>
                        </w:ins>
                        <w:del w:id="2168" w:author="Raj Kesarapalli" w:date="2023-07-27T14:44:00Z">
                          <w:r w:rsidR="0022516B" w:rsidDel="00E9758E">
                            <w:rPr>
                              <w:sz w:val="20"/>
                            </w:rPr>
                            <w:delText xml:space="preserve">If you </w:delText>
                          </w:r>
                          <w:r w:rsidR="0022516B" w:rsidDel="00E9758E">
                            <w:rPr>
                              <w:spacing w:val="-3"/>
                              <w:sz w:val="20"/>
                            </w:rPr>
                            <w:delText xml:space="preserve">don't </w:delText>
                          </w:r>
                          <w:r w:rsidR="0022516B" w:rsidDel="00E9758E">
                            <w:rPr>
                              <w:sz w:val="20"/>
                            </w:rPr>
                            <w:delText xml:space="preserve">provide any path, then the configuration path defaults to </w:delText>
                          </w:r>
                          <w:r w:rsidR="0022516B" w:rsidDel="00E9758E">
                            <w:rPr>
                              <w:rFonts w:ascii="Courier New"/>
                              <w:sz w:val="16"/>
                              <w:shd w:val="clear" w:color="auto" w:fill="EDEDED"/>
                            </w:rPr>
                            <w:delText>$HOME/synopsys-</w:delText>
                          </w:r>
                          <w:r w:rsidR="0022516B" w:rsidDel="00E9758E">
                            <w:rPr>
                              <w:rFonts w:ascii="Courier New"/>
                              <w:sz w:val="16"/>
                            </w:rPr>
                            <w:delText xml:space="preserve"> </w:delText>
                          </w:r>
                          <w:r w:rsidR="0022516B" w:rsidDel="00E9758E">
                            <w:rPr>
                              <w:rFonts w:ascii="Courier New"/>
                              <w:sz w:val="16"/>
                              <w:shd w:val="clear" w:color="auto" w:fill="EDEDED"/>
                            </w:rPr>
                            <w:delText>bridge</w:delText>
                          </w:r>
                          <w:r w:rsidR="0022516B" w:rsidDel="00E9758E">
                            <w:rPr>
                              <w:sz w:val="20"/>
                            </w:rPr>
                            <w:delText>.</w:delText>
                          </w:r>
                          <w:r w:rsidR="0022516B" w:rsidDel="00E9758E">
                            <w:rPr>
                              <w:spacing w:val="-12"/>
                              <w:sz w:val="20"/>
                            </w:rPr>
                            <w:delText xml:space="preserve"> </w:delText>
                          </w:r>
                          <w:r w:rsidR="0022516B" w:rsidDel="00E9758E">
                            <w:rPr>
                              <w:sz w:val="20"/>
                            </w:rPr>
                            <w:delText>If</w:delText>
                          </w:r>
                          <w:r w:rsidR="0022516B" w:rsidDel="00E9758E">
                            <w:rPr>
                              <w:spacing w:val="-12"/>
                              <w:sz w:val="20"/>
                            </w:rPr>
                            <w:delText xml:space="preserve"> </w:delText>
                          </w:r>
                          <w:r w:rsidR="0022516B" w:rsidDel="00E9758E">
                            <w:rPr>
                              <w:sz w:val="20"/>
                            </w:rPr>
                            <w:delText>the</w:delText>
                          </w:r>
                          <w:r w:rsidR="0022516B" w:rsidDel="00E9758E">
                            <w:rPr>
                              <w:spacing w:val="-12"/>
                              <w:sz w:val="20"/>
                            </w:rPr>
                            <w:delText xml:space="preserve"> </w:delText>
                          </w:r>
                          <w:r w:rsidR="0022516B" w:rsidDel="00E9758E">
                            <w:rPr>
                              <w:sz w:val="20"/>
                            </w:rPr>
                            <w:delText>configured</w:delText>
                          </w:r>
                          <w:r w:rsidR="0022516B" w:rsidDel="00E9758E">
                            <w:rPr>
                              <w:spacing w:val="-12"/>
                              <w:sz w:val="20"/>
                            </w:rPr>
                            <w:delText xml:space="preserve"> </w:delText>
                          </w:r>
                          <w:r w:rsidR="0022516B" w:rsidDel="00E9758E">
                            <w:rPr>
                              <w:sz w:val="20"/>
                            </w:rPr>
                            <w:delText>Synopsys</w:delText>
                          </w:r>
                          <w:r w:rsidR="0022516B" w:rsidDel="00E9758E">
                            <w:rPr>
                              <w:spacing w:val="-12"/>
                              <w:sz w:val="20"/>
                            </w:rPr>
                            <w:delText xml:space="preserve"> </w:delText>
                          </w:r>
                          <w:r w:rsidR="0022516B" w:rsidDel="00E9758E">
                            <w:rPr>
                              <w:sz w:val="20"/>
                            </w:rPr>
                            <w:delText>Bridge</w:delText>
                          </w:r>
                          <w:r w:rsidR="0022516B" w:rsidDel="00E9758E">
                            <w:rPr>
                              <w:spacing w:val="-12"/>
                              <w:sz w:val="20"/>
                            </w:rPr>
                            <w:delText xml:space="preserve"> </w:delText>
                          </w:r>
                          <w:r w:rsidR="0022516B" w:rsidDel="00E9758E">
                            <w:rPr>
                              <w:sz w:val="20"/>
                            </w:rPr>
                            <w:delText>is</w:delText>
                          </w:r>
                          <w:r w:rsidR="0022516B" w:rsidDel="00E9758E">
                            <w:rPr>
                              <w:spacing w:val="-12"/>
                              <w:sz w:val="20"/>
                            </w:rPr>
                            <w:delText xml:space="preserve"> </w:delText>
                          </w:r>
                          <w:r w:rsidR="0022516B" w:rsidDel="00E9758E">
                            <w:rPr>
                              <w:sz w:val="20"/>
                            </w:rPr>
                            <w:delText>not</w:delText>
                          </w:r>
                          <w:r w:rsidR="0022516B" w:rsidDel="00E9758E">
                            <w:rPr>
                              <w:spacing w:val="-12"/>
                              <w:sz w:val="20"/>
                            </w:rPr>
                            <w:delText xml:space="preserve"> </w:delText>
                          </w:r>
                          <w:r w:rsidR="0022516B" w:rsidDel="00E9758E">
                            <w:rPr>
                              <w:sz w:val="20"/>
                            </w:rPr>
                            <w:delText>the</w:delText>
                          </w:r>
                          <w:r w:rsidR="0022516B" w:rsidDel="00E9758E">
                            <w:rPr>
                              <w:spacing w:val="-12"/>
                              <w:sz w:val="20"/>
                            </w:rPr>
                            <w:delText xml:space="preserve"> </w:delText>
                          </w:r>
                          <w:r w:rsidR="0022516B" w:rsidDel="00E9758E">
                            <w:rPr>
                              <w:sz w:val="20"/>
                            </w:rPr>
                            <w:delText>latest</w:delText>
                          </w:r>
                          <w:r w:rsidR="0022516B" w:rsidDel="00E9758E">
                            <w:rPr>
                              <w:spacing w:val="-12"/>
                              <w:sz w:val="20"/>
                            </w:rPr>
                            <w:delText xml:space="preserve"> </w:delText>
                          </w:r>
                          <w:r w:rsidR="0022516B" w:rsidDel="00E9758E">
                            <w:rPr>
                              <w:sz w:val="20"/>
                            </w:rPr>
                            <w:delText>one,</w:delText>
                          </w:r>
                          <w:r w:rsidR="0022516B" w:rsidDel="00E9758E">
                            <w:rPr>
                              <w:spacing w:val="-12"/>
                              <w:sz w:val="20"/>
                            </w:rPr>
                            <w:delText xml:space="preserve"> </w:delText>
                          </w:r>
                          <w:r w:rsidR="0022516B" w:rsidDel="00E9758E">
                            <w:rPr>
                              <w:sz w:val="20"/>
                            </w:rPr>
                            <w:delText>the</w:delText>
                          </w:r>
                          <w:r w:rsidR="0022516B" w:rsidDel="00E9758E">
                            <w:rPr>
                              <w:spacing w:val="-12"/>
                              <w:sz w:val="20"/>
                            </w:rPr>
                            <w:delText xml:space="preserve"> </w:delText>
                          </w:r>
                          <w:r w:rsidR="0022516B" w:rsidDel="00E9758E">
                            <w:rPr>
                              <w:sz w:val="20"/>
                            </w:rPr>
                            <w:delText>latest</w:delText>
                          </w:r>
                          <w:r w:rsidR="0022516B" w:rsidDel="00E9758E">
                            <w:rPr>
                              <w:spacing w:val="-12"/>
                              <w:sz w:val="20"/>
                            </w:rPr>
                            <w:delText xml:space="preserve"> </w:delText>
                          </w:r>
                          <w:r w:rsidR="0022516B" w:rsidDel="00E9758E">
                            <w:rPr>
                              <w:sz w:val="20"/>
                            </w:rPr>
                            <w:delText>Synopsys</w:delText>
                          </w:r>
                          <w:r w:rsidR="0022516B" w:rsidDel="00E9758E">
                            <w:rPr>
                              <w:spacing w:val="-12"/>
                              <w:sz w:val="20"/>
                            </w:rPr>
                            <w:delText xml:space="preserve"> </w:delText>
                          </w:r>
                          <w:r w:rsidR="0022516B" w:rsidDel="00E9758E">
                            <w:rPr>
                              <w:sz w:val="20"/>
                            </w:rPr>
                            <w:delText>Bridge version will be</w:delText>
                          </w:r>
                          <w:r w:rsidR="0022516B" w:rsidDel="00E9758E">
                            <w:rPr>
                              <w:spacing w:val="-5"/>
                              <w:sz w:val="20"/>
                            </w:rPr>
                            <w:delText xml:space="preserve"> </w:delText>
                          </w:r>
                          <w:r w:rsidR="0022516B" w:rsidDel="00E9758E">
                            <w:rPr>
                              <w:sz w:val="20"/>
                            </w:rPr>
                            <w:delText>downloaded.</w:delText>
                          </w:r>
                        </w:del>
                      </w:p>
                    </w:txbxContent>
                  </v:textbox>
                </v:shape>
                <w10:wrap type="topAndBottom" anchorx="page"/>
              </v:group>
            </w:pict>
          </mc:Fallback>
        </mc:AlternateContent>
      </w:r>
    </w:p>
    <w:p w14:paraId="563ED179" w14:textId="77777777" w:rsidR="00D64DB2" w:rsidRDefault="00D64DB2">
      <w:pPr>
        <w:pStyle w:val="BodyText"/>
        <w:spacing w:before="1"/>
        <w:rPr>
          <w:sz w:val="12"/>
        </w:rPr>
      </w:pPr>
    </w:p>
    <w:p w14:paraId="42F6F5AF" w14:textId="10D480C6" w:rsidR="00D64DB2" w:rsidRDefault="0022516B">
      <w:pPr>
        <w:pStyle w:val="ListParagraph"/>
        <w:numPr>
          <w:ilvl w:val="0"/>
          <w:numId w:val="7"/>
        </w:numPr>
        <w:tabs>
          <w:tab w:val="left" w:pos="700"/>
        </w:tabs>
        <w:spacing w:before="96" w:line="340" w:lineRule="auto"/>
        <w:ind w:left="700" w:right="316"/>
        <w:rPr>
          <w:sz w:val="20"/>
        </w:rPr>
      </w:pPr>
      <w:r>
        <w:rPr>
          <w:rFonts w:ascii="Courier New" w:hAnsi="Courier New"/>
          <w:sz w:val="16"/>
          <w:shd w:val="clear" w:color="auto" w:fill="EDEDED"/>
        </w:rPr>
        <w:t>bridge_download_url</w:t>
      </w:r>
      <w:r>
        <w:rPr>
          <w:sz w:val="20"/>
        </w:rPr>
        <w:t>:</w:t>
      </w:r>
      <w:r>
        <w:rPr>
          <w:spacing w:val="-13"/>
          <w:sz w:val="20"/>
        </w:rPr>
        <w:t xml:space="preserve"> </w:t>
      </w:r>
      <w:ins w:id="2169" w:author="Raj Kesarapalli" w:date="2023-07-27T14:44:00Z">
        <w:r w:rsidR="00E9758E">
          <w:rPr>
            <w:color w:val="323E48"/>
          </w:rPr>
          <w:t>Specifies the URL to the Synopsys Bridge zip file to be downloaded and used.</w:t>
        </w:r>
      </w:ins>
      <w:del w:id="2170" w:author="Raj Kesarapalli" w:date="2023-07-27T14:44:00Z">
        <w:r w:rsidDel="00E9758E">
          <w:rPr>
            <w:sz w:val="20"/>
          </w:rPr>
          <w:delText>Provides</w:delText>
        </w:r>
        <w:r w:rsidDel="00E9758E">
          <w:rPr>
            <w:spacing w:val="-13"/>
            <w:sz w:val="20"/>
          </w:rPr>
          <w:delText xml:space="preserve"> </w:delText>
        </w:r>
        <w:r w:rsidDel="00E9758E">
          <w:rPr>
            <w:sz w:val="20"/>
          </w:rPr>
          <w:delText>a</w:delText>
        </w:r>
        <w:r w:rsidDel="00E9758E">
          <w:rPr>
            <w:spacing w:val="-13"/>
            <w:sz w:val="20"/>
          </w:rPr>
          <w:delText xml:space="preserve"> </w:delText>
        </w:r>
        <w:r w:rsidDel="00E9758E">
          <w:rPr>
            <w:sz w:val="20"/>
          </w:rPr>
          <w:delText>URL</w:delText>
        </w:r>
        <w:r w:rsidDel="00E9758E">
          <w:rPr>
            <w:spacing w:val="-12"/>
            <w:sz w:val="20"/>
          </w:rPr>
          <w:delText xml:space="preserve"> </w:delText>
        </w:r>
        <w:r w:rsidDel="00E9758E">
          <w:rPr>
            <w:sz w:val="20"/>
          </w:rPr>
          <w:delText>to</w:delText>
        </w:r>
        <w:r w:rsidDel="00E9758E">
          <w:rPr>
            <w:spacing w:val="-13"/>
            <w:sz w:val="20"/>
          </w:rPr>
          <w:delText xml:space="preserve"> </w:delText>
        </w:r>
        <w:r w:rsidDel="00E9758E">
          <w:rPr>
            <w:sz w:val="20"/>
          </w:rPr>
          <w:delText>the</w:delText>
        </w:r>
        <w:r w:rsidDel="00E9758E">
          <w:rPr>
            <w:spacing w:val="-13"/>
            <w:sz w:val="20"/>
          </w:rPr>
          <w:delText xml:space="preserve"> </w:delText>
        </w:r>
        <w:r w:rsidDel="00E9758E">
          <w:rPr>
            <w:sz w:val="20"/>
          </w:rPr>
          <w:delText>Synopsys</w:delText>
        </w:r>
        <w:r w:rsidDel="00E9758E">
          <w:rPr>
            <w:spacing w:val="-12"/>
            <w:sz w:val="20"/>
          </w:rPr>
          <w:delText xml:space="preserve"> </w:delText>
        </w:r>
        <w:r w:rsidDel="00E9758E">
          <w:rPr>
            <w:sz w:val="20"/>
          </w:rPr>
          <w:delText>Bridge</w:delText>
        </w:r>
        <w:r w:rsidDel="00E9758E">
          <w:rPr>
            <w:spacing w:val="-13"/>
            <w:sz w:val="20"/>
          </w:rPr>
          <w:delText xml:space="preserve"> </w:delText>
        </w:r>
        <w:r w:rsidDel="00E9758E">
          <w:rPr>
            <w:sz w:val="20"/>
          </w:rPr>
          <w:delText>zip</w:delText>
        </w:r>
        <w:r w:rsidDel="00E9758E">
          <w:rPr>
            <w:spacing w:val="-13"/>
            <w:sz w:val="20"/>
          </w:rPr>
          <w:delText xml:space="preserve"> </w:delText>
        </w:r>
        <w:r w:rsidDel="00E9758E">
          <w:rPr>
            <w:sz w:val="20"/>
          </w:rPr>
          <w:delText>file.</w:delText>
        </w:r>
        <w:r w:rsidDel="00E9758E">
          <w:rPr>
            <w:spacing w:val="-12"/>
            <w:sz w:val="20"/>
          </w:rPr>
          <w:delText xml:space="preserve"> </w:delText>
        </w:r>
        <w:r w:rsidDel="00E9758E">
          <w:rPr>
            <w:sz w:val="20"/>
          </w:rPr>
          <w:delText>If</w:delText>
        </w:r>
        <w:r w:rsidDel="00E9758E">
          <w:rPr>
            <w:spacing w:val="-13"/>
            <w:sz w:val="20"/>
          </w:rPr>
          <w:delText xml:space="preserve"> </w:delText>
        </w:r>
        <w:r w:rsidDel="00E9758E">
          <w:rPr>
            <w:sz w:val="20"/>
          </w:rPr>
          <w:delText>provided,</w:delText>
        </w:r>
        <w:r w:rsidDel="00E9758E">
          <w:rPr>
            <w:spacing w:val="-13"/>
            <w:sz w:val="20"/>
          </w:rPr>
          <w:delText xml:space="preserve"> </w:delText>
        </w:r>
        <w:r w:rsidDel="00E9758E">
          <w:rPr>
            <w:sz w:val="20"/>
          </w:rPr>
          <w:delText>Synopsys</w:delText>
        </w:r>
        <w:r w:rsidDel="00E9758E">
          <w:rPr>
            <w:spacing w:val="-12"/>
            <w:sz w:val="20"/>
          </w:rPr>
          <w:delText xml:space="preserve"> </w:delText>
        </w:r>
        <w:r w:rsidDel="00E9758E">
          <w:rPr>
            <w:sz w:val="20"/>
          </w:rPr>
          <w:delText>Bridge is automatically downloaded and</w:delText>
        </w:r>
        <w:r w:rsidDel="00E9758E">
          <w:rPr>
            <w:spacing w:val="-8"/>
            <w:sz w:val="20"/>
          </w:rPr>
          <w:delText xml:space="preserve"> </w:delText>
        </w:r>
        <w:r w:rsidDel="00E9758E">
          <w:rPr>
            <w:sz w:val="20"/>
          </w:rPr>
          <w:delText>configured.</w:delText>
        </w:r>
      </w:del>
    </w:p>
    <w:p w14:paraId="173C158A" w14:textId="435CD404" w:rsidR="00D64DB2" w:rsidRDefault="00E9758E">
      <w:pPr>
        <w:pStyle w:val="BodyText"/>
        <w:spacing w:before="11"/>
        <w:rPr>
          <w:sz w:val="9"/>
        </w:rPr>
      </w:pPr>
      <w:r>
        <w:rPr>
          <w:noProof/>
        </w:rPr>
        <mc:AlternateContent>
          <mc:Choice Requires="wpg">
            <w:drawing>
              <wp:anchor distT="0" distB="0" distL="0" distR="0" simplePos="0" relativeHeight="251844608" behindDoc="1" locked="0" layoutInCell="1" allowOverlap="1" wp14:anchorId="1F550829" wp14:editId="34653E80">
                <wp:simplePos x="0" y="0"/>
                <wp:positionH relativeFrom="page">
                  <wp:posOffset>1304925</wp:posOffset>
                </wp:positionH>
                <wp:positionV relativeFrom="paragraph">
                  <wp:posOffset>100330</wp:posOffset>
                </wp:positionV>
                <wp:extent cx="5543550" cy="838200"/>
                <wp:effectExtent l="0" t="0" r="0" b="0"/>
                <wp:wrapTopAndBottom/>
                <wp:docPr id="247570272"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838200"/>
                          <a:chOff x="2055" y="158"/>
                          <a:chExt cx="8730" cy="1320"/>
                        </a:xfrm>
                      </wpg:grpSpPr>
                      <wps:wsp>
                        <wps:cNvPr id="458444748" name="Freeform 64"/>
                        <wps:cNvSpPr>
                          <a:spLocks/>
                        </wps:cNvSpPr>
                        <wps:spPr bwMode="auto">
                          <a:xfrm>
                            <a:off x="2055" y="158"/>
                            <a:ext cx="8730" cy="1320"/>
                          </a:xfrm>
                          <a:custGeom>
                            <a:avLst/>
                            <a:gdLst>
                              <a:gd name="T0" fmla="+- 0 10635 2055"/>
                              <a:gd name="T1" fmla="*/ T0 w 8730"/>
                              <a:gd name="T2" fmla="+- 0 1478 158"/>
                              <a:gd name="T3" fmla="*/ 1478 h 1320"/>
                              <a:gd name="T4" fmla="+- 0 2205 2055"/>
                              <a:gd name="T5" fmla="*/ T4 w 8730"/>
                              <a:gd name="T6" fmla="+- 0 1478 158"/>
                              <a:gd name="T7" fmla="*/ 1478 h 1320"/>
                              <a:gd name="T8" fmla="+- 0 2147 2055"/>
                              <a:gd name="T9" fmla="*/ T8 w 8730"/>
                              <a:gd name="T10" fmla="+- 0 1466 158"/>
                              <a:gd name="T11" fmla="*/ 1466 h 1320"/>
                              <a:gd name="T12" fmla="+- 0 2099 2055"/>
                              <a:gd name="T13" fmla="*/ T12 w 8730"/>
                              <a:gd name="T14" fmla="+- 0 1434 158"/>
                              <a:gd name="T15" fmla="*/ 1434 h 1320"/>
                              <a:gd name="T16" fmla="+- 0 2067 2055"/>
                              <a:gd name="T17" fmla="*/ T16 w 8730"/>
                              <a:gd name="T18" fmla="+- 0 1386 158"/>
                              <a:gd name="T19" fmla="*/ 1386 h 1320"/>
                              <a:gd name="T20" fmla="+- 0 2055 2055"/>
                              <a:gd name="T21" fmla="*/ T20 w 8730"/>
                              <a:gd name="T22" fmla="+- 0 1328 158"/>
                              <a:gd name="T23" fmla="*/ 1328 h 1320"/>
                              <a:gd name="T24" fmla="+- 0 2055 2055"/>
                              <a:gd name="T25" fmla="*/ T24 w 8730"/>
                              <a:gd name="T26" fmla="+- 0 308 158"/>
                              <a:gd name="T27" fmla="*/ 308 h 1320"/>
                              <a:gd name="T28" fmla="+- 0 2067 2055"/>
                              <a:gd name="T29" fmla="*/ T28 w 8730"/>
                              <a:gd name="T30" fmla="+- 0 250 158"/>
                              <a:gd name="T31" fmla="*/ 250 h 1320"/>
                              <a:gd name="T32" fmla="+- 0 2099 2055"/>
                              <a:gd name="T33" fmla="*/ T32 w 8730"/>
                              <a:gd name="T34" fmla="+- 0 202 158"/>
                              <a:gd name="T35" fmla="*/ 202 h 1320"/>
                              <a:gd name="T36" fmla="+- 0 2147 2055"/>
                              <a:gd name="T37" fmla="*/ T36 w 8730"/>
                              <a:gd name="T38" fmla="+- 0 170 158"/>
                              <a:gd name="T39" fmla="*/ 170 h 1320"/>
                              <a:gd name="T40" fmla="+- 0 2205 2055"/>
                              <a:gd name="T41" fmla="*/ T40 w 8730"/>
                              <a:gd name="T42" fmla="+- 0 158 158"/>
                              <a:gd name="T43" fmla="*/ 158 h 1320"/>
                              <a:gd name="T44" fmla="+- 0 10635 2055"/>
                              <a:gd name="T45" fmla="*/ T44 w 8730"/>
                              <a:gd name="T46" fmla="+- 0 158 158"/>
                              <a:gd name="T47" fmla="*/ 158 h 1320"/>
                              <a:gd name="T48" fmla="+- 0 10693 2055"/>
                              <a:gd name="T49" fmla="*/ T48 w 8730"/>
                              <a:gd name="T50" fmla="+- 0 170 158"/>
                              <a:gd name="T51" fmla="*/ 170 h 1320"/>
                              <a:gd name="T52" fmla="+- 0 10741 2055"/>
                              <a:gd name="T53" fmla="*/ T52 w 8730"/>
                              <a:gd name="T54" fmla="+- 0 202 158"/>
                              <a:gd name="T55" fmla="*/ 202 h 1320"/>
                              <a:gd name="T56" fmla="+- 0 10773 2055"/>
                              <a:gd name="T57" fmla="*/ T56 w 8730"/>
                              <a:gd name="T58" fmla="+- 0 250 158"/>
                              <a:gd name="T59" fmla="*/ 250 h 1320"/>
                              <a:gd name="T60" fmla="+- 0 10785 2055"/>
                              <a:gd name="T61" fmla="*/ T60 w 8730"/>
                              <a:gd name="T62" fmla="+- 0 308 158"/>
                              <a:gd name="T63" fmla="*/ 308 h 1320"/>
                              <a:gd name="T64" fmla="+- 0 10785 2055"/>
                              <a:gd name="T65" fmla="*/ T64 w 8730"/>
                              <a:gd name="T66" fmla="+- 0 1328 158"/>
                              <a:gd name="T67" fmla="*/ 1328 h 1320"/>
                              <a:gd name="T68" fmla="+- 0 10773 2055"/>
                              <a:gd name="T69" fmla="*/ T68 w 8730"/>
                              <a:gd name="T70" fmla="+- 0 1386 158"/>
                              <a:gd name="T71" fmla="*/ 1386 h 1320"/>
                              <a:gd name="T72" fmla="+- 0 10741 2055"/>
                              <a:gd name="T73" fmla="*/ T72 w 8730"/>
                              <a:gd name="T74" fmla="+- 0 1434 158"/>
                              <a:gd name="T75" fmla="*/ 1434 h 1320"/>
                              <a:gd name="T76" fmla="+- 0 10693 2055"/>
                              <a:gd name="T77" fmla="*/ T76 w 8730"/>
                              <a:gd name="T78" fmla="+- 0 1466 158"/>
                              <a:gd name="T79" fmla="*/ 1466 h 1320"/>
                              <a:gd name="T80" fmla="+- 0 10635 2055"/>
                              <a:gd name="T81" fmla="*/ T80 w 8730"/>
                              <a:gd name="T82" fmla="+- 0 1478 158"/>
                              <a:gd name="T83" fmla="*/ 147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30" h="1320">
                                <a:moveTo>
                                  <a:pt x="8580" y="1320"/>
                                </a:moveTo>
                                <a:lnTo>
                                  <a:pt x="150" y="1320"/>
                                </a:lnTo>
                                <a:lnTo>
                                  <a:pt x="92" y="1308"/>
                                </a:lnTo>
                                <a:lnTo>
                                  <a:pt x="44" y="1276"/>
                                </a:lnTo>
                                <a:lnTo>
                                  <a:pt x="12" y="1228"/>
                                </a:lnTo>
                                <a:lnTo>
                                  <a:pt x="0" y="1170"/>
                                </a:lnTo>
                                <a:lnTo>
                                  <a:pt x="0" y="150"/>
                                </a:lnTo>
                                <a:lnTo>
                                  <a:pt x="12" y="92"/>
                                </a:lnTo>
                                <a:lnTo>
                                  <a:pt x="44" y="44"/>
                                </a:lnTo>
                                <a:lnTo>
                                  <a:pt x="92" y="12"/>
                                </a:lnTo>
                                <a:lnTo>
                                  <a:pt x="150" y="0"/>
                                </a:lnTo>
                                <a:lnTo>
                                  <a:pt x="8580" y="0"/>
                                </a:lnTo>
                                <a:lnTo>
                                  <a:pt x="8638" y="12"/>
                                </a:lnTo>
                                <a:lnTo>
                                  <a:pt x="8686" y="44"/>
                                </a:lnTo>
                                <a:lnTo>
                                  <a:pt x="8718" y="92"/>
                                </a:lnTo>
                                <a:lnTo>
                                  <a:pt x="8730" y="150"/>
                                </a:lnTo>
                                <a:lnTo>
                                  <a:pt x="8730" y="1170"/>
                                </a:lnTo>
                                <a:lnTo>
                                  <a:pt x="8718" y="1228"/>
                                </a:lnTo>
                                <a:lnTo>
                                  <a:pt x="8686" y="1276"/>
                                </a:lnTo>
                                <a:lnTo>
                                  <a:pt x="8638" y="1308"/>
                                </a:lnTo>
                                <a:lnTo>
                                  <a:pt x="85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09809834" name="Picture 6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170" y="26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364292976" name="Text Box 66"/>
                        <wps:cNvSpPr txBox="1">
                          <a:spLocks/>
                        </wps:cNvSpPr>
                        <wps:spPr bwMode="auto">
                          <a:xfrm>
                            <a:off x="2055" y="158"/>
                            <a:ext cx="87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292D" w14:textId="77777777" w:rsidR="00D64DB2" w:rsidRDefault="00D64DB2">
                              <w:pPr>
                                <w:rPr>
                                  <w:sz w:val="17"/>
                                </w:rPr>
                              </w:pPr>
                            </w:p>
                            <w:p w14:paraId="210E5687" w14:textId="77777777" w:rsidR="00D64DB2" w:rsidRDefault="0022516B">
                              <w:pPr>
                                <w:spacing w:before="1"/>
                                <w:ind w:left="600"/>
                                <w:rPr>
                                  <w:b/>
                                  <w:sz w:val="20"/>
                                </w:rPr>
                              </w:pPr>
                              <w:r>
                                <w:rPr>
                                  <w:b/>
                                  <w:sz w:val="20"/>
                                </w:rPr>
                                <w:t>Note:</w:t>
                              </w:r>
                            </w:p>
                            <w:p w14:paraId="3E1A2ED8" w14:textId="07BD7262" w:rsidR="00D64DB2" w:rsidRDefault="00E9758E" w:rsidP="00E9758E">
                              <w:pPr>
                                <w:spacing w:before="100" w:line="340" w:lineRule="auto"/>
                                <w:ind w:left="600"/>
                                <w:rPr>
                                  <w:sz w:val="20"/>
                                </w:rPr>
                              </w:pPr>
                              <w:ins w:id="2171" w:author="Raj Kesarapalli" w:date="2023-07-27T14:44:00Z">
                                <w:r>
                                  <w:rPr>
                                    <w:color w:val="323E48"/>
                                  </w:rPr>
                                  <w:t>If </w:t>
                                </w:r>
                                <w:r>
                                  <w:rPr>
                                    <w:rStyle w:val="HTMLCode"/>
                                    <w:rFonts w:ascii="Roboto Mono" w:eastAsia="Roboto" w:hAnsi="Roboto Mono"/>
                                    <w:color w:val="000000"/>
                                    <w:sz w:val="18"/>
                                    <w:szCs w:val="18"/>
                                  </w:rPr>
                                  <w:t>bridge_download_url</w:t>
                                </w:r>
                                <w:r>
                                  <w:rPr>
                                    <w:color w:val="323E48"/>
                                  </w:rPr>
                                  <w:t xml:space="preserve"> is not provided, Synopsys GitHub Action downloads the latest version of Synopsys Bridge from the default </w:t>
                                </w:r>
                                <w:r w:rsidRPr="00DD73A1">
                                  <w:rPr>
                                    <w:color w:val="00B0F0"/>
                                    <w:u w:val="single"/>
                                  </w:rPr>
                                  <w:t>SIG-REPO</w:t>
                                </w:r>
                                <w:r>
                                  <w:rPr>
                                    <w:color w:val="323E48"/>
                                  </w:rPr>
                                  <w:t xml:space="preserve"> download location.</w:t>
                                </w:r>
                              </w:ins>
                              <w:del w:id="2172" w:author="Raj Kesarapalli" w:date="2023-07-27T14:44:00Z">
                                <w:r w:rsidR="0022516B" w:rsidDel="00E9758E">
                                  <w:rPr>
                                    <w:sz w:val="20"/>
                                  </w:rPr>
                                  <w:delText xml:space="preserve">If </w:delText>
                                </w:r>
                                <w:r w:rsidR="0022516B" w:rsidDel="00E9758E">
                                  <w:rPr>
                                    <w:rFonts w:ascii="Courier New"/>
                                    <w:sz w:val="16"/>
                                    <w:shd w:val="clear" w:color="auto" w:fill="EDEDED"/>
                                  </w:rPr>
                                  <w:delText>bridge_download_version</w:delText>
                                </w:r>
                                <w:r w:rsidR="0022516B" w:rsidDel="00E9758E">
                                  <w:rPr>
                                    <w:rFonts w:ascii="Courier New"/>
                                    <w:spacing w:val="-56"/>
                                    <w:sz w:val="16"/>
                                  </w:rPr>
                                  <w:delText xml:space="preserve"> </w:delText>
                                </w:r>
                                <w:r w:rsidR="0022516B" w:rsidDel="00E9758E">
                                  <w:rPr>
                                    <w:sz w:val="20"/>
                                  </w:rPr>
                                  <w:delText xml:space="preserve">or </w:delText>
                                </w:r>
                                <w:r w:rsidR="0022516B" w:rsidDel="00E9758E">
                                  <w:rPr>
                                    <w:rFonts w:ascii="Courier New"/>
                                    <w:sz w:val="16"/>
                                    <w:shd w:val="clear" w:color="auto" w:fill="EDEDED"/>
                                  </w:rPr>
                                  <w:delText>bridge_download_url</w:delText>
                                </w:r>
                                <w:r w:rsidR="0022516B" w:rsidDel="00E9758E">
                                  <w:rPr>
                                    <w:rFonts w:ascii="Courier New"/>
                                    <w:spacing w:val="-56"/>
                                    <w:sz w:val="16"/>
                                  </w:rPr>
                                  <w:delText xml:space="preserve"> </w:delText>
                                </w:r>
                                <w:r w:rsidR="0022516B" w:rsidDel="00E9758E">
                                  <w:rPr>
                                    <w:sz w:val="20"/>
                                  </w:rPr>
                                  <w:delText>are not provided, Synopsys GitHub Action downloads and configures the latest version of Bridge.</w:delText>
                                </w:r>
                              </w:del>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550829" id="Group 63" o:spid="_x0000_s1309" style="position:absolute;margin-left:102.75pt;margin-top:7.9pt;width:436.5pt;height:66pt;z-index:-251471872;mso-wrap-distance-left:0;mso-wrap-distance-right:0;mso-position-horizontal-relative:page;mso-position-vertical-relative:text" coordorigin="2055,158" coordsize="87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">
                <v:shape id="Freeform 64" o:spid="_x0000_s1310" style="position:absolute;left:2055;top:158;width:8730;height:1320;visibility:visible;mso-wrap-style:square;v-text-anchor:top" coordsize="87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" path="m8580,1320r-8430,l92,1308,44,1276,12,1228,,1170,,150,12,92,44,44,92,12,150,,8580,r58,12l8686,44r32,48l8730,150r,1020l8718,1228r-32,48l8638,1308r-58,12xe" fillcolor="#0078a0" stroked="f">
                  <v:fill opacity="5911f"/>
                  <v:path arrowok="t" o:connecttype="custom" o:connectlocs="8580,1478;150,1478;92,1466;44,1434;12,1386;0,1328;0,308;12,250;44,202;92,170;150,158;8580,158;8638,170;8686,202;8718,250;8730,308;8730,1328;8718,1386;8686,1434;8638,1466;8580,1478" o:connectangles="0,0,0,0,0,0,0,0,0,0,0,0,0,0,0,0,0,0,0,0,0"/>
                </v:shape>
                <v:shape id="Picture 65" o:spid="_x0000_s1311" type="#_x0000_t75" style="position:absolute;left:2170;top:26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">
                  <v:imagedata r:id="rId10" o:title=""/>
                  <o:lock v:ext="edit" aspectratio="f"/>
                </v:shape>
                <v:shape id="Text Box 66" o:spid="_x0000_s1312" type="#_x0000_t202" style="position:absolute;left:2055;top:158;width:87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" filled="f" stroked="f">
                  <v:path arrowok="t"/>
                  <v:textbox inset="0,0,0,0">
                    <w:txbxContent>
                      <w:p w14:paraId="15CE292D" w14:textId="77777777" w:rsidR="00D64DB2" w:rsidRDefault="00D64DB2">
                        <w:pPr>
                          <w:rPr>
                            <w:sz w:val="17"/>
                          </w:rPr>
                        </w:pPr>
                      </w:p>
                      <w:p w14:paraId="210E5687" w14:textId="77777777" w:rsidR="00D64DB2" w:rsidRDefault="0022516B">
                        <w:pPr>
                          <w:spacing w:before="1"/>
                          <w:ind w:left="600"/>
                          <w:rPr>
                            <w:b/>
                            <w:sz w:val="20"/>
                          </w:rPr>
                        </w:pPr>
                        <w:r>
                          <w:rPr>
                            <w:b/>
                            <w:sz w:val="20"/>
                          </w:rPr>
                          <w:t>Note:</w:t>
                        </w:r>
                      </w:p>
                      <w:p w14:paraId="3E1A2ED8" w14:textId="07BD7262" w:rsidR="00D64DB2" w:rsidRDefault="00E9758E" w:rsidP="00E9758E">
                        <w:pPr>
                          <w:spacing w:before="100" w:line="340" w:lineRule="auto"/>
                          <w:ind w:left="600"/>
                          <w:rPr>
                            <w:sz w:val="20"/>
                          </w:rPr>
                        </w:pPr>
                        <w:ins w:id="2173" w:author="Raj Kesarapalli" w:date="2023-07-27T14:44:00Z">
                          <w:r>
                            <w:rPr>
                              <w:color w:val="323E48"/>
                            </w:rPr>
                            <w:t>If </w:t>
                          </w:r>
                          <w:r>
                            <w:rPr>
                              <w:rStyle w:val="HTMLCode"/>
                              <w:rFonts w:ascii="Roboto Mono" w:eastAsia="Roboto" w:hAnsi="Roboto Mono"/>
                              <w:color w:val="000000"/>
                              <w:sz w:val="18"/>
                              <w:szCs w:val="18"/>
                            </w:rPr>
                            <w:t>bridge_download_url</w:t>
                          </w:r>
                          <w:r>
                            <w:rPr>
                              <w:color w:val="323E48"/>
                            </w:rPr>
                            <w:t xml:space="preserve"> is not provided, Synopsys GitHub Action downloads the latest version of Synopsys Bridge from the default </w:t>
                          </w:r>
                          <w:r w:rsidRPr="00DD73A1">
                            <w:rPr>
                              <w:color w:val="00B0F0"/>
                              <w:u w:val="single"/>
                            </w:rPr>
                            <w:t>SIG-REPO</w:t>
                          </w:r>
                          <w:r>
                            <w:rPr>
                              <w:color w:val="323E48"/>
                            </w:rPr>
                            <w:t xml:space="preserve"> download location.</w:t>
                          </w:r>
                        </w:ins>
                        <w:del w:id="2174" w:author="Raj Kesarapalli" w:date="2023-07-27T14:44:00Z">
                          <w:r w:rsidR="0022516B" w:rsidDel="00E9758E">
                            <w:rPr>
                              <w:sz w:val="20"/>
                            </w:rPr>
                            <w:delText xml:space="preserve">If </w:delText>
                          </w:r>
                          <w:r w:rsidR="0022516B" w:rsidDel="00E9758E">
                            <w:rPr>
                              <w:rFonts w:ascii="Courier New"/>
                              <w:sz w:val="16"/>
                              <w:shd w:val="clear" w:color="auto" w:fill="EDEDED"/>
                            </w:rPr>
                            <w:delText>bridge_download_version</w:delText>
                          </w:r>
                          <w:r w:rsidR="0022516B" w:rsidDel="00E9758E">
                            <w:rPr>
                              <w:rFonts w:ascii="Courier New"/>
                              <w:spacing w:val="-56"/>
                              <w:sz w:val="16"/>
                            </w:rPr>
                            <w:delText xml:space="preserve"> </w:delText>
                          </w:r>
                          <w:r w:rsidR="0022516B" w:rsidDel="00E9758E">
                            <w:rPr>
                              <w:sz w:val="20"/>
                            </w:rPr>
                            <w:delText xml:space="preserve">or </w:delText>
                          </w:r>
                          <w:r w:rsidR="0022516B" w:rsidDel="00E9758E">
                            <w:rPr>
                              <w:rFonts w:ascii="Courier New"/>
                              <w:sz w:val="16"/>
                              <w:shd w:val="clear" w:color="auto" w:fill="EDEDED"/>
                            </w:rPr>
                            <w:delText>bridge_download_url</w:delText>
                          </w:r>
                          <w:r w:rsidR="0022516B" w:rsidDel="00E9758E">
                            <w:rPr>
                              <w:rFonts w:ascii="Courier New"/>
                              <w:spacing w:val="-56"/>
                              <w:sz w:val="16"/>
                            </w:rPr>
                            <w:delText xml:space="preserve"> </w:delText>
                          </w:r>
                          <w:r w:rsidR="0022516B" w:rsidDel="00E9758E">
                            <w:rPr>
                              <w:sz w:val="20"/>
                            </w:rPr>
                            <w:delText>are not provided, Synopsys GitHub Action downloads and configures the latest version of Bridge.</w:delText>
                          </w:r>
                        </w:del>
                      </w:p>
                    </w:txbxContent>
                  </v:textbox>
                </v:shape>
                <w10:wrap type="topAndBottom" anchorx="page"/>
              </v:group>
            </w:pict>
          </mc:Fallback>
        </mc:AlternateContent>
      </w:r>
    </w:p>
    <w:p w14:paraId="7713163D" w14:textId="77777777" w:rsidR="00D64DB2" w:rsidRDefault="00D64DB2">
      <w:pPr>
        <w:pStyle w:val="BodyText"/>
        <w:spacing w:before="1"/>
        <w:rPr>
          <w:sz w:val="12"/>
        </w:rPr>
      </w:pPr>
    </w:p>
    <w:p w14:paraId="32490A76" w14:textId="167951DF" w:rsidR="00D64DB2" w:rsidRPr="00E9758E" w:rsidRDefault="0022516B">
      <w:pPr>
        <w:pStyle w:val="ListParagraph"/>
        <w:numPr>
          <w:ilvl w:val="0"/>
          <w:numId w:val="7"/>
        </w:numPr>
        <w:tabs>
          <w:tab w:val="left" w:pos="700"/>
        </w:tabs>
        <w:spacing w:before="96" w:line="340" w:lineRule="auto"/>
        <w:ind w:left="700" w:right="169"/>
        <w:rPr>
          <w:ins w:id="2175" w:author="Raj Kesarapalli" w:date="2023-07-27T14:45:00Z"/>
          <w:sz w:val="20"/>
          <w:rPrChange w:id="2176" w:author="Raj Kesarapalli" w:date="2023-07-27T14:45:00Z">
            <w:rPr>
              <w:ins w:id="2177" w:author="Raj Kesarapalli" w:date="2023-07-27T14:45:00Z"/>
              <w:color w:val="323E48"/>
            </w:rPr>
          </w:rPrChange>
        </w:rPr>
      </w:pPr>
      <w:r>
        <w:rPr>
          <w:rFonts w:ascii="Courier New" w:hAnsi="Courier New"/>
          <w:sz w:val="16"/>
          <w:shd w:val="clear" w:color="auto" w:fill="EDEDED"/>
        </w:rPr>
        <w:t>bridge_download_version</w:t>
      </w:r>
      <w:r>
        <w:rPr>
          <w:sz w:val="20"/>
        </w:rPr>
        <w:t>:</w:t>
      </w:r>
      <w:r>
        <w:rPr>
          <w:spacing w:val="-13"/>
          <w:sz w:val="20"/>
        </w:rPr>
        <w:t xml:space="preserve"> </w:t>
      </w:r>
      <w:ins w:id="2178" w:author="Raj Kesarapalli" w:date="2023-07-27T14:45:00Z">
        <w:r w:rsidR="00E9758E">
          <w:rPr>
            <w:color w:val="323E48"/>
          </w:rPr>
          <w:t xml:space="preserve">Specifies the Synopsys Bridge version to use. If provided, the specified version of Synopsys Bridge will be automatically downloaded and used. If not, the latest version is </w:t>
        </w:r>
      </w:ins>
      <w:ins w:id="2179" w:author="Raj Kesarapalli" w:date="2023-07-27T14:46:00Z">
        <w:r w:rsidR="00E9758E">
          <w:rPr>
            <w:color w:val="323E48"/>
          </w:rPr>
          <w:t>downloaded and used.</w:t>
        </w:r>
      </w:ins>
      <w:del w:id="2180" w:author="Raj Kesarapalli" w:date="2023-07-27T14:45:00Z">
        <w:r w:rsidDel="00E9758E">
          <w:rPr>
            <w:sz w:val="20"/>
          </w:rPr>
          <w:delText>Provide</w:delText>
        </w:r>
        <w:r w:rsidDel="00E9758E">
          <w:rPr>
            <w:spacing w:val="-13"/>
            <w:sz w:val="20"/>
          </w:rPr>
          <w:delText xml:space="preserve"> </w:delText>
        </w:r>
        <w:r w:rsidDel="00E9758E">
          <w:rPr>
            <w:sz w:val="20"/>
          </w:rPr>
          <w:delText>the</w:delText>
        </w:r>
        <w:r w:rsidDel="00E9758E">
          <w:rPr>
            <w:spacing w:val="-13"/>
            <w:sz w:val="20"/>
          </w:rPr>
          <w:delText xml:space="preserve"> </w:delText>
        </w:r>
        <w:r w:rsidDel="00E9758E">
          <w:rPr>
            <w:sz w:val="20"/>
          </w:rPr>
          <w:delText>Synopsys</w:delText>
        </w:r>
        <w:r w:rsidDel="00E9758E">
          <w:rPr>
            <w:spacing w:val="-12"/>
            <w:sz w:val="20"/>
          </w:rPr>
          <w:delText xml:space="preserve"> </w:delText>
        </w:r>
        <w:r w:rsidDel="00E9758E">
          <w:rPr>
            <w:sz w:val="20"/>
          </w:rPr>
          <w:delText>Bridge</w:delText>
        </w:r>
        <w:r w:rsidDel="00E9758E">
          <w:rPr>
            <w:spacing w:val="-13"/>
            <w:sz w:val="20"/>
          </w:rPr>
          <w:delText xml:space="preserve"> </w:delText>
        </w:r>
        <w:r w:rsidDel="00E9758E">
          <w:rPr>
            <w:sz w:val="20"/>
          </w:rPr>
          <w:delText>version.</w:delText>
        </w:r>
        <w:r w:rsidDel="00E9758E">
          <w:rPr>
            <w:spacing w:val="-13"/>
            <w:sz w:val="20"/>
          </w:rPr>
          <w:delText xml:space="preserve"> </w:delText>
        </w:r>
        <w:r w:rsidDel="00E9758E">
          <w:rPr>
            <w:sz w:val="20"/>
          </w:rPr>
          <w:delText>If</w:delText>
        </w:r>
        <w:r w:rsidDel="00E9758E">
          <w:rPr>
            <w:spacing w:val="-12"/>
            <w:sz w:val="20"/>
          </w:rPr>
          <w:delText xml:space="preserve"> </w:delText>
        </w:r>
        <w:r w:rsidDel="00E9758E">
          <w:rPr>
            <w:sz w:val="20"/>
          </w:rPr>
          <w:delText>provided,</w:delText>
        </w:r>
        <w:r w:rsidDel="00E9758E">
          <w:rPr>
            <w:spacing w:val="-13"/>
            <w:sz w:val="20"/>
          </w:rPr>
          <w:delText xml:space="preserve"> </w:delText>
        </w:r>
        <w:r w:rsidDel="00E9758E">
          <w:rPr>
            <w:sz w:val="20"/>
          </w:rPr>
          <w:delText>the</w:delText>
        </w:r>
        <w:r w:rsidDel="00E9758E">
          <w:rPr>
            <w:spacing w:val="-13"/>
            <w:sz w:val="20"/>
          </w:rPr>
          <w:delText xml:space="preserve"> </w:delText>
        </w:r>
        <w:r w:rsidDel="00E9758E">
          <w:rPr>
            <w:sz w:val="20"/>
          </w:rPr>
          <w:delText>specified</w:delText>
        </w:r>
        <w:r w:rsidDel="00E9758E">
          <w:rPr>
            <w:spacing w:val="-12"/>
            <w:sz w:val="20"/>
          </w:rPr>
          <w:delText xml:space="preserve"> </w:delText>
        </w:r>
        <w:r w:rsidDel="00E9758E">
          <w:rPr>
            <w:sz w:val="20"/>
          </w:rPr>
          <w:delText>version</w:delText>
        </w:r>
        <w:r w:rsidDel="00E9758E">
          <w:rPr>
            <w:spacing w:val="-13"/>
            <w:sz w:val="20"/>
          </w:rPr>
          <w:delText xml:space="preserve"> </w:delText>
        </w:r>
        <w:r w:rsidDel="00E9758E">
          <w:rPr>
            <w:sz w:val="20"/>
          </w:rPr>
          <w:delText>of Synopsys Bridge will be automatically downloaded and</w:delText>
        </w:r>
        <w:r w:rsidDel="00E9758E">
          <w:rPr>
            <w:spacing w:val="-22"/>
            <w:sz w:val="20"/>
          </w:rPr>
          <w:delText xml:space="preserve"> </w:delText>
        </w:r>
        <w:r w:rsidDel="00E9758E">
          <w:rPr>
            <w:sz w:val="20"/>
          </w:rPr>
          <w:delText>configured.</w:delText>
        </w:r>
      </w:del>
    </w:p>
    <w:p w14:paraId="7060A0DA" w14:textId="77777777" w:rsidR="00E9758E" w:rsidRDefault="00E9758E">
      <w:pPr>
        <w:pStyle w:val="ListParagraph"/>
        <w:tabs>
          <w:tab w:val="left" w:pos="700"/>
        </w:tabs>
        <w:spacing w:before="96" w:line="340" w:lineRule="auto"/>
        <w:ind w:right="169" w:firstLine="0"/>
        <w:rPr>
          <w:sz w:val="20"/>
        </w:rPr>
        <w:pPrChange w:id="2181" w:author="Raj Kesarapalli" w:date="2023-07-27T14:45:00Z">
          <w:pPr>
            <w:pStyle w:val="ListParagraph"/>
            <w:numPr>
              <w:numId w:val="7"/>
            </w:numPr>
            <w:tabs>
              <w:tab w:val="left" w:pos="700"/>
            </w:tabs>
            <w:spacing w:before="96" w:line="340" w:lineRule="auto"/>
            <w:ind w:left="100" w:right="169"/>
          </w:pPr>
        </w:pPrChange>
      </w:pPr>
    </w:p>
    <w:p w14:paraId="372324B6" w14:textId="5449E737" w:rsidR="00D64DB2" w:rsidRDefault="0022516B">
      <w:pPr>
        <w:pStyle w:val="ListParagraph"/>
        <w:numPr>
          <w:ilvl w:val="0"/>
          <w:numId w:val="7"/>
        </w:numPr>
        <w:tabs>
          <w:tab w:val="left" w:pos="700"/>
        </w:tabs>
        <w:spacing w:line="340" w:lineRule="auto"/>
        <w:ind w:left="700" w:right="609"/>
        <w:rPr>
          <w:sz w:val="20"/>
        </w:rPr>
      </w:pPr>
      <w:r>
        <w:rPr>
          <w:rFonts w:ascii="Courier New" w:hAnsi="Courier New"/>
          <w:sz w:val="16"/>
          <w:shd w:val="clear" w:color="auto" w:fill="EDEDED"/>
        </w:rPr>
        <w:t>include_diagnostics</w:t>
      </w:r>
      <w:r>
        <w:rPr>
          <w:sz w:val="20"/>
        </w:rPr>
        <w:t xml:space="preserve">: </w:t>
      </w:r>
      <w:ins w:id="2182" w:author="Raj Kesarapalli" w:date="2023-07-27T14:45:00Z">
        <w:r w:rsidR="00E9758E">
          <w:rPr>
            <w:color w:val="323E48"/>
          </w:rPr>
          <w:t>When set to </w:t>
        </w:r>
        <w:r w:rsidR="00E9758E">
          <w:rPr>
            <w:rStyle w:val="HTMLCode"/>
            <w:rFonts w:ascii="Roboto Mono" w:eastAsia="Roboto" w:hAnsi="Roboto Mono"/>
            <w:color w:val="000000"/>
            <w:sz w:val="18"/>
            <w:szCs w:val="18"/>
          </w:rPr>
          <w:t>true,</w:t>
        </w:r>
        <w:r w:rsidR="00E9758E">
          <w:rPr>
            <w:color w:val="323E48"/>
          </w:rPr>
          <w:t xml:space="preserve"> Synopsys Bridge diagnostic files are created and posted to GitHub. Additionally, </w:t>
        </w:r>
        <w:r w:rsidR="00E9758E">
          <w:rPr>
            <w:rStyle w:val="HTMLCode"/>
            <w:rFonts w:ascii="Roboto Mono" w:eastAsia="Roboto" w:hAnsi="Roboto Mono"/>
            <w:color w:val="000000"/>
            <w:sz w:val="18"/>
            <w:szCs w:val="18"/>
          </w:rPr>
          <w:t>diagnostics_retention_days</w:t>
        </w:r>
        <w:r w:rsidR="00E9758E">
          <w:rPr>
            <w:color w:val="323E48"/>
          </w:rPr>
          <w:t xml:space="preserve"> can be used to </w:t>
        </w:r>
        <w:r w:rsidR="00E9758E">
          <w:rPr>
            <w:color w:val="323E48"/>
          </w:rPr>
          <w:lastRenderedPageBreak/>
          <w:t>specify the number of days the diagnostics files are retained for. Default value is 90. Accepted range of values is from 1 to 90.</w:t>
        </w:r>
      </w:ins>
      <w:del w:id="2183" w:author="Raj Kesarapalli" w:date="2023-07-27T14:45:00Z">
        <w:r w:rsidDel="00E9758E">
          <w:rPr>
            <w:sz w:val="20"/>
          </w:rPr>
          <w:delText xml:space="preserve">Pass </w:delText>
        </w:r>
        <w:r w:rsidDel="00E9758E">
          <w:rPr>
            <w:rFonts w:ascii="Courier New" w:hAnsi="Courier New"/>
            <w:sz w:val="16"/>
            <w:shd w:val="clear" w:color="auto" w:fill="EDEDED"/>
          </w:rPr>
          <w:delText>true</w:delText>
        </w:r>
        <w:r w:rsidDel="00E9758E">
          <w:rPr>
            <w:rFonts w:ascii="Courier New" w:hAnsi="Courier New"/>
            <w:sz w:val="16"/>
          </w:rPr>
          <w:delText xml:space="preserve"> </w:delText>
        </w:r>
        <w:r w:rsidDel="00E9758E">
          <w:rPr>
            <w:sz w:val="20"/>
          </w:rPr>
          <w:delText>to upload Synopsys Bridge diagnostic files. Additionally,</w:delText>
        </w:r>
        <w:r w:rsidDel="00E9758E">
          <w:rPr>
            <w:sz w:val="20"/>
            <w:shd w:val="clear" w:color="auto" w:fill="EDEDED"/>
          </w:rPr>
          <w:delText xml:space="preserve"> </w:delText>
        </w:r>
        <w:r w:rsidDel="00E9758E">
          <w:rPr>
            <w:rFonts w:ascii="Courier New" w:hAnsi="Courier New"/>
            <w:sz w:val="16"/>
            <w:shd w:val="clear" w:color="auto" w:fill="EDEDED"/>
          </w:rPr>
          <w:delText>diagnostics_retention_days</w:delText>
        </w:r>
        <w:r w:rsidDel="00E9758E">
          <w:rPr>
            <w:rFonts w:ascii="Courier New" w:hAnsi="Courier New"/>
            <w:spacing w:val="-55"/>
            <w:sz w:val="16"/>
          </w:rPr>
          <w:delText xml:space="preserve"> </w:delText>
        </w:r>
        <w:r w:rsidDel="00E9758E">
          <w:rPr>
            <w:sz w:val="20"/>
          </w:rPr>
          <w:delText>can</w:delText>
        </w:r>
        <w:r w:rsidDel="00E9758E">
          <w:rPr>
            <w:spacing w:val="-8"/>
            <w:sz w:val="20"/>
          </w:rPr>
          <w:delText xml:space="preserve"> </w:delText>
        </w:r>
        <w:r w:rsidDel="00E9758E">
          <w:rPr>
            <w:sz w:val="20"/>
          </w:rPr>
          <w:delText>be</w:delText>
        </w:r>
        <w:r w:rsidDel="00E9758E">
          <w:rPr>
            <w:spacing w:val="-7"/>
            <w:sz w:val="20"/>
          </w:rPr>
          <w:delText xml:space="preserve"> </w:delText>
        </w:r>
        <w:r w:rsidDel="00E9758E">
          <w:rPr>
            <w:sz w:val="20"/>
          </w:rPr>
          <w:delText>passed</w:delText>
        </w:r>
        <w:r w:rsidDel="00E9758E">
          <w:rPr>
            <w:spacing w:val="-8"/>
            <w:sz w:val="20"/>
          </w:rPr>
          <w:delText xml:space="preserve"> </w:delText>
        </w:r>
        <w:r w:rsidDel="00E9758E">
          <w:rPr>
            <w:sz w:val="20"/>
          </w:rPr>
          <w:delText>as</w:delText>
        </w:r>
        <w:r w:rsidDel="00E9758E">
          <w:rPr>
            <w:spacing w:val="-7"/>
            <w:sz w:val="20"/>
          </w:rPr>
          <w:delText xml:space="preserve"> </w:delText>
        </w:r>
        <w:r w:rsidDel="00E9758E">
          <w:rPr>
            <w:sz w:val="20"/>
          </w:rPr>
          <w:delText>integer</w:delText>
        </w:r>
        <w:r w:rsidDel="00E9758E">
          <w:rPr>
            <w:spacing w:val="-8"/>
            <w:sz w:val="20"/>
          </w:rPr>
          <w:delText xml:space="preserve"> </w:delText>
        </w:r>
        <w:r w:rsidDel="00E9758E">
          <w:rPr>
            <w:sz w:val="20"/>
          </w:rPr>
          <w:delText>value</w:delText>
        </w:r>
        <w:r w:rsidDel="00E9758E">
          <w:rPr>
            <w:spacing w:val="-8"/>
            <w:sz w:val="20"/>
          </w:rPr>
          <w:delText xml:space="preserve"> </w:delText>
        </w:r>
        <w:r w:rsidDel="00E9758E">
          <w:rPr>
            <w:sz w:val="20"/>
          </w:rPr>
          <w:delText>between</w:delText>
        </w:r>
        <w:r w:rsidDel="00E9758E">
          <w:rPr>
            <w:spacing w:val="-7"/>
            <w:sz w:val="20"/>
          </w:rPr>
          <w:delText xml:space="preserve"> </w:delText>
        </w:r>
        <w:r w:rsidDel="00E9758E">
          <w:rPr>
            <w:sz w:val="20"/>
          </w:rPr>
          <w:delText>1</w:delText>
        </w:r>
        <w:r w:rsidDel="00E9758E">
          <w:rPr>
            <w:spacing w:val="-8"/>
            <w:sz w:val="20"/>
          </w:rPr>
          <w:delText xml:space="preserve"> </w:delText>
        </w:r>
        <w:r w:rsidDel="00E9758E">
          <w:rPr>
            <w:sz w:val="20"/>
          </w:rPr>
          <w:delText>to</w:delText>
        </w:r>
        <w:r w:rsidDel="00E9758E">
          <w:rPr>
            <w:spacing w:val="-8"/>
            <w:sz w:val="20"/>
          </w:rPr>
          <w:delText xml:space="preserve"> </w:delText>
        </w:r>
        <w:r w:rsidDel="00E9758E">
          <w:rPr>
            <w:sz w:val="20"/>
          </w:rPr>
          <w:delText>90</w:delText>
        </w:r>
        <w:r w:rsidDel="00E9758E">
          <w:rPr>
            <w:spacing w:val="-7"/>
            <w:sz w:val="20"/>
          </w:rPr>
          <w:delText xml:space="preserve"> </w:delText>
        </w:r>
        <w:r w:rsidDel="00E9758E">
          <w:rPr>
            <w:sz w:val="20"/>
          </w:rPr>
          <w:delText>to</w:delText>
        </w:r>
        <w:r w:rsidDel="00E9758E">
          <w:rPr>
            <w:spacing w:val="-8"/>
            <w:sz w:val="20"/>
          </w:rPr>
          <w:delText xml:space="preserve"> </w:delText>
        </w:r>
        <w:r w:rsidDel="00E9758E">
          <w:rPr>
            <w:sz w:val="20"/>
          </w:rPr>
          <w:delText>retain</w:delText>
        </w:r>
        <w:r w:rsidDel="00E9758E">
          <w:rPr>
            <w:spacing w:val="-7"/>
            <w:sz w:val="20"/>
          </w:rPr>
          <w:delText xml:space="preserve"> </w:delText>
        </w:r>
        <w:r w:rsidDel="00E9758E">
          <w:rPr>
            <w:sz w:val="20"/>
          </w:rPr>
          <w:delText>the</w:delText>
        </w:r>
        <w:r w:rsidDel="00E9758E">
          <w:rPr>
            <w:spacing w:val="-8"/>
            <w:sz w:val="20"/>
          </w:rPr>
          <w:delText xml:space="preserve"> </w:delText>
        </w:r>
        <w:r w:rsidDel="00E9758E">
          <w:rPr>
            <w:sz w:val="20"/>
          </w:rPr>
          <w:delText>files (default is 90</w:delText>
        </w:r>
        <w:r w:rsidDel="00E9758E">
          <w:rPr>
            <w:spacing w:val="-4"/>
            <w:sz w:val="20"/>
          </w:rPr>
          <w:delText xml:space="preserve"> </w:delText>
        </w:r>
        <w:r w:rsidDel="00E9758E">
          <w:rPr>
            <w:sz w:val="20"/>
          </w:rPr>
          <w:delText>days).</w:delText>
        </w:r>
      </w:del>
    </w:p>
    <w:p w14:paraId="5A443DC5" w14:textId="77777777" w:rsidR="00D64DB2" w:rsidRDefault="00D64DB2">
      <w:pPr>
        <w:spacing w:line="340" w:lineRule="auto"/>
        <w:rPr>
          <w:sz w:val="20"/>
        </w:rPr>
        <w:sectPr w:rsidR="00D64DB2">
          <w:pgSz w:w="12240" w:h="15840"/>
          <w:pgMar w:top="520" w:right="1320" w:bottom="280" w:left="1340" w:header="720" w:footer="720" w:gutter="0"/>
          <w:cols w:space="720"/>
        </w:sectPr>
      </w:pPr>
    </w:p>
    <w:p w14:paraId="07029EBD" w14:textId="77777777" w:rsidR="00D64DB2" w:rsidRDefault="0022516B">
      <w:pPr>
        <w:pStyle w:val="Heading1"/>
      </w:pPr>
      <w:bookmarkStart w:id="2184" w:name="Chapter_5._GitLab_–_Synopsys_Template"/>
      <w:bookmarkStart w:id="2185" w:name="_bookmark25"/>
      <w:bookmarkEnd w:id="2184"/>
      <w:bookmarkEnd w:id="2185"/>
      <w:r>
        <w:lastRenderedPageBreak/>
        <w:t>Chapter 5. GitLab – Synopsys Template</w:t>
      </w:r>
    </w:p>
    <w:p w14:paraId="0A9068EB" w14:textId="77777777" w:rsidR="00D64DB2" w:rsidRDefault="0022516B">
      <w:pPr>
        <w:pStyle w:val="BodyText"/>
        <w:spacing w:before="225" w:line="340" w:lineRule="auto"/>
        <w:ind w:left="100" w:right="204"/>
      </w:pPr>
      <w:r>
        <w:t>The</w:t>
      </w:r>
      <w:r>
        <w:rPr>
          <w:spacing w:val="-17"/>
        </w:rPr>
        <w:t xml:space="preserve"> </w:t>
      </w:r>
      <w:r>
        <w:t>Synopsys</w:t>
      </w:r>
      <w:r>
        <w:rPr>
          <w:spacing w:val="-17"/>
        </w:rPr>
        <w:t xml:space="preserve"> </w:t>
      </w:r>
      <w:r>
        <w:t>GitLab</w:t>
      </w:r>
      <w:r>
        <w:rPr>
          <w:spacing w:val="-17"/>
        </w:rPr>
        <w:t xml:space="preserve"> </w:t>
      </w:r>
      <w:r>
        <w:t>Template</w:t>
      </w:r>
      <w:r>
        <w:rPr>
          <w:spacing w:val="-17"/>
        </w:rPr>
        <w:t xml:space="preserve"> </w:t>
      </w:r>
      <w:r>
        <w:t>leverages</w:t>
      </w:r>
      <w:r>
        <w:rPr>
          <w:spacing w:val="-17"/>
        </w:rPr>
        <w:t xml:space="preserve"> </w:t>
      </w:r>
      <w:r>
        <w:t>Synopsys</w:t>
      </w:r>
      <w:r>
        <w:rPr>
          <w:spacing w:val="-16"/>
        </w:rPr>
        <w:t xml:space="preserve"> </w:t>
      </w:r>
      <w:r>
        <w:t>Bridge,</w:t>
      </w:r>
      <w:r>
        <w:rPr>
          <w:spacing w:val="-17"/>
        </w:rPr>
        <w:t xml:space="preserve"> </w:t>
      </w:r>
      <w:r>
        <w:t>allowing</w:t>
      </w:r>
      <w:r>
        <w:rPr>
          <w:spacing w:val="-17"/>
        </w:rPr>
        <w:t xml:space="preserve"> </w:t>
      </w:r>
      <w:r>
        <w:t>you</w:t>
      </w:r>
      <w:r>
        <w:rPr>
          <w:spacing w:val="-17"/>
        </w:rPr>
        <w:t xml:space="preserve"> </w:t>
      </w:r>
      <w:r>
        <w:t>to</w:t>
      </w:r>
      <w:r>
        <w:rPr>
          <w:spacing w:val="-17"/>
        </w:rPr>
        <w:t xml:space="preserve"> </w:t>
      </w:r>
      <w:r>
        <w:t>configure</w:t>
      </w:r>
      <w:r>
        <w:rPr>
          <w:spacing w:val="-16"/>
        </w:rPr>
        <w:t xml:space="preserve"> </w:t>
      </w:r>
      <w:r>
        <w:t>your</w:t>
      </w:r>
      <w:r>
        <w:rPr>
          <w:spacing w:val="-17"/>
        </w:rPr>
        <w:t xml:space="preserve"> </w:t>
      </w:r>
      <w:r>
        <w:t>GitLab</w:t>
      </w:r>
      <w:r>
        <w:rPr>
          <w:spacing w:val="-17"/>
        </w:rPr>
        <w:t xml:space="preserve"> </w:t>
      </w:r>
      <w:r>
        <w:t>pipeline to run Synopsys security testing and act on the</w:t>
      </w:r>
      <w:r>
        <w:rPr>
          <w:spacing w:val="-21"/>
        </w:rPr>
        <w:t xml:space="preserve"> </w:t>
      </w:r>
      <w:r>
        <w:t>results.</w:t>
      </w:r>
    </w:p>
    <w:p w14:paraId="6115B1F2" w14:textId="77777777" w:rsidR="00D64DB2" w:rsidRDefault="00D64DB2">
      <w:pPr>
        <w:pStyle w:val="BodyText"/>
        <w:spacing w:before="6"/>
        <w:rPr>
          <w:sz w:val="16"/>
        </w:rPr>
      </w:pPr>
    </w:p>
    <w:p w14:paraId="1858820F" w14:textId="77777777" w:rsidR="00D64DB2" w:rsidRDefault="0022516B">
      <w:pPr>
        <w:pStyle w:val="BodyText"/>
        <w:ind w:left="100"/>
      </w:pPr>
      <w:r>
        <w:t xml:space="preserve">The Synopsys GitLab Template Marketplace link is </w:t>
      </w:r>
      <w:hyperlink r:id="rId27">
        <w:r>
          <w:rPr>
            <w:color w:val="337AB7"/>
          </w:rPr>
          <w:t>https://gitlab.com/synopsys/synopsys-template</w:t>
        </w:r>
      </w:hyperlink>
      <w:r>
        <w:t>.</w:t>
      </w:r>
    </w:p>
    <w:p w14:paraId="16823791" w14:textId="77777777" w:rsidR="00D64DB2" w:rsidRDefault="00D64DB2">
      <w:pPr>
        <w:pStyle w:val="BodyText"/>
        <w:spacing w:before="6"/>
        <w:rPr>
          <w:sz w:val="26"/>
        </w:rPr>
      </w:pPr>
    </w:p>
    <w:p w14:paraId="1C9A7F68" w14:textId="77777777" w:rsidR="00D64DB2" w:rsidRDefault="0022516B">
      <w:pPr>
        <w:pStyle w:val="Heading4"/>
      </w:pPr>
      <w:bookmarkStart w:id="2186" w:name="Additional_information"/>
      <w:bookmarkEnd w:id="2186"/>
      <w:r>
        <w:t>Additional information</w:t>
      </w:r>
    </w:p>
    <w:p w14:paraId="6E16886D" w14:textId="77777777" w:rsidR="00D64DB2" w:rsidRDefault="00D64DB2">
      <w:pPr>
        <w:pStyle w:val="BodyText"/>
        <w:spacing w:before="3"/>
        <w:rPr>
          <w:b/>
          <w:sz w:val="23"/>
        </w:rPr>
      </w:pPr>
    </w:p>
    <w:p w14:paraId="717CC105" w14:textId="77777777" w:rsidR="00D64DB2" w:rsidRDefault="0022516B">
      <w:pPr>
        <w:pStyle w:val="BodyText"/>
        <w:spacing w:before="1"/>
        <w:ind w:left="100"/>
      </w:pPr>
      <w:r>
        <w:t>For additional GitLab integration information, see:</w:t>
      </w:r>
    </w:p>
    <w:p w14:paraId="5A05CDBB" w14:textId="77777777" w:rsidR="00D64DB2" w:rsidRDefault="00D64DB2">
      <w:pPr>
        <w:pStyle w:val="BodyText"/>
        <w:spacing w:before="5"/>
        <w:rPr>
          <w:sz w:val="30"/>
        </w:rPr>
      </w:pPr>
    </w:p>
    <w:p w14:paraId="2BB274F2" w14:textId="77777777" w:rsidR="00D64DB2" w:rsidRDefault="00000000">
      <w:pPr>
        <w:pStyle w:val="ListParagraph"/>
        <w:numPr>
          <w:ilvl w:val="0"/>
          <w:numId w:val="7"/>
        </w:numPr>
        <w:tabs>
          <w:tab w:val="left" w:pos="700"/>
        </w:tabs>
        <w:spacing w:before="1"/>
        <w:ind w:left="700"/>
        <w:rPr>
          <w:rFonts w:ascii="Arial" w:hAnsi="Arial"/>
          <w:i/>
          <w:sz w:val="20"/>
        </w:rPr>
      </w:pPr>
      <w:hyperlink w:anchor="_bookmark26" w:history="1">
        <w:r w:rsidR="0022516B">
          <w:rPr>
            <w:color w:val="337AB7"/>
            <w:sz w:val="20"/>
          </w:rPr>
          <w:t xml:space="preserve">GitLab Prerequisites </w:t>
        </w:r>
      </w:hyperlink>
      <w:hyperlink w:anchor="_bookmark26" w:history="1">
        <w:r w:rsidR="0022516B">
          <w:rPr>
            <w:rFonts w:ascii="Arial" w:hAnsi="Arial"/>
            <w:i/>
            <w:color w:val="337AB7"/>
            <w:sz w:val="20"/>
          </w:rPr>
          <w:t>(on</w:t>
        </w:r>
      </w:hyperlink>
      <w:r w:rsidR="0022516B">
        <w:rPr>
          <w:rFonts w:ascii="Arial" w:hAnsi="Arial"/>
          <w:i/>
          <w:color w:val="337AB7"/>
          <w:sz w:val="20"/>
        </w:rPr>
        <w:t xml:space="preserve"> </w:t>
      </w:r>
      <w:hyperlink w:anchor="_bookmark26" w:history="1">
        <w:r w:rsidR="0022516B">
          <w:rPr>
            <w:rFonts w:ascii="Arial" w:hAnsi="Arial"/>
            <w:i/>
            <w:color w:val="337AB7"/>
            <w:sz w:val="20"/>
          </w:rPr>
          <w:t>page</w:t>
        </w:r>
        <w:r w:rsidR="0022516B">
          <w:rPr>
            <w:rFonts w:ascii="Arial" w:hAnsi="Arial"/>
            <w:i/>
            <w:color w:val="337AB7"/>
            <w:spacing w:val="1"/>
            <w:sz w:val="20"/>
          </w:rPr>
          <w:t xml:space="preserve"> </w:t>
        </w:r>
      </w:hyperlink>
      <w:hyperlink w:anchor="_bookmark26" w:history="1">
        <w:r w:rsidR="0022516B">
          <w:rPr>
            <w:rFonts w:ascii="Arial" w:hAnsi="Arial"/>
            <w:i/>
            <w:color w:val="337AB7"/>
            <w:sz w:val="20"/>
          </w:rPr>
          <w:t>42</w:t>
        </w:r>
      </w:hyperlink>
      <w:hyperlink w:anchor="_bookmark26" w:history="1">
        <w:r w:rsidR="0022516B">
          <w:rPr>
            <w:rFonts w:ascii="Arial" w:hAnsi="Arial"/>
            <w:i/>
            <w:color w:val="337AB7"/>
            <w:sz w:val="20"/>
          </w:rPr>
          <w:t>)</w:t>
        </w:r>
      </w:hyperlink>
    </w:p>
    <w:p w14:paraId="783D44F9" w14:textId="77777777" w:rsidR="00D64DB2" w:rsidRDefault="0022516B">
      <w:pPr>
        <w:pStyle w:val="ListParagraph"/>
        <w:numPr>
          <w:ilvl w:val="0"/>
          <w:numId w:val="7"/>
        </w:numPr>
        <w:tabs>
          <w:tab w:val="left" w:pos="700"/>
          <w:tab w:val="left" w:pos="3916"/>
        </w:tabs>
        <w:spacing w:before="100"/>
        <w:ind w:left="700"/>
        <w:rPr>
          <w:rFonts w:ascii="Arial" w:hAnsi="Arial"/>
          <w:i/>
          <w:sz w:val="20"/>
        </w:rPr>
      </w:pPr>
      <w:r>
        <w:rPr>
          <w:sz w:val="20"/>
        </w:rPr>
        <w:t>GitLab Runner Setup</w:t>
      </w:r>
      <w:r>
        <w:rPr>
          <w:spacing w:val="-18"/>
          <w:sz w:val="20"/>
        </w:rPr>
        <w:t xml:space="preserve"> </w:t>
      </w:r>
      <w:r>
        <w:rPr>
          <w:rFonts w:ascii="Arial" w:hAnsi="Arial"/>
          <w:i/>
          <w:sz w:val="20"/>
        </w:rPr>
        <w:t>(on</w:t>
      </w:r>
      <w:r>
        <w:rPr>
          <w:rFonts w:ascii="Arial" w:hAnsi="Arial"/>
          <w:i/>
          <w:spacing w:val="-8"/>
          <w:sz w:val="20"/>
        </w:rPr>
        <w:t xml:space="preserve"> </w:t>
      </w:r>
      <w:r>
        <w:rPr>
          <w:rFonts w:ascii="Arial" w:hAnsi="Arial"/>
          <w:i/>
          <w:sz w:val="20"/>
        </w:rPr>
        <w:t>page</w:t>
      </w:r>
      <w:r>
        <w:rPr>
          <w:rFonts w:ascii="Arial" w:hAnsi="Arial"/>
          <w:i/>
          <w:sz w:val="20"/>
        </w:rPr>
        <w:tab/>
        <w:t>)</w:t>
      </w:r>
    </w:p>
    <w:p w14:paraId="618BF539" w14:textId="77777777" w:rsidR="00D64DB2" w:rsidRDefault="00000000">
      <w:pPr>
        <w:pStyle w:val="ListParagraph"/>
        <w:numPr>
          <w:ilvl w:val="0"/>
          <w:numId w:val="7"/>
        </w:numPr>
        <w:tabs>
          <w:tab w:val="left" w:pos="700"/>
        </w:tabs>
        <w:spacing w:before="99"/>
        <w:ind w:left="700"/>
        <w:rPr>
          <w:rFonts w:ascii="Arial" w:hAnsi="Arial"/>
          <w:i/>
          <w:sz w:val="20"/>
        </w:rPr>
      </w:pPr>
      <w:hyperlink w:anchor="_bookmark27" w:history="1">
        <w:r w:rsidR="0022516B">
          <w:rPr>
            <w:color w:val="337AB7"/>
            <w:sz w:val="20"/>
          </w:rPr>
          <w:t xml:space="preserve">Using Synopsys GitLab Template with Polaris </w:t>
        </w:r>
      </w:hyperlink>
      <w:hyperlink w:anchor="_bookmark27" w:history="1">
        <w:r w:rsidR="0022516B">
          <w:rPr>
            <w:rFonts w:ascii="Arial" w:hAnsi="Arial"/>
            <w:i/>
            <w:color w:val="337AB7"/>
            <w:sz w:val="20"/>
          </w:rPr>
          <w:t>(on</w:t>
        </w:r>
      </w:hyperlink>
      <w:r w:rsidR="0022516B">
        <w:rPr>
          <w:rFonts w:ascii="Arial" w:hAnsi="Arial"/>
          <w:i/>
          <w:color w:val="337AB7"/>
          <w:sz w:val="20"/>
        </w:rPr>
        <w:t xml:space="preserve"> </w:t>
      </w:r>
      <w:hyperlink w:anchor="_bookmark27" w:history="1">
        <w:r w:rsidR="0022516B">
          <w:rPr>
            <w:rFonts w:ascii="Arial" w:hAnsi="Arial"/>
            <w:i/>
            <w:color w:val="337AB7"/>
            <w:sz w:val="20"/>
          </w:rPr>
          <w:t>page</w:t>
        </w:r>
        <w:r w:rsidR="0022516B">
          <w:rPr>
            <w:rFonts w:ascii="Arial" w:hAnsi="Arial"/>
            <w:i/>
            <w:color w:val="337AB7"/>
            <w:spacing w:val="-12"/>
            <w:sz w:val="20"/>
          </w:rPr>
          <w:t xml:space="preserve"> </w:t>
        </w:r>
      </w:hyperlink>
      <w:hyperlink w:anchor="_bookmark27" w:history="1">
        <w:r w:rsidR="0022516B">
          <w:rPr>
            <w:rFonts w:ascii="Arial" w:hAnsi="Arial"/>
            <w:i/>
            <w:color w:val="337AB7"/>
            <w:sz w:val="20"/>
          </w:rPr>
          <w:t>43</w:t>
        </w:r>
      </w:hyperlink>
      <w:hyperlink w:anchor="_bookmark27" w:history="1">
        <w:r w:rsidR="0022516B">
          <w:rPr>
            <w:rFonts w:ascii="Arial" w:hAnsi="Arial"/>
            <w:i/>
            <w:color w:val="337AB7"/>
            <w:sz w:val="20"/>
          </w:rPr>
          <w:t>)</w:t>
        </w:r>
      </w:hyperlink>
    </w:p>
    <w:p w14:paraId="514B73C8" w14:textId="77777777" w:rsidR="00D64DB2" w:rsidRDefault="00000000">
      <w:pPr>
        <w:pStyle w:val="ListParagraph"/>
        <w:numPr>
          <w:ilvl w:val="0"/>
          <w:numId w:val="7"/>
        </w:numPr>
        <w:tabs>
          <w:tab w:val="left" w:pos="700"/>
        </w:tabs>
        <w:spacing w:before="100"/>
        <w:ind w:left="700"/>
        <w:rPr>
          <w:rFonts w:ascii="Arial" w:hAnsi="Arial"/>
          <w:i/>
          <w:sz w:val="20"/>
        </w:rPr>
      </w:pPr>
      <w:hyperlink w:anchor="_bookmark28" w:history="1">
        <w:r w:rsidR="0022516B">
          <w:rPr>
            <w:color w:val="337AB7"/>
            <w:sz w:val="20"/>
          </w:rPr>
          <w:t xml:space="preserve">Using the Synopsys GitLab Template with Black Duck </w:t>
        </w:r>
      </w:hyperlink>
      <w:hyperlink w:anchor="_bookmark28" w:history="1">
        <w:r w:rsidR="0022516B">
          <w:rPr>
            <w:rFonts w:ascii="Arial" w:hAnsi="Arial"/>
            <w:i/>
            <w:color w:val="337AB7"/>
            <w:sz w:val="20"/>
          </w:rPr>
          <w:t>(on</w:t>
        </w:r>
      </w:hyperlink>
      <w:r w:rsidR="0022516B">
        <w:rPr>
          <w:rFonts w:ascii="Arial" w:hAnsi="Arial"/>
          <w:i/>
          <w:color w:val="337AB7"/>
          <w:sz w:val="20"/>
        </w:rPr>
        <w:t xml:space="preserve"> </w:t>
      </w:r>
      <w:hyperlink w:anchor="_bookmark28" w:history="1">
        <w:r w:rsidR="0022516B">
          <w:rPr>
            <w:rFonts w:ascii="Arial" w:hAnsi="Arial"/>
            <w:i/>
            <w:color w:val="337AB7"/>
            <w:sz w:val="20"/>
          </w:rPr>
          <w:t>page</w:t>
        </w:r>
        <w:r w:rsidR="0022516B">
          <w:rPr>
            <w:rFonts w:ascii="Arial" w:hAnsi="Arial"/>
            <w:i/>
            <w:color w:val="337AB7"/>
            <w:spacing w:val="-21"/>
            <w:sz w:val="20"/>
          </w:rPr>
          <w:t xml:space="preserve"> </w:t>
        </w:r>
      </w:hyperlink>
      <w:hyperlink w:anchor="_bookmark28" w:history="1">
        <w:r w:rsidR="0022516B">
          <w:rPr>
            <w:rFonts w:ascii="Arial" w:hAnsi="Arial"/>
            <w:i/>
            <w:color w:val="337AB7"/>
            <w:sz w:val="20"/>
          </w:rPr>
          <w:t>44</w:t>
        </w:r>
      </w:hyperlink>
      <w:hyperlink w:anchor="_bookmark28" w:history="1">
        <w:r w:rsidR="0022516B">
          <w:rPr>
            <w:rFonts w:ascii="Arial" w:hAnsi="Arial"/>
            <w:i/>
            <w:color w:val="337AB7"/>
            <w:sz w:val="20"/>
          </w:rPr>
          <w:t>)</w:t>
        </w:r>
      </w:hyperlink>
    </w:p>
    <w:p w14:paraId="56A5A4F5" w14:textId="77777777" w:rsidR="00D64DB2" w:rsidRDefault="00000000">
      <w:pPr>
        <w:pStyle w:val="ListParagraph"/>
        <w:numPr>
          <w:ilvl w:val="0"/>
          <w:numId w:val="7"/>
        </w:numPr>
        <w:tabs>
          <w:tab w:val="left" w:pos="700"/>
        </w:tabs>
        <w:spacing w:before="100" w:line="343" w:lineRule="auto"/>
        <w:ind w:left="700" w:right="629"/>
        <w:rPr>
          <w:rFonts w:ascii="Arial" w:hAnsi="Arial"/>
          <w:i/>
          <w:sz w:val="20"/>
        </w:rPr>
      </w:pPr>
      <w:hyperlink w:anchor="_bookmark29" w:history="1">
        <w:r w:rsidR="0022516B">
          <w:rPr>
            <w:color w:val="337AB7"/>
            <w:sz w:val="20"/>
          </w:rPr>
          <w:t>Using</w:t>
        </w:r>
        <w:r w:rsidR="0022516B">
          <w:rPr>
            <w:color w:val="337AB7"/>
            <w:spacing w:val="-13"/>
            <w:sz w:val="20"/>
          </w:rPr>
          <w:t xml:space="preserve"> </w:t>
        </w:r>
        <w:r w:rsidR="0022516B">
          <w:rPr>
            <w:color w:val="337AB7"/>
            <w:sz w:val="20"/>
          </w:rPr>
          <w:t>the</w:t>
        </w:r>
        <w:r w:rsidR="0022516B">
          <w:rPr>
            <w:color w:val="337AB7"/>
            <w:spacing w:val="-13"/>
            <w:sz w:val="20"/>
          </w:rPr>
          <w:t xml:space="preserve"> </w:t>
        </w:r>
        <w:r w:rsidR="0022516B">
          <w:rPr>
            <w:color w:val="337AB7"/>
            <w:sz w:val="20"/>
          </w:rPr>
          <w:t>Synopsys</w:t>
        </w:r>
        <w:r w:rsidR="0022516B">
          <w:rPr>
            <w:color w:val="337AB7"/>
            <w:spacing w:val="-13"/>
            <w:sz w:val="20"/>
          </w:rPr>
          <w:t xml:space="preserve"> </w:t>
        </w:r>
        <w:r w:rsidR="0022516B">
          <w:rPr>
            <w:color w:val="337AB7"/>
            <w:sz w:val="20"/>
          </w:rPr>
          <w:t>GitLab</w:t>
        </w:r>
        <w:r w:rsidR="0022516B">
          <w:rPr>
            <w:color w:val="337AB7"/>
            <w:spacing w:val="-12"/>
            <w:sz w:val="20"/>
          </w:rPr>
          <w:t xml:space="preserve"> </w:t>
        </w:r>
        <w:r w:rsidR="0022516B">
          <w:rPr>
            <w:color w:val="337AB7"/>
            <w:sz w:val="20"/>
          </w:rPr>
          <w:t>Template</w:t>
        </w:r>
        <w:r w:rsidR="0022516B">
          <w:rPr>
            <w:color w:val="337AB7"/>
            <w:spacing w:val="-13"/>
            <w:sz w:val="20"/>
          </w:rPr>
          <w:t xml:space="preserve"> </w:t>
        </w:r>
        <w:r w:rsidR="0022516B">
          <w:rPr>
            <w:color w:val="337AB7"/>
            <w:sz w:val="20"/>
          </w:rPr>
          <w:t>for</w:t>
        </w:r>
        <w:r w:rsidR="0022516B">
          <w:rPr>
            <w:color w:val="337AB7"/>
            <w:spacing w:val="-13"/>
            <w:sz w:val="20"/>
          </w:rPr>
          <w:t xml:space="preserve"> </w:t>
        </w:r>
        <w:r w:rsidR="0022516B">
          <w:rPr>
            <w:color w:val="337AB7"/>
            <w:sz w:val="20"/>
          </w:rPr>
          <w:t>Coverity</w:t>
        </w:r>
        <w:r w:rsidR="0022516B">
          <w:rPr>
            <w:color w:val="337AB7"/>
            <w:spacing w:val="-12"/>
            <w:sz w:val="20"/>
          </w:rPr>
          <w:t xml:space="preserve"> </w:t>
        </w:r>
        <w:r w:rsidR="0022516B">
          <w:rPr>
            <w:color w:val="337AB7"/>
            <w:sz w:val="20"/>
          </w:rPr>
          <w:t>Cloud</w:t>
        </w:r>
        <w:r w:rsidR="0022516B">
          <w:rPr>
            <w:color w:val="337AB7"/>
            <w:spacing w:val="-13"/>
            <w:sz w:val="20"/>
          </w:rPr>
          <w:t xml:space="preserve"> </w:t>
        </w:r>
        <w:r w:rsidR="0022516B">
          <w:rPr>
            <w:color w:val="337AB7"/>
            <w:sz w:val="20"/>
          </w:rPr>
          <w:t>Deployment</w:t>
        </w:r>
        <w:r w:rsidR="0022516B">
          <w:rPr>
            <w:color w:val="337AB7"/>
            <w:spacing w:val="-13"/>
            <w:sz w:val="20"/>
          </w:rPr>
          <w:t xml:space="preserve"> </w:t>
        </w:r>
        <w:r w:rsidR="0022516B">
          <w:rPr>
            <w:color w:val="337AB7"/>
            <w:sz w:val="20"/>
          </w:rPr>
          <w:t>with</w:t>
        </w:r>
        <w:r w:rsidR="0022516B">
          <w:rPr>
            <w:color w:val="337AB7"/>
            <w:spacing w:val="-12"/>
            <w:sz w:val="20"/>
          </w:rPr>
          <w:t xml:space="preserve"> </w:t>
        </w:r>
        <w:r w:rsidR="0022516B">
          <w:rPr>
            <w:color w:val="337AB7"/>
            <w:sz w:val="20"/>
          </w:rPr>
          <w:t>Thin</w:t>
        </w:r>
        <w:r w:rsidR="0022516B">
          <w:rPr>
            <w:color w:val="337AB7"/>
            <w:spacing w:val="-13"/>
            <w:sz w:val="20"/>
          </w:rPr>
          <w:t xml:space="preserve"> </w:t>
        </w:r>
        <w:r w:rsidR="0022516B">
          <w:rPr>
            <w:color w:val="337AB7"/>
            <w:sz w:val="20"/>
          </w:rPr>
          <w:t>Client</w:t>
        </w:r>
        <w:r w:rsidR="0022516B">
          <w:rPr>
            <w:color w:val="337AB7"/>
            <w:spacing w:val="-8"/>
            <w:sz w:val="20"/>
          </w:rPr>
          <w:t xml:space="preserve"> </w:t>
        </w:r>
      </w:hyperlink>
      <w:hyperlink w:anchor="_bookmark29" w:history="1">
        <w:r w:rsidR="0022516B">
          <w:rPr>
            <w:rFonts w:ascii="Arial" w:hAnsi="Arial"/>
            <w:i/>
            <w:color w:val="337AB7"/>
            <w:sz w:val="20"/>
          </w:rPr>
          <w:t>(on</w:t>
        </w:r>
      </w:hyperlink>
      <w:r w:rsidR="0022516B">
        <w:rPr>
          <w:rFonts w:ascii="Arial" w:hAnsi="Arial"/>
          <w:i/>
          <w:color w:val="337AB7"/>
          <w:spacing w:val="-13"/>
          <w:sz w:val="20"/>
        </w:rPr>
        <w:t xml:space="preserve"> </w:t>
      </w:r>
      <w:hyperlink w:anchor="_bookmark29" w:history="1">
        <w:r w:rsidR="0022516B">
          <w:rPr>
            <w:rFonts w:ascii="Arial" w:hAnsi="Arial"/>
            <w:i/>
            <w:color w:val="337AB7"/>
            <w:sz w:val="20"/>
          </w:rPr>
          <w:t>page</w:t>
        </w:r>
      </w:hyperlink>
      <w:hyperlink w:anchor="_bookmark29" w:history="1">
        <w:r w:rsidR="0022516B">
          <w:rPr>
            <w:rFonts w:ascii="Arial" w:hAnsi="Arial"/>
            <w:i/>
            <w:color w:val="337AB7"/>
            <w:sz w:val="20"/>
          </w:rPr>
          <w:t xml:space="preserve"> 47</w:t>
        </w:r>
      </w:hyperlink>
      <w:hyperlink w:anchor="_bookmark29" w:history="1">
        <w:r w:rsidR="0022516B">
          <w:rPr>
            <w:rFonts w:ascii="Arial" w:hAnsi="Arial"/>
            <w:i/>
            <w:color w:val="337AB7"/>
            <w:sz w:val="20"/>
          </w:rPr>
          <w:t>)</w:t>
        </w:r>
      </w:hyperlink>
    </w:p>
    <w:p w14:paraId="2BB63B06" w14:textId="77777777" w:rsidR="00D64DB2" w:rsidRDefault="00000000">
      <w:pPr>
        <w:pStyle w:val="ListParagraph"/>
        <w:numPr>
          <w:ilvl w:val="0"/>
          <w:numId w:val="7"/>
        </w:numPr>
        <w:tabs>
          <w:tab w:val="left" w:pos="700"/>
        </w:tabs>
        <w:spacing w:before="8"/>
        <w:ind w:left="700"/>
        <w:rPr>
          <w:rFonts w:ascii="Arial" w:hAnsi="Arial"/>
          <w:i/>
          <w:sz w:val="20"/>
        </w:rPr>
      </w:pPr>
      <w:hyperlink w:anchor="_bookmark30" w:history="1">
        <w:r w:rsidR="0022516B">
          <w:rPr>
            <w:color w:val="337AB7"/>
            <w:sz w:val="20"/>
          </w:rPr>
          <w:t xml:space="preserve">Additional GitLab Configuration </w:t>
        </w:r>
      </w:hyperlink>
      <w:hyperlink w:anchor="_bookmark30" w:history="1">
        <w:r w:rsidR="0022516B">
          <w:rPr>
            <w:rFonts w:ascii="Arial" w:hAnsi="Arial"/>
            <w:i/>
            <w:color w:val="337AB7"/>
            <w:sz w:val="20"/>
          </w:rPr>
          <w:t>(on</w:t>
        </w:r>
      </w:hyperlink>
      <w:r w:rsidR="0022516B">
        <w:rPr>
          <w:rFonts w:ascii="Arial" w:hAnsi="Arial"/>
          <w:i/>
          <w:color w:val="337AB7"/>
          <w:sz w:val="20"/>
        </w:rPr>
        <w:t xml:space="preserve"> </w:t>
      </w:r>
      <w:hyperlink w:anchor="_bookmark30" w:history="1">
        <w:r w:rsidR="0022516B">
          <w:rPr>
            <w:rFonts w:ascii="Arial" w:hAnsi="Arial"/>
            <w:i/>
            <w:color w:val="337AB7"/>
            <w:sz w:val="20"/>
          </w:rPr>
          <w:t>page</w:t>
        </w:r>
        <w:r w:rsidR="0022516B">
          <w:rPr>
            <w:rFonts w:ascii="Arial" w:hAnsi="Arial"/>
            <w:i/>
            <w:color w:val="337AB7"/>
            <w:spacing w:val="-2"/>
            <w:sz w:val="20"/>
          </w:rPr>
          <w:t xml:space="preserve"> </w:t>
        </w:r>
      </w:hyperlink>
      <w:hyperlink w:anchor="_bookmark30" w:history="1">
        <w:r w:rsidR="0022516B">
          <w:rPr>
            <w:rFonts w:ascii="Arial" w:hAnsi="Arial"/>
            <w:i/>
            <w:color w:val="337AB7"/>
            <w:sz w:val="20"/>
          </w:rPr>
          <w:t>48</w:t>
        </w:r>
      </w:hyperlink>
      <w:hyperlink w:anchor="_bookmark30" w:history="1">
        <w:r w:rsidR="0022516B">
          <w:rPr>
            <w:rFonts w:ascii="Arial" w:hAnsi="Arial"/>
            <w:i/>
            <w:color w:val="337AB7"/>
            <w:sz w:val="20"/>
          </w:rPr>
          <w:t>)</w:t>
        </w:r>
      </w:hyperlink>
    </w:p>
    <w:p w14:paraId="09031DDD" w14:textId="77777777" w:rsidR="00D64DB2" w:rsidRDefault="00D64DB2">
      <w:pPr>
        <w:pStyle w:val="BodyText"/>
        <w:spacing w:before="3"/>
        <w:rPr>
          <w:rFonts w:ascii="Arial"/>
          <w:i/>
          <w:sz w:val="31"/>
        </w:rPr>
      </w:pPr>
    </w:p>
    <w:p w14:paraId="579D621A" w14:textId="77777777" w:rsidR="00D64DB2" w:rsidRDefault="0022516B">
      <w:pPr>
        <w:pStyle w:val="Heading2"/>
      </w:pPr>
      <w:bookmarkStart w:id="2187" w:name="GitLab_Prerequisites"/>
      <w:bookmarkStart w:id="2188" w:name="_bookmark26"/>
      <w:bookmarkEnd w:id="2187"/>
      <w:bookmarkEnd w:id="2188"/>
      <w:r>
        <w:t>GitLab Prerequisites</w:t>
      </w:r>
    </w:p>
    <w:p w14:paraId="4BC96FD6" w14:textId="77777777" w:rsidR="00D64DB2" w:rsidRDefault="0022516B">
      <w:pPr>
        <w:pStyle w:val="BodyText"/>
        <w:spacing w:before="213"/>
        <w:ind w:left="100"/>
      </w:pPr>
      <w:r>
        <w:t>Before configuring Synopsys Template into your GitLab pipeline, set up the following.</w:t>
      </w:r>
    </w:p>
    <w:p w14:paraId="09D45045" w14:textId="77777777" w:rsidR="00D64DB2" w:rsidRDefault="00D64DB2">
      <w:pPr>
        <w:pStyle w:val="BodyText"/>
        <w:spacing w:before="6"/>
        <w:rPr>
          <w:sz w:val="26"/>
        </w:rPr>
      </w:pPr>
    </w:p>
    <w:p w14:paraId="31180D48" w14:textId="77777777" w:rsidR="00D64DB2" w:rsidRDefault="0022516B">
      <w:pPr>
        <w:pStyle w:val="Heading4"/>
      </w:pPr>
      <w:bookmarkStart w:id="2189" w:name="GitLab_Runner_Setup"/>
      <w:bookmarkEnd w:id="2189"/>
      <w:r>
        <w:t>GitLab Runner Setup</w:t>
      </w:r>
    </w:p>
    <w:p w14:paraId="02C24F10" w14:textId="77777777" w:rsidR="00D64DB2" w:rsidRDefault="00D64DB2">
      <w:pPr>
        <w:pStyle w:val="BodyText"/>
        <w:spacing w:before="9"/>
        <w:rPr>
          <w:b/>
          <w:sz w:val="28"/>
        </w:rPr>
      </w:pPr>
    </w:p>
    <w:p w14:paraId="735FCC5C" w14:textId="77777777" w:rsidR="00D64DB2" w:rsidRDefault="0022516B">
      <w:pPr>
        <w:pStyle w:val="ListParagraph"/>
        <w:numPr>
          <w:ilvl w:val="0"/>
          <w:numId w:val="7"/>
        </w:numPr>
        <w:tabs>
          <w:tab w:val="left" w:pos="700"/>
        </w:tabs>
        <w:spacing w:before="1" w:line="340" w:lineRule="auto"/>
        <w:ind w:left="700" w:right="721"/>
        <w:rPr>
          <w:sz w:val="20"/>
        </w:rPr>
      </w:pPr>
      <w:r>
        <w:rPr>
          <w:sz w:val="20"/>
        </w:rPr>
        <w:t>GitLab</w:t>
      </w:r>
      <w:r>
        <w:rPr>
          <w:spacing w:val="-11"/>
          <w:sz w:val="20"/>
        </w:rPr>
        <w:t xml:space="preserve"> </w:t>
      </w:r>
      <w:r>
        <w:rPr>
          <w:sz w:val="20"/>
        </w:rPr>
        <w:t>Runner</w:t>
      </w:r>
      <w:r>
        <w:rPr>
          <w:spacing w:val="-10"/>
          <w:sz w:val="20"/>
        </w:rPr>
        <w:t xml:space="preserve"> </w:t>
      </w:r>
      <w:r>
        <w:rPr>
          <w:sz w:val="20"/>
        </w:rPr>
        <w:t>is</w:t>
      </w:r>
      <w:r>
        <w:rPr>
          <w:spacing w:val="-10"/>
          <w:sz w:val="20"/>
        </w:rPr>
        <w:t xml:space="preserve"> </w:t>
      </w:r>
      <w:r>
        <w:rPr>
          <w:sz w:val="20"/>
        </w:rPr>
        <w:t>an</w:t>
      </w:r>
      <w:r>
        <w:rPr>
          <w:spacing w:val="-11"/>
          <w:sz w:val="20"/>
        </w:rPr>
        <w:t xml:space="preserve"> </w:t>
      </w:r>
      <w:r>
        <w:rPr>
          <w:sz w:val="20"/>
        </w:rPr>
        <w:t>application</w:t>
      </w:r>
      <w:r>
        <w:rPr>
          <w:spacing w:val="-10"/>
          <w:sz w:val="20"/>
        </w:rPr>
        <w:t xml:space="preserve"> </w:t>
      </w:r>
      <w:r>
        <w:rPr>
          <w:sz w:val="20"/>
        </w:rPr>
        <w:t>that</w:t>
      </w:r>
      <w:r>
        <w:rPr>
          <w:spacing w:val="-10"/>
          <w:sz w:val="20"/>
        </w:rPr>
        <w:t xml:space="preserve"> </w:t>
      </w:r>
      <w:r>
        <w:rPr>
          <w:sz w:val="20"/>
        </w:rPr>
        <w:t>works</w:t>
      </w:r>
      <w:r>
        <w:rPr>
          <w:spacing w:val="-11"/>
          <w:sz w:val="20"/>
        </w:rPr>
        <w:t xml:space="preserve"> </w:t>
      </w:r>
      <w:r>
        <w:rPr>
          <w:sz w:val="20"/>
        </w:rPr>
        <w:t>with</w:t>
      </w:r>
      <w:r>
        <w:rPr>
          <w:spacing w:val="-10"/>
          <w:sz w:val="20"/>
        </w:rPr>
        <w:t xml:space="preserve"> </w:t>
      </w:r>
      <w:r>
        <w:rPr>
          <w:sz w:val="20"/>
        </w:rPr>
        <w:t>GitLab</w:t>
      </w:r>
      <w:r>
        <w:rPr>
          <w:spacing w:val="-10"/>
          <w:sz w:val="20"/>
        </w:rPr>
        <w:t xml:space="preserve"> </w:t>
      </w:r>
      <w:r>
        <w:rPr>
          <w:sz w:val="20"/>
        </w:rPr>
        <w:t>CI/CD</w:t>
      </w:r>
      <w:r>
        <w:rPr>
          <w:spacing w:val="-11"/>
          <w:sz w:val="20"/>
        </w:rPr>
        <w:t xml:space="preserve"> </w:t>
      </w:r>
      <w:r>
        <w:rPr>
          <w:sz w:val="20"/>
        </w:rPr>
        <w:t>to</w:t>
      </w:r>
      <w:r>
        <w:rPr>
          <w:spacing w:val="-10"/>
          <w:sz w:val="20"/>
        </w:rPr>
        <w:t xml:space="preserve"> </w:t>
      </w:r>
      <w:r>
        <w:rPr>
          <w:sz w:val="20"/>
        </w:rPr>
        <w:t>run</w:t>
      </w:r>
      <w:r>
        <w:rPr>
          <w:spacing w:val="-10"/>
          <w:sz w:val="20"/>
        </w:rPr>
        <w:t xml:space="preserve"> </w:t>
      </w:r>
      <w:r>
        <w:rPr>
          <w:sz w:val="20"/>
        </w:rPr>
        <w:t>jobs</w:t>
      </w:r>
      <w:r>
        <w:rPr>
          <w:spacing w:val="-10"/>
          <w:sz w:val="20"/>
        </w:rPr>
        <w:t xml:space="preserve"> </w:t>
      </w:r>
      <w:r>
        <w:rPr>
          <w:sz w:val="20"/>
        </w:rPr>
        <w:t>in</w:t>
      </w:r>
      <w:r>
        <w:rPr>
          <w:spacing w:val="-11"/>
          <w:sz w:val="20"/>
        </w:rPr>
        <w:t xml:space="preserve"> </w:t>
      </w:r>
      <w:r>
        <w:rPr>
          <w:sz w:val="20"/>
        </w:rPr>
        <w:t>a</w:t>
      </w:r>
      <w:r>
        <w:rPr>
          <w:spacing w:val="-10"/>
          <w:sz w:val="20"/>
        </w:rPr>
        <w:t xml:space="preserve"> </w:t>
      </w:r>
      <w:r>
        <w:rPr>
          <w:sz w:val="20"/>
        </w:rPr>
        <w:t>pipeline.</w:t>
      </w:r>
      <w:r>
        <w:rPr>
          <w:spacing w:val="-10"/>
          <w:sz w:val="20"/>
        </w:rPr>
        <w:t xml:space="preserve"> </w:t>
      </w:r>
      <w:r>
        <w:rPr>
          <w:spacing w:val="-5"/>
          <w:sz w:val="20"/>
        </w:rPr>
        <w:t>To</w:t>
      </w:r>
      <w:r>
        <w:rPr>
          <w:spacing w:val="-11"/>
          <w:sz w:val="20"/>
        </w:rPr>
        <w:t xml:space="preserve"> </w:t>
      </w:r>
      <w:r>
        <w:rPr>
          <w:sz w:val="20"/>
        </w:rPr>
        <w:t>use GitLab</w:t>
      </w:r>
      <w:r>
        <w:rPr>
          <w:spacing w:val="-9"/>
          <w:sz w:val="20"/>
        </w:rPr>
        <w:t xml:space="preserve"> </w:t>
      </w:r>
      <w:r>
        <w:rPr>
          <w:sz w:val="20"/>
        </w:rPr>
        <w:t>Runner</w:t>
      </w:r>
      <w:r>
        <w:rPr>
          <w:spacing w:val="-9"/>
          <w:sz w:val="20"/>
        </w:rPr>
        <w:t xml:space="preserve"> </w:t>
      </w:r>
      <w:r>
        <w:rPr>
          <w:sz w:val="20"/>
        </w:rPr>
        <w:t>in</w:t>
      </w:r>
      <w:r>
        <w:rPr>
          <w:spacing w:val="-8"/>
          <w:sz w:val="20"/>
        </w:rPr>
        <w:t xml:space="preserve"> </w:t>
      </w:r>
      <w:r>
        <w:rPr>
          <w:sz w:val="20"/>
        </w:rPr>
        <w:t>your</w:t>
      </w:r>
      <w:r>
        <w:rPr>
          <w:spacing w:val="-9"/>
          <w:sz w:val="20"/>
        </w:rPr>
        <w:t xml:space="preserve"> </w:t>
      </w:r>
      <w:r>
        <w:rPr>
          <w:sz w:val="20"/>
        </w:rPr>
        <w:t>project,</w:t>
      </w:r>
      <w:r>
        <w:rPr>
          <w:spacing w:val="-9"/>
          <w:sz w:val="20"/>
        </w:rPr>
        <w:t xml:space="preserve"> </w:t>
      </w:r>
      <w:r>
        <w:rPr>
          <w:sz w:val="20"/>
        </w:rPr>
        <w:t>you</w:t>
      </w:r>
      <w:r>
        <w:rPr>
          <w:spacing w:val="-8"/>
          <w:sz w:val="20"/>
        </w:rPr>
        <w:t xml:space="preserve"> </w:t>
      </w:r>
      <w:r>
        <w:rPr>
          <w:sz w:val="20"/>
        </w:rPr>
        <w:t>must</w:t>
      </w:r>
      <w:r>
        <w:rPr>
          <w:spacing w:val="-9"/>
          <w:sz w:val="20"/>
        </w:rPr>
        <w:t xml:space="preserve"> </w:t>
      </w:r>
      <w:r>
        <w:rPr>
          <w:sz w:val="20"/>
        </w:rPr>
        <w:t>have</w:t>
      </w:r>
      <w:r>
        <w:rPr>
          <w:spacing w:val="-9"/>
          <w:sz w:val="20"/>
        </w:rPr>
        <w:t xml:space="preserve"> </w:t>
      </w:r>
      <w:r>
        <w:rPr>
          <w:sz w:val="20"/>
        </w:rPr>
        <w:t>the</w:t>
      </w:r>
      <w:r>
        <w:rPr>
          <w:spacing w:val="-8"/>
          <w:sz w:val="20"/>
        </w:rPr>
        <w:t xml:space="preserve"> </w:t>
      </w:r>
      <w:r>
        <w:rPr>
          <w:sz w:val="20"/>
        </w:rPr>
        <w:t>maintainer</w:t>
      </w:r>
      <w:r>
        <w:rPr>
          <w:spacing w:val="-9"/>
          <w:sz w:val="20"/>
        </w:rPr>
        <w:t xml:space="preserve"> </w:t>
      </w:r>
      <w:r>
        <w:rPr>
          <w:sz w:val="20"/>
        </w:rPr>
        <w:t>or</w:t>
      </w:r>
      <w:r>
        <w:rPr>
          <w:spacing w:val="-9"/>
          <w:sz w:val="20"/>
        </w:rPr>
        <w:t xml:space="preserve"> </w:t>
      </w:r>
      <w:r>
        <w:rPr>
          <w:sz w:val="20"/>
        </w:rPr>
        <w:t>owner</w:t>
      </w:r>
      <w:r>
        <w:rPr>
          <w:spacing w:val="-8"/>
          <w:sz w:val="20"/>
        </w:rPr>
        <w:t xml:space="preserve"> </w:t>
      </w:r>
      <w:r>
        <w:rPr>
          <w:sz w:val="20"/>
        </w:rPr>
        <w:t>role</w:t>
      </w:r>
      <w:r>
        <w:rPr>
          <w:spacing w:val="-9"/>
          <w:sz w:val="20"/>
        </w:rPr>
        <w:t xml:space="preserve"> </w:t>
      </w:r>
      <w:r>
        <w:rPr>
          <w:sz w:val="20"/>
        </w:rPr>
        <w:t>for</w:t>
      </w:r>
      <w:r>
        <w:rPr>
          <w:spacing w:val="-9"/>
          <w:sz w:val="20"/>
        </w:rPr>
        <w:t xml:space="preserve"> </w:t>
      </w:r>
      <w:r>
        <w:rPr>
          <w:sz w:val="20"/>
        </w:rPr>
        <w:t>the</w:t>
      </w:r>
      <w:r>
        <w:rPr>
          <w:spacing w:val="-8"/>
          <w:sz w:val="20"/>
        </w:rPr>
        <w:t xml:space="preserve"> </w:t>
      </w:r>
      <w:r>
        <w:rPr>
          <w:sz w:val="20"/>
        </w:rPr>
        <w:t>project.</w:t>
      </w:r>
    </w:p>
    <w:p w14:paraId="3D2FE46E" w14:textId="77777777" w:rsidR="00D64DB2" w:rsidRDefault="0022516B">
      <w:pPr>
        <w:pStyle w:val="ListParagraph"/>
        <w:numPr>
          <w:ilvl w:val="0"/>
          <w:numId w:val="7"/>
        </w:numPr>
        <w:tabs>
          <w:tab w:val="left" w:pos="700"/>
        </w:tabs>
        <w:spacing w:line="238" w:lineRule="exact"/>
        <w:ind w:left="700"/>
        <w:rPr>
          <w:sz w:val="20"/>
        </w:rPr>
      </w:pPr>
      <w:r>
        <w:rPr>
          <w:sz w:val="20"/>
        </w:rPr>
        <w:t>A</w:t>
      </w:r>
      <w:r>
        <w:rPr>
          <w:spacing w:val="-4"/>
          <w:sz w:val="20"/>
        </w:rPr>
        <w:t xml:space="preserve"> </w:t>
      </w:r>
      <w:r>
        <w:rPr>
          <w:sz w:val="20"/>
        </w:rPr>
        <w:t>GitLab</w:t>
      </w:r>
      <w:r>
        <w:rPr>
          <w:spacing w:val="-4"/>
          <w:sz w:val="20"/>
        </w:rPr>
        <w:t xml:space="preserve"> </w:t>
      </w:r>
      <w:r>
        <w:rPr>
          <w:sz w:val="20"/>
        </w:rPr>
        <w:t>runner</w:t>
      </w:r>
      <w:r>
        <w:rPr>
          <w:spacing w:val="-3"/>
          <w:sz w:val="20"/>
        </w:rPr>
        <w:t xml:space="preserve"> </w:t>
      </w:r>
      <w:r>
        <w:rPr>
          <w:sz w:val="20"/>
        </w:rPr>
        <w:t>can</w:t>
      </w:r>
      <w:r>
        <w:rPr>
          <w:spacing w:val="-4"/>
          <w:sz w:val="20"/>
        </w:rPr>
        <w:t xml:space="preserve"> </w:t>
      </w:r>
      <w:r>
        <w:rPr>
          <w:sz w:val="20"/>
        </w:rPr>
        <w:t>be</w:t>
      </w:r>
      <w:r>
        <w:rPr>
          <w:spacing w:val="-3"/>
          <w:sz w:val="20"/>
        </w:rPr>
        <w:t xml:space="preserve"> </w:t>
      </w:r>
      <w:r>
        <w:rPr>
          <w:sz w:val="20"/>
        </w:rPr>
        <w:t>self-managed</w:t>
      </w:r>
      <w:r>
        <w:rPr>
          <w:spacing w:val="-4"/>
          <w:sz w:val="20"/>
        </w:rPr>
        <w:t xml:space="preserve"> </w:t>
      </w:r>
      <w:r>
        <w:rPr>
          <w:sz w:val="20"/>
        </w:rPr>
        <w:t>or</w:t>
      </w:r>
      <w:r>
        <w:rPr>
          <w:spacing w:val="-4"/>
          <w:sz w:val="20"/>
        </w:rPr>
        <w:t xml:space="preserve"> </w:t>
      </w:r>
      <w:r>
        <w:rPr>
          <w:sz w:val="20"/>
        </w:rPr>
        <w:t>SaaS</w:t>
      </w:r>
      <w:r>
        <w:rPr>
          <w:spacing w:val="-3"/>
          <w:sz w:val="20"/>
        </w:rPr>
        <w:t xml:space="preserve"> </w:t>
      </w:r>
      <w:r>
        <w:rPr>
          <w:sz w:val="20"/>
        </w:rPr>
        <w:t>runners</w:t>
      </w:r>
      <w:r>
        <w:rPr>
          <w:spacing w:val="-4"/>
          <w:sz w:val="20"/>
        </w:rPr>
        <w:t xml:space="preserve"> </w:t>
      </w:r>
      <w:r>
        <w:rPr>
          <w:sz w:val="20"/>
        </w:rPr>
        <w:t>managed</w:t>
      </w:r>
      <w:r>
        <w:rPr>
          <w:spacing w:val="-3"/>
          <w:sz w:val="20"/>
        </w:rPr>
        <w:t xml:space="preserve"> </w:t>
      </w:r>
      <w:r>
        <w:rPr>
          <w:sz w:val="20"/>
        </w:rPr>
        <w:t>by</w:t>
      </w:r>
      <w:r>
        <w:rPr>
          <w:spacing w:val="-4"/>
          <w:sz w:val="20"/>
        </w:rPr>
        <w:t xml:space="preserve"> </w:t>
      </w:r>
      <w:r>
        <w:rPr>
          <w:sz w:val="20"/>
        </w:rPr>
        <w:t>GitLab.</w:t>
      </w:r>
    </w:p>
    <w:p w14:paraId="715B15DE" w14:textId="77777777" w:rsidR="00D64DB2" w:rsidRDefault="0022516B">
      <w:pPr>
        <w:pStyle w:val="ListParagraph"/>
        <w:numPr>
          <w:ilvl w:val="0"/>
          <w:numId w:val="7"/>
        </w:numPr>
        <w:tabs>
          <w:tab w:val="left" w:pos="700"/>
        </w:tabs>
        <w:spacing w:before="99" w:line="340" w:lineRule="auto"/>
        <w:ind w:left="700" w:right="272"/>
        <w:rPr>
          <w:sz w:val="20"/>
        </w:rPr>
      </w:pPr>
      <w:r>
        <w:rPr>
          <w:sz w:val="20"/>
        </w:rPr>
        <w:t>A</w:t>
      </w:r>
      <w:r>
        <w:rPr>
          <w:spacing w:val="-13"/>
          <w:sz w:val="20"/>
        </w:rPr>
        <w:t xml:space="preserve"> </w:t>
      </w:r>
      <w:r>
        <w:rPr>
          <w:sz w:val="20"/>
        </w:rPr>
        <w:t>GitLab</w:t>
      </w:r>
      <w:r>
        <w:rPr>
          <w:spacing w:val="-13"/>
          <w:sz w:val="20"/>
        </w:rPr>
        <w:t xml:space="preserve"> </w:t>
      </w:r>
      <w:r>
        <w:rPr>
          <w:sz w:val="20"/>
        </w:rPr>
        <w:t>self-managed</w:t>
      </w:r>
      <w:r>
        <w:rPr>
          <w:spacing w:val="-13"/>
          <w:sz w:val="20"/>
        </w:rPr>
        <w:t xml:space="preserve"> </w:t>
      </w:r>
      <w:r>
        <w:rPr>
          <w:sz w:val="20"/>
        </w:rPr>
        <w:t>runner</w:t>
      </w:r>
      <w:r>
        <w:rPr>
          <w:spacing w:val="-13"/>
          <w:sz w:val="20"/>
        </w:rPr>
        <w:t xml:space="preserve"> </w:t>
      </w:r>
      <w:r>
        <w:rPr>
          <w:sz w:val="20"/>
        </w:rPr>
        <w:t>can</w:t>
      </w:r>
      <w:r>
        <w:rPr>
          <w:spacing w:val="-12"/>
          <w:sz w:val="20"/>
        </w:rPr>
        <w:t xml:space="preserve"> </w:t>
      </w:r>
      <w:r>
        <w:rPr>
          <w:sz w:val="20"/>
        </w:rPr>
        <w:t>be</w:t>
      </w:r>
      <w:r>
        <w:rPr>
          <w:spacing w:val="-13"/>
          <w:sz w:val="20"/>
        </w:rPr>
        <w:t xml:space="preserve"> </w:t>
      </w:r>
      <w:r>
        <w:rPr>
          <w:sz w:val="20"/>
        </w:rPr>
        <w:t>installed</w:t>
      </w:r>
      <w:r>
        <w:rPr>
          <w:spacing w:val="-13"/>
          <w:sz w:val="20"/>
        </w:rPr>
        <w:t xml:space="preserve"> </w:t>
      </w:r>
      <w:r>
        <w:rPr>
          <w:sz w:val="20"/>
        </w:rPr>
        <w:t>and</w:t>
      </w:r>
      <w:r>
        <w:rPr>
          <w:spacing w:val="-13"/>
          <w:sz w:val="20"/>
        </w:rPr>
        <w:t xml:space="preserve"> </w:t>
      </w:r>
      <w:r>
        <w:rPr>
          <w:sz w:val="20"/>
        </w:rPr>
        <w:t>used</w:t>
      </w:r>
      <w:r>
        <w:rPr>
          <w:spacing w:val="-13"/>
          <w:sz w:val="20"/>
        </w:rPr>
        <w:t xml:space="preserve"> </w:t>
      </w:r>
      <w:r>
        <w:rPr>
          <w:sz w:val="20"/>
        </w:rPr>
        <w:t>on</w:t>
      </w:r>
      <w:r>
        <w:rPr>
          <w:spacing w:val="-12"/>
          <w:sz w:val="20"/>
        </w:rPr>
        <w:t xml:space="preserve"> </w:t>
      </w:r>
      <w:r>
        <w:rPr>
          <w:sz w:val="20"/>
        </w:rPr>
        <w:t>GNU/Linux,</w:t>
      </w:r>
      <w:r>
        <w:rPr>
          <w:spacing w:val="-13"/>
          <w:sz w:val="20"/>
        </w:rPr>
        <w:t xml:space="preserve"> </w:t>
      </w:r>
      <w:r>
        <w:rPr>
          <w:sz w:val="20"/>
        </w:rPr>
        <w:t>macOS</w:t>
      </w:r>
      <w:r>
        <w:rPr>
          <w:spacing w:val="-13"/>
          <w:sz w:val="20"/>
        </w:rPr>
        <w:t xml:space="preserve"> </w:t>
      </w:r>
      <w:r>
        <w:rPr>
          <w:sz w:val="20"/>
        </w:rPr>
        <w:t>and</w:t>
      </w:r>
      <w:r>
        <w:rPr>
          <w:spacing w:val="-13"/>
          <w:sz w:val="20"/>
        </w:rPr>
        <w:t xml:space="preserve"> </w:t>
      </w:r>
      <w:r>
        <w:rPr>
          <w:sz w:val="20"/>
        </w:rPr>
        <w:t>Windows.</w:t>
      </w:r>
      <w:r>
        <w:rPr>
          <w:spacing w:val="-12"/>
          <w:sz w:val="20"/>
        </w:rPr>
        <w:t xml:space="preserve"> </w:t>
      </w:r>
      <w:r>
        <w:rPr>
          <w:sz w:val="20"/>
        </w:rPr>
        <w:t xml:space="preserve">For more details refer: </w:t>
      </w:r>
      <w:hyperlink r:id="rId28">
        <w:r>
          <w:rPr>
            <w:color w:val="337AB7"/>
            <w:sz w:val="20"/>
          </w:rPr>
          <w:t>Install GitLab</w:t>
        </w:r>
        <w:r>
          <w:rPr>
            <w:color w:val="337AB7"/>
            <w:spacing w:val="-9"/>
            <w:sz w:val="20"/>
          </w:rPr>
          <w:t xml:space="preserve"> </w:t>
        </w:r>
        <w:r>
          <w:rPr>
            <w:color w:val="337AB7"/>
            <w:sz w:val="20"/>
          </w:rPr>
          <w:t>Runner</w:t>
        </w:r>
      </w:hyperlink>
    </w:p>
    <w:p w14:paraId="4E62D18B" w14:textId="77777777" w:rsidR="00D64DB2" w:rsidRDefault="0022516B">
      <w:pPr>
        <w:pStyle w:val="ListParagraph"/>
        <w:numPr>
          <w:ilvl w:val="0"/>
          <w:numId w:val="7"/>
        </w:numPr>
        <w:tabs>
          <w:tab w:val="left" w:pos="700"/>
        </w:tabs>
        <w:spacing w:line="239" w:lineRule="exact"/>
        <w:ind w:left="700"/>
        <w:rPr>
          <w:sz w:val="20"/>
        </w:rPr>
      </w:pPr>
      <w:r>
        <w:rPr>
          <w:spacing w:val="-5"/>
          <w:sz w:val="20"/>
        </w:rPr>
        <w:t>To</w:t>
      </w:r>
      <w:r>
        <w:rPr>
          <w:spacing w:val="-7"/>
          <w:sz w:val="20"/>
        </w:rPr>
        <w:t xml:space="preserve"> </w:t>
      </w:r>
      <w:r>
        <w:rPr>
          <w:sz w:val="20"/>
        </w:rPr>
        <w:t>set</w:t>
      </w:r>
      <w:r>
        <w:rPr>
          <w:spacing w:val="-6"/>
          <w:sz w:val="20"/>
        </w:rPr>
        <w:t xml:space="preserve"> </w:t>
      </w:r>
      <w:r>
        <w:rPr>
          <w:sz w:val="20"/>
        </w:rPr>
        <w:t>up</w:t>
      </w:r>
      <w:r>
        <w:rPr>
          <w:spacing w:val="-7"/>
          <w:sz w:val="20"/>
        </w:rPr>
        <w:t xml:space="preserve"> </w:t>
      </w:r>
      <w:r>
        <w:rPr>
          <w:sz w:val="20"/>
        </w:rPr>
        <w:t>project</w:t>
      </w:r>
      <w:r>
        <w:rPr>
          <w:spacing w:val="-6"/>
          <w:sz w:val="20"/>
        </w:rPr>
        <w:t xml:space="preserve"> </w:t>
      </w:r>
      <w:r>
        <w:rPr>
          <w:sz w:val="20"/>
        </w:rPr>
        <w:t>specific</w:t>
      </w:r>
      <w:r>
        <w:rPr>
          <w:spacing w:val="-6"/>
          <w:sz w:val="20"/>
        </w:rPr>
        <w:t xml:space="preserve"> </w:t>
      </w:r>
      <w:r>
        <w:rPr>
          <w:sz w:val="20"/>
        </w:rPr>
        <w:t>self-managed</w:t>
      </w:r>
      <w:r>
        <w:rPr>
          <w:spacing w:val="-7"/>
          <w:sz w:val="20"/>
        </w:rPr>
        <w:t xml:space="preserve"> </w:t>
      </w:r>
      <w:r>
        <w:rPr>
          <w:spacing w:val="-3"/>
          <w:sz w:val="20"/>
        </w:rPr>
        <w:t>runner,</w:t>
      </w:r>
      <w:r>
        <w:rPr>
          <w:spacing w:val="-6"/>
          <w:sz w:val="20"/>
        </w:rPr>
        <w:t xml:space="preserve"> </w:t>
      </w:r>
      <w:r>
        <w:rPr>
          <w:sz w:val="20"/>
        </w:rPr>
        <w:t>go</w:t>
      </w:r>
      <w:r>
        <w:rPr>
          <w:spacing w:val="-7"/>
          <w:sz w:val="20"/>
        </w:rPr>
        <w:t xml:space="preserve"> </w:t>
      </w:r>
      <w:r>
        <w:rPr>
          <w:sz w:val="20"/>
        </w:rPr>
        <w:t>to</w:t>
      </w:r>
      <w:r>
        <w:rPr>
          <w:spacing w:val="-6"/>
          <w:sz w:val="20"/>
        </w:rPr>
        <w:t xml:space="preserve"> </w:t>
      </w:r>
      <w:r>
        <w:rPr>
          <w:sz w:val="20"/>
        </w:rPr>
        <w:t>(</w:t>
      </w:r>
      <w:r>
        <w:rPr>
          <w:b/>
          <w:sz w:val="20"/>
        </w:rPr>
        <w:t>Project</w:t>
      </w:r>
      <w:r>
        <w:rPr>
          <w:b/>
          <w:spacing w:val="-6"/>
          <w:sz w:val="20"/>
        </w:rPr>
        <w:t xml:space="preserve"> </w:t>
      </w:r>
      <w:r>
        <w:rPr>
          <w:b/>
          <w:sz w:val="20"/>
        </w:rPr>
        <w:t>Settings</w:t>
      </w:r>
      <w:r>
        <w:rPr>
          <w:b/>
          <w:spacing w:val="-7"/>
          <w:sz w:val="20"/>
        </w:rPr>
        <w:t xml:space="preserve"> </w:t>
      </w:r>
      <w:r>
        <w:rPr>
          <w:rFonts w:ascii="Segoe UI" w:hAnsi="Segoe UI"/>
          <w:sz w:val="20"/>
        </w:rPr>
        <w:t>→</w:t>
      </w:r>
      <w:r>
        <w:rPr>
          <w:rFonts w:ascii="Segoe UI" w:hAnsi="Segoe UI"/>
          <w:spacing w:val="-11"/>
          <w:sz w:val="20"/>
        </w:rPr>
        <w:t xml:space="preserve"> </w:t>
      </w:r>
      <w:r>
        <w:rPr>
          <w:b/>
          <w:sz w:val="20"/>
        </w:rPr>
        <w:t>CI/CD</w:t>
      </w:r>
      <w:r>
        <w:rPr>
          <w:b/>
          <w:spacing w:val="-7"/>
          <w:sz w:val="20"/>
        </w:rPr>
        <w:t xml:space="preserve"> </w:t>
      </w:r>
      <w:r>
        <w:rPr>
          <w:rFonts w:ascii="Segoe UI" w:hAnsi="Segoe UI"/>
          <w:sz w:val="20"/>
        </w:rPr>
        <w:t>→</w:t>
      </w:r>
      <w:r>
        <w:rPr>
          <w:rFonts w:ascii="Segoe UI" w:hAnsi="Segoe UI"/>
          <w:spacing w:val="-11"/>
          <w:sz w:val="20"/>
        </w:rPr>
        <w:t xml:space="preserve"> </w:t>
      </w:r>
      <w:r>
        <w:rPr>
          <w:b/>
          <w:sz w:val="20"/>
        </w:rPr>
        <w:t>Runners</w:t>
      </w:r>
      <w:r>
        <w:rPr>
          <w:sz w:val="20"/>
        </w:rPr>
        <w:t>)</w:t>
      </w:r>
      <w:r>
        <w:rPr>
          <w:spacing w:val="-7"/>
          <w:sz w:val="20"/>
        </w:rPr>
        <w:t xml:space="preserve"> </w:t>
      </w:r>
      <w:r>
        <w:rPr>
          <w:sz w:val="20"/>
        </w:rPr>
        <w:t>and</w:t>
      </w:r>
    </w:p>
    <w:p w14:paraId="400DB0EA" w14:textId="77777777" w:rsidR="00D64DB2" w:rsidRDefault="0022516B">
      <w:pPr>
        <w:pStyle w:val="BodyText"/>
        <w:spacing w:before="100"/>
        <w:ind w:left="700"/>
      </w:pPr>
      <w:r>
        <w:t>configure.</w:t>
      </w:r>
    </w:p>
    <w:p w14:paraId="6848DEAB" w14:textId="77777777" w:rsidR="00D64DB2" w:rsidRDefault="0022516B">
      <w:pPr>
        <w:pStyle w:val="ListParagraph"/>
        <w:numPr>
          <w:ilvl w:val="0"/>
          <w:numId w:val="7"/>
        </w:numPr>
        <w:tabs>
          <w:tab w:val="left" w:pos="700"/>
        </w:tabs>
        <w:spacing w:before="100"/>
        <w:ind w:left="700"/>
        <w:rPr>
          <w:sz w:val="20"/>
        </w:rPr>
      </w:pPr>
      <w:r>
        <w:rPr>
          <w:sz w:val="20"/>
        </w:rPr>
        <w:t>During runner registration, choose executor as</w:t>
      </w:r>
      <w:r>
        <w:rPr>
          <w:spacing w:val="-13"/>
          <w:sz w:val="20"/>
        </w:rPr>
        <w:t xml:space="preserve"> </w:t>
      </w:r>
      <w:r>
        <w:rPr>
          <w:rFonts w:ascii="Courier New" w:hAnsi="Courier New"/>
          <w:sz w:val="16"/>
          <w:shd w:val="clear" w:color="auto" w:fill="EDEDED"/>
        </w:rPr>
        <w:t>shell</w:t>
      </w:r>
      <w:r>
        <w:rPr>
          <w:sz w:val="20"/>
        </w:rPr>
        <w:t>.</w:t>
      </w:r>
    </w:p>
    <w:p w14:paraId="4E9321E8" w14:textId="77777777" w:rsidR="00D64DB2" w:rsidRDefault="0022516B">
      <w:pPr>
        <w:pStyle w:val="ListParagraph"/>
        <w:numPr>
          <w:ilvl w:val="0"/>
          <w:numId w:val="7"/>
        </w:numPr>
        <w:tabs>
          <w:tab w:val="left" w:pos="700"/>
        </w:tabs>
        <w:spacing w:before="100" w:line="340" w:lineRule="auto"/>
        <w:ind w:left="700" w:right="429"/>
        <w:rPr>
          <w:sz w:val="20"/>
        </w:rPr>
      </w:pPr>
      <w:r>
        <w:rPr>
          <w:sz w:val="20"/>
        </w:rPr>
        <w:t>Make</w:t>
      </w:r>
      <w:r>
        <w:rPr>
          <w:spacing w:val="-17"/>
          <w:sz w:val="20"/>
        </w:rPr>
        <w:t xml:space="preserve"> </w:t>
      </w:r>
      <w:r>
        <w:rPr>
          <w:sz w:val="20"/>
        </w:rPr>
        <w:t>sure</w:t>
      </w:r>
      <w:r>
        <w:rPr>
          <w:spacing w:val="-16"/>
          <w:sz w:val="20"/>
        </w:rPr>
        <w:t xml:space="preserve"> </w:t>
      </w:r>
      <w:r>
        <w:rPr>
          <w:sz w:val="20"/>
        </w:rPr>
        <w:t>you</w:t>
      </w:r>
      <w:r>
        <w:rPr>
          <w:spacing w:val="-16"/>
          <w:sz w:val="20"/>
        </w:rPr>
        <w:t xml:space="preserve"> </w:t>
      </w:r>
      <w:r>
        <w:rPr>
          <w:sz w:val="20"/>
        </w:rPr>
        <w:t>have</w:t>
      </w:r>
      <w:r>
        <w:rPr>
          <w:spacing w:val="-16"/>
          <w:sz w:val="20"/>
        </w:rPr>
        <w:t xml:space="preserve"> </w:t>
      </w:r>
      <w:r>
        <w:rPr>
          <w:sz w:val="20"/>
        </w:rPr>
        <w:t>curl</w:t>
      </w:r>
      <w:r>
        <w:rPr>
          <w:spacing w:val="-17"/>
          <w:sz w:val="20"/>
        </w:rPr>
        <w:t xml:space="preserve"> </w:t>
      </w:r>
      <w:r>
        <w:rPr>
          <w:sz w:val="20"/>
        </w:rPr>
        <w:t>and</w:t>
      </w:r>
      <w:r>
        <w:rPr>
          <w:spacing w:val="-16"/>
          <w:sz w:val="20"/>
        </w:rPr>
        <w:t xml:space="preserve"> </w:t>
      </w:r>
      <w:r>
        <w:rPr>
          <w:sz w:val="20"/>
        </w:rPr>
        <w:t>unzip</w:t>
      </w:r>
      <w:r>
        <w:rPr>
          <w:spacing w:val="-16"/>
          <w:sz w:val="20"/>
        </w:rPr>
        <w:t xml:space="preserve"> </w:t>
      </w:r>
      <w:r>
        <w:rPr>
          <w:sz w:val="20"/>
        </w:rPr>
        <w:t>package</w:t>
      </w:r>
      <w:r>
        <w:rPr>
          <w:spacing w:val="-16"/>
          <w:sz w:val="20"/>
        </w:rPr>
        <w:t xml:space="preserve"> </w:t>
      </w:r>
      <w:r>
        <w:rPr>
          <w:sz w:val="20"/>
        </w:rPr>
        <w:t>tools</w:t>
      </w:r>
      <w:r>
        <w:rPr>
          <w:spacing w:val="-17"/>
          <w:sz w:val="20"/>
        </w:rPr>
        <w:t xml:space="preserve"> </w:t>
      </w:r>
      <w:r>
        <w:rPr>
          <w:sz w:val="20"/>
        </w:rPr>
        <w:t>installed</w:t>
      </w:r>
      <w:r>
        <w:rPr>
          <w:spacing w:val="-16"/>
          <w:sz w:val="20"/>
        </w:rPr>
        <w:t xml:space="preserve"> </w:t>
      </w:r>
      <w:r>
        <w:rPr>
          <w:sz w:val="20"/>
        </w:rPr>
        <w:t>in</w:t>
      </w:r>
      <w:r>
        <w:rPr>
          <w:spacing w:val="-16"/>
          <w:sz w:val="20"/>
        </w:rPr>
        <w:t xml:space="preserve"> </w:t>
      </w:r>
      <w:r>
        <w:rPr>
          <w:sz w:val="20"/>
        </w:rPr>
        <w:t>self-managed/SaaS</w:t>
      </w:r>
      <w:r>
        <w:rPr>
          <w:spacing w:val="-16"/>
          <w:sz w:val="20"/>
        </w:rPr>
        <w:t xml:space="preserve"> </w:t>
      </w:r>
      <w:r>
        <w:rPr>
          <w:sz w:val="20"/>
        </w:rPr>
        <w:t>runner</w:t>
      </w:r>
      <w:r>
        <w:rPr>
          <w:spacing w:val="-16"/>
          <w:sz w:val="20"/>
        </w:rPr>
        <w:t xml:space="preserve"> </w:t>
      </w:r>
      <w:r>
        <w:rPr>
          <w:sz w:val="20"/>
        </w:rPr>
        <w:t>(Linux/ Mac).</w:t>
      </w:r>
    </w:p>
    <w:p w14:paraId="7D88AEAC" w14:textId="77777777" w:rsidR="00D64DB2" w:rsidRDefault="0022516B">
      <w:pPr>
        <w:pStyle w:val="ListParagraph"/>
        <w:numPr>
          <w:ilvl w:val="0"/>
          <w:numId w:val="7"/>
        </w:numPr>
        <w:tabs>
          <w:tab w:val="left" w:pos="700"/>
        </w:tabs>
        <w:spacing w:line="340" w:lineRule="auto"/>
        <w:ind w:left="700" w:right="860"/>
        <w:rPr>
          <w:sz w:val="20"/>
        </w:rPr>
      </w:pPr>
      <w:r>
        <w:rPr>
          <w:sz w:val="20"/>
        </w:rPr>
        <w:t>Synopsys</w:t>
      </w:r>
      <w:r>
        <w:rPr>
          <w:spacing w:val="-16"/>
          <w:sz w:val="20"/>
        </w:rPr>
        <w:t xml:space="preserve"> </w:t>
      </w:r>
      <w:r>
        <w:rPr>
          <w:sz w:val="20"/>
        </w:rPr>
        <w:t>Template</w:t>
      </w:r>
      <w:r>
        <w:rPr>
          <w:spacing w:val="-15"/>
          <w:sz w:val="20"/>
        </w:rPr>
        <w:t xml:space="preserve"> </w:t>
      </w:r>
      <w:r>
        <w:rPr>
          <w:sz w:val="20"/>
        </w:rPr>
        <w:t>supports</w:t>
      </w:r>
      <w:r>
        <w:rPr>
          <w:spacing w:val="-16"/>
          <w:sz w:val="20"/>
        </w:rPr>
        <w:t xml:space="preserve"> </w:t>
      </w:r>
      <w:r>
        <w:rPr>
          <w:sz w:val="20"/>
        </w:rPr>
        <w:t>both</w:t>
      </w:r>
      <w:r>
        <w:rPr>
          <w:spacing w:val="-15"/>
          <w:sz w:val="20"/>
        </w:rPr>
        <w:t xml:space="preserve"> </w:t>
      </w:r>
      <w:r>
        <w:rPr>
          <w:sz w:val="20"/>
        </w:rPr>
        <w:t>Project</w:t>
      </w:r>
      <w:r>
        <w:rPr>
          <w:spacing w:val="-15"/>
          <w:sz w:val="20"/>
        </w:rPr>
        <w:t xml:space="preserve"> </w:t>
      </w:r>
      <w:r>
        <w:rPr>
          <w:sz w:val="20"/>
        </w:rPr>
        <w:t>runners</w:t>
      </w:r>
      <w:r>
        <w:rPr>
          <w:spacing w:val="-16"/>
          <w:sz w:val="20"/>
        </w:rPr>
        <w:t xml:space="preserve"> </w:t>
      </w:r>
      <w:r>
        <w:rPr>
          <w:sz w:val="20"/>
        </w:rPr>
        <w:t>and</w:t>
      </w:r>
      <w:r>
        <w:rPr>
          <w:spacing w:val="-15"/>
          <w:sz w:val="20"/>
        </w:rPr>
        <w:t xml:space="preserve"> </w:t>
      </w:r>
      <w:r>
        <w:rPr>
          <w:sz w:val="20"/>
        </w:rPr>
        <w:t>Shared</w:t>
      </w:r>
      <w:r>
        <w:rPr>
          <w:spacing w:val="-15"/>
          <w:sz w:val="20"/>
        </w:rPr>
        <w:t xml:space="preserve"> </w:t>
      </w:r>
      <w:r>
        <w:rPr>
          <w:sz w:val="20"/>
        </w:rPr>
        <w:t>runners</w:t>
      </w:r>
      <w:r>
        <w:rPr>
          <w:spacing w:val="-16"/>
          <w:sz w:val="20"/>
        </w:rPr>
        <w:t xml:space="preserve"> </w:t>
      </w:r>
      <w:r>
        <w:rPr>
          <w:sz w:val="20"/>
        </w:rPr>
        <w:t>(except</w:t>
      </w:r>
      <w:r>
        <w:rPr>
          <w:spacing w:val="-15"/>
          <w:sz w:val="20"/>
        </w:rPr>
        <w:t xml:space="preserve"> </w:t>
      </w:r>
      <w:r>
        <w:rPr>
          <w:sz w:val="20"/>
        </w:rPr>
        <w:t>Shared</w:t>
      </w:r>
      <w:r>
        <w:rPr>
          <w:spacing w:val="-16"/>
          <w:sz w:val="20"/>
        </w:rPr>
        <w:t xml:space="preserve"> </w:t>
      </w:r>
      <w:r>
        <w:rPr>
          <w:sz w:val="20"/>
        </w:rPr>
        <w:t>Mac Runners).</w:t>
      </w:r>
    </w:p>
    <w:p w14:paraId="7FA2042D" w14:textId="77777777" w:rsidR="00D64DB2" w:rsidRDefault="00D64DB2">
      <w:pPr>
        <w:spacing w:line="340" w:lineRule="auto"/>
        <w:rPr>
          <w:sz w:val="20"/>
        </w:rPr>
        <w:sectPr w:rsidR="00D64DB2">
          <w:pgSz w:w="12240" w:h="15840"/>
          <w:pgMar w:top="1400" w:right="1320" w:bottom="280" w:left="1340" w:header="720" w:footer="720" w:gutter="0"/>
          <w:cols w:space="720"/>
        </w:sectPr>
      </w:pPr>
    </w:p>
    <w:p w14:paraId="058730C1" w14:textId="77777777" w:rsidR="00D64DB2" w:rsidRDefault="0022516B">
      <w:pPr>
        <w:pStyle w:val="BodyText"/>
        <w:spacing w:before="85"/>
        <w:ind w:left="3761"/>
      </w:pPr>
      <w:r>
        <w:lastRenderedPageBreak/>
        <w:t>Synopsys</w:t>
      </w:r>
      <w:r>
        <w:rPr>
          <w:spacing w:val="-12"/>
        </w:rPr>
        <w:t xml:space="preserve"> </w:t>
      </w:r>
      <w:r>
        <w:t>Bridge</w:t>
      </w:r>
      <w:r>
        <w:rPr>
          <w:spacing w:val="-12"/>
        </w:rPr>
        <w:t xml:space="preserve"> </w:t>
      </w:r>
      <w:r>
        <w:t>CLI</w:t>
      </w:r>
      <w:r>
        <w:rPr>
          <w:spacing w:val="-11"/>
        </w:rPr>
        <w:t xml:space="preserve"> </w:t>
      </w:r>
      <w:r>
        <w:t>Guide</w:t>
      </w:r>
      <w:r>
        <w:rPr>
          <w:spacing w:val="-11"/>
        </w:rPr>
        <w:t xml:space="preserve"> </w:t>
      </w:r>
      <w:r>
        <w:t>|</w:t>
      </w:r>
      <w:r>
        <w:rPr>
          <w:spacing w:val="-11"/>
        </w:rPr>
        <w:t xml:space="preserve"> </w:t>
      </w:r>
      <w:r>
        <w:t>5</w:t>
      </w:r>
      <w:r>
        <w:rPr>
          <w:spacing w:val="-12"/>
        </w:rPr>
        <w:t xml:space="preserve"> </w:t>
      </w:r>
      <w:r>
        <w:t>-</w:t>
      </w:r>
      <w:r>
        <w:rPr>
          <w:spacing w:val="-11"/>
        </w:rPr>
        <w:t xml:space="preserve"> </w:t>
      </w:r>
      <w:r>
        <w:t>GitLab</w:t>
      </w:r>
      <w:r>
        <w:rPr>
          <w:spacing w:val="-12"/>
        </w:rPr>
        <w:t xml:space="preserve"> </w:t>
      </w:r>
      <w:r>
        <w:t>–</w:t>
      </w:r>
      <w:r>
        <w:rPr>
          <w:spacing w:val="-11"/>
        </w:rPr>
        <w:t xml:space="preserve"> </w:t>
      </w:r>
      <w:r>
        <w:t>Synopsys</w:t>
      </w:r>
      <w:r>
        <w:rPr>
          <w:spacing w:val="-12"/>
        </w:rPr>
        <w:t xml:space="preserve"> </w:t>
      </w:r>
      <w:r>
        <w:t>Template</w:t>
      </w:r>
      <w:r>
        <w:rPr>
          <w:spacing w:val="-12"/>
        </w:rPr>
        <w:t xml:space="preserve"> </w:t>
      </w:r>
      <w:r>
        <w:t>|</w:t>
      </w:r>
      <w:r>
        <w:rPr>
          <w:spacing w:val="-11"/>
        </w:rPr>
        <w:t xml:space="preserve"> </w:t>
      </w:r>
      <w:r>
        <w:t>43</w:t>
      </w:r>
    </w:p>
    <w:p w14:paraId="2E662013" w14:textId="77777777" w:rsidR="00D64DB2" w:rsidRDefault="00D64DB2">
      <w:pPr>
        <w:pStyle w:val="BodyText"/>
      </w:pPr>
    </w:p>
    <w:p w14:paraId="1EE94914" w14:textId="77777777" w:rsidR="00D64DB2" w:rsidRDefault="00D64DB2">
      <w:pPr>
        <w:pStyle w:val="BodyText"/>
        <w:spacing w:before="7"/>
        <w:rPr>
          <w:sz w:val="28"/>
        </w:rPr>
      </w:pPr>
    </w:p>
    <w:p w14:paraId="76A54560" w14:textId="77777777" w:rsidR="00D64DB2" w:rsidRDefault="0022516B">
      <w:pPr>
        <w:pStyle w:val="Heading4"/>
        <w:spacing w:before="99"/>
      </w:pPr>
      <w:bookmarkStart w:id="2190" w:name="Configure_GitLab_Variables"/>
      <w:bookmarkEnd w:id="2190"/>
      <w:r>
        <w:t>Configure GitLab Variables</w:t>
      </w:r>
    </w:p>
    <w:p w14:paraId="3D636E29" w14:textId="77777777" w:rsidR="00D64DB2" w:rsidRDefault="00D64DB2">
      <w:pPr>
        <w:pStyle w:val="BodyText"/>
        <w:spacing w:before="9"/>
        <w:rPr>
          <w:b/>
          <w:sz w:val="28"/>
        </w:rPr>
      </w:pPr>
    </w:p>
    <w:p w14:paraId="2A85DF28" w14:textId="77777777" w:rsidR="00D64DB2" w:rsidRDefault="0022516B">
      <w:pPr>
        <w:pStyle w:val="ListParagraph"/>
        <w:numPr>
          <w:ilvl w:val="0"/>
          <w:numId w:val="7"/>
        </w:numPr>
        <w:tabs>
          <w:tab w:val="left" w:pos="700"/>
        </w:tabs>
        <w:spacing w:line="340" w:lineRule="auto"/>
        <w:ind w:left="700" w:right="256"/>
        <w:rPr>
          <w:sz w:val="20"/>
        </w:rPr>
      </w:pPr>
      <w:r>
        <w:rPr>
          <w:sz w:val="20"/>
        </w:rPr>
        <w:t>Sensitive</w:t>
      </w:r>
      <w:r>
        <w:rPr>
          <w:spacing w:val="-13"/>
          <w:sz w:val="20"/>
        </w:rPr>
        <w:t xml:space="preserve"> </w:t>
      </w:r>
      <w:r>
        <w:rPr>
          <w:sz w:val="20"/>
        </w:rPr>
        <w:t>data</w:t>
      </w:r>
      <w:r>
        <w:rPr>
          <w:spacing w:val="-12"/>
          <w:sz w:val="20"/>
        </w:rPr>
        <w:t xml:space="preserve"> </w:t>
      </w:r>
      <w:r>
        <w:rPr>
          <w:sz w:val="20"/>
        </w:rPr>
        <w:t>such</w:t>
      </w:r>
      <w:r>
        <w:rPr>
          <w:spacing w:val="-13"/>
          <w:sz w:val="20"/>
        </w:rPr>
        <w:t xml:space="preserve"> </w:t>
      </w:r>
      <w:r>
        <w:rPr>
          <w:sz w:val="20"/>
        </w:rPr>
        <w:t>as</w:t>
      </w:r>
      <w:r>
        <w:rPr>
          <w:spacing w:val="-12"/>
          <w:sz w:val="20"/>
        </w:rPr>
        <w:t xml:space="preserve"> </w:t>
      </w:r>
      <w:r>
        <w:rPr>
          <w:sz w:val="20"/>
        </w:rPr>
        <w:t>access</w:t>
      </w:r>
      <w:r>
        <w:rPr>
          <w:spacing w:val="-13"/>
          <w:sz w:val="20"/>
        </w:rPr>
        <w:t xml:space="preserve"> </w:t>
      </w:r>
      <w:r>
        <w:rPr>
          <w:sz w:val="20"/>
        </w:rPr>
        <w:t>tokens,</w:t>
      </w:r>
      <w:r>
        <w:rPr>
          <w:spacing w:val="-12"/>
          <w:sz w:val="20"/>
        </w:rPr>
        <w:t xml:space="preserve"> </w:t>
      </w:r>
      <w:r>
        <w:rPr>
          <w:sz w:val="20"/>
        </w:rPr>
        <w:t>user</w:t>
      </w:r>
      <w:r>
        <w:rPr>
          <w:spacing w:val="-12"/>
          <w:sz w:val="20"/>
        </w:rPr>
        <w:t xml:space="preserve"> </w:t>
      </w:r>
      <w:r>
        <w:rPr>
          <w:sz w:val="20"/>
        </w:rPr>
        <w:t>names,</w:t>
      </w:r>
      <w:r>
        <w:rPr>
          <w:spacing w:val="-13"/>
          <w:sz w:val="20"/>
        </w:rPr>
        <w:t xml:space="preserve"> </w:t>
      </w:r>
      <w:r>
        <w:rPr>
          <w:sz w:val="20"/>
        </w:rPr>
        <w:t>passwords</w:t>
      </w:r>
      <w:r>
        <w:rPr>
          <w:spacing w:val="-12"/>
          <w:sz w:val="20"/>
        </w:rPr>
        <w:t xml:space="preserve"> </w:t>
      </w:r>
      <w:r>
        <w:rPr>
          <w:sz w:val="20"/>
        </w:rPr>
        <w:t>and</w:t>
      </w:r>
      <w:r>
        <w:rPr>
          <w:spacing w:val="-13"/>
          <w:sz w:val="20"/>
        </w:rPr>
        <w:t xml:space="preserve"> </w:t>
      </w:r>
      <w:r>
        <w:rPr>
          <w:sz w:val="20"/>
        </w:rPr>
        <w:t>even</w:t>
      </w:r>
      <w:r>
        <w:rPr>
          <w:spacing w:val="-12"/>
          <w:sz w:val="20"/>
        </w:rPr>
        <w:t xml:space="preserve"> </w:t>
      </w:r>
      <w:r>
        <w:rPr>
          <w:sz w:val="20"/>
        </w:rPr>
        <w:t>URLs</w:t>
      </w:r>
      <w:r>
        <w:rPr>
          <w:spacing w:val="-13"/>
          <w:sz w:val="20"/>
        </w:rPr>
        <w:t xml:space="preserve"> </w:t>
      </w:r>
      <w:r>
        <w:rPr>
          <w:sz w:val="20"/>
        </w:rPr>
        <w:t>must</w:t>
      </w:r>
      <w:r>
        <w:rPr>
          <w:spacing w:val="-12"/>
          <w:sz w:val="20"/>
        </w:rPr>
        <w:t xml:space="preserve"> </w:t>
      </w:r>
      <w:r>
        <w:rPr>
          <w:sz w:val="20"/>
        </w:rPr>
        <w:t>be</w:t>
      </w:r>
      <w:r>
        <w:rPr>
          <w:spacing w:val="-12"/>
          <w:sz w:val="20"/>
        </w:rPr>
        <w:t xml:space="preserve"> </w:t>
      </w:r>
      <w:r>
        <w:rPr>
          <w:sz w:val="20"/>
        </w:rPr>
        <w:t>configured using GitLab</w:t>
      </w:r>
      <w:r>
        <w:rPr>
          <w:spacing w:val="-3"/>
          <w:sz w:val="20"/>
        </w:rPr>
        <w:t xml:space="preserve"> </w:t>
      </w:r>
      <w:r>
        <w:rPr>
          <w:sz w:val="20"/>
        </w:rPr>
        <w:t>variables.</w:t>
      </w:r>
    </w:p>
    <w:p w14:paraId="6CCEC736" w14:textId="77777777" w:rsidR="00D64DB2" w:rsidRDefault="0022516B">
      <w:pPr>
        <w:pStyle w:val="ListParagraph"/>
        <w:numPr>
          <w:ilvl w:val="0"/>
          <w:numId w:val="7"/>
        </w:numPr>
        <w:tabs>
          <w:tab w:val="left" w:pos="700"/>
        </w:tabs>
        <w:spacing w:line="340" w:lineRule="auto"/>
        <w:ind w:left="700" w:right="815"/>
        <w:rPr>
          <w:sz w:val="20"/>
        </w:rPr>
      </w:pPr>
      <w:r>
        <w:rPr>
          <w:sz w:val="20"/>
        </w:rPr>
        <w:t>These</w:t>
      </w:r>
      <w:r>
        <w:rPr>
          <w:spacing w:val="-11"/>
          <w:sz w:val="20"/>
        </w:rPr>
        <w:t xml:space="preserve"> </w:t>
      </w:r>
      <w:r>
        <w:rPr>
          <w:sz w:val="20"/>
        </w:rPr>
        <w:t>can</w:t>
      </w:r>
      <w:r>
        <w:rPr>
          <w:spacing w:val="-11"/>
          <w:sz w:val="20"/>
        </w:rPr>
        <w:t xml:space="preserve"> </w:t>
      </w:r>
      <w:r>
        <w:rPr>
          <w:sz w:val="20"/>
        </w:rPr>
        <w:t>be</w:t>
      </w:r>
      <w:r>
        <w:rPr>
          <w:spacing w:val="-11"/>
          <w:sz w:val="20"/>
        </w:rPr>
        <w:t xml:space="preserve"> </w:t>
      </w:r>
      <w:r>
        <w:rPr>
          <w:sz w:val="20"/>
        </w:rPr>
        <w:t>added</w:t>
      </w:r>
      <w:r>
        <w:rPr>
          <w:spacing w:val="-10"/>
          <w:sz w:val="20"/>
        </w:rPr>
        <w:t xml:space="preserve"> </w:t>
      </w:r>
      <w:r>
        <w:rPr>
          <w:sz w:val="20"/>
        </w:rPr>
        <w:t>at</w:t>
      </w:r>
      <w:r>
        <w:rPr>
          <w:spacing w:val="-11"/>
          <w:sz w:val="20"/>
        </w:rPr>
        <w:t xml:space="preserve"> </w:t>
      </w:r>
      <w:r>
        <w:rPr>
          <w:sz w:val="20"/>
        </w:rPr>
        <w:t>the</w:t>
      </w:r>
      <w:r>
        <w:rPr>
          <w:spacing w:val="-11"/>
          <w:sz w:val="20"/>
        </w:rPr>
        <w:t xml:space="preserve"> </w:t>
      </w:r>
      <w:r>
        <w:rPr>
          <w:sz w:val="20"/>
        </w:rPr>
        <w:t>Project,</w:t>
      </w:r>
      <w:r>
        <w:rPr>
          <w:spacing w:val="-11"/>
          <w:sz w:val="20"/>
        </w:rPr>
        <w:t xml:space="preserve"> </w:t>
      </w:r>
      <w:r>
        <w:rPr>
          <w:sz w:val="20"/>
        </w:rPr>
        <w:t>Group</w:t>
      </w:r>
      <w:r>
        <w:rPr>
          <w:spacing w:val="-10"/>
          <w:sz w:val="20"/>
        </w:rPr>
        <w:t xml:space="preserve"> </w:t>
      </w:r>
      <w:r>
        <w:rPr>
          <w:sz w:val="20"/>
        </w:rPr>
        <w:t>or</w:t>
      </w:r>
      <w:r>
        <w:rPr>
          <w:spacing w:val="-11"/>
          <w:sz w:val="20"/>
        </w:rPr>
        <w:t xml:space="preserve"> </w:t>
      </w:r>
      <w:r>
        <w:rPr>
          <w:sz w:val="20"/>
        </w:rPr>
        <w:t>Global</w:t>
      </w:r>
      <w:r>
        <w:rPr>
          <w:spacing w:val="-11"/>
          <w:sz w:val="20"/>
        </w:rPr>
        <w:t xml:space="preserve"> </w:t>
      </w:r>
      <w:r>
        <w:rPr>
          <w:sz w:val="20"/>
        </w:rPr>
        <w:t>scopes</w:t>
      </w:r>
      <w:r>
        <w:rPr>
          <w:spacing w:val="-10"/>
          <w:sz w:val="20"/>
        </w:rPr>
        <w:t xml:space="preserve"> </w:t>
      </w:r>
      <w:r>
        <w:rPr>
          <w:sz w:val="20"/>
        </w:rPr>
        <w:t>(Global</w:t>
      </w:r>
      <w:r>
        <w:rPr>
          <w:spacing w:val="-11"/>
          <w:sz w:val="20"/>
        </w:rPr>
        <w:t xml:space="preserve"> </w:t>
      </w:r>
      <w:r>
        <w:rPr>
          <w:sz w:val="20"/>
        </w:rPr>
        <w:t>for</w:t>
      </w:r>
      <w:r>
        <w:rPr>
          <w:spacing w:val="-11"/>
          <w:sz w:val="20"/>
        </w:rPr>
        <w:t xml:space="preserve"> </w:t>
      </w:r>
      <w:r>
        <w:rPr>
          <w:sz w:val="20"/>
        </w:rPr>
        <w:t>self-managed</w:t>
      </w:r>
      <w:r>
        <w:rPr>
          <w:spacing w:val="-11"/>
          <w:sz w:val="20"/>
        </w:rPr>
        <w:t xml:space="preserve"> </w:t>
      </w:r>
      <w:r>
        <w:rPr>
          <w:sz w:val="20"/>
        </w:rPr>
        <w:t>GitLab instances</w:t>
      </w:r>
      <w:r>
        <w:rPr>
          <w:spacing w:val="-2"/>
          <w:sz w:val="20"/>
        </w:rPr>
        <w:t xml:space="preserve"> </w:t>
      </w:r>
      <w:r>
        <w:rPr>
          <w:sz w:val="20"/>
        </w:rPr>
        <w:t>only).</w:t>
      </w:r>
    </w:p>
    <w:p w14:paraId="53BD5FF9" w14:textId="77777777" w:rsidR="00D64DB2" w:rsidRDefault="0022516B">
      <w:pPr>
        <w:pStyle w:val="ListParagraph"/>
        <w:numPr>
          <w:ilvl w:val="0"/>
          <w:numId w:val="7"/>
        </w:numPr>
        <w:tabs>
          <w:tab w:val="left" w:pos="700"/>
        </w:tabs>
        <w:spacing w:line="239" w:lineRule="exact"/>
        <w:ind w:left="700"/>
        <w:rPr>
          <w:sz w:val="20"/>
        </w:rPr>
      </w:pPr>
      <w:r>
        <w:rPr>
          <w:spacing w:val="-5"/>
          <w:sz w:val="20"/>
        </w:rPr>
        <w:t>To</w:t>
      </w:r>
      <w:r>
        <w:rPr>
          <w:spacing w:val="-6"/>
          <w:sz w:val="20"/>
        </w:rPr>
        <w:t xml:space="preserve"> </w:t>
      </w:r>
      <w:r>
        <w:rPr>
          <w:sz w:val="20"/>
        </w:rPr>
        <w:t>add</w:t>
      </w:r>
      <w:r>
        <w:rPr>
          <w:spacing w:val="-6"/>
          <w:sz w:val="20"/>
        </w:rPr>
        <w:t xml:space="preserve"> </w:t>
      </w:r>
      <w:r>
        <w:rPr>
          <w:sz w:val="20"/>
        </w:rPr>
        <w:t>variables,</w:t>
      </w:r>
      <w:r>
        <w:rPr>
          <w:spacing w:val="-6"/>
          <w:sz w:val="20"/>
        </w:rPr>
        <w:t xml:space="preserve"> </w:t>
      </w:r>
      <w:r>
        <w:rPr>
          <w:sz w:val="20"/>
        </w:rPr>
        <w:t>go</w:t>
      </w:r>
      <w:r>
        <w:rPr>
          <w:spacing w:val="-6"/>
          <w:sz w:val="20"/>
        </w:rPr>
        <w:t xml:space="preserve"> </w:t>
      </w:r>
      <w:r>
        <w:rPr>
          <w:sz w:val="20"/>
        </w:rPr>
        <w:t>to</w:t>
      </w:r>
      <w:r>
        <w:rPr>
          <w:spacing w:val="-5"/>
          <w:sz w:val="20"/>
        </w:rPr>
        <w:t xml:space="preserve"> </w:t>
      </w:r>
      <w:r>
        <w:rPr>
          <w:b/>
          <w:sz w:val="20"/>
        </w:rPr>
        <w:t>Settings</w:t>
      </w:r>
      <w:r>
        <w:rPr>
          <w:b/>
          <w:spacing w:val="-5"/>
          <w:sz w:val="20"/>
        </w:rPr>
        <w:t xml:space="preserve"> </w:t>
      </w:r>
      <w:r>
        <w:rPr>
          <w:rFonts w:ascii="Segoe UI" w:hAnsi="Segoe UI"/>
          <w:sz w:val="20"/>
        </w:rPr>
        <w:t>→</w:t>
      </w:r>
      <w:r>
        <w:rPr>
          <w:rFonts w:ascii="Segoe UI" w:hAnsi="Segoe UI"/>
          <w:spacing w:val="-11"/>
          <w:sz w:val="20"/>
        </w:rPr>
        <w:t xml:space="preserve"> </w:t>
      </w:r>
      <w:r>
        <w:rPr>
          <w:b/>
          <w:sz w:val="20"/>
        </w:rPr>
        <w:t>CI/CD</w:t>
      </w:r>
      <w:r>
        <w:rPr>
          <w:b/>
          <w:spacing w:val="-6"/>
          <w:sz w:val="20"/>
        </w:rPr>
        <w:t xml:space="preserve"> </w:t>
      </w:r>
      <w:r>
        <w:rPr>
          <w:rFonts w:ascii="Segoe UI" w:hAnsi="Segoe UI"/>
          <w:sz w:val="20"/>
        </w:rPr>
        <w:t>→</w:t>
      </w:r>
      <w:r>
        <w:rPr>
          <w:rFonts w:ascii="Segoe UI" w:hAnsi="Segoe UI"/>
          <w:spacing w:val="-11"/>
          <w:sz w:val="20"/>
        </w:rPr>
        <w:t xml:space="preserve"> </w:t>
      </w:r>
      <w:r>
        <w:rPr>
          <w:b/>
          <w:sz w:val="20"/>
        </w:rPr>
        <w:t>Variables</w:t>
      </w:r>
      <w:r>
        <w:rPr>
          <w:sz w:val="20"/>
        </w:rPr>
        <w:t>.</w:t>
      </w:r>
      <w:r>
        <w:rPr>
          <w:spacing w:val="-5"/>
          <w:sz w:val="20"/>
        </w:rPr>
        <w:t xml:space="preserve"> </w:t>
      </w:r>
      <w:r>
        <w:rPr>
          <w:sz w:val="20"/>
        </w:rPr>
        <w:t>Be</w:t>
      </w:r>
      <w:r>
        <w:rPr>
          <w:spacing w:val="-6"/>
          <w:sz w:val="20"/>
        </w:rPr>
        <w:t xml:space="preserve"> </w:t>
      </w:r>
      <w:r>
        <w:rPr>
          <w:sz w:val="20"/>
        </w:rPr>
        <w:t>sure</w:t>
      </w:r>
      <w:r>
        <w:rPr>
          <w:spacing w:val="-6"/>
          <w:sz w:val="20"/>
        </w:rPr>
        <w:t xml:space="preserve"> </w:t>
      </w:r>
      <w:r>
        <w:rPr>
          <w:sz w:val="20"/>
        </w:rPr>
        <w:t>to</w:t>
      </w:r>
      <w:r>
        <w:rPr>
          <w:spacing w:val="-6"/>
          <w:sz w:val="20"/>
        </w:rPr>
        <w:t xml:space="preserve"> </w:t>
      </w:r>
      <w:r>
        <w:rPr>
          <w:sz w:val="20"/>
        </w:rPr>
        <w:t>mask</w:t>
      </w:r>
      <w:r>
        <w:rPr>
          <w:spacing w:val="-6"/>
          <w:sz w:val="20"/>
        </w:rPr>
        <w:t xml:space="preserve"> </w:t>
      </w:r>
      <w:r>
        <w:rPr>
          <w:sz w:val="20"/>
        </w:rPr>
        <w:t>passwords</w:t>
      </w:r>
      <w:r>
        <w:rPr>
          <w:spacing w:val="-5"/>
          <w:sz w:val="20"/>
        </w:rPr>
        <w:t xml:space="preserve"> </w:t>
      </w:r>
      <w:r>
        <w:rPr>
          <w:sz w:val="20"/>
        </w:rPr>
        <w:t>and</w:t>
      </w:r>
      <w:r>
        <w:rPr>
          <w:spacing w:val="-6"/>
          <w:sz w:val="20"/>
        </w:rPr>
        <w:t xml:space="preserve"> </w:t>
      </w:r>
      <w:r>
        <w:rPr>
          <w:sz w:val="20"/>
        </w:rPr>
        <w:t>tokens</w:t>
      </w:r>
      <w:r>
        <w:rPr>
          <w:spacing w:val="-6"/>
          <w:sz w:val="20"/>
        </w:rPr>
        <w:t xml:space="preserve"> </w:t>
      </w:r>
      <w:r>
        <w:rPr>
          <w:sz w:val="20"/>
        </w:rPr>
        <w:t>to</w:t>
      </w:r>
    </w:p>
    <w:p w14:paraId="2317A8F4" w14:textId="77777777" w:rsidR="00D64DB2" w:rsidRDefault="0022516B">
      <w:pPr>
        <w:pStyle w:val="BodyText"/>
        <w:spacing w:before="98"/>
        <w:ind w:left="700"/>
      </w:pPr>
      <w:r>
        <w:t xml:space="preserve">avoid them being exposed in logs. For more details see </w:t>
      </w:r>
      <w:hyperlink r:id="rId29">
        <w:r>
          <w:rPr>
            <w:color w:val="337AB7"/>
          </w:rPr>
          <w:t>GitLab CI/CD variables</w:t>
        </w:r>
      </w:hyperlink>
      <w:r>
        <w:t>.</w:t>
      </w:r>
    </w:p>
    <w:p w14:paraId="5DB955C8" w14:textId="77777777" w:rsidR="00D64DB2" w:rsidRDefault="00D64DB2">
      <w:pPr>
        <w:pStyle w:val="BodyText"/>
        <w:spacing w:before="2"/>
        <w:rPr>
          <w:sz w:val="29"/>
        </w:rPr>
      </w:pPr>
    </w:p>
    <w:p w14:paraId="2A1CBBE4" w14:textId="77777777" w:rsidR="00D64DB2" w:rsidRDefault="0022516B">
      <w:pPr>
        <w:pStyle w:val="Heading4"/>
        <w:spacing w:before="1"/>
      </w:pPr>
      <w:bookmarkStart w:id="2191" w:name="Configure_Gitlab_User_Token"/>
      <w:bookmarkEnd w:id="2191"/>
      <w:r>
        <w:t>Configure Gitlab User Token</w:t>
      </w:r>
    </w:p>
    <w:p w14:paraId="2B60D253" w14:textId="77777777" w:rsidR="00D64DB2" w:rsidRDefault="00D64DB2">
      <w:pPr>
        <w:pStyle w:val="BodyText"/>
        <w:spacing w:before="9"/>
        <w:rPr>
          <w:b/>
          <w:sz w:val="28"/>
        </w:rPr>
      </w:pPr>
    </w:p>
    <w:p w14:paraId="3C719258" w14:textId="77777777" w:rsidR="00D64DB2" w:rsidRDefault="0022516B">
      <w:pPr>
        <w:pStyle w:val="ListParagraph"/>
        <w:numPr>
          <w:ilvl w:val="0"/>
          <w:numId w:val="7"/>
        </w:numPr>
        <w:tabs>
          <w:tab w:val="left" w:pos="700"/>
        </w:tabs>
        <w:spacing w:line="340" w:lineRule="auto"/>
        <w:ind w:left="700" w:right="801"/>
        <w:rPr>
          <w:sz w:val="20"/>
        </w:rPr>
      </w:pPr>
      <w:r>
        <w:rPr>
          <w:rFonts w:ascii="Courier New" w:hAnsi="Courier New"/>
          <w:sz w:val="16"/>
          <w:shd w:val="clear" w:color="auto" w:fill="EDEDED"/>
        </w:rPr>
        <w:t>BRIDGE_GITLAB_USER_TOKEN</w:t>
      </w:r>
      <w:r>
        <w:rPr>
          <w:rFonts w:ascii="Courier New" w:hAnsi="Courier New"/>
          <w:spacing w:val="-58"/>
          <w:sz w:val="16"/>
        </w:rPr>
        <w:t xml:space="preserve"> </w:t>
      </w:r>
      <w:r>
        <w:rPr>
          <w:sz w:val="20"/>
        </w:rPr>
        <w:t>is</w:t>
      </w:r>
      <w:r>
        <w:rPr>
          <w:spacing w:val="-11"/>
          <w:sz w:val="20"/>
        </w:rPr>
        <w:t xml:space="preserve"> </w:t>
      </w:r>
      <w:r>
        <w:rPr>
          <w:sz w:val="20"/>
        </w:rPr>
        <w:t>required</w:t>
      </w:r>
      <w:r>
        <w:rPr>
          <w:spacing w:val="-12"/>
          <w:sz w:val="20"/>
        </w:rPr>
        <w:t xml:space="preserve"> </w:t>
      </w:r>
      <w:r>
        <w:rPr>
          <w:sz w:val="20"/>
        </w:rPr>
        <w:t>as</w:t>
      </w:r>
      <w:r>
        <w:rPr>
          <w:spacing w:val="-11"/>
          <w:sz w:val="20"/>
        </w:rPr>
        <w:t xml:space="preserve"> </w:t>
      </w:r>
      <w:r>
        <w:rPr>
          <w:sz w:val="20"/>
        </w:rPr>
        <w:t>input</w:t>
      </w:r>
      <w:r>
        <w:rPr>
          <w:spacing w:val="-12"/>
          <w:sz w:val="20"/>
        </w:rPr>
        <w:t xml:space="preserve"> </w:t>
      </w:r>
      <w:r>
        <w:rPr>
          <w:sz w:val="20"/>
        </w:rPr>
        <w:t>when</w:t>
      </w:r>
      <w:r>
        <w:rPr>
          <w:spacing w:val="-11"/>
          <w:sz w:val="20"/>
        </w:rPr>
        <w:t xml:space="preserve"> </w:t>
      </w:r>
      <w:r>
        <w:rPr>
          <w:sz w:val="20"/>
        </w:rPr>
        <w:t>running</w:t>
      </w:r>
      <w:r>
        <w:rPr>
          <w:spacing w:val="-12"/>
          <w:sz w:val="20"/>
        </w:rPr>
        <w:t xml:space="preserve"> </w:t>
      </w:r>
      <w:r>
        <w:rPr>
          <w:sz w:val="20"/>
        </w:rPr>
        <w:t>Black</w:t>
      </w:r>
      <w:r>
        <w:rPr>
          <w:spacing w:val="-11"/>
          <w:sz w:val="20"/>
        </w:rPr>
        <w:t xml:space="preserve"> </w:t>
      </w:r>
      <w:r>
        <w:rPr>
          <w:sz w:val="20"/>
        </w:rPr>
        <w:t>Duck</w:t>
      </w:r>
      <w:r>
        <w:rPr>
          <w:spacing w:val="-12"/>
          <w:sz w:val="20"/>
        </w:rPr>
        <w:t xml:space="preserve"> </w:t>
      </w:r>
      <w:r>
        <w:rPr>
          <w:sz w:val="20"/>
        </w:rPr>
        <w:t>Fix</w:t>
      </w:r>
      <w:r>
        <w:rPr>
          <w:spacing w:val="-11"/>
          <w:sz w:val="20"/>
        </w:rPr>
        <w:t xml:space="preserve"> </w:t>
      </w:r>
      <w:r>
        <w:rPr>
          <w:sz w:val="20"/>
        </w:rPr>
        <w:t>PR,</w:t>
      </w:r>
      <w:r>
        <w:rPr>
          <w:spacing w:val="-11"/>
          <w:sz w:val="20"/>
        </w:rPr>
        <w:t xml:space="preserve"> </w:t>
      </w:r>
      <w:r>
        <w:rPr>
          <w:sz w:val="20"/>
        </w:rPr>
        <w:t>Black</w:t>
      </w:r>
      <w:r>
        <w:rPr>
          <w:spacing w:val="-12"/>
          <w:sz w:val="20"/>
        </w:rPr>
        <w:t xml:space="preserve"> </w:t>
      </w:r>
      <w:r>
        <w:rPr>
          <w:sz w:val="20"/>
        </w:rPr>
        <w:t>Duck/ Coverity PR</w:t>
      </w:r>
      <w:r>
        <w:rPr>
          <w:spacing w:val="-3"/>
          <w:sz w:val="20"/>
        </w:rPr>
        <w:t xml:space="preserve"> </w:t>
      </w:r>
      <w:r>
        <w:rPr>
          <w:sz w:val="20"/>
        </w:rPr>
        <w:t>Comment.</w:t>
      </w:r>
    </w:p>
    <w:p w14:paraId="6C080BCA" w14:textId="77777777" w:rsidR="00D64DB2" w:rsidRDefault="0022516B">
      <w:pPr>
        <w:pStyle w:val="ListParagraph"/>
        <w:numPr>
          <w:ilvl w:val="0"/>
          <w:numId w:val="7"/>
        </w:numPr>
        <w:tabs>
          <w:tab w:val="left" w:pos="700"/>
        </w:tabs>
        <w:spacing w:line="239" w:lineRule="exact"/>
        <w:ind w:left="700"/>
        <w:rPr>
          <w:sz w:val="20"/>
        </w:rPr>
      </w:pPr>
      <w:r>
        <w:rPr>
          <w:sz w:val="20"/>
        </w:rPr>
        <w:t>Generate</w:t>
      </w:r>
      <w:r>
        <w:rPr>
          <w:spacing w:val="-5"/>
          <w:sz w:val="20"/>
        </w:rPr>
        <w:t xml:space="preserve"> </w:t>
      </w:r>
      <w:r>
        <w:rPr>
          <w:sz w:val="20"/>
        </w:rPr>
        <w:t>a</w:t>
      </w:r>
      <w:r>
        <w:rPr>
          <w:spacing w:val="-5"/>
          <w:sz w:val="20"/>
        </w:rPr>
        <w:t xml:space="preserve"> </w:t>
      </w:r>
      <w:r>
        <w:rPr>
          <w:sz w:val="20"/>
        </w:rPr>
        <w:t>Personal</w:t>
      </w:r>
      <w:r>
        <w:rPr>
          <w:spacing w:val="-4"/>
          <w:sz w:val="20"/>
        </w:rPr>
        <w:t xml:space="preserve"> </w:t>
      </w:r>
      <w:r>
        <w:rPr>
          <w:sz w:val="20"/>
        </w:rPr>
        <w:t>Access</w:t>
      </w:r>
      <w:r>
        <w:rPr>
          <w:spacing w:val="-5"/>
          <w:sz w:val="20"/>
        </w:rPr>
        <w:t xml:space="preserve"> </w:t>
      </w:r>
      <w:r>
        <w:rPr>
          <w:spacing w:val="-3"/>
          <w:sz w:val="20"/>
        </w:rPr>
        <w:t>Token</w:t>
      </w:r>
      <w:r>
        <w:rPr>
          <w:spacing w:val="-4"/>
          <w:sz w:val="20"/>
        </w:rPr>
        <w:t xml:space="preserve"> </w:t>
      </w:r>
      <w:r>
        <w:rPr>
          <w:spacing w:val="-6"/>
          <w:sz w:val="20"/>
        </w:rPr>
        <w:t>(PAT)</w:t>
      </w:r>
      <w:r>
        <w:rPr>
          <w:spacing w:val="-5"/>
          <w:sz w:val="20"/>
        </w:rPr>
        <w:t xml:space="preserve"> </w:t>
      </w:r>
      <w:r>
        <w:rPr>
          <w:sz w:val="20"/>
        </w:rPr>
        <w:t>from</w:t>
      </w:r>
      <w:r>
        <w:rPr>
          <w:spacing w:val="-4"/>
          <w:sz w:val="20"/>
        </w:rPr>
        <w:t xml:space="preserve"> </w:t>
      </w:r>
      <w:r>
        <w:rPr>
          <w:sz w:val="20"/>
        </w:rPr>
        <w:t>GitLab</w:t>
      </w:r>
      <w:r>
        <w:rPr>
          <w:spacing w:val="-5"/>
          <w:sz w:val="20"/>
        </w:rPr>
        <w:t xml:space="preserve"> </w:t>
      </w:r>
      <w:r>
        <w:rPr>
          <w:sz w:val="20"/>
        </w:rPr>
        <w:t>(</w:t>
      </w:r>
      <w:r>
        <w:rPr>
          <w:b/>
          <w:sz w:val="20"/>
        </w:rPr>
        <w:t>User</w:t>
      </w:r>
      <w:r>
        <w:rPr>
          <w:b/>
          <w:spacing w:val="-4"/>
          <w:sz w:val="20"/>
        </w:rPr>
        <w:t xml:space="preserve"> </w:t>
      </w:r>
      <w:r>
        <w:rPr>
          <w:b/>
          <w:sz w:val="20"/>
        </w:rPr>
        <w:t>Settings</w:t>
      </w:r>
      <w:r>
        <w:rPr>
          <w:b/>
          <w:spacing w:val="-4"/>
          <w:sz w:val="20"/>
        </w:rPr>
        <w:t xml:space="preserve"> </w:t>
      </w:r>
      <w:r>
        <w:rPr>
          <w:rFonts w:ascii="Segoe UI" w:hAnsi="Segoe UI"/>
          <w:sz w:val="20"/>
        </w:rPr>
        <w:t>→</w:t>
      </w:r>
      <w:r>
        <w:rPr>
          <w:rFonts w:ascii="Segoe UI" w:hAnsi="Segoe UI"/>
          <w:spacing w:val="-10"/>
          <w:sz w:val="20"/>
        </w:rPr>
        <w:t xml:space="preserve"> </w:t>
      </w:r>
      <w:r>
        <w:rPr>
          <w:b/>
          <w:sz w:val="20"/>
        </w:rPr>
        <w:t>Access</w:t>
      </w:r>
      <w:r>
        <w:rPr>
          <w:b/>
          <w:spacing w:val="-4"/>
          <w:sz w:val="20"/>
        </w:rPr>
        <w:t xml:space="preserve"> Tokens</w:t>
      </w:r>
      <w:r>
        <w:rPr>
          <w:spacing w:val="-4"/>
          <w:sz w:val="20"/>
        </w:rPr>
        <w:t>)</w:t>
      </w:r>
      <w:r>
        <w:rPr>
          <w:spacing w:val="-5"/>
          <w:sz w:val="20"/>
        </w:rPr>
        <w:t xml:space="preserve"> </w:t>
      </w:r>
      <w:r>
        <w:rPr>
          <w:sz w:val="20"/>
        </w:rPr>
        <w:t>and</w:t>
      </w:r>
      <w:r>
        <w:rPr>
          <w:spacing w:val="-4"/>
          <w:sz w:val="20"/>
        </w:rPr>
        <w:t xml:space="preserve"> </w:t>
      </w:r>
      <w:r>
        <w:rPr>
          <w:sz w:val="20"/>
        </w:rPr>
        <w:t>store</w:t>
      </w:r>
    </w:p>
    <w:p w14:paraId="0BB92BB6" w14:textId="77777777" w:rsidR="00D64DB2" w:rsidRDefault="0022516B">
      <w:pPr>
        <w:pStyle w:val="BodyText"/>
        <w:spacing w:before="100"/>
        <w:ind w:left="700"/>
      </w:pPr>
      <w:r>
        <w:t>it as secret variable or store and fetch it from vault.</w:t>
      </w:r>
    </w:p>
    <w:p w14:paraId="59CEAB2D" w14:textId="77777777" w:rsidR="00D64DB2" w:rsidRDefault="0022516B">
      <w:pPr>
        <w:pStyle w:val="ListParagraph"/>
        <w:numPr>
          <w:ilvl w:val="0"/>
          <w:numId w:val="7"/>
        </w:numPr>
        <w:tabs>
          <w:tab w:val="left" w:pos="700"/>
        </w:tabs>
        <w:spacing w:before="100" w:line="340" w:lineRule="auto"/>
        <w:ind w:left="700" w:right="336"/>
        <w:rPr>
          <w:sz w:val="20"/>
        </w:rPr>
      </w:pPr>
      <w:r>
        <w:rPr>
          <w:spacing w:val="-9"/>
          <w:sz w:val="20"/>
        </w:rPr>
        <w:t xml:space="preserve">PAT </w:t>
      </w:r>
      <w:r>
        <w:rPr>
          <w:sz w:val="20"/>
        </w:rPr>
        <w:t>must</w:t>
      </w:r>
      <w:r>
        <w:rPr>
          <w:spacing w:val="-9"/>
          <w:sz w:val="20"/>
        </w:rPr>
        <w:t xml:space="preserve"> </w:t>
      </w:r>
      <w:r>
        <w:rPr>
          <w:sz w:val="20"/>
        </w:rPr>
        <w:t>have</w:t>
      </w:r>
      <w:r>
        <w:rPr>
          <w:spacing w:val="-9"/>
          <w:sz w:val="20"/>
        </w:rPr>
        <w:t xml:space="preserve"> </w:t>
      </w:r>
      <w:r>
        <w:rPr>
          <w:b/>
          <w:sz w:val="20"/>
        </w:rPr>
        <w:t>api</w:t>
      </w:r>
      <w:r>
        <w:rPr>
          <w:b/>
          <w:spacing w:val="-8"/>
          <w:sz w:val="20"/>
        </w:rPr>
        <w:t xml:space="preserve"> </w:t>
      </w:r>
      <w:r>
        <w:rPr>
          <w:sz w:val="20"/>
        </w:rPr>
        <w:t>scope</w:t>
      </w:r>
      <w:r>
        <w:rPr>
          <w:spacing w:val="-9"/>
          <w:sz w:val="20"/>
        </w:rPr>
        <w:t xml:space="preserve"> </w:t>
      </w:r>
      <w:r>
        <w:rPr>
          <w:sz w:val="20"/>
        </w:rPr>
        <w:t>to</w:t>
      </w:r>
      <w:r>
        <w:rPr>
          <w:spacing w:val="-9"/>
          <w:sz w:val="20"/>
        </w:rPr>
        <w:t xml:space="preserve"> </w:t>
      </w:r>
      <w:r>
        <w:rPr>
          <w:sz w:val="20"/>
        </w:rPr>
        <w:t>perform</w:t>
      </w:r>
      <w:r>
        <w:rPr>
          <w:spacing w:val="-9"/>
          <w:sz w:val="20"/>
        </w:rPr>
        <w:t xml:space="preserve"> </w:t>
      </w:r>
      <w:r>
        <w:rPr>
          <w:sz w:val="20"/>
        </w:rPr>
        <w:t>Black</w:t>
      </w:r>
      <w:r>
        <w:rPr>
          <w:spacing w:val="-8"/>
          <w:sz w:val="20"/>
        </w:rPr>
        <w:t xml:space="preserve"> </w:t>
      </w:r>
      <w:r>
        <w:rPr>
          <w:sz w:val="20"/>
        </w:rPr>
        <w:t>Duck</w:t>
      </w:r>
      <w:r>
        <w:rPr>
          <w:spacing w:val="-9"/>
          <w:sz w:val="20"/>
        </w:rPr>
        <w:t xml:space="preserve"> </w:t>
      </w:r>
      <w:r>
        <w:rPr>
          <w:sz w:val="20"/>
        </w:rPr>
        <w:t>Fix</w:t>
      </w:r>
      <w:r>
        <w:rPr>
          <w:spacing w:val="-9"/>
          <w:sz w:val="20"/>
        </w:rPr>
        <w:t xml:space="preserve"> </w:t>
      </w:r>
      <w:r>
        <w:rPr>
          <w:sz w:val="20"/>
        </w:rPr>
        <w:t>PR</w:t>
      </w:r>
      <w:r>
        <w:rPr>
          <w:spacing w:val="-9"/>
          <w:sz w:val="20"/>
        </w:rPr>
        <w:t xml:space="preserve"> </w:t>
      </w:r>
      <w:r>
        <w:rPr>
          <w:sz w:val="20"/>
        </w:rPr>
        <w:t>or</w:t>
      </w:r>
      <w:r>
        <w:rPr>
          <w:spacing w:val="-8"/>
          <w:sz w:val="20"/>
        </w:rPr>
        <w:t xml:space="preserve"> </w:t>
      </w:r>
      <w:r>
        <w:rPr>
          <w:sz w:val="20"/>
        </w:rPr>
        <w:t>Black</w:t>
      </w:r>
      <w:r>
        <w:rPr>
          <w:spacing w:val="-9"/>
          <w:sz w:val="20"/>
        </w:rPr>
        <w:t xml:space="preserve"> </w:t>
      </w:r>
      <w:r>
        <w:rPr>
          <w:sz w:val="20"/>
        </w:rPr>
        <w:t>Duck/Coverity</w:t>
      </w:r>
      <w:r>
        <w:rPr>
          <w:spacing w:val="-9"/>
          <w:sz w:val="20"/>
        </w:rPr>
        <w:t xml:space="preserve"> </w:t>
      </w:r>
      <w:r>
        <w:rPr>
          <w:sz w:val="20"/>
        </w:rPr>
        <w:t>PR</w:t>
      </w:r>
      <w:r>
        <w:rPr>
          <w:spacing w:val="-9"/>
          <w:sz w:val="20"/>
        </w:rPr>
        <w:t xml:space="preserve"> </w:t>
      </w:r>
      <w:r>
        <w:rPr>
          <w:sz w:val="20"/>
        </w:rPr>
        <w:t>Comment.</w:t>
      </w:r>
      <w:r>
        <w:rPr>
          <w:spacing w:val="-8"/>
          <w:sz w:val="20"/>
        </w:rPr>
        <w:t xml:space="preserve"> </w:t>
      </w:r>
      <w:r>
        <w:rPr>
          <w:sz w:val="20"/>
        </w:rPr>
        <w:t xml:space="preserve">For more details, see: </w:t>
      </w:r>
      <w:hyperlink r:id="rId30">
        <w:r>
          <w:rPr>
            <w:color w:val="337AB7"/>
            <w:sz w:val="20"/>
          </w:rPr>
          <w:t>Personal access</w:t>
        </w:r>
        <w:r>
          <w:rPr>
            <w:color w:val="337AB7"/>
            <w:spacing w:val="-8"/>
            <w:sz w:val="20"/>
          </w:rPr>
          <w:t xml:space="preserve"> </w:t>
        </w:r>
        <w:r>
          <w:rPr>
            <w:color w:val="337AB7"/>
            <w:sz w:val="20"/>
          </w:rPr>
          <w:t>tokens</w:t>
        </w:r>
      </w:hyperlink>
    </w:p>
    <w:p w14:paraId="6889B0D1" w14:textId="77777777" w:rsidR="00D64DB2" w:rsidRDefault="00D64DB2">
      <w:pPr>
        <w:pStyle w:val="BodyText"/>
        <w:spacing w:before="8"/>
      </w:pPr>
    </w:p>
    <w:p w14:paraId="0551291B" w14:textId="77777777" w:rsidR="00D64DB2" w:rsidRDefault="0022516B">
      <w:pPr>
        <w:pStyle w:val="Heading4"/>
      </w:pPr>
      <w:bookmarkStart w:id="2192" w:name="Create_a_.gitlab-ci.yml_file"/>
      <w:bookmarkEnd w:id="2192"/>
      <w:r>
        <w:t>Create a .gitlab-ci.yml file</w:t>
      </w:r>
    </w:p>
    <w:p w14:paraId="15A2A8DC" w14:textId="77777777" w:rsidR="00D64DB2" w:rsidRDefault="00D64DB2">
      <w:pPr>
        <w:pStyle w:val="BodyText"/>
        <w:spacing w:before="10"/>
        <w:rPr>
          <w:b/>
          <w:sz w:val="28"/>
        </w:rPr>
      </w:pPr>
    </w:p>
    <w:p w14:paraId="1C34AE4E" w14:textId="77777777" w:rsidR="00D64DB2" w:rsidRDefault="0022516B">
      <w:pPr>
        <w:pStyle w:val="ListParagraph"/>
        <w:numPr>
          <w:ilvl w:val="0"/>
          <w:numId w:val="7"/>
        </w:numPr>
        <w:tabs>
          <w:tab w:val="left" w:pos="700"/>
        </w:tabs>
        <w:spacing w:line="340" w:lineRule="auto"/>
        <w:ind w:left="700" w:right="162"/>
        <w:rPr>
          <w:sz w:val="20"/>
        </w:rPr>
      </w:pPr>
      <w:r>
        <w:rPr>
          <w:sz w:val="20"/>
        </w:rPr>
        <w:t>Before</w:t>
      </w:r>
      <w:r>
        <w:rPr>
          <w:spacing w:val="-12"/>
          <w:sz w:val="20"/>
        </w:rPr>
        <w:t xml:space="preserve"> </w:t>
      </w:r>
      <w:r>
        <w:rPr>
          <w:sz w:val="20"/>
        </w:rPr>
        <w:t>running</w:t>
      </w:r>
      <w:r>
        <w:rPr>
          <w:spacing w:val="-12"/>
          <w:sz w:val="20"/>
        </w:rPr>
        <w:t xml:space="preserve"> </w:t>
      </w:r>
      <w:r>
        <w:rPr>
          <w:sz w:val="20"/>
        </w:rPr>
        <w:t>a</w:t>
      </w:r>
      <w:r>
        <w:rPr>
          <w:spacing w:val="-12"/>
          <w:sz w:val="20"/>
        </w:rPr>
        <w:t xml:space="preserve"> </w:t>
      </w:r>
      <w:r>
        <w:rPr>
          <w:sz w:val="20"/>
        </w:rPr>
        <w:t>pipeline</w:t>
      </w:r>
      <w:r>
        <w:rPr>
          <w:spacing w:val="-11"/>
          <w:sz w:val="20"/>
        </w:rPr>
        <w:t xml:space="preserve"> </w:t>
      </w:r>
      <w:r>
        <w:rPr>
          <w:sz w:val="20"/>
        </w:rPr>
        <w:t>using</w:t>
      </w:r>
      <w:r>
        <w:rPr>
          <w:spacing w:val="-12"/>
          <w:sz w:val="20"/>
        </w:rPr>
        <w:t xml:space="preserve"> </w:t>
      </w:r>
      <w:r>
        <w:rPr>
          <w:sz w:val="20"/>
        </w:rPr>
        <w:t>the</w:t>
      </w:r>
      <w:r>
        <w:rPr>
          <w:spacing w:val="-12"/>
          <w:sz w:val="20"/>
        </w:rPr>
        <w:t xml:space="preserve"> </w:t>
      </w:r>
      <w:r>
        <w:rPr>
          <w:sz w:val="20"/>
        </w:rPr>
        <w:t>Synopsys</w:t>
      </w:r>
      <w:r>
        <w:rPr>
          <w:spacing w:val="-11"/>
          <w:sz w:val="20"/>
        </w:rPr>
        <w:t xml:space="preserve"> </w:t>
      </w:r>
      <w:r>
        <w:rPr>
          <w:sz w:val="20"/>
        </w:rPr>
        <w:t>Template,</w:t>
      </w:r>
      <w:r>
        <w:rPr>
          <w:spacing w:val="-12"/>
          <w:sz w:val="20"/>
        </w:rPr>
        <w:t xml:space="preserve"> </w:t>
      </w:r>
      <w:r>
        <w:rPr>
          <w:sz w:val="20"/>
        </w:rPr>
        <w:t>add</w:t>
      </w:r>
      <w:r>
        <w:rPr>
          <w:spacing w:val="-12"/>
          <w:sz w:val="20"/>
        </w:rPr>
        <w:t xml:space="preserve"> </w:t>
      </w:r>
      <w:r>
        <w:rPr>
          <w:sz w:val="20"/>
        </w:rPr>
        <w:t>a</w:t>
      </w:r>
      <w:r>
        <w:rPr>
          <w:spacing w:val="-11"/>
          <w:sz w:val="20"/>
        </w:rPr>
        <w:t xml:space="preserve"> </w:t>
      </w:r>
      <w:r>
        <w:rPr>
          <w:rFonts w:ascii="Courier New" w:hAnsi="Courier New"/>
          <w:sz w:val="16"/>
          <w:shd w:val="clear" w:color="auto" w:fill="EDEDED"/>
        </w:rPr>
        <w:t>.gitlab-ci.yml</w:t>
      </w:r>
      <w:r>
        <w:rPr>
          <w:rFonts w:ascii="Courier New" w:hAnsi="Courier New"/>
          <w:spacing w:val="-58"/>
          <w:sz w:val="16"/>
        </w:rPr>
        <w:t xml:space="preserve"> </w:t>
      </w:r>
      <w:r>
        <w:rPr>
          <w:sz w:val="20"/>
        </w:rPr>
        <w:t>file</w:t>
      </w:r>
      <w:r>
        <w:rPr>
          <w:spacing w:val="-12"/>
          <w:sz w:val="20"/>
        </w:rPr>
        <w:t xml:space="preserve"> </w:t>
      </w:r>
      <w:r>
        <w:rPr>
          <w:sz w:val="20"/>
        </w:rPr>
        <w:t>to</w:t>
      </w:r>
      <w:r>
        <w:rPr>
          <w:spacing w:val="-11"/>
          <w:sz w:val="20"/>
        </w:rPr>
        <w:t xml:space="preserve"> </w:t>
      </w:r>
      <w:r>
        <w:rPr>
          <w:sz w:val="20"/>
        </w:rPr>
        <w:t>your</w:t>
      </w:r>
      <w:r>
        <w:rPr>
          <w:spacing w:val="-12"/>
          <w:sz w:val="20"/>
        </w:rPr>
        <w:t xml:space="preserve"> </w:t>
      </w:r>
      <w:r>
        <w:rPr>
          <w:sz w:val="20"/>
        </w:rPr>
        <w:t>project</w:t>
      </w:r>
      <w:r>
        <w:rPr>
          <w:spacing w:val="-12"/>
          <w:sz w:val="20"/>
        </w:rPr>
        <w:t xml:space="preserve"> </w:t>
      </w:r>
      <w:r>
        <w:rPr>
          <w:sz w:val="20"/>
        </w:rPr>
        <w:t xml:space="preserve">by adding an </w:t>
      </w:r>
      <w:r>
        <w:rPr>
          <w:rFonts w:ascii="Courier New" w:hAnsi="Courier New"/>
          <w:sz w:val="16"/>
          <w:shd w:val="clear" w:color="auto" w:fill="EDEDED"/>
        </w:rPr>
        <w:t>include</w:t>
      </w:r>
      <w:r>
        <w:rPr>
          <w:rFonts w:ascii="Courier New" w:hAnsi="Courier New"/>
          <w:spacing w:val="-48"/>
          <w:sz w:val="16"/>
        </w:rPr>
        <w:t xml:space="preserve"> </w:t>
      </w:r>
      <w:r>
        <w:rPr>
          <w:spacing w:val="-3"/>
          <w:sz w:val="20"/>
        </w:rPr>
        <w:t>entry.</w:t>
      </w:r>
    </w:p>
    <w:p w14:paraId="2C0FAA86" w14:textId="77777777" w:rsidR="00D64DB2" w:rsidRDefault="0022516B">
      <w:pPr>
        <w:pStyle w:val="ListParagraph"/>
        <w:numPr>
          <w:ilvl w:val="0"/>
          <w:numId w:val="7"/>
        </w:numPr>
        <w:tabs>
          <w:tab w:val="left" w:pos="700"/>
        </w:tabs>
        <w:spacing w:line="238" w:lineRule="exact"/>
        <w:ind w:left="700"/>
        <w:rPr>
          <w:sz w:val="20"/>
        </w:rPr>
      </w:pPr>
      <w:r>
        <w:rPr>
          <w:sz w:val="20"/>
        </w:rPr>
        <w:t>Push</w:t>
      </w:r>
      <w:r>
        <w:rPr>
          <w:spacing w:val="-5"/>
          <w:sz w:val="20"/>
        </w:rPr>
        <w:t xml:space="preserve"> </w:t>
      </w:r>
      <w:r>
        <w:rPr>
          <w:sz w:val="20"/>
        </w:rPr>
        <w:t>those</w:t>
      </w:r>
      <w:r>
        <w:rPr>
          <w:spacing w:val="-4"/>
          <w:sz w:val="20"/>
        </w:rPr>
        <w:t xml:space="preserve"> </w:t>
      </w:r>
      <w:r>
        <w:rPr>
          <w:sz w:val="20"/>
        </w:rPr>
        <w:t>changes</w:t>
      </w:r>
      <w:r>
        <w:rPr>
          <w:spacing w:val="-4"/>
          <w:sz w:val="20"/>
        </w:rPr>
        <w:t xml:space="preserve"> </w:t>
      </w:r>
      <w:r>
        <w:rPr>
          <w:sz w:val="20"/>
        </w:rPr>
        <w:t>and</w:t>
      </w:r>
      <w:r>
        <w:rPr>
          <w:spacing w:val="-4"/>
          <w:sz w:val="20"/>
        </w:rPr>
        <w:t xml:space="preserve"> </w:t>
      </w:r>
      <w:r>
        <w:rPr>
          <w:sz w:val="20"/>
        </w:rPr>
        <w:t>a</w:t>
      </w:r>
      <w:r>
        <w:rPr>
          <w:spacing w:val="-5"/>
          <w:sz w:val="20"/>
        </w:rPr>
        <w:t xml:space="preserve"> </w:t>
      </w:r>
      <w:r>
        <w:rPr>
          <w:sz w:val="20"/>
        </w:rPr>
        <w:t>GitLab</w:t>
      </w:r>
      <w:r>
        <w:rPr>
          <w:spacing w:val="-4"/>
          <w:sz w:val="20"/>
        </w:rPr>
        <w:t xml:space="preserve"> </w:t>
      </w:r>
      <w:r>
        <w:rPr>
          <w:sz w:val="20"/>
        </w:rPr>
        <w:t>runner</w:t>
      </w:r>
      <w:r>
        <w:rPr>
          <w:spacing w:val="-4"/>
          <w:sz w:val="20"/>
        </w:rPr>
        <w:t xml:space="preserve"> </w:t>
      </w:r>
      <w:r>
        <w:rPr>
          <w:sz w:val="20"/>
        </w:rPr>
        <w:t>picks</w:t>
      </w:r>
      <w:r>
        <w:rPr>
          <w:spacing w:val="-4"/>
          <w:sz w:val="20"/>
        </w:rPr>
        <w:t xml:space="preserve"> </w:t>
      </w:r>
      <w:r>
        <w:rPr>
          <w:sz w:val="20"/>
        </w:rPr>
        <w:t>up</w:t>
      </w:r>
      <w:r>
        <w:rPr>
          <w:spacing w:val="-4"/>
          <w:sz w:val="20"/>
        </w:rPr>
        <w:t xml:space="preserve"> </w:t>
      </w:r>
      <w:r>
        <w:rPr>
          <w:sz w:val="20"/>
        </w:rPr>
        <w:t>the</w:t>
      </w:r>
      <w:r>
        <w:rPr>
          <w:spacing w:val="-5"/>
          <w:sz w:val="20"/>
        </w:rPr>
        <w:t xml:space="preserve"> </w:t>
      </w:r>
      <w:r>
        <w:rPr>
          <w:sz w:val="20"/>
        </w:rPr>
        <w:t>job</w:t>
      </w:r>
      <w:r>
        <w:rPr>
          <w:spacing w:val="-4"/>
          <w:sz w:val="20"/>
        </w:rPr>
        <w:t xml:space="preserve"> </w:t>
      </w:r>
      <w:r>
        <w:rPr>
          <w:sz w:val="20"/>
        </w:rPr>
        <w:t>and</w:t>
      </w:r>
      <w:r>
        <w:rPr>
          <w:spacing w:val="-4"/>
          <w:sz w:val="20"/>
        </w:rPr>
        <w:t xml:space="preserve"> </w:t>
      </w:r>
      <w:r>
        <w:rPr>
          <w:sz w:val="20"/>
        </w:rPr>
        <w:t>initiates</w:t>
      </w:r>
      <w:r>
        <w:rPr>
          <w:spacing w:val="-4"/>
          <w:sz w:val="20"/>
        </w:rPr>
        <w:t xml:space="preserve"> </w:t>
      </w:r>
      <w:r>
        <w:rPr>
          <w:sz w:val="20"/>
        </w:rPr>
        <w:t>the</w:t>
      </w:r>
      <w:r>
        <w:rPr>
          <w:spacing w:val="-4"/>
          <w:sz w:val="20"/>
        </w:rPr>
        <w:t xml:space="preserve"> </w:t>
      </w:r>
      <w:r>
        <w:rPr>
          <w:sz w:val="20"/>
        </w:rPr>
        <w:t>pipeline.</w:t>
      </w:r>
    </w:p>
    <w:p w14:paraId="700D9564" w14:textId="77777777" w:rsidR="00D64DB2" w:rsidRDefault="00D64DB2">
      <w:pPr>
        <w:pStyle w:val="BodyText"/>
        <w:spacing w:before="11"/>
        <w:rPr>
          <w:sz w:val="29"/>
        </w:rPr>
      </w:pPr>
    </w:p>
    <w:p w14:paraId="54291ECE" w14:textId="77777777" w:rsidR="00D64DB2" w:rsidRDefault="0022516B">
      <w:pPr>
        <w:pStyle w:val="Heading2"/>
        <w:spacing w:before="1"/>
      </w:pPr>
      <w:bookmarkStart w:id="2193" w:name="_bookmark27"/>
      <w:bookmarkEnd w:id="2193"/>
      <w:r>
        <w:t>Using the Synopsys GitLab Template with Polaris</w:t>
      </w:r>
    </w:p>
    <w:p w14:paraId="488F99E1" w14:textId="77777777" w:rsidR="00D64DB2" w:rsidRDefault="00C46513">
      <w:pPr>
        <w:pStyle w:val="BodyText"/>
        <w:spacing w:before="212" w:line="340" w:lineRule="auto"/>
        <w:ind w:left="100"/>
      </w:pPr>
      <w:r>
        <w:rPr>
          <w:noProof/>
        </w:rPr>
        <mc:AlternateContent>
          <mc:Choice Requires="wps">
            <w:drawing>
              <wp:anchor distT="0" distB="0" distL="0" distR="0" simplePos="0" relativeHeight="251845632" behindDoc="1" locked="0" layoutInCell="1" allowOverlap="1" wp14:anchorId="19B3DFE3" wp14:editId="0C3002CA">
                <wp:simplePos x="0" y="0"/>
                <wp:positionH relativeFrom="page">
                  <wp:posOffset>965200</wp:posOffset>
                </wp:positionH>
                <wp:positionV relativeFrom="paragraph">
                  <wp:posOffset>582295</wp:posOffset>
                </wp:positionV>
                <wp:extent cx="5892800" cy="2393950"/>
                <wp:effectExtent l="0" t="0" r="0" b="0"/>
                <wp:wrapTopAndBottom/>
                <wp:docPr id="118711872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3939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0184EA" w14:textId="77777777" w:rsidR="00D64DB2" w:rsidRDefault="00D64DB2">
                            <w:pPr>
                              <w:pStyle w:val="BodyText"/>
                              <w:spacing w:before="12"/>
                              <w:rPr>
                                <w:sz w:val="10"/>
                              </w:rPr>
                            </w:pPr>
                          </w:p>
                          <w:p w14:paraId="5354B87C" w14:textId="77777777" w:rsidR="00D64DB2" w:rsidRDefault="0022516B">
                            <w:pPr>
                              <w:ind w:left="60"/>
                              <w:rPr>
                                <w:rFonts w:ascii="Courier New"/>
                                <w:sz w:val="13"/>
                              </w:rPr>
                            </w:pPr>
                            <w:r>
                              <w:rPr>
                                <w:rFonts w:ascii="Courier New"/>
                                <w:sz w:val="13"/>
                              </w:rPr>
                              <w:t>include:</w:t>
                            </w:r>
                          </w:p>
                          <w:p w14:paraId="74363EB7" w14:textId="77777777" w:rsidR="00D64DB2" w:rsidRDefault="00D64DB2">
                            <w:pPr>
                              <w:pStyle w:val="BodyText"/>
                              <w:rPr>
                                <w:rFonts w:ascii="Courier New"/>
                                <w:sz w:val="17"/>
                              </w:rPr>
                            </w:pPr>
                          </w:p>
                          <w:p w14:paraId="6010F23B" w14:textId="77777777" w:rsidR="00D64DB2" w:rsidRDefault="0022516B">
                            <w:pPr>
                              <w:spacing w:line="554" w:lineRule="auto"/>
                              <w:ind w:left="444" w:right="6138" w:hanging="154"/>
                              <w:rPr>
                                <w:rFonts w:ascii="Courier New"/>
                                <w:sz w:val="13"/>
                              </w:rPr>
                            </w:pPr>
                            <w:r>
                              <w:rPr>
                                <w:rFonts w:ascii="Courier New"/>
                                <w:sz w:val="13"/>
                              </w:rPr>
                              <w:t>- project:</w:t>
                            </w:r>
                            <w:r>
                              <w:rPr>
                                <w:rFonts w:ascii="Courier New"/>
                                <w:spacing w:val="-55"/>
                                <w:sz w:val="13"/>
                              </w:rPr>
                              <w:t xml:space="preserve"> </w:t>
                            </w:r>
                            <w:r>
                              <w:rPr>
                                <w:rFonts w:ascii="Courier New"/>
                                <w:sz w:val="13"/>
                              </w:rPr>
                              <w:t>synopsys/synopsys-template ref: v1.1.0</w:t>
                            </w:r>
                          </w:p>
                          <w:p w14:paraId="0529B61A" w14:textId="77777777" w:rsidR="00D64DB2" w:rsidRDefault="0022516B">
                            <w:pPr>
                              <w:spacing w:line="147" w:lineRule="exact"/>
                              <w:ind w:left="444"/>
                              <w:rPr>
                                <w:rFonts w:ascii="Courier New"/>
                                <w:sz w:val="13"/>
                              </w:rPr>
                            </w:pPr>
                            <w:r>
                              <w:rPr>
                                <w:rFonts w:ascii="Courier New"/>
                                <w:sz w:val="13"/>
                              </w:rPr>
                              <w:t>file: templates/synopsys-template.yml</w:t>
                            </w:r>
                          </w:p>
                          <w:p w14:paraId="2C3BAFCE" w14:textId="77777777" w:rsidR="00D64DB2" w:rsidRDefault="00D64DB2">
                            <w:pPr>
                              <w:pStyle w:val="BodyText"/>
                              <w:rPr>
                                <w:rFonts w:ascii="Courier New"/>
                                <w:sz w:val="17"/>
                              </w:rPr>
                            </w:pPr>
                          </w:p>
                          <w:p w14:paraId="08D439B2" w14:textId="77777777" w:rsidR="00D64DB2" w:rsidRDefault="0022516B">
                            <w:pPr>
                              <w:ind w:left="213"/>
                              <w:rPr>
                                <w:rFonts w:ascii="Courier New"/>
                                <w:sz w:val="13"/>
                              </w:rPr>
                            </w:pPr>
                            <w:r>
                              <w:rPr>
                                <w:rFonts w:ascii="Courier New"/>
                                <w:sz w:val="13"/>
                              </w:rPr>
                              <w:t>### Use below configuration for accessing synopsys-template in GitLab self-managed</w:t>
                            </w:r>
                          </w:p>
                          <w:p w14:paraId="50B61C8F" w14:textId="77777777" w:rsidR="00D64DB2" w:rsidRDefault="00D64DB2">
                            <w:pPr>
                              <w:pStyle w:val="BodyText"/>
                              <w:rPr>
                                <w:rFonts w:ascii="Courier New"/>
                                <w:sz w:val="17"/>
                              </w:rPr>
                            </w:pPr>
                          </w:p>
                          <w:p w14:paraId="75726AF2" w14:textId="77777777" w:rsidR="00D64DB2" w:rsidRDefault="0022516B">
                            <w:pPr>
                              <w:spacing w:line="554" w:lineRule="auto"/>
                              <w:ind w:left="60" w:right="1064" w:firstLine="153"/>
                              <w:rPr>
                                <w:rFonts w:ascii="Courier New"/>
                                <w:sz w:val="13"/>
                              </w:rPr>
                            </w:pPr>
                            <w:r>
                              <w:rPr>
                                <w:rFonts w:ascii="Courier New"/>
                                <w:sz w:val="13"/>
                              </w:rPr>
                              <w:t>#</w:t>
                            </w:r>
                            <w:r>
                              <w:rPr>
                                <w:rFonts w:ascii="Courier New"/>
                                <w:spacing w:val="-44"/>
                                <w:sz w:val="13"/>
                              </w:rPr>
                              <w:t xml:space="preserve"> </w:t>
                            </w:r>
                            <w:r>
                              <w:rPr>
                                <w:rFonts w:ascii="Courier New"/>
                                <w:sz w:val="13"/>
                              </w:rPr>
                              <w:t>-</w:t>
                            </w:r>
                            <w:r>
                              <w:rPr>
                                <w:rFonts w:ascii="Courier New"/>
                                <w:spacing w:val="-44"/>
                                <w:sz w:val="13"/>
                              </w:rPr>
                              <w:t xml:space="preserve"> </w:t>
                            </w:r>
                            <w:r>
                              <w:rPr>
                                <w:rFonts w:ascii="Courier New"/>
                                <w:sz w:val="13"/>
                              </w:rPr>
                              <w:t>remote:</w:t>
                            </w:r>
                            <w:r>
                              <w:rPr>
                                <w:rFonts w:ascii="Courier New"/>
                                <w:spacing w:val="-43"/>
                                <w:sz w:val="13"/>
                              </w:rPr>
                              <w:t xml:space="preserve"> </w:t>
                            </w:r>
                            <w:r>
                              <w:rPr>
                                <w:rFonts w:ascii="Courier New"/>
                                <w:sz w:val="13"/>
                              </w:rPr>
                              <w:t>'https://gitlab.com/synopsys/synopsys-template/-/raw/v1.0.0/templates/synopsys-template.yml' variables:</w:t>
                            </w:r>
                          </w:p>
                          <w:p w14:paraId="417DAD51" w14:textId="77777777" w:rsidR="00D64DB2" w:rsidRDefault="0022516B">
                            <w:pPr>
                              <w:spacing w:line="554" w:lineRule="auto"/>
                              <w:ind w:left="213" w:right="3978"/>
                              <w:rPr>
                                <w:rFonts w:ascii="Courier New"/>
                                <w:i/>
                                <w:sz w:val="13"/>
                              </w:rPr>
                            </w:pPr>
                            <w:r>
                              <w:rPr>
                                <w:rFonts w:ascii="Courier New"/>
                                <w:sz w:val="13"/>
                              </w:rPr>
                              <w:t xml:space="preserve">BRIDGE_POLARIS_SERVERURL: </w:t>
                            </w:r>
                            <w:r>
                              <w:rPr>
                                <w:rFonts w:ascii="Courier New"/>
                                <w:i/>
                                <w:sz w:val="13"/>
                              </w:rPr>
                              <w:t xml:space="preserve">$POLARIS_SERVER_URL </w:t>
                            </w:r>
                            <w:r>
                              <w:rPr>
                                <w:rFonts w:ascii="Courier New"/>
                                <w:w w:val="95"/>
                                <w:sz w:val="13"/>
                              </w:rPr>
                              <w:t xml:space="preserve">BRIDGE_POLARIS_ACCESSTOKEN: </w:t>
                            </w:r>
                            <w:r>
                              <w:rPr>
                                <w:rFonts w:ascii="Courier New"/>
                                <w:i/>
                                <w:w w:val="95"/>
                                <w:sz w:val="13"/>
                              </w:rPr>
                              <w:t xml:space="preserve">$POLARIS_ACCESS_TOKEN </w:t>
                            </w:r>
                            <w:r>
                              <w:rPr>
                                <w:rFonts w:ascii="Courier New"/>
                                <w:w w:val="95"/>
                                <w:sz w:val="13"/>
                              </w:rPr>
                              <w:t xml:space="preserve">BRIDGE_POLARIS_APPLICATION_NAME: </w:t>
                            </w:r>
                            <w:r>
                              <w:rPr>
                                <w:rFonts w:ascii="Courier New"/>
                                <w:i/>
                                <w:w w:val="95"/>
                                <w:sz w:val="13"/>
                              </w:rPr>
                              <w:t>$CI_PROJECT_NAME</w:t>
                            </w:r>
                          </w:p>
                          <w:p w14:paraId="0D6EC961" w14:textId="77777777" w:rsidR="00D64DB2" w:rsidRDefault="0022516B">
                            <w:pPr>
                              <w:spacing w:line="147" w:lineRule="exact"/>
                              <w:ind w:left="213"/>
                              <w:rPr>
                                <w:rFonts w:ascii="Courier New"/>
                                <w:i/>
                                <w:sz w:val="13"/>
                              </w:rPr>
                            </w:pPr>
                            <w:r>
                              <w:rPr>
                                <w:rFonts w:ascii="Courier New"/>
                                <w:sz w:val="13"/>
                              </w:rPr>
                              <w:t xml:space="preserve">BRIDGE_POLARIS_PROJECT_NAME: </w:t>
                            </w:r>
                            <w:r>
                              <w:rPr>
                                <w:rFonts w:ascii="Courier New"/>
                                <w:i/>
                                <w:sz w:val="13"/>
                              </w:rPr>
                              <w:t>$CI_PROJECT_NAME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3DFE3" id="Text Box 62" o:spid="_x0000_s1313" type="#_x0000_t202" style="position:absolute;left:0;text-align:left;margin-left:76pt;margin-top:45.85pt;width:464pt;height:188.5pt;z-index:-251470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" fillcolor="#ededed" stroked="f">
                <v:path arrowok="t"/>
                <v:textbox inset="0,0,0,0">
                  <w:txbxContent>
                    <w:p w14:paraId="160184EA" w14:textId="77777777" w:rsidR="00D64DB2" w:rsidRDefault="00D64DB2">
                      <w:pPr>
                        <w:pStyle w:val="BodyText"/>
                        <w:spacing w:before="12"/>
                        <w:rPr>
                          <w:sz w:val="10"/>
                        </w:rPr>
                      </w:pPr>
                    </w:p>
                    <w:p w14:paraId="5354B87C" w14:textId="77777777" w:rsidR="00D64DB2" w:rsidRDefault="0022516B">
                      <w:pPr>
                        <w:ind w:left="60"/>
                        <w:rPr>
                          <w:rFonts w:ascii="Courier New"/>
                          <w:sz w:val="13"/>
                        </w:rPr>
                      </w:pPr>
                      <w:r>
                        <w:rPr>
                          <w:rFonts w:ascii="Courier New"/>
                          <w:sz w:val="13"/>
                        </w:rPr>
                        <w:t>include:</w:t>
                      </w:r>
                    </w:p>
                    <w:p w14:paraId="74363EB7" w14:textId="77777777" w:rsidR="00D64DB2" w:rsidRDefault="00D64DB2">
                      <w:pPr>
                        <w:pStyle w:val="BodyText"/>
                        <w:rPr>
                          <w:rFonts w:ascii="Courier New"/>
                          <w:sz w:val="17"/>
                        </w:rPr>
                      </w:pPr>
                    </w:p>
                    <w:p w14:paraId="6010F23B" w14:textId="77777777" w:rsidR="00D64DB2" w:rsidRDefault="0022516B">
                      <w:pPr>
                        <w:spacing w:line="554" w:lineRule="auto"/>
                        <w:ind w:left="444" w:right="6138" w:hanging="154"/>
                        <w:rPr>
                          <w:rFonts w:ascii="Courier New"/>
                          <w:sz w:val="13"/>
                        </w:rPr>
                      </w:pPr>
                      <w:r>
                        <w:rPr>
                          <w:rFonts w:ascii="Courier New"/>
                          <w:sz w:val="13"/>
                        </w:rPr>
                        <w:t>- project:</w:t>
                      </w:r>
                      <w:r>
                        <w:rPr>
                          <w:rFonts w:ascii="Courier New"/>
                          <w:spacing w:val="-55"/>
                          <w:sz w:val="13"/>
                        </w:rPr>
                        <w:t xml:space="preserve"> </w:t>
                      </w:r>
                      <w:r>
                        <w:rPr>
                          <w:rFonts w:ascii="Courier New"/>
                          <w:sz w:val="13"/>
                        </w:rPr>
                        <w:t>synopsys/synopsys-template ref: v1.1.0</w:t>
                      </w:r>
                    </w:p>
                    <w:p w14:paraId="0529B61A" w14:textId="77777777" w:rsidR="00D64DB2" w:rsidRDefault="0022516B">
                      <w:pPr>
                        <w:spacing w:line="147" w:lineRule="exact"/>
                        <w:ind w:left="444"/>
                        <w:rPr>
                          <w:rFonts w:ascii="Courier New"/>
                          <w:sz w:val="13"/>
                        </w:rPr>
                      </w:pPr>
                      <w:r>
                        <w:rPr>
                          <w:rFonts w:ascii="Courier New"/>
                          <w:sz w:val="13"/>
                        </w:rPr>
                        <w:t>file: templates/synopsys-template.yml</w:t>
                      </w:r>
                    </w:p>
                    <w:p w14:paraId="2C3BAFCE" w14:textId="77777777" w:rsidR="00D64DB2" w:rsidRDefault="00D64DB2">
                      <w:pPr>
                        <w:pStyle w:val="BodyText"/>
                        <w:rPr>
                          <w:rFonts w:ascii="Courier New"/>
                          <w:sz w:val="17"/>
                        </w:rPr>
                      </w:pPr>
                    </w:p>
                    <w:p w14:paraId="08D439B2" w14:textId="77777777" w:rsidR="00D64DB2" w:rsidRDefault="0022516B">
                      <w:pPr>
                        <w:ind w:left="213"/>
                        <w:rPr>
                          <w:rFonts w:ascii="Courier New"/>
                          <w:sz w:val="13"/>
                        </w:rPr>
                      </w:pPr>
                      <w:r>
                        <w:rPr>
                          <w:rFonts w:ascii="Courier New"/>
                          <w:sz w:val="13"/>
                        </w:rPr>
                        <w:t>### Use below configuration for accessing synopsys-template in GitLab self-managed</w:t>
                      </w:r>
                    </w:p>
                    <w:p w14:paraId="50B61C8F" w14:textId="77777777" w:rsidR="00D64DB2" w:rsidRDefault="00D64DB2">
                      <w:pPr>
                        <w:pStyle w:val="BodyText"/>
                        <w:rPr>
                          <w:rFonts w:ascii="Courier New"/>
                          <w:sz w:val="17"/>
                        </w:rPr>
                      </w:pPr>
                    </w:p>
                    <w:p w14:paraId="75726AF2" w14:textId="77777777" w:rsidR="00D64DB2" w:rsidRDefault="0022516B">
                      <w:pPr>
                        <w:spacing w:line="554" w:lineRule="auto"/>
                        <w:ind w:left="60" w:right="1064" w:firstLine="153"/>
                        <w:rPr>
                          <w:rFonts w:ascii="Courier New"/>
                          <w:sz w:val="13"/>
                        </w:rPr>
                      </w:pPr>
                      <w:r>
                        <w:rPr>
                          <w:rFonts w:ascii="Courier New"/>
                          <w:sz w:val="13"/>
                        </w:rPr>
                        <w:t>#</w:t>
                      </w:r>
                      <w:r>
                        <w:rPr>
                          <w:rFonts w:ascii="Courier New"/>
                          <w:spacing w:val="-44"/>
                          <w:sz w:val="13"/>
                        </w:rPr>
                        <w:t xml:space="preserve"> </w:t>
                      </w:r>
                      <w:r>
                        <w:rPr>
                          <w:rFonts w:ascii="Courier New"/>
                          <w:sz w:val="13"/>
                        </w:rPr>
                        <w:t>-</w:t>
                      </w:r>
                      <w:r>
                        <w:rPr>
                          <w:rFonts w:ascii="Courier New"/>
                          <w:spacing w:val="-44"/>
                          <w:sz w:val="13"/>
                        </w:rPr>
                        <w:t xml:space="preserve"> </w:t>
                      </w:r>
                      <w:r>
                        <w:rPr>
                          <w:rFonts w:ascii="Courier New"/>
                          <w:sz w:val="13"/>
                        </w:rPr>
                        <w:t>remote:</w:t>
                      </w:r>
                      <w:r>
                        <w:rPr>
                          <w:rFonts w:ascii="Courier New"/>
                          <w:spacing w:val="-43"/>
                          <w:sz w:val="13"/>
                        </w:rPr>
                        <w:t xml:space="preserve"> </w:t>
                      </w:r>
                      <w:r>
                        <w:rPr>
                          <w:rFonts w:ascii="Courier New"/>
                          <w:sz w:val="13"/>
                        </w:rPr>
                        <w:t>'https://gitlab.com/synopsys/synopsys-template/-/raw/v1.0.0/templates/synopsys-template.yml' variables:</w:t>
                      </w:r>
                    </w:p>
                    <w:p w14:paraId="417DAD51" w14:textId="77777777" w:rsidR="00D64DB2" w:rsidRDefault="0022516B">
                      <w:pPr>
                        <w:spacing w:line="554" w:lineRule="auto"/>
                        <w:ind w:left="213" w:right="3978"/>
                        <w:rPr>
                          <w:rFonts w:ascii="Courier New"/>
                          <w:i/>
                          <w:sz w:val="13"/>
                        </w:rPr>
                      </w:pPr>
                      <w:r>
                        <w:rPr>
                          <w:rFonts w:ascii="Courier New"/>
                          <w:sz w:val="13"/>
                        </w:rPr>
                        <w:t xml:space="preserve">BRIDGE_POLARIS_SERVERURL: </w:t>
                      </w:r>
                      <w:r>
                        <w:rPr>
                          <w:rFonts w:ascii="Courier New"/>
                          <w:i/>
                          <w:sz w:val="13"/>
                        </w:rPr>
                        <w:t xml:space="preserve">$POLARIS_SERVER_URL </w:t>
                      </w:r>
                      <w:r>
                        <w:rPr>
                          <w:rFonts w:ascii="Courier New"/>
                          <w:w w:val="95"/>
                          <w:sz w:val="13"/>
                        </w:rPr>
                        <w:t xml:space="preserve">BRIDGE_POLARIS_ACCESSTOKEN: </w:t>
                      </w:r>
                      <w:r>
                        <w:rPr>
                          <w:rFonts w:ascii="Courier New"/>
                          <w:i/>
                          <w:w w:val="95"/>
                          <w:sz w:val="13"/>
                        </w:rPr>
                        <w:t xml:space="preserve">$POLARIS_ACCESS_TOKEN </w:t>
                      </w:r>
                      <w:r>
                        <w:rPr>
                          <w:rFonts w:ascii="Courier New"/>
                          <w:w w:val="95"/>
                          <w:sz w:val="13"/>
                        </w:rPr>
                        <w:t xml:space="preserve">BRIDGE_POLARIS_APPLICATION_NAME: </w:t>
                      </w:r>
                      <w:r>
                        <w:rPr>
                          <w:rFonts w:ascii="Courier New"/>
                          <w:i/>
                          <w:w w:val="95"/>
                          <w:sz w:val="13"/>
                        </w:rPr>
                        <w:t>$CI_PROJECT_NAME</w:t>
                      </w:r>
                    </w:p>
                    <w:p w14:paraId="0D6EC961" w14:textId="77777777" w:rsidR="00D64DB2" w:rsidRDefault="0022516B">
                      <w:pPr>
                        <w:spacing w:line="147" w:lineRule="exact"/>
                        <w:ind w:left="213"/>
                        <w:rPr>
                          <w:rFonts w:ascii="Courier New"/>
                          <w:i/>
                          <w:sz w:val="13"/>
                        </w:rPr>
                      </w:pPr>
                      <w:r>
                        <w:rPr>
                          <w:rFonts w:ascii="Courier New"/>
                          <w:sz w:val="13"/>
                        </w:rPr>
                        <w:t xml:space="preserve">BRIDGE_POLARIS_PROJECT_NAME: </w:t>
                      </w:r>
                      <w:r>
                        <w:rPr>
                          <w:rFonts w:ascii="Courier New"/>
                          <w:i/>
                          <w:sz w:val="13"/>
                        </w:rPr>
                        <w:t>$CI_PROJECT_NAME</w:t>
                      </w:r>
                    </w:p>
                  </w:txbxContent>
                </v:textbox>
                <w10:wrap type="topAndBottom" anchorx="page"/>
              </v:shape>
            </w:pict>
          </mc:Fallback>
        </mc:AlternateContent>
      </w:r>
      <w:r w:rsidR="00350945">
        <w:t>Before</w:t>
      </w:r>
      <w:r w:rsidR="00350945">
        <w:rPr>
          <w:spacing w:val="-13"/>
        </w:rPr>
        <w:t xml:space="preserve"> </w:t>
      </w:r>
      <w:r w:rsidR="00350945">
        <w:t>running</w:t>
      </w:r>
      <w:r w:rsidR="00350945">
        <w:rPr>
          <w:spacing w:val="-13"/>
        </w:rPr>
        <w:t xml:space="preserve"> </w:t>
      </w:r>
      <w:r w:rsidR="00350945">
        <w:t>a</w:t>
      </w:r>
      <w:r w:rsidR="00350945">
        <w:rPr>
          <w:spacing w:val="-12"/>
        </w:rPr>
        <w:t xml:space="preserve"> </w:t>
      </w:r>
      <w:r w:rsidR="00350945">
        <w:t>pipeline</w:t>
      </w:r>
      <w:r w:rsidR="00350945">
        <w:rPr>
          <w:spacing w:val="-13"/>
        </w:rPr>
        <w:t xml:space="preserve"> </w:t>
      </w:r>
      <w:r w:rsidR="00350945">
        <w:t>using</w:t>
      </w:r>
      <w:r w:rsidR="00350945">
        <w:rPr>
          <w:spacing w:val="-12"/>
        </w:rPr>
        <w:t xml:space="preserve"> </w:t>
      </w:r>
      <w:r w:rsidR="00350945">
        <w:t>the</w:t>
      </w:r>
      <w:r w:rsidR="00350945">
        <w:rPr>
          <w:spacing w:val="-13"/>
        </w:rPr>
        <w:t xml:space="preserve"> </w:t>
      </w:r>
      <w:r w:rsidR="00350945">
        <w:t>Synopsys</w:t>
      </w:r>
      <w:r w:rsidR="00350945">
        <w:rPr>
          <w:spacing w:val="-12"/>
        </w:rPr>
        <w:t xml:space="preserve"> </w:t>
      </w:r>
      <w:r w:rsidR="00350945">
        <w:t>Template</w:t>
      </w:r>
      <w:r w:rsidR="00350945">
        <w:rPr>
          <w:spacing w:val="-13"/>
        </w:rPr>
        <w:t xml:space="preserve"> </w:t>
      </w:r>
      <w:r w:rsidR="00350945">
        <w:t>and</w:t>
      </w:r>
      <w:r w:rsidR="00350945">
        <w:rPr>
          <w:spacing w:val="-12"/>
        </w:rPr>
        <w:t xml:space="preserve"> </w:t>
      </w:r>
      <w:r w:rsidR="00350945">
        <w:t>Polaris,</w:t>
      </w:r>
      <w:r w:rsidR="00350945">
        <w:rPr>
          <w:spacing w:val="-13"/>
        </w:rPr>
        <w:t xml:space="preserve"> </w:t>
      </w:r>
      <w:r w:rsidR="00350945">
        <w:t>add</w:t>
      </w:r>
      <w:r w:rsidR="00350945">
        <w:rPr>
          <w:spacing w:val="-12"/>
        </w:rPr>
        <w:t xml:space="preserve"> </w:t>
      </w:r>
      <w:r w:rsidR="00350945">
        <w:rPr>
          <w:rFonts w:ascii="Courier New"/>
          <w:sz w:val="16"/>
          <w:shd w:val="clear" w:color="auto" w:fill="EDEDED"/>
        </w:rPr>
        <w:t>.gitlab-ci.yml</w:t>
      </w:r>
      <w:r w:rsidR="00350945">
        <w:rPr>
          <w:rFonts w:ascii="Courier New"/>
          <w:spacing w:val="-59"/>
          <w:sz w:val="16"/>
        </w:rPr>
        <w:t xml:space="preserve"> </w:t>
      </w:r>
      <w:r w:rsidR="00350945">
        <w:t>to</w:t>
      </w:r>
      <w:r w:rsidR="00350945">
        <w:rPr>
          <w:spacing w:val="-12"/>
        </w:rPr>
        <w:t xml:space="preserve"> </w:t>
      </w:r>
      <w:r w:rsidR="00350945">
        <w:t>your</w:t>
      </w:r>
      <w:r w:rsidR="00350945">
        <w:rPr>
          <w:spacing w:val="-13"/>
        </w:rPr>
        <w:t xml:space="preserve"> </w:t>
      </w:r>
      <w:r w:rsidR="00350945">
        <w:t>project</w:t>
      </w:r>
      <w:r w:rsidR="00350945">
        <w:rPr>
          <w:spacing w:val="-12"/>
        </w:rPr>
        <w:t xml:space="preserve"> </w:t>
      </w:r>
      <w:r w:rsidR="00350945">
        <w:t xml:space="preserve">by adding an </w:t>
      </w:r>
      <w:r w:rsidR="00350945">
        <w:rPr>
          <w:rFonts w:ascii="Courier New"/>
          <w:sz w:val="16"/>
          <w:shd w:val="clear" w:color="auto" w:fill="EDEDED"/>
        </w:rPr>
        <w:t>include</w:t>
      </w:r>
      <w:r w:rsidR="00350945">
        <w:rPr>
          <w:rFonts w:ascii="Courier New"/>
          <w:spacing w:val="-53"/>
          <w:sz w:val="16"/>
        </w:rPr>
        <w:t xml:space="preserve"> </w:t>
      </w:r>
      <w:r w:rsidR="00350945">
        <w:rPr>
          <w:spacing w:val="-3"/>
        </w:rPr>
        <w:t xml:space="preserve">entry, </w:t>
      </w:r>
      <w:r w:rsidR="00350945">
        <w:t xml:space="preserve">as in the example </w:t>
      </w:r>
      <w:r w:rsidR="00350945">
        <w:rPr>
          <w:spacing w:val="-3"/>
        </w:rPr>
        <w:t>below.</w:t>
      </w:r>
    </w:p>
    <w:p w14:paraId="480F2CCC" w14:textId="77777777" w:rsidR="00D64DB2" w:rsidRDefault="00D64DB2">
      <w:pPr>
        <w:spacing w:line="340" w:lineRule="auto"/>
        <w:sectPr w:rsidR="00D64DB2">
          <w:pgSz w:w="12240" w:h="15840"/>
          <w:pgMar w:top="520" w:right="1320" w:bottom="280" w:left="1340" w:header="720" w:footer="720" w:gutter="0"/>
          <w:cols w:space="720"/>
        </w:sectPr>
      </w:pPr>
    </w:p>
    <w:p w14:paraId="093662B5" w14:textId="77777777" w:rsidR="00D64DB2" w:rsidRDefault="0022516B">
      <w:pPr>
        <w:pStyle w:val="BodyText"/>
        <w:spacing w:before="85"/>
        <w:ind w:left="100"/>
      </w:pPr>
      <w:r>
        <w:lastRenderedPageBreak/>
        <w:t>Synopsys Bridge CLI Guide | 5 - GitLab – Synopsys Template | 44</w:t>
      </w:r>
    </w:p>
    <w:p w14:paraId="06757001" w14:textId="77777777" w:rsidR="00D64DB2" w:rsidRDefault="00D64DB2">
      <w:pPr>
        <w:pStyle w:val="BodyText"/>
      </w:pPr>
    </w:p>
    <w:p w14:paraId="62569D52" w14:textId="77777777" w:rsidR="00D64DB2" w:rsidRDefault="00D64DB2">
      <w:pPr>
        <w:pStyle w:val="BodyText"/>
      </w:pPr>
    </w:p>
    <w:p w14:paraId="2FDE2D27" w14:textId="77777777" w:rsidR="00D64DB2" w:rsidRDefault="00C46513">
      <w:pPr>
        <w:pStyle w:val="BodyText"/>
        <w:spacing w:before="6"/>
        <w:rPr>
          <w:sz w:val="11"/>
        </w:rPr>
      </w:pPr>
      <w:r>
        <w:rPr>
          <w:noProof/>
        </w:rPr>
        <mc:AlternateContent>
          <mc:Choice Requires="wps">
            <w:drawing>
              <wp:anchor distT="0" distB="0" distL="0" distR="0" simplePos="0" relativeHeight="251846656" behindDoc="1" locked="0" layoutInCell="1" allowOverlap="1" wp14:anchorId="483E5E0C" wp14:editId="28E7A5D3">
                <wp:simplePos x="0" y="0"/>
                <wp:positionH relativeFrom="page">
                  <wp:posOffset>965200</wp:posOffset>
                </wp:positionH>
                <wp:positionV relativeFrom="paragraph">
                  <wp:posOffset>103505</wp:posOffset>
                </wp:positionV>
                <wp:extent cx="5892800" cy="3905250"/>
                <wp:effectExtent l="0" t="0" r="0" b="0"/>
                <wp:wrapTopAndBottom/>
                <wp:docPr id="100281536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39052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7D712" w14:textId="77777777" w:rsidR="00D64DB2" w:rsidRDefault="0022516B">
                            <w:pPr>
                              <w:spacing w:before="102" w:line="554" w:lineRule="auto"/>
                              <w:ind w:left="213" w:right="5299"/>
                              <w:rPr>
                                <w:rFonts w:ascii="Courier New"/>
                                <w:sz w:val="13"/>
                              </w:rPr>
                            </w:pPr>
                            <w:r>
                              <w:rPr>
                                <w:rFonts w:ascii="Courier New"/>
                                <w:sz w:val="13"/>
                              </w:rPr>
                              <w:t xml:space="preserve">### Accepts Multiple Values </w:t>
                            </w:r>
                            <w:r>
                              <w:rPr>
                                <w:rFonts w:ascii="Courier New"/>
                                <w:w w:val="95"/>
                                <w:sz w:val="13"/>
                              </w:rPr>
                              <w:t>BRIDGE_POLARIS_ASSESSMENT_TYPES: 'SCA,SAST'</w:t>
                            </w:r>
                          </w:p>
                          <w:p w14:paraId="4382A821" w14:textId="77777777" w:rsidR="00D64DB2" w:rsidRDefault="0022516B">
                            <w:pPr>
                              <w:spacing w:line="147" w:lineRule="exact"/>
                              <w:ind w:left="60"/>
                              <w:rPr>
                                <w:rFonts w:ascii="Courier New"/>
                                <w:sz w:val="13"/>
                              </w:rPr>
                            </w:pPr>
                            <w:r>
                              <w:rPr>
                                <w:rFonts w:ascii="Courier New"/>
                                <w:sz w:val="13"/>
                              </w:rPr>
                              <w:t>stages:</w:t>
                            </w:r>
                          </w:p>
                          <w:p w14:paraId="0678C49F" w14:textId="77777777" w:rsidR="00D64DB2" w:rsidRDefault="00D64DB2">
                            <w:pPr>
                              <w:pStyle w:val="BodyText"/>
                              <w:rPr>
                                <w:rFonts w:ascii="Courier New"/>
                                <w:sz w:val="17"/>
                              </w:rPr>
                            </w:pPr>
                          </w:p>
                          <w:p w14:paraId="621BB7F0" w14:textId="77777777" w:rsidR="00D64DB2" w:rsidRDefault="0022516B">
                            <w:pPr>
                              <w:spacing w:line="554" w:lineRule="auto"/>
                              <w:ind w:left="60" w:right="6160" w:firstLine="153"/>
                              <w:rPr>
                                <w:rFonts w:ascii="Courier New"/>
                                <w:sz w:val="13"/>
                              </w:rPr>
                            </w:pPr>
                            <w:r>
                              <w:rPr>
                                <w:rFonts w:ascii="Courier New"/>
                                <w:sz w:val="13"/>
                              </w:rPr>
                              <w:t xml:space="preserve">- polaris_scan </w:t>
                            </w:r>
                            <w:r>
                              <w:rPr>
                                <w:rFonts w:ascii="Courier New"/>
                                <w:w w:val="95"/>
                                <w:sz w:val="13"/>
                              </w:rPr>
                              <w:t>synopsys_template_execution:</w:t>
                            </w:r>
                          </w:p>
                          <w:p w14:paraId="5C6C6A85" w14:textId="77777777" w:rsidR="00D64DB2" w:rsidRDefault="0022516B">
                            <w:pPr>
                              <w:spacing w:line="554" w:lineRule="auto"/>
                              <w:ind w:left="213" w:right="7214"/>
                              <w:rPr>
                                <w:rFonts w:ascii="Courier New"/>
                                <w:sz w:val="13"/>
                              </w:rPr>
                            </w:pPr>
                            <w:r>
                              <w:rPr>
                                <w:rFonts w:ascii="Courier New"/>
                                <w:sz w:val="13"/>
                              </w:rPr>
                              <w:t>stage: polaris_scan tags:</w:t>
                            </w:r>
                          </w:p>
                          <w:p w14:paraId="463F6594" w14:textId="77777777" w:rsidR="00D64DB2" w:rsidRDefault="0022516B">
                            <w:pPr>
                              <w:spacing w:line="554" w:lineRule="auto"/>
                              <w:ind w:left="213" w:right="5682" w:firstLine="153"/>
                              <w:rPr>
                                <w:rFonts w:ascii="Courier New"/>
                                <w:sz w:val="13"/>
                              </w:rPr>
                            </w:pPr>
                            <w:r>
                              <w:rPr>
                                <w:rFonts w:ascii="Courier New"/>
                                <w:sz w:val="13"/>
                              </w:rPr>
                              <w:t>- linux # Name of your GitLab runner extends: .run-synopsys-tools # Used for</w:t>
                            </w:r>
                            <w:r>
                              <w:rPr>
                                <w:rFonts w:ascii="Courier New"/>
                                <w:spacing w:val="-52"/>
                                <w:sz w:val="13"/>
                              </w:rPr>
                              <w:t xml:space="preserve"> </w:t>
                            </w:r>
                            <w:r>
                              <w:rPr>
                                <w:rFonts w:ascii="Courier New"/>
                                <w:spacing w:val="-4"/>
                                <w:sz w:val="13"/>
                              </w:rPr>
                              <w:t>bash</w:t>
                            </w:r>
                          </w:p>
                          <w:p w14:paraId="0928C2E0" w14:textId="77777777" w:rsidR="00D64DB2" w:rsidRDefault="0022516B">
                            <w:pPr>
                              <w:spacing w:line="147" w:lineRule="exact"/>
                              <w:ind w:left="213"/>
                              <w:rPr>
                                <w:rFonts w:ascii="Courier New"/>
                                <w:sz w:val="13"/>
                              </w:rPr>
                            </w:pPr>
                            <w:r>
                              <w:rPr>
                                <w:rFonts w:ascii="Courier New"/>
                                <w:sz w:val="13"/>
                              </w:rPr>
                              <w:t># extends: .run-synopsys-tools-powershell # Used for powershell</w:t>
                            </w:r>
                          </w:p>
                          <w:p w14:paraId="7BC8B242" w14:textId="77777777" w:rsidR="00D64DB2" w:rsidRDefault="00D64DB2">
                            <w:pPr>
                              <w:pStyle w:val="BodyText"/>
                              <w:rPr>
                                <w:rFonts w:ascii="Courier New"/>
                                <w:sz w:val="14"/>
                              </w:rPr>
                            </w:pPr>
                          </w:p>
                          <w:p w14:paraId="5D6B9898" w14:textId="77777777" w:rsidR="00D64DB2" w:rsidRDefault="00D64DB2">
                            <w:pPr>
                              <w:pStyle w:val="BodyText"/>
                              <w:rPr>
                                <w:rFonts w:ascii="Courier New"/>
                                <w:sz w:val="14"/>
                              </w:rPr>
                            </w:pPr>
                          </w:p>
                          <w:p w14:paraId="03C9DA8F" w14:textId="77777777" w:rsidR="00D64DB2" w:rsidRDefault="00D64DB2">
                            <w:pPr>
                              <w:pStyle w:val="BodyText"/>
                              <w:spacing w:before="11"/>
                              <w:rPr>
                                <w:rFonts w:ascii="Courier New"/>
                                <w:sz w:val="18"/>
                              </w:rPr>
                            </w:pPr>
                          </w:p>
                          <w:p w14:paraId="71D26388" w14:textId="77777777" w:rsidR="00D64DB2" w:rsidRDefault="0022516B">
                            <w:pPr>
                              <w:spacing w:line="554" w:lineRule="auto"/>
                              <w:ind w:left="213" w:right="2142"/>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uploaded #</w:t>
                            </w:r>
                            <w:r>
                              <w:rPr>
                                <w:rFonts w:ascii="Courier New"/>
                                <w:spacing w:val="-3"/>
                                <w:sz w:val="13"/>
                              </w:rPr>
                              <w:t xml:space="preserve"> </w:t>
                            </w:r>
                            <w:r>
                              <w:rPr>
                                <w:rFonts w:ascii="Courier New"/>
                                <w:sz w:val="13"/>
                              </w:rPr>
                              <w:t>variables:</w:t>
                            </w:r>
                          </w:p>
                          <w:p w14:paraId="2F415277" w14:textId="77777777" w:rsidR="00D64DB2" w:rsidRDefault="0022516B">
                            <w:pPr>
                              <w:tabs>
                                <w:tab w:val="left" w:pos="520"/>
                              </w:tabs>
                              <w:spacing w:line="147" w:lineRule="exact"/>
                              <w:ind w:left="213"/>
                              <w:rPr>
                                <w:rFonts w:ascii="Courier New"/>
                                <w:sz w:val="13"/>
                              </w:rPr>
                            </w:pPr>
                            <w:r>
                              <w:rPr>
                                <w:rFonts w:ascii="Courier New"/>
                                <w:sz w:val="13"/>
                              </w:rPr>
                              <w:t>#</w:t>
                            </w:r>
                            <w:r>
                              <w:rPr>
                                <w:rFonts w:ascii="Courier New"/>
                                <w:sz w:val="13"/>
                              </w:rPr>
                              <w:tab/>
                              <w:t>INCLUDE_DIAGNOSTICS:</w:t>
                            </w:r>
                            <w:r>
                              <w:rPr>
                                <w:rFonts w:ascii="Courier New"/>
                                <w:spacing w:val="-3"/>
                                <w:sz w:val="13"/>
                              </w:rPr>
                              <w:t xml:space="preserve"> </w:t>
                            </w:r>
                            <w:r>
                              <w:rPr>
                                <w:rFonts w:ascii="Courier New"/>
                                <w:sz w:val="13"/>
                              </w:rPr>
                              <w:t>'true'</w:t>
                            </w:r>
                          </w:p>
                          <w:p w14:paraId="78057505" w14:textId="77777777" w:rsidR="00D64DB2" w:rsidRDefault="00D64DB2">
                            <w:pPr>
                              <w:pStyle w:val="BodyText"/>
                              <w:rPr>
                                <w:rFonts w:ascii="Courier New"/>
                                <w:sz w:val="17"/>
                              </w:rPr>
                            </w:pPr>
                          </w:p>
                          <w:p w14:paraId="04674033" w14:textId="77777777" w:rsidR="00D64DB2" w:rsidRDefault="0022516B">
                            <w:pPr>
                              <w:ind w:left="213"/>
                              <w:rPr>
                                <w:rFonts w:ascii="Courier New"/>
                                <w:sz w:val="13"/>
                              </w:rPr>
                            </w:pPr>
                            <w:r>
                              <w:rPr>
                                <w:rFonts w:ascii="Courier New"/>
                                <w:sz w:val="13"/>
                              </w:rPr>
                              <w:t># artifacts:</w:t>
                            </w:r>
                          </w:p>
                          <w:p w14:paraId="08168FEA" w14:textId="77777777" w:rsidR="00D64DB2" w:rsidRDefault="00D64DB2">
                            <w:pPr>
                              <w:pStyle w:val="BodyText"/>
                              <w:rPr>
                                <w:rFonts w:ascii="Courier New"/>
                                <w:sz w:val="17"/>
                              </w:rPr>
                            </w:pPr>
                          </w:p>
                          <w:p w14:paraId="649BBE00" w14:textId="77777777" w:rsidR="00D64DB2" w:rsidRDefault="0022516B">
                            <w:pPr>
                              <w:tabs>
                                <w:tab w:val="left" w:pos="520"/>
                              </w:tabs>
                              <w:spacing w:line="554" w:lineRule="auto"/>
                              <w:ind w:left="213" w:right="7835"/>
                              <w:rPr>
                                <w:rFonts w:ascii="Courier New"/>
                                <w:sz w:val="13"/>
                              </w:rPr>
                            </w:pPr>
                            <w:r>
                              <w:rPr>
                                <w:rFonts w:ascii="Courier New"/>
                                <w:sz w:val="13"/>
                              </w:rPr>
                              <w:t>#</w:t>
                            </w:r>
                            <w:r>
                              <w:rPr>
                                <w:rFonts w:ascii="Courier New"/>
                                <w:sz w:val="13"/>
                              </w:rPr>
                              <w:tab/>
                              <w:t xml:space="preserve">when: </w:t>
                            </w:r>
                            <w:r>
                              <w:rPr>
                                <w:rFonts w:ascii="Courier New"/>
                                <w:spacing w:val="-3"/>
                                <w:sz w:val="13"/>
                              </w:rPr>
                              <w:t xml:space="preserve">always </w:t>
                            </w:r>
                            <w:r>
                              <w:rPr>
                                <w:rFonts w:ascii="Courier New"/>
                                <w:sz w:val="13"/>
                              </w:rPr>
                              <w:t>#</w:t>
                            </w:r>
                            <w:r>
                              <w:rPr>
                                <w:rFonts w:ascii="Courier New"/>
                                <w:sz w:val="13"/>
                              </w:rPr>
                              <w:tab/>
                              <w:t>paths:</w:t>
                            </w:r>
                          </w:p>
                          <w:p w14:paraId="45D4F678" w14:textId="77777777" w:rsidR="00D64DB2" w:rsidRDefault="0022516B">
                            <w:pPr>
                              <w:tabs>
                                <w:tab w:val="left" w:pos="674"/>
                              </w:tabs>
                              <w:spacing w:line="147" w:lineRule="exact"/>
                              <w:ind w:left="213"/>
                              <w:rPr>
                                <w:rFonts w:ascii="Courier New"/>
                                <w:sz w:val="13"/>
                              </w:rPr>
                            </w:pPr>
                            <w:r>
                              <w:rPr>
                                <w:rFonts w:ascii="Courier New"/>
                                <w:sz w:val="13"/>
                              </w:rPr>
                              <w:t>#</w:t>
                            </w:r>
                            <w:r>
                              <w:rPr>
                                <w:rFonts w:ascii="Courier New"/>
                                <w:sz w:val="13"/>
                              </w:rPr>
                              <w:tab/>
                              <w:t>-</w:t>
                            </w:r>
                            <w:r>
                              <w:rPr>
                                <w:rFonts w:ascii="Courier New"/>
                                <w:spacing w:val="-3"/>
                                <w:sz w:val="13"/>
                              </w:rPr>
                              <w:t xml:space="preserve"> </w:t>
                            </w:r>
                            <w:r>
                              <w:rPr>
                                <w:rFonts w:ascii="Courier New"/>
                                <w:sz w:val="13"/>
                              </w:rPr>
                              <w:t>.bridge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E5E0C" id="Text Box 61" o:spid="_x0000_s1314" type="#_x0000_t202" style="position:absolute;margin-left:76pt;margin-top:8.15pt;width:464pt;height:307.5pt;z-index:-251469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" fillcolor="#ededed" stroked="f">
                <v:path arrowok="t"/>
                <v:textbox inset="0,0,0,0">
                  <w:txbxContent>
                    <w:p w14:paraId="4F77D712" w14:textId="77777777" w:rsidR="00D64DB2" w:rsidRDefault="0022516B">
                      <w:pPr>
                        <w:spacing w:before="102" w:line="554" w:lineRule="auto"/>
                        <w:ind w:left="213" w:right="5299"/>
                        <w:rPr>
                          <w:rFonts w:ascii="Courier New"/>
                          <w:sz w:val="13"/>
                        </w:rPr>
                      </w:pPr>
                      <w:r>
                        <w:rPr>
                          <w:rFonts w:ascii="Courier New"/>
                          <w:sz w:val="13"/>
                        </w:rPr>
                        <w:t xml:space="preserve">### Accepts Multiple Values </w:t>
                      </w:r>
                      <w:r>
                        <w:rPr>
                          <w:rFonts w:ascii="Courier New"/>
                          <w:w w:val="95"/>
                          <w:sz w:val="13"/>
                        </w:rPr>
                        <w:t>BRIDGE_POLARIS_ASSESSMENT_TYPES: 'SCA,SAST'</w:t>
                      </w:r>
                    </w:p>
                    <w:p w14:paraId="4382A821" w14:textId="77777777" w:rsidR="00D64DB2" w:rsidRDefault="0022516B">
                      <w:pPr>
                        <w:spacing w:line="147" w:lineRule="exact"/>
                        <w:ind w:left="60"/>
                        <w:rPr>
                          <w:rFonts w:ascii="Courier New"/>
                          <w:sz w:val="13"/>
                        </w:rPr>
                      </w:pPr>
                      <w:r>
                        <w:rPr>
                          <w:rFonts w:ascii="Courier New"/>
                          <w:sz w:val="13"/>
                        </w:rPr>
                        <w:t>stages:</w:t>
                      </w:r>
                    </w:p>
                    <w:p w14:paraId="0678C49F" w14:textId="77777777" w:rsidR="00D64DB2" w:rsidRDefault="00D64DB2">
                      <w:pPr>
                        <w:pStyle w:val="BodyText"/>
                        <w:rPr>
                          <w:rFonts w:ascii="Courier New"/>
                          <w:sz w:val="17"/>
                        </w:rPr>
                      </w:pPr>
                    </w:p>
                    <w:p w14:paraId="621BB7F0" w14:textId="77777777" w:rsidR="00D64DB2" w:rsidRDefault="0022516B">
                      <w:pPr>
                        <w:spacing w:line="554" w:lineRule="auto"/>
                        <w:ind w:left="60" w:right="6160" w:firstLine="153"/>
                        <w:rPr>
                          <w:rFonts w:ascii="Courier New"/>
                          <w:sz w:val="13"/>
                        </w:rPr>
                      </w:pPr>
                      <w:r>
                        <w:rPr>
                          <w:rFonts w:ascii="Courier New"/>
                          <w:sz w:val="13"/>
                        </w:rPr>
                        <w:t xml:space="preserve">- polaris_scan </w:t>
                      </w:r>
                      <w:r>
                        <w:rPr>
                          <w:rFonts w:ascii="Courier New"/>
                          <w:w w:val="95"/>
                          <w:sz w:val="13"/>
                        </w:rPr>
                        <w:t>synopsys_template_execution:</w:t>
                      </w:r>
                    </w:p>
                    <w:p w14:paraId="5C6C6A85" w14:textId="77777777" w:rsidR="00D64DB2" w:rsidRDefault="0022516B">
                      <w:pPr>
                        <w:spacing w:line="554" w:lineRule="auto"/>
                        <w:ind w:left="213" w:right="7214"/>
                        <w:rPr>
                          <w:rFonts w:ascii="Courier New"/>
                          <w:sz w:val="13"/>
                        </w:rPr>
                      </w:pPr>
                      <w:r>
                        <w:rPr>
                          <w:rFonts w:ascii="Courier New"/>
                          <w:sz w:val="13"/>
                        </w:rPr>
                        <w:t>stage: polaris_scan tags:</w:t>
                      </w:r>
                    </w:p>
                    <w:p w14:paraId="463F6594" w14:textId="77777777" w:rsidR="00D64DB2" w:rsidRDefault="0022516B">
                      <w:pPr>
                        <w:spacing w:line="554" w:lineRule="auto"/>
                        <w:ind w:left="213" w:right="5682" w:firstLine="153"/>
                        <w:rPr>
                          <w:rFonts w:ascii="Courier New"/>
                          <w:sz w:val="13"/>
                        </w:rPr>
                      </w:pPr>
                      <w:r>
                        <w:rPr>
                          <w:rFonts w:ascii="Courier New"/>
                          <w:sz w:val="13"/>
                        </w:rPr>
                        <w:t>- linux # Name of your GitLab runner extends: .run-synopsys-tools # Used for</w:t>
                      </w:r>
                      <w:r>
                        <w:rPr>
                          <w:rFonts w:ascii="Courier New"/>
                          <w:spacing w:val="-52"/>
                          <w:sz w:val="13"/>
                        </w:rPr>
                        <w:t xml:space="preserve"> </w:t>
                      </w:r>
                      <w:r>
                        <w:rPr>
                          <w:rFonts w:ascii="Courier New"/>
                          <w:spacing w:val="-4"/>
                          <w:sz w:val="13"/>
                        </w:rPr>
                        <w:t>bash</w:t>
                      </w:r>
                    </w:p>
                    <w:p w14:paraId="0928C2E0" w14:textId="77777777" w:rsidR="00D64DB2" w:rsidRDefault="0022516B">
                      <w:pPr>
                        <w:spacing w:line="147" w:lineRule="exact"/>
                        <w:ind w:left="213"/>
                        <w:rPr>
                          <w:rFonts w:ascii="Courier New"/>
                          <w:sz w:val="13"/>
                        </w:rPr>
                      </w:pPr>
                      <w:r>
                        <w:rPr>
                          <w:rFonts w:ascii="Courier New"/>
                          <w:sz w:val="13"/>
                        </w:rPr>
                        <w:t># extends: .run-synopsys-tools-powershell # Used for powershell</w:t>
                      </w:r>
                    </w:p>
                    <w:p w14:paraId="7BC8B242" w14:textId="77777777" w:rsidR="00D64DB2" w:rsidRDefault="00D64DB2">
                      <w:pPr>
                        <w:pStyle w:val="BodyText"/>
                        <w:rPr>
                          <w:rFonts w:ascii="Courier New"/>
                          <w:sz w:val="14"/>
                        </w:rPr>
                      </w:pPr>
                    </w:p>
                    <w:p w14:paraId="5D6B9898" w14:textId="77777777" w:rsidR="00D64DB2" w:rsidRDefault="00D64DB2">
                      <w:pPr>
                        <w:pStyle w:val="BodyText"/>
                        <w:rPr>
                          <w:rFonts w:ascii="Courier New"/>
                          <w:sz w:val="14"/>
                        </w:rPr>
                      </w:pPr>
                    </w:p>
                    <w:p w14:paraId="03C9DA8F" w14:textId="77777777" w:rsidR="00D64DB2" w:rsidRDefault="00D64DB2">
                      <w:pPr>
                        <w:pStyle w:val="BodyText"/>
                        <w:spacing w:before="11"/>
                        <w:rPr>
                          <w:rFonts w:ascii="Courier New"/>
                          <w:sz w:val="18"/>
                        </w:rPr>
                      </w:pPr>
                    </w:p>
                    <w:p w14:paraId="71D26388" w14:textId="77777777" w:rsidR="00D64DB2" w:rsidRDefault="0022516B">
                      <w:pPr>
                        <w:spacing w:line="554" w:lineRule="auto"/>
                        <w:ind w:left="213" w:right="2142"/>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uploaded #</w:t>
                      </w:r>
                      <w:r>
                        <w:rPr>
                          <w:rFonts w:ascii="Courier New"/>
                          <w:spacing w:val="-3"/>
                          <w:sz w:val="13"/>
                        </w:rPr>
                        <w:t xml:space="preserve"> </w:t>
                      </w:r>
                      <w:r>
                        <w:rPr>
                          <w:rFonts w:ascii="Courier New"/>
                          <w:sz w:val="13"/>
                        </w:rPr>
                        <w:t>variables:</w:t>
                      </w:r>
                    </w:p>
                    <w:p w14:paraId="2F415277" w14:textId="77777777" w:rsidR="00D64DB2" w:rsidRDefault="0022516B">
                      <w:pPr>
                        <w:tabs>
                          <w:tab w:val="left" w:pos="520"/>
                        </w:tabs>
                        <w:spacing w:line="147" w:lineRule="exact"/>
                        <w:ind w:left="213"/>
                        <w:rPr>
                          <w:rFonts w:ascii="Courier New"/>
                          <w:sz w:val="13"/>
                        </w:rPr>
                      </w:pPr>
                      <w:r>
                        <w:rPr>
                          <w:rFonts w:ascii="Courier New"/>
                          <w:sz w:val="13"/>
                        </w:rPr>
                        <w:t>#</w:t>
                      </w:r>
                      <w:r>
                        <w:rPr>
                          <w:rFonts w:ascii="Courier New"/>
                          <w:sz w:val="13"/>
                        </w:rPr>
                        <w:tab/>
                        <w:t>INCLUDE_DIAGNOSTICS:</w:t>
                      </w:r>
                      <w:r>
                        <w:rPr>
                          <w:rFonts w:ascii="Courier New"/>
                          <w:spacing w:val="-3"/>
                          <w:sz w:val="13"/>
                        </w:rPr>
                        <w:t xml:space="preserve"> </w:t>
                      </w:r>
                      <w:r>
                        <w:rPr>
                          <w:rFonts w:ascii="Courier New"/>
                          <w:sz w:val="13"/>
                        </w:rPr>
                        <w:t>'true'</w:t>
                      </w:r>
                    </w:p>
                    <w:p w14:paraId="78057505" w14:textId="77777777" w:rsidR="00D64DB2" w:rsidRDefault="00D64DB2">
                      <w:pPr>
                        <w:pStyle w:val="BodyText"/>
                        <w:rPr>
                          <w:rFonts w:ascii="Courier New"/>
                          <w:sz w:val="17"/>
                        </w:rPr>
                      </w:pPr>
                    </w:p>
                    <w:p w14:paraId="04674033" w14:textId="77777777" w:rsidR="00D64DB2" w:rsidRDefault="0022516B">
                      <w:pPr>
                        <w:ind w:left="213"/>
                        <w:rPr>
                          <w:rFonts w:ascii="Courier New"/>
                          <w:sz w:val="13"/>
                        </w:rPr>
                      </w:pPr>
                      <w:r>
                        <w:rPr>
                          <w:rFonts w:ascii="Courier New"/>
                          <w:sz w:val="13"/>
                        </w:rPr>
                        <w:t># artifacts:</w:t>
                      </w:r>
                    </w:p>
                    <w:p w14:paraId="08168FEA" w14:textId="77777777" w:rsidR="00D64DB2" w:rsidRDefault="00D64DB2">
                      <w:pPr>
                        <w:pStyle w:val="BodyText"/>
                        <w:rPr>
                          <w:rFonts w:ascii="Courier New"/>
                          <w:sz w:val="17"/>
                        </w:rPr>
                      </w:pPr>
                    </w:p>
                    <w:p w14:paraId="649BBE00" w14:textId="77777777" w:rsidR="00D64DB2" w:rsidRDefault="0022516B">
                      <w:pPr>
                        <w:tabs>
                          <w:tab w:val="left" w:pos="520"/>
                        </w:tabs>
                        <w:spacing w:line="554" w:lineRule="auto"/>
                        <w:ind w:left="213" w:right="7835"/>
                        <w:rPr>
                          <w:rFonts w:ascii="Courier New"/>
                          <w:sz w:val="13"/>
                        </w:rPr>
                      </w:pPr>
                      <w:r>
                        <w:rPr>
                          <w:rFonts w:ascii="Courier New"/>
                          <w:sz w:val="13"/>
                        </w:rPr>
                        <w:t>#</w:t>
                      </w:r>
                      <w:r>
                        <w:rPr>
                          <w:rFonts w:ascii="Courier New"/>
                          <w:sz w:val="13"/>
                        </w:rPr>
                        <w:tab/>
                        <w:t xml:space="preserve">when: </w:t>
                      </w:r>
                      <w:r>
                        <w:rPr>
                          <w:rFonts w:ascii="Courier New"/>
                          <w:spacing w:val="-3"/>
                          <w:sz w:val="13"/>
                        </w:rPr>
                        <w:t xml:space="preserve">always </w:t>
                      </w:r>
                      <w:r>
                        <w:rPr>
                          <w:rFonts w:ascii="Courier New"/>
                          <w:sz w:val="13"/>
                        </w:rPr>
                        <w:t>#</w:t>
                      </w:r>
                      <w:r>
                        <w:rPr>
                          <w:rFonts w:ascii="Courier New"/>
                          <w:sz w:val="13"/>
                        </w:rPr>
                        <w:tab/>
                        <w:t>paths:</w:t>
                      </w:r>
                    </w:p>
                    <w:p w14:paraId="45D4F678" w14:textId="77777777" w:rsidR="00D64DB2" w:rsidRDefault="0022516B">
                      <w:pPr>
                        <w:tabs>
                          <w:tab w:val="left" w:pos="674"/>
                        </w:tabs>
                        <w:spacing w:line="147" w:lineRule="exact"/>
                        <w:ind w:left="213"/>
                        <w:rPr>
                          <w:rFonts w:ascii="Courier New"/>
                          <w:sz w:val="13"/>
                        </w:rPr>
                      </w:pPr>
                      <w:r>
                        <w:rPr>
                          <w:rFonts w:ascii="Courier New"/>
                          <w:sz w:val="13"/>
                        </w:rPr>
                        <w:t>#</w:t>
                      </w:r>
                      <w:r>
                        <w:rPr>
                          <w:rFonts w:ascii="Courier New"/>
                          <w:sz w:val="13"/>
                        </w:rPr>
                        <w:tab/>
                        <w:t>-</w:t>
                      </w:r>
                      <w:r>
                        <w:rPr>
                          <w:rFonts w:ascii="Courier New"/>
                          <w:spacing w:val="-3"/>
                          <w:sz w:val="13"/>
                        </w:rPr>
                        <w:t xml:space="preserve"> </w:t>
                      </w:r>
                      <w:r>
                        <w:rPr>
                          <w:rFonts w:ascii="Courier New"/>
                          <w:sz w:val="13"/>
                        </w:rPr>
                        <w:t>.bridge</w:t>
                      </w:r>
                    </w:p>
                  </w:txbxContent>
                </v:textbox>
                <w10:wrap type="topAndBottom" anchorx="page"/>
              </v:shape>
            </w:pict>
          </mc:Fallback>
        </mc:AlternateContent>
      </w:r>
    </w:p>
    <w:p w14:paraId="79770D40" w14:textId="77777777" w:rsidR="00D64DB2" w:rsidRDefault="00D64DB2">
      <w:pPr>
        <w:pStyle w:val="BodyText"/>
        <w:rPr>
          <w:sz w:val="12"/>
        </w:rPr>
      </w:pPr>
    </w:p>
    <w:p w14:paraId="67445984" w14:textId="77777777" w:rsidR="00D64DB2" w:rsidRDefault="0022516B">
      <w:pPr>
        <w:pStyle w:val="BodyText"/>
        <w:spacing w:before="96"/>
        <w:ind w:left="100"/>
      </w:pPr>
      <w:r>
        <w:t>Configure sensitive data like access tokens and URLs using GitLab secrets.</w:t>
      </w:r>
    </w:p>
    <w:p w14:paraId="442B142A" w14:textId="77777777" w:rsidR="00D64DB2" w:rsidRDefault="00C46513">
      <w:pPr>
        <w:pStyle w:val="BodyText"/>
        <w:spacing w:before="4"/>
        <w:rPr>
          <w:sz w:val="18"/>
        </w:rPr>
      </w:pPr>
      <w:r>
        <w:rPr>
          <w:noProof/>
        </w:rPr>
        <mc:AlternateContent>
          <mc:Choice Requires="wpg">
            <w:drawing>
              <wp:anchor distT="0" distB="0" distL="0" distR="0" simplePos="0" relativeHeight="251848704" behindDoc="1" locked="0" layoutInCell="1" allowOverlap="1" wp14:anchorId="01156177" wp14:editId="59D14A18">
                <wp:simplePos x="0" y="0"/>
                <wp:positionH relativeFrom="page">
                  <wp:posOffset>923925</wp:posOffset>
                </wp:positionH>
                <wp:positionV relativeFrom="paragraph">
                  <wp:posOffset>165100</wp:posOffset>
                </wp:positionV>
                <wp:extent cx="5924550" cy="838200"/>
                <wp:effectExtent l="0" t="12700" r="0" b="0"/>
                <wp:wrapTopAndBottom/>
                <wp:docPr id="155368656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260"/>
                          <a:chExt cx="9330" cy="1320"/>
                        </a:xfrm>
                      </wpg:grpSpPr>
                      <wps:wsp>
                        <wps:cNvPr id="216605458" name="Freeform 58"/>
                        <wps:cNvSpPr>
                          <a:spLocks/>
                        </wps:cNvSpPr>
                        <wps:spPr bwMode="auto">
                          <a:xfrm>
                            <a:off x="1455" y="259"/>
                            <a:ext cx="9330" cy="1320"/>
                          </a:xfrm>
                          <a:custGeom>
                            <a:avLst/>
                            <a:gdLst>
                              <a:gd name="T0" fmla="+- 0 10635 1455"/>
                              <a:gd name="T1" fmla="*/ T0 w 9330"/>
                              <a:gd name="T2" fmla="+- 0 1580 260"/>
                              <a:gd name="T3" fmla="*/ 1580 h 1320"/>
                              <a:gd name="T4" fmla="+- 0 1605 1455"/>
                              <a:gd name="T5" fmla="*/ T4 w 9330"/>
                              <a:gd name="T6" fmla="+- 0 1580 260"/>
                              <a:gd name="T7" fmla="*/ 1580 h 1320"/>
                              <a:gd name="T8" fmla="+- 0 1547 1455"/>
                              <a:gd name="T9" fmla="*/ T8 w 9330"/>
                              <a:gd name="T10" fmla="+- 0 1568 260"/>
                              <a:gd name="T11" fmla="*/ 1568 h 1320"/>
                              <a:gd name="T12" fmla="+- 0 1499 1455"/>
                              <a:gd name="T13" fmla="*/ T12 w 9330"/>
                              <a:gd name="T14" fmla="+- 0 1536 260"/>
                              <a:gd name="T15" fmla="*/ 1536 h 1320"/>
                              <a:gd name="T16" fmla="+- 0 1467 1455"/>
                              <a:gd name="T17" fmla="*/ T16 w 9330"/>
                              <a:gd name="T18" fmla="+- 0 1488 260"/>
                              <a:gd name="T19" fmla="*/ 1488 h 1320"/>
                              <a:gd name="T20" fmla="+- 0 1455 1455"/>
                              <a:gd name="T21" fmla="*/ T20 w 9330"/>
                              <a:gd name="T22" fmla="+- 0 1430 260"/>
                              <a:gd name="T23" fmla="*/ 1430 h 1320"/>
                              <a:gd name="T24" fmla="+- 0 1455 1455"/>
                              <a:gd name="T25" fmla="*/ T24 w 9330"/>
                              <a:gd name="T26" fmla="+- 0 410 260"/>
                              <a:gd name="T27" fmla="*/ 410 h 1320"/>
                              <a:gd name="T28" fmla="+- 0 1467 1455"/>
                              <a:gd name="T29" fmla="*/ T28 w 9330"/>
                              <a:gd name="T30" fmla="+- 0 352 260"/>
                              <a:gd name="T31" fmla="*/ 352 h 1320"/>
                              <a:gd name="T32" fmla="+- 0 1499 1455"/>
                              <a:gd name="T33" fmla="*/ T32 w 9330"/>
                              <a:gd name="T34" fmla="+- 0 304 260"/>
                              <a:gd name="T35" fmla="*/ 304 h 1320"/>
                              <a:gd name="T36" fmla="+- 0 1547 1455"/>
                              <a:gd name="T37" fmla="*/ T36 w 9330"/>
                              <a:gd name="T38" fmla="+- 0 272 260"/>
                              <a:gd name="T39" fmla="*/ 272 h 1320"/>
                              <a:gd name="T40" fmla="+- 0 1605 1455"/>
                              <a:gd name="T41" fmla="*/ T40 w 9330"/>
                              <a:gd name="T42" fmla="+- 0 260 260"/>
                              <a:gd name="T43" fmla="*/ 260 h 1320"/>
                              <a:gd name="T44" fmla="+- 0 10635 1455"/>
                              <a:gd name="T45" fmla="*/ T44 w 9330"/>
                              <a:gd name="T46" fmla="+- 0 260 260"/>
                              <a:gd name="T47" fmla="*/ 260 h 1320"/>
                              <a:gd name="T48" fmla="+- 0 10693 1455"/>
                              <a:gd name="T49" fmla="*/ T48 w 9330"/>
                              <a:gd name="T50" fmla="+- 0 272 260"/>
                              <a:gd name="T51" fmla="*/ 272 h 1320"/>
                              <a:gd name="T52" fmla="+- 0 10741 1455"/>
                              <a:gd name="T53" fmla="*/ T52 w 9330"/>
                              <a:gd name="T54" fmla="+- 0 304 260"/>
                              <a:gd name="T55" fmla="*/ 304 h 1320"/>
                              <a:gd name="T56" fmla="+- 0 10773 1455"/>
                              <a:gd name="T57" fmla="*/ T56 w 9330"/>
                              <a:gd name="T58" fmla="+- 0 352 260"/>
                              <a:gd name="T59" fmla="*/ 352 h 1320"/>
                              <a:gd name="T60" fmla="+- 0 10785 1455"/>
                              <a:gd name="T61" fmla="*/ T60 w 9330"/>
                              <a:gd name="T62" fmla="+- 0 410 260"/>
                              <a:gd name="T63" fmla="*/ 410 h 1320"/>
                              <a:gd name="T64" fmla="+- 0 10785 1455"/>
                              <a:gd name="T65" fmla="*/ T64 w 9330"/>
                              <a:gd name="T66" fmla="+- 0 1430 260"/>
                              <a:gd name="T67" fmla="*/ 1430 h 1320"/>
                              <a:gd name="T68" fmla="+- 0 10773 1455"/>
                              <a:gd name="T69" fmla="*/ T68 w 9330"/>
                              <a:gd name="T70" fmla="+- 0 1488 260"/>
                              <a:gd name="T71" fmla="*/ 1488 h 1320"/>
                              <a:gd name="T72" fmla="+- 0 10741 1455"/>
                              <a:gd name="T73" fmla="*/ T72 w 9330"/>
                              <a:gd name="T74" fmla="+- 0 1536 260"/>
                              <a:gd name="T75" fmla="*/ 1536 h 1320"/>
                              <a:gd name="T76" fmla="+- 0 10693 1455"/>
                              <a:gd name="T77" fmla="*/ T76 w 9330"/>
                              <a:gd name="T78" fmla="+- 0 1568 260"/>
                              <a:gd name="T79" fmla="*/ 1568 h 1320"/>
                              <a:gd name="T80" fmla="+- 0 10635 1455"/>
                              <a:gd name="T81" fmla="*/ T80 w 9330"/>
                              <a:gd name="T82" fmla="+- 0 1580 260"/>
                              <a:gd name="T83" fmla="*/ 1580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517222" name="Picture 59"/>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7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187949094" name="Text Box 60"/>
                        <wps:cNvSpPr txBox="1">
                          <a:spLocks/>
                        </wps:cNvSpPr>
                        <wps:spPr bwMode="auto">
                          <a:xfrm>
                            <a:off x="1455" y="259"/>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3F2AA" w14:textId="77777777" w:rsidR="00D64DB2" w:rsidRDefault="00D64DB2">
                              <w:pPr>
                                <w:rPr>
                                  <w:sz w:val="17"/>
                                </w:rPr>
                              </w:pPr>
                            </w:p>
                            <w:p w14:paraId="78713008" w14:textId="77777777" w:rsidR="00D64DB2" w:rsidRDefault="0022516B">
                              <w:pPr>
                                <w:spacing w:before="1"/>
                                <w:ind w:left="600"/>
                                <w:rPr>
                                  <w:b/>
                                  <w:sz w:val="20"/>
                                </w:rPr>
                              </w:pPr>
                              <w:r>
                                <w:rPr>
                                  <w:b/>
                                  <w:sz w:val="20"/>
                                </w:rPr>
                                <w:t>Note:</w:t>
                              </w:r>
                            </w:p>
                            <w:p w14:paraId="294C9FAA" w14:textId="77777777" w:rsidR="00D64DB2" w:rsidRDefault="0022516B">
                              <w:pPr>
                                <w:spacing w:before="100" w:line="340" w:lineRule="auto"/>
                                <w:ind w:left="600"/>
                                <w:rPr>
                                  <w:sz w:val="20"/>
                                </w:rPr>
                              </w:pPr>
                              <w:r>
                                <w:rPr>
                                  <w:sz w:val="20"/>
                                </w:rPr>
                                <w:t>Polaris</w:t>
                              </w:r>
                              <w:r>
                                <w:rPr>
                                  <w:spacing w:val="-13"/>
                                  <w:sz w:val="20"/>
                                </w:rPr>
                                <w:t xml:space="preserve"> </w:t>
                              </w:r>
                              <w:r>
                                <w:rPr>
                                  <w:sz w:val="20"/>
                                </w:rPr>
                                <w:t>does</w:t>
                              </w:r>
                              <w:r>
                                <w:rPr>
                                  <w:spacing w:val="-12"/>
                                  <w:sz w:val="20"/>
                                </w:rPr>
                                <w:t xml:space="preserve"> </w:t>
                              </w:r>
                              <w:r>
                                <w:rPr>
                                  <w:sz w:val="20"/>
                                </w:rPr>
                                <w:t>not</w:t>
                              </w:r>
                              <w:r>
                                <w:rPr>
                                  <w:spacing w:val="-12"/>
                                  <w:sz w:val="20"/>
                                </w:rPr>
                                <w:t xml:space="preserve"> </w:t>
                              </w:r>
                              <w:r>
                                <w:rPr>
                                  <w:sz w:val="20"/>
                                </w:rPr>
                                <w:t>currently</w:t>
                              </w:r>
                              <w:r>
                                <w:rPr>
                                  <w:spacing w:val="-12"/>
                                  <w:sz w:val="20"/>
                                </w:rPr>
                                <w:t xml:space="preserve"> </w:t>
                              </w:r>
                              <w:r>
                                <w:rPr>
                                  <w:sz w:val="20"/>
                                </w:rPr>
                                <w:t>support</w:t>
                              </w:r>
                              <w:r>
                                <w:rPr>
                                  <w:spacing w:val="-12"/>
                                  <w:sz w:val="20"/>
                                </w:rPr>
                                <w:t xml:space="preserve"> </w:t>
                              </w:r>
                              <w:r>
                                <w:rPr>
                                  <w:sz w:val="20"/>
                                </w:rPr>
                                <w:t>the</w:t>
                              </w:r>
                              <w:r>
                                <w:rPr>
                                  <w:spacing w:val="-12"/>
                                  <w:sz w:val="20"/>
                                </w:rPr>
                                <w:t xml:space="preserve"> </w:t>
                              </w:r>
                              <w:r>
                                <w:rPr>
                                  <w:sz w:val="20"/>
                                </w:rPr>
                                <w:t>analysis</w:t>
                              </w:r>
                              <w:r>
                                <w:rPr>
                                  <w:spacing w:val="-13"/>
                                  <w:sz w:val="20"/>
                                </w:rPr>
                                <w:t xml:space="preserve"> </w:t>
                              </w:r>
                              <w:r>
                                <w:rPr>
                                  <w:sz w:val="20"/>
                                </w:rPr>
                                <w:t>of</w:t>
                              </w:r>
                              <w:r>
                                <w:rPr>
                                  <w:spacing w:val="-12"/>
                                  <w:sz w:val="20"/>
                                </w:rPr>
                                <w:t xml:space="preserve"> </w:t>
                              </w:r>
                              <w:r>
                                <w:rPr>
                                  <w:sz w:val="20"/>
                                </w:rPr>
                                <w:t>merge</w:t>
                              </w:r>
                              <w:r>
                                <w:rPr>
                                  <w:spacing w:val="-12"/>
                                  <w:sz w:val="20"/>
                                </w:rPr>
                                <w:t xml:space="preserve"> </w:t>
                              </w:r>
                              <w:r>
                                <w:rPr>
                                  <w:sz w:val="20"/>
                                </w:rPr>
                                <w:t>requests.</w:t>
                              </w:r>
                              <w:r>
                                <w:rPr>
                                  <w:spacing w:val="-12"/>
                                  <w:sz w:val="20"/>
                                </w:rPr>
                                <w:t xml:space="preserve"> </w:t>
                              </w:r>
                              <w:r>
                                <w:rPr>
                                  <w:sz w:val="20"/>
                                </w:rPr>
                                <w:t>We</w:t>
                              </w:r>
                              <w:r>
                                <w:rPr>
                                  <w:spacing w:val="-12"/>
                                  <w:sz w:val="20"/>
                                </w:rPr>
                                <w:t xml:space="preserve"> </w:t>
                              </w:r>
                              <w:r>
                                <w:rPr>
                                  <w:sz w:val="20"/>
                                </w:rPr>
                                <w:t>recommend</w:t>
                              </w:r>
                              <w:r>
                                <w:rPr>
                                  <w:spacing w:val="-12"/>
                                  <w:sz w:val="20"/>
                                </w:rPr>
                                <w:t xml:space="preserve"> </w:t>
                              </w:r>
                              <w:r>
                                <w:rPr>
                                  <w:sz w:val="20"/>
                                </w:rPr>
                                <w:t>running</w:t>
                              </w:r>
                              <w:r>
                                <w:rPr>
                                  <w:spacing w:val="-12"/>
                                  <w:sz w:val="20"/>
                                </w:rPr>
                                <w:t xml:space="preserve"> </w:t>
                              </w:r>
                              <w:r>
                                <w:rPr>
                                  <w:sz w:val="20"/>
                                </w:rPr>
                                <w:t>the Synopsys GitLab Template on pushes to main</w:t>
                              </w:r>
                              <w:r>
                                <w:rPr>
                                  <w:spacing w:val="-18"/>
                                  <w:sz w:val="20"/>
                                </w:rPr>
                                <w:t xml:space="preserve"> </w:t>
                              </w:r>
                              <w:r>
                                <w:rPr>
                                  <w:sz w:val="20"/>
                                </w:rPr>
                                <w:t>branches.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156177" id="Group 57" o:spid="_x0000_s1315" style="position:absolute;margin-left:72.75pt;margin-top:13pt;width:466.5pt;height:66pt;z-index:-251467776;mso-wrap-distance-left:0;mso-wrap-distance-right:0;mso-position-horizontal-relative:page;mso-position-vertical-relative:text" coordorigin="1455,260"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">
                <v:shape id="Freeform 58" o:spid="_x0000_s1316" style="position:absolute;left:1455;top:259;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" path="m9180,1320r-9030,l92,1308,44,1276,12,1228,,1170,,150,12,92,44,44,92,12,150,,9180,r58,12l9286,44r32,48l9330,150r,1020l9318,1228r-32,48l9238,1308r-58,12xe" fillcolor="#0078a0" stroked="f">
                  <v:fill opacity="5911f"/>
                  <v:path arrowok="t" o:connecttype="custom" o:connectlocs="9180,1580;150,1580;92,1568;44,1536;12,1488;0,1430;0,410;12,352;44,304;92,272;150,260;9180,260;9238,272;9286,304;9318,352;9330,410;9330,1430;9318,1488;9286,1536;9238,1568;9180,1580" o:connectangles="0,0,0,0,0,0,0,0,0,0,0,0,0,0,0,0,0,0,0,0,0"/>
                </v:shape>
                <v:shape id="Picture 59" o:spid="_x0000_s1317" type="#_x0000_t75" style="position:absolute;left:1570;top:37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">
                  <v:imagedata r:id="rId10" o:title=""/>
                  <o:lock v:ext="edit" aspectratio="f"/>
                </v:shape>
                <v:shape id="Text Box 60" o:spid="_x0000_s1318" type="#_x0000_t202" style="position:absolute;left:1455;top:259;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" filled="f" stroked="f">
                  <v:path arrowok="t"/>
                  <v:textbox inset="0,0,0,0">
                    <w:txbxContent>
                      <w:p w14:paraId="1EB3F2AA" w14:textId="77777777" w:rsidR="00D64DB2" w:rsidRDefault="00D64DB2">
                        <w:pPr>
                          <w:rPr>
                            <w:sz w:val="17"/>
                          </w:rPr>
                        </w:pPr>
                      </w:p>
                      <w:p w14:paraId="78713008" w14:textId="77777777" w:rsidR="00D64DB2" w:rsidRDefault="0022516B">
                        <w:pPr>
                          <w:spacing w:before="1"/>
                          <w:ind w:left="600"/>
                          <w:rPr>
                            <w:b/>
                            <w:sz w:val="20"/>
                          </w:rPr>
                        </w:pPr>
                        <w:r>
                          <w:rPr>
                            <w:b/>
                            <w:sz w:val="20"/>
                          </w:rPr>
                          <w:t>Note:</w:t>
                        </w:r>
                      </w:p>
                      <w:p w14:paraId="294C9FAA" w14:textId="77777777" w:rsidR="00D64DB2" w:rsidRDefault="0022516B">
                        <w:pPr>
                          <w:spacing w:before="100" w:line="340" w:lineRule="auto"/>
                          <w:ind w:left="600"/>
                          <w:rPr>
                            <w:sz w:val="20"/>
                          </w:rPr>
                        </w:pPr>
                        <w:r>
                          <w:rPr>
                            <w:sz w:val="20"/>
                          </w:rPr>
                          <w:t>Polaris</w:t>
                        </w:r>
                        <w:r>
                          <w:rPr>
                            <w:spacing w:val="-13"/>
                            <w:sz w:val="20"/>
                          </w:rPr>
                          <w:t xml:space="preserve"> </w:t>
                        </w:r>
                        <w:r>
                          <w:rPr>
                            <w:sz w:val="20"/>
                          </w:rPr>
                          <w:t>does</w:t>
                        </w:r>
                        <w:r>
                          <w:rPr>
                            <w:spacing w:val="-12"/>
                            <w:sz w:val="20"/>
                          </w:rPr>
                          <w:t xml:space="preserve"> </w:t>
                        </w:r>
                        <w:r>
                          <w:rPr>
                            <w:sz w:val="20"/>
                          </w:rPr>
                          <w:t>not</w:t>
                        </w:r>
                        <w:r>
                          <w:rPr>
                            <w:spacing w:val="-12"/>
                            <w:sz w:val="20"/>
                          </w:rPr>
                          <w:t xml:space="preserve"> </w:t>
                        </w:r>
                        <w:r>
                          <w:rPr>
                            <w:sz w:val="20"/>
                          </w:rPr>
                          <w:t>currently</w:t>
                        </w:r>
                        <w:r>
                          <w:rPr>
                            <w:spacing w:val="-12"/>
                            <w:sz w:val="20"/>
                          </w:rPr>
                          <w:t xml:space="preserve"> </w:t>
                        </w:r>
                        <w:r>
                          <w:rPr>
                            <w:sz w:val="20"/>
                          </w:rPr>
                          <w:t>support</w:t>
                        </w:r>
                        <w:r>
                          <w:rPr>
                            <w:spacing w:val="-12"/>
                            <w:sz w:val="20"/>
                          </w:rPr>
                          <w:t xml:space="preserve"> </w:t>
                        </w:r>
                        <w:r>
                          <w:rPr>
                            <w:sz w:val="20"/>
                          </w:rPr>
                          <w:t>the</w:t>
                        </w:r>
                        <w:r>
                          <w:rPr>
                            <w:spacing w:val="-12"/>
                            <w:sz w:val="20"/>
                          </w:rPr>
                          <w:t xml:space="preserve"> </w:t>
                        </w:r>
                        <w:r>
                          <w:rPr>
                            <w:sz w:val="20"/>
                          </w:rPr>
                          <w:t>analysis</w:t>
                        </w:r>
                        <w:r>
                          <w:rPr>
                            <w:spacing w:val="-13"/>
                            <w:sz w:val="20"/>
                          </w:rPr>
                          <w:t xml:space="preserve"> </w:t>
                        </w:r>
                        <w:r>
                          <w:rPr>
                            <w:sz w:val="20"/>
                          </w:rPr>
                          <w:t>of</w:t>
                        </w:r>
                        <w:r>
                          <w:rPr>
                            <w:spacing w:val="-12"/>
                            <w:sz w:val="20"/>
                          </w:rPr>
                          <w:t xml:space="preserve"> </w:t>
                        </w:r>
                        <w:r>
                          <w:rPr>
                            <w:sz w:val="20"/>
                          </w:rPr>
                          <w:t>merge</w:t>
                        </w:r>
                        <w:r>
                          <w:rPr>
                            <w:spacing w:val="-12"/>
                            <w:sz w:val="20"/>
                          </w:rPr>
                          <w:t xml:space="preserve"> </w:t>
                        </w:r>
                        <w:r>
                          <w:rPr>
                            <w:sz w:val="20"/>
                          </w:rPr>
                          <w:t>requests.</w:t>
                        </w:r>
                        <w:r>
                          <w:rPr>
                            <w:spacing w:val="-12"/>
                            <w:sz w:val="20"/>
                          </w:rPr>
                          <w:t xml:space="preserve"> </w:t>
                        </w:r>
                        <w:r>
                          <w:rPr>
                            <w:sz w:val="20"/>
                          </w:rPr>
                          <w:t>We</w:t>
                        </w:r>
                        <w:r>
                          <w:rPr>
                            <w:spacing w:val="-12"/>
                            <w:sz w:val="20"/>
                          </w:rPr>
                          <w:t xml:space="preserve"> </w:t>
                        </w:r>
                        <w:r>
                          <w:rPr>
                            <w:sz w:val="20"/>
                          </w:rPr>
                          <w:t>recommend</w:t>
                        </w:r>
                        <w:r>
                          <w:rPr>
                            <w:spacing w:val="-12"/>
                            <w:sz w:val="20"/>
                          </w:rPr>
                          <w:t xml:space="preserve"> </w:t>
                        </w:r>
                        <w:r>
                          <w:rPr>
                            <w:sz w:val="20"/>
                          </w:rPr>
                          <w:t>running</w:t>
                        </w:r>
                        <w:r>
                          <w:rPr>
                            <w:spacing w:val="-12"/>
                            <w:sz w:val="20"/>
                          </w:rPr>
                          <w:t xml:space="preserve"> </w:t>
                        </w:r>
                        <w:r>
                          <w:rPr>
                            <w:sz w:val="20"/>
                          </w:rPr>
                          <w:t>the Synopsys GitLab Template on pushes to main</w:t>
                        </w:r>
                        <w:r>
                          <w:rPr>
                            <w:spacing w:val="-18"/>
                            <w:sz w:val="20"/>
                          </w:rPr>
                          <w:t xml:space="preserve"> </w:t>
                        </w:r>
                        <w:r>
                          <w:rPr>
                            <w:sz w:val="20"/>
                          </w:rPr>
                          <w:t>branches.</w:t>
                        </w:r>
                      </w:p>
                    </w:txbxContent>
                  </v:textbox>
                </v:shape>
                <w10:wrap type="topAndBottom" anchorx="page"/>
              </v:group>
            </w:pict>
          </mc:Fallback>
        </mc:AlternateContent>
      </w:r>
    </w:p>
    <w:p w14:paraId="43B168B9" w14:textId="77777777" w:rsidR="00D64DB2" w:rsidRDefault="00D64DB2">
      <w:pPr>
        <w:pStyle w:val="BodyText"/>
        <w:spacing w:before="1"/>
        <w:rPr>
          <w:sz w:val="12"/>
        </w:rPr>
      </w:pPr>
    </w:p>
    <w:p w14:paraId="080B5667" w14:textId="77777777" w:rsidR="00D64DB2" w:rsidRDefault="0022516B">
      <w:pPr>
        <w:pStyle w:val="BodyText"/>
        <w:spacing w:before="96"/>
        <w:ind w:left="100"/>
      </w:pPr>
      <w:r>
        <w:t>Push those changes and an active runner will pick up the job and initiate the pipeline.</w:t>
      </w:r>
    </w:p>
    <w:p w14:paraId="35FE750D" w14:textId="77777777" w:rsidR="00D64DB2" w:rsidRDefault="00D64DB2">
      <w:pPr>
        <w:pStyle w:val="BodyText"/>
        <w:spacing w:before="11"/>
        <w:rPr>
          <w:sz w:val="29"/>
        </w:rPr>
      </w:pPr>
    </w:p>
    <w:p w14:paraId="7DDD4012" w14:textId="77777777" w:rsidR="00D64DB2" w:rsidRDefault="0022516B">
      <w:pPr>
        <w:pStyle w:val="Heading2"/>
      </w:pPr>
      <w:bookmarkStart w:id="2194" w:name="Using_the_Synopsys_GitLab_Template_with_"/>
      <w:bookmarkStart w:id="2195" w:name="_bookmark28"/>
      <w:bookmarkEnd w:id="2194"/>
      <w:bookmarkEnd w:id="2195"/>
      <w:r>
        <w:t>Using the Synopsys GitLab Template with Black Duck</w:t>
      </w:r>
    </w:p>
    <w:p w14:paraId="2BEFF644" w14:textId="77777777" w:rsidR="00D64DB2" w:rsidRDefault="0022516B">
      <w:pPr>
        <w:pStyle w:val="BodyText"/>
        <w:spacing w:before="212" w:line="340" w:lineRule="auto"/>
        <w:ind w:left="100"/>
      </w:pPr>
      <w:r>
        <w:t>Synopsys</w:t>
      </w:r>
      <w:r>
        <w:rPr>
          <w:spacing w:val="-25"/>
        </w:rPr>
        <w:t xml:space="preserve"> </w:t>
      </w:r>
      <w:r>
        <w:t>GitLab</w:t>
      </w:r>
      <w:r>
        <w:rPr>
          <w:spacing w:val="-24"/>
        </w:rPr>
        <w:t xml:space="preserve"> </w:t>
      </w:r>
      <w:r>
        <w:t>Template</w:t>
      </w:r>
      <w:r>
        <w:rPr>
          <w:spacing w:val="-25"/>
        </w:rPr>
        <w:t xml:space="preserve"> </w:t>
      </w:r>
      <w:r>
        <w:t>supports</w:t>
      </w:r>
      <w:r>
        <w:rPr>
          <w:spacing w:val="-24"/>
        </w:rPr>
        <w:t xml:space="preserve"> </w:t>
      </w:r>
      <w:r>
        <w:t>both</w:t>
      </w:r>
      <w:r>
        <w:rPr>
          <w:spacing w:val="-24"/>
        </w:rPr>
        <w:t xml:space="preserve"> </w:t>
      </w:r>
      <w:r>
        <w:t>self-hosted</w:t>
      </w:r>
      <w:r>
        <w:rPr>
          <w:spacing w:val="-25"/>
        </w:rPr>
        <w:t xml:space="preserve"> </w:t>
      </w:r>
      <w:r>
        <w:t>(on-prem)</w:t>
      </w:r>
      <w:r>
        <w:rPr>
          <w:spacing w:val="-24"/>
        </w:rPr>
        <w:t xml:space="preserve"> </w:t>
      </w:r>
      <w:r>
        <w:t>and</w:t>
      </w:r>
      <w:r>
        <w:rPr>
          <w:spacing w:val="-24"/>
        </w:rPr>
        <w:t xml:space="preserve"> </w:t>
      </w:r>
      <w:r>
        <w:t>Synopsys-hosted</w:t>
      </w:r>
      <w:r>
        <w:rPr>
          <w:spacing w:val="-25"/>
        </w:rPr>
        <w:t xml:space="preserve"> </w:t>
      </w:r>
      <w:r>
        <w:t>Black</w:t>
      </w:r>
      <w:r>
        <w:rPr>
          <w:spacing w:val="-24"/>
        </w:rPr>
        <w:t xml:space="preserve"> </w:t>
      </w:r>
      <w:r>
        <w:t>Duck</w:t>
      </w:r>
      <w:r>
        <w:rPr>
          <w:spacing w:val="-24"/>
        </w:rPr>
        <w:t xml:space="preserve"> </w:t>
      </w:r>
      <w:r>
        <w:t>Hub instances.</w:t>
      </w:r>
    </w:p>
    <w:p w14:paraId="2FC74EC5" w14:textId="77777777" w:rsidR="00D64DB2" w:rsidRDefault="00D64DB2">
      <w:pPr>
        <w:pStyle w:val="BodyText"/>
        <w:spacing w:before="7"/>
        <w:rPr>
          <w:sz w:val="16"/>
        </w:rPr>
      </w:pPr>
    </w:p>
    <w:p w14:paraId="0C259AA9" w14:textId="77777777" w:rsidR="00D64DB2" w:rsidRDefault="0022516B">
      <w:pPr>
        <w:pStyle w:val="BodyText"/>
        <w:spacing w:line="340" w:lineRule="auto"/>
        <w:ind w:left="100"/>
      </w:pPr>
      <w:r>
        <w:t>In</w:t>
      </w:r>
      <w:r>
        <w:rPr>
          <w:spacing w:val="-11"/>
        </w:rPr>
        <w:t xml:space="preserve"> </w:t>
      </w:r>
      <w:r>
        <w:t>the</w:t>
      </w:r>
      <w:r>
        <w:rPr>
          <w:spacing w:val="-11"/>
        </w:rPr>
        <w:t xml:space="preserve"> </w:t>
      </w:r>
      <w:r>
        <w:t>default</w:t>
      </w:r>
      <w:r>
        <w:rPr>
          <w:spacing w:val="-10"/>
        </w:rPr>
        <w:t xml:space="preserve"> </w:t>
      </w:r>
      <w:r>
        <w:t>Black</w:t>
      </w:r>
      <w:r>
        <w:rPr>
          <w:spacing w:val="-11"/>
        </w:rPr>
        <w:t xml:space="preserve"> </w:t>
      </w:r>
      <w:r>
        <w:t>Duck</w:t>
      </w:r>
      <w:r>
        <w:rPr>
          <w:spacing w:val="-10"/>
        </w:rPr>
        <w:t xml:space="preserve"> </w:t>
      </w:r>
      <w:r>
        <w:t>Hub</w:t>
      </w:r>
      <w:r>
        <w:rPr>
          <w:spacing w:val="-11"/>
        </w:rPr>
        <w:t xml:space="preserve"> </w:t>
      </w:r>
      <w:r>
        <w:t>permission</w:t>
      </w:r>
      <w:r>
        <w:rPr>
          <w:spacing w:val="-10"/>
        </w:rPr>
        <w:t xml:space="preserve"> </w:t>
      </w:r>
      <w:r>
        <w:t>model,</w:t>
      </w:r>
      <w:r>
        <w:rPr>
          <w:spacing w:val="-11"/>
        </w:rPr>
        <w:t xml:space="preserve"> </w:t>
      </w:r>
      <w:r>
        <w:t>projects</w:t>
      </w:r>
      <w:r>
        <w:rPr>
          <w:spacing w:val="-10"/>
        </w:rPr>
        <w:t xml:space="preserve"> </w:t>
      </w:r>
      <w:r>
        <w:t>and</w:t>
      </w:r>
      <w:r>
        <w:rPr>
          <w:spacing w:val="-11"/>
        </w:rPr>
        <w:t xml:space="preserve"> </w:t>
      </w:r>
      <w:r>
        <w:t>project</w:t>
      </w:r>
      <w:r>
        <w:rPr>
          <w:spacing w:val="-10"/>
        </w:rPr>
        <w:t xml:space="preserve"> </w:t>
      </w:r>
      <w:r>
        <w:t>versions</w:t>
      </w:r>
      <w:r>
        <w:rPr>
          <w:spacing w:val="-11"/>
        </w:rPr>
        <w:t xml:space="preserve"> </w:t>
      </w:r>
      <w:r>
        <w:t>are</w:t>
      </w:r>
      <w:r>
        <w:rPr>
          <w:spacing w:val="-10"/>
        </w:rPr>
        <w:t xml:space="preserve"> </w:t>
      </w:r>
      <w:r>
        <w:t>created</w:t>
      </w:r>
      <w:r>
        <w:rPr>
          <w:spacing w:val="-11"/>
        </w:rPr>
        <w:t xml:space="preserve"> </w:t>
      </w:r>
      <w:r>
        <w:t>on</w:t>
      </w:r>
      <w:r>
        <w:rPr>
          <w:spacing w:val="-10"/>
        </w:rPr>
        <w:t xml:space="preserve"> </w:t>
      </w:r>
      <w:r>
        <w:t>the</w:t>
      </w:r>
      <w:r>
        <w:rPr>
          <w:spacing w:val="-11"/>
        </w:rPr>
        <w:t xml:space="preserve"> </w:t>
      </w:r>
      <w:r>
        <w:t>fly</w:t>
      </w:r>
      <w:r>
        <w:rPr>
          <w:spacing w:val="-11"/>
        </w:rPr>
        <w:t xml:space="preserve"> </w:t>
      </w:r>
      <w:r>
        <w:t>as needed.</w:t>
      </w:r>
    </w:p>
    <w:p w14:paraId="19AAF6A0" w14:textId="77777777" w:rsidR="00D64DB2" w:rsidRDefault="00D64DB2">
      <w:pPr>
        <w:pStyle w:val="BodyText"/>
        <w:spacing w:before="6"/>
        <w:rPr>
          <w:sz w:val="16"/>
        </w:rPr>
      </w:pPr>
    </w:p>
    <w:p w14:paraId="4EC41890" w14:textId="77777777" w:rsidR="00D64DB2" w:rsidRDefault="0022516B">
      <w:pPr>
        <w:pStyle w:val="BodyText"/>
        <w:spacing w:line="340" w:lineRule="auto"/>
        <w:ind w:left="100" w:right="339"/>
      </w:pPr>
      <w:r>
        <w:t>Before</w:t>
      </w:r>
      <w:r>
        <w:rPr>
          <w:spacing w:val="-13"/>
        </w:rPr>
        <w:t xml:space="preserve"> </w:t>
      </w:r>
      <w:r>
        <w:t>running</w:t>
      </w:r>
      <w:r>
        <w:rPr>
          <w:spacing w:val="-12"/>
        </w:rPr>
        <w:t xml:space="preserve"> </w:t>
      </w:r>
      <w:r>
        <w:t>a</w:t>
      </w:r>
      <w:r>
        <w:rPr>
          <w:spacing w:val="-12"/>
        </w:rPr>
        <w:t xml:space="preserve"> </w:t>
      </w:r>
      <w:r>
        <w:t>pipeline</w:t>
      </w:r>
      <w:r>
        <w:rPr>
          <w:spacing w:val="-12"/>
        </w:rPr>
        <w:t xml:space="preserve"> </w:t>
      </w:r>
      <w:r>
        <w:t>using</w:t>
      </w:r>
      <w:r>
        <w:rPr>
          <w:spacing w:val="-12"/>
        </w:rPr>
        <w:t xml:space="preserve"> </w:t>
      </w:r>
      <w:r>
        <w:t>the</w:t>
      </w:r>
      <w:r>
        <w:rPr>
          <w:spacing w:val="-12"/>
        </w:rPr>
        <w:t xml:space="preserve"> </w:t>
      </w:r>
      <w:r>
        <w:t>Synopsys</w:t>
      </w:r>
      <w:r>
        <w:rPr>
          <w:spacing w:val="-12"/>
        </w:rPr>
        <w:t xml:space="preserve"> </w:t>
      </w:r>
      <w:r>
        <w:t>GitLab</w:t>
      </w:r>
      <w:r>
        <w:rPr>
          <w:spacing w:val="-12"/>
        </w:rPr>
        <w:t xml:space="preserve"> </w:t>
      </w:r>
      <w:r>
        <w:t>Template</w:t>
      </w:r>
      <w:r>
        <w:rPr>
          <w:spacing w:val="-12"/>
        </w:rPr>
        <w:t xml:space="preserve"> </w:t>
      </w:r>
      <w:r>
        <w:t>and</w:t>
      </w:r>
      <w:r>
        <w:rPr>
          <w:spacing w:val="-12"/>
        </w:rPr>
        <w:t xml:space="preserve"> </w:t>
      </w:r>
      <w:r>
        <w:t>Black</w:t>
      </w:r>
      <w:r>
        <w:rPr>
          <w:spacing w:val="-12"/>
        </w:rPr>
        <w:t xml:space="preserve"> </w:t>
      </w:r>
      <w:r>
        <w:t>Duck,</w:t>
      </w:r>
      <w:r>
        <w:rPr>
          <w:spacing w:val="-12"/>
        </w:rPr>
        <w:t xml:space="preserve"> </w:t>
      </w:r>
      <w:r>
        <w:t>add</w:t>
      </w:r>
      <w:r>
        <w:rPr>
          <w:spacing w:val="-12"/>
        </w:rPr>
        <w:t xml:space="preserve"> </w:t>
      </w:r>
      <w:r>
        <w:rPr>
          <w:rFonts w:ascii="Courier New"/>
          <w:sz w:val="16"/>
          <w:shd w:val="clear" w:color="auto" w:fill="EDEDED"/>
        </w:rPr>
        <w:t>.gitlab-ci.yml</w:t>
      </w:r>
      <w:r>
        <w:rPr>
          <w:rFonts w:ascii="Courier New"/>
          <w:spacing w:val="-59"/>
          <w:sz w:val="16"/>
        </w:rPr>
        <w:t xml:space="preserve"> </w:t>
      </w:r>
      <w:r>
        <w:t xml:space="preserve">to your project by adding an </w:t>
      </w:r>
      <w:r>
        <w:rPr>
          <w:rFonts w:ascii="Courier New"/>
          <w:sz w:val="16"/>
          <w:shd w:val="clear" w:color="auto" w:fill="EDEDED"/>
        </w:rPr>
        <w:t>include</w:t>
      </w:r>
      <w:r>
        <w:rPr>
          <w:rFonts w:ascii="Courier New"/>
          <w:spacing w:val="-67"/>
          <w:sz w:val="16"/>
        </w:rPr>
        <w:t xml:space="preserve"> </w:t>
      </w:r>
      <w:r>
        <w:rPr>
          <w:spacing w:val="-3"/>
        </w:rPr>
        <w:t xml:space="preserve">entry, </w:t>
      </w:r>
      <w:r>
        <w:t xml:space="preserve">as in the example </w:t>
      </w:r>
      <w:r>
        <w:rPr>
          <w:spacing w:val="-3"/>
        </w:rPr>
        <w:t>below.</w:t>
      </w:r>
    </w:p>
    <w:p w14:paraId="53EF2E3E" w14:textId="77777777" w:rsidR="00D64DB2" w:rsidRDefault="00D64DB2">
      <w:pPr>
        <w:spacing w:line="340" w:lineRule="auto"/>
        <w:sectPr w:rsidR="00D64DB2">
          <w:pgSz w:w="12240" w:h="15840"/>
          <w:pgMar w:top="520" w:right="1320" w:bottom="280" w:left="1340" w:header="720" w:footer="720" w:gutter="0"/>
          <w:cols w:space="720"/>
        </w:sectPr>
      </w:pPr>
    </w:p>
    <w:p w14:paraId="19CDE9E0" w14:textId="77777777" w:rsidR="00D64DB2" w:rsidRDefault="0022516B">
      <w:pPr>
        <w:pStyle w:val="BodyText"/>
        <w:spacing w:before="85"/>
        <w:ind w:left="3761"/>
      </w:pPr>
      <w:r>
        <w:lastRenderedPageBreak/>
        <w:t>Synopsys</w:t>
      </w:r>
      <w:r>
        <w:rPr>
          <w:spacing w:val="-12"/>
        </w:rPr>
        <w:t xml:space="preserve"> </w:t>
      </w:r>
      <w:r>
        <w:t>Bridge</w:t>
      </w:r>
      <w:r>
        <w:rPr>
          <w:spacing w:val="-12"/>
        </w:rPr>
        <w:t xml:space="preserve"> </w:t>
      </w:r>
      <w:r>
        <w:t>CLI</w:t>
      </w:r>
      <w:r>
        <w:rPr>
          <w:spacing w:val="-11"/>
        </w:rPr>
        <w:t xml:space="preserve"> </w:t>
      </w:r>
      <w:r>
        <w:t>Guide</w:t>
      </w:r>
      <w:r>
        <w:rPr>
          <w:spacing w:val="-11"/>
        </w:rPr>
        <w:t xml:space="preserve"> </w:t>
      </w:r>
      <w:r>
        <w:t>|</w:t>
      </w:r>
      <w:r>
        <w:rPr>
          <w:spacing w:val="-11"/>
        </w:rPr>
        <w:t xml:space="preserve"> </w:t>
      </w:r>
      <w:r>
        <w:t>5</w:t>
      </w:r>
      <w:r>
        <w:rPr>
          <w:spacing w:val="-12"/>
        </w:rPr>
        <w:t xml:space="preserve"> </w:t>
      </w:r>
      <w:r>
        <w:t>-</w:t>
      </w:r>
      <w:r>
        <w:rPr>
          <w:spacing w:val="-11"/>
        </w:rPr>
        <w:t xml:space="preserve"> </w:t>
      </w:r>
      <w:r>
        <w:t>GitLab</w:t>
      </w:r>
      <w:r>
        <w:rPr>
          <w:spacing w:val="-12"/>
        </w:rPr>
        <w:t xml:space="preserve"> </w:t>
      </w:r>
      <w:r>
        <w:t>–</w:t>
      </w:r>
      <w:r>
        <w:rPr>
          <w:spacing w:val="-11"/>
        </w:rPr>
        <w:t xml:space="preserve"> </w:t>
      </w:r>
      <w:r>
        <w:t>Synopsys</w:t>
      </w:r>
      <w:r>
        <w:rPr>
          <w:spacing w:val="-12"/>
        </w:rPr>
        <w:t xml:space="preserve"> </w:t>
      </w:r>
      <w:r>
        <w:t>Template</w:t>
      </w:r>
      <w:r>
        <w:rPr>
          <w:spacing w:val="-12"/>
        </w:rPr>
        <w:t xml:space="preserve"> </w:t>
      </w:r>
      <w:r>
        <w:t>|</w:t>
      </w:r>
      <w:r>
        <w:rPr>
          <w:spacing w:val="-11"/>
        </w:rPr>
        <w:t xml:space="preserve"> </w:t>
      </w:r>
      <w:r>
        <w:t>45</w:t>
      </w:r>
    </w:p>
    <w:p w14:paraId="0B91F8B1" w14:textId="77777777" w:rsidR="00D64DB2" w:rsidRDefault="00D64DB2">
      <w:pPr>
        <w:pStyle w:val="BodyText"/>
      </w:pPr>
    </w:p>
    <w:p w14:paraId="79FE4842" w14:textId="77777777" w:rsidR="00D64DB2" w:rsidRDefault="00D64DB2">
      <w:pPr>
        <w:pStyle w:val="BodyText"/>
      </w:pPr>
    </w:p>
    <w:p w14:paraId="2B270164" w14:textId="77777777" w:rsidR="00D64DB2" w:rsidRDefault="00D64DB2">
      <w:pPr>
        <w:pStyle w:val="BodyText"/>
        <w:spacing w:before="4"/>
        <w:rPr>
          <w:sz w:val="16"/>
        </w:rPr>
      </w:pPr>
    </w:p>
    <w:p w14:paraId="126D2515" w14:textId="77777777" w:rsidR="00D64DB2" w:rsidRDefault="00C46513">
      <w:pPr>
        <w:spacing w:before="99"/>
        <w:ind w:left="240"/>
        <w:rPr>
          <w:rFonts w:ascii="Courier New"/>
          <w:sz w:val="13"/>
        </w:rPr>
      </w:pPr>
      <w:r>
        <w:rPr>
          <w:noProof/>
        </w:rPr>
        <mc:AlternateContent>
          <mc:Choice Requires="wps">
            <w:drawing>
              <wp:anchor distT="0" distB="0" distL="114300" distR="114300" simplePos="0" relativeHeight="246584320" behindDoc="1" locked="0" layoutInCell="1" allowOverlap="1" wp14:anchorId="7CE718AB" wp14:editId="4D146EA2">
                <wp:simplePos x="0" y="0"/>
                <wp:positionH relativeFrom="page">
                  <wp:posOffset>965200</wp:posOffset>
                </wp:positionH>
                <wp:positionV relativeFrom="paragraph">
                  <wp:posOffset>-20955</wp:posOffset>
                </wp:positionV>
                <wp:extent cx="5892800" cy="7791450"/>
                <wp:effectExtent l="0" t="0" r="0" b="0"/>
                <wp:wrapNone/>
                <wp:docPr id="613357481"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92800" cy="7791450"/>
                        </a:xfrm>
                        <a:custGeom>
                          <a:avLst/>
                          <a:gdLst/>
                          <a:ahLst/>
                          <a:cxnLst/>
                          <a:rect l="0" t="0" r="0" b="0"/>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B2A4D" id="Freeform 56" o:spid="_x0000_s1026" style="position:absolute;margin-left:76pt;margin-top:-1.65pt;width:464pt;height:613.5pt;z-index:-25673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" fillcolor="#ededed" stroked="f">
                <v:path arrowok="t" textboxrect="@1,@1,@1,@1"/>
                <w10:wrap anchorx="page"/>
              </v:shape>
            </w:pict>
          </mc:Fallback>
        </mc:AlternateContent>
      </w:r>
      <w:r w:rsidR="00350945">
        <w:rPr>
          <w:rFonts w:ascii="Courier New"/>
          <w:sz w:val="13"/>
        </w:rPr>
        <w:t>include:</w:t>
      </w:r>
    </w:p>
    <w:p w14:paraId="0034629C" w14:textId="77777777" w:rsidR="00D64DB2" w:rsidRDefault="00D64DB2">
      <w:pPr>
        <w:pStyle w:val="BodyText"/>
        <w:rPr>
          <w:rFonts w:ascii="Courier New"/>
          <w:sz w:val="17"/>
        </w:rPr>
      </w:pPr>
    </w:p>
    <w:p w14:paraId="74B7B530" w14:textId="77777777" w:rsidR="00D64DB2" w:rsidRDefault="0022516B">
      <w:pPr>
        <w:ind w:left="393"/>
        <w:rPr>
          <w:rFonts w:ascii="Courier New"/>
          <w:sz w:val="13"/>
        </w:rPr>
      </w:pPr>
      <w:r>
        <w:rPr>
          <w:rFonts w:ascii="Courier New"/>
          <w:sz w:val="13"/>
        </w:rPr>
        <w:t>- project: synopsys/synopsys-template</w:t>
      </w:r>
    </w:p>
    <w:p w14:paraId="46AEED52" w14:textId="77777777" w:rsidR="00D64DB2" w:rsidRDefault="00D64DB2">
      <w:pPr>
        <w:pStyle w:val="BodyText"/>
        <w:rPr>
          <w:rFonts w:ascii="Courier New"/>
          <w:sz w:val="17"/>
        </w:rPr>
      </w:pPr>
    </w:p>
    <w:p w14:paraId="3FD346D2" w14:textId="77777777" w:rsidR="00D64DB2" w:rsidRDefault="0022516B">
      <w:pPr>
        <w:ind w:left="547"/>
        <w:rPr>
          <w:rFonts w:ascii="Courier New"/>
          <w:sz w:val="13"/>
        </w:rPr>
      </w:pPr>
      <w:r>
        <w:rPr>
          <w:rFonts w:ascii="Courier New"/>
          <w:sz w:val="13"/>
        </w:rPr>
        <w:t>ref: v1.1.0</w:t>
      </w:r>
    </w:p>
    <w:p w14:paraId="2750AC93" w14:textId="77777777" w:rsidR="00D64DB2" w:rsidRDefault="00D64DB2">
      <w:pPr>
        <w:pStyle w:val="BodyText"/>
        <w:rPr>
          <w:rFonts w:ascii="Courier New"/>
          <w:sz w:val="17"/>
        </w:rPr>
      </w:pPr>
    </w:p>
    <w:p w14:paraId="5CF9456A" w14:textId="77777777" w:rsidR="00D64DB2" w:rsidRDefault="0022516B">
      <w:pPr>
        <w:ind w:left="547"/>
        <w:rPr>
          <w:rFonts w:ascii="Courier New"/>
          <w:sz w:val="13"/>
        </w:rPr>
      </w:pPr>
      <w:r>
        <w:rPr>
          <w:rFonts w:ascii="Courier New"/>
          <w:sz w:val="13"/>
        </w:rPr>
        <w:t>file: templates/synopsys-template.yml</w:t>
      </w:r>
    </w:p>
    <w:p w14:paraId="61E8CE52" w14:textId="77777777" w:rsidR="00D64DB2" w:rsidRDefault="00D64DB2">
      <w:pPr>
        <w:pStyle w:val="BodyText"/>
        <w:rPr>
          <w:rFonts w:ascii="Courier New"/>
          <w:sz w:val="17"/>
        </w:rPr>
      </w:pPr>
    </w:p>
    <w:p w14:paraId="3B3FFF53" w14:textId="77777777" w:rsidR="00D64DB2" w:rsidRDefault="0022516B">
      <w:pPr>
        <w:ind w:left="393"/>
        <w:rPr>
          <w:rFonts w:ascii="Courier New"/>
          <w:sz w:val="13"/>
        </w:rPr>
      </w:pPr>
      <w:r>
        <w:rPr>
          <w:rFonts w:ascii="Courier New"/>
          <w:sz w:val="13"/>
        </w:rPr>
        <w:t>### Use below configuration for accessing synopsys-template in Gitlab self-managed</w:t>
      </w:r>
    </w:p>
    <w:p w14:paraId="2132DD55" w14:textId="77777777" w:rsidR="00D64DB2" w:rsidRDefault="00D64DB2">
      <w:pPr>
        <w:pStyle w:val="BodyText"/>
        <w:rPr>
          <w:rFonts w:ascii="Courier New"/>
          <w:sz w:val="17"/>
        </w:rPr>
      </w:pPr>
    </w:p>
    <w:p w14:paraId="3761D8FA" w14:textId="77777777" w:rsidR="00D64DB2" w:rsidRDefault="0022516B">
      <w:pPr>
        <w:ind w:left="393"/>
        <w:rPr>
          <w:rFonts w:ascii="Courier New"/>
          <w:sz w:val="13"/>
        </w:rPr>
      </w:pPr>
      <w:r>
        <w:rPr>
          <w:rFonts w:ascii="Courier New"/>
          <w:sz w:val="13"/>
        </w:rPr>
        <w:t># - remote: 'https://gitlab.com/synopsys/synopsys-template/-/raw/v1.1.0/templates/synopsys-template.yml'</w:t>
      </w:r>
    </w:p>
    <w:p w14:paraId="3FCDB328" w14:textId="77777777" w:rsidR="00D64DB2" w:rsidRDefault="00D64DB2">
      <w:pPr>
        <w:pStyle w:val="BodyText"/>
        <w:rPr>
          <w:rFonts w:ascii="Courier New"/>
        </w:rPr>
      </w:pPr>
    </w:p>
    <w:p w14:paraId="515ED22F" w14:textId="77777777" w:rsidR="00D64DB2" w:rsidRDefault="00D64DB2">
      <w:pPr>
        <w:pStyle w:val="BodyText"/>
        <w:spacing w:before="4"/>
        <w:rPr>
          <w:rFonts w:ascii="Courier New"/>
          <w:sz w:val="18"/>
        </w:rPr>
      </w:pPr>
    </w:p>
    <w:p w14:paraId="3DB227F2" w14:textId="77777777" w:rsidR="00D64DB2" w:rsidRDefault="0022516B">
      <w:pPr>
        <w:spacing w:before="99"/>
        <w:ind w:left="240"/>
        <w:rPr>
          <w:rFonts w:ascii="Courier New"/>
          <w:sz w:val="13"/>
        </w:rPr>
      </w:pPr>
      <w:r>
        <w:rPr>
          <w:rFonts w:ascii="Courier New"/>
          <w:sz w:val="13"/>
        </w:rPr>
        <w:t>stages:</w:t>
      </w:r>
    </w:p>
    <w:p w14:paraId="76B344B4" w14:textId="77777777" w:rsidR="00D64DB2" w:rsidRDefault="00D64DB2">
      <w:pPr>
        <w:pStyle w:val="BodyText"/>
        <w:rPr>
          <w:rFonts w:ascii="Courier New"/>
          <w:sz w:val="17"/>
        </w:rPr>
      </w:pPr>
    </w:p>
    <w:p w14:paraId="565FACC5" w14:textId="77777777" w:rsidR="00D64DB2" w:rsidRDefault="0022516B">
      <w:pPr>
        <w:pStyle w:val="ListParagraph"/>
        <w:numPr>
          <w:ilvl w:val="0"/>
          <w:numId w:val="2"/>
        </w:numPr>
        <w:tabs>
          <w:tab w:val="left" w:pos="548"/>
        </w:tabs>
        <w:ind w:hanging="155"/>
        <w:rPr>
          <w:rFonts w:ascii="Courier New" w:hAnsi="Courier New"/>
          <w:sz w:val="13"/>
        </w:rPr>
      </w:pPr>
      <w:r>
        <w:rPr>
          <w:rFonts w:ascii="Courier New" w:hAnsi="Courier New"/>
          <w:sz w:val="13"/>
        </w:rPr>
        <w:t>blackduck_scan</w:t>
      </w:r>
    </w:p>
    <w:p w14:paraId="2F73D351" w14:textId="77777777" w:rsidR="00D64DB2" w:rsidRDefault="00D64DB2">
      <w:pPr>
        <w:pStyle w:val="BodyText"/>
        <w:rPr>
          <w:rFonts w:ascii="Courier New"/>
        </w:rPr>
      </w:pPr>
    </w:p>
    <w:p w14:paraId="097E846D" w14:textId="77777777" w:rsidR="00D64DB2" w:rsidRDefault="00D64DB2">
      <w:pPr>
        <w:pStyle w:val="BodyText"/>
        <w:spacing w:before="4"/>
        <w:rPr>
          <w:rFonts w:ascii="Courier New"/>
          <w:sz w:val="18"/>
        </w:rPr>
      </w:pPr>
    </w:p>
    <w:p w14:paraId="55AAED56" w14:textId="77777777" w:rsidR="00D64DB2" w:rsidRDefault="0022516B">
      <w:pPr>
        <w:spacing w:before="98"/>
        <w:ind w:left="240"/>
        <w:rPr>
          <w:rFonts w:ascii="Courier New"/>
          <w:sz w:val="13"/>
        </w:rPr>
      </w:pPr>
      <w:r>
        <w:rPr>
          <w:rFonts w:ascii="Courier New"/>
          <w:sz w:val="13"/>
        </w:rPr>
        <w:t>variables:</w:t>
      </w:r>
    </w:p>
    <w:p w14:paraId="195FEEBC" w14:textId="77777777" w:rsidR="00D64DB2" w:rsidRDefault="00D64DB2">
      <w:pPr>
        <w:pStyle w:val="BodyText"/>
        <w:rPr>
          <w:rFonts w:ascii="Courier New"/>
          <w:sz w:val="17"/>
        </w:rPr>
      </w:pPr>
    </w:p>
    <w:p w14:paraId="10566AC1" w14:textId="77777777" w:rsidR="00D64DB2" w:rsidRDefault="0022516B">
      <w:pPr>
        <w:spacing w:line="554" w:lineRule="auto"/>
        <w:ind w:left="316" w:right="417" w:firstLine="76"/>
        <w:rPr>
          <w:rFonts w:ascii="Courier New"/>
          <w:sz w:val="13"/>
        </w:rPr>
      </w:pPr>
      <w:r>
        <w:rPr>
          <w:rFonts w:ascii="Courier New"/>
          <w:sz w:val="13"/>
        </w:rPr>
        <w:t>SCAN_BRANCHES:</w:t>
      </w:r>
      <w:r>
        <w:rPr>
          <w:rFonts w:ascii="Courier New"/>
          <w:spacing w:val="-15"/>
          <w:sz w:val="13"/>
        </w:rPr>
        <w:t xml:space="preserve"> </w:t>
      </w:r>
      <w:r>
        <w:rPr>
          <w:rFonts w:ascii="Courier New"/>
          <w:sz w:val="13"/>
        </w:rPr>
        <w:t>"/^(main|master|develop|stage|release|feature_branch)$/"</w:t>
      </w:r>
      <w:r>
        <w:rPr>
          <w:rFonts w:ascii="Courier New"/>
          <w:spacing w:val="-14"/>
          <w:sz w:val="13"/>
        </w:rPr>
        <w:t xml:space="preserve"> </w:t>
      </w:r>
      <w:r>
        <w:rPr>
          <w:rFonts w:ascii="Courier New"/>
          <w:sz w:val="13"/>
        </w:rPr>
        <w:t>#</w:t>
      </w:r>
      <w:r>
        <w:rPr>
          <w:rFonts w:ascii="Courier New"/>
          <w:spacing w:val="-14"/>
          <w:sz w:val="13"/>
        </w:rPr>
        <w:t xml:space="preserve"> </w:t>
      </w:r>
      <w:r>
        <w:rPr>
          <w:rFonts w:ascii="Courier New"/>
          <w:sz w:val="13"/>
        </w:rPr>
        <w:t>Add</w:t>
      </w:r>
      <w:r>
        <w:rPr>
          <w:rFonts w:ascii="Courier New"/>
          <w:spacing w:val="-15"/>
          <w:sz w:val="13"/>
        </w:rPr>
        <w:t xml:space="preserve"> </w:t>
      </w:r>
      <w:r>
        <w:rPr>
          <w:rFonts w:ascii="Courier New"/>
          <w:sz w:val="13"/>
        </w:rPr>
        <w:t>branches</w:t>
      </w:r>
      <w:r>
        <w:rPr>
          <w:rFonts w:ascii="Courier New"/>
          <w:spacing w:val="-14"/>
          <w:sz w:val="13"/>
        </w:rPr>
        <w:t xml:space="preserve"> </w:t>
      </w:r>
      <w:r>
        <w:rPr>
          <w:rFonts w:ascii="Courier New"/>
          <w:sz w:val="13"/>
        </w:rPr>
        <w:t>where</w:t>
      </w:r>
      <w:r>
        <w:rPr>
          <w:rFonts w:ascii="Courier New"/>
          <w:spacing w:val="-14"/>
          <w:sz w:val="13"/>
        </w:rPr>
        <w:t xml:space="preserve"> </w:t>
      </w:r>
      <w:r>
        <w:rPr>
          <w:rFonts w:ascii="Courier New"/>
          <w:sz w:val="13"/>
        </w:rPr>
        <w:t>you</w:t>
      </w:r>
      <w:r>
        <w:rPr>
          <w:rFonts w:ascii="Courier New"/>
          <w:spacing w:val="-14"/>
          <w:sz w:val="13"/>
        </w:rPr>
        <w:t xml:space="preserve"> </w:t>
      </w:r>
      <w:r>
        <w:rPr>
          <w:rFonts w:ascii="Courier New"/>
          <w:sz w:val="13"/>
        </w:rPr>
        <w:t>want</w:t>
      </w:r>
      <w:r>
        <w:rPr>
          <w:rFonts w:ascii="Courier New"/>
          <w:spacing w:val="-15"/>
          <w:sz w:val="13"/>
        </w:rPr>
        <w:t xml:space="preserve"> </w:t>
      </w:r>
      <w:r>
        <w:rPr>
          <w:rFonts w:ascii="Courier New"/>
          <w:sz w:val="13"/>
        </w:rPr>
        <w:t>to</w:t>
      </w:r>
      <w:r>
        <w:rPr>
          <w:rFonts w:ascii="Courier New"/>
          <w:spacing w:val="-14"/>
          <w:sz w:val="13"/>
        </w:rPr>
        <w:t xml:space="preserve"> </w:t>
      </w:r>
      <w:r>
        <w:rPr>
          <w:rFonts w:ascii="Courier New"/>
          <w:sz w:val="13"/>
        </w:rPr>
        <w:t>run</w:t>
      </w:r>
      <w:r>
        <w:rPr>
          <w:rFonts w:ascii="Courier New"/>
          <w:spacing w:val="-14"/>
          <w:sz w:val="13"/>
        </w:rPr>
        <w:t xml:space="preserve"> </w:t>
      </w:r>
      <w:r>
        <w:rPr>
          <w:rFonts w:ascii="Courier New"/>
          <w:sz w:val="13"/>
        </w:rPr>
        <w:t>Black Duck</w:t>
      </w:r>
      <w:r>
        <w:rPr>
          <w:rFonts w:ascii="Courier New"/>
          <w:spacing w:val="-3"/>
          <w:sz w:val="13"/>
        </w:rPr>
        <w:t xml:space="preserve"> </w:t>
      </w:r>
      <w:r>
        <w:rPr>
          <w:rFonts w:ascii="Courier New"/>
          <w:sz w:val="13"/>
        </w:rPr>
        <w:t>scan</w:t>
      </w:r>
    </w:p>
    <w:p w14:paraId="5E4A3A64" w14:textId="77777777" w:rsidR="00D64DB2" w:rsidRDefault="00D64DB2">
      <w:pPr>
        <w:pStyle w:val="BodyText"/>
        <w:spacing w:before="3"/>
        <w:rPr>
          <w:rFonts w:ascii="Courier New"/>
          <w:sz w:val="21"/>
        </w:rPr>
      </w:pPr>
    </w:p>
    <w:p w14:paraId="60AEE4B8" w14:textId="77777777" w:rsidR="00D64DB2" w:rsidRDefault="0022516B">
      <w:pPr>
        <w:spacing w:before="99"/>
        <w:ind w:left="240"/>
        <w:rPr>
          <w:rFonts w:ascii="Courier New"/>
          <w:sz w:val="13"/>
        </w:rPr>
      </w:pPr>
      <w:r>
        <w:rPr>
          <w:rFonts w:ascii="Courier New"/>
          <w:sz w:val="13"/>
        </w:rPr>
        <w:t>synopsys_template_execution:</w:t>
      </w:r>
    </w:p>
    <w:p w14:paraId="3089513E" w14:textId="77777777" w:rsidR="00D64DB2" w:rsidRDefault="00D64DB2">
      <w:pPr>
        <w:pStyle w:val="BodyText"/>
        <w:rPr>
          <w:rFonts w:ascii="Courier New"/>
          <w:sz w:val="17"/>
        </w:rPr>
      </w:pPr>
    </w:p>
    <w:p w14:paraId="1EFE8EAB" w14:textId="77777777" w:rsidR="00D64DB2" w:rsidRDefault="0022516B">
      <w:pPr>
        <w:ind w:left="393"/>
        <w:rPr>
          <w:rFonts w:ascii="Courier New"/>
          <w:sz w:val="13"/>
        </w:rPr>
      </w:pPr>
      <w:r>
        <w:rPr>
          <w:rFonts w:ascii="Courier New"/>
          <w:sz w:val="13"/>
        </w:rPr>
        <w:t>stage: blackduck_scan</w:t>
      </w:r>
    </w:p>
    <w:p w14:paraId="26B3F31D" w14:textId="77777777" w:rsidR="00D64DB2" w:rsidRDefault="00D64DB2">
      <w:pPr>
        <w:pStyle w:val="BodyText"/>
        <w:rPr>
          <w:rFonts w:ascii="Courier New"/>
          <w:sz w:val="17"/>
        </w:rPr>
      </w:pPr>
    </w:p>
    <w:p w14:paraId="608273D4" w14:textId="77777777" w:rsidR="00D64DB2" w:rsidRDefault="0022516B">
      <w:pPr>
        <w:ind w:left="393"/>
        <w:rPr>
          <w:rFonts w:ascii="Courier New"/>
          <w:sz w:val="13"/>
        </w:rPr>
      </w:pPr>
      <w:r>
        <w:rPr>
          <w:rFonts w:ascii="Courier New"/>
          <w:sz w:val="13"/>
        </w:rPr>
        <w:t>variables:</w:t>
      </w:r>
    </w:p>
    <w:p w14:paraId="07A2731F" w14:textId="77777777" w:rsidR="00D64DB2" w:rsidRDefault="00D64DB2">
      <w:pPr>
        <w:pStyle w:val="BodyText"/>
        <w:rPr>
          <w:rFonts w:ascii="Courier New"/>
          <w:sz w:val="17"/>
        </w:rPr>
      </w:pPr>
    </w:p>
    <w:p w14:paraId="7E271D56" w14:textId="77777777" w:rsidR="00D64DB2" w:rsidRDefault="0022516B">
      <w:pPr>
        <w:ind w:left="547"/>
        <w:rPr>
          <w:rFonts w:ascii="Courier New"/>
          <w:i/>
          <w:sz w:val="13"/>
        </w:rPr>
      </w:pPr>
      <w:r>
        <w:rPr>
          <w:rFonts w:ascii="Courier New"/>
          <w:sz w:val="13"/>
        </w:rPr>
        <w:t xml:space="preserve">BRIDGE_BLACKDUCK_URL: </w:t>
      </w:r>
      <w:r>
        <w:rPr>
          <w:rFonts w:ascii="Courier New"/>
          <w:i/>
          <w:sz w:val="13"/>
        </w:rPr>
        <w:t>$BLACKDUCK_URL</w:t>
      </w:r>
    </w:p>
    <w:p w14:paraId="3D9D6B79" w14:textId="77777777" w:rsidR="00D64DB2" w:rsidRDefault="00D64DB2">
      <w:pPr>
        <w:pStyle w:val="BodyText"/>
        <w:rPr>
          <w:rFonts w:ascii="Courier New"/>
          <w:i/>
          <w:sz w:val="17"/>
        </w:rPr>
      </w:pPr>
    </w:p>
    <w:p w14:paraId="5B30C4EA" w14:textId="77777777" w:rsidR="00D64DB2" w:rsidRDefault="0022516B">
      <w:pPr>
        <w:spacing w:before="1"/>
        <w:ind w:left="547"/>
        <w:rPr>
          <w:rFonts w:ascii="Courier New"/>
          <w:i/>
          <w:sz w:val="13"/>
        </w:rPr>
      </w:pPr>
      <w:r>
        <w:rPr>
          <w:rFonts w:ascii="Courier New"/>
          <w:sz w:val="13"/>
        </w:rPr>
        <w:t xml:space="preserve">BRIDGE_BLACKDUCK_TOKEN: </w:t>
      </w:r>
      <w:r>
        <w:rPr>
          <w:rFonts w:ascii="Courier New"/>
          <w:i/>
          <w:sz w:val="13"/>
        </w:rPr>
        <w:t>$BLACKDUCK_API_TOKEN</w:t>
      </w:r>
    </w:p>
    <w:p w14:paraId="78FF3B8B" w14:textId="77777777" w:rsidR="00D64DB2" w:rsidRDefault="00D64DB2">
      <w:pPr>
        <w:pStyle w:val="BodyText"/>
        <w:rPr>
          <w:rFonts w:ascii="Courier New"/>
          <w:i/>
          <w:sz w:val="17"/>
        </w:rPr>
      </w:pPr>
    </w:p>
    <w:p w14:paraId="729C2AF8" w14:textId="77777777" w:rsidR="00D64DB2" w:rsidRDefault="0022516B">
      <w:pPr>
        <w:ind w:left="547"/>
        <w:rPr>
          <w:rFonts w:ascii="Courier New"/>
          <w:sz w:val="13"/>
        </w:rPr>
      </w:pPr>
      <w:r>
        <w:rPr>
          <w:rFonts w:ascii="Courier New"/>
          <w:sz w:val="13"/>
        </w:rPr>
        <w:t>### Use below configuration to set specific detect environment variables</w:t>
      </w:r>
    </w:p>
    <w:p w14:paraId="6C296673" w14:textId="77777777" w:rsidR="00D64DB2" w:rsidRDefault="00D64DB2">
      <w:pPr>
        <w:pStyle w:val="BodyText"/>
        <w:rPr>
          <w:rFonts w:ascii="Courier New"/>
          <w:sz w:val="17"/>
        </w:rPr>
      </w:pPr>
    </w:p>
    <w:p w14:paraId="0B4C3B72" w14:textId="77777777" w:rsidR="00D64DB2" w:rsidRDefault="0022516B">
      <w:pPr>
        <w:ind w:left="547"/>
        <w:rPr>
          <w:rFonts w:ascii="Courier New"/>
          <w:i/>
          <w:sz w:val="13"/>
        </w:rPr>
      </w:pPr>
      <w:r>
        <w:rPr>
          <w:rFonts w:ascii="Courier New"/>
          <w:sz w:val="13"/>
        </w:rPr>
        <w:t xml:space="preserve">DETECT_PROJECT_NAME: </w:t>
      </w:r>
      <w:r>
        <w:rPr>
          <w:rFonts w:ascii="Courier New"/>
          <w:i/>
          <w:sz w:val="13"/>
        </w:rPr>
        <w:t>$CI_PROJECT_NAME</w:t>
      </w:r>
    </w:p>
    <w:p w14:paraId="06914D06" w14:textId="77777777" w:rsidR="00D64DB2" w:rsidRDefault="00D64DB2">
      <w:pPr>
        <w:pStyle w:val="BodyText"/>
        <w:rPr>
          <w:rFonts w:ascii="Courier New"/>
          <w:i/>
          <w:sz w:val="17"/>
        </w:rPr>
      </w:pPr>
    </w:p>
    <w:p w14:paraId="0F449309" w14:textId="77777777" w:rsidR="00D64DB2" w:rsidRDefault="0022516B">
      <w:pPr>
        <w:ind w:left="547"/>
        <w:rPr>
          <w:rFonts w:ascii="Courier New"/>
          <w:sz w:val="13"/>
        </w:rPr>
      </w:pPr>
      <w:r>
        <w:rPr>
          <w:rFonts w:ascii="Courier New"/>
          <w:sz w:val="13"/>
        </w:rPr>
        <w:t>### Uncomment below configuration if Synopsys Bridge diagnostic files needs to be</w:t>
      </w:r>
      <w:r>
        <w:rPr>
          <w:rFonts w:ascii="Courier New"/>
          <w:spacing w:val="-53"/>
          <w:sz w:val="13"/>
        </w:rPr>
        <w:t xml:space="preserve"> </w:t>
      </w:r>
      <w:r>
        <w:rPr>
          <w:rFonts w:ascii="Courier New"/>
          <w:sz w:val="13"/>
        </w:rPr>
        <w:t>uploaded</w:t>
      </w:r>
    </w:p>
    <w:p w14:paraId="54C9680E" w14:textId="77777777" w:rsidR="00D64DB2" w:rsidRDefault="00D64DB2">
      <w:pPr>
        <w:pStyle w:val="BodyText"/>
        <w:rPr>
          <w:rFonts w:ascii="Courier New"/>
          <w:sz w:val="17"/>
        </w:rPr>
      </w:pPr>
    </w:p>
    <w:p w14:paraId="4DA9CC3C" w14:textId="77777777" w:rsidR="00D64DB2" w:rsidRDefault="0022516B">
      <w:pPr>
        <w:tabs>
          <w:tab w:val="left" w:pos="700"/>
        </w:tabs>
        <w:ind w:left="393"/>
        <w:rPr>
          <w:rFonts w:ascii="Courier New"/>
          <w:sz w:val="13"/>
        </w:rPr>
      </w:pPr>
      <w:r>
        <w:rPr>
          <w:rFonts w:ascii="Courier New"/>
          <w:sz w:val="13"/>
        </w:rPr>
        <w:t>#</w:t>
      </w:r>
      <w:r>
        <w:rPr>
          <w:rFonts w:ascii="Courier New"/>
          <w:sz w:val="13"/>
        </w:rPr>
        <w:tab/>
        <w:t>INCLUDE_DIAGNOSTICS:</w:t>
      </w:r>
      <w:r>
        <w:rPr>
          <w:rFonts w:ascii="Courier New"/>
          <w:spacing w:val="-3"/>
          <w:sz w:val="13"/>
        </w:rPr>
        <w:t xml:space="preserve"> </w:t>
      </w:r>
      <w:r>
        <w:rPr>
          <w:rFonts w:ascii="Courier New"/>
          <w:sz w:val="13"/>
        </w:rPr>
        <w:t>'true'</w:t>
      </w:r>
    </w:p>
    <w:p w14:paraId="060CE9E6" w14:textId="77777777" w:rsidR="00D64DB2" w:rsidRDefault="00D64DB2">
      <w:pPr>
        <w:pStyle w:val="BodyText"/>
        <w:rPr>
          <w:rFonts w:ascii="Courier New"/>
          <w:sz w:val="17"/>
        </w:rPr>
      </w:pPr>
    </w:p>
    <w:p w14:paraId="3875D6B3" w14:textId="77777777" w:rsidR="00D64DB2" w:rsidRDefault="0022516B">
      <w:pPr>
        <w:ind w:left="393"/>
        <w:rPr>
          <w:rFonts w:ascii="Courier New"/>
          <w:sz w:val="13"/>
        </w:rPr>
      </w:pPr>
      <w:r>
        <w:rPr>
          <w:rFonts w:ascii="Courier New"/>
          <w:sz w:val="13"/>
        </w:rPr>
        <w:t># artifacts:</w:t>
      </w:r>
    </w:p>
    <w:p w14:paraId="1BBA6912" w14:textId="77777777" w:rsidR="00D64DB2" w:rsidRDefault="00D64DB2">
      <w:pPr>
        <w:pStyle w:val="BodyText"/>
        <w:rPr>
          <w:rFonts w:ascii="Courier New"/>
          <w:sz w:val="17"/>
        </w:rPr>
      </w:pPr>
    </w:p>
    <w:p w14:paraId="595D9B6C" w14:textId="77777777" w:rsidR="00D64DB2" w:rsidRDefault="0022516B">
      <w:pPr>
        <w:tabs>
          <w:tab w:val="left" w:pos="700"/>
        </w:tabs>
        <w:ind w:left="393"/>
        <w:rPr>
          <w:rFonts w:ascii="Courier New"/>
          <w:sz w:val="13"/>
        </w:rPr>
      </w:pPr>
      <w:r>
        <w:rPr>
          <w:rFonts w:ascii="Courier New"/>
          <w:sz w:val="13"/>
        </w:rPr>
        <w:t>#</w:t>
      </w:r>
      <w:r>
        <w:rPr>
          <w:rFonts w:ascii="Courier New"/>
          <w:sz w:val="13"/>
        </w:rPr>
        <w:tab/>
        <w:t>when:</w:t>
      </w:r>
      <w:r>
        <w:rPr>
          <w:rFonts w:ascii="Courier New"/>
          <w:spacing w:val="-3"/>
          <w:sz w:val="13"/>
        </w:rPr>
        <w:t xml:space="preserve"> </w:t>
      </w:r>
      <w:r>
        <w:rPr>
          <w:rFonts w:ascii="Courier New"/>
          <w:sz w:val="13"/>
        </w:rPr>
        <w:t>always</w:t>
      </w:r>
    </w:p>
    <w:p w14:paraId="77206DCD" w14:textId="77777777" w:rsidR="00D64DB2" w:rsidRDefault="00D64DB2">
      <w:pPr>
        <w:pStyle w:val="BodyText"/>
        <w:rPr>
          <w:rFonts w:ascii="Courier New"/>
          <w:sz w:val="17"/>
        </w:rPr>
      </w:pPr>
    </w:p>
    <w:p w14:paraId="32213D12" w14:textId="77777777" w:rsidR="00D64DB2" w:rsidRDefault="0022516B">
      <w:pPr>
        <w:tabs>
          <w:tab w:val="left" w:pos="700"/>
        </w:tabs>
        <w:spacing w:before="1"/>
        <w:ind w:left="393"/>
        <w:rPr>
          <w:rFonts w:ascii="Courier New"/>
          <w:sz w:val="13"/>
        </w:rPr>
      </w:pPr>
      <w:r>
        <w:rPr>
          <w:rFonts w:ascii="Courier New"/>
          <w:sz w:val="13"/>
        </w:rPr>
        <w:t>#</w:t>
      </w:r>
      <w:r>
        <w:rPr>
          <w:rFonts w:ascii="Courier New"/>
          <w:sz w:val="13"/>
        </w:rPr>
        <w:tab/>
        <w:t>paths:</w:t>
      </w:r>
    </w:p>
    <w:p w14:paraId="4030AF16" w14:textId="77777777" w:rsidR="00D64DB2" w:rsidRDefault="00D64DB2">
      <w:pPr>
        <w:pStyle w:val="BodyText"/>
        <w:rPr>
          <w:rFonts w:ascii="Courier New"/>
          <w:sz w:val="17"/>
        </w:rPr>
      </w:pPr>
    </w:p>
    <w:p w14:paraId="26B9A6C6" w14:textId="77777777" w:rsidR="00D64DB2" w:rsidRDefault="0022516B">
      <w:pPr>
        <w:tabs>
          <w:tab w:val="left" w:pos="700"/>
        </w:tabs>
        <w:ind w:left="393"/>
        <w:rPr>
          <w:rFonts w:ascii="Courier New"/>
          <w:sz w:val="13"/>
        </w:rPr>
      </w:pPr>
      <w:r>
        <w:rPr>
          <w:rFonts w:ascii="Courier New"/>
          <w:sz w:val="13"/>
        </w:rPr>
        <w:t>#</w:t>
      </w:r>
      <w:r>
        <w:rPr>
          <w:rFonts w:ascii="Courier New"/>
          <w:sz w:val="13"/>
        </w:rPr>
        <w:tab/>
        <w:t>-</w:t>
      </w:r>
      <w:r>
        <w:rPr>
          <w:rFonts w:ascii="Courier New"/>
          <w:spacing w:val="-3"/>
          <w:sz w:val="13"/>
        </w:rPr>
        <w:t xml:space="preserve"> </w:t>
      </w:r>
      <w:r>
        <w:rPr>
          <w:rFonts w:ascii="Courier New"/>
          <w:sz w:val="13"/>
        </w:rPr>
        <w:t>.bridge</w:t>
      </w:r>
    </w:p>
    <w:p w14:paraId="3B3FD438" w14:textId="77777777" w:rsidR="00D64DB2" w:rsidRDefault="00D64DB2">
      <w:pPr>
        <w:pStyle w:val="BodyText"/>
        <w:rPr>
          <w:rFonts w:ascii="Courier New"/>
          <w:sz w:val="17"/>
        </w:rPr>
      </w:pPr>
    </w:p>
    <w:p w14:paraId="1ABD3D77" w14:textId="77777777" w:rsidR="00D64DB2" w:rsidRDefault="0022516B">
      <w:pPr>
        <w:ind w:left="393"/>
        <w:rPr>
          <w:rFonts w:ascii="Courier New"/>
          <w:sz w:val="13"/>
        </w:rPr>
      </w:pPr>
      <w:r>
        <w:rPr>
          <w:rFonts w:ascii="Courier New"/>
          <w:sz w:val="13"/>
        </w:rPr>
        <w:t>rules:</w:t>
      </w:r>
    </w:p>
    <w:p w14:paraId="68EBBEE4" w14:textId="77777777" w:rsidR="00D64DB2" w:rsidRDefault="00D64DB2">
      <w:pPr>
        <w:pStyle w:val="BodyText"/>
        <w:rPr>
          <w:rFonts w:ascii="Courier New"/>
          <w:sz w:val="17"/>
        </w:rPr>
      </w:pPr>
    </w:p>
    <w:p w14:paraId="370727AA" w14:textId="77777777" w:rsidR="00D64DB2" w:rsidRDefault="0022516B">
      <w:pPr>
        <w:ind w:left="547"/>
        <w:rPr>
          <w:rFonts w:ascii="Courier New"/>
          <w:sz w:val="13"/>
        </w:rPr>
      </w:pPr>
      <w:r>
        <w:rPr>
          <w:rFonts w:ascii="Courier New"/>
          <w:sz w:val="13"/>
        </w:rPr>
        <w:t>### Use below configuration to run Black Duck full scan</w:t>
      </w:r>
    </w:p>
    <w:p w14:paraId="288981BF" w14:textId="77777777" w:rsidR="00D64DB2" w:rsidRDefault="00D64DB2">
      <w:pPr>
        <w:pStyle w:val="BodyText"/>
        <w:rPr>
          <w:rFonts w:ascii="Courier New"/>
          <w:sz w:val="17"/>
        </w:rPr>
      </w:pPr>
    </w:p>
    <w:p w14:paraId="3E433FD3" w14:textId="77777777" w:rsidR="00D64DB2" w:rsidRDefault="0022516B">
      <w:pPr>
        <w:ind w:left="547"/>
        <w:rPr>
          <w:rFonts w:ascii="Courier New"/>
          <w:sz w:val="13"/>
        </w:rPr>
      </w:pPr>
      <w:r>
        <w:rPr>
          <w:rFonts w:ascii="Courier New"/>
          <w:sz w:val="13"/>
        </w:rPr>
        <w:t>- if: (</w:t>
      </w:r>
      <w:r>
        <w:rPr>
          <w:rFonts w:ascii="Courier New"/>
          <w:i/>
          <w:sz w:val="13"/>
        </w:rPr>
        <w:t xml:space="preserve">$CI_COMMIT_BRANCH </w:t>
      </w:r>
      <w:r>
        <w:rPr>
          <w:rFonts w:ascii="Courier New"/>
          <w:sz w:val="13"/>
        </w:rPr>
        <w:t xml:space="preserve">=~ </w:t>
      </w:r>
      <w:r>
        <w:rPr>
          <w:rFonts w:ascii="Courier New"/>
          <w:i/>
          <w:sz w:val="13"/>
        </w:rPr>
        <w:t xml:space="preserve">$SCAN_BRANCHES </w:t>
      </w:r>
      <w:r>
        <w:rPr>
          <w:rFonts w:ascii="Courier New"/>
          <w:sz w:val="13"/>
        </w:rPr>
        <w:t xml:space="preserve">&amp;&amp; </w:t>
      </w:r>
      <w:r>
        <w:rPr>
          <w:rFonts w:ascii="Courier New"/>
          <w:i/>
          <w:sz w:val="13"/>
        </w:rPr>
        <w:t xml:space="preserve">$CI_PIPELINE_SOURCE </w:t>
      </w:r>
      <w:r>
        <w:rPr>
          <w:rFonts w:ascii="Courier New"/>
          <w:sz w:val="13"/>
        </w:rPr>
        <w:t>!= 'merge_request_event')</w:t>
      </w:r>
    </w:p>
    <w:p w14:paraId="34F44769" w14:textId="77777777" w:rsidR="00D64DB2" w:rsidRDefault="00D64DB2">
      <w:pPr>
        <w:pStyle w:val="BodyText"/>
        <w:rPr>
          <w:rFonts w:ascii="Courier New"/>
          <w:sz w:val="17"/>
        </w:rPr>
      </w:pPr>
    </w:p>
    <w:p w14:paraId="1A64651B" w14:textId="77777777" w:rsidR="00D64DB2" w:rsidRDefault="0022516B">
      <w:pPr>
        <w:ind w:left="700"/>
        <w:rPr>
          <w:rFonts w:ascii="Courier New"/>
          <w:sz w:val="13"/>
        </w:rPr>
      </w:pPr>
      <w:r>
        <w:rPr>
          <w:rFonts w:ascii="Courier New"/>
          <w:sz w:val="13"/>
        </w:rPr>
        <w:t>variables:</w:t>
      </w:r>
    </w:p>
    <w:p w14:paraId="18878E1C" w14:textId="77777777" w:rsidR="00D64DB2" w:rsidRDefault="00D64DB2">
      <w:pPr>
        <w:pStyle w:val="BodyText"/>
        <w:rPr>
          <w:rFonts w:ascii="Courier New"/>
          <w:sz w:val="17"/>
        </w:rPr>
      </w:pPr>
    </w:p>
    <w:p w14:paraId="23637EB9" w14:textId="77777777" w:rsidR="00D64DB2" w:rsidRDefault="0022516B">
      <w:pPr>
        <w:spacing w:before="1"/>
        <w:ind w:left="854"/>
        <w:rPr>
          <w:rFonts w:ascii="Courier New"/>
          <w:sz w:val="13"/>
        </w:rPr>
      </w:pPr>
      <w:r>
        <w:rPr>
          <w:rFonts w:ascii="Courier New"/>
          <w:sz w:val="13"/>
        </w:rPr>
        <w:t>BRIDGE_BLACKDUCK_SCAN_FULL: 'true'</w:t>
      </w:r>
    </w:p>
    <w:p w14:paraId="3B013BAD" w14:textId="77777777" w:rsidR="00D64DB2" w:rsidRDefault="00D64DB2">
      <w:pPr>
        <w:pStyle w:val="BodyText"/>
        <w:rPr>
          <w:rFonts w:ascii="Courier New"/>
          <w:sz w:val="17"/>
        </w:rPr>
      </w:pPr>
    </w:p>
    <w:p w14:paraId="395B25BA" w14:textId="77777777" w:rsidR="00D64DB2" w:rsidRDefault="0022516B">
      <w:pPr>
        <w:ind w:left="854"/>
        <w:rPr>
          <w:rFonts w:ascii="Courier New"/>
          <w:sz w:val="13"/>
        </w:rPr>
      </w:pPr>
      <w:r>
        <w:rPr>
          <w:rFonts w:ascii="Courier New"/>
          <w:sz w:val="13"/>
        </w:rPr>
        <w:t>### Accepts Multiple Values</w:t>
      </w:r>
    </w:p>
    <w:p w14:paraId="78C32E27" w14:textId="77777777" w:rsidR="00D64DB2" w:rsidRDefault="00D64DB2">
      <w:pPr>
        <w:pStyle w:val="BodyText"/>
        <w:rPr>
          <w:rFonts w:ascii="Courier New"/>
          <w:sz w:val="17"/>
        </w:rPr>
      </w:pPr>
    </w:p>
    <w:p w14:paraId="72CE8959" w14:textId="77777777" w:rsidR="00D64DB2" w:rsidRDefault="0022516B">
      <w:pPr>
        <w:ind w:left="854"/>
        <w:rPr>
          <w:rFonts w:ascii="Courier New"/>
          <w:sz w:val="13"/>
        </w:rPr>
      </w:pPr>
      <w:r>
        <w:rPr>
          <w:rFonts w:ascii="Courier New"/>
          <w:sz w:val="13"/>
        </w:rPr>
        <w:t>BRIDGE_BLACKDUCK_SCAN_FAILURE_SEVERITIES: 'BLOCKER,CRITICAL'</w:t>
      </w:r>
    </w:p>
    <w:p w14:paraId="78780CD8" w14:textId="77777777" w:rsidR="00D64DB2" w:rsidRDefault="00D64DB2">
      <w:pPr>
        <w:pStyle w:val="BodyText"/>
        <w:rPr>
          <w:rFonts w:ascii="Courier New"/>
          <w:sz w:val="17"/>
        </w:rPr>
      </w:pPr>
    </w:p>
    <w:p w14:paraId="3091C1DE" w14:textId="77777777" w:rsidR="00D64DB2" w:rsidRDefault="0022516B">
      <w:pPr>
        <w:ind w:left="854"/>
        <w:rPr>
          <w:rFonts w:ascii="Courier New"/>
          <w:sz w:val="13"/>
        </w:rPr>
      </w:pPr>
      <w:r>
        <w:rPr>
          <w:rFonts w:ascii="Courier New"/>
          <w:sz w:val="13"/>
        </w:rPr>
        <w:t>### Uncomment below configuration to enable automatic fix pull request creation if vulnerabilities are reported</w:t>
      </w:r>
    </w:p>
    <w:p w14:paraId="62C71DD0" w14:textId="77777777" w:rsidR="00D64DB2" w:rsidRDefault="00D64DB2">
      <w:pPr>
        <w:pStyle w:val="BodyText"/>
        <w:rPr>
          <w:rFonts w:ascii="Courier New"/>
          <w:sz w:val="17"/>
        </w:rPr>
      </w:pPr>
    </w:p>
    <w:p w14:paraId="0BCFAF4C" w14:textId="77777777" w:rsidR="00D64DB2" w:rsidRDefault="0022516B">
      <w:pPr>
        <w:ind w:left="854"/>
        <w:rPr>
          <w:rFonts w:ascii="Courier New"/>
          <w:sz w:val="13"/>
        </w:rPr>
      </w:pPr>
      <w:r>
        <w:rPr>
          <w:rFonts w:ascii="Courier New"/>
          <w:sz w:val="13"/>
        </w:rPr>
        <w:t># BRIDGE_BLACKDUCK_AUTOMATION_FIXPR: 'true'</w:t>
      </w:r>
    </w:p>
    <w:p w14:paraId="3984BE51" w14:textId="77777777" w:rsidR="00D64DB2" w:rsidRDefault="00D64DB2">
      <w:pPr>
        <w:rPr>
          <w:rFonts w:ascii="Courier New"/>
          <w:sz w:val="13"/>
        </w:rPr>
        <w:sectPr w:rsidR="00D64DB2">
          <w:pgSz w:w="12240" w:h="15840"/>
          <w:pgMar w:top="520" w:right="1320" w:bottom="280" w:left="1340" w:header="720" w:footer="720" w:gutter="0"/>
          <w:cols w:space="720"/>
        </w:sectPr>
      </w:pPr>
    </w:p>
    <w:p w14:paraId="3485FCBF" w14:textId="77777777" w:rsidR="00D64DB2" w:rsidRDefault="0022516B">
      <w:pPr>
        <w:pStyle w:val="BodyText"/>
        <w:spacing w:before="85"/>
        <w:ind w:left="100"/>
      </w:pPr>
      <w:r>
        <w:lastRenderedPageBreak/>
        <w:t>Synopsys Bridge CLI Guide | 5 - GitLab – Synopsys Template | 46</w:t>
      </w:r>
    </w:p>
    <w:p w14:paraId="133E04A1" w14:textId="77777777" w:rsidR="00D64DB2" w:rsidRDefault="00D64DB2">
      <w:pPr>
        <w:pStyle w:val="BodyText"/>
      </w:pPr>
    </w:p>
    <w:p w14:paraId="4D4454C7" w14:textId="77777777" w:rsidR="00D64DB2" w:rsidRDefault="00D64DB2">
      <w:pPr>
        <w:pStyle w:val="BodyText"/>
      </w:pPr>
    </w:p>
    <w:p w14:paraId="51752A49" w14:textId="77777777" w:rsidR="00D64DB2" w:rsidRDefault="00C46513">
      <w:pPr>
        <w:pStyle w:val="BodyText"/>
        <w:spacing w:before="6"/>
        <w:rPr>
          <w:sz w:val="11"/>
        </w:rPr>
      </w:pPr>
      <w:r>
        <w:rPr>
          <w:noProof/>
        </w:rPr>
        <mc:AlternateContent>
          <mc:Choice Requires="wps">
            <w:drawing>
              <wp:anchor distT="0" distB="0" distL="0" distR="0" simplePos="0" relativeHeight="251850752" behindDoc="1" locked="0" layoutInCell="1" allowOverlap="1" wp14:anchorId="48B0D985" wp14:editId="23E5169E">
                <wp:simplePos x="0" y="0"/>
                <wp:positionH relativeFrom="page">
                  <wp:posOffset>965200</wp:posOffset>
                </wp:positionH>
                <wp:positionV relativeFrom="paragraph">
                  <wp:posOffset>103505</wp:posOffset>
                </wp:positionV>
                <wp:extent cx="5892800" cy="2609850"/>
                <wp:effectExtent l="0" t="0" r="0" b="0"/>
                <wp:wrapTopAndBottom/>
                <wp:docPr id="76248740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26098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AC22C2" w14:textId="77777777" w:rsidR="00D64DB2" w:rsidRDefault="0022516B">
                            <w:pPr>
                              <w:spacing w:before="102"/>
                              <w:ind w:left="674"/>
                              <w:rPr>
                                <w:rFonts w:ascii="Courier New"/>
                                <w:sz w:val="13"/>
                              </w:rPr>
                            </w:pPr>
                            <w:r>
                              <w:rPr>
                                <w:rFonts w:ascii="Courier New"/>
                                <w:sz w:val="13"/>
                              </w:rPr>
                              <w:t xml:space="preserve">BRIDGE_GITLAB_USER_TOKEN: </w:t>
                            </w:r>
                            <w:r>
                              <w:rPr>
                                <w:rFonts w:ascii="Courier New"/>
                                <w:i/>
                                <w:sz w:val="13"/>
                              </w:rPr>
                              <w:t xml:space="preserve">$GITLAB_USER_TOKEN </w:t>
                            </w:r>
                            <w:r>
                              <w:rPr>
                                <w:rFonts w:ascii="Courier New"/>
                                <w:sz w:val="13"/>
                              </w:rPr>
                              <w:t># Mandatory when BRIDGE_BLACKDUCK_AUTOMATION_FIXPR is set to</w:t>
                            </w:r>
                          </w:p>
                          <w:p w14:paraId="1ABE4BB7" w14:textId="77777777" w:rsidR="00D64DB2" w:rsidRDefault="00D64DB2">
                            <w:pPr>
                              <w:pStyle w:val="BodyText"/>
                              <w:rPr>
                                <w:rFonts w:ascii="Courier New"/>
                                <w:sz w:val="17"/>
                              </w:rPr>
                            </w:pPr>
                          </w:p>
                          <w:p w14:paraId="116B59CA" w14:textId="77777777" w:rsidR="00D64DB2" w:rsidRDefault="0022516B">
                            <w:pPr>
                              <w:ind w:left="136"/>
                              <w:rPr>
                                <w:rFonts w:ascii="Courier New"/>
                                <w:sz w:val="13"/>
                              </w:rPr>
                            </w:pPr>
                            <w:r>
                              <w:rPr>
                                <w:rFonts w:ascii="Courier New"/>
                                <w:sz w:val="13"/>
                              </w:rPr>
                              <w:t>'true'</w:t>
                            </w:r>
                          </w:p>
                          <w:p w14:paraId="5E605799" w14:textId="77777777" w:rsidR="00D64DB2" w:rsidRDefault="00D64DB2">
                            <w:pPr>
                              <w:pStyle w:val="BodyText"/>
                              <w:rPr>
                                <w:rFonts w:ascii="Courier New"/>
                                <w:sz w:val="17"/>
                              </w:rPr>
                            </w:pPr>
                          </w:p>
                          <w:p w14:paraId="310D71C8" w14:textId="77777777" w:rsidR="00D64DB2" w:rsidRDefault="0022516B">
                            <w:pPr>
                              <w:ind w:left="367"/>
                              <w:rPr>
                                <w:rFonts w:ascii="Courier New"/>
                                <w:sz w:val="13"/>
                              </w:rPr>
                            </w:pPr>
                            <w:r>
                              <w:rPr>
                                <w:rFonts w:ascii="Courier New"/>
                                <w:sz w:val="13"/>
                              </w:rPr>
                              <w:t>### Use below configuration to run Black Duck PR scan</w:t>
                            </w:r>
                          </w:p>
                          <w:p w14:paraId="6BD2E064" w14:textId="77777777" w:rsidR="00D64DB2" w:rsidRDefault="00D64DB2">
                            <w:pPr>
                              <w:pStyle w:val="BodyText"/>
                              <w:rPr>
                                <w:rFonts w:ascii="Courier New"/>
                                <w:sz w:val="17"/>
                              </w:rPr>
                            </w:pPr>
                          </w:p>
                          <w:p w14:paraId="13F75B42" w14:textId="77777777" w:rsidR="00D64DB2" w:rsidRDefault="0022516B">
                            <w:pPr>
                              <w:spacing w:line="554" w:lineRule="auto"/>
                              <w:ind w:left="520" w:right="458" w:hanging="154"/>
                              <w:rPr>
                                <w:rFonts w:ascii="Courier New"/>
                                <w:sz w:val="13"/>
                              </w:rPr>
                            </w:pPr>
                            <w:r>
                              <w:rPr>
                                <w:rFonts w:ascii="Courier New"/>
                                <w:sz w:val="13"/>
                              </w:rPr>
                              <w:t>-</w:t>
                            </w:r>
                            <w:r>
                              <w:rPr>
                                <w:rFonts w:ascii="Courier New"/>
                                <w:spacing w:val="-19"/>
                                <w:sz w:val="13"/>
                              </w:rPr>
                              <w:t xml:space="preserve"> </w:t>
                            </w:r>
                            <w:r>
                              <w:rPr>
                                <w:rFonts w:ascii="Courier New"/>
                                <w:sz w:val="13"/>
                              </w:rPr>
                              <w:t>if:</w:t>
                            </w:r>
                            <w:r>
                              <w:rPr>
                                <w:rFonts w:ascii="Courier New"/>
                                <w:spacing w:val="-18"/>
                                <w:sz w:val="13"/>
                              </w:rPr>
                              <w:t xml:space="preserve"> </w:t>
                            </w:r>
                            <w:r>
                              <w:rPr>
                                <w:rFonts w:ascii="Courier New"/>
                                <w:sz w:val="13"/>
                              </w:rPr>
                              <w:t>(</w:t>
                            </w:r>
                            <w:r>
                              <w:rPr>
                                <w:rFonts w:ascii="Courier New"/>
                                <w:i/>
                                <w:sz w:val="13"/>
                              </w:rPr>
                              <w:t>$CI_MERGE_REQUEST_TARGET_BRANCH_NAME</w:t>
                            </w:r>
                            <w:r>
                              <w:rPr>
                                <w:rFonts w:ascii="Courier New"/>
                                <w:i/>
                                <w:spacing w:val="-18"/>
                                <w:sz w:val="13"/>
                              </w:rPr>
                              <w:t xml:space="preserve"> </w:t>
                            </w:r>
                            <w:r>
                              <w:rPr>
                                <w:rFonts w:ascii="Courier New"/>
                                <w:sz w:val="13"/>
                              </w:rPr>
                              <w:t>=~</w:t>
                            </w:r>
                            <w:r>
                              <w:rPr>
                                <w:rFonts w:ascii="Courier New"/>
                                <w:spacing w:val="-18"/>
                                <w:sz w:val="13"/>
                              </w:rPr>
                              <w:t xml:space="preserve"> </w:t>
                            </w:r>
                            <w:r>
                              <w:rPr>
                                <w:rFonts w:ascii="Courier New"/>
                                <w:i/>
                                <w:sz w:val="13"/>
                              </w:rPr>
                              <w:t>$SCAN_BRANCHES</w:t>
                            </w:r>
                            <w:r>
                              <w:rPr>
                                <w:rFonts w:ascii="Courier New"/>
                                <w:i/>
                                <w:spacing w:val="-18"/>
                                <w:sz w:val="13"/>
                              </w:rPr>
                              <w:t xml:space="preserve"> </w:t>
                            </w:r>
                            <w:r>
                              <w:rPr>
                                <w:rFonts w:ascii="Courier New"/>
                                <w:sz w:val="13"/>
                              </w:rPr>
                              <w:t>&amp;&amp;</w:t>
                            </w:r>
                            <w:r>
                              <w:rPr>
                                <w:rFonts w:ascii="Courier New"/>
                                <w:spacing w:val="-18"/>
                                <w:sz w:val="13"/>
                              </w:rPr>
                              <w:t xml:space="preserve"> </w:t>
                            </w:r>
                            <w:r>
                              <w:rPr>
                                <w:rFonts w:ascii="Courier New"/>
                                <w:i/>
                                <w:sz w:val="13"/>
                              </w:rPr>
                              <w:t>$CI_PIPELINE_SOURCE</w:t>
                            </w:r>
                            <w:r>
                              <w:rPr>
                                <w:rFonts w:ascii="Courier New"/>
                                <w:i/>
                                <w:spacing w:val="-19"/>
                                <w:sz w:val="13"/>
                              </w:rPr>
                              <w:t xml:space="preserve"> </w:t>
                            </w:r>
                            <w:r>
                              <w:rPr>
                                <w:rFonts w:ascii="Courier New"/>
                                <w:sz w:val="13"/>
                              </w:rPr>
                              <w:t>==</w:t>
                            </w:r>
                            <w:r>
                              <w:rPr>
                                <w:rFonts w:ascii="Courier New"/>
                                <w:spacing w:val="-18"/>
                                <w:sz w:val="13"/>
                              </w:rPr>
                              <w:t xml:space="preserve"> </w:t>
                            </w:r>
                            <w:r>
                              <w:rPr>
                                <w:rFonts w:ascii="Courier New"/>
                                <w:sz w:val="13"/>
                              </w:rPr>
                              <w:t>'merge_request_event') variables:</w:t>
                            </w:r>
                          </w:p>
                          <w:p w14:paraId="1374C16E" w14:textId="77777777" w:rsidR="00D64DB2" w:rsidRDefault="0022516B">
                            <w:pPr>
                              <w:spacing w:line="554" w:lineRule="auto"/>
                              <w:ind w:left="674" w:right="3978"/>
                              <w:rPr>
                                <w:rFonts w:ascii="Courier New"/>
                                <w:sz w:val="13"/>
                              </w:rPr>
                            </w:pPr>
                            <w:r>
                              <w:rPr>
                                <w:rFonts w:ascii="Courier New"/>
                                <w:sz w:val="13"/>
                              </w:rPr>
                              <w:t>BRIDGE_BLACKDUCK_SCAN_FULL: 'false' BRIDGE_BLACKDUCK_AUTOMATION_PRCOMMENT:</w:t>
                            </w:r>
                            <w:r>
                              <w:rPr>
                                <w:rFonts w:ascii="Courier New"/>
                                <w:spacing w:val="-53"/>
                                <w:sz w:val="13"/>
                              </w:rPr>
                              <w:t xml:space="preserve"> </w:t>
                            </w:r>
                            <w:r>
                              <w:rPr>
                                <w:rFonts w:ascii="Courier New"/>
                                <w:spacing w:val="-3"/>
                                <w:sz w:val="13"/>
                              </w:rPr>
                              <w:t>'true'</w:t>
                            </w:r>
                          </w:p>
                          <w:p w14:paraId="012D5342" w14:textId="77777777" w:rsidR="00D64DB2" w:rsidRDefault="0022516B">
                            <w:pPr>
                              <w:spacing w:line="147" w:lineRule="exact"/>
                              <w:ind w:left="674"/>
                              <w:rPr>
                                <w:rFonts w:ascii="Courier New"/>
                                <w:sz w:val="13"/>
                              </w:rPr>
                            </w:pPr>
                            <w:r>
                              <w:rPr>
                                <w:rFonts w:ascii="Courier New"/>
                                <w:w w:val="95"/>
                                <w:sz w:val="13"/>
                              </w:rPr>
                              <w:t xml:space="preserve">BRIDGE_GITLAB_USER_TOKEN: </w:t>
                            </w:r>
                            <w:r>
                              <w:rPr>
                                <w:rFonts w:ascii="Courier New"/>
                                <w:spacing w:val="43"/>
                                <w:w w:val="95"/>
                                <w:sz w:val="13"/>
                              </w:rPr>
                              <w:t xml:space="preserve"> </w:t>
                            </w:r>
                            <w:r>
                              <w:rPr>
                                <w:rFonts w:ascii="Courier New"/>
                                <w:w w:val="95"/>
                                <w:sz w:val="13"/>
                              </w:rPr>
                              <w:t>$GITLAB_USER_TOKEN</w:t>
                            </w:r>
                          </w:p>
                          <w:p w14:paraId="42DFCA97" w14:textId="77777777" w:rsidR="00D64DB2" w:rsidRDefault="00D64DB2">
                            <w:pPr>
                              <w:pStyle w:val="BodyText"/>
                              <w:rPr>
                                <w:rFonts w:ascii="Courier New"/>
                                <w:sz w:val="17"/>
                              </w:rPr>
                            </w:pPr>
                          </w:p>
                          <w:p w14:paraId="1E6BE4DD" w14:textId="77777777" w:rsidR="00D64DB2" w:rsidRDefault="0022516B">
                            <w:pPr>
                              <w:ind w:left="213"/>
                              <w:rPr>
                                <w:rFonts w:ascii="Courier New"/>
                                <w:sz w:val="13"/>
                              </w:rPr>
                            </w:pPr>
                            <w:r>
                              <w:rPr>
                                <w:rFonts w:ascii="Courier New"/>
                                <w:sz w:val="13"/>
                              </w:rPr>
                              <w:t>tags:</w:t>
                            </w:r>
                          </w:p>
                          <w:p w14:paraId="2C37C7B4" w14:textId="77777777" w:rsidR="00D64DB2" w:rsidRDefault="00D64DB2">
                            <w:pPr>
                              <w:pStyle w:val="BodyText"/>
                              <w:rPr>
                                <w:rFonts w:ascii="Courier New"/>
                                <w:sz w:val="17"/>
                              </w:rPr>
                            </w:pPr>
                          </w:p>
                          <w:p w14:paraId="72F520ED" w14:textId="77777777" w:rsidR="00D64DB2" w:rsidRDefault="0022516B">
                            <w:pPr>
                              <w:spacing w:line="554" w:lineRule="auto"/>
                              <w:ind w:left="213" w:right="5605" w:firstLine="153"/>
                              <w:rPr>
                                <w:rFonts w:ascii="Courier New"/>
                                <w:sz w:val="13"/>
                              </w:rPr>
                            </w:pPr>
                            <w:r>
                              <w:rPr>
                                <w:rFonts w:ascii="Courier New"/>
                                <w:sz w:val="13"/>
                              </w:rPr>
                              <w:t>- linux # Name of your Gitlab runner extends: .run-synopsys-tools # Used for</w:t>
                            </w:r>
                            <w:r>
                              <w:rPr>
                                <w:rFonts w:ascii="Courier New"/>
                                <w:spacing w:val="-54"/>
                                <w:sz w:val="13"/>
                              </w:rPr>
                              <w:t xml:space="preserve"> </w:t>
                            </w:r>
                            <w:r>
                              <w:rPr>
                                <w:rFonts w:ascii="Courier New"/>
                                <w:spacing w:val="-3"/>
                                <w:sz w:val="13"/>
                              </w:rPr>
                              <w:t>bash.</w:t>
                            </w:r>
                          </w:p>
                          <w:p w14:paraId="40FD0A73" w14:textId="77777777" w:rsidR="00D64DB2" w:rsidRDefault="0022516B">
                            <w:pPr>
                              <w:spacing w:line="147" w:lineRule="exact"/>
                              <w:ind w:left="213"/>
                              <w:rPr>
                                <w:rFonts w:ascii="Courier New"/>
                                <w:sz w:val="13"/>
                              </w:rPr>
                            </w:pPr>
                            <w:r>
                              <w:rPr>
                                <w:rFonts w:ascii="Courier New"/>
                                <w:sz w:val="13"/>
                              </w:rPr>
                              <w:t>#extends: .run-synopsys-tools-powershell # Used for powershell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0D985" id="Text Box 55" o:spid="_x0000_s1319" type="#_x0000_t202" style="position:absolute;margin-left:76pt;margin-top:8.15pt;width:464pt;height:205.5pt;z-index:-251465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" fillcolor="#ededed" stroked="f">
                <v:path arrowok="t"/>
                <v:textbox inset="0,0,0,0">
                  <w:txbxContent>
                    <w:p w14:paraId="44AC22C2" w14:textId="77777777" w:rsidR="00D64DB2" w:rsidRDefault="0022516B">
                      <w:pPr>
                        <w:spacing w:before="102"/>
                        <w:ind w:left="674"/>
                        <w:rPr>
                          <w:rFonts w:ascii="Courier New"/>
                          <w:sz w:val="13"/>
                        </w:rPr>
                      </w:pPr>
                      <w:r>
                        <w:rPr>
                          <w:rFonts w:ascii="Courier New"/>
                          <w:sz w:val="13"/>
                        </w:rPr>
                        <w:t xml:space="preserve">BRIDGE_GITLAB_USER_TOKEN: </w:t>
                      </w:r>
                      <w:r>
                        <w:rPr>
                          <w:rFonts w:ascii="Courier New"/>
                          <w:i/>
                          <w:sz w:val="13"/>
                        </w:rPr>
                        <w:t xml:space="preserve">$GITLAB_USER_TOKEN </w:t>
                      </w:r>
                      <w:r>
                        <w:rPr>
                          <w:rFonts w:ascii="Courier New"/>
                          <w:sz w:val="13"/>
                        </w:rPr>
                        <w:t># Mandatory when BRIDGE_BLACKDUCK_AUTOMATION_FIXPR is set to</w:t>
                      </w:r>
                    </w:p>
                    <w:p w14:paraId="1ABE4BB7" w14:textId="77777777" w:rsidR="00D64DB2" w:rsidRDefault="00D64DB2">
                      <w:pPr>
                        <w:pStyle w:val="BodyText"/>
                        <w:rPr>
                          <w:rFonts w:ascii="Courier New"/>
                          <w:sz w:val="17"/>
                        </w:rPr>
                      </w:pPr>
                    </w:p>
                    <w:p w14:paraId="116B59CA" w14:textId="77777777" w:rsidR="00D64DB2" w:rsidRDefault="0022516B">
                      <w:pPr>
                        <w:ind w:left="136"/>
                        <w:rPr>
                          <w:rFonts w:ascii="Courier New"/>
                          <w:sz w:val="13"/>
                        </w:rPr>
                      </w:pPr>
                      <w:r>
                        <w:rPr>
                          <w:rFonts w:ascii="Courier New"/>
                          <w:sz w:val="13"/>
                        </w:rPr>
                        <w:t>'true'</w:t>
                      </w:r>
                    </w:p>
                    <w:p w14:paraId="5E605799" w14:textId="77777777" w:rsidR="00D64DB2" w:rsidRDefault="00D64DB2">
                      <w:pPr>
                        <w:pStyle w:val="BodyText"/>
                        <w:rPr>
                          <w:rFonts w:ascii="Courier New"/>
                          <w:sz w:val="17"/>
                        </w:rPr>
                      </w:pPr>
                    </w:p>
                    <w:p w14:paraId="310D71C8" w14:textId="77777777" w:rsidR="00D64DB2" w:rsidRDefault="0022516B">
                      <w:pPr>
                        <w:ind w:left="367"/>
                        <w:rPr>
                          <w:rFonts w:ascii="Courier New"/>
                          <w:sz w:val="13"/>
                        </w:rPr>
                      </w:pPr>
                      <w:r>
                        <w:rPr>
                          <w:rFonts w:ascii="Courier New"/>
                          <w:sz w:val="13"/>
                        </w:rPr>
                        <w:t>### Use below configuration to run Black Duck PR scan</w:t>
                      </w:r>
                    </w:p>
                    <w:p w14:paraId="6BD2E064" w14:textId="77777777" w:rsidR="00D64DB2" w:rsidRDefault="00D64DB2">
                      <w:pPr>
                        <w:pStyle w:val="BodyText"/>
                        <w:rPr>
                          <w:rFonts w:ascii="Courier New"/>
                          <w:sz w:val="17"/>
                        </w:rPr>
                      </w:pPr>
                    </w:p>
                    <w:p w14:paraId="13F75B42" w14:textId="77777777" w:rsidR="00D64DB2" w:rsidRDefault="0022516B">
                      <w:pPr>
                        <w:spacing w:line="554" w:lineRule="auto"/>
                        <w:ind w:left="520" w:right="458" w:hanging="154"/>
                        <w:rPr>
                          <w:rFonts w:ascii="Courier New"/>
                          <w:sz w:val="13"/>
                        </w:rPr>
                      </w:pPr>
                      <w:r>
                        <w:rPr>
                          <w:rFonts w:ascii="Courier New"/>
                          <w:sz w:val="13"/>
                        </w:rPr>
                        <w:t>-</w:t>
                      </w:r>
                      <w:r>
                        <w:rPr>
                          <w:rFonts w:ascii="Courier New"/>
                          <w:spacing w:val="-19"/>
                          <w:sz w:val="13"/>
                        </w:rPr>
                        <w:t xml:space="preserve"> </w:t>
                      </w:r>
                      <w:r>
                        <w:rPr>
                          <w:rFonts w:ascii="Courier New"/>
                          <w:sz w:val="13"/>
                        </w:rPr>
                        <w:t>if:</w:t>
                      </w:r>
                      <w:r>
                        <w:rPr>
                          <w:rFonts w:ascii="Courier New"/>
                          <w:spacing w:val="-18"/>
                          <w:sz w:val="13"/>
                        </w:rPr>
                        <w:t xml:space="preserve"> </w:t>
                      </w:r>
                      <w:r>
                        <w:rPr>
                          <w:rFonts w:ascii="Courier New"/>
                          <w:sz w:val="13"/>
                        </w:rPr>
                        <w:t>(</w:t>
                      </w:r>
                      <w:r>
                        <w:rPr>
                          <w:rFonts w:ascii="Courier New"/>
                          <w:i/>
                          <w:sz w:val="13"/>
                        </w:rPr>
                        <w:t>$CI_MERGE_REQUEST_TARGET_BRANCH_NAME</w:t>
                      </w:r>
                      <w:r>
                        <w:rPr>
                          <w:rFonts w:ascii="Courier New"/>
                          <w:i/>
                          <w:spacing w:val="-18"/>
                          <w:sz w:val="13"/>
                        </w:rPr>
                        <w:t xml:space="preserve"> </w:t>
                      </w:r>
                      <w:r>
                        <w:rPr>
                          <w:rFonts w:ascii="Courier New"/>
                          <w:sz w:val="13"/>
                        </w:rPr>
                        <w:t>=~</w:t>
                      </w:r>
                      <w:r>
                        <w:rPr>
                          <w:rFonts w:ascii="Courier New"/>
                          <w:spacing w:val="-18"/>
                          <w:sz w:val="13"/>
                        </w:rPr>
                        <w:t xml:space="preserve"> </w:t>
                      </w:r>
                      <w:r>
                        <w:rPr>
                          <w:rFonts w:ascii="Courier New"/>
                          <w:i/>
                          <w:sz w:val="13"/>
                        </w:rPr>
                        <w:t>$SCAN_BRANCHES</w:t>
                      </w:r>
                      <w:r>
                        <w:rPr>
                          <w:rFonts w:ascii="Courier New"/>
                          <w:i/>
                          <w:spacing w:val="-18"/>
                          <w:sz w:val="13"/>
                        </w:rPr>
                        <w:t xml:space="preserve"> </w:t>
                      </w:r>
                      <w:r>
                        <w:rPr>
                          <w:rFonts w:ascii="Courier New"/>
                          <w:sz w:val="13"/>
                        </w:rPr>
                        <w:t>&amp;&amp;</w:t>
                      </w:r>
                      <w:r>
                        <w:rPr>
                          <w:rFonts w:ascii="Courier New"/>
                          <w:spacing w:val="-18"/>
                          <w:sz w:val="13"/>
                        </w:rPr>
                        <w:t xml:space="preserve"> </w:t>
                      </w:r>
                      <w:r>
                        <w:rPr>
                          <w:rFonts w:ascii="Courier New"/>
                          <w:i/>
                          <w:sz w:val="13"/>
                        </w:rPr>
                        <w:t>$CI_PIPELINE_SOURCE</w:t>
                      </w:r>
                      <w:r>
                        <w:rPr>
                          <w:rFonts w:ascii="Courier New"/>
                          <w:i/>
                          <w:spacing w:val="-19"/>
                          <w:sz w:val="13"/>
                        </w:rPr>
                        <w:t xml:space="preserve"> </w:t>
                      </w:r>
                      <w:r>
                        <w:rPr>
                          <w:rFonts w:ascii="Courier New"/>
                          <w:sz w:val="13"/>
                        </w:rPr>
                        <w:t>==</w:t>
                      </w:r>
                      <w:r>
                        <w:rPr>
                          <w:rFonts w:ascii="Courier New"/>
                          <w:spacing w:val="-18"/>
                          <w:sz w:val="13"/>
                        </w:rPr>
                        <w:t xml:space="preserve"> </w:t>
                      </w:r>
                      <w:r>
                        <w:rPr>
                          <w:rFonts w:ascii="Courier New"/>
                          <w:sz w:val="13"/>
                        </w:rPr>
                        <w:t>'merge_request_event') variables:</w:t>
                      </w:r>
                    </w:p>
                    <w:p w14:paraId="1374C16E" w14:textId="77777777" w:rsidR="00D64DB2" w:rsidRDefault="0022516B">
                      <w:pPr>
                        <w:spacing w:line="554" w:lineRule="auto"/>
                        <w:ind w:left="674" w:right="3978"/>
                        <w:rPr>
                          <w:rFonts w:ascii="Courier New"/>
                          <w:sz w:val="13"/>
                        </w:rPr>
                      </w:pPr>
                      <w:r>
                        <w:rPr>
                          <w:rFonts w:ascii="Courier New"/>
                          <w:sz w:val="13"/>
                        </w:rPr>
                        <w:t>BRIDGE_BLACKDUCK_SCAN_FULL: 'false' BRIDGE_BLACKDUCK_AUTOMATION_PRCOMMENT:</w:t>
                      </w:r>
                      <w:r>
                        <w:rPr>
                          <w:rFonts w:ascii="Courier New"/>
                          <w:spacing w:val="-53"/>
                          <w:sz w:val="13"/>
                        </w:rPr>
                        <w:t xml:space="preserve"> </w:t>
                      </w:r>
                      <w:r>
                        <w:rPr>
                          <w:rFonts w:ascii="Courier New"/>
                          <w:spacing w:val="-3"/>
                          <w:sz w:val="13"/>
                        </w:rPr>
                        <w:t>'true'</w:t>
                      </w:r>
                    </w:p>
                    <w:p w14:paraId="012D5342" w14:textId="77777777" w:rsidR="00D64DB2" w:rsidRDefault="0022516B">
                      <w:pPr>
                        <w:spacing w:line="147" w:lineRule="exact"/>
                        <w:ind w:left="674"/>
                        <w:rPr>
                          <w:rFonts w:ascii="Courier New"/>
                          <w:sz w:val="13"/>
                        </w:rPr>
                      </w:pPr>
                      <w:r>
                        <w:rPr>
                          <w:rFonts w:ascii="Courier New"/>
                          <w:w w:val="95"/>
                          <w:sz w:val="13"/>
                        </w:rPr>
                        <w:t xml:space="preserve">BRIDGE_GITLAB_USER_TOKEN: </w:t>
                      </w:r>
                      <w:r>
                        <w:rPr>
                          <w:rFonts w:ascii="Courier New"/>
                          <w:spacing w:val="43"/>
                          <w:w w:val="95"/>
                          <w:sz w:val="13"/>
                        </w:rPr>
                        <w:t xml:space="preserve"> </w:t>
                      </w:r>
                      <w:r>
                        <w:rPr>
                          <w:rFonts w:ascii="Courier New"/>
                          <w:w w:val="95"/>
                          <w:sz w:val="13"/>
                        </w:rPr>
                        <w:t>$GITLAB_USER_TOKEN</w:t>
                      </w:r>
                    </w:p>
                    <w:p w14:paraId="42DFCA97" w14:textId="77777777" w:rsidR="00D64DB2" w:rsidRDefault="00D64DB2">
                      <w:pPr>
                        <w:pStyle w:val="BodyText"/>
                        <w:rPr>
                          <w:rFonts w:ascii="Courier New"/>
                          <w:sz w:val="17"/>
                        </w:rPr>
                      </w:pPr>
                    </w:p>
                    <w:p w14:paraId="1E6BE4DD" w14:textId="77777777" w:rsidR="00D64DB2" w:rsidRDefault="0022516B">
                      <w:pPr>
                        <w:ind w:left="213"/>
                        <w:rPr>
                          <w:rFonts w:ascii="Courier New"/>
                          <w:sz w:val="13"/>
                        </w:rPr>
                      </w:pPr>
                      <w:r>
                        <w:rPr>
                          <w:rFonts w:ascii="Courier New"/>
                          <w:sz w:val="13"/>
                        </w:rPr>
                        <w:t>tags:</w:t>
                      </w:r>
                    </w:p>
                    <w:p w14:paraId="2C37C7B4" w14:textId="77777777" w:rsidR="00D64DB2" w:rsidRDefault="00D64DB2">
                      <w:pPr>
                        <w:pStyle w:val="BodyText"/>
                        <w:rPr>
                          <w:rFonts w:ascii="Courier New"/>
                          <w:sz w:val="17"/>
                        </w:rPr>
                      </w:pPr>
                    </w:p>
                    <w:p w14:paraId="72F520ED" w14:textId="77777777" w:rsidR="00D64DB2" w:rsidRDefault="0022516B">
                      <w:pPr>
                        <w:spacing w:line="554" w:lineRule="auto"/>
                        <w:ind w:left="213" w:right="5605" w:firstLine="153"/>
                        <w:rPr>
                          <w:rFonts w:ascii="Courier New"/>
                          <w:sz w:val="13"/>
                        </w:rPr>
                      </w:pPr>
                      <w:r>
                        <w:rPr>
                          <w:rFonts w:ascii="Courier New"/>
                          <w:sz w:val="13"/>
                        </w:rPr>
                        <w:t>- linux # Name of your Gitlab runner extends: .run-synopsys-tools # Used for</w:t>
                      </w:r>
                      <w:r>
                        <w:rPr>
                          <w:rFonts w:ascii="Courier New"/>
                          <w:spacing w:val="-54"/>
                          <w:sz w:val="13"/>
                        </w:rPr>
                        <w:t xml:space="preserve"> </w:t>
                      </w:r>
                      <w:r>
                        <w:rPr>
                          <w:rFonts w:ascii="Courier New"/>
                          <w:spacing w:val="-3"/>
                          <w:sz w:val="13"/>
                        </w:rPr>
                        <w:t>bash.</w:t>
                      </w:r>
                    </w:p>
                    <w:p w14:paraId="40FD0A73" w14:textId="77777777" w:rsidR="00D64DB2" w:rsidRDefault="0022516B">
                      <w:pPr>
                        <w:spacing w:line="147" w:lineRule="exact"/>
                        <w:ind w:left="213"/>
                        <w:rPr>
                          <w:rFonts w:ascii="Courier New"/>
                          <w:sz w:val="13"/>
                        </w:rPr>
                      </w:pPr>
                      <w:r>
                        <w:rPr>
                          <w:rFonts w:ascii="Courier New"/>
                          <w:sz w:val="13"/>
                        </w:rPr>
                        <w:t>#extends: .run-synopsys-tools-powershell # Used for powershell</w:t>
                      </w:r>
                    </w:p>
                  </w:txbxContent>
                </v:textbox>
                <w10:wrap type="topAndBottom" anchorx="page"/>
              </v:shape>
            </w:pict>
          </mc:Fallback>
        </mc:AlternateContent>
      </w:r>
    </w:p>
    <w:p w14:paraId="16E4241D" w14:textId="77777777" w:rsidR="00D64DB2" w:rsidRDefault="00D64DB2">
      <w:pPr>
        <w:pStyle w:val="BodyText"/>
        <w:spacing w:before="3"/>
        <w:rPr>
          <w:sz w:val="13"/>
        </w:rPr>
      </w:pPr>
    </w:p>
    <w:p w14:paraId="494A2E19" w14:textId="77777777" w:rsidR="00D64DB2" w:rsidRDefault="0022516B">
      <w:pPr>
        <w:pStyle w:val="Heading4"/>
        <w:spacing w:before="99"/>
      </w:pPr>
      <w:r>
        <w:t>Optional Parameters for Black Duck</w:t>
      </w:r>
    </w:p>
    <w:p w14:paraId="3DD74C73" w14:textId="77777777" w:rsidR="00D64DB2" w:rsidRDefault="00D64DB2">
      <w:pPr>
        <w:pStyle w:val="BodyText"/>
        <w:spacing w:before="9"/>
        <w:rPr>
          <w:b/>
          <w:sz w:val="28"/>
        </w:rPr>
      </w:pPr>
    </w:p>
    <w:p w14:paraId="079CA9AE" w14:textId="77777777" w:rsidR="00D64DB2" w:rsidRDefault="0022516B">
      <w:pPr>
        <w:pStyle w:val="ListParagraph"/>
        <w:numPr>
          <w:ilvl w:val="1"/>
          <w:numId w:val="2"/>
        </w:numPr>
        <w:tabs>
          <w:tab w:val="left" w:pos="700"/>
        </w:tabs>
        <w:spacing w:before="1" w:line="340" w:lineRule="auto"/>
        <w:ind w:right="239"/>
        <w:rPr>
          <w:sz w:val="20"/>
        </w:rPr>
      </w:pPr>
      <w:r>
        <w:rPr>
          <w:rFonts w:ascii="Courier New" w:hAnsi="Courier New"/>
          <w:sz w:val="16"/>
          <w:shd w:val="clear" w:color="auto" w:fill="EDEDED"/>
        </w:rPr>
        <w:t>BRIDGE_BLACKDUCK_SCAN_FULL</w:t>
      </w:r>
      <w:r>
        <w:rPr>
          <w:sz w:val="20"/>
        </w:rPr>
        <w:t>:</w:t>
      </w:r>
      <w:r>
        <w:rPr>
          <w:spacing w:val="-9"/>
          <w:sz w:val="20"/>
        </w:rPr>
        <w:t xml:space="preserve"> </w:t>
      </w:r>
      <w:r>
        <w:rPr>
          <w:spacing w:val="-5"/>
          <w:sz w:val="20"/>
        </w:rPr>
        <w:t>To</w:t>
      </w:r>
      <w:r>
        <w:rPr>
          <w:spacing w:val="-8"/>
          <w:sz w:val="20"/>
        </w:rPr>
        <w:t xml:space="preserve"> </w:t>
      </w:r>
      <w:r>
        <w:rPr>
          <w:sz w:val="20"/>
        </w:rPr>
        <w:t>enable</w:t>
      </w:r>
      <w:r>
        <w:rPr>
          <w:spacing w:val="-9"/>
          <w:sz w:val="20"/>
        </w:rPr>
        <w:t xml:space="preserve"> </w:t>
      </w:r>
      <w:r>
        <w:rPr>
          <w:sz w:val="20"/>
        </w:rPr>
        <w:t>full</w:t>
      </w:r>
      <w:r>
        <w:rPr>
          <w:spacing w:val="-8"/>
          <w:sz w:val="20"/>
        </w:rPr>
        <w:t xml:space="preserve"> </w:t>
      </w:r>
      <w:r>
        <w:rPr>
          <w:sz w:val="20"/>
        </w:rPr>
        <w:t>scan</w:t>
      </w:r>
      <w:r>
        <w:rPr>
          <w:spacing w:val="-8"/>
          <w:sz w:val="20"/>
        </w:rPr>
        <w:t xml:space="preserve"> </w:t>
      </w:r>
      <w:r>
        <w:rPr>
          <w:sz w:val="20"/>
        </w:rPr>
        <w:t>set</w:t>
      </w:r>
      <w:r>
        <w:rPr>
          <w:spacing w:val="-9"/>
          <w:sz w:val="20"/>
        </w:rPr>
        <w:t xml:space="preserve"> </w:t>
      </w:r>
      <w:r>
        <w:rPr>
          <w:sz w:val="20"/>
        </w:rPr>
        <w:t>it</w:t>
      </w:r>
      <w:r>
        <w:rPr>
          <w:spacing w:val="-8"/>
          <w:sz w:val="20"/>
        </w:rPr>
        <w:t xml:space="preserve"> </w:t>
      </w:r>
      <w:r>
        <w:rPr>
          <w:sz w:val="20"/>
        </w:rPr>
        <w:t>as</w:t>
      </w:r>
      <w:r>
        <w:rPr>
          <w:spacing w:val="-8"/>
          <w:sz w:val="20"/>
        </w:rPr>
        <w:t xml:space="preserve"> </w:t>
      </w:r>
      <w:r>
        <w:rPr>
          <w:rFonts w:ascii="Courier New" w:hAnsi="Courier New"/>
          <w:sz w:val="16"/>
          <w:shd w:val="clear" w:color="auto" w:fill="EDEDED"/>
        </w:rPr>
        <w:t>true</w:t>
      </w:r>
      <w:r>
        <w:rPr>
          <w:sz w:val="20"/>
        </w:rPr>
        <w:t>.</w:t>
      </w:r>
      <w:r>
        <w:rPr>
          <w:spacing w:val="-9"/>
          <w:sz w:val="20"/>
        </w:rPr>
        <w:t xml:space="preserve"> </w:t>
      </w:r>
      <w:r>
        <w:rPr>
          <w:sz w:val="20"/>
        </w:rPr>
        <w:t>By</w:t>
      </w:r>
      <w:r>
        <w:rPr>
          <w:spacing w:val="-8"/>
          <w:sz w:val="20"/>
        </w:rPr>
        <w:t xml:space="preserve"> </w:t>
      </w:r>
      <w:r>
        <w:rPr>
          <w:sz w:val="20"/>
        </w:rPr>
        <w:t>default,</w:t>
      </w:r>
      <w:r>
        <w:rPr>
          <w:spacing w:val="-8"/>
          <w:sz w:val="20"/>
        </w:rPr>
        <w:t xml:space="preserve"> </w:t>
      </w:r>
      <w:r>
        <w:rPr>
          <w:sz w:val="20"/>
        </w:rPr>
        <w:t>pushes</w:t>
      </w:r>
      <w:r>
        <w:rPr>
          <w:spacing w:val="-9"/>
          <w:sz w:val="20"/>
        </w:rPr>
        <w:t xml:space="preserve"> </w:t>
      </w:r>
      <w:r>
        <w:rPr>
          <w:sz w:val="20"/>
        </w:rPr>
        <w:t>will</w:t>
      </w:r>
      <w:r>
        <w:rPr>
          <w:spacing w:val="-8"/>
          <w:sz w:val="20"/>
        </w:rPr>
        <w:t xml:space="preserve"> </w:t>
      </w:r>
      <w:r>
        <w:rPr>
          <w:sz w:val="20"/>
        </w:rPr>
        <w:t>initiate</w:t>
      </w:r>
      <w:r>
        <w:rPr>
          <w:spacing w:val="-8"/>
          <w:sz w:val="20"/>
        </w:rPr>
        <w:t xml:space="preserve"> </w:t>
      </w:r>
      <w:r>
        <w:rPr>
          <w:sz w:val="20"/>
        </w:rPr>
        <w:t>a</w:t>
      </w:r>
      <w:r>
        <w:rPr>
          <w:spacing w:val="-9"/>
          <w:sz w:val="20"/>
        </w:rPr>
        <w:t xml:space="preserve"> </w:t>
      </w:r>
      <w:r>
        <w:rPr>
          <w:sz w:val="20"/>
        </w:rPr>
        <w:t>full "intelligent" scan and pull requests will initiate a rapid</w:t>
      </w:r>
      <w:r>
        <w:rPr>
          <w:spacing w:val="-25"/>
          <w:sz w:val="20"/>
        </w:rPr>
        <w:t xml:space="preserve"> </w:t>
      </w:r>
      <w:r>
        <w:rPr>
          <w:sz w:val="20"/>
        </w:rPr>
        <w:t>scan.</w:t>
      </w:r>
    </w:p>
    <w:p w14:paraId="202619C8" w14:textId="77777777" w:rsidR="00D64DB2" w:rsidRDefault="0022516B">
      <w:pPr>
        <w:pStyle w:val="ListParagraph"/>
        <w:numPr>
          <w:ilvl w:val="1"/>
          <w:numId w:val="2"/>
        </w:numPr>
        <w:tabs>
          <w:tab w:val="left" w:pos="700"/>
        </w:tabs>
        <w:spacing w:line="238" w:lineRule="exact"/>
        <w:rPr>
          <w:sz w:val="20"/>
        </w:rPr>
      </w:pPr>
      <w:r>
        <w:rPr>
          <w:rFonts w:ascii="Courier New" w:hAnsi="Courier New"/>
          <w:sz w:val="16"/>
          <w:shd w:val="clear" w:color="auto" w:fill="EDEDED"/>
        </w:rPr>
        <w:t>BRIDGE_BLACKDUCK_INSTALL_DIRECTORY</w:t>
      </w:r>
      <w:r>
        <w:rPr>
          <w:sz w:val="20"/>
        </w:rPr>
        <w:t>:</w:t>
      </w:r>
      <w:r>
        <w:rPr>
          <w:spacing w:val="-8"/>
          <w:sz w:val="20"/>
        </w:rPr>
        <w:t xml:space="preserve"> </w:t>
      </w:r>
      <w:r>
        <w:rPr>
          <w:sz w:val="20"/>
        </w:rPr>
        <w:t>Pass</w:t>
      </w:r>
      <w:r>
        <w:rPr>
          <w:spacing w:val="-7"/>
          <w:sz w:val="20"/>
        </w:rPr>
        <w:t xml:space="preserve"> </w:t>
      </w:r>
      <w:r>
        <w:rPr>
          <w:sz w:val="20"/>
        </w:rPr>
        <w:t>the</w:t>
      </w:r>
      <w:r>
        <w:rPr>
          <w:spacing w:val="-7"/>
          <w:sz w:val="20"/>
        </w:rPr>
        <w:t xml:space="preserve"> </w:t>
      </w:r>
      <w:r>
        <w:rPr>
          <w:sz w:val="20"/>
        </w:rPr>
        <w:t>directory</w:t>
      </w:r>
      <w:r>
        <w:rPr>
          <w:spacing w:val="-7"/>
          <w:sz w:val="20"/>
        </w:rPr>
        <w:t xml:space="preserve"> </w:t>
      </w:r>
      <w:r>
        <w:rPr>
          <w:sz w:val="20"/>
        </w:rPr>
        <w:t>path</w:t>
      </w:r>
      <w:r>
        <w:rPr>
          <w:spacing w:val="-7"/>
          <w:sz w:val="20"/>
        </w:rPr>
        <w:t xml:space="preserve"> </w:t>
      </w:r>
      <w:r>
        <w:rPr>
          <w:sz w:val="20"/>
        </w:rPr>
        <w:t>to</w:t>
      </w:r>
      <w:r>
        <w:rPr>
          <w:spacing w:val="-7"/>
          <w:sz w:val="20"/>
        </w:rPr>
        <w:t xml:space="preserve"> </w:t>
      </w:r>
      <w:r>
        <w:rPr>
          <w:sz w:val="20"/>
        </w:rPr>
        <w:t>install</w:t>
      </w:r>
      <w:r>
        <w:rPr>
          <w:spacing w:val="-7"/>
          <w:sz w:val="20"/>
        </w:rPr>
        <w:t xml:space="preserve"> </w:t>
      </w:r>
      <w:r>
        <w:rPr>
          <w:sz w:val="20"/>
        </w:rPr>
        <w:t>Black</w:t>
      </w:r>
      <w:r>
        <w:rPr>
          <w:spacing w:val="-7"/>
          <w:sz w:val="20"/>
        </w:rPr>
        <w:t xml:space="preserve"> </w:t>
      </w:r>
      <w:r>
        <w:rPr>
          <w:sz w:val="20"/>
        </w:rPr>
        <w:t>Duck</w:t>
      </w:r>
      <w:r>
        <w:rPr>
          <w:spacing w:val="-7"/>
          <w:sz w:val="20"/>
        </w:rPr>
        <w:t xml:space="preserve"> </w:t>
      </w:r>
      <w:r>
        <w:rPr>
          <w:sz w:val="20"/>
        </w:rPr>
        <w:t>on</w:t>
      </w:r>
      <w:r>
        <w:rPr>
          <w:spacing w:val="-8"/>
          <w:sz w:val="20"/>
        </w:rPr>
        <w:t xml:space="preserve"> </w:t>
      </w:r>
      <w:r>
        <w:rPr>
          <w:sz w:val="20"/>
        </w:rPr>
        <w:t>the</w:t>
      </w:r>
      <w:r>
        <w:rPr>
          <w:spacing w:val="-7"/>
          <w:sz w:val="20"/>
        </w:rPr>
        <w:t xml:space="preserve"> </w:t>
      </w:r>
      <w:r>
        <w:rPr>
          <w:spacing w:val="-3"/>
          <w:sz w:val="20"/>
        </w:rPr>
        <w:t>runner.</w:t>
      </w:r>
    </w:p>
    <w:p w14:paraId="70B7CF84" w14:textId="77777777" w:rsidR="00D64DB2" w:rsidRDefault="0022516B">
      <w:pPr>
        <w:pStyle w:val="ListParagraph"/>
        <w:numPr>
          <w:ilvl w:val="1"/>
          <w:numId w:val="2"/>
        </w:numPr>
        <w:tabs>
          <w:tab w:val="left" w:pos="700"/>
        </w:tabs>
        <w:spacing w:before="99"/>
        <w:rPr>
          <w:rFonts w:ascii="Courier New" w:hAnsi="Courier New"/>
          <w:sz w:val="16"/>
        </w:rPr>
      </w:pPr>
      <w:r>
        <w:rPr>
          <w:rFonts w:ascii="Courier New" w:hAnsi="Courier New"/>
          <w:sz w:val="16"/>
          <w:shd w:val="clear" w:color="auto" w:fill="EDEDED"/>
        </w:rPr>
        <w:t>BRIDGE_BLACKDUCK_SCAN_FAILURE_SEVERITIES</w:t>
      </w:r>
      <w:r>
        <w:rPr>
          <w:sz w:val="20"/>
        </w:rPr>
        <w:t>: Values are</w:t>
      </w:r>
      <w:r>
        <w:rPr>
          <w:spacing w:val="-11"/>
          <w:sz w:val="20"/>
        </w:rPr>
        <w:t xml:space="preserve"> </w:t>
      </w:r>
      <w:r>
        <w:rPr>
          <w:rFonts w:ascii="Courier New" w:hAnsi="Courier New"/>
          <w:sz w:val="16"/>
          <w:shd w:val="clear" w:color="auto" w:fill="EDEDED"/>
        </w:rPr>
        <w:t>ALL|NONE|BLOCKER|CRITICAL|MAJOR|MINOR|</w:t>
      </w:r>
    </w:p>
    <w:p w14:paraId="56A0EE31" w14:textId="77777777" w:rsidR="00D64DB2" w:rsidRDefault="00C46513">
      <w:pPr>
        <w:tabs>
          <w:tab w:val="left" w:pos="9066"/>
        </w:tabs>
        <w:spacing w:before="100"/>
        <w:ind w:left="700"/>
        <w:rPr>
          <w:sz w:val="20"/>
        </w:rPr>
      </w:pPr>
      <w:r>
        <w:rPr>
          <w:noProof/>
        </w:rPr>
        <mc:AlternateContent>
          <mc:Choice Requires="wps">
            <w:drawing>
              <wp:anchor distT="0" distB="0" distL="114300" distR="114300" simplePos="0" relativeHeight="246588416" behindDoc="1" locked="0" layoutInCell="1" allowOverlap="1" wp14:anchorId="5EE8AB9F" wp14:editId="26A1761B">
                <wp:simplePos x="0" y="0"/>
                <wp:positionH relativeFrom="page">
                  <wp:posOffset>6120130</wp:posOffset>
                </wp:positionH>
                <wp:positionV relativeFrom="paragraph">
                  <wp:posOffset>85090</wp:posOffset>
                </wp:positionV>
                <wp:extent cx="487680" cy="133985"/>
                <wp:effectExtent l="0" t="0" r="0" b="0"/>
                <wp:wrapNone/>
                <wp:docPr id="29778028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F6F1CB" w14:textId="77777777" w:rsidR="00D64DB2" w:rsidRDefault="0022516B">
                            <w:pPr>
                              <w:spacing w:before="22"/>
                              <w:ind w:right="-15"/>
                              <w:rPr>
                                <w:rFonts w:ascii="Courier New"/>
                                <w:sz w:val="16"/>
                              </w:rPr>
                            </w:pPr>
                            <w:r>
                              <w:rPr>
                                <w:rFonts w:ascii="Courier New"/>
                                <w:sz w:val="16"/>
                              </w:rPr>
                              <w:t>CRITICAL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8AB9F" id="Text Box 54" o:spid="_x0000_s1320" type="#_x0000_t202" style="position:absolute;left:0;text-align:left;margin-left:481.9pt;margin-top:6.7pt;width:38.4pt;height:10.55pt;z-index:-25672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" fillcolor="#ededed" stroked="f">
                <v:path arrowok="t"/>
                <v:textbox inset="0,0,0,0">
                  <w:txbxContent>
                    <w:p w14:paraId="39F6F1CB" w14:textId="77777777" w:rsidR="00D64DB2" w:rsidRDefault="0022516B">
                      <w:pPr>
                        <w:spacing w:before="22"/>
                        <w:ind w:right="-15"/>
                        <w:rPr>
                          <w:rFonts w:ascii="Courier New"/>
                          <w:sz w:val="16"/>
                        </w:rPr>
                      </w:pPr>
                      <w:r>
                        <w:rPr>
                          <w:rFonts w:ascii="Courier New"/>
                          <w:sz w:val="16"/>
                        </w:rPr>
                        <w:t>CRITICAL</w:t>
                      </w:r>
                    </w:p>
                  </w:txbxContent>
                </v:textbox>
                <w10:wrap anchorx="page"/>
              </v:shape>
            </w:pict>
          </mc:Fallback>
        </mc:AlternateContent>
      </w:r>
      <w:r>
        <w:rPr>
          <w:noProof/>
        </w:rPr>
        <mc:AlternateContent>
          <mc:Choice Requires="wps">
            <w:drawing>
              <wp:anchor distT="0" distB="0" distL="114300" distR="114300" simplePos="0" relativeHeight="246589440" behindDoc="1" locked="0" layoutInCell="1" allowOverlap="1" wp14:anchorId="4D2572AC" wp14:editId="1B3CA0F5">
                <wp:simplePos x="0" y="0"/>
                <wp:positionH relativeFrom="page">
                  <wp:posOffset>5637530</wp:posOffset>
                </wp:positionH>
                <wp:positionV relativeFrom="paragraph">
                  <wp:posOffset>85090</wp:posOffset>
                </wp:positionV>
                <wp:extent cx="426720" cy="133985"/>
                <wp:effectExtent l="0" t="0" r="0" b="0"/>
                <wp:wrapNone/>
                <wp:docPr id="104529961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904EAB" w14:textId="77777777" w:rsidR="00D64DB2" w:rsidRDefault="0022516B">
                            <w:pPr>
                              <w:spacing w:line="206" w:lineRule="exact"/>
                              <w:ind w:left="-1" w:right="-44"/>
                              <w:rPr>
                                <w:sz w:val="20"/>
                              </w:rPr>
                            </w:pPr>
                            <w:r>
                              <w:rPr>
                                <w:rFonts w:ascii="Courier New"/>
                                <w:sz w:val="16"/>
                              </w:rPr>
                              <w:t>BLOCKER</w:t>
                            </w:r>
                            <w:r>
                              <w:rPr>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572AC" id="Text Box 53" o:spid="_x0000_s1321" type="#_x0000_t202" style="position:absolute;left:0;text-align:left;margin-left:443.9pt;margin-top:6.7pt;width:33.6pt;height:10.55pt;z-index:-25672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" fillcolor="#ededed" stroked="f">
                <v:path arrowok="t"/>
                <v:textbox inset="0,0,0,0">
                  <w:txbxContent>
                    <w:p w14:paraId="08904EAB" w14:textId="77777777" w:rsidR="00D64DB2" w:rsidRDefault="0022516B">
                      <w:pPr>
                        <w:spacing w:line="206" w:lineRule="exact"/>
                        <w:ind w:left="-1" w:right="-44"/>
                        <w:rPr>
                          <w:sz w:val="20"/>
                        </w:rPr>
                      </w:pPr>
                      <w:r>
                        <w:rPr>
                          <w:rFonts w:ascii="Courier New"/>
                          <w:sz w:val="16"/>
                        </w:rPr>
                        <w:t>BLOCKER</w:t>
                      </w:r>
                      <w:r>
                        <w:rPr>
                          <w:sz w:val="20"/>
                        </w:rPr>
                        <w:t>,</w:t>
                      </w:r>
                    </w:p>
                  </w:txbxContent>
                </v:textbox>
                <w10:wrap anchorx="page"/>
              </v:shape>
            </w:pict>
          </mc:Fallback>
        </mc:AlternateContent>
      </w:r>
      <w:r w:rsidR="00350945">
        <w:rPr>
          <w:rFonts w:ascii="Courier New"/>
          <w:sz w:val="16"/>
          <w:shd w:val="clear" w:color="auto" w:fill="EDEDED"/>
        </w:rPr>
        <w:t>OK|TRIVIAL|UNSPECIFIED</w:t>
      </w:r>
      <w:r w:rsidR="00350945">
        <w:rPr>
          <w:sz w:val="20"/>
        </w:rPr>
        <w:t>.</w:t>
      </w:r>
      <w:r w:rsidR="00350945">
        <w:rPr>
          <w:spacing w:val="-9"/>
          <w:sz w:val="20"/>
        </w:rPr>
        <w:t xml:space="preserve"> </w:t>
      </w:r>
      <w:r w:rsidR="00350945">
        <w:rPr>
          <w:sz w:val="20"/>
        </w:rPr>
        <w:t>Single</w:t>
      </w:r>
      <w:r w:rsidR="00350945">
        <w:rPr>
          <w:spacing w:val="-9"/>
          <w:sz w:val="20"/>
        </w:rPr>
        <w:t xml:space="preserve"> </w:t>
      </w:r>
      <w:r w:rsidR="00350945">
        <w:rPr>
          <w:sz w:val="20"/>
        </w:rPr>
        <w:t>parameter</w:t>
      </w:r>
      <w:r w:rsidR="00350945">
        <w:rPr>
          <w:spacing w:val="-9"/>
          <w:sz w:val="20"/>
        </w:rPr>
        <w:t xml:space="preserve"> </w:t>
      </w:r>
      <w:r w:rsidR="00350945">
        <w:rPr>
          <w:sz w:val="20"/>
        </w:rPr>
        <w:t>as</w:t>
      </w:r>
      <w:r w:rsidR="00350945">
        <w:rPr>
          <w:spacing w:val="-9"/>
          <w:sz w:val="20"/>
        </w:rPr>
        <w:t xml:space="preserve"> </w:t>
      </w:r>
      <w:r w:rsidR="00350945">
        <w:rPr>
          <w:rFonts w:ascii="Courier New"/>
          <w:sz w:val="16"/>
          <w:shd w:val="clear" w:color="auto" w:fill="EDEDED"/>
        </w:rPr>
        <w:t>ALL</w:t>
      </w:r>
      <w:r w:rsidR="00350945">
        <w:rPr>
          <w:rFonts w:ascii="Courier New"/>
          <w:spacing w:val="-56"/>
          <w:sz w:val="16"/>
        </w:rPr>
        <w:t xml:space="preserve"> </w:t>
      </w:r>
      <w:r w:rsidR="00350945">
        <w:rPr>
          <w:sz w:val="20"/>
        </w:rPr>
        <w:t>and</w:t>
      </w:r>
      <w:r w:rsidR="00350945">
        <w:rPr>
          <w:spacing w:val="-8"/>
          <w:sz w:val="20"/>
        </w:rPr>
        <w:t xml:space="preserve"> </w:t>
      </w:r>
      <w:r w:rsidR="00350945">
        <w:rPr>
          <w:sz w:val="20"/>
        </w:rPr>
        <w:t>multiple</w:t>
      </w:r>
      <w:r w:rsidR="00350945">
        <w:rPr>
          <w:spacing w:val="-9"/>
          <w:sz w:val="20"/>
        </w:rPr>
        <w:t xml:space="preserve"> </w:t>
      </w:r>
      <w:r w:rsidR="00350945">
        <w:rPr>
          <w:sz w:val="20"/>
        </w:rPr>
        <w:t>parameters</w:t>
      </w:r>
      <w:r w:rsidR="00350945">
        <w:rPr>
          <w:spacing w:val="-9"/>
          <w:sz w:val="20"/>
        </w:rPr>
        <w:t xml:space="preserve"> </w:t>
      </w:r>
      <w:r w:rsidR="00350945">
        <w:rPr>
          <w:sz w:val="20"/>
        </w:rPr>
        <w:t>as</w:t>
      </w:r>
      <w:r w:rsidR="00350945">
        <w:rPr>
          <w:sz w:val="20"/>
        </w:rPr>
        <w:tab/>
        <w:t>,</w:t>
      </w:r>
    </w:p>
    <w:p w14:paraId="76DEB5B9" w14:textId="77777777" w:rsidR="00D64DB2" w:rsidRDefault="0022516B">
      <w:pPr>
        <w:spacing w:before="100"/>
        <w:ind w:left="700"/>
        <w:rPr>
          <w:sz w:val="20"/>
        </w:rPr>
      </w:pPr>
      <w:r>
        <w:rPr>
          <w:rFonts w:ascii="Courier New"/>
          <w:sz w:val="16"/>
          <w:shd w:val="clear" w:color="auto" w:fill="EDEDED"/>
        </w:rPr>
        <w:t>TRIVIAL</w:t>
      </w:r>
      <w:r>
        <w:rPr>
          <w:sz w:val="20"/>
        </w:rPr>
        <w:t>.</w:t>
      </w:r>
    </w:p>
    <w:p w14:paraId="58EE77EF" w14:textId="77777777" w:rsidR="00D64DB2" w:rsidRDefault="0022516B">
      <w:pPr>
        <w:pStyle w:val="ListParagraph"/>
        <w:numPr>
          <w:ilvl w:val="1"/>
          <w:numId w:val="2"/>
        </w:numPr>
        <w:tabs>
          <w:tab w:val="left" w:pos="700"/>
        </w:tabs>
        <w:spacing w:before="100" w:line="340" w:lineRule="auto"/>
        <w:ind w:right="343"/>
        <w:rPr>
          <w:sz w:val="20"/>
        </w:rPr>
      </w:pPr>
      <w:r>
        <w:rPr>
          <w:rFonts w:ascii="Courier New" w:hAnsi="Courier New"/>
          <w:sz w:val="16"/>
          <w:shd w:val="clear" w:color="auto" w:fill="EDEDED"/>
        </w:rPr>
        <w:t>BRIDGE_BLACKDUCK_AUTOMATION_PRCOMMENT</w:t>
      </w:r>
      <w:r>
        <w:rPr>
          <w:sz w:val="20"/>
        </w:rPr>
        <w:t>:</w:t>
      </w:r>
      <w:r>
        <w:rPr>
          <w:spacing w:val="-8"/>
          <w:sz w:val="20"/>
        </w:rPr>
        <w:t xml:space="preserve"> </w:t>
      </w:r>
      <w:r>
        <w:rPr>
          <w:sz w:val="20"/>
        </w:rPr>
        <w:t>Set</w:t>
      </w:r>
      <w:r>
        <w:rPr>
          <w:spacing w:val="-8"/>
          <w:sz w:val="20"/>
        </w:rPr>
        <w:t xml:space="preserve"> </w:t>
      </w:r>
      <w:r>
        <w:rPr>
          <w:rFonts w:ascii="Courier New" w:hAnsi="Courier New"/>
          <w:sz w:val="16"/>
          <w:shd w:val="clear" w:color="auto" w:fill="EDEDED"/>
        </w:rPr>
        <w:t>true</w:t>
      </w:r>
      <w:r>
        <w:rPr>
          <w:rFonts w:ascii="Courier New" w:hAnsi="Courier New"/>
          <w:spacing w:val="-54"/>
          <w:sz w:val="16"/>
        </w:rPr>
        <w:t xml:space="preserve"> </w:t>
      </w:r>
      <w:r>
        <w:rPr>
          <w:sz w:val="20"/>
        </w:rPr>
        <w:t>to</w:t>
      </w:r>
      <w:r>
        <w:rPr>
          <w:spacing w:val="-8"/>
          <w:sz w:val="20"/>
        </w:rPr>
        <w:t xml:space="preserve"> </w:t>
      </w:r>
      <w:r>
        <w:rPr>
          <w:sz w:val="20"/>
        </w:rPr>
        <w:t>enable</w:t>
      </w:r>
      <w:r>
        <w:rPr>
          <w:spacing w:val="-8"/>
          <w:sz w:val="20"/>
        </w:rPr>
        <w:t xml:space="preserve"> </w:t>
      </w:r>
      <w:r>
        <w:rPr>
          <w:sz w:val="20"/>
        </w:rPr>
        <w:t>feedback</w:t>
      </w:r>
      <w:r>
        <w:rPr>
          <w:spacing w:val="-8"/>
          <w:sz w:val="20"/>
        </w:rPr>
        <w:t xml:space="preserve"> </w:t>
      </w:r>
      <w:r>
        <w:rPr>
          <w:sz w:val="20"/>
        </w:rPr>
        <w:t>from</w:t>
      </w:r>
      <w:r>
        <w:rPr>
          <w:spacing w:val="-8"/>
          <w:sz w:val="20"/>
        </w:rPr>
        <w:t xml:space="preserve"> </w:t>
      </w:r>
      <w:r>
        <w:rPr>
          <w:sz w:val="20"/>
        </w:rPr>
        <w:t>Black</w:t>
      </w:r>
      <w:r>
        <w:rPr>
          <w:spacing w:val="-8"/>
          <w:sz w:val="20"/>
        </w:rPr>
        <w:t xml:space="preserve"> </w:t>
      </w:r>
      <w:r>
        <w:rPr>
          <w:sz w:val="20"/>
        </w:rPr>
        <w:t>Duck</w:t>
      </w:r>
      <w:r>
        <w:rPr>
          <w:spacing w:val="-8"/>
          <w:sz w:val="20"/>
        </w:rPr>
        <w:t xml:space="preserve"> </w:t>
      </w:r>
      <w:r>
        <w:rPr>
          <w:sz w:val="20"/>
        </w:rPr>
        <w:t>testing</w:t>
      </w:r>
      <w:r>
        <w:rPr>
          <w:spacing w:val="-8"/>
          <w:sz w:val="20"/>
        </w:rPr>
        <w:t xml:space="preserve"> </w:t>
      </w:r>
      <w:r>
        <w:rPr>
          <w:sz w:val="20"/>
        </w:rPr>
        <w:t>as pull request</w:t>
      </w:r>
      <w:r>
        <w:rPr>
          <w:spacing w:val="-3"/>
          <w:sz w:val="20"/>
        </w:rPr>
        <w:t xml:space="preserve"> </w:t>
      </w:r>
      <w:r>
        <w:rPr>
          <w:sz w:val="20"/>
        </w:rPr>
        <w:t>comment.</w:t>
      </w:r>
    </w:p>
    <w:p w14:paraId="4F7C043C" w14:textId="77777777" w:rsidR="00D64DB2" w:rsidRDefault="0022516B">
      <w:pPr>
        <w:pStyle w:val="ListParagraph"/>
        <w:numPr>
          <w:ilvl w:val="1"/>
          <w:numId w:val="2"/>
        </w:numPr>
        <w:tabs>
          <w:tab w:val="left" w:pos="700"/>
        </w:tabs>
        <w:spacing w:line="238" w:lineRule="exact"/>
        <w:rPr>
          <w:sz w:val="20"/>
        </w:rPr>
      </w:pPr>
      <w:r>
        <w:rPr>
          <w:rFonts w:ascii="Courier New" w:hAnsi="Courier New"/>
          <w:sz w:val="16"/>
          <w:shd w:val="clear" w:color="auto" w:fill="EDEDED"/>
        </w:rPr>
        <w:t>BRIDGE_BLACKDUCK_AUTOMATION_FIXPR</w:t>
      </w:r>
      <w:r>
        <w:rPr>
          <w:sz w:val="20"/>
        </w:rPr>
        <w:t>:</w:t>
      </w:r>
      <w:r>
        <w:rPr>
          <w:spacing w:val="-5"/>
          <w:sz w:val="20"/>
        </w:rPr>
        <w:t xml:space="preserve"> </w:t>
      </w:r>
      <w:r>
        <w:rPr>
          <w:sz w:val="20"/>
        </w:rPr>
        <w:t>Set</w:t>
      </w:r>
      <w:r>
        <w:rPr>
          <w:spacing w:val="-4"/>
          <w:sz w:val="20"/>
        </w:rPr>
        <w:t xml:space="preserve"> </w:t>
      </w:r>
      <w:r>
        <w:rPr>
          <w:rFonts w:ascii="Courier New" w:hAnsi="Courier New"/>
          <w:sz w:val="16"/>
          <w:shd w:val="clear" w:color="auto" w:fill="EDEDED"/>
        </w:rPr>
        <w:t>true</w:t>
      </w:r>
      <w:r>
        <w:rPr>
          <w:rFonts w:ascii="Courier New" w:hAnsi="Courier New"/>
          <w:spacing w:val="-50"/>
          <w:sz w:val="16"/>
        </w:rPr>
        <w:t xml:space="preserve"> </w:t>
      </w:r>
      <w:r>
        <w:rPr>
          <w:sz w:val="20"/>
        </w:rPr>
        <w:t>to</w:t>
      </w:r>
      <w:r>
        <w:rPr>
          <w:spacing w:val="-4"/>
          <w:sz w:val="20"/>
        </w:rPr>
        <w:t xml:space="preserve"> </w:t>
      </w:r>
      <w:r>
        <w:rPr>
          <w:sz w:val="20"/>
        </w:rPr>
        <w:t>enable</w:t>
      </w:r>
      <w:r>
        <w:rPr>
          <w:spacing w:val="-4"/>
          <w:sz w:val="20"/>
        </w:rPr>
        <w:t xml:space="preserve"> </w:t>
      </w:r>
      <w:r>
        <w:rPr>
          <w:sz w:val="20"/>
        </w:rPr>
        <w:t>automatc</w:t>
      </w:r>
      <w:r>
        <w:rPr>
          <w:spacing w:val="-4"/>
          <w:sz w:val="20"/>
        </w:rPr>
        <w:t xml:space="preserve"> </w:t>
      </w:r>
      <w:r>
        <w:rPr>
          <w:sz w:val="20"/>
        </w:rPr>
        <w:t>fix</w:t>
      </w:r>
      <w:r>
        <w:rPr>
          <w:spacing w:val="-4"/>
          <w:sz w:val="20"/>
        </w:rPr>
        <w:t xml:space="preserve"> </w:t>
      </w:r>
      <w:r>
        <w:rPr>
          <w:sz w:val="20"/>
        </w:rPr>
        <w:t>pull</w:t>
      </w:r>
      <w:r>
        <w:rPr>
          <w:spacing w:val="-4"/>
          <w:sz w:val="20"/>
        </w:rPr>
        <w:t xml:space="preserve"> </w:t>
      </w:r>
      <w:r>
        <w:rPr>
          <w:sz w:val="20"/>
        </w:rPr>
        <w:t>request</w:t>
      </w:r>
      <w:r>
        <w:rPr>
          <w:spacing w:val="-4"/>
          <w:sz w:val="20"/>
        </w:rPr>
        <w:t xml:space="preserve"> </w:t>
      </w:r>
      <w:r>
        <w:rPr>
          <w:sz w:val="20"/>
        </w:rPr>
        <w:t>creation.</w:t>
      </w:r>
    </w:p>
    <w:p w14:paraId="63BB47AA" w14:textId="77777777" w:rsidR="00D64DB2" w:rsidRDefault="0022516B">
      <w:pPr>
        <w:pStyle w:val="ListParagraph"/>
        <w:numPr>
          <w:ilvl w:val="1"/>
          <w:numId w:val="2"/>
        </w:numPr>
        <w:tabs>
          <w:tab w:val="left" w:pos="700"/>
        </w:tabs>
        <w:spacing w:before="100" w:line="340" w:lineRule="auto"/>
        <w:ind w:right="271"/>
        <w:rPr>
          <w:sz w:val="20"/>
        </w:rPr>
      </w:pPr>
      <w:r>
        <w:rPr>
          <w:rFonts w:ascii="Courier New" w:hAnsi="Courier New"/>
          <w:sz w:val="16"/>
          <w:shd w:val="clear" w:color="auto" w:fill="EDEDED"/>
        </w:rPr>
        <w:t>BRIDGE_GITLAB_USER_TOKEN</w:t>
      </w:r>
      <w:r>
        <w:rPr>
          <w:sz w:val="20"/>
        </w:rPr>
        <w:t>:</w:t>
      </w:r>
      <w:r>
        <w:rPr>
          <w:spacing w:val="-8"/>
          <w:sz w:val="20"/>
        </w:rPr>
        <w:t xml:space="preserve"> </w:t>
      </w:r>
      <w:r>
        <w:rPr>
          <w:sz w:val="20"/>
        </w:rPr>
        <w:t>It</w:t>
      </w:r>
      <w:r>
        <w:rPr>
          <w:spacing w:val="-8"/>
          <w:sz w:val="20"/>
        </w:rPr>
        <w:t xml:space="preserve"> </w:t>
      </w:r>
      <w:r>
        <w:rPr>
          <w:sz w:val="20"/>
        </w:rPr>
        <w:t>is</w:t>
      </w:r>
      <w:r>
        <w:rPr>
          <w:spacing w:val="-8"/>
          <w:sz w:val="20"/>
        </w:rPr>
        <w:t xml:space="preserve"> </w:t>
      </w:r>
      <w:r>
        <w:rPr>
          <w:sz w:val="20"/>
        </w:rPr>
        <w:t>mandatory</w:t>
      </w:r>
      <w:r>
        <w:rPr>
          <w:spacing w:val="-8"/>
          <w:sz w:val="20"/>
        </w:rPr>
        <w:t xml:space="preserve"> </w:t>
      </w:r>
      <w:r>
        <w:rPr>
          <w:sz w:val="20"/>
        </w:rPr>
        <w:t>when</w:t>
      </w:r>
      <w:r>
        <w:rPr>
          <w:spacing w:val="-8"/>
          <w:sz w:val="20"/>
        </w:rPr>
        <w:t xml:space="preserve"> </w:t>
      </w:r>
      <w:r>
        <w:rPr>
          <w:rFonts w:ascii="Courier New" w:hAnsi="Courier New"/>
          <w:sz w:val="16"/>
          <w:shd w:val="clear" w:color="auto" w:fill="EDEDED"/>
        </w:rPr>
        <w:t>BRIDGE_BLACKDUCK_AUTOMATION_PRCOMMENT</w:t>
      </w:r>
      <w:r>
        <w:rPr>
          <w:rFonts w:ascii="Courier New" w:hAnsi="Courier New"/>
          <w:spacing w:val="-54"/>
          <w:sz w:val="16"/>
        </w:rPr>
        <w:t xml:space="preserve"> </w:t>
      </w:r>
      <w:r>
        <w:rPr>
          <w:sz w:val="20"/>
        </w:rPr>
        <w:t>is</w:t>
      </w:r>
      <w:r>
        <w:rPr>
          <w:spacing w:val="-8"/>
          <w:sz w:val="20"/>
        </w:rPr>
        <w:t xml:space="preserve"> </w:t>
      </w:r>
      <w:r>
        <w:rPr>
          <w:sz w:val="20"/>
        </w:rPr>
        <w:t>set</w:t>
      </w:r>
      <w:r>
        <w:rPr>
          <w:spacing w:val="-8"/>
          <w:sz w:val="20"/>
        </w:rPr>
        <w:t xml:space="preserve"> </w:t>
      </w:r>
      <w:r>
        <w:rPr>
          <w:sz w:val="20"/>
        </w:rPr>
        <w:t>to</w:t>
      </w:r>
      <w:r>
        <w:rPr>
          <w:sz w:val="20"/>
          <w:shd w:val="clear" w:color="auto" w:fill="EDEDED"/>
        </w:rPr>
        <w:t xml:space="preserve"> </w:t>
      </w:r>
      <w:r>
        <w:rPr>
          <w:rFonts w:ascii="Courier New" w:hAnsi="Courier New"/>
          <w:sz w:val="16"/>
          <w:shd w:val="clear" w:color="auto" w:fill="EDEDED"/>
        </w:rPr>
        <w:t>true</w:t>
      </w:r>
      <w:r>
        <w:rPr>
          <w:sz w:val="20"/>
        </w:rPr>
        <w:t>,</w:t>
      </w:r>
      <w:r>
        <w:rPr>
          <w:spacing w:val="-7"/>
          <w:sz w:val="20"/>
        </w:rPr>
        <w:t xml:space="preserve"> </w:t>
      </w:r>
      <w:r>
        <w:rPr>
          <w:sz w:val="20"/>
        </w:rPr>
        <w:t>or</w:t>
      </w:r>
      <w:r>
        <w:rPr>
          <w:spacing w:val="-6"/>
          <w:sz w:val="20"/>
        </w:rPr>
        <w:t xml:space="preserve"> </w:t>
      </w:r>
      <w:r>
        <w:rPr>
          <w:sz w:val="20"/>
        </w:rPr>
        <w:t>when</w:t>
      </w:r>
      <w:r>
        <w:rPr>
          <w:spacing w:val="-7"/>
          <w:sz w:val="20"/>
        </w:rPr>
        <w:t xml:space="preserve"> </w:t>
      </w:r>
      <w:r>
        <w:rPr>
          <w:rFonts w:ascii="Courier New" w:hAnsi="Courier New"/>
          <w:sz w:val="16"/>
          <w:shd w:val="clear" w:color="auto" w:fill="EDEDED"/>
        </w:rPr>
        <w:t>BRIDGE_BLACKDUCK_AUTOMATION_FIXPR</w:t>
      </w:r>
      <w:r>
        <w:rPr>
          <w:rFonts w:ascii="Courier New" w:hAnsi="Courier New"/>
          <w:spacing w:val="-53"/>
          <w:sz w:val="16"/>
        </w:rPr>
        <w:t xml:space="preserve"> </w:t>
      </w:r>
      <w:r>
        <w:rPr>
          <w:sz w:val="20"/>
        </w:rPr>
        <w:t>is</w:t>
      </w:r>
      <w:r>
        <w:rPr>
          <w:spacing w:val="-7"/>
          <w:sz w:val="20"/>
        </w:rPr>
        <w:t xml:space="preserve"> </w:t>
      </w:r>
      <w:r>
        <w:rPr>
          <w:sz w:val="20"/>
        </w:rPr>
        <w:t>set</w:t>
      </w:r>
      <w:r>
        <w:rPr>
          <w:spacing w:val="-6"/>
          <w:sz w:val="20"/>
        </w:rPr>
        <w:t xml:space="preserve"> </w:t>
      </w:r>
      <w:r>
        <w:rPr>
          <w:sz w:val="20"/>
        </w:rPr>
        <w:t>to</w:t>
      </w:r>
      <w:r>
        <w:rPr>
          <w:spacing w:val="-7"/>
          <w:sz w:val="20"/>
        </w:rPr>
        <w:t xml:space="preserve"> </w:t>
      </w:r>
      <w:r>
        <w:rPr>
          <w:rFonts w:ascii="Courier New" w:hAnsi="Courier New"/>
          <w:sz w:val="16"/>
          <w:shd w:val="clear" w:color="auto" w:fill="EDEDED"/>
        </w:rPr>
        <w:t>true</w:t>
      </w:r>
      <w:r>
        <w:rPr>
          <w:sz w:val="20"/>
        </w:rPr>
        <w:t>.</w:t>
      </w:r>
      <w:r>
        <w:rPr>
          <w:spacing w:val="-6"/>
          <w:sz w:val="20"/>
        </w:rPr>
        <w:t xml:space="preserve"> </w:t>
      </w:r>
      <w:r>
        <w:rPr>
          <w:sz w:val="20"/>
        </w:rPr>
        <w:t>Generate</w:t>
      </w:r>
      <w:r>
        <w:rPr>
          <w:spacing w:val="-7"/>
          <w:sz w:val="20"/>
        </w:rPr>
        <w:t xml:space="preserve"> </w:t>
      </w:r>
      <w:r>
        <w:rPr>
          <w:sz w:val="20"/>
        </w:rPr>
        <w:t>Personal</w:t>
      </w:r>
      <w:r>
        <w:rPr>
          <w:spacing w:val="-6"/>
          <w:sz w:val="20"/>
        </w:rPr>
        <w:t xml:space="preserve"> </w:t>
      </w:r>
      <w:r>
        <w:rPr>
          <w:sz w:val="20"/>
        </w:rPr>
        <w:t>Access</w:t>
      </w:r>
      <w:r>
        <w:rPr>
          <w:spacing w:val="-7"/>
          <w:sz w:val="20"/>
        </w:rPr>
        <w:t xml:space="preserve"> </w:t>
      </w:r>
      <w:r>
        <w:rPr>
          <w:spacing w:val="-3"/>
          <w:sz w:val="20"/>
        </w:rPr>
        <w:t xml:space="preserve">Token </w:t>
      </w:r>
      <w:r>
        <w:rPr>
          <w:spacing w:val="-6"/>
          <w:sz w:val="20"/>
        </w:rPr>
        <w:t xml:space="preserve">(PAT) </w:t>
      </w:r>
      <w:r>
        <w:rPr>
          <w:sz w:val="20"/>
        </w:rPr>
        <w:t xml:space="preserve">from GitLab and store it as secret variable or store and fetch it from vault. The </w:t>
      </w:r>
      <w:r>
        <w:rPr>
          <w:spacing w:val="-9"/>
          <w:sz w:val="20"/>
        </w:rPr>
        <w:t xml:space="preserve">PAT </w:t>
      </w:r>
      <w:r>
        <w:rPr>
          <w:sz w:val="20"/>
        </w:rPr>
        <w:t>must have</w:t>
      </w:r>
      <w:r>
        <w:rPr>
          <w:spacing w:val="-8"/>
          <w:sz w:val="20"/>
        </w:rPr>
        <w:t xml:space="preserve"> </w:t>
      </w:r>
      <w:r>
        <w:rPr>
          <w:sz w:val="20"/>
        </w:rPr>
        <w:t>api</w:t>
      </w:r>
      <w:r>
        <w:rPr>
          <w:spacing w:val="-8"/>
          <w:sz w:val="20"/>
        </w:rPr>
        <w:t xml:space="preserve"> </w:t>
      </w:r>
      <w:r>
        <w:rPr>
          <w:sz w:val="20"/>
        </w:rPr>
        <w:t>scope.</w:t>
      </w:r>
      <w:r>
        <w:rPr>
          <w:spacing w:val="-7"/>
          <w:sz w:val="20"/>
        </w:rPr>
        <w:t xml:space="preserve"> </w:t>
      </w:r>
      <w:r>
        <w:rPr>
          <w:sz w:val="20"/>
        </w:rPr>
        <w:t>For</w:t>
      </w:r>
      <w:r>
        <w:rPr>
          <w:spacing w:val="-8"/>
          <w:sz w:val="20"/>
        </w:rPr>
        <w:t xml:space="preserve"> </w:t>
      </w:r>
      <w:r>
        <w:rPr>
          <w:sz w:val="20"/>
        </w:rPr>
        <w:t>more</w:t>
      </w:r>
      <w:r>
        <w:rPr>
          <w:spacing w:val="-7"/>
          <w:sz w:val="20"/>
        </w:rPr>
        <w:t xml:space="preserve"> </w:t>
      </w:r>
      <w:r>
        <w:rPr>
          <w:sz w:val="20"/>
        </w:rPr>
        <w:t>info,</w:t>
      </w:r>
      <w:r>
        <w:rPr>
          <w:spacing w:val="-8"/>
          <w:sz w:val="20"/>
        </w:rPr>
        <w:t xml:space="preserve"> </w:t>
      </w:r>
      <w:r>
        <w:rPr>
          <w:sz w:val="20"/>
        </w:rPr>
        <w:t>see</w:t>
      </w:r>
      <w:r>
        <w:rPr>
          <w:spacing w:val="-7"/>
          <w:sz w:val="20"/>
        </w:rPr>
        <w:t xml:space="preserve"> </w:t>
      </w:r>
      <w:r>
        <w:rPr>
          <w:sz w:val="20"/>
        </w:rPr>
        <w:t>-</w:t>
      </w:r>
      <w:r>
        <w:rPr>
          <w:spacing w:val="-8"/>
          <w:sz w:val="20"/>
        </w:rPr>
        <w:t xml:space="preserve"> </w:t>
      </w:r>
      <w:hyperlink r:id="rId31">
        <w:r>
          <w:rPr>
            <w:color w:val="337AB7"/>
            <w:sz w:val="20"/>
          </w:rPr>
          <w:t>https://docs.gitlab.com/ee/ci/secrets/index.html</w:t>
        </w:r>
      </w:hyperlink>
      <w:r>
        <w:rPr>
          <w:sz w:val="20"/>
        </w:rPr>
        <w:t>"</w:t>
      </w:r>
    </w:p>
    <w:p w14:paraId="22B924BE" w14:textId="77777777" w:rsidR="00D64DB2" w:rsidRDefault="00C46513">
      <w:pPr>
        <w:pStyle w:val="BodyText"/>
        <w:spacing w:before="4"/>
        <w:rPr>
          <w:sz w:val="15"/>
        </w:rPr>
      </w:pPr>
      <w:r>
        <w:rPr>
          <w:noProof/>
        </w:rPr>
        <mc:AlternateContent>
          <mc:Choice Requires="wpg">
            <w:drawing>
              <wp:anchor distT="0" distB="0" distL="0" distR="0" simplePos="0" relativeHeight="251852800" behindDoc="1" locked="0" layoutInCell="1" allowOverlap="1" wp14:anchorId="79694435" wp14:editId="7FF7A4DA">
                <wp:simplePos x="0" y="0"/>
                <wp:positionH relativeFrom="page">
                  <wp:posOffset>923925</wp:posOffset>
                </wp:positionH>
                <wp:positionV relativeFrom="paragraph">
                  <wp:posOffset>141605</wp:posOffset>
                </wp:positionV>
                <wp:extent cx="5924550" cy="1485900"/>
                <wp:effectExtent l="0" t="0" r="0" b="0"/>
                <wp:wrapTopAndBottom/>
                <wp:docPr id="213589584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1485900"/>
                          <a:chOff x="1455" y="223"/>
                          <a:chExt cx="9330" cy="2340"/>
                        </a:xfrm>
                      </wpg:grpSpPr>
                      <wps:wsp>
                        <wps:cNvPr id="854741277" name="Freeform 50"/>
                        <wps:cNvSpPr>
                          <a:spLocks/>
                        </wps:cNvSpPr>
                        <wps:spPr bwMode="auto">
                          <a:xfrm>
                            <a:off x="1455" y="223"/>
                            <a:ext cx="9330" cy="2340"/>
                          </a:xfrm>
                          <a:custGeom>
                            <a:avLst/>
                            <a:gdLst>
                              <a:gd name="T0" fmla="+- 0 10635 1455"/>
                              <a:gd name="T1" fmla="*/ T0 w 9330"/>
                              <a:gd name="T2" fmla="+- 0 2563 223"/>
                              <a:gd name="T3" fmla="*/ 2563 h 2340"/>
                              <a:gd name="T4" fmla="+- 0 1605 1455"/>
                              <a:gd name="T5" fmla="*/ T4 w 9330"/>
                              <a:gd name="T6" fmla="+- 0 2563 223"/>
                              <a:gd name="T7" fmla="*/ 2563 h 2340"/>
                              <a:gd name="T8" fmla="+- 0 1547 1455"/>
                              <a:gd name="T9" fmla="*/ T8 w 9330"/>
                              <a:gd name="T10" fmla="+- 0 2551 223"/>
                              <a:gd name="T11" fmla="*/ 2551 h 2340"/>
                              <a:gd name="T12" fmla="+- 0 1499 1455"/>
                              <a:gd name="T13" fmla="*/ T12 w 9330"/>
                              <a:gd name="T14" fmla="+- 0 2519 223"/>
                              <a:gd name="T15" fmla="*/ 2519 h 2340"/>
                              <a:gd name="T16" fmla="+- 0 1467 1455"/>
                              <a:gd name="T17" fmla="*/ T16 w 9330"/>
                              <a:gd name="T18" fmla="+- 0 2471 223"/>
                              <a:gd name="T19" fmla="*/ 2471 h 2340"/>
                              <a:gd name="T20" fmla="+- 0 1455 1455"/>
                              <a:gd name="T21" fmla="*/ T20 w 9330"/>
                              <a:gd name="T22" fmla="+- 0 2413 223"/>
                              <a:gd name="T23" fmla="*/ 2413 h 2340"/>
                              <a:gd name="T24" fmla="+- 0 1455 1455"/>
                              <a:gd name="T25" fmla="*/ T24 w 9330"/>
                              <a:gd name="T26" fmla="+- 0 373 223"/>
                              <a:gd name="T27" fmla="*/ 373 h 2340"/>
                              <a:gd name="T28" fmla="+- 0 1467 1455"/>
                              <a:gd name="T29" fmla="*/ T28 w 9330"/>
                              <a:gd name="T30" fmla="+- 0 315 223"/>
                              <a:gd name="T31" fmla="*/ 315 h 2340"/>
                              <a:gd name="T32" fmla="+- 0 1499 1455"/>
                              <a:gd name="T33" fmla="*/ T32 w 9330"/>
                              <a:gd name="T34" fmla="+- 0 267 223"/>
                              <a:gd name="T35" fmla="*/ 267 h 2340"/>
                              <a:gd name="T36" fmla="+- 0 1547 1455"/>
                              <a:gd name="T37" fmla="*/ T36 w 9330"/>
                              <a:gd name="T38" fmla="+- 0 235 223"/>
                              <a:gd name="T39" fmla="*/ 235 h 2340"/>
                              <a:gd name="T40" fmla="+- 0 1605 1455"/>
                              <a:gd name="T41" fmla="*/ T40 w 9330"/>
                              <a:gd name="T42" fmla="+- 0 223 223"/>
                              <a:gd name="T43" fmla="*/ 223 h 2340"/>
                              <a:gd name="T44" fmla="+- 0 10635 1455"/>
                              <a:gd name="T45" fmla="*/ T44 w 9330"/>
                              <a:gd name="T46" fmla="+- 0 223 223"/>
                              <a:gd name="T47" fmla="*/ 223 h 2340"/>
                              <a:gd name="T48" fmla="+- 0 10693 1455"/>
                              <a:gd name="T49" fmla="*/ T48 w 9330"/>
                              <a:gd name="T50" fmla="+- 0 235 223"/>
                              <a:gd name="T51" fmla="*/ 235 h 2340"/>
                              <a:gd name="T52" fmla="+- 0 10741 1455"/>
                              <a:gd name="T53" fmla="*/ T52 w 9330"/>
                              <a:gd name="T54" fmla="+- 0 267 223"/>
                              <a:gd name="T55" fmla="*/ 267 h 2340"/>
                              <a:gd name="T56" fmla="+- 0 10773 1455"/>
                              <a:gd name="T57" fmla="*/ T56 w 9330"/>
                              <a:gd name="T58" fmla="+- 0 315 223"/>
                              <a:gd name="T59" fmla="*/ 315 h 2340"/>
                              <a:gd name="T60" fmla="+- 0 10785 1455"/>
                              <a:gd name="T61" fmla="*/ T60 w 9330"/>
                              <a:gd name="T62" fmla="+- 0 373 223"/>
                              <a:gd name="T63" fmla="*/ 373 h 2340"/>
                              <a:gd name="T64" fmla="+- 0 10785 1455"/>
                              <a:gd name="T65" fmla="*/ T64 w 9330"/>
                              <a:gd name="T66" fmla="+- 0 2413 223"/>
                              <a:gd name="T67" fmla="*/ 2413 h 2340"/>
                              <a:gd name="T68" fmla="+- 0 10773 1455"/>
                              <a:gd name="T69" fmla="*/ T68 w 9330"/>
                              <a:gd name="T70" fmla="+- 0 2471 223"/>
                              <a:gd name="T71" fmla="*/ 2471 h 2340"/>
                              <a:gd name="T72" fmla="+- 0 10741 1455"/>
                              <a:gd name="T73" fmla="*/ T72 w 9330"/>
                              <a:gd name="T74" fmla="+- 0 2519 223"/>
                              <a:gd name="T75" fmla="*/ 2519 h 2340"/>
                              <a:gd name="T76" fmla="+- 0 10693 1455"/>
                              <a:gd name="T77" fmla="*/ T76 w 9330"/>
                              <a:gd name="T78" fmla="+- 0 2551 223"/>
                              <a:gd name="T79" fmla="*/ 2551 h 2340"/>
                              <a:gd name="T80" fmla="+- 0 10635 1455"/>
                              <a:gd name="T81" fmla="*/ T80 w 9330"/>
                              <a:gd name="T82" fmla="+- 0 2563 223"/>
                              <a:gd name="T83" fmla="*/ 2563 h 23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2340">
                                <a:moveTo>
                                  <a:pt x="9180" y="2340"/>
                                </a:moveTo>
                                <a:lnTo>
                                  <a:pt x="150" y="2340"/>
                                </a:lnTo>
                                <a:lnTo>
                                  <a:pt x="92" y="2328"/>
                                </a:lnTo>
                                <a:lnTo>
                                  <a:pt x="44" y="2296"/>
                                </a:lnTo>
                                <a:lnTo>
                                  <a:pt x="12" y="2248"/>
                                </a:lnTo>
                                <a:lnTo>
                                  <a:pt x="0" y="2190"/>
                                </a:lnTo>
                                <a:lnTo>
                                  <a:pt x="0" y="150"/>
                                </a:lnTo>
                                <a:lnTo>
                                  <a:pt x="12" y="92"/>
                                </a:lnTo>
                                <a:lnTo>
                                  <a:pt x="44" y="44"/>
                                </a:lnTo>
                                <a:lnTo>
                                  <a:pt x="92" y="12"/>
                                </a:lnTo>
                                <a:lnTo>
                                  <a:pt x="150" y="0"/>
                                </a:lnTo>
                                <a:lnTo>
                                  <a:pt x="9180" y="0"/>
                                </a:lnTo>
                                <a:lnTo>
                                  <a:pt x="9238" y="12"/>
                                </a:lnTo>
                                <a:lnTo>
                                  <a:pt x="9286" y="44"/>
                                </a:lnTo>
                                <a:lnTo>
                                  <a:pt x="9318" y="92"/>
                                </a:lnTo>
                                <a:lnTo>
                                  <a:pt x="9330" y="150"/>
                                </a:lnTo>
                                <a:lnTo>
                                  <a:pt x="9330" y="2190"/>
                                </a:lnTo>
                                <a:lnTo>
                                  <a:pt x="9318" y="2248"/>
                                </a:lnTo>
                                <a:lnTo>
                                  <a:pt x="9286" y="2296"/>
                                </a:lnTo>
                                <a:lnTo>
                                  <a:pt x="9238" y="2328"/>
                                </a:lnTo>
                                <a:lnTo>
                                  <a:pt x="9180" y="234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5440730" name="Picture 5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334"/>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782427637" name="Text Box 52"/>
                        <wps:cNvSpPr txBox="1">
                          <a:spLocks/>
                        </wps:cNvSpPr>
                        <wps:spPr bwMode="auto">
                          <a:xfrm>
                            <a:off x="1455" y="223"/>
                            <a:ext cx="9330" cy="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0B44B" w14:textId="77777777" w:rsidR="00D64DB2" w:rsidRDefault="00D64DB2">
                              <w:pPr>
                                <w:rPr>
                                  <w:sz w:val="17"/>
                                </w:rPr>
                              </w:pPr>
                            </w:p>
                            <w:p w14:paraId="16716090" w14:textId="77777777" w:rsidR="00D64DB2" w:rsidRDefault="0022516B">
                              <w:pPr>
                                <w:spacing w:before="1"/>
                                <w:ind w:left="600"/>
                                <w:rPr>
                                  <w:b/>
                                  <w:sz w:val="20"/>
                                </w:rPr>
                              </w:pPr>
                              <w:r>
                                <w:rPr>
                                  <w:b/>
                                  <w:sz w:val="20"/>
                                </w:rPr>
                                <w:t>Note:</w:t>
                              </w:r>
                            </w:p>
                            <w:p w14:paraId="16923A73" w14:textId="77777777" w:rsidR="00D64DB2" w:rsidRDefault="0022516B">
                              <w:pPr>
                                <w:spacing w:before="100" w:line="340" w:lineRule="auto"/>
                                <w:ind w:left="600"/>
                                <w:rPr>
                                  <w:sz w:val="20"/>
                                </w:rPr>
                              </w:pPr>
                              <w:r>
                                <w:rPr>
                                  <w:b/>
                                  <w:sz w:val="20"/>
                                </w:rPr>
                                <w:t>About</w:t>
                              </w:r>
                              <w:r>
                                <w:rPr>
                                  <w:b/>
                                  <w:spacing w:val="-9"/>
                                  <w:sz w:val="20"/>
                                </w:rPr>
                                <w:t xml:space="preserve"> </w:t>
                              </w:r>
                              <w:r>
                                <w:rPr>
                                  <w:b/>
                                  <w:sz w:val="20"/>
                                </w:rPr>
                                <w:t>Detect</w:t>
                              </w:r>
                              <w:r>
                                <w:rPr>
                                  <w:b/>
                                  <w:spacing w:val="-8"/>
                                  <w:sz w:val="20"/>
                                </w:rPr>
                                <w:t xml:space="preserve"> </w:t>
                              </w:r>
                              <w:r>
                                <w:rPr>
                                  <w:b/>
                                  <w:sz w:val="20"/>
                                </w:rPr>
                                <w:t>command</w:t>
                              </w:r>
                              <w:r>
                                <w:rPr>
                                  <w:b/>
                                  <w:spacing w:val="-8"/>
                                  <w:sz w:val="20"/>
                                </w:rPr>
                                <w:t xml:space="preserve"> </w:t>
                              </w:r>
                              <w:r>
                                <w:rPr>
                                  <w:b/>
                                  <w:sz w:val="20"/>
                                </w:rPr>
                                <w:t>line</w:t>
                              </w:r>
                              <w:r>
                                <w:rPr>
                                  <w:b/>
                                  <w:spacing w:val="-8"/>
                                  <w:sz w:val="20"/>
                                </w:rPr>
                                <w:t xml:space="preserve"> </w:t>
                              </w:r>
                              <w:r>
                                <w:rPr>
                                  <w:b/>
                                  <w:sz w:val="20"/>
                                </w:rPr>
                                <w:t>parameters</w:t>
                              </w:r>
                              <w:r>
                                <w:rPr>
                                  <w:sz w:val="20"/>
                                </w:rPr>
                                <w:t>.</w:t>
                              </w:r>
                              <w:r>
                                <w:rPr>
                                  <w:spacing w:val="-9"/>
                                  <w:sz w:val="20"/>
                                </w:rPr>
                                <w:t xml:space="preserve"> </w:t>
                              </w:r>
                              <w:r>
                                <w:rPr>
                                  <w:sz w:val="20"/>
                                </w:rPr>
                                <w:t>Any</w:t>
                              </w:r>
                              <w:r>
                                <w:rPr>
                                  <w:spacing w:val="-8"/>
                                  <w:sz w:val="20"/>
                                </w:rPr>
                                <w:t xml:space="preserve"> </w:t>
                              </w:r>
                              <w:r>
                                <w:rPr>
                                  <w:sz w:val="20"/>
                                </w:rPr>
                                <w:t>command</w:t>
                              </w:r>
                              <w:r>
                                <w:rPr>
                                  <w:spacing w:val="-8"/>
                                  <w:sz w:val="20"/>
                                </w:rPr>
                                <w:t xml:space="preserve"> </w:t>
                              </w:r>
                              <w:r>
                                <w:rPr>
                                  <w:sz w:val="20"/>
                                </w:rPr>
                                <w:t>line</w:t>
                              </w:r>
                              <w:r>
                                <w:rPr>
                                  <w:spacing w:val="-8"/>
                                  <w:sz w:val="20"/>
                                </w:rPr>
                                <w:t xml:space="preserve"> </w:t>
                              </w:r>
                              <w:r>
                                <w:rPr>
                                  <w:sz w:val="20"/>
                                </w:rPr>
                                <w:t>parameters</w:t>
                              </w:r>
                              <w:r>
                                <w:rPr>
                                  <w:spacing w:val="-9"/>
                                  <w:sz w:val="20"/>
                                </w:rPr>
                                <w:t xml:space="preserve"> </w:t>
                              </w:r>
                              <w:r>
                                <w:rPr>
                                  <w:sz w:val="20"/>
                                </w:rPr>
                                <w:t>passed</w:t>
                              </w:r>
                              <w:r>
                                <w:rPr>
                                  <w:spacing w:val="-8"/>
                                  <w:sz w:val="20"/>
                                </w:rPr>
                                <w:t xml:space="preserve"> </w:t>
                              </w:r>
                              <w:r>
                                <w:rPr>
                                  <w:sz w:val="20"/>
                                </w:rPr>
                                <w:t>to</w:t>
                              </w:r>
                              <w:r>
                                <w:rPr>
                                  <w:spacing w:val="-8"/>
                                  <w:sz w:val="20"/>
                                </w:rPr>
                                <w:t xml:space="preserve"> </w:t>
                              </w:r>
                              <w:r>
                                <w:rPr>
                                  <w:sz w:val="20"/>
                                </w:rPr>
                                <w:t>detect</w:t>
                              </w:r>
                              <w:r>
                                <w:rPr>
                                  <w:spacing w:val="-8"/>
                                  <w:sz w:val="20"/>
                                </w:rPr>
                                <w:t xml:space="preserve"> </w:t>
                              </w:r>
                              <w:r>
                                <w:rPr>
                                  <w:sz w:val="20"/>
                                </w:rPr>
                                <w:t>can</w:t>
                              </w:r>
                              <w:r>
                                <w:rPr>
                                  <w:spacing w:val="-8"/>
                                  <w:sz w:val="20"/>
                                </w:rPr>
                                <w:t xml:space="preserve"> </w:t>
                              </w:r>
                              <w:r>
                                <w:rPr>
                                  <w:sz w:val="20"/>
                                </w:rPr>
                                <w:t>be passed</w:t>
                              </w:r>
                              <w:r>
                                <w:rPr>
                                  <w:spacing w:val="-12"/>
                                  <w:sz w:val="20"/>
                                </w:rPr>
                                <w:t xml:space="preserve"> </w:t>
                              </w:r>
                              <w:r>
                                <w:rPr>
                                  <w:sz w:val="20"/>
                                </w:rPr>
                                <w:t>through</w:t>
                              </w:r>
                              <w:r>
                                <w:rPr>
                                  <w:spacing w:val="-12"/>
                                  <w:sz w:val="20"/>
                                </w:rPr>
                                <w:t xml:space="preserve"> </w:t>
                              </w:r>
                              <w:r>
                                <w:rPr>
                                  <w:sz w:val="20"/>
                                </w:rPr>
                                <w:t>variables.</w:t>
                              </w:r>
                              <w:r>
                                <w:rPr>
                                  <w:spacing w:val="-11"/>
                                  <w:sz w:val="20"/>
                                </w:rPr>
                                <w:t xml:space="preserve"> </w:t>
                              </w:r>
                              <w:r>
                                <w:rPr>
                                  <w:sz w:val="20"/>
                                </w:rPr>
                                <w:t>This</w:t>
                              </w:r>
                              <w:r>
                                <w:rPr>
                                  <w:spacing w:val="-12"/>
                                  <w:sz w:val="20"/>
                                </w:rPr>
                                <w:t xml:space="preserve"> </w:t>
                              </w:r>
                              <w:r>
                                <w:rPr>
                                  <w:sz w:val="20"/>
                                </w:rPr>
                                <w:t>is</w:t>
                              </w:r>
                              <w:r>
                                <w:rPr>
                                  <w:spacing w:val="-11"/>
                                  <w:sz w:val="20"/>
                                </w:rPr>
                                <w:t xml:space="preserve"> </w:t>
                              </w:r>
                              <w:r>
                                <w:rPr>
                                  <w:sz w:val="20"/>
                                </w:rPr>
                                <w:t>a</w:t>
                              </w:r>
                              <w:r>
                                <w:rPr>
                                  <w:spacing w:val="-12"/>
                                  <w:sz w:val="20"/>
                                </w:rPr>
                                <w:t xml:space="preserve"> </w:t>
                              </w:r>
                              <w:r>
                                <w:rPr>
                                  <w:sz w:val="20"/>
                                </w:rPr>
                                <w:t>standard</w:t>
                              </w:r>
                              <w:r>
                                <w:rPr>
                                  <w:spacing w:val="-11"/>
                                  <w:sz w:val="20"/>
                                </w:rPr>
                                <w:t xml:space="preserve"> </w:t>
                              </w:r>
                              <w:r>
                                <w:rPr>
                                  <w:sz w:val="20"/>
                                </w:rPr>
                                <w:t>capability</w:t>
                              </w:r>
                              <w:r>
                                <w:rPr>
                                  <w:spacing w:val="-12"/>
                                  <w:sz w:val="20"/>
                                </w:rPr>
                                <w:t xml:space="preserve"> </w:t>
                              </w:r>
                              <w:r>
                                <w:rPr>
                                  <w:sz w:val="20"/>
                                </w:rPr>
                                <w:t>of</w:t>
                              </w:r>
                              <w:r>
                                <w:rPr>
                                  <w:spacing w:val="-11"/>
                                  <w:sz w:val="20"/>
                                </w:rPr>
                                <w:t xml:space="preserve"> </w:t>
                              </w:r>
                              <w:r>
                                <w:rPr>
                                  <w:sz w:val="20"/>
                                </w:rPr>
                                <w:t>Detect.</w:t>
                              </w:r>
                              <w:r>
                                <w:rPr>
                                  <w:spacing w:val="-12"/>
                                  <w:sz w:val="20"/>
                                </w:rPr>
                                <w:t xml:space="preserve"> </w:t>
                              </w:r>
                              <w:r>
                                <w:rPr>
                                  <w:sz w:val="20"/>
                                </w:rPr>
                                <w:t>For</w:t>
                              </w:r>
                              <w:r>
                                <w:rPr>
                                  <w:spacing w:val="-11"/>
                                  <w:sz w:val="20"/>
                                </w:rPr>
                                <w:t xml:space="preserve"> </w:t>
                              </w:r>
                              <w:r>
                                <w:rPr>
                                  <w:sz w:val="20"/>
                                </w:rPr>
                                <w:t>example,</w:t>
                              </w:r>
                              <w:r>
                                <w:rPr>
                                  <w:spacing w:val="-12"/>
                                  <w:sz w:val="20"/>
                                </w:rPr>
                                <w:t xml:space="preserve"> </w:t>
                              </w:r>
                              <w:r>
                                <w:rPr>
                                  <w:sz w:val="20"/>
                                </w:rPr>
                                <w:t>if</w:t>
                              </w:r>
                              <w:r>
                                <w:rPr>
                                  <w:spacing w:val="-11"/>
                                  <w:sz w:val="20"/>
                                </w:rPr>
                                <w:t xml:space="preserve"> </w:t>
                              </w:r>
                              <w:r>
                                <w:rPr>
                                  <w:sz w:val="20"/>
                                </w:rPr>
                                <w:t>you</w:t>
                              </w:r>
                              <w:r>
                                <w:rPr>
                                  <w:spacing w:val="-12"/>
                                  <w:sz w:val="20"/>
                                </w:rPr>
                                <w:t xml:space="preserve"> </w:t>
                              </w:r>
                              <w:r>
                                <w:rPr>
                                  <w:sz w:val="20"/>
                                </w:rPr>
                                <w:t>want</w:t>
                              </w:r>
                              <w:r>
                                <w:rPr>
                                  <w:spacing w:val="-11"/>
                                  <w:sz w:val="20"/>
                                </w:rPr>
                                <w:t xml:space="preserve"> </w:t>
                              </w:r>
                              <w:r>
                                <w:rPr>
                                  <w:sz w:val="20"/>
                                </w:rPr>
                                <w:t>to</w:t>
                              </w:r>
                              <w:r>
                                <w:rPr>
                                  <w:spacing w:val="-12"/>
                                  <w:sz w:val="20"/>
                                </w:rPr>
                                <w:t xml:space="preserve"> </w:t>
                              </w:r>
                              <w:r>
                                <w:rPr>
                                  <w:sz w:val="20"/>
                                </w:rPr>
                                <w:t>only report</w:t>
                              </w:r>
                              <w:r>
                                <w:rPr>
                                  <w:spacing w:val="-12"/>
                                  <w:sz w:val="20"/>
                                </w:rPr>
                                <w:t xml:space="preserve"> </w:t>
                              </w:r>
                              <w:r>
                                <w:rPr>
                                  <w:sz w:val="20"/>
                                </w:rPr>
                                <w:t>newly</w:t>
                              </w:r>
                              <w:r>
                                <w:rPr>
                                  <w:spacing w:val="-12"/>
                                  <w:sz w:val="20"/>
                                </w:rPr>
                                <w:t xml:space="preserve"> </w:t>
                              </w:r>
                              <w:r>
                                <w:rPr>
                                  <w:sz w:val="20"/>
                                </w:rPr>
                                <w:t>found</w:t>
                              </w:r>
                              <w:r>
                                <w:rPr>
                                  <w:spacing w:val="-11"/>
                                  <w:sz w:val="20"/>
                                </w:rPr>
                                <w:t xml:space="preserve"> </w:t>
                              </w:r>
                              <w:r>
                                <w:rPr>
                                  <w:sz w:val="20"/>
                                </w:rPr>
                                <w:t>policy</w:t>
                              </w:r>
                              <w:r>
                                <w:rPr>
                                  <w:spacing w:val="-12"/>
                                  <w:sz w:val="20"/>
                                </w:rPr>
                                <w:t xml:space="preserve"> </w:t>
                              </w:r>
                              <w:r>
                                <w:rPr>
                                  <w:sz w:val="20"/>
                                </w:rPr>
                                <w:t>violations</w:t>
                              </w:r>
                              <w:r>
                                <w:rPr>
                                  <w:spacing w:val="-11"/>
                                  <w:sz w:val="20"/>
                                </w:rPr>
                                <w:t xml:space="preserve"> </w:t>
                              </w:r>
                              <w:r>
                                <w:rPr>
                                  <w:sz w:val="20"/>
                                </w:rPr>
                                <w:t>on</w:t>
                              </w:r>
                              <w:r>
                                <w:rPr>
                                  <w:spacing w:val="-12"/>
                                  <w:sz w:val="20"/>
                                </w:rPr>
                                <w:t xml:space="preserve"> </w:t>
                              </w:r>
                              <w:r>
                                <w:rPr>
                                  <w:sz w:val="20"/>
                                </w:rPr>
                                <w:t>rapid</w:t>
                              </w:r>
                              <w:r>
                                <w:rPr>
                                  <w:spacing w:val="-11"/>
                                  <w:sz w:val="20"/>
                                </w:rPr>
                                <w:t xml:space="preserve"> </w:t>
                              </w:r>
                              <w:r>
                                <w:rPr>
                                  <w:sz w:val="20"/>
                                </w:rPr>
                                <w:t>scans,</w:t>
                              </w:r>
                              <w:r>
                                <w:rPr>
                                  <w:spacing w:val="-12"/>
                                  <w:sz w:val="20"/>
                                </w:rPr>
                                <w:t xml:space="preserve"> </w:t>
                              </w:r>
                              <w:r>
                                <w:rPr>
                                  <w:sz w:val="20"/>
                                </w:rPr>
                                <w:t>you</w:t>
                              </w:r>
                              <w:r>
                                <w:rPr>
                                  <w:spacing w:val="-11"/>
                                  <w:sz w:val="20"/>
                                </w:rPr>
                                <w:t xml:space="preserve"> </w:t>
                              </w:r>
                              <w:r>
                                <w:rPr>
                                  <w:sz w:val="20"/>
                                </w:rPr>
                                <w:t>would</w:t>
                              </w:r>
                              <w:r>
                                <w:rPr>
                                  <w:spacing w:val="-12"/>
                                  <w:sz w:val="20"/>
                                </w:rPr>
                                <w:t xml:space="preserve"> </w:t>
                              </w:r>
                              <w:r>
                                <w:rPr>
                                  <w:sz w:val="20"/>
                                </w:rPr>
                                <w:t>normally</w:t>
                              </w:r>
                              <w:r>
                                <w:rPr>
                                  <w:spacing w:val="-11"/>
                                  <w:sz w:val="20"/>
                                </w:rPr>
                                <w:t xml:space="preserve"> </w:t>
                              </w:r>
                              <w:r>
                                <w:rPr>
                                  <w:sz w:val="20"/>
                                </w:rPr>
                                <w:t>use</w:t>
                              </w:r>
                              <w:r>
                                <w:rPr>
                                  <w:spacing w:val="-12"/>
                                  <w:sz w:val="20"/>
                                </w:rPr>
                                <w:t xml:space="preserve"> </w:t>
                              </w:r>
                              <w:r>
                                <w:rPr>
                                  <w:sz w:val="20"/>
                                </w:rPr>
                                <w:t>the</w:t>
                              </w:r>
                              <w:r>
                                <w:rPr>
                                  <w:spacing w:val="-12"/>
                                  <w:sz w:val="20"/>
                                </w:rPr>
                                <w:t xml:space="preserve"> </w:t>
                              </w:r>
                              <w:r>
                                <w:rPr>
                                  <w:sz w:val="20"/>
                                </w:rPr>
                                <w:t>command</w:t>
                              </w:r>
                              <w:r>
                                <w:rPr>
                                  <w:spacing w:val="-11"/>
                                  <w:sz w:val="20"/>
                                </w:rPr>
                                <w:t xml:space="preserve"> </w:t>
                              </w:r>
                              <w:r>
                                <w:rPr>
                                  <w:sz w:val="20"/>
                                </w:rPr>
                                <w:t>line</w:t>
                              </w:r>
                              <w:r>
                                <w:rPr>
                                  <w:spacing w:val="-12"/>
                                  <w:sz w:val="20"/>
                                </w:rPr>
                                <w:t xml:space="preserve"> </w:t>
                              </w:r>
                              <w:r>
                                <w:rPr>
                                  <w:rFonts w:ascii="Courier New"/>
                                  <w:sz w:val="16"/>
                                  <w:shd w:val="clear" w:color="auto" w:fill="EDEDED"/>
                                </w:rPr>
                                <w:t>--</w:t>
                              </w:r>
                              <w:r>
                                <w:rPr>
                                  <w:rFonts w:ascii="Courier New"/>
                                  <w:sz w:val="16"/>
                                </w:rPr>
                                <w:t xml:space="preserve"> </w:t>
                              </w:r>
                              <w:r>
                                <w:rPr>
                                  <w:rFonts w:ascii="Courier New"/>
                                  <w:sz w:val="16"/>
                                  <w:shd w:val="clear" w:color="auto" w:fill="EDEDED"/>
                                </w:rPr>
                                <w:t>detect.blackduck.rapid.compare.mode=BOM_COMPARE_STRICT</w:t>
                              </w:r>
                              <w:r>
                                <w:rPr>
                                  <w:sz w:val="20"/>
                                </w:rPr>
                                <w:t xml:space="preserve">. </w:t>
                              </w:r>
                              <w:r>
                                <w:rPr>
                                  <w:spacing w:val="-3"/>
                                  <w:sz w:val="20"/>
                                </w:rPr>
                                <w:t xml:space="preserve">You </w:t>
                              </w:r>
                              <w:r>
                                <w:rPr>
                                  <w:sz w:val="20"/>
                                </w:rPr>
                                <w:t xml:space="preserve">can replace this by setting the </w:t>
                              </w:r>
                              <w:r>
                                <w:rPr>
                                  <w:rFonts w:ascii="Courier New"/>
                                  <w:sz w:val="16"/>
                                  <w:shd w:val="clear" w:color="auto" w:fill="EDEDED"/>
                                </w:rPr>
                                <w:t>DETECT_BLACKDUCK_RAPID_COMPARE_MODE</w:t>
                              </w:r>
                              <w:r>
                                <w:rPr>
                                  <w:rFonts w:ascii="Courier New"/>
                                  <w:spacing w:val="-52"/>
                                  <w:sz w:val="16"/>
                                </w:rPr>
                                <w:t xml:space="preserve"> </w:t>
                              </w:r>
                              <w:r>
                                <w:rPr>
                                  <w:sz w:val="20"/>
                                </w:rPr>
                                <w:t xml:space="preserve">variable to </w:t>
                              </w:r>
                              <w:r>
                                <w:rPr>
                                  <w:rFonts w:ascii="Courier New"/>
                                  <w:sz w:val="16"/>
                                  <w:shd w:val="clear" w:color="auto" w:fill="EDEDED"/>
                                </w:rPr>
                                <w:t>BOM_COMPARE_STRICT</w:t>
                              </w:r>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694435" id="Group 49" o:spid="_x0000_s1322" style="position:absolute;margin-left:72.75pt;margin-top:11.15pt;width:466.5pt;height:117pt;z-index:-251463680;mso-wrap-distance-left:0;mso-wrap-distance-right:0;mso-position-horizontal-relative:page;mso-position-vertical-relative:text" coordorigin="1455,223" coordsize="9330,23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">
                <v:shape id="Freeform 50" o:spid="_x0000_s1323" style="position:absolute;left:1455;top:223;width:9330;height:2340;visibility:visible;mso-wrap-style:square;v-text-anchor:top" coordsize="9330,2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" path="m9180,2340r-9030,l92,2328,44,2296,12,2248,,2190,,150,12,92,44,44,92,12,150,,9180,r58,12l9286,44r32,48l9330,150r,2040l9318,2248r-32,48l9238,2328r-58,12xe" fillcolor="#0078a0" stroked="f">
                  <v:fill opacity="5911f"/>
                  <v:path arrowok="t" o:connecttype="custom" o:connectlocs="9180,2563;150,2563;92,2551;44,2519;12,2471;0,2413;0,373;12,315;44,267;92,235;150,223;9180,223;9238,235;9286,267;9318,315;9330,373;9330,2413;9318,2471;9286,2519;9238,2551;9180,2563" o:connectangles="0,0,0,0,0,0,0,0,0,0,0,0,0,0,0,0,0,0,0,0,0"/>
                </v:shape>
                <v:shape id="Picture 51" o:spid="_x0000_s1324" type="#_x0000_t75" style="position:absolute;left:1570;top:334;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">
                  <v:imagedata r:id="rId10" o:title=""/>
                  <o:lock v:ext="edit" aspectratio="f"/>
                </v:shape>
                <v:shape id="Text Box 52" o:spid="_x0000_s1325" type="#_x0000_t202" style="position:absolute;left:1455;top:223;width:9330;height:2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" filled="f" stroked="f">
                  <v:path arrowok="t"/>
                  <v:textbox inset="0,0,0,0">
                    <w:txbxContent>
                      <w:p w14:paraId="1BE0B44B" w14:textId="77777777" w:rsidR="00D64DB2" w:rsidRDefault="00D64DB2">
                        <w:pPr>
                          <w:rPr>
                            <w:sz w:val="17"/>
                          </w:rPr>
                        </w:pPr>
                      </w:p>
                      <w:p w14:paraId="16716090" w14:textId="77777777" w:rsidR="00D64DB2" w:rsidRDefault="0022516B">
                        <w:pPr>
                          <w:spacing w:before="1"/>
                          <w:ind w:left="600"/>
                          <w:rPr>
                            <w:b/>
                            <w:sz w:val="20"/>
                          </w:rPr>
                        </w:pPr>
                        <w:r>
                          <w:rPr>
                            <w:b/>
                            <w:sz w:val="20"/>
                          </w:rPr>
                          <w:t>Note:</w:t>
                        </w:r>
                      </w:p>
                      <w:p w14:paraId="16923A73" w14:textId="77777777" w:rsidR="00D64DB2" w:rsidRDefault="0022516B">
                        <w:pPr>
                          <w:spacing w:before="100" w:line="340" w:lineRule="auto"/>
                          <w:ind w:left="600"/>
                          <w:rPr>
                            <w:sz w:val="20"/>
                          </w:rPr>
                        </w:pPr>
                        <w:r>
                          <w:rPr>
                            <w:b/>
                            <w:sz w:val="20"/>
                          </w:rPr>
                          <w:t>About</w:t>
                        </w:r>
                        <w:r>
                          <w:rPr>
                            <w:b/>
                            <w:spacing w:val="-9"/>
                            <w:sz w:val="20"/>
                          </w:rPr>
                          <w:t xml:space="preserve"> </w:t>
                        </w:r>
                        <w:r>
                          <w:rPr>
                            <w:b/>
                            <w:sz w:val="20"/>
                          </w:rPr>
                          <w:t>Detect</w:t>
                        </w:r>
                        <w:r>
                          <w:rPr>
                            <w:b/>
                            <w:spacing w:val="-8"/>
                            <w:sz w:val="20"/>
                          </w:rPr>
                          <w:t xml:space="preserve"> </w:t>
                        </w:r>
                        <w:r>
                          <w:rPr>
                            <w:b/>
                            <w:sz w:val="20"/>
                          </w:rPr>
                          <w:t>command</w:t>
                        </w:r>
                        <w:r>
                          <w:rPr>
                            <w:b/>
                            <w:spacing w:val="-8"/>
                            <w:sz w:val="20"/>
                          </w:rPr>
                          <w:t xml:space="preserve"> </w:t>
                        </w:r>
                        <w:r>
                          <w:rPr>
                            <w:b/>
                            <w:sz w:val="20"/>
                          </w:rPr>
                          <w:t>line</w:t>
                        </w:r>
                        <w:r>
                          <w:rPr>
                            <w:b/>
                            <w:spacing w:val="-8"/>
                            <w:sz w:val="20"/>
                          </w:rPr>
                          <w:t xml:space="preserve"> </w:t>
                        </w:r>
                        <w:r>
                          <w:rPr>
                            <w:b/>
                            <w:sz w:val="20"/>
                          </w:rPr>
                          <w:t>parameters</w:t>
                        </w:r>
                        <w:r>
                          <w:rPr>
                            <w:sz w:val="20"/>
                          </w:rPr>
                          <w:t>.</w:t>
                        </w:r>
                        <w:r>
                          <w:rPr>
                            <w:spacing w:val="-9"/>
                            <w:sz w:val="20"/>
                          </w:rPr>
                          <w:t xml:space="preserve"> </w:t>
                        </w:r>
                        <w:r>
                          <w:rPr>
                            <w:sz w:val="20"/>
                          </w:rPr>
                          <w:t>Any</w:t>
                        </w:r>
                        <w:r>
                          <w:rPr>
                            <w:spacing w:val="-8"/>
                            <w:sz w:val="20"/>
                          </w:rPr>
                          <w:t xml:space="preserve"> </w:t>
                        </w:r>
                        <w:r>
                          <w:rPr>
                            <w:sz w:val="20"/>
                          </w:rPr>
                          <w:t>command</w:t>
                        </w:r>
                        <w:r>
                          <w:rPr>
                            <w:spacing w:val="-8"/>
                            <w:sz w:val="20"/>
                          </w:rPr>
                          <w:t xml:space="preserve"> </w:t>
                        </w:r>
                        <w:r>
                          <w:rPr>
                            <w:sz w:val="20"/>
                          </w:rPr>
                          <w:t>line</w:t>
                        </w:r>
                        <w:r>
                          <w:rPr>
                            <w:spacing w:val="-8"/>
                            <w:sz w:val="20"/>
                          </w:rPr>
                          <w:t xml:space="preserve"> </w:t>
                        </w:r>
                        <w:r>
                          <w:rPr>
                            <w:sz w:val="20"/>
                          </w:rPr>
                          <w:t>parameters</w:t>
                        </w:r>
                        <w:r>
                          <w:rPr>
                            <w:spacing w:val="-9"/>
                            <w:sz w:val="20"/>
                          </w:rPr>
                          <w:t xml:space="preserve"> </w:t>
                        </w:r>
                        <w:r>
                          <w:rPr>
                            <w:sz w:val="20"/>
                          </w:rPr>
                          <w:t>passed</w:t>
                        </w:r>
                        <w:r>
                          <w:rPr>
                            <w:spacing w:val="-8"/>
                            <w:sz w:val="20"/>
                          </w:rPr>
                          <w:t xml:space="preserve"> </w:t>
                        </w:r>
                        <w:r>
                          <w:rPr>
                            <w:sz w:val="20"/>
                          </w:rPr>
                          <w:t>to</w:t>
                        </w:r>
                        <w:r>
                          <w:rPr>
                            <w:spacing w:val="-8"/>
                            <w:sz w:val="20"/>
                          </w:rPr>
                          <w:t xml:space="preserve"> </w:t>
                        </w:r>
                        <w:r>
                          <w:rPr>
                            <w:sz w:val="20"/>
                          </w:rPr>
                          <w:t>detect</w:t>
                        </w:r>
                        <w:r>
                          <w:rPr>
                            <w:spacing w:val="-8"/>
                            <w:sz w:val="20"/>
                          </w:rPr>
                          <w:t xml:space="preserve"> </w:t>
                        </w:r>
                        <w:r>
                          <w:rPr>
                            <w:sz w:val="20"/>
                          </w:rPr>
                          <w:t>can</w:t>
                        </w:r>
                        <w:r>
                          <w:rPr>
                            <w:spacing w:val="-8"/>
                            <w:sz w:val="20"/>
                          </w:rPr>
                          <w:t xml:space="preserve"> </w:t>
                        </w:r>
                        <w:r>
                          <w:rPr>
                            <w:sz w:val="20"/>
                          </w:rPr>
                          <w:t>be passed</w:t>
                        </w:r>
                        <w:r>
                          <w:rPr>
                            <w:spacing w:val="-12"/>
                            <w:sz w:val="20"/>
                          </w:rPr>
                          <w:t xml:space="preserve"> </w:t>
                        </w:r>
                        <w:r>
                          <w:rPr>
                            <w:sz w:val="20"/>
                          </w:rPr>
                          <w:t>through</w:t>
                        </w:r>
                        <w:r>
                          <w:rPr>
                            <w:spacing w:val="-12"/>
                            <w:sz w:val="20"/>
                          </w:rPr>
                          <w:t xml:space="preserve"> </w:t>
                        </w:r>
                        <w:r>
                          <w:rPr>
                            <w:sz w:val="20"/>
                          </w:rPr>
                          <w:t>variables.</w:t>
                        </w:r>
                        <w:r>
                          <w:rPr>
                            <w:spacing w:val="-11"/>
                            <w:sz w:val="20"/>
                          </w:rPr>
                          <w:t xml:space="preserve"> </w:t>
                        </w:r>
                        <w:r>
                          <w:rPr>
                            <w:sz w:val="20"/>
                          </w:rPr>
                          <w:t>This</w:t>
                        </w:r>
                        <w:r>
                          <w:rPr>
                            <w:spacing w:val="-12"/>
                            <w:sz w:val="20"/>
                          </w:rPr>
                          <w:t xml:space="preserve"> </w:t>
                        </w:r>
                        <w:r>
                          <w:rPr>
                            <w:sz w:val="20"/>
                          </w:rPr>
                          <w:t>is</w:t>
                        </w:r>
                        <w:r>
                          <w:rPr>
                            <w:spacing w:val="-11"/>
                            <w:sz w:val="20"/>
                          </w:rPr>
                          <w:t xml:space="preserve"> </w:t>
                        </w:r>
                        <w:r>
                          <w:rPr>
                            <w:sz w:val="20"/>
                          </w:rPr>
                          <w:t>a</w:t>
                        </w:r>
                        <w:r>
                          <w:rPr>
                            <w:spacing w:val="-12"/>
                            <w:sz w:val="20"/>
                          </w:rPr>
                          <w:t xml:space="preserve"> </w:t>
                        </w:r>
                        <w:r>
                          <w:rPr>
                            <w:sz w:val="20"/>
                          </w:rPr>
                          <w:t>standard</w:t>
                        </w:r>
                        <w:r>
                          <w:rPr>
                            <w:spacing w:val="-11"/>
                            <w:sz w:val="20"/>
                          </w:rPr>
                          <w:t xml:space="preserve"> </w:t>
                        </w:r>
                        <w:r>
                          <w:rPr>
                            <w:sz w:val="20"/>
                          </w:rPr>
                          <w:t>capability</w:t>
                        </w:r>
                        <w:r>
                          <w:rPr>
                            <w:spacing w:val="-12"/>
                            <w:sz w:val="20"/>
                          </w:rPr>
                          <w:t xml:space="preserve"> </w:t>
                        </w:r>
                        <w:r>
                          <w:rPr>
                            <w:sz w:val="20"/>
                          </w:rPr>
                          <w:t>of</w:t>
                        </w:r>
                        <w:r>
                          <w:rPr>
                            <w:spacing w:val="-11"/>
                            <w:sz w:val="20"/>
                          </w:rPr>
                          <w:t xml:space="preserve"> </w:t>
                        </w:r>
                        <w:r>
                          <w:rPr>
                            <w:sz w:val="20"/>
                          </w:rPr>
                          <w:t>Detect.</w:t>
                        </w:r>
                        <w:r>
                          <w:rPr>
                            <w:spacing w:val="-12"/>
                            <w:sz w:val="20"/>
                          </w:rPr>
                          <w:t xml:space="preserve"> </w:t>
                        </w:r>
                        <w:r>
                          <w:rPr>
                            <w:sz w:val="20"/>
                          </w:rPr>
                          <w:t>For</w:t>
                        </w:r>
                        <w:r>
                          <w:rPr>
                            <w:spacing w:val="-11"/>
                            <w:sz w:val="20"/>
                          </w:rPr>
                          <w:t xml:space="preserve"> </w:t>
                        </w:r>
                        <w:r>
                          <w:rPr>
                            <w:sz w:val="20"/>
                          </w:rPr>
                          <w:t>example,</w:t>
                        </w:r>
                        <w:r>
                          <w:rPr>
                            <w:spacing w:val="-12"/>
                            <w:sz w:val="20"/>
                          </w:rPr>
                          <w:t xml:space="preserve"> </w:t>
                        </w:r>
                        <w:r>
                          <w:rPr>
                            <w:sz w:val="20"/>
                          </w:rPr>
                          <w:t>if</w:t>
                        </w:r>
                        <w:r>
                          <w:rPr>
                            <w:spacing w:val="-11"/>
                            <w:sz w:val="20"/>
                          </w:rPr>
                          <w:t xml:space="preserve"> </w:t>
                        </w:r>
                        <w:r>
                          <w:rPr>
                            <w:sz w:val="20"/>
                          </w:rPr>
                          <w:t>you</w:t>
                        </w:r>
                        <w:r>
                          <w:rPr>
                            <w:spacing w:val="-12"/>
                            <w:sz w:val="20"/>
                          </w:rPr>
                          <w:t xml:space="preserve"> </w:t>
                        </w:r>
                        <w:r>
                          <w:rPr>
                            <w:sz w:val="20"/>
                          </w:rPr>
                          <w:t>want</w:t>
                        </w:r>
                        <w:r>
                          <w:rPr>
                            <w:spacing w:val="-11"/>
                            <w:sz w:val="20"/>
                          </w:rPr>
                          <w:t xml:space="preserve"> </w:t>
                        </w:r>
                        <w:r>
                          <w:rPr>
                            <w:sz w:val="20"/>
                          </w:rPr>
                          <w:t>to</w:t>
                        </w:r>
                        <w:r>
                          <w:rPr>
                            <w:spacing w:val="-12"/>
                            <w:sz w:val="20"/>
                          </w:rPr>
                          <w:t xml:space="preserve"> </w:t>
                        </w:r>
                        <w:r>
                          <w:rPr>
                            <w:sz w:val="20"/>
                          </w:rPr>
                          <w:t>only report</w:t>
                        </w:r>
                        <w:r>
                          <w:rPr>
                            <w:spacing w:val="-12"/>
                            <w:sz w:val="20"/>
                          </w:rPr>
                          <w:t xml:space="preserve"> </w:t>
                        </w:r>
                        <w:r>
                          <w:rPr>
                            <w:sz w:val="20"/>
                          </w:rPr>
                          <w:t>newly</w:t>
                        </w:r>
                        <w:r>
                          <w:rPr>
                            <w:spacing w:val="-12"/>
                            <w:sz w:val="20"/>
                          </w:rPr>
                          <w:t xml:space="preserve"> </w:t>
                        </w:r>
                        <w:r>
                          <w:rPr>
                            <w:sz w:val="20"/>
                          </w:rPr>
                          <w:t>found</w:t>
                        </w:r>
                        <w:r>
                          <w:rPr>
                            <w:spacing w:val="-11"/>
                            <w:sz w:val="20"/>
                          </w:rPr>
                          <w:t xml:space="preserve"> </w:t>
                        </w:r>
                        <w:r>
                          <w:rPr>
                            <w:sz w:val="20"/>
                          </w:rPr>
                          <w:t>policy</w:t>
                        </w:r>
                        <w:r>
                          <w:rPr>
                            <w:spacing w:val="-12"/>
                            <w:sz w:val="20"/>
                          </w:rPr>
                          <w:t xml:space="preserve"> </w:t>
                        </w:r>
                        <w:r>
                          <w:rPr>
                            <w:sz w:val="20"/>
                          </w:rPr>
                          <w:t>violations</w:t>
                        </w:r>
                        <w:r>
                          <w:rPr>
                            <w:spacing w:val="-11"/>
                            <w:sz w:val="20"/>
                          </w:rPr>
                          <w:t xml:space="preserve"> </w:t>
                        </w:r>
                        <w:r>
                          <w:rPr>
                            <w:sz w:val="20"/>
                          </w:rPr>
                          <w:t>on</w:t>
                        </w:r>
                        <w:r>
                          <w:rPr>
                            <w:spacing w:val="-12"/>
                            <w:sz w:val="20"/>
                          </w:rPr>
                          <w:t xml:space="preserve"> </w:t>
                        </w:r>
                        <w:r>
                          <w:rPr>
                            <w:sz w:val="20"/>
                          </w:rPr>
                          <w:t>rapid</w:t>
                        </w:r>
                        <w:r>
                          <w:rPr>
                            <w:spacing w:val="-11"/>
                            <w:sz w:val="20"/>
                          </w:rPr>
                          <w:t xml:space="preserve"> </w:t>
                        </w:r>
                        <w:r>
                          <w:rPr>
                            <w:sz w:val="20"/>
                          </w:rPr>
                          <w:t>scans,</w:t>
                        </w:r>
                        <w:r>
                          <w:rPr>
                            <w:spacing w:val="-12"/>
                            <w:sz w:val="20"/>
                          </w:rPr>
                          <w:t xml:space="preserve"> </w:t>
                        </w:r>
                        <w:r>
                          <w:rPr>
                            <w:sz w:val="20"/>
                          </w:rPr>
                          <w:t>you</w:t>
                        </w:r>
                        <w:r>
                          <w:rPr>
                            <w:spacing w:val="-11"/>
                            <w:sz w:val="20"/>
                          </w:rPr>
                          <w:t xml:space="preserve"> </w:t>
                        </w:r>
                        <w:r>
                          <w:rPr>
                            <w:sz w:val="20"/>
                          </w:rPr>
                          <w:t>would</w:t>
                        </w:r>
                        <w:r>
                          <w:rPr>
                            <w:spacing w:val="-12"/>
                            <w:sz w:val="20"/>
                          </w:rPr>
                          <w:t xml:space="preserve"> </w:t>
                        </w:r>
                        <w:r>
                          <w:rPr>
                            <w:sz w:val="20"/>
                          </w:rPr>
                          <w:t>normally</w:t>
                        </w:r>
                        <w:r>
                          <w:rPr>
                            <w:spacing w:val="-11"/>
                            <w:sz w:val="20"/>
                          </w:rPr>
                          <w:t xml:space="preserve"> </w:t>
                        </w:r>
                        <w:r>
                          <w:rPr>
                            <w:sz w:val="20"/>
                          </w:rPr>
                          <w:t>use</w:t>
                        </w:r>
                        <w:r>
                          <w:rPr>
                            <w:spacing w:val="-12"/>
                            <w:sz w:val="20"/>
                          </w:rPr>
                          <w:t xml:space="preserve"> </w:t>
                        </w:r>
                        <w:r>
                          <w:rPr>
                            <w:sz w:val="20"/>
                          </w:rPr>
                          <w:t>the</w:t>
                        </w:r>
                        <w:r>
                          <w:rPr>
                            <w:spacing w:val="-12"/>
                            <w:sz w:val="20"/>
                          </w:rPr>
                          <w:t xml:space="preserve"> </w:t>
                        </w:r>
                        <w:r>
                          <w:rPr>
                            <w:sz w:val="20"/>
                          </w:rPr>
                          <w:t>command</w:t>
                        </w:r>
                        <w:r>
                          <w:rPr>
                            <w:spacing w:val="-11"/>
                            <w:sz w:val="20"/>
                          </w:rPr>
                          <w:t xml:space="preserve"> </w:t>
                        </w:r>
                        <w:r>
                          <w:rPr>
                            <w:sz w:val="20"/>
                          </w:rPr>
                          <w:t>line</w:t>
                        </w:r>
                        <w:r>
                          <w:rPr>
                            <w:spacing w:val="-12"/>
                            <w:sz w:val="20"/>
                          </w:rPr>
                          <w:t xml:space="preserve"> </w:t>
                        </w:r>
                        <w:r>
                          <w:rPr>
                            <w:rFonts w:ascii="Courier New"/>
                            <w:sz w:val="16"/>
                            <w:shd w:val="clear" w:color="auto" w:fill="EDEDED"/>
                          </w:rPr>
                          <w:t>--</w:t>
                        </w:r>
                        <w:r>
                          <w:rPr>
                            <w:rFonts w:ascii="Courier New"/>
                            <w:sz w:val="16"/>
                          </w:rPr>
                          <w:t xml:space="preserve"> </w:t>
                        </w:r>
                        <w:r>
                          <w:rPr>
                            <w:rFonts w:ascii="Courier New"/>
                            <w:sz w:val="16"/>
                            <w:shd w:val="clear" w:color="auto" w:fill="EDEDED"/>
                          </w:rPr>
                          <w:t>detect.blackduck.rapid.compare.mode=BOM_COMPARE_STRICT</w:t>
                        </w:r>
                        <w:r>
                          <w:rPr>
                            <w:sz w:val="20"/>
                          </w:rPr>
                          <w:t xml:space="preserve">. </w:t>
                        </w:r>
                        <w:r>
                          <w:rPr>
                            <w:spacing w:val="-3"/>
                            <w:sz w:val="20"/>
                          </w:rPr>
                          <w:t xml:space="preserve">You </w:t>
                        </w:r>
                        <w:r>
                          <w:rPr>
                            <w:sz w:val="20"/>
                          </w:rPr>
                          <w:t xml:space="preserve">can replace this by setting the </w:t>
                        </w:r>
                        <w:r>
                          <w:rPr>
                            <w:rFonts w:ascii="Courier New"/>
                            <w:sz w:val="16"/>
                            <w:shd w:val="clear" w:color="auto" w:fill="EDEDED"/>
                          </w:rPr>
                          <w:t>DETECT_BLACKDUCK_RAPID_COMPARE_MODE</w:t>
                        </w:r>
                        <w:r>
                          <w:rPr>
                            <w:rFonts w:ascii="Courier New"/>
                            <w:spacing w:val="-52"/>
                            <w:sz w:val="16"/>
                          </w:rPr>
                          <w:t xml:space="preserve"> </w:t>
                        </w:r>
                        <w:r>
                          <w:rPr>
                            <w:sz w:val="20"/>
                          </w:rPr>
                          <w:t xml:space="preserve">variable to </w:t>
                        </w:r>
                        <w:r>
                          <w:rPr>
                            <w:rFonts w:ascii="Courier New"/>
                            <w:sz w:val="16"/>
                            <w:shd w:val="clear" w:color="auto" w:fill="EDEDED"/>
                          </w:rPr>
                          <w:t>BOM_COMPARE_STRICT</w:t>
                        </w:r>
                        <w:r>
                          <w:rPr>
                            <w:sz w:val="20"/>
                          </w:rPr>
                          <w:t>.</w:t>
                        </w:r>
                      </w:p>
                    </w:txbxContent>
                  </v:textbox>
                </v:shape>
                <w10:wrap type="topAndBottom" anchorx="page"/>
              </v:group>
            </w:pict>
          </mc:Fallback>
        </mc:AlternateContent>
      </w:r>
    </w:p>
    <w:p w14:paraId="33C35AA6" w14:textId="77777777" w:rsidR="00D64DB2" w:rsidRDefault="00D64DB2">
      <w:pPr>
        <w:rPr>
          <w:sz w:val="15"/>
        </w:rPr>
        <w:sectPr w:rsidR="00D64DB2">
          <w:pgSz w:w="12240" w:h="15840"/>
          <w:pgMar w:top="520" w:right="1320" w:bottom="280" w:left="1340" w:header="720" w:footer="720" w:gutter="0"/>
          <w:cols w:space="720"/>
        </w:sectPr>
      </w:pPr>
    </w:p>
    <w:p w14:paraId="68797309" w14:textId="77777777" w:rsidR="00D64DB2" w:rsidRDefault="0022516B">
      <w:pPr>
        <w:pStyle w:val="BodyText"/>
        <w:spacing w:before="85"/>
        <w:ind w:left="3761"/>
      </w:pPr>
      <w:r>
        <w:lastRenderedPageBreak/>
        <w:t>Synopsys</w:t>
      </w:r>
      <w:r>
        <w:rPr>
          <w:spacing w:val="-12"/>
        </w:rPr>
        <w:t xml:space="preserve"> </w:t>
      </w:r>
      <w:r>
        <w:t>Bridge</w:t>
      </w:r>
      <w:r>
        <w:rPr>
          <w:spacing w:val="-12"/>
        </w:rPr>
        <w:t xml:space="preserve"> </w:t>
      </w:r>
      <w:r>
        <w:t>CLI</w:t>
      </w:r>
      <w:r>
        <w:rPr>
          <w:spacing w:val="-11"/>
        </w:rPr>
        <w:t xml:space="preserve"> </w:t>
      </w:r>
      <w:r>
        <w:t>Guide</w:t>
      </w:r>
      <w:r>
        <w:rPr>
          <w:spacing w:val="-11"/>
        </w:rPr>
        <w:t xml:space="preserve"> </w:t>
      </w:r>
      <w:r>
        <w:t>|</w:t>
      </w:r>
      <w:r>
        <w:rPr>
          <w:spacing w:val="-11"/>
        </w:rPr>
        <w:t xml:space="preserve"> </w:t>
      </w:r>
      <w:r>
        <w:t>5</w:t>
      </w:r>
      <w:r>
        <w:rPr>
          <w:spacing w:val="-12"/>
        </w:rPr>
        <w:t xml:space="preserve"> </w:t>
      </w:r>
      <w:r>
        <w:t>-</w:t>
      </w:r>
      <w:r>
        <w:rPr>
          <w:spacing w:val="-11"/>
        </w:rPr>
        <w:t xml:space="preserve"> </w:t>
      </w:r>
      <w:r>
        <w:t>GitLab</w:t>
      </w:r>
      <w:r>
        <w:rPr>
          <w:spacing w:val="-12"/>
        </w:rPr>
        <w:t xml:space="preserve"> </w:t>
      </w:r>
      <w:r>
        <w:t>–</w:t>
      </w:r>
      <w:r>
        <w:rPr>
          <w:spacing w:val="-11"/>
        </w:rPr>
        <w:t xml:space="preserve"> </w:t>
      </w:r>
      <w:r>
        <w:t>Synopsys</w:t>
      </w:r>
      <w:r>
        <w:rPr>
          <w:spacing w:val="-12"/>
        </w:rPr>
        <w:t xml:space="preserve"> </w:t>
      </w:r>
      <w:r>
        <w:t>Template</w:t>
      </w:r>
      <w:r>
        <w:rPr>
          <w:spacing w:val="-12"/>
        </w:rPr>
        <w:t xml:space="preserve"> </w:t>
      </w:r>
      <w:r>
        <w:t>|</w:t>
      </w:r>
      <w:r>
        <w:rPr>
          <w:spacing w:val="-11"/>
        </w:rPr>
        <w:t xml:space="preserve"> </w:t>
      </w:r>
      <w:r>
        <w:t>47</w:t>
      </w:r>
    </w:p>
    <w:p w14:paraId="163F0D38" w14:textId="77777777" w:rsidR="00D64DB2" w:rsidRDefault="00D64DB2">
      <w:pPr>
        <w:pStyle w:val="BodyText"/>
        <w:rPr>
          <w:sz w:val="22"/>
        </w:rPr>
      </w:pPr>
    </w:p>
    <w:p w14:paraId="0BEAD4DE" w14:textId="77777777" w:rsidR="00D64DB2" w:rsidRDefault="00D64DB2">
      <w:pPr>
        <w:pStyle w:val="BodyText"/>
        <w:rPr>
          <w:sz w:val="22"/>
        </w:rPr>
      </w:pPr>
    </w:p>
    <w:p w14:paraId="4AF512FA" w14:textId="77777777" w:rsidR="00D64DB2" w:rsidRDefault="0022516B">
      <w:pPr>
        <w:pStyle w:val="Heading2"/>
        <w:spacing w:before="144" w:line="199" w:lineRule="auto"/>
      </w:pPr>
      <w:bookmarkStart w:id="2196" w:name="Using_the_Synopsys_GitLab_Template_for_C"/>
      <w:bookmarkStart w:id="2197" w:name="_bookmark29"/>
      <w:bookmarkEnd w:id="2196"/>
      <w:bookmarkEnd w:id="2197"/>
      <w:r>
        <w:t>Using</w:t>
      </w:r>
      <w:r>
        <w:rPr>
          <w:spacing w:val="-21"/>
        </w:rPr>
        <w:t xml:space="preserve"> </w:t>
      </w:r>
      <w:r>
        <w:t>the</w:t>
      </w:r>
      <w:r>
        <w:rPr>
          <w:spacing w:val="-20"/>
        </w:rPr>
        <w:t xml:space="preserve"> </w:t>
      </w:r>
      <w:r>
        <w:t>Synopsys</w:t>
      </w:r>
      <w:r>
        <w:rPr>
          <w:spacing w:val="-20"/>
        </w:rPr>
        <w:t xml:space="preserve"> </w:t>
      </w:r>
      <w:r>
        <w:t>GitLab</w:t>
      </w:r>
      <w:r>
        <w:rPr>
          <w:spacing w:val="-21"/>
        </w:rPr>
        <w:t xml:space="preserve"> </w:t>
      </w:r>
      <w:r>
        <w:rPr>
          <w:spacing w:val="-3"/>
        </w:rPr>
        <w:t>Template</w:t>
      </w:r>
      <w:r>
        <w:rPr>
          <w:spacing w:val="-20"/>
        </w:rPr>
        <w:t xml:space="preserve"> </w:t>
      </w:r>
      <w:r>
        <w:t>for</w:t>
      </w:r>
      <w:r>
        <w:rPr>
          <w:spacing w:val="-20"/>
        </w:rPr>
        <w:t xml:space="preserve"> </w:t>
      </w:r>
      <w:r>
        <w:t>Coverity</w:t>
      </w:r>
      <w:r>
        <w:rPr>
          <w:spacing w:val="-20"/>
        </w:rPr>
        <w:t xml:space="preserve"> </w:t>
      </w:r>
      <w:r>
        <w:t>Cloud Deployment with Thin</w:t>
      </w:r>
      <w:r>
        <w:rPr>
          <w:spacing w:val="-8"/>
        </w:rPr>
        <w:t xml:space="preserve"> </w:t>
      </w:r>
      <w:r>
        <w:t>Client</w:t>
      </w:r>
    </w:p>
    <w:p w14:paraId="36E5E1DA" w14:textId="77777777" w:rsidR="00D64DB2" w:rsidRDefault="0022516B">
      <w:pPr>
        <w:pStyle w:val="BodyText"/>
        <w:spacing w:before="228" w:line="340" w:lineRule="auto"/>
        <w:ind w:left="100" w:right="281"/>
      </w:pPr>
      <w:r>
        <w:t>Before</w:t>
      </w:r>
      <w:r>
        <w:rPr>
          <w:spacing w:val="-15"/>
        </w:rPr>
        <w:t xml:space="preserve"> </w:t>
      </w:r>
      <w:r>
        <w:t>running</w:t>
      </w:r>
      <w:r>
        <w:rPr>
          <w:spacing w:val="-14"/>
        </w:rPr>
        <w:t xml:space="preserve"> </w:t>
      </w:r>
      <w:r>
        <w:t>Coverity</w:t>
      </w:r>
      <w:r>
        <w:rPr>
          <w:spacing w:val="-15"/>
        </w:rPr>
        <w:t xml:space="preserve"> </w:t>
      </w:r>
      <w:r>
        <w:t>using</w:t>
      </w:r>
      <w:r>
        <w:rPr>
          <w:spacing w:val="-14"/>
        </w:rPr>
        <w:t xml:space="preserve"> </w:t>
      </w:r>
      <w:r>
        <w:t>the</w:t>
      </w:r>
      <w:r>
        <w:rPr>
          <w:spacing w:val="-14"/>
        </w:rPr>
        <w:t xml:space="preserve"> </w:t>
      </w:r>
      <w:r>
        <w:t>Synopsys</w:t>
      </w:r>
      <w:r>
        <w:rPr>
          <w:spacing w:val="-15"/>
        </w:rPr>
        <w:t xml:space="preserve"> </w:t>
      </w:r>
      <w:r>
        <w:t>Template,</w:t>
      </w:r>
      <w:r>
        <w:rPr>
          <w:spacing w:val="-14"/>
        </w:rPr>
        <w:t xml:space="preserve"> </w:t>
      </w:r>
      <w:r>
        <w:t>ensure</w:t>
      </w:r>
      <w:r>
        <w:rPr>
          <w:spacing w:val="-14"/>
        </w:rPr>
        <w:t xml:space="preserve"> </w:t>
      </w:r>
      <w:r>
        <w:t>the</w:t>
      </w:r>
      <w:r>
        <w:rPr>
          <w:spacing w:val="-15"/>
        </w:rPr>
        <w:t xml:space="preserve"> </w:t>
      </w:r>
      <w:r>
        <w:t>appropriate</w:t>
      </w:r>
      <w:r>
        <w:rPr>
          <w:spacing w:val="-14"/>
        </w:rPr>
        <w:t xml:space="preserve"> </w:t>
      </w:r>
      <w:r>
        <w:t>project</w:t>
      </w:r>
      <w:r>
        <w:rPr>
          <w:spacing w:val="-14"/>
        </w:rPr>
        <w:t xml:space="preserve"> </w:t>
      </w:r>
      <w:r>
        <w:t>and</w:t>
      </w:r>
      <w:r>
        <w:rPr>
          <w:spacing w:val="-15"/>
        </w:rPr>
        <w:t xml:space="preserve"> </w:t>
      </w:r>
      <w:r>
        <w:t>stream</w:t>
      </w:r>
      <w:r>
        <w:rPr>
          <w:spacing w:val="-14"/>
        </w:rPr>
        <w:t xml:space="preserve"> </w:t>
      </w:r>
      <w:r>
        <w:t>are</w:t>
      </w:r>
      <w:r>
        <w:rPr>
          <w:spacing w:val="-14"/>
        </w:rPr>
        <w:t xml:space="preserve"> </w:t>
      </w:r>
      <w:r>
        <w:t>set in your Coverity Connect server environment, as in the example</w:t>
      </w:r>
      <w:r>
        <w:rPr>
          <w:spacing w:val="-27"/>
        </w:rPr>
        <w:t xml:space="preserve"> </w:t>
      </w:r>
      <w:r>
        <w:rPr>
          <w:spacing w:val="-3"/>
        </w:rPr>
        <w:t>below.</w:t>
      </w:r>
    </w:p>
    <w:p w14:paraId="2C164AA7" w14:textId="77777777" w:rsidR="00D64DB2" w:rsidRDefault="00C46513">
      <w:pPr>
        <w:pStyle w:val="BodyText"/>
        <w:spacing w:before="11"/>
        <w:rPr>
          <w:sz w:val="9"/>
        </w:rPr>
      </w:pPr>
      <w:r>
        <w:rPr>
          <w:noProof/>
        </w:rPr>
        <mc:AlternateContent>
          <mc:Choice Requires="wpg">
            <w:drawing>
              <wp:anchor distT="0" distB="0" distL="0" distR="0" simplePos="0" relativeHeight="251856896" behindDoc="1" locked="0" layoutInCell="1" allowOverlap="1" wp14:anchorId="562356C3" wp14:editId="5A7C34D5">
                <wp:simplePos x="0" y="0"/>
                <wp:positionH relativeFrom="page">
                  <wp:posOffset>923925</wp:posOffset>
                </wp:positionH>
                <wp:positionV relativeFrom="paragraph">
                  <wp:posOffset>100965</wp:posOffset>
                </wp:positionV>
                <wp:extent cx="5924550" cy="838200"/>
                <wp:effectExtent l="0" t="12700" r="0" b="0"/>
                <wp:wrapTopAndBottom/>
                <wp:docPr id="1352734446"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159"/>
                          <a:chExt cx="9330" cy="1320"/>
                        </a:xfrm>
                      </wpg:grpSpPr>
                      <wps:wsp>
                        <wps:cNvPr id="1703374938" name="Freeform 46"/>
                        <wps:cNvSpPr>
                          <a:spLocks/>
                        </wps:cNvSpPr>
                        <wps:spPr bwMode="auto">
                          <a:xfrm>
                            <a:off x="1455" y="158"/>
                            <a:ext cx="9330" cy="1320"/>
                          </a:xfrm>
                          <a:custGeom>
                            <a:avLst/>
                            <a:gdLst>
                              <a:gd name="T0" fmla="+- 0 10635 1455"/>
                              <a:gd name="T1" fmla="*/ T0 w 9330"/>
                              <a:gd name="T2" fmla="+- 0 1479 159"/>
                              <a:gd name="T3" fmla="*/ 1479 h 1320"/>
                              <a:gd name="T4" fmla="+- 0 1605 1455"/>
                              <a:gd name="T5" fmla="*/ T4 w 9330"/>
                              <a:gd name="T6" fmla="+- 0 1479 159"/>
                              <a:gd name="T7" fmla="*/ 1479 h 1320"/>
                              <a:gd name="T8" fmla="+- 0 1547 1455"/>
                              <a:gd name="T9" fmla="*/ T8 w 9330"/>
                              <a:gd name="T10" fmla="+- 0 1467 159"/>
                              <a:gd name="T11" fmla="*/ 1467 h 1320"/>
                              <a:gd name="T12" fmla="+- 0 1499 1455"/>
                              <a:gd name="T13" fmla="*/ T12 w 9330"/>
                              <a:gd name="T14" fmla="+- 0 1435 159"/>
                              <a:gd name="T15" fmla="*/ 1435 h 1320"/>
                              <a:gd name="T16" fmla="+- 0 1467 1455"/>
                              <a:gd name="T17" fmla="*/ T16 w 9330"/>
                              <a:gd name="T18" fmla="+- 0 1387 159"/>
                              <a:gd name="T19" fmla="*/ 1387 h 1320"/>
                              <a:gd name="T20" fmla="+- 0 1455 1455"/>
                              <a:gd name="T21" fmla="*/ T20 w 9330"/>
                              <a:gd name="T22" fmla="+- 0 1329 159"/>
                              <a:gd name="T23" fmla="*/ 1329 h 1320"/>
                              <a:gd name="T24" fmla="+- 0 1455 1455"/>
                              <a:gd name="T25" fmla="*/ T24 w 9330"/>
                              <a:gd name="T26" fmla="+- 0 309 159"/>
                              <a:gd name="T27" fmla="*/ 309 h 1320"/>
                              <a:gd name="T28" fmla="+- 0 1467 1455"/>
                              <a:gd name="T29" fmla="*/ T28 w 9330"/>
                              <a:gd name="T30" fmla="+- 0 251 159"/>
                              <a:gd name="T31" fmla="*/ 251 h 1320"/>
                              <a:gd name="T32" fmla="+- 0 1499 1455"/>
                              <a:gd name="T33" fmla="*/ T32 w 9330"/>
                              <a:gd name="T34" fmla="+- 0 203 159"/>
                              <a:gd name="T35" fmla="*/ 203 h 1320"/>
                              <a:gd name="T36" fmla="+- 0 1547 1455"/>
                              <a:gd name="T37" fmla="*/ T36 w 9330"/>
                              <a:gd name="T38" fmla="+- 0 171 159"/>
                              <a:gd name="T39" fmla="*/ 171 h 1320"/>
                              <a:gd name="T40" fmla="+- 0 1605 1455"/>
                              <a:gd name="T41" fmla="*/ T40 w 9330"/>
                              <a:gd name="T42" fmla="+- 0 159 159"/>
                              <a:gd name="T43" fmla="*/ 159 h 1320"/>
                              <a:gd name="T44" fmla="+- 0 10635 1455"/>
                              <a:gd name="T45" fmla="*/ T44 w 9330"/>
                              <a:gd name="T46" fmla="+- 0 159 159"/>
                              <a:gd name="T47" fmla="*/ 159 h 1320"/>
                              <a:gd name="T48" fmla="+- 0 10693 1455"/>
                              <a:gd name="T49" fmla="*/ T48 w 9330"/>
                              <a:gd name="T50" fmla="+- 0 171 159"/>
                              <a:gd name="T51" fmla="*/ 171 h 1320"/>
                              <a:gd name="T52" fmla="+- 0 10741 1455"/>
                              <a:gd name="T53" fmla="*/ T52 w 9330"/>
                              <a:gd name="T54" fmla="+- 0 203 159"/>
                              <a:gd name="T55" fmla="*/ 203 h 1320"/>
                              <a:gd name="T56" fmla="+- 0 10773 1455"/>
                              <a:gd name="T57" fmla="*/ T56 w 9330"/>
                              <a:gd name="T58" fmla="+- 0 251 159"/>
                              <a:gd name="T59" fmla="*/ 251 h 1320"/>
                              <a:gd name="T60" fmla="+- 0 10785 1455"/>
                              <a:gd name="T61" fmla="*/ T60 w 9330"/>
                              <a:gd name="T62" fmla="+- 0 309 159"/>
                              <a:gd name="T63" fmla="*/ 309 h 1320"/>
                              <a:gd name="T64" fmla="+- 0 10785 1455"/>
                              <a:gd name="T65" fmla="*/ T64 w 9330"/>
                              <a:gd name="T66" fmla="+- 0 1329 159"/>
                              <a:gd name="T67" fmla="*/ 1329 h 1320"/>
                              <a:gd name="T68" fmla="+- 0 10773 1455"/>
                              <a:gd name="T69" fmla="*/ T68 w 9330"/>
                              <a:gd name="T70" fmla="+- 0 1387 159"/>
                              <a:gd name="T71" fmla="*/ 1387 h 1320"/>
                              <a:gd name="T72" fmla="+- 0 10741 1455"/>
                              <a:gd name="T73" fmla="*/ T72 w 9330"/>
                              <a:gd name="T74" fmla="+- 0 1435 159"/>
                              <a:gd name="T75" fmla="*/ 1435 h 1320"/>
                              <a:gd name="T76" fmla="+- 0 10693 1455"/>
                              <a:gd name="T77" fmla="*/ T76 w 9330"/>
                              <a:gd name="T78" fmla="+- 0 1467 159"/>
                              <a:gd name="T79" fmla="*/ 1467 h 1320"/>
                              <a:gd name="T80" fmla="+- 0 10635 1455"/>
                              <a:gd name="T81" fmla="*/ T80 w 9330"/>
                              <a:gd name="T82" fmla="+- 0 1479 159"/>
                              <a:gd name="T83" fmla="*/ 1479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6"/>
                                </a:lnTo>
                                <a:lnTo>
                                  <a:pt x="12" y="1228"/>
                                </a:lnTo>
                                <a:lnTo>
                                  <a:pt x="0" y="1170"/>
                                </a:lnTo>
                                <a:lnTo>
                                  <a:pt x="0" y="150"/>
                                </a:lnTo>
                                <a:lnTo>
                                  <a:pt x="12" y="92"/>
                                </a:lnTo>
                                <a:lnTo>
                                  <a:pt x="44" y="44"/>
                                </a:lnTo>
                                <a:lnTo>
                                  <a:pt x="92" y="12"/>
                                </a:lnTo>
                                <a:lnTo>
                                  <a:pt x="150" y="0"/>
                                </a:lnTo>
                                <a:lnTo>
                                  <a:pt x="9180" y="0"/>
                                </a:lnTo>
                                <a:lnTo>
                                  <a:pt x="9238" y="12"/>
                                </a:lnTo>
                                <a:lnTo>
                                  <a:pt x="9286" y="44"/>
                                </a:lnTo>
                                <a:lnTo>
                                  <a:pt x="9318" y="92"/>
                                </a:lnTo>
                                <a:lnTo>
                                  <a:pt x="9330" y="150"/>
                                </a:lnTo>
                                <a:lnTo>
                                  <a:pt x="9330" y="1170"/>
                                </a:lnTo>
                                <a:lnTo>
                                  <a:pt x="9318" y="1228"/>
                                </a:lnTo>
                                <a:lnTo>
                                  <a:pt x="9286" y="1276"/>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21768907" name="Picture 4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26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942277672" name="Text Box 48"/>
                        <wps:cNvSpPr txBox="1">
                          <a:spLocks/>
                        </wps:cNvSpPr>
                        <wps:spPr bwMode="auto">
                          <a:xfrm>
                            <a:off x="1455" y="158"/>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8EB40" w14:textId="77777777" w:rsidR="00D64DB2" w:rsidRDefault="00D64DB2">
                              <w:pPr>
                                <w:rPr>
                                  <w:sz w:val="17"/>
                                </w:rPr>
                              </w:pPr>
                            </w:p>
                            <w:p w14:paraId="6ED5D509" w14:textId="77777777" w:rsidR="00D64DB2" w:rsidRDefault="0022516B">
                              <w:pPr>
                                <w:spacing w:before="1"/>
                                <w:ind w:left="600"/>
                                <w:rPr>
                                  <w:b/>
                                  <w:sz w:val="20"/>
                                </w:rPr>
                              </w:pPr>
                              <w:r>
                                <w:rPr>
                                  <w:b/>
                                  <w:sz w:val="20"/>
                                </w:rPr>
                                <w:t>Note:</w:t>
                              </w:r>
                            </w:p>
                            <w:p w14:paraId="1C5AA27F" w14:textId="77777777" w:rsidR="00D64DB2" w:rsidRDefault="0022516B">
                              <w:pPr>
                                <w:spacing w:before="100" w:line="340" w:lineRule="auto"/>
                                <w:ind w:left="600" w:right="363"/>
                                <w:rPr>
                                  <w:sz w:val="20"/>
                                </w:rPr>
                              </w:pPr>
                              <w:r>
                                <w:rPr>
                                  <w:sz w:val="20"/>
                                </w:rPr>
                                <w:t>Currently,</w:t>
                              </w:r>
                              <w:r>
                                <w:rPr>
                                  <w:spacing w:val="-19"/>
                                  <w:sz w:val="20"/>
                                </w:rPr>
                                <w:t xml:space="preserve"> </w:t>
                              </w:r>
                              <w:r>
                                <w:rPr>
                                  <w:sz w:val="20"/>
                                </w:rPr>
                                <w:t>Synopsys</w:t>
                              </w:r>
                              <w:r>
                                <w:rPr>
                                  <w:spacing w:val="-19"/>
                                  <w:sz w:val="20"/>
                                </w:rPr>
                                <w:t xml:space="preserve"> </w:t>
                              </w:r>
                              <w:r>
                                <w:rPr>
                                  <w:sz w:val="20"/>
                                </w:rPr>
                                <w:t>Template</w:t>
                              </w:r>
                              <w:r>
                                <w:rPr>
                                  <w:spacing w:val="-19"/>
                                  <w:sz w:val="20"/>
                                </w:rPr>
                                <w:t xml:space="preserve"> </w:t>
                              </w:r>
                              <w:r>
                                <w:rPr>
                                  <w:sz w:val="20"/>
                                </w:rPr>
                                <w:t>only</w:t>
                              </w:r>
                              <w:r>
                                <w:rPr>
                                  <w:spacing w:val="-19"/>
                                  <w:sz w:val="20"/>
                                </w:rPr>
                                <w:t xml:space="preserve"> </w:t>
                              </w:r>
                              <w:r>
                                <w:rPr>
                                  <w:sz w:val="20"/>
                                </w:rPr>
                                <w:t>supports</w:t>
                              </w:r>
                              <w:r>
                                <w:rPr>
                                  <w:spacing w:val="-19"/>
                                  <w:sz w:val="20"/>
                                </w:rPr>
                                <w:t xml:space="preserve"> </w:t>
                              </w:r>
                              <w:r>
                                <w:rPr>
                                  <w:sz w:val="20"/>
                                </w:rPr>
                                <w:t>the</w:t>
                              </w:r>
                              <w:r>
                                <w:rPr>
                                  <w:spacing w:val="-19"/>
                                  <w:sz w:val="20"/>
                                </w:rPr>
                                <w:t xml:space="preserve"> </w:t>
                              </w:r>
                              <w:r>
                                <w:rPr>
                                  <w:sz w:val="20"/>
                                </w:rPr>
                                <w:t>Coverity</w:t>
                              </w:r>
                              <w:r>
                                <w:rPr>
                                  <w:spacing w:val="-19"/>
                                  <w:sz w:val="20"/>
                                </w:rPr>
                                <w:t xml:space="preserve"> </w:t>
                              </w:r>
                              <w:r>
                                <w:rPr>
                                  <w:sz w:val="20"/>
                                </w:rPr>
                                <w:t>thin</w:t>
                              </w:r>
                              <w:r>
                                <w:rPr>
                                  <w:spacing w:val="-19"/>
                                  <w:sz w:val="20"/>
                                </w:rPr>
                                <w:t xml:space="preserve"> </w:t>
                              </w:r>
                              <w:r>
                                <w:rPr>
                                  <w:sz w:val="20"/>
                                </w:rPr>
                                <w:t>client/cloud</w:t>
                              </w:r>
                              <w:r>
                                <w:rPr>
                                  <w:spacing w:val="-19"/>
                                  <w:sz w:val="20"/>
                                </w:rPr>
                                <w:t xml:space="preserve"> </w:t>
                              </w:r>
                              <w:r>
                                <w:rPr>
                                  <w:sz w:val="20"/>
                                </w:rPr>
                                <w:t>deployment</w:t>
                              </w:r>
                              <w:r>
                                <w:rPr>
                                  <w:spacing w:val="-19"/>
                                  <w:sz w:val="20"/>
                                </w:rPr>
                                <w:t xml:space="preserve"> </w:t>
                              </w:r>
                              <w:r>
                                <w:rPr>
                                  <w:sz w:val="20"/>
                                </w:rPr>
                                <w:t>model, which</w:t>
                              </w:r>
                              <w:r>
                                <w:rPr>
                                  <w:spacing w:val="-4"/>
                                  <w:sz w:val="20"/>
                                </w:rPr>
                                <w:t xml:space="preserve"> </w:t>
                              </w:r>
                              <w:r>
                                <w:rPr>
                                  <w:sz w:val="20"/>
                                </w:rPr>
                                <w:t>removes</w:t>
                              </w:r>
                              <w:r>
                                <w:rPr>
                                  <w:spacing w:val="-4"/>
                                  <w:sz w:val="20"/>
                                </w:rPr>
                                <w:t xml:space="preserve"> </w:t>
                              </w:r>
                              <w:r>
                                <w:rPr>
                                  <w:sz w:val="20"/>
                                </w:rPr>
                                <w:t>the</w:t>
                              </w:r>
                              <w:r>
                                <w:rPr>
                                  <w:spacing w:val="-3"/>
                                  <w:sz w:val="20"/>
                                </w:rPr>
                                <w:t xml:space="preserve"> </w:t>
                              </w:r>
                              <w:r>
                                <w:rPr>
                                  <w:sz w:val="20"/>
                                </w:rPr>
                                <w:t>need</w:t>
                              </w:r>
                              <w:r>
                                <w:rPr>
                                  <w:spacing w:val="-4"/>
                                  <w:sz w:val="20"/>
                                </w:rPr>
                                <w:t xml:space="preserve"> </w:t>
                              </w:r>
                              <w:r>
                                <w:rPr>
                                  <w:sz w:val="20"/>
                                </w:rPr>
                                <w:t>for</w:t>
                              </w:r>
                              <w:r>
                                <w:rPr>
                                  <w:spacing w:val="-4"/>
                                  <w:sz w:val="20"/>
                                </w:rPr>
                                <w:t xml:space="preserve"> </w:t>
                              </w:r>
                              <w:r>
                                <w:rPr>
                                  <w:sz w:val="20"/>
                                </w:rPr>
                                <w:t>a</w:t>
                              </w:r>
                              <w:r>
                                <w:rPr>
                                  <w:spacing w:val="-3"/>
                                  <w:sz w:val="20"/>
                                </w:rPr>
                                <w:t xml:space="preserve"> </w:t>
                              </w:r>
                              <w:r>
                                <w:rPr>
                                  <w:sz w:val="20"/>
                                </w:rPr>
                                <w:t>large</w:t>
                              </w:r>
                              <w:r>
                                <w:rPr>
                                  <w:spacing w:val="-4"/>
                                  <w:sz w:val="20"/>
                                </w:rPr>
                                <w:t xml:space="preserve"> </w:t>
                              </w:r>
                              <w:r>
                                <w:rPr>
                                  <w:sz w:val="20"/>
                                </w:rPr>
                                <w:t>footprint</w:t>
                              </w:r>
                              <w:r>
                                <w:rPr>
                                  <w:spacing w:val="-4"/>
                                  <w:sz w:val="20"/>
                                </w:rPr>
                                <w:t xml:space="preserve"> </w:t>
                              </w:r>
                              <w:r>
                                <w:rPr>
                                  <w:sz w:val="20"/>
                                </w:rPr>
                                <w:t>GitLab</w:t>
                              </w:r>
                              <w:r>
                                <w:rPr>
                                  <w:spacing w:val="-3"/>
                                  <w:sz w:val="20"/>
                                </w:rPr>
                                <w:t xml:space="preserve"> </w:t>
                              </w:r>
                              <w:r>
                                <w:rPr>
                                  <w:sz w:val="20"/>
                                </w:rPr>
                                <w:t>Runner</w:t>
                              </w:r>
                              <w:r>
                                <w:rPr>
                                  <w:spacing w:val="-4"/>
                                  <w:sz w:val="20"/>
                                </w:rPr>
                                <w:t xml:space="preserve"> </w:t>
                              </w:r>
                              <w:r>
                                <w:rPr>
                                  <w:sz w:val="20"/>
                                </w:rPr>
                                <w:t>installation.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2356C3" id="Group 45" o:spid="_x0000_s1326" style="position:absolute;margin-left:72.75pt;margin-top:7.95pt;width:466.5pt;height:66pt;z-index:-251459584;mso-wrap-distance-left:0;mso-wrap-distance-right:0;mso-position-horizontal-relative:page;mso-position-vertical-relative:text" coordorigin="1455,159"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">
                <v:shape id="Freeform 46" o:spid="_x0000_s1327" style="position:absolute;left:1455;top:158;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" path="m9180,1320r-9030,l92,1308,44,1276,12,1228,,1170,,150,12,92,44,44,92,12,150,,9180,r58,12l9286,44r32,48l9330,150r,1020l9318,1228r-32,48l9238,1308r-58,12xe" fillcolor="#0078a0" stroked="f">
                  <v:fill opacity="5911f"/>
                  <v:path arrowok="t" o:connecttype="custom" o:connectlocs="9180,1479;150,1479;92,1467;44,1435;12,1387;0,1329;0,309;12,251;44,203;92,171;150,159;9180,159;9238,171;9286,203;9318,251;9330,309;9330,1329;9318,1387;9286,1435;9238,1467;9180,1479" o:connectangles="0,0,0,0,0,0,0,0,0,0,0,0,0,0,0,0,0,0,0,0,0"/>
                </v:shape>
                <v:shape id="Picture 47" o:spid="_x0000_s1328" type="#_x0000_t75" style="position:absolute;left:1570;top:26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">
                  <v:imagedata r:id="rId10" o:title=""/>
                  <o:lock v:ext="edit" aspectratio="f"/>
                </v:shape>
                <v:shape id="Text Box 48" o:spid="_x0000_s1329" type="#_x0000_t202" style="position:absolute;left:1455;top:158;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" filled="f" stroked="f">
                  <v:path arrowok="t"/>
                  <v:textbox inset="0,0,0,0">
                    <w:txbxContent>
                      <w:p w14:paraId="5A28EB40" w14:textId="77777777" w:rsidR="00D64DB2" w:rsidRDefault="00D64DB2">
                        <w:pPr>
                          <w:rPr>
                            <w:sz w:val="17"/>
                          </w:rPr>
                        </w:pPr>
                      </w:p>
                      <w:p w14:paraId="6ED5D509" w14:textId="77777777" w:rsidR="00D64DB2" w:rsidRDefault="0022516B">
                        <w:pPr>
                          <w:spacing w:before="1"/>
                          <w:ind w:left="600"/>
                          <w:rPr>
                            <w:b/>
                            <w:sz w:val="20"/>
                          </w:rPr>
                        </w:pPr>
                        <w:r>
                          <w:rPr>
                            <w:b/>
                            <w:sz w:val="20"/>
                          </w:rPr>
                          <w:t>Note:</w:t>
                        </w:r>
                      </w:p>
                      <w:p w14:paraId="1C5AA27F" w14:textId="77777777" w:rsidR="00D64DB2" w:rsidRDefault="0022516B">
                        <w:pPr>
                          <w:spacing w:before="100" w:line="340" w:lineRule="auto"/>
                          <w:ind w:left="600" w:right="363"/>
                          <w:rPr>
                            <w:sz w:val="20"/>
                          </w:rPr>
                        </w:pPr>
                        <w:r>
                          <w:rPr>
                            <w:sz w:val="20"/>
                          </w:rPr>
                          <w:t>Currently,</w:t>
                        </w:r>
                        <w:r>
                          <w:rPr>
                            <w:spacing w:val="-19"/>
                            <w:sz w:val="20"/>
                          </w:rPr>
                          <w:t xml:space="preserve"> </w:t>
                        </w:r>
                        <w:r>
                          <w:rPr>
                            <w:sz w:val="20"/>
                          </w:rPr>
                          <w:t>Synopsys</w:t>
                        </w:r>
                        <w:r>
                          <w:rPr>
                            <w:spacing w:val="-19"/>
                            <w:sz w:val="20"/>
                          </w:rPr>
                          <w:t xml:space="preserve"> </w:t>
                        </w:r>
                        <w:r>
                          <w:rPr>
                            <w:sz w:val="20"/>
                          </w:rPr>
                          <w:t>Template</w:t>
                        </w:r>
                        <w:r>
                          <w:rPr>
                            <w:spacing w:val="-19"/>
                            <w:sz w:val="20"/>
                          </w:rPr>
                          <w:t xml:space="preserve"> </w:t>
                        </w:r>
                        <w:r>
                          <w:rPr>
                            <w:sz w:val="20"/>
                          </w:rPr>
                          <w:t>only</w:t>
                        </w:r>
                        <w:r>
                          <w:rPr>
                            <w:spacing w:val="-19"/>
                            <w:sz w:val="20"/>
                          </w:rPr>
                          <w:t xml:space="preserve"> </w:t>
                        </w:r>
                        <w:r>
                          <w:rPr>
                            <w:sz w:val="20"/>
                          </w:rPr>
                          <w:t>supports</w:t>
                        </w:r>
                        <w:r>
                          <w:rPr>
                            <w:spacing w:val="-19"/>
                            <w:sz w:val="20"/>
                          </w:rPr>
                          <w:t xml:space="preserve"> </w:t>
                        </w:r>
                        <w:r>
                          <w:rPr>
                            <w:sz w:val="20"/>
                          </w:rPr>
                          <w:t>the</w:t>
                        </w:r>
                        <w:r>
                          <w:rPr>
                            <w:spacing w:val="-19"/>
                            <w:sz w:val="20"/>
                          </w:rPr>
                          <w:t xml:space="preserve"> </w:t>
                        </w:r>
                        <w:r>
                          <w:rPr>
                            <w:sz w:val="20"/>
                          </w:rPr>
                          <w:t>Coverity</w:t>
                        </w:r>
                        <w:r>
                          <w:rPr>
                            <w:spacing w:val="-19"/>
                            <w:sz w:val="20"/>
                          </w:rPr>
                          <w:t xml:space="preserve"> </w:t>
                        </w:r>
                        <w:r>
                          <w:rPr>
                            <w:sz w:val="20"/>
                          </w:rPr>
                          <w:t>thin</w:t>
                        </w:r>
                        <w:r>
                          <w:rPr>
                            <w:spacing w:val="-19"/>
                            <w:sz w:val="20"/>
                          </w:rPr>
                          <w:t xml:space="preserve"> </w:t>
                        </w:r>
                        <w:r>
                          <w:rPr>
                            <w:sz w:val="20"/>
                          </w:rPr>
                          <w:t>client/cloud</w:t>
                        </w:r>
                        <w:r>
                          <w:rPr>
                            <w:spacing w:val="-19"/>
                            <w:sz w:val="20"/>
                          </w:rPr>
                          <w:t xml:space="preserve"> </w:t>
                        </w:r>
                        <w:r>
                          <w:rPr>
                            <w:sz w:val="20"/>
                          </w:rPr>
                          <w:t>deployment</w:t>
                        </w:r>
                        <w:r>
                          <w:rPr>
                            <w:spacing w:val="-19"/>
                            <w:sz w:val="20"/>
                          </w:rPr>
                          <w:t xml:space="preserve"> </w:t>
                        </w:r>
                        <w:r>
                          <w:rPr>
                            <w:sz w:val="20"/>
                          </w:rPr>
                          <w:t>model, which</w:t>
                        </w:r>
                        <w:r>
                          <w:rPr>
                            <w:spacing w:val="-4"/>
                            <w:sz w:val="20"/>
                          </w:rPr>
                          <w:t xml:space="preserve"> </w:t>
                        </w:r>
                        <w:r>
                          <w:rPr>
                            <w:sz w:val="20"/>
                          </w:rPr>
                          <w:t>removes</w:t>
                        </w:r>
                        <w:r>
                          <w:rPr>
                            <w:spacing w:val="-4"/>
                            <w:sz w:val="20"/>
                          </w:rPr>
                          <w:t xml:space="preserve"> </w:t>
                        </w:r>
                        <w:r>
                          <w:rPr>
                            <w:sz w:val="20"/>
                          </w:rPr>
                          <w:t>the</w:t>
                        </w:r>
                        <w:r>
                          <w:rPr>
                            <w:spacing w:val="-3"/>
                            <w:sz w:val="20"/>
                          </w:rPr>
                          <w:t xml:space="preserve"> </w:t>
                        </w:r>
                        <w:r>
                          <w:rPr>
                            <w:sz w:val="20"/>
                          </w:rPr>
                          <w:t>need</w:t>
                        </w:r>
                        <w:r>
                          <w:rPr>
                            <w:spacing w:val="-4"/>
                            <w:sz w:val="20"/>
                          </w:rPr>
                          <w:t xml:space="preserve"> </w:t>
                        </w:r>
                        <w:r>
                          <w:rPr>
                            <w:sz w:val="20"/>
                          </w:rPr>
                          <w:t>for</w:t>
                        </w:r>
                        <w:r>
                          <w:rPr>
                            <w:spacing w:val="-4"/>
                            <w:sz w:val="20"/>
                          </w:rPr>
                          <w:t xml:space="preserve"> </w:t>
                        </w:r>
                        <w:r>
                          <w:rPr>
                            <w:sz w:val="20"/>
                          </w:rPr>
                          <w:t>a</w:t>
                        </w:r>
                        <w:r>
                          <w:rPr>
                            <w:spacing w:val="-3"/>
                            <w:sz w:val="20"/>
                          </w:rPr>
                          <w:t xml:space="preserve"> </w:t>
                        </w:r>
                        <w:r>
                          <w:rPr>
                            <w:sz w:val="20"/>
                          </w:rPr>
                          <w:t>large</w:t>
                        </w:r>
                        <w:r>
                          <w:rPr>
                            <w:spacing w:val="-4"/>
                            <w:sz w:val="20"/>
                          </w:rPr>
                          <w:t xml:space="preserve"> </w:t>
                        </w:r>
                        <w:r>
                          <w:rPr>
                            <w:sz w:val="20"/>
                          </w:rPr>
                          <w:t>footprint</w:t>
                        </w:r>
                        <w:r>
                          <w:rPr>
                            <w:spacing w:val="-4"/>
                            <w:sz w:val="20"/>
                          </w:rPr>
                          <w:t xml:space="preserve"> </w:t>
                        </w:r>
                        <w:r>
                          <w:rPr>
                            <w:sz w:val="20"/>
                          </w:rPr>
                          <w:t>GitLab</w:t>
                        </w:r>
                        <w:r>
                          <w:rPr>
                            <w:spacing w:val="-3"/>
                            <w:sz w:val="20"/>
                          </w:rPr>
                          <w:t xml:space="preserve"> </w:t>
                        </w:r>
                        <w:r>
                          <w:rPr>
                            <w:sz w:val="20"/>
                          </w:rPr>
                          <w:t>Runner</w:t>
                        </w:r>
                        <w:r>
                          <w:rPr>
                            <w:spacing w:val="-4"/>
                            <w:sz w:val="20"/>
                          </w:rPr>
                          <w:t xml:space="preserve"> </w:t>
                        </w:r>
                        <w:r>
                          <w:rPr>
                            <w:sz w:val="20"/>
                          </w:rPr>
                          <w:t>installation.</w:t>
                        </w:r>
                      </w:p>
                    </w:txbxContent>
                  </v:textbox>
                </v:shape>
                <w10:wrap type="topAndBottom" anchorx="page"/>
              </v:group>
            </w:pict>
          </mc:Fallback>
        </mc:AlternateContent>
      </w:r>
      <w:r>
        <w:rPr>
          <w:noProof/>
        </w:rPr>
        <mc:AlternateContent>
          <mc:Choice Requires="wps">
            <w:drawing>
              <wp:anchor distT="0" distB="0" distL="0" distR="0" simplePos="0" relativeHeight="251857920" behindDoc="1" locked="0" layoutInCell="1" allowOverlap="1" wp14:anchorId="1BE782E9" wp14:editId="6A03B01C">
                <wp:simplePos x="0" y="0"/>
                <wp:positionH relativeFrom="page">
                  <wp:posOffset>965200</wp:posOffset>
                </wp:positionH>
                <wp:positionV relativeFrom="paragraph">
                  <wp:posOffset>1075690</wp:posOffset>
                </wp:positionV>
                <wp:extent cx="5892800" cy="6064250"/>
                <wp:effectExtent l="0" t="0" r="0" b="0"/>
                <wp:wrapTopAndBottom/>
                <wp:docPr id="119737704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60642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1CDBD" w14:textId="77777777" w:rsidR="00D64DB2" w:rsidRDefault="00D64DB2">
                            <w:pPr>
                              <w:pStyle w:val="BodyText"/>
                              <w:spacing w:before="12"/>
                              <w:rPr>
                                <w:sz w:val="10"/>
                              </w:rPr>
                            </w:pPr>
                          </w:p>
                          <w:p w14:paraId="723E90F7" w14:textId="77777777" w:rsidR="00D64DB2" w:rsidRDefault="0022516B">
                            <w:pPr>
                              <w:ind w:left="60"/>
                              <w:rPr>
                                <w:rFonts w:ascii="Courier New"/>
                                <w:sz w:val="13"/>
                              </w:rPr>
                            </w:pPr>
                            <w:r>
                              <w:rPr>
                                <w:rFonts w:ascii="Courier New"/>
                                <w:sz w:val="13"/>
                              </w:rPr>
                              <w:t>include:</w:t>
                            </w:r>
                          </w:p>
                          <w:p w14:paraId="654C549B" w14:textId="77777777" w:rsidR="00D64DB2" w:rsidRDefault="00D64DB2">
                            <w:pPr>
                              <w:pStyle w:val="BodyText"/>
                              <w:rPr>
                                <w:rFonts w:ascii="Courier New"/>
                                <w:sz w:val="17"/>
                              </w:rPr>
                            </w:pPr>
                          </w:p>
                          <w:p w14:paraId="3C56A855" w14:textId="77777777" w:rsidR="00D64DB2" w:rsidRDefault="0022516B">
                            <w:pPr>
                              <w:spacing w:line="554" w:lineRule="auto"/>
                              <w:ind w:left="367" w:right="6215" w:hanging="154"/>
                              <w:rPr>
                                <w:rFonts w:ascii="Courier New"/>
                                <w:sz w:val="13"/>
                              </w:rPr>
                            </w:pPr>
                            <w:r>
                              <w:rPr>
                                <w:rFonts w:ascii="Courier New"/>
                                <w:sz w:val="13"/>
                              </w:rPr>
                              <w:t>- project:</w:t>
                            </w:r>
                            <w:r>
                              <w:rPr>
                                <w:rFonts w:ascii="Courier New"/>
                                <w:spacing w:val="-55"/>
                                <w:sz w:val="13"/>
                              </w:rPr>
                              <w:t xml:space="preserve"> </w:t>
                            </w:r>
                            <w:r>
                              <w:rPr>
                                <w:rFonts w:ascii="Courier New"/>
                                <w:sz w:val="13"/>
                              </w:rPr>
                              <w:t>synopsys/synopsys-template ref: v1.1.0</w:t>
                            </w:r>
                          </w:p>
                          <w:p w14:paraId="63849F8A" w14:textId="77777777" w:rsidR="00D64DB2" w:rsidRDefault="0022516B">
                            <w:pPr>
                              <w:spacing w:line="147" w:lineRule="exact"/>
                              <w:ind w:left="367"/>
                              <w:rPr>
                                <w:rFonts w:ascii="Courier New"/>
                                <w:sz w:val="13"/>
                              </w:rPr>
                            </w:pPr>
                            <w:r>
                              <w:rPr>
                                <w:rFonts w:ascii="Courier New"/>
                                <w:sz w:val="13"/>
                              </w:rPr>
                              <w:t>file: templates/synopsys-template.yml</w:t>
                            </w:r>
                          </w:p>
                          <w:p w14:paraId="71E96917" w14:textId="77777777" w:rsidR="00D64DB2" w:rsidRDefault="00D64DB2">
                            <w:pPr>
                              <w:pStyle w:val="BodyText"/>
                              <w:rPr>
                                <w:rFonts w:ascii="Courier New"/>
                                <w:sz w:val="17"/>
                              </w:rPr>
                            </w:pPr>
                          </w:p>
                          <w:p w14:paraId="22719024" w14:textId="77777777" w:rsidR="00D64DB2" w:rsidRDefault="0022516B">
                            <w:pPr>
                              <w:ind w:left="213"/>
                              <w:rPr>
                                <w:rFonts w:ascii="Courier New"/>
                                <w:sz w:val="13"/>
                              </w:rPr>
                            </w:pPr>
                            <w:r>
                              <w:rPr>
                                <w:rFonts w:ascii="Courier New"/>
                                <w:sz w:val="13"/>
                              </w:rPr>
                              <w:t>### Use below configuration for accessing synopsys-template in Gitlab self-managed</w:t>
                            </w:r>
                          </w:p>
                          <w:p w14:paraId="79B3876C" w14:textId="77777777" w:rsidR="00D64DB2" w:rsidRDefault="00D64DB2">
                            <w:pPr>
                              <w:pStyle w:val="BodyText"/>
                              <w:rPr>
                                <w:rFonts w:ascii="Courier New"/>
                                <w:sz w:val="17"/>
                              </w:rPr>
                            </w:pPr>
                          </w:p>
                          <w:p w14:paraId="775F2BF9" w14:textId="77777777" w:rsidR="00D64DB2" w:rsidRDefault="0022516B">
                            <w:pPr>
                              <w:ind w:left="213"/>
                              <w:rPr>
                                <w:rFonts w:ascii="Courier New"/>
                                <w:sz w:val="13"/>
                              </w:rPr>
                            </w:pPr>
                            <w:r>
                              <w:rPr>
                                <w:rFonts w:ascii="Courier New"/>
                                <w:sz w:val="13"/>
                              </w:rPr>
                              <w:t># - remote: 'https://gitlab.com/synopsys/synopsys-template/-/raw/v1.1.0/templates/synopsys-template.yml'</w:t>
                            </w:r>
                          </w:p>
                          <w:p w14:paraId="1926E579" w14:textId="77777777" w:rsidR="00D64DB2" w:rsidRDefault="00D64DB2">
                            <w:pPr>
                              <w:pStyle w:val="BodyText"/>
                              <w:rPr>
                                <w:rFonts w:ascii="Courier New"/>
                                <w:sz w:val="14"/>
                              </w:rPr>
                            </w:pPr>
                          </w:p>
                          <w:p w14:paraId="043E09BC" w14:textId="77777777" w:rsidR="00D64DB2" w:rsidRDefault="00D64DB2">
                            <w:pPr>
                              <w:pStyle w:val="BodyText"/>
                              <w:rPr>
                                <w:rFonts w:ascii="Courier New"/>
                                <w:sz w:val="14"/>
                              </w:rPr>
                            </w:pPr>
                          </w:p>
                          <w:p w14:paraId="5B081C4E" w14:textId="77777777" w:rsidR="00D64DB2" w:rsidRDefault="00D64DB2">
                            <w:pPr>
                              <w:pStyle w:val="BodyText"/>
                              <w:rPr>
                                <w:rFonts w:ascii="Courier New"/>
                                <w:sz w:val="19"/>
                              </w:rPr>
                            </w:pPr>
                          </w:p>
                          <w:p w14:paraId="6132C037" w14:textId="77777777" w:rsidR="00D64DB2" w:rsidRDefault="0022516B">
                            <w:pPr>
                              <w:ind w:left="60"/>
                              <w:rPr>
                                <w:rFonts w:ascii="Courier New"/>
                                <w:sz w:val="13"/>
                              </w:rPr>
                            </w:pPr>
                            <w:r>
                              <w:rPr>
                                <w:rFonts w:ascii="Courier New"/>
                                <w:sz w:val="13"/>
                              </w:rPr>
                              <w:t>stages:</w:t>
                            </w:r>
                          </w:p>
                          <w:p w14:paraId="7304DCB0" w14:textId="77777777" w:rsidR="00D64DB2" w:rsidRDefault="00D64DB2">
                            <w:pPr>
                              <w:pStyle w:val="BodyText"/>
                              <w:rPr>
                                <w:rFonts w:ascii="Courier New"/>
                                <w:sz w:val="17"/>
                              </w:rPr>
                            </w:pPr>
                          </w:p>
                          <w:p w14:paraId="1C933C8F" w14:textId="77777777" w:rsidR="00D64DB2" w:rsidRDefault="0022516B">
                            <w:pPr>
                              <w:spacing w:before="1"/>
                              <w:ind w:left="213"/>
                              <w:rPr>
                                <w:rFonts w:ascii="Courier New"/>
                                <w:sz w:val="13"/>
                              </w:rPr>
                            </w:pPr>
                            <w:r>
                              <w:rPr>
                                <w:rFonts w:ascii="Courier New"/>
                                <w:sz w:val="13"/>
                              </w:rPr>
                              <w:t>- coverity_scan</w:t>
                            </w:r>
                          </w:p>
                          <w:p w14:paraId="5786EDB9" w14:textId="77777777" w:rsidR="00D64DB2" w:rsidRDefault="00D64DB2">
                            <w:pPr>
                              <w:pStyle w:val="BodyText"/>
                              <w:rPr>
                                <w:rFonts w:ascii="Courier New"/>
                                <w:sz w:val="14"/>
                              </w:rPr>
                            </w:pPr>
                          </w:p>
                          <w:p w14:paraId="6E5ABFC0" w14:textId="77777777" w:rsidR="00D64DB2" w:rsidRDefault="00D64DB2">
                            <w:pPr>
                              <w:pStyle w:val="BodyText"/>
                              <w:rPr>
                                <w:rFonts w:ascii="Courier New"/>
                                <w:sz w:val="14"/>
                              </w:rPr>
                            </w:pPr>
                          </w:p>
                          <w:p w14:paraId="2A7B1805" w14:textId="77777777" w:rsidR="00D64DB2" w:rsidRDefault="00D64DB2">
                            <w:pPr>
                              <w:pStyle w:val="BodyText"/>
                              <w:rPr>
                                <w:rFonts w:ascii="Courier New"/>
                                <w:sz w:val="19"/>
                              </w:rPr>
                            </w:pPr>
                          </w:p>
                          <w:p w14:paraId="4F55479D" w14:textId="77777777" w:rsidR="00D64DB2" w:rsidRDefault="0022516B">
                            <w:pPr>
                              <w:ind w:left="60"/>
                              <w:rPr>
                                <w:rFonts w:ascii="Courier New"/>
                                <w:sz w:val="13"/>
                              </w:rPr>
                            </w:pPr>
                            <w:r>
                              <w:rPr>
                                <w:rFonts w:ascii="Courier New"/>
                                <w:sz w:val="13"/>
                              </w:rPr>
                              <w:t>variables:</w:t>
                            </w:r>
                          </w:p>
                          <w:p w14:paraId="15A93D09" w14:textId="77777777" w:rsidR="00D64DB2" w:rsidRDefault="00D64DB2">
                            <w:pPr>
                              <w:pStyle w:val="BodyText"/>
                              <w:rPr>
                                <w:rFonts w:ascii="Courier New"/>
                                <w:sz w:val="17"/>
                              </w:rPr>
                            </w:pPr>
                          </w:p>
                          <w:p w14:paraId="1897446F" w14:textId="77777777" w:rsidR="00D64DB2" w:rsidRDefault="0022516B">
                            <w:pPr>
                              <w:spacing w:line="554" w:lineRule="auto"/>
                              <w:ind w:left="136" w:right="67" w:firstLine="76"/>
                              <w:rPr>
                                <w:rFonts w:ascii="Courier New"/>
                                <w:sz w:val="13"/>
                              </w:rPr>
                            </w:pPr>
                            <w:r>
                              <w:rPr>
                                <w:rFonts w:ascii="Courier New"/>
                                <w:sz w:val="13"/>
                              </w:rPr>
                              <w:t>SCAN_BRANCHES:</w:t>
                            </w:r>
                            <w:r>
                              <w:rPr>
                                <w:rFonts w:ascii="Courier New"/>
                                <w:spacing w:val="-15"/>
                                <w:sz w:val="13"/>
                              </w:rPr>
                              <w:t xml:space="preserve"> </w:t>
                            </w:r>
                            <w:r>
                              <w:rPr>
                                <w:rFonts w:ascii="Courier New"/>
                                <w:sz w:val="13"/>
                              </w:rPr>
                              <w:t>"/^(main|master|develop|stage|release|feature_branch)$/"</w:t>
                            </w:r>
                            <w:r>
                              <w:rPr>
                                <w:rFonts w:ascii="Courier New"/>
                                <w:spacing w:val="-15"/>
                                <w:sz w:val="13"/>
                              </w:rPr>
                              <w:t xml:space="preserve"> </w:t>
                            </w:r>
                            <w:r>
                              <w:rPr>
                                <w:rFonts w:ascii="Courier New"/>
                                <w:sz w:val="13"/>
                              </w:rPr>
                              <w:t>#</w:t>
                            </w:r>
                            <w:r>
                              <w:rPr>
                                <w:rFonts w:ascii="Courier New"/>
                                <w:spacing w:val="-14"/>
                                <w:sz w:val="13"/>
                              </w:rPr>
                              <w:t xml:space="preserve"> </w:t>
                            </w:r>
                            <w:r>
                              <w:rPr>
                                <w:rFonts w:ascii="Courier New"/>
                                <w:sz w:val="13"/>
                              </w:rPr>
                              <w:t>Add</w:t>
                            </w:r>
                            <w:r>
                              <w:rPr>
                                <w:rFonts w:ascii="Courier New"/>
                                <w:spacing w:val="-15"/>
                                <w:sz w:val="13"/>
                              </w:rPr>
                              <w:t xml:space="preserve"> </w:t>
                            </w:r>
                            <w:r>
                              <w:rPr>
                                <w:rFonts w:ascii="Courier New"/>
                                <w:sz w:val="13"/>
                              </w:rPr>
                              <w:t>branches</w:t>
                            </w:r>
                            <w:r>
                              <w:rPr>
                                <w:rFonts w:ascii="Courier New"/>
                                <w:spacing w:val="-15"/>
                                <w:sz w:val="13"/>
                              </w:rPr>
                              <w:t xml:space="preserve"> </w:t>
                            </w:r>
                            <w:r>
                              <w:rPr>
                                <w:rFonts w:ascii="Courier New"/>
                                <w:sz w:val="13"/>
                              </w:rPr>
                              <w:t>where</w:t>
                            </w:r>
                            <w:r>
                              <w:rPr>
                                <w:rFonts w:ascii="Courier New"/>
                                <w:spacing w:val="-14"/>
                                <w:sz w:val="13"/>
                              </w:rPr>
                              <w:t xml:space="preserve"> </w:t>
                            </w:r>
                            <w:r>
                              <w:rPr>
                                <w:rFonts w:ascii="Courier New"/>
                                <w:sz w:val="13"/>
                              </w:rPr>
                              <w:t>you</w:t>
                            </w:r>
                            <w:r>
                              <w:rPr>
                                <w:rFonts w:ascii="Courier New"/>
                                <w:spacing w:val="-15"/>
                                <w:sz w:val="13"/>
                              </w:rPr>
                              <w:t xml:space="preserve"> </w:t>
                            </w:r>
                            <w:r>
                              <w:rPr>
                                <w:rFonts w:ascii="Courier New"/>
                                <w:sz w:val="13"/>
                              </w:rPr>
                              <w:t>want</w:t>
                            </w:r>
                            <w:r>
                              <w:rPr>
                                <w:rFonts w:ascii="Courier New"/>
                                <w:spacing w:val="-15"/>
                                <w:sz w:val="13"/>
                              </w:rPr>
                              <w:t xml:space="preserve"> </w:t>
                            </w:r>
                            <w:r>
                              <w:rPr>
                                <w:rFonts w:ascii="Courier New"/>
                                <w:sz w:val="13"/>
                              </w:rPr>
                              <w:t>to</w:t>
                            </w:r>
                            <w:r>
                              <w:rPr>
                                <w:rFonts w:ascii="Courier New"/>
                                <w:spacing w:val="-14"/>
                                <w:sz w:val="13"/>
                              </w:rPr>
                              <w:t xml:space="preserve"> </w:t>
                            </w:r>
                            <w:r>
                              <w:rPr>
                                <w:rFonts w:ascii="Courier New"/>
                                <w:sz w:val="13"/>
                              </w:rPr>
                              <w:t>run</w:t>
                            </w:r>
                            <w:r>
                              <w:rPr>
                                <w:rFonts w:ascii="Courier New"/>
                                <w:spacing w:val="-15"/>
                                <w:sz w:val="13"/>
                              </w:rPr>
                              <w:t xml:space="preserve"> </w:t>
                            </w:r>
                            <w:r>
                              <w:rPr>
                                <w:rFonts w:ascii="Courier New"/>
                                <w:sz w:val="13"/>
                              </w:rPr>
                              <w:t>Coverity scan</w:t>
                            </w:r>
                          </w:p>
                          <w:p w14:paraId="7E2918B5" w14:textId="77777777" w:rsidR="00D64DB2" w:rsidRDefault="00D64DB2">
                            <w:pPr>
                              <w:pStyle w:val="BodyText"/>
                              <w:rPr>
                                <w:rFonts w:ascii="Courier New"/>
                                <w:sz w:val="14"/>
                              </w:rPr>
                            </w:pPr>
                          </w:p>
                          <w:p w14:paraId="09A5D56A" w14:textId="77777777" w:rsidR="00D64DB2" w:rsidRDefault="00D64DB2">
                            <w:pPr>
                              <w:pStyle w:val="BodyText"/>
                              <w:rPr>
                                <w:rFonts w:ascii="Courier New"/>
                                <w:sz w:val="16"/>
                              </w:rPr>
                            </w:pPr>
                          </w:p>
                          <w:p w14:paraId="39F8E826" w14:textId="77777777" w:rsidR="00D64DB2" w:rsidRDefault="0022516B">
                            <w:pPr>
                              <w:spacing w:line="554" w:lineRule="auto"/>
                              <w:ind w:left="213" w:right="6746" w:hanging="154"/>
                              <w:rPr>
                                <w:rFonts w:ascii="Courier New"/>
                                <w:sz w:val="13"/>
                              </w:rPr>
                            </w:pPr>
                            <w:r>
                              <w:rPr>
                                <w:rFonts w:ascii="Courier New"/>
                                <w:w w:val="95"/>
                                <w:sz w:val="13"/>
                              </w:rPr>
                              <w:t xml:space="preserve">synopsys_template_execution: </w:t>
                            </w:r>
                            <w:r>
                              <w:rPr>
                                <w:rFonts w:ascii="Courier New"/>
                                <w:sz w:val="13"/>
                              </w:rPr>
                              <w:t>stage: coverity_scan variables:</w:t>
                            </w:r>
                          </w:p>
                          <w:p w14:paraId="1CEECCD4" w14:textId="77777777" w:rsidR="00D64DB2" w:rsidRDefault="0022516B">
                            <w:pPr>
                              <w:spacing w:line="554" w:lineRule="auto"/>
                              <w:ind w:left="367" w:right="3978"/>
                              <w:rPr>
                                <w:rFonts w:ascii="Courier New"/>
                                <w:i/>
                                <w:sz w:val="13"/>
                              </w:rPr>
                            </w:pPr>
                            <w:r>
                              <w:rPr>
                                <w:rFonts w:ascii="Courier New"/>
                                <w:sz w:val="13"/>
                              </w:rPr>
                              <w:t xml:space="preserve">BRIDGE_COVERITY_CONNECT_URL: </w:t>
                            </w:r>
                            <w:r>
                              <w:rPr>
                                <w:rFonts w:ascii="Courier New"/>
                                <w:i/>
                                <w:sz w:val="13"/>
                              </w:rPr>
                              <w:t xml:space="preserve">$COVERITY_URL </w:t>
                            </w:r>
                            <w:r>
                              <w:rPr>
                                <w:rFonts w:ascii="Courier New"/>
                                <w:sz w:val="13"/>
                              </w:rPr>
                              <w:t xml:space="preserve">BRIDGE_COVERITY_CONNECT_USER_NAME: </w:t>
                            </w:r>
                            <w:r>
                              <w:rPr>
                                <w:rFonts w:ascii="Courier New"/>
                                <w:i/>
                                <w:sz w:val="13"/>
                              </w:rPr>
                              <w:t xml:space="preserve">$COVERITY_USER </w:t>
                            </w:r>
                            <w:r>
                              <w:rPr>
                                <w:rFonts w:ascii="Courier New"/>
                                <w:w w:val="95"/>
                                <w:sz w:val="13"/>
                              </w:rPr>
                              <w:t xml:space="preserve">BRIDGE_COVERITY_CONNECT_USER_PASSWORD: </w:t>
                            </w:r>
                            <w:r>
                              <w:rPr>
                                <w:rFonts w:ascii="Courier New"/>
                                <w:i/>
                                <w:w w:val="95"/>
                                <w:sz w:val="13"/>
                              </w:rPr>
                              <w:t xml:space="preserve">$COVERITY_PASSWORD </w:t>
                            </w:r>
                            <w:r>
                              <w:rPr>
                                <w:rFonts w:ascii="Courier New"/>
                                <w:sz w:val="13"/>
                              </w:rPr>
                              <w:t xml:space="preserve">BRIDGE_COVERITY_CONNECT_PROJECT_NAME: </w:t>
                            </w:r>
                            <w:r>
                              <w:rPr>
                                <w:rFonts w:ascii="Courier New"/>
                                <w:i/>
                                <w:sz w:val="13"/>
                              </w:rPr>
                              <w:t>$CI_PROJECT_NAME</w:t>
                            </w:r>
                          </w:p>
                          <w:p w14:paraId="10349E63" w14:textId="77777777" w:rsidR="00D64DB2" w:rsidRDefault="0022516B">
                            <w:pPr>
                              <w:tabs>
                                <w:tab w:val="left" w:pos="520"/>
                              </w:tabs>
                              <w:spacing w:line="554" w:lineRule="auto"/>
                              <w:ind w:left="213" w:right="1997" w:firstLine="153"/>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uploaded #</w:t>
                            </w:r>
                            <w:r>
                              <w:rPr>
                                <w:rFonts w:ascii="Courier New"/>
                                <w:sz w:val="13"/>
                              </w:rPr>
                              <w:tab/>
                              <w:t>INCLUDE_DIAGNOSTICS:</w:t>
                            </w:r>
                            <w:r>
                              <w:rPr>
                                <w:rFonts w:ascii="Courier New"/>
                                <w:spacing w:val="-3"/>
                                <w:sz w:val="13"/>
                              </w:rPr>
                              <w:t xml:space="preserve"> </w:t>
                            </w:r>
                            <w:r>
                              <w:rPr>
                                <w:rFonts w:ascii="Courier New"/>
                                <w:sz w:val="13"/>
                              </w:rPr>
                              <w:t>'true'</w:t>
                            </w:r>
                          </w:p>
                          <w:p w14:paraId="4DACE660" w14:textId="77777777" w:rsidR="00D64DB2" w:rsidRDefault="0022516B">
                            <w:pPr>
                              <w:spacing w:line="147" w:lineRule="exact"/>
                              <w:ind w:left="213"/>
                              <w:rPr>
                                <w:rFonts w:ascii="Courier New"/>
                                <w:sz w:val="13"/>
                              </w:rPr>
                            </w:pPr>
                            <w:r>
                              <w:rPr>
                                <w:rFonts w:ascii="Courier New"/>
                                <w:sz w:val="13"/>
                              </w:rPr>
                              <w:t># artifacts:</w:t>
                            </w:r>
                          </w:p>
                          <w:p w14:paraId="7D0EC35E" w14:textId="77777777" w:rsidR="00D64DB2" w:rsidRDefault="00D64DB2">
                            <w:pPr>
                              <w:pStyle w:val="BodyText"/>
                              <w:spacing w:before="10"/>
                              <w:rPr>
                                <w:rFonts w:ascii="Courier New"/>
                                <w:sz w:val="16"/>
                              </w:rPr>
                            </w:pPr>
                          </w:p>
                          <w:p w14:paraId="3A69ECD4" w14:textId="77777777" w:rsidR="00D64DB2" w:rsidRDefault="0022516B">
                            <w:pPr>
                              <w:tabs>
                                <w:tab w:val="left" w:pos="520"/>
                              </w:tabs>
                              <w:spacing w:line="554" w:lineRule="auto"/>
                              <w:ind w:left="213" w:right="7835"/>
                              <w:rPr>
                                <w:rFonts w:ascii="Courier New"/>
                                <w:sz w:val="13"/>
                              </w:rPr>
                            </w:pPr>
                            <w:r>
                              <w:rPr>
                                <w:rFonts w:ascii="Courier New"/>
                                <w:sz w:val="13"/>
                              </w:rPr>
                              <w:t>#</w:t>
                            </w:r>
                            <w:r>
                              <w:rPr>
                                <w:rFonts w:ascii="Courier New"/>
                                <w:sz w:val="13"/>
                              </w:rPr>
                              <w:tab/>
                              <w:t xml:space="preserve">when: </w:t>
                            </w:r>
                            <w:r>
                              <w:rPr>
                                <w:rFonts w:ascii="Courier New"/>
                                <w:spacing w:val="-3"/>
                                <w:sz w:val="13"/>
                              </w:rPr>
                              <w:t xml:space="preserve">always </w:t>
                            </w:r>
                            <w:r>
                              <w:rPr>
                                <w:rFonts w:ascii="Courier New"/>
                                <w:sz w:val="13"/>
                              </w:rPr>
                              <w:t>#</w:t>
                            </w:r>
                            <w:r>
                              <w:rPr>
                                <w:rFonts w:ascii="Courier New"/>
                                <w:sz w:val="13"/>
                              </w:rPr>
                              <w:tab/>
                              <w:t>paths:</w:t>
                            </w:r>
                          </w:p>
                          <w:p w14:paraId="0CAF4847" w14:textId="77777777" w:rsidR="00D64DB2" w:rsidRDefault="0022516B">
                            <w:pPr>
                              <w:tabs>
                                <w:tab w:val="left" w:pos="520"/>
                              </w:tabs>
                              <w:spacing w:line="147" w:lineRule="exact"/>
                              <w:ind w:left="213"/>
                              <w:rPr>
                                <w:rFonts w:ascii="Courier New"/>
                                <w:sz w:val="13"/>
                              </w:rPr>
                            </w:pPr>
                            <w:r>
                              <w:rPr>
                                <w:rFonts w:ascii="Courier New"/>
                                <w:sz w:val="13"/>
                              </w:rPr>
                              <w:t>#</w:t>
                            </w:r>
                            <w:r>
                              <w:rPr>
                                <w:rFonts w:ascii="Courier New"/>
                                <w:sz w:val="13"/>
                              </w:rPr>
                              <w:tab/>
                              <w:t>-</w:t>
                            </w:r>
                            <w:r>
                              <w:rPr>
                                <w:rFonts w:ascii="Courier New"/>
                                <w:spacing w:val="-3"/>
                                <w:sz w:val="13"/>
                              </w:rPr>
                              <w:t xml:space="preserve"> </w:t>
                            </w:r>
                            <w:r>
                              <w:rPr>
                                <w:rFonts w:ascii="Courier New"/>
                                <w:sz w:val="13"/>
                              </w:rPr>
                              <w:t>.bridge</w:t>
                            </w:r>
                          </w:p>
                          <w:p w14:paraId="3B74754E" w14:textId="77777777" w:rsidR="00D64DB2" w:rsidRDefault="00D64DB2">
                            <w:pPr>
                              <w:pStyle w:val="BodyText"/>
                              <w:rPr>
                                <w:rFonts w:ascii="Courier New"/>
                                <w:sz w:val="17"/>
                              </w:rPr>
                            </w:pPr>
                          </w:p>
                          <w:p w14:paraId="7DC4FCEF" w14:textId="77777777" w:rsidR="00D64DB2" w:rsidRDefault="0022516B">
                            <w:pPr>
                              <w:ind w:left="213"/>
                              <w:rPr>
                                <w:rFonts w:ascii="Courier New"/>
                                <w:sz w:val="13"/>
                              </w:rPr>
                            </w:pPr>
                            <w:r>
                              <w:rPr>
                                <w:rFonts w:ascii="Courier New"/>
                                <w:sz w:val="13"/>
                              </w:rPr>
                              <w:t>rules: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782E9" id="Text Box 44" o:spid="_x0000_s1330" type="#_x0000_t202" style="position:absolute;margin-left:76pt;margin-top:84.7pt;width:464pt;height:477.5pt;z-index:-251458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" fillcolor="#ededed" stroked="f">
                <v:path arrowok="t"/>
                <v:textbox inset="0,0,0,0">
                  <w:txbxContent>
                    <w:p w14:paraId="3A01CDBD" w14:textId="77777777" w:rsidR="00D64DB2" w:rsidRDefault="00D64DB2">
                      <w:pPr>
                        <w:pStyle w:val="BodyText"/>
                        <w:spacing w:before="12"/>
                        <w:rPr>
                          <w:sz w:val="10"/>
                        </w:rPr>
                      </w:pPr>
                    </w:p>
                    <w:p w14:paraId="723E90F7" w14:textId="77777777" w:rsidR="00D64DB2" w:rsidRDefault="0022516B">
                      <w:pPr>
                        <w:ind w:left="60"/>
                        <w:rPr>
                          <w:rFonts w:ascii="Courier New"/>
                          <w:sz w:val="13"/>
                        </w:rPr>
                      </w:pPr>
                      <w:r>
                        <w:rPr>
                          <w:rFonts w:ascii="Courier New"/>
                          <w:sz w:val="13"/>
                        </w:rPr>
                        <w:t>include:</w:t>
                      </w:r>
                    </w:p>
                    <w:p w14:paraId="654C549B" w14:textId="77777777" w:rsidR="00D64DB2" w:rsidRDefault="00D64DB2">
                      <w:pPr>
                        <w:pStyle w:val="BodyText"/>
                        <w:rPr>
                          <w:rFonts w:ascii="Courier New"/>
                          <w:sz w:val="17"/>
                        </w:rPr>
                      </w:pPr>
                    </w:p>
                    <w:p w14:paraId="3C56A855" w14:textId="77777777" w:rsidR="00D64DB2" w:rsidRDefault="0022516B">
                      <w:pPr>
                        <w:spacing w:line="554" w:lineRule="auto"/>
                        <w:ind w:left="367" w:right="6215" w:hanging="154"/>
                        <w:rPr>
                          <w:rFonts w:ascii="Courier New"/>
                          <w:sz w:val="13"/>
                        </w:rPr>
                      </w:pPr>
                      <w:r>
                        <w:rPr>
                          <w:rFonts w:ascii="Courier New"/>
                          <w:sz w:val="13"/>
                        </w:rPr>
                        <w:t>- project:</w:t>
                      </w:r>
                      <w:r>
                        <w:rPr>
                          <w:rFonts w:ascii="Courier New"/>
                          <w:spacing w:val="-55"/>
                          <w:sz w:val="13"/>
                        </w:rPr>
                        <w:t xml:space="preserve"> </w:t>
                      </w:r>
                      <w:r>
                        <w:rPr>
                          <w:rFonts w:ascii="Courier New"/>
                          <w:sz w:val="13"/>
                        </w:rPr>
                        <w:t>synopsys/synopsys-template ref: v1.1.0</w:t>
                      </w:r>
                    </w:p>
                    <w:p w14:paraId="63849F8A" w14:textId="77777777" w:rsidR="00D64DB2" w:rsidRDefault="0022516B">
                      <w:pPr>
                        <w:spacing w:line="147" w:lineRule="exact"/>
                        <w:ind w:left="367"/>
                        <w:rPr>
                          <w:rFonts w:ascii="Courier New"/>
                          <w:sz w:val="13"/>
                        </w:rPr>
                      </w:pPr>
                      <w:r>
                        <w:rPr>
                          <w:rFonts w:ascii="Courier New"/>
                          <w:sz w:val="13"/>
                        </w:rPr>
                        <w:t>file: templates/synopsys-template.yml</w:t>
                      </w:r>
                    </w:p>
                    <w:p w14:paraId="71E96917" w14:textId="77777777" w:rsidR="00D64DB2" w:rsidRDefault="00D64DB2">
                      <w:pPr>
                        <w:pStyle w:val="BodyText"/>
                        <w:rPr>
                          <w:rFonts w:ascii="Courier New"/>
                          <w:sz w:val="17"/>
                        </w:rPr>
                      </w:pPr>
                    </w:p>
                    <w:p w14:paraId="22719024" w14:textId="77777777" w:rsidR="00D64DB2" w:rsidRDefault="0022516B">
                      <w:pPr>
                        <w:ind w:left="213"/>
                        <w:rPr>
                          <w:rFonts w:ascii="Courier New"/>
                          <w:sz w:val="13"/>
                        </w:rPr>
                      </w:pPr>
                      <w:r>
                        <w:rPr>
                          <w:rFonts w:ascii="Courier New"/>
                          <w:sz w:val="13"/>
                        </w:rPr>
                        <w:t>### Use below configuration for accessing synopsys-template in Gitlab self-managed</w:t>
                      </w:r>
                    </w:p>
                    <w:p w14:paraId="79B3876C" w14:textId="77777777" w:rsidR="00D64DB2" w:rsidRDefault="00D64DB2">
                      <w:pPr>
                        <w:pStyle w:val="BodyText"/>
                        <w:rPr>
                          <w:rFonts w:ascii="Courier New"/>
                          <w:sz w:val="17"/>
                        </w:rPr>
                      </w:pPr>
                    </w:p>
                    <w:p w14:paraId="775F2BF9" w14:textId="77777777" w:rsidR="00D64DB2" w:rsidRDefault="0022516B">
                      <w:pPr>
                        <w:ind w:left="213"/>
                        <w:rPr>
                          <w:rFonts w:ascii="Courier New"/>
                          <w:sz w:val="13"/>
                        </w:rPr>
                      </w:pPr>
                      <w:r>
                        <w:rPr>
                          <w:rFonts w:ascii="Courier New"/>
                          <w:sz w:val="13"/>
                        </w:rPr>
                        <w:t># - remote: 'https://gitlab.com/synopsys/synopsys-template/-/raw/v1.1.0/templates/synopsys-template.yml'</w:t>
                      </w:r>
                    </w:p>
                    <w:p w14:paraId="1926E579" w14:textId="77777777" w:rsidR="00D64DB2" w:rsidRDefault="00D64DB2">
                      <w:pPr>
                        <w:pStyle w:val="BodyText"/>
                        <w:rPr>
                          <w:rFonts w:ascii="Courier New"/>
                          <w:sz w:val="14"/>
                        </w:rPr>
                      </w:pPr>
                    </w:p>
                    <w:p w14:paraId="043E09BC" w14:textId="77777777" w:rsidR="00D64DB2" w:rsidRDefault="00D64DB2">
                      <w:pPr>
                        <w:pStyle w:val="BodyText"/>
                        <w:rPr>
                          <w:rFonts w:ascii="Courier New"/>
                          <w:sz w:val="14"/>
                        </w:rPr>
                      </w:pPr>
                    </w:p>
                    <w:p w14:paraId="5B081C4E" w14:textId="77777777" w:rsidR="00D64DB2" w:rsidRDefault="00D64DB2">
                      <w:pPr>
                        <w:pStyle w:val="BodyText"/>
                        <w:rPr>
                          <w:rFonts w:ascii="Courier New"/>
                          <w:sz w:val="19"/>
                        </w:rPr>
                      </w:pPr>
                    </w:p>
                    <w:p w14:paraId="6132C037" w14:textId="77777777" w:rsidR="00D64DB2" w:rsidRDefault="0022516B">
                      <w:pPr>
                        <w:ind w:left="60"/>
                        <w:rPr>
                          <w:rFonts w:ascii="Courier New"/>
                          <w:sz w:val="13"/>
                        </w:rPr>
                      </w:pPr>
                      <w:r>
                        <w:rPr>
                          <w:rFonts w:ascii="Courier New"/>
                          <w:sz w:val="13"/>
                        </w:rPr>
                        <w:t>stages:</w:t>
                      </w:r>
                    </w:p>
                    <w:p w14:paraId="7304DCB0" w14:textId="77777777" w:rsidR="00D64DB2" w:rsidRDefault="00D64DB2">
                      <w:pPr>
                        <w:pStyle w:val="BodyText"/>
                        <w:rPr>
                          <w:rFonts w:ascii="Courier New"/>
                          <w:sz w:val="17"/>
                        </w:rPr>
                      </w:pPr>
                    </w:p>
                    <w:p w14:paraId="1C933C8F" w14:textId="77777777" w:rsidR="00D64DB2" w:rsidRDefault="0022516B">
                      <w:pPr>
                        <w:spacing w:before="1"/>
                        <w:ind w:left="213"/>
                        <w:rPr>
                          <w:rFonts w:ascii="Courier New"/>
                          <w:sz w:val="13"/>
                        </w:rPr>
                      </w:pPr>
                      <w:r>
                        <w:rPr>
                          <w:rFonts w:ascii="Courier New"/>
                          <w:sz w:val="13"/>
                        </w:rPr>
                        <w:t>- coverity_scan</w:t>
                      </w:r>
                    </w:p>
                    <w:p w14:paraId="5786EDB9" w14:textId="77777777" w:rsidR="00D64DB2" w:rsidRDefault="00D64DB2">
                      <w:pPr>
                        <w:pStyle w:val="BodyText"/>
                        <w:rPr>
                          <w:rFonts w:ascii="Courier New"/>
                          <w:sz w:val="14"/>
                        </w:rPr>
                      </w:pPr>
                    </w:p>
                    <w:p w14:paraId="6E5ABFC0" w14:textId="77777777" w:rsidR="00D64DB2" w:rsidRDefault="00D64DB2">
                      <w:pPr>
                        <w:pStyle w:val="BodyText"/>
                        <w:rPr>
                          <w:rFonts w:ascii="Courier New"/>
                          <w:sz w:val="14"/>
                        </w:rPr>
                      </w:pPr>
                    </w:p>
                    <w:p w14:paraId="2A7B1805" w14:textId="77777777" w:rsidR="00D64DB2" w:rsidRDefault="00D64DB2">
                      <w:pPr>
                        <w:pStyle w:val="BodyText"/>
                        <w:rPr>
                          <w:rFonts w:ascii="Courier New"/>
                          <w:sz w:val="19"/>
                        </w:rPr>
                      </w:pPr>
                    </w:p>
                    <w:p w14:paraId="4F55479D" w14:textId="77777777" w:rsidR="00D64DB2" w:rsidRDefault="0022516B">
                      <w:pPr>
                        <w:ind w:left="60"/>
                        <w:rPr>
                          <w:rFonts w:ascii="Courier New"/>
                          <w:sz w:val="13"/>
                        </w:rPr>
                      </w:pPr>
                      <w:r>
                        <w:rPr>
                          <w:rFonts w:ascii="Courier New"/>
                          <w:sz w:val="13"/>
                        </w:rPr>
                        <w:t>variables:</w:t>
                      </w:r>
                    </w:p>
                    <w:p w14:paraId="15A93D09" w14:textId="77777777" w:rsidR="00D64DB2" w:rsidRDefault="00D64DB2">
                      <w:pPr>
                        <w:pStyle w:val="BodyText"/>
                        <w:rPr>
                          <w:rFonts w:ascii="Courier New"/>
                          <w:sz w:val="17"/>
                        </w:rPr>
                      </w:pPr>
                    </w:p>
                    <w:p w14:paraId="1897446F" w14:textId="77777777" w:rsidR="00D64DB2" w:rsidRDefault="0022516B">
                      <w:pPr>
                        <w:spacing w:line="554" w:lineRule="auto"/>
                        <w:ind w:left="136" w:right="67" w:firstLine="76"/>
                        <w:rPr>
                          <w:rFonts w:ascii="Courier New"/>
                          <w:sz w:val="13"/>
                        </w:rPr>
                      </w:pPr>
                      <w:r>
                        <w:rPr>
                          <w:rFonts w:ascii="Courier New"/>
                          <w:sz w:val="13"/>
                        </w:rPr>
                        <w:t>SCAN_BRANCHES:</w:t>
                      </w:r>
                      <w:r>
                        <w:rPr>
                          <w:rFonts w:ascii="Courier New"/>
                          <w:spacing w:val="-15"/>
                          <w:sz w:val="13"/>
                        </w:rPr>
                        <w:t xml:space="preserve"> </w:t>
                      </w:r>
                      <w:r>
                        <w:rPr>
                          <w:rFonts w:ascii="Courier New"/>
                          <w:sz w:val="13"/>
                        </w:rPr>
                        <w:t>"/^(main|master|develop|stage|release|feature_branch)$/"</w:t>
                      </w:r>
                      <w:r>
                        <w:rPr>
                          <w:rFonts w:ascii="Courier New"/>
                          <w:spacing w:val="-15"/>
                          <w:sz w:val="13"/>
                        </w:rPr>
                        <w:t xml:space="preserve"> </w:t>
                      </w:r>
                      <w:r>
                        <w:rPr>
                          <w:rFonts w:ascii="Courier New"/>
                          <w:sz w:val="13"/>
                        </w:rPr>
                        <w:t>#</w:t>
                      </w:r>
                      <w:r>
                        <w:rPr>
                          <w:rFonts w:ascii="Courier New"/>
                          <w:spacing w:val="-14"/>
                          <w:sz w:val="13"/>
                        </w:rPr>
                        <w:t xml:space="preserve"> </w:t>
                      </w:r>
                      <w:r>
                        <w:rPr>
                          <w:rFonts w:ascii="Courier New"/>
                          <w:sz w:val="13"/>
                        </w:rPr>
                        <w:t>Add</w:t>
                      </w:r>
                      <w:r>
                        <w:rPr>
                          <w:rFonts w:ascii="Courier New"/>
                          <w:spacing w:val="-15"/>
                          <w:sz w:val="13"/>
                        </w:rPr>
                        <w:t xml:space="preserve"> </w:t>
                      </w:r>
                      <w:r>
                        <w:rPr>
                          <w:rFonts w:ascii="Courier New"/>
                          <w:sz w:val="13"/>
                        </w:rPr>
                        <w:t>branches</w:t>
                      </w:r>
                      <w:r>
                        <w:rPr>
                          <w:rFonts w:ascii="Courier New"/>
                          <w:spacing w:val="-15"/>
                          <w:sz w:val="13"/>
                        </w:rPr>
                        <w:t xml:space="preserve"> </w:t>
                      </w:r>
                      <w:r>
                        <w:rPr>
                          <w:rFonts w:ascii="Courier New"/>
                          <w:sz w:val="13"/>
                        </w:rPr>
                        <w:t>where</w:t>
                      </w:r>
                      <w:r>
                        <w:rPr>
                          <w:rFonts w:ascii="Courier New"/>
                          <w:spacing w:val="-14"/>
                          <w:sz w:val="13"/>
                        </w:rPr>
                        <w:t xml:space="preserve"> </w:t>
                      </w:r>
                      <w:r>
                        <w:rPr>
                          <w:rFonts w:ascii="Courier New"/>
                          <w:sz w:val="13"/>
                        </w:rPr>
                        <w:t>you</w:t>
                      </w:r>
                      <w:r>
                        <w:rPr>
                          <w:rFonts w:ascii="Courier New"/>
                          <w:spacing w:val="-15"/>
                          <w:sz w:val="13"/>
                        </w:rPr>
                        <w:t xml:space="preserve"> </w:t>
                      </w:r>
                      <w:r>
                        <w:rPr>
                          <w:rFonts w:ascii="Courier New"/>
                          <w:sz w:val="13"/>
                        </w:rPr>
                        <w:t>want</w:t>
                      </w:r>
                      <w:r>
                        <w:rPr>
                          <w:rFonts w:ascii="Courier New"/>
                          <w:spacing w:val="-15"/>
                          <w:sz w:val="13"/>
                        </w:rPr>
                        <w:t xml:space="preserve"> </w:t>
                      </w:r>
                      <w:r>
                        <w:rPr>
                          <w:rFonts w:ascii="Courier New"/>
                          <w:sz w:val="13"/>
                        </w:rPr>
                        <w:t>to</w:t>
                      </w:r>
                      <w:r>
                        <w:rPr>
                          <w:rFonts w:ascii="Courier New"/>
                          <w:spacing w:val="-14"/>
                          <w:sz w:val="13"/>
                        </w:rPr>
                        <w:t xml:space="preserve"> </w:t>
                      </w:r>
                      <w:r>
                        <w:rPr>
                          <w:rFonts w:ascii="Courier New"/>
                          <w:sz w:val="13"/>
                        </w:rPr>
                        <w:t>run</w:t>
                      </w:r>
                      <w:r>
                        <w:rPr>
                          <w:rFonts w:ascii="Courier New"/>
                          <w:spacing w:val="-15"/>
                          <w:sz w:val="13"/>
                        </w:rPr>
                        <w:t xml:space="preserve"> </w:t>
                      </w:r>
                      <w:r>
                        <w:rPr>
                          <w:rFonts w:ascii="Courier New"/>
                          <w:sz w:val="13"/>
                        </w:rPr>
                        <w:t>Coverity scan</w:t>
                      </w:r>
                    </w:p>
                    <w:p w14:paraId="7E2918B5" w14:textId="77777777" w:rsidR="00D64DB2" w:rsidRDefault="00D64DB2">
                      <w:pPr>
                        <w:pStyle w:val="BodyText"/>
                        <w:rPr>
                          <w:rFonts w:ascii="Courier New"/>
                          <w:sz w:val="14"/>
                        </w:rPr>
                      </w:pPr>
                    </w:p>
                    <w:p w14:paraId="09A5D56A" w14:textId="77777777" w:rsidR="00D64DB2" w:rsidRDefault="00D64DB2">
                      <w:pPr>
                        <w:pStyle w:val="BodyText"/>
                        <w:rPr>
                          <w:rFonts w:ascii="Courier New"/>
                          <w:sz w:val="16"/>
                        </w:rPr>
                      </w:pPr>
                    </w:p>
                    <w:p w14:paraId="39F8E826" w14:textId="77777777" w:rsidR="00D64DB2" w:rsidRDefault="0022516B">
                      <w:pPr>
                        <w:spacing w:line="554" w:lineRule="auto"/>
                        <w:ind w:left="213" w:right="6746" w:hanging="154"/>
                        <w:rPr>
                          <w:rFonts w:ascii="Courier New"/>
                          <w:sz w:val="13"/>
                        </w:rPr>
                      </w:pPr>
                      <w:r>
                        <w:rPr>
                          <w:rFonts w:ascii="Courier New"/>
                          <w:w w:val="95"/>
                          <w:sz w:val="13"/>
                        </w:rPr>
                        <w:t xml:space="preserve">synopsys_template_execution: </w:t>
                      </w:r>
                      <w:r>
                        <w:rPr>
                          <w:rFonts w:ascii="Courier New"/>
                          <w:sz w:val="13"/>
                        </w:rPr>
                        <w:t>stage: coverity_scan variables:</w:t>
                      </w:r>
                    </w:p>
                    <w:p w14:paraId="1CEECCD4" w14:textId="77777777" w:rsidR="00D64DB2" w:rsidRDefault="0022516B">
                      <w:pPr>
                        <w:spacing w:line="554" w:lineRule="auto"/>
                        <w:ind w:left="367" w:right="3978"/>
                        <w:rPr>
                          <w:rFonts w:ascii="Courier New"/>
                          <w:i/>
                          <w:sz w:val="13"/>
                        </w:rPr>
                      </w:pPr>
                      <w:r>
                        <w:rPr>
                          <w:rFonts w:ascii="Courier New"/>
                          <w:sz w:val="13"/>
                        </w:rPr>
                        <w:t xml:space="preserve">BRIDGE_COVERITY_CONNECT_URL: </w:t>
                      </w:r>
                      <w:r>
                        <w:rPr>
                          <w:rFonts w:ascii="Courier New"/>
                          <w:i/>
                          <w:sz w:val="13"/>
                        </w:rPr>
                        <w:t xml:space="preserve">$COVERITY_URL </w:t>
                      </w:r>
                      <w:r>
                        <w:rPr>
                          <w:rFonts w:ascii="Courier New"/>
                          <w:sz w:val="13"/>
                        </w:rPr>
                        <w:t xml:space="preserve">BRIDGE_COVERITY_CONNECT_USER_NAME: </w:t>
                      </w:r>
                      <w:r>
                        <w:rPr>
                          <w:rFonts w:ascii="Courier New"/>
                          <w:i/>
                          <w:sz w:val="13"/>
                        </w:rPr>
                        <w:t xml:space="preserve">$COVERITY_USER </w:t>
                      </w:r>
                      <w:r>
                        <w:rPr>
                          <w:rFonts w:ascii="Courier New"/>
                          <w:w w:val="95"/>
                          <w:sz w:val="13"/>
                        </w:rPr>
                        <w:t xml:space="preserve">BRIDGE_COVERITY_CONNECT_USER_PASSWORD: </w:t>
                      </w:r>
                      <w:r>
                        <w:rPr>
                          <w:rFonts w:ascii="Courier New"/>
                          <w:i/>
                          <w:w w:val="95"/>
                          <w:sz w:val="13"/>
                        </w:rPr>
                        <w:t xml:space="preserve">$COVERITY_PASSWORD </w:t>
                      </w:r>
                      <w:r>
                        <w:rPr>
                          <w:rFonts w:ascii="Courier New"/>
                          <w:sz w:val="13"/>
                        </w:rPr>
                        <w:t xml:space="preserve">BRIDGE_COVERITY_CONNECT_PROJECT_NAME: </w:t>
                      </w:r>
                      <w:r>
                        <w:rPr>
                          <w:rFonts w:ascii="Courier New"/>
                          <w:i/>
                          <w:sz w:val="13"/>
                        </w:rPr>
                        <w:t>$CI_PROJECT_NAME</w:t>
                      </w:r>
                    </w:p>
                    <w:p w14:paraId="10349E63" w14:textId="77777777" w:rsidR="00D64DB2" w:rsidRDefault="0022516B">
                      <w:pPr>
                        <w:tabs>
                          <w:tab w:val="left" w:pos="520"/>
                        </w:tabs>
                        <w:spacing w:line="554" w:lineRule="auto"/>
                        <w:ind w:left="213" w:right="1997" w:firstLine="153"/>
                        <w:rPr>
                          <w:rFonts w:ascii="Courier New"/>
                          <w:sz w:val="13"/>
                        </w:rPr>
                      </w:pPr>
                      <w:r>
                        <w:rPr>
                          <w:rFonts w:ascii="Courier New"/>
                          <w:sz w:val="13"/>
                        </w:rPr>
                        <w:t>###</w:t>
                      </w:r>
                      <w:r>
                        <w:rPr>
                          <w:rFonts w:ascii="Courier New"/>
                          <w:spacing w:val="-10"/>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9"/>
                          <w:sz w:val="13"/>
                        </w:rPr>
                        <w:t xml:space="preserve"> </w:t>
                      </w:r>
                      <w:r>
                        <w:rPr>
                          <w:rFonts w:ascii="Courier New"/>
                          <w:sz w:val="13"/>
                        </w:rPr>
                        <w:t>if</w:t>
                      </w:r>
                      <w:r>
                        <w:rPr>
                          <w:rFonts w:ascii="Courier New"/>
                          <w:spacing w:val="-10"/>
                          <w:sz w:val="13"/>
                        </w:rPr>
                        <w:t xml:space="preserve"> </w:t>
                      </w:r>
                      <w:r>
                        <w:rPr>
                          <w:rFonts w:ascii="Courier New"/>
                          <w:sz w:val="13"/>
                        </w:rPr>
                        <w:t>Synopsys</w:t>
                      </w:r>
                      <w:r>
                        <w:rPr>
                          <w:rFonts w:ascii="Courier New"/>
                          <w:spacing w:val="-10"/>
                          <w:sz w:val="13"/>
                        </w:rPr>
                        <w:t xml:space="preserve"> </w:t>
                      </w:r>
                      <w:r>
                        <w:rPr>
                          <w:rFonts w:ascii="Courier New"/>
                          <w:sz w:val="13"/>
                        </w:rPr>
                        <w:t>Bridge</w:t>
                      </w:r>
                      <w:r>
                        <w:rPr>
                          <w:rFonts w:ascii="Courier New"/>
                          <w:spacing w:val="-9"/>
                          <w:sz w:val="13"/>
                        </w:rPr>
                        <w:t xml:space="preserve"> </w:t>
                      </w:r>
                      <w:r>
                        <w:rPr>
                          <w:rFonts w:ascii="Courier New"/>
                          <w:sz w:val="13"/>
                        </w:rPr>
                        <w:t>diagnostic</w:t>
                      </w:r>
                      <w:r>
                        <w:rPr>
                          <w:rFonts w:ascii="Courier New"/>
                          <w:spacing w:val="-10"/>
                          <w:sz w:val="13"/>
                        </w:rPr>
                        <w:t xml:space="preserve"> </w:t>
                      </w:r>
                      <w:r>
                        <w:rPr>
                          <w:rFonts w:ascii="Courier New"/>
                          <w:sz w:val="13"/>
                        </w:rPr>
                        <w:t>files</w:t>
                      </w:r>
                      <w:r>
                        <w:rPr>
                          <w:rFonts w:ascii="Courier New"/>
                          <w:spacing w:val="-10"/>
                          <w:sz w:val="13"/>
                        </w:rPr>
                        <w:t xml:space="preserve"> </w:t>
                      </w:r>
                      <w:r>
                        <w:rPr>
                          <w:rFonts w:ascii="Courier New"/>
                          <w:sz w:val="13"/>
                        </w:rPr>
                        <w:t>needs</w:t>
                      </w:r>
                      <w:r>
                        <w:rPr>
                          <w:rFonts w:ascii="Courier New"/>
                          <w:spacing w:val="-9"/>
                          <w:sz w:val="13"/>
                        </w:rPr>
                        <w:t xml:space="preserve"> </w:t>
                      </w:r>
                      <w:r>
                        <w:rPr>
                          <w:rFonts w:ascii="Courier New"/>
                          <w:sz w:val="13"/>
                        </w:rPr>
                        <w:t>to</w:t>
                      </w:r>
                      <w:r>
                        <w:rPr>
                          <w:rFonts w:ascii="Courier New"/>
                          <w:spacing w:val="-10"/>
                          <w:sz w:val="13"/>
                        </w:rPr>
                        <w:t xml:space="preserve"> </w:t>
                      </w:r>
                      <w:r>
                        <w:rPr>
                          <w:rFonts w:ascii="Courier New"/>
                          <w:sz w:val="13"/>
                        </w:rPr>
                        <w:t>be</w:t>
                      </w:r>
                      <w:r>
                        <w:rPr>
                          <w:rFonts w:ascii="Courier New"/>
                          <w:spacing w:val="-10"/>
                          <w:sz w:val="13"/>
                        </w:rPr>
                        <w:t xml:space="preserve"> </w:t>
                      </w:r>
                      <w:r>
                        <w:rPr>
                          <w:rFonts w:ascii="Courier New"/>
                          <w:sz w:val="13"/>
                        </w:rPr>
                        <w:t>uploaded #</w:t>
                      </w:r>
                      <w:r>
                        <w:rPr>
                          <w:rFonts w:ascii="Courier New"/>
                          <w:sz w:val="13"/>
                        </w:rPr>
                        <w:tab/>
                        <w:t>INCLUDE_DIAGNOSTICS:</w:t>
                      </w:r>
                      <w:r>
                        <w:rPr>
                          <w:rFonts w:ascii="Courier New"/>
                          <w:spacing w:val="-3"/>
                          <w:sz w:val="13"/>
                        </w:rPr>
                        <w:t xml:space="preserve"> </w:t>
                      </w:r>
                      <w:r>
                        <w:rPr>
                          <w:rFonts w:ascii="Courier New"/>
                          <w:sz w:val="13"/>
                        </w:rPr>
                        <w:t>'true'</w:t>
                      </w:r>
                    </w:p>
                    <w:p w14:paraId="4DACE660" w14:textId="77777777" w:rsidR="00D64DB2" w:rsidRDefault="0022516B">
                      <w:pPr>
                        <w:spacing w:line="147" w:lineRule="exact"/>
                        <w:ind w:left="213"/>
                        <w:rPr>
                          <w:rFonts w:ascii="Courier New"/>
                          <w:sz w:val="13"/>
                        </w:rPr>
                      </w:pPr>
                      <w:r>
                        <w:rPr>
                          <w:rFonts w:ascii="Courier New"/>
                          <w:sz w:val="13"/>
                        </w:rPr>
                        <w:t># artifacts:</w:t>
                      </w:r>
                    </w:p>
                    <w:p w14:paraId="7D0EC35E" w14:textId="77777777" w:rsidR="00D64DB2" w:rsidRDefault="00D64DB2">
                      <w:pPr>
                        <w:pStyle w:val="BodyText"/>
                        <w:spacing w:before="10"/>
                        <w:rPr>
                          <w:rFonts w:ascii="Courier New"/>
                          <w:sz w:val="16"/>
                        </w:rPr>
                      </w:pPr>
                    </w:p>
                    <w:p w14:paraId="3A69ECD4" w14:textId="77777777" w:rsidR="00D64DB2" w:rsidRDefault="0022516B">
                      <w:pPr>
                        <w:tabs>
                          <w:tab w:val="left" w:pos="520"/>
                        </w:tabs>
                        <w:spacing w:line="554" w:lineRule="auto"/>
                        <w:ind w:left="213" w:right="7835"/>
                        <w:rPr>
                          <w:rFonts w:ascii="Courier New"/>
                          <w:sz w:val="13"/>
                        </w:rPr>
                      </w:pPr>
                      <w:r>
                        <w:rPr>
                          <w:rFonts w:ascii="Courier New"/>
                          <w:sz w:val="13"/>
                        </w:rPr>
                        <w:t>#</w:t>
                      </w:r>
                      <w:r>
                        <w:rPr>
                          <w:rFonts w:ascii="Courier New"/>
                          <w:sz w:val="13"/>
                        </w:rPr>
                        <w:tab/>
                        <w:t xml:space="preserve">when: </w:t>
                      </w:r>
                      <w:r>
                        <w:rPr>
                          <w:rFonts w:ascii="Courier New"/>
                          <w:spacing w:val="-3"/>
                          <w:sz w:val="13"/>
                        </w:rPr>
                        <w:t xml:space="preserve">always </w:t>
                      </w:r>
                      <w:r>
                        <w:rPr>
                          <w:rFonts w:ascii="Courier New"/>
                          <w:sz w:val="13"/>
                        </w:rPr>
                        <w:t>#</w:t>
                      </w:r>
                      <w:r>
                        <w:rPr>
                          <w:rFonts w:ascii="Courier New"/>
                          <w:sz w:val="13"/>
                        </w:rPr>
                        <w:tab/>
                        <w:t>paths:</w:t>
                      </w:r>
                    </w:p>
                    <w:p w14:paraId="0CAF4847" w14:textId="77777777" w:rsidR="00D64DB2" w:rsidRDefault="0022516B">
                      <w:pPr>
                        <w:tabs>
                          <w:tab w:val="left" w:pos="520"/>
                        </w:tabs>
                        <w:spacing w:line="147" w:lineRule="exact"/>
                        <w:ind w:left="213"/>
                        <w:rPr>
                          <w:rFonts w:ascii="Courier New"/>
                          <w:sz w:val="13"/>
                        </w:rPr>
                      </w:pPr>
                      <w:r>
                        <w:rPr>
                          <w:rFonts w:ascii="Courier New"/>
                          <w:sz w:val="13"/>
                        </w:rPr>
                        <w:t>#</w:t>
                      </w:r>
                      <w:r>
                        <w:rPr>
                          <w:rFonts w:ascii="Courier New"/>
                          <w:sz w:val="13"/>
                        </w:rPr>
                        <w:tab/>
                        <w:t>-</w:t>
                      </w:r>
                      <w:r>
                        <w:rPr>
                          <w:rFonts w:ascii="Courier New"/>
                          <w:spacing w:val="-3"/>
                          <w:sz w:val="13"/>
                        </w:rPr>
                        <w:t xml:space="preserve"> </w:t>
                      </w:r>
                      <w:r>
                        <w:rPr>
                          <w:rFonts w:ascii="Courier New"/>
                          <w:sz w:val="13"/>
                        </w:rPr>
                        <w:t>.bridge</w:t>
                      </w:r>
                    </w:p>
                    <w:p w14:paraId="3B74754E" w14:textId="77777777" w:rsidR="00D64DB2" w:rsidRDefault="00D64DB2">
                      <w:pPr>
                        <w:pStyle w:val="BodyText"/>
                        <w:rPr>
                          <w:rFonts w:ascii="Courier New"/>
                          <w:sz w:val="17"/>
                        </w:rPr>
                      </w:pPr>
                    </w:p>
                    <w:p w14:paraId="7DC4FCEF" w14:textId="77777777" w:rsidR="00D64DB2" w:rsidRDefault="0022516B">
                      <w:pPr>
                        <w:ind w:left="213"/>
                        <w:rPr>
                          <w:rFonts w:ascii="Courier New"/>
                          <w:sz w:val="13"/>
                        </w:rPr>
                      </w:pPr>
                      <w:r>
                        <w:rPr>
                          <w:rFonts w:ascii="Courier New"/>
                          <w:sz w:val="13"/>
                        </w:rPr>
                        <w:t>rules:</w:t>
                      </w:r>
                    </w:p>
                  </w:txbxContent>
                </v:textbox>
                <w10:wrap type="topAndBottom" anchorx="page"/>
              </v:shape>
            </w:pict>
          </mc:Fallback>
        </mc:AlternateContent>
      </w:r>
    </w:p>
    <w:p w14:paraId="6E3AB611" w14:textId="77777777" w:rsidR="00D64DB2" w:rsidRDefault="00D64DB2">
      <w:pPr>
        <w:pStyle w:val="BodyText"/>
        <w:spacing w:before="5"/>
        <w:rPr>
          <w:sz w:val="13"/>
        </w:rPr>
      </w:pPr>
    </w:p>
    <w:p w14:paraId="5D679C5D" w14:textId="77777777" w:rsidR="00D64DB2" w:rsidRDefault="00D64DB2">
      <w:pPr>
        <w:rPr>
          <w:sz w:val="13"/>
        </w:rPr>
        <w:sectPr w:rsidR="00D64DB2">
          <w:pgSz w:w="12240" w:h="15840"/>
          <w:pgMar w:top="520" w:right="1320" w:bottom="280" w:left="1340" w:header="720" w:footer="720" w:gutter="0"/>
          <w:cols w:space="720"/>
        </w:sectPr>
      </w:pPr>
    </w:p>
    <w:p w14:paraId="6AE69517" w14:textId="77777777" w:rsidR="00D64DB2" w:rsidRDefault="0022516B">
      <w:pPr>
        <w:pStyle w:val="BodyText"/>
        <w:spacing w:before="85"/>
        <w:ind w:left="100"/>
      </w:pPr>
      <w:r>
        <w:lastRenderedPageBreak/>
        <w:t>Synopsys Bridge CLI Guide | 5 - GitLab – Synopsys Template | 48</w:t>
      </w:r>
    </w:p>
    <w:p w14:paraId="2AF2967B" w14:textId="77777777" w:rsidR="00D64DB2" w:rsidRDefault="00D64DB2">
      <w:pPr>
        <w:pStyle w:val="BodyText"/>
      </w:pPr>
    </w:p>
    <w:p w14:paraId="3783C1BA" w14:textId="77777777" w:rsidR="00D64DB2" w:rsidRDefault="00D64DB2">
      <w:pPr>
        <w:pStyle w:val="BodyText"/>
      </w:pPr>
    </w:p>
    <w:p w14:paraId="54ABDCA1" w14:textId="77777777" w:rsidR="00D64DB2" w:rsidRDefault="00C46513">
      <w:pPr>
        <w:pStyle w:val="BodyText"/>
        <w:spacing w:before="6"/>
        <w:rPr>
          <w:sz w:val="11"/>
        </w:rPr>
      </w:pPr>
      <w:r>
        <w:rPr>
          <w:noProof/>
        </w:rPr>
        <mc:AlternateContent>
          <mc:Choice Requires="wps">
            <w:drawing>
              <wp:anchor distT="0" distB="0" distL="0" distR="0" simplePos="0" relativeHeight="251858944" behindDoc="1" locked="0" layoutInCell="1" allowOverlap="1" wp14:anchorId="5EE44B2E" wp14:editId="2A880F1F">
                <wp:simplePos x="0" y="0"/>
                <wp:positionH relativeFrom="page">
                  <wp:posOffset>965200</wp:posOffset>
                </wp:positionH>
                <wp:positionV relativeFrom="paragraph">
                  <wp:posOffset>103505</wp:posOffset>
                </wp:positionV>
                <wp:extent cx="5892800" cy="3473450"/>
                <wp:effectExtent l="0" t="0" r="0" b="0"/>
                <wp:wrapTopAndBottom/>
                <wp:docPr id="123660359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34734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1AF4FA" w14:textId="77777777" w:rsidR="00D64DB2" w:rsidRDefault="0022516B">
                            <w:pPr>
                              <w:numPr>
                                <w:ilvl w:val="0"/>
                                <w:numId w:val="1"/>
                              </w:numPr>
                              <w:tabs>
                                <w:tab w:val="left" w:pos="521"/>
                              </w:tabs>
                              <w:spacing w:before="102" w:line="554" w:lineRule="auto"/>
                              <w:ind w:right="1921"/>
                              <w:rPr>
                                <w:rFonts w:ascii="Courier New"/>
                                <w:sz w:val="13"/>
                              </w:rPr>
                            </w:pPr>
                            <w:r>
                              <w:rPr>
                                <w:rFonts w:ascii="Courier New"/>
                                <w:sz w:val="13"/>
                              </w:rPr>
                              <w:t>if:</w:t>
                            </w:r>
                            <w:r>
                              <w:rPr>
                                <w:rFonts w:ascii="Courier New"/>
                                <w:spacing w:val="-16"/>
                                <w:sz w:val="13"/>
                              </w:rPr>
                              <w:t xml:space="preserve"> </w:t>
                            </w:r>
                            <w:r>
                              <w:rPr>
                                <w:rFonts w:ascii="Courier New"/>
                                <w:sz w:val="13"/>
                              </w:rPr>
                              <w:t>(</w:t>
                            </w:r>
                            <w:r>
                              <w:rPr>
                                <w:rFonts w:ascii="Courier New"/>
                                <w:i/>
                                <w:sz w:val="13"/>
                              </w:rPr>
                              <w:t>$CI_COMMIT_BRANCH</w:t>
                            </w:r>
                            <w:r>
                              <w:rPr>
                                <w:rFonts w:ascii="Courier New"/>
                                <w:i/>
                                <w:spacing w:val="-16"/>
                                <w:sz w:val="13"/>
                              </w:rPr>
                              <w:t xml:space="preserve"> </w:t>
                            </w:r>
                            <w:r>
                              <w:rPr>
                                <w:rFonts w:ascii="Courier New"/>
                                <w:sz w:val="13"/>
                              </w:rPr>
                              <w:t>=~</w:t>
                            </w:r>
                            <w:r>
                              <w:rPr>
                                <w:rFonts w:ascii="Courier New"/>
                                <w:spacing w:val="-16"/>
                                <w:sz w:val="13"/>
                              </w:rPr>
                              <w:t xml:space="preserve"> </w:t>
                            </w:r>
                            <w:r>
                              <w:rPr>
                                <w:rFonts w:ascii="Courier New"/>
                                <w:i/>
                                <w:sz w:val="13"/>
                              </w:rPr>
                              <w:t>$SCAN_BRANCHES</w:t>
                            </w:r>
                            <w:r>
                              <w:rPr>
                                <w:rFonts w:ascii="Courier New"/>
                                <w:i/>
                                <w:spacing w:val="-16"/>
                                <w:sz w:val="13"/>
                              </w:rPr>
                              <w:t xml:space="preserve"> </w:t>
                            </w:r>
                            <w:r>
                              <w:rPr>
                                <w:rFonts w:ascii="Courier New"/>
                                <w:sz w:val="13"/>
                              </w:rPr>
                              <w:t>&amp;&amp;</w:t>
                            </w:r>
                            <w:r>
                              <w:rPr>
                                <w:rFonts w:ascii="Courier New"/>
                                <w:spacing w:val="-16"/>
                                <w:sz w:val="13"/>
                              </w:rPr>
                              <w:t xml:space="preserve"> </w:t>
                            </w:r>
                            <w:r>
                              <w:rPr>
                                <w:rFonts w:ascii="Courier New"/>
                                <w:i/>
                                <w:sz w:val="13"/>
                              </w:rPr>
                              <w:t>$CI_PIPELINE_SOURCE</w:t>
                            </w:r>
                            <w:r>
                              <w:rPr>
                                <w:rFonts w:ascii="Courier New"/>
                                <w:i/>
                                <w:spacing w:val="-16"/>
                                <w:sz w:val="13"/>
                              </w:rPr>
                              <w:t xml:space="preserve"> </w:t>
                            </w:r>
                            <w:r>
                              <w:rPr>
                                <w:rFonts w:ascii="Courier New"/>
                                <w:sz w:val="13"/>
                              </w:rPr>
                              <w:t>!=</w:t>
                            </w:r>
                            <w:r>
                              <w:rPr>
                                <w:rFonts w:ascii="Courier New"/>
                                <w:spacing w:val="-16"/>
                                <w:sz w:val="13"/>
                              </w:rPr>
                              <w:t xml:space="preserve"> </w:t>
                            </w:r>
                            <w:r>
                              <w:rPr>
                                <w:rFonts w:ascii="Courier New"/>
                                <w:sz w:val="13"/>
                              </w:rPr>
                              <w:t>'merge_request_event') variables:</w:t>
                            </w:r>
                          </w:p>
                          <w:p w14:paraId="1B3514F5" w14:textId="77777777" w:rsidR="00D64DB2" w:rsidRDefault="0022516B">
                            <w:pPr>
                              <w:spacing w:line="147" w:lineRule="exact"/>
                              <w:ind w:left="674"/>
                              <w:rPr>
                                <w:rFonts w:ascii="Courier New"/>
                                <w:i/>
                                <w:sz w:val="13"/>
                              </w:rPr>
                            </w:pPr>
                            <w:r>
                              <w:rPr>
                                <w:rFonts w:ascii="Courier New"/>
                                <w:sz w:val="13"/>
                              </w:rPr>
                              <w:t xml:space="preserve">BRIDGE_COVERITY_CONNECT_STREAM_NAME: </w:t>
                            </w:r>
                            <w:r>
                              <w:rPr>
                                <w:rFonts w:ascii="Courier New"/>
                                <w:i/>
                                <w:sz w:val="13"/>
                              </w:rPr>
                              <w:t>$CI_PROJECT_NAME</w:t>
                            </w:r>
                            <w:r>
                              <w:rPr>
                                <w:rFonts w:ascii="Courier New"/>
                                <w:sz w:val="13"/>
                              </w:rPr>
                              <w:t>-</w:t>
                            </w:r>
                            <w:r>
                              <w:rPr>
                                <w:rFonts w:ascii="Courier New"/>
                                <w:i/>
                                <w:sz w:val="13"/>
                              </w:rPr>
                              <w:t>$CI_COMMIT_BRANCH</w:t>
                            </w:r>
                          </w:p>
                          <w:p w14:paraId="5E71B17A" w14:textId="77777777" w:rsidR="00D64DB2" w:rsidRDefault="00D64DB2">
                            <w:pPr>
                              <w:pStyle w:val="BodyText"/>
                              <w:rPr>
                                <w:rFonts w:ascii="Courier New"/>
                                <w:i/>
                                <w:sz w:val="17"/>
                              </w:rPr>
                            </w:pPr>
                          </w:p>
                          <w:p w14:paraId="4AB2712F" w14:textId="77777777" w:rsidR="00D64DB2" w:rsidRDefault="0022516B">
                            <w:pPr>
                              <w:spacing w:line="554" w:lineRule="auto"/>
                              <w:ind w:left="367" w:right="4218" w:firstLine="307"/>
                              <w:rPr>
                                <w:rFonts w:ascii="Courier New"/>
                                <w:sz w:val="13"/>
                              </w:rPr>
                            </w:pPr>
                            <w:r>
                              <w:rPr>
                                <w:rFonts w:ascii="Courier New"/>
                                <w:sz w:val="13"/>
                              </w:rPr>
                              <w:t>BRIDGE_COVERITY_CONNECT_POLICY_VIEW: 'Outstanding</w:t>
                            </w:r>
                            <w:r>
                              <w:rPr>
                                <w:rFonts w:ascii="Courier New"/>
                                <w:spacing w:val="-58"/>
                                <w:sz w:val="13"/>
                              </w:rPr>
                              <w:t xml:space="preserve"> </w:t>
                            </w:r>
                            <w:r>
                              <w:rPr>
                                <w:rFonts w:ascii="Courier New"/>
                                <w:spacing w:val="-3"/>
                                <w:sz w:val="13"/>
                              </w:rPr>
                              <w:t xml:space="preserve">Issues' </w:t>
                            </w:r>
                            <w:r>
                              <w:rPr>
                                <w:rFonts w:ascii="Courier New"/>
                                <w:sz w:val="13"/>
                              </w:rPr>
                              <w:t>### Use below configuration to run Coverity PR scan</w:t>
                            </w:r>
                          </w:p>
                          <w:p w14:paraId="3AACE613" w14:textId="77777777" w:rsidR="00D64DB2" w:rsidRDefault="0022516B">
                            <w:pPr>
                              <w:numPr>
                                <w:ilvl w:val="0"/>
                                <w:numId w:val="1"/>
                              </w:numPr>
                              <w:tabs>
                                <w:tab w:val="left" w:pos="521"/>
                              </w:tabs>
                              <w:spacing w:line="554" w:lineRule="auto"/>
                              <w:ind w:right="462"/>
                              <w:rPr>
                                <w:rFonts w:ascii="Courier New"/>
                                <w:sz w:val="13"/>
                              </w:rPr>
                            </w:pPr>
                            <w:r>
                              <w:rPr>
                                <w:rFonts w:ascii="Courier New"/>
                                <w:sz w:val="13"/>
                              </w:rPr>
                              <w:t>if:</w:t>
                            </w:r>
                            <w:r>
                              <w:rPr>
                                <w:rFonts w:ascii="Courier New"/>
                                <w:spacing w:val="-21"/>
                                <w:sz w:val="13"/>
                              </w:rPr>
                              <w:t xml:space="preserve"> </w:t>
                            </w:r>
                            <w:r>
                              <w:rPr>
                                <w:rFonts w:ascii="Courier New"/>
                                <w:sz w:val="13"/>
                              </w:rPr>
                              <w:t>(</w:t>
                            </w:r>
                            <w:r>
                              <w:rPr>
                                <w:rFonts w:ascii="Courier New"/>
                                <w:i/>
                                <w:sz w:val="13"/>
                              </w:rPr>
                              <w:t>$CI_MERGE_REQUEST_TARGET_BRANCH_NAME</w:t>
                            </w:r>
                            <w:r>
                              <w:rPr>
                                <w:rFonts w:ascii="Courier New"/>
                                <w:i/>
                                <w:spacing w:val="-20"/>
                                <w:sz w:val="13"/>
                              </w:rPr>
                              <w:t xml:space="preserve"> </w:t>
                            </w:r>
                            <w:r>
                              <w:rPr>
                                <w:rFonts w:ascii="Courier New"/>
                                <w:sz w:val="13"/>
                              </w:rPr>
                              <w:t>=~</w:t>
                            </w:r>
                            <w:r>
                              <w:rPr>
                                <w:rFonts w:ascii="Courier New"/>
                                <w:spacing w:val="-20"/>
                                <w:sz w:val="13"/>
                              </w:rPr>
                              <w:t xml:space="preserve"> </w:t>
                            </w:r>
                            <w:r>
                              <w:rPr>
                                <w:rFonts w:ascii="Courier New"/>
                                <w:i/>
                                <w:sz w:val="13"/>
                              </w:rPr>
                              <w:t>$SCAN_BRANCHES</w:t>
                            </w:r>
                            <w:r>
                              <w:rPr>
                                <w:rFonts w:ascii="Courier New"/>
                                <w:i/>
                                <w:spacing w:val="-20"/>
                                <w:sz w:val="13"/>
                              </w:rPr>
                              <w:t xml:space="preserve"> </w:t>
                            </w:r>
                            <w:r>
                              <w:rPr>
                                <w:rFonts w:ascii="Courier New"/>
                                <w:sz w:val="13"/>
                              </w:rPr>
                              <w:t>&amp;&amp;</w:t>
                            </w:r>
                            <w:r>
                              <w:rPr>
                                <w:rFonts w:ascii="Courier New"/>
                                <w:spacing w:val="-21"/>
                                <w:sz w:val="13"/>
                              </w:rPr>
                              <w:t xml:space="preserve"> </w:t>
                            </w:r>
                            <w:r>
                              <w:rPr>
                                <w:rFonts w:ascii="Courier New"/>
                                <w:i/>
                                <w:sz w:val="13"/>
                              </w:rPr>
                              <w:t>$CI_PIPELINE_SOURCE</w:t>
                            </w:r>
                            <w:r>
                              <w:rPr>
                                <w:rFonts w:ascii="Courier New"/>
                                <w:i/>
                                <w:spacing w:val="-20"/>
                                <w:sz w:val="13"/>
                              </w:rPr>
                              <w:t xml:space="preserve"> </w:t>
                            </w:r>
                            <w:r>
                              <w:rPr>
                                <w:rFonts w:ascii="Courier New"/>
                                <w:sz w:val="13"/>
                              </w:rPr>
                              <w:t>==</w:t>
                            </w:r>
                            <w:r>
                              <w:rPr>
                                <w:rFonts w:ascii="Courier New"/>
                                <w:spacing w:val="-20"/>
                                <w:sz w:val="13"/>
                              </w:rPr>
                              <w:t xml:space="preserve"> </w:t>
                            </w:r>
                            <w:r>
                              <w:rPr>
                                <w:rFonts w:ascii="Courier New"/>
                                <w:sz w:val="13"/>
                              </w:rPr>
                              <w:t>'merge_request_event') variables:</w:t>
                            </w:r>
                          </w:p>
                          <w:p w14:paraId="1603441E" w14:textId="77777777" w:rsidR="00D64DB2" w:rsidRDefault="0022516B">
                            <w:pPr>
                              <w:spacing w:line="147" w:lineRule="exact"/>
                              <w:ind w:left="674"/>
                              <w:rPr>
                                <w:rFonts w:ascii="Courier New"/>
                                <w:i/>
                                <w:sz w:val="13"/>
                              </w:rPr>
                            </w:pPr>
                            <w:r>
                              <w:rPr>
                                <w:rFonts w:ascii="Courier New"/>
                                <w:sz w:val="13"/>
                              </w:rPr>
                              <w:t xml:space="preserve">BRIDGE_COVERITY_CONNECT_STREAM_NAME: </w:t>
                            </w:r>
                            <w:r>
                              <w:rPr>
                                <w:rFonts w:ascii="Courier New"/>
                                <w:i/>
                                <w:sz w:val="13"/>
                              </w:rPr>
                              <w:t>$CI_PROJECT_NAME</w:t>
                            </w:r>
                            <w:r>
                              <w:rPr>
                                <w:rFonts w:ascii="Courier New"/>
                                <w:sz w:val="13"/>
                              </w:rPr>
                              <w:t>-</w:t>
                            </w:r>
                            <w:r>
                              <w:rPr>
                                <w:rFonts w:ascii="Courier New"/>
                                <w:i/>
                                <w:sz w:val="13"/>
                              </w:rPr>
                              <w:t>$CI_MERGE_REQUEST_TARGET_BRANCH_NAME</w:t>
                            </w:r>
                          </w:p>
                          <w:p w14:paraId="1658E4E1" w14:textId="77777777" w:rsidR="00D64DB2" w:rsidRDefault="00D64DB2">
                            <w:pPr>
                              <w:pStyle w:val="BodyText"/>
                              <w:spacing w:before="11"/>
                              <w:rPr>
                                <w:rFonts w:ascii="Courier New"/>
                                <w:i/>
                                <w:sz w:val="16"/>
                              </w:rPr>
                            </w:pPr>
                          </w:p>
                          <w:p w14:paraId="6B514522" w14:textId="77777777" w:rsidR="00D64DB2" w:rsidRDefault="0022516B">
                            <w:pPr>
                              <w:spacing w:line="554" w:lineRule="auto"/>
                              <w:ind w:left="674" w:right="531"/>
                              <w:rPr>
                                <w:rFonts w:ascii="Courier New"/>
                                <w:sz w:val="13"/>
                              </w:rPr>
                            </w:pPr>
                            <w:r>
                              <w:rPr>
                                <w:rFonts w:ascii="Courier New"/>
                                <w:sz w:val="13"/>
                              </w:rPr>
                              <w:t>###</w:t>
                            </w:r>
                            <w:r>
                              <w:rPr>
                                <w:rFonts w:ascii="Courier New"/>
                                <w:spacing w:val="-10"/>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9"/>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9"/>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9"/>
                                <w:sz w:val="13"/>
                              </w:rPr>
                              <w:t xml:space="preserve"> </w:t>
                            </w:r>
                            <w:r>
                              <w:rPr>
                                <w:rFonts w:ascii="Courier New"/>
                                <w:sz w:val="13"/>
                              </w:rPr>
                              <w:t>feedback</w:t>
                            </w:r>
                            <w:r>
                              <w:rPr>
                                <w:rFonts w:ascii="Courier New"/>
                                <w:spacing w:val="-9"/>
                                <w:sz w:val="13"/>
                              </w:rPr>
                              <w:t xml:space="preserve"> </w:t>
                            </w:r>
                            <w:r>
                              <w:rPr>
                                <w:rFonts w:ascii="Courier New"/>
                                <w:sz w:val="13"/>
                              </w:rPr>
                              <w:t>from</w:t>
                            </w:r>
                            <w:r>
                              <w:rPr>
                                <w:rFonts w:ascii="Courier New"/>
                                <w:spacing w:val="-9"/>
                                <w:sz w:val="13"/>
                              </w:rPr>
                              <w:t xml:space="preserve"> </w:t>
                            </w:r>
                            <w:r>
                              <w:rPr>
                                <w:rFonts w:ascii="Courier New"/>
                                <w:sz w:val="13"/>
                              </w:rPr>
                              <w:t>Coverity</w:t>
                            </w:r>
                            <w:r>
                              <w:rPr>
                                <w:rFonts w:ascii="Courier New"/>
                                <w:spacing w:val="-10"/>
                                <w:sz w:val="13"/>
                              </w:rPr>
                              <w:t xml:space="preserve"> </w:t>
                            </w:r>
                            <w:r>
                              <w:rPr>
                                <w:rFonts w:ascii="Courier New"/>
                                <w:sz w:val="13"/>
                              </w:rPr>
                              <w:t>security</w:t>
                            </w:r>
                            <w:r>
                              <w:rPr>
                                <w:rFonts w:ascii="Courier New"/>
                                <w:spacing w:val="-9"/>
                                <w:sz w:val="13"/>
                              </w:rPr>
                              <w:t xml:space="preserve"> </w:t>
                            </w:r>
                            <w:r>
                              <w:rPr>
                                <w:rFonts w:ascii="Courier New"/>
                                <w:sz w:val="13"/>
                              </w:rPr>
                              <w:t>testing</w:t>
                            </w:r>
                            <w:r>
                              <w:rPr>
                                <w:rFonts w:ascii="Courier New"/>
                                <w:spacing w:val="-9"/>
                                <w:sz w:val="13"/>
                              </w:rPr>
                              <w:t xml:space="preserve"> </w:t>
                            </w:r>
                            <w:r>
                              <w:rPr>
                                <w:rFonts w:ascii="Courier New"/>
                                <w:sz w:val="13"/>
                              </w:rPr>
                              <w:t>as</w:t>
                            </w:r>
                            <w:r>
                              <w:rPr>
                                <w:rFonts w:ascii="Courier New"/>
                                <w:spacing w:val="-9"/>
                                <w:sz w:val="13"/>
                              </w:rPr>
                              <w:t xml:space="preserve"> </w:t>
                            </w:r>
                            <w:r>
                              <w:rPr>
                                <w:rFonts w:ascii="Courier New"/>
                                <w:sz w:val="13"/>
                              </w:rPr>
                              <w:t>pull</w:t>
                            </w:r>
                            <w:r>
                              <w:rPr>
                                <w:rFonts w:ascii="Courier New"/>
                                <w:spacing w:val="-9"/>
                                <w:sz w:val="13"/>
                              </w:rPr>
                              <w:t xml:space="preserve"> </w:t>
                            </w:r>
                            <w:r>
                              <w:rPr>
                                <w:rFonts w:ascii="Courier New"/>
                                <w:sz w:val="13"/>
                              </w:rPr>
                              <w:t>request</w:t>
                            </w:r>
                            <w:r>
                              <w:rPr>
                                <w:rFonts w:ascii="Courier New"/>
                                <w:spacing w:val="-9"/>
                                <w:sz w:val="13"/>
                              </w:rPr>
                              <w:t xml:space="preserve"> </w:t>
                            </w:r>
                            <w:r>
                              <w:rPr>
                                <w:rFonts w:ascii="Courier New"/>
                                <w:sz w:val="13"/>
                              </w:rPr>
                              <w:t>comment BRIDGE_COVERITY_AUTOMATION_PRCOMMENT:</w:t>
                            </w:r>
                            <w:r>
                              <w:rPr>
                                <w:rFonts w:ascii="Courier New"/>
                                <w:spacing w:val="-3"/>
                                <w:sz w:val="13"/>
                              </w:rPr>
                              <w:t xml:space="preserve"> </w:t>
                            </w:r>
                            <w:r>
                              <w:rPr>
                                <w:rFonts w:ascii="Courier New"/>
                                <w:sz w:val="13"/>
                              </w:rPr>
                              <w:t>'true'</w:t>
                            </w:r>
                          </w:p>
                          <w:p w14:paraId="27D60870" w14:textId="77777777" w:rsidR="00D64DB2" w:rsidRDefault="0022516B">
                            <w:pPr>
                              <w:spacing w:line="147" w:lineRule="exact"/>
                              <w:ind w:left="674"/>
                              <w:rPr>
                                <w:rFonts w:ascii="Courier New"/>
                                <w:sz w:val="13"/>
                              </w:rPr>
                            </w:pPr>
                            <w:r>
                              <w:rPr>
                                <w:rFonts w:ascii="Courier New"/>
                                <w:sz w:val="13"/>
                              </w:rPr>
                              <w:t xml:space="preserve">BRIDGE_GITLAB_USER_TOKEN: </w:t>
                            </w:r>
                            <w:r>
                              <w:rPr>
                                <w:rFonts w:ascii="Courier New"/>
                                <w:i/>
                                <w:sz w:val="13"/>
                              </w:rPr>
                              <w:t xml:space="preserve">$GITLAB_USER_TOKEN </w:t>
                            </w:r>
                            <w:r>
                              <w:rPr>
                                <w:rFonts w:ascii="Courier New"/>
                                <w:sz w:val="13"/>
                              </w:rPr>
                              <w:t># Mandatory when BRIDGE_COVERITY_AUTOMATION_PRCOMMENT is set to</w:t>
                            </w:r>
                          </w:p>
                          <w:p w14:paraId="590E777E" w14:textId="77777777" w:rsidR="00D64DB2" w:rsidRDefault="00D64DB2">
                            <w:pPr>
                              <w:pStyle w:val="BodyText"/>
                              <w:rPr>
                                <w:rFonts w:ascii="Courier New"/>
                                <w:sz w:val="17"/>
                              </w:rPr>
                            </w:pPr>
                          </w:p>
                          <w:p w14:paraId="1B0B0F91" w14:textId="77777777" w:rsidR="00D64DB2" w:rsidRDefault="0022516B">
                            <w:pPr>
                              <w:spacing w:line="554" w:lineRule="auto"/>
                              <w:ind w:left="213" w:right="8676" w:hanging="77"/>
                              <w:rPr>
                                <w:rFonts w:ascii="Courier New"/>
                                <w:sz w:val="13"/>
                              </w:rPr>
                            </w:pPr>
                            <w:r>
                              <w:rPr>
                                <w:rFonts w:ascii="Courier New"/>
                                <w:w w:val="95"/>
                                <w:sz w:val="13"/>
                              </w:rPr>
                              <w:t>'true' tags:</w:t>
                            </w:r>
                          </w:p>
                          <w:p w14:paraId="1260EBA5" w14:textId="77777777" w:rsidR="00D64DB2" w:rsidRDefault="0022516B">
                            <w:pPr>
                              <w:numPr>
                                <w:ilvl w:val="0"/>
                                <w:numId w:val="1"/>
                              </w:numPr>
                              <w:tabs>
                                <w:tab w:val="left" w:pos="521"/>
                              </w:tabs>
                              <w:spacing w:line="554" w:lineRule="auto"/>
                              <w:ind w:left="213" w:right="5607" w:firstLine="153"/>
                              <w:rPr>
                                <w:rFonts w:ascii="Courier New"/>
                                <w:sz w:val="13"/>
                              </w:rPr>
                            </w:pPr>
                            <w:r>
                              <w:rPr>
                                <w:rFonts w:ascii="Courier New"/>
                                <w:sz w:val="13"/>
                              </w:rPr>
                              <w:t>linux # Name of your Gitlab runner extends: .run-synopsys-tools # Used for</w:t>
                            </w:r>
                            <w:r>
                              <w:rPr>
                                <w:rFonts w:ascii="Courier New"/>
                                <w:spacing w:val="-54"/>
                                <w:sz w:val="13"/>
                              </w:rPr>
                              <w:t xml:space="preserve"> </w:t>
                            </w:r>
                            <w:r>
                              <w:rPr>
                                <w:rFonts w:ascii="Courier New"/>
                                <w:spacing w:val="-3"/>
                                <w:sz w:val="13"/>
                              </w:rPr>
                              <w:t>bash.</w:t>
                            </w:r>
                          </w:p>
                          <w:p w14:paraId="2B3CD4BC" w14:textId="77777777" w:rsidR="00D64DB2" w:rsidRDefault="0022516B">
                            <w:pPr>
                              <w:spacing w:line="147" w:lineRule="exact"/>
                              <w:ind w:left="213"/>
                              <w:rPr>
                                <w:rFonts w:ascii="Courier New"/>
                                <w:sz w:val="13"/>
                              </w:rPr>
                            </w:pPr>
                            <w:r>
                              <w:rPr>
                                <w:rFonts w:ascii="Courier New"/>
                                <w:sz w:val="13"/>
                              </w:rPr>
                              <w:t>#extends: .run-synopsys-tools-powershell # Used for powershell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44B2E" id="Text Box 43" o:spid="_x0000_s1331" type="#_x0000_t202" style="position:absolute;margin-left:76pt;margin-top:8.15pt;width:464pt;height:273.5pt;z-index:-251457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" fillcolor="#ededed" stroked="f">
                <v:path arrowok="t"/>
                <v:textbox inset="0,0,0,0">
                  <w:txbxContent>
                    <w:p w14:paraId="6E1AF4FA" w14:textId="77777777" w:rsidR="00D64DB2" w:rsidRDefault="0022516B">
                      <w:pPr>
                        <w:numPr>
                          <w:ilvl w:val="0"/>
                          <w:numId w:val="1"/>
                        </w:numPr>
                        <w:tabs>
                          <w:tab w:val="left" w:pos="521"/>
                        </w:tabs>
                        <w:spacing w:before="102" w:line="554" w:lineRule="auto"/>
                        <w:ind w:right="1921"/>
                        <w:rPr>
                          <w:rFonts w:ascii="Courier New"/>
                          <w:sz w:val="13"/>
                        </w:rPr>
                      </w:pPr>
                      <w:r>
                        <w:rPr>
                          <w:rFonts w:ascii="Courier New"/>
                          <w:sz w:val="13"/>
                        </w:rPr>
                        <w:t>if:</w:t>
                      </w:r>
                      <w:r>
                        <w:rPr>
                          <w:rFonts w:ascii="Courier New"/>
                          <w:spacing w:val="-16"/>
                          <w:sz w:val="13"/>
                        </w:rPr>
                        <w:t xml:space="preserve"> </w:t>
                      </w:r>
                      <w:r>
                        <w:rPr>
                          <w:rFonts w:ascii="Courier New"/>
                          <w:sz w:val="13"/>
                        </w:rPr>
                        <w:t>(</w:t>
                      </w:r>
                      <w:r>
                        <w:rPr>
                          <w:rFonts w:ascii="Courier New"/>
                          <w:i/>
                          <w:sz w:val="13"/>
                        </w:rPr>
                        <w:t>$CI_COMMIT_BRANCH</w:t>
                      </w:r>
                      <w:r>
                        <w:rPr>
                          <w:rFonts w:ascii="Courier New"/>
                          <w:i/>
                          <w:spacing w:val="-16"/>
                          <w:sz w:val="13"/>
                        </w:rPr>
                        <w:t xml:space="preserve"> </w:t>
                      </w:r>
                      <w:r>
                        <w:rPr>
                          <w:rFonts w:ascii="Courier New"/>
                          <w:sz w:val="13"/>
                        </w:rPr>
                        <w:t>=~</w:t>
                      </w:r>
                      <w:r>
                        <w:rPr>
                          <w:rFonts w:ascii="Courier New"/>
                          <w:spacing w:val="-16"/>
                          <w:sz w:val="13"/>
                        </w:rPr>
                        <w:t xml:space="preserve"> </w:t>
                      </w:r>
                      <w:r>
                        <w:rPr>
                          <w:rFonts w:ascii="Courier New"/>
                          <w:i/>
                          <w:sz w:val="13"/>
                        </w:rPr>
                        <w:t>$SCAN_BRANCHES</w:t>
                      </w:r>
                      <w:r>
                        <w:rPr>
                          <w:rFonts w:ascii="Courier New"/>
                          <w:i/>
                          <w:spacing w:val="-16"/>
                          <w:sz w:val="13"/>
                        </w:rPr>
                        <w:t xml:space="preserve"> </w:t>
                      </w:r>
                      <w:r>
                        <w:rPr>
                          <w:rFonts w:ascii="Courier New"/>
                          <w:sz w:val="13"/>
                        </w:rPr>
                        <w:t>&amp;&amp;</w:t>
                      </w:r>
                      <w:r>
                        <w:rPr>
                          <w:rFonts w:ascii="Courier New"/>
                          <w:spacing w:val="-16"/>
                          <w:sz w:val="13"/>
                        </w:rPr>
                        <w:t xml:space="preserve"> </w:t>
                      </w:r>
                      <w:r>
                        <w:rPr>
                          <w:rFonts w:ascii="Courier New"/>
                          <w:i/>
                          <w:sz w:val="13"/>
                        </w:rPr>
                        <w:t>$CI_PIPELINE_SOURCE</w:t>
                      </w:r>
                      <w:r>
                        <w:rPr>
                          <w:rFonts w:ascii="Courier New"/>
                          <w:i/>
                          <w:spacing w:val="-16"/>
                          <w:sz w:val="13"/>
                        </w:rPr>
                        <w:t xml:space="preserve"> </w:t>
                      </w:r>
                      <w:r>
                        <w:rPr>
                          <w:rFonts w:ascii="Courier New"/>
                          <w:sz w:val="13"/>
                        </w:rPr>
                        <w:t>!=</w:t>
                      </w:r>
                      <w:r>
                        <w:rPr>
                          <w:rFonts w:ascii="Courier New"/>
                          <w:spacing w:val="-16"/>
                          <w:sz w:val="13"/>
                        </w:rPr>
                        <w:t xml:space="preserve"> </w:t>
                      </w:r>
                      <w:r>
                        <w:rPr>
                          <w:rFonts w:ascii="Courier New"/>
                          <w:sz w:val="13"/>
                        </w:rPr>
                        <w:t>'merge_request_event') variables:</w:t>
                      </w:r>
                    </w:p>
                    <w:p w14:paraId="1B3514F5" w14:textId="77777777" w:rsidR="00D64DB2" w:rsidRDefault="0022516B">
                      <w:pPr>
                        <w:spacing w:line="147" w:lineRule="exact"/>
                        <w:ind w:left="674"/>
                        <w:rPr>
                          <w:rFonts w:ascii="Courier New"/>
                          <w:i/>
                          <w:sz w:val="13"/>
                        </w:rPr>
                      </w:pPr>
                      <w:r>
                        <w:rPr>
                          <w:rFonts w:ascii="Courier New"/>
                          <w:sz w:val="13"/>
                        </w:rPr>
                        <w:t xml:space="preserve">BRIDGE_COVERITY_CONNECT_STREAM_NAME: </w:t>
                      </w:r>
                      <w:r>
                        <w:rPr>
                          <w:rFonts w:ascii="Courier New"/>
                          <w:i/>
                          <w:sz w:val="13"/>
                        </w:rPr>
                        <w:t>$CI_PROJECT_NAME</w:t>
                      </w:r>
                      <w:r>
                        <w:rPr>
                          <w:rFonts w:ascii="Courier New"/>
                          <w:sz w:val="13"/>
                        </w:rPr>
                        <w:t>-</w:t>
                      </w:r>
                      <w:r>
                        <w:rPr>
                          <w:rFonts w:ascii="Courier New"/>
                          <w:i/>
                          <w:sz w:val="13"/>
                        </w:rPr>
                        <w:t>$CI_COMMIT_BRANCH</w:t>
                      </w:r>
                    </w:p>
                    <w:p w14:paraId="5E71B17A" w14:textId="77777777" w:rsidR="00D64DB2" w:rsidRDefault="00D64DB2">
                      <w:pPr>
                        <w:pStyle w:val="BodyText"/>
                        <w:rPr>
                          <w:rFonts w:ascii="Courier New"/>
                          <w:i/>
                          <w:sz w:val="17"/>
                        </w:rPr>
                      </w:pPr>
                    </w:p>
                    <w:p w14:paraId="4AB2712F" w14:textId="77777777" w:rsidR="00D64DB2" w:rsidRDefault="0022516B">
                      <w:pPr>
                        <w:spacing w:line="554" w:lineRule="auto"/>
                        <w:ind w:left="367" w:right="4218" w:firstLine="307"/>
                        <w:rPr>
                          <w:rFonts w:ascii="Courier New"/>
                          <w:sz w:val="13"/>
                        </w:rPr>
                      </w:pPr>
                      <w:r>
                        <w:rPr>
                          <w:rFonts w:ascii="Courier New"/>
                          <w:sz w:val="13"/>
                        </w:rPr>
                        <w:t>BRIDGE_COVERITY_CONNECT_POLICY_VIEW: 'Outstanding</w:t>
                      </w:r>
                      <w:r>
                        <w:rPr>
                          <w:rFonts w:ascii="Courier New"/>
                          <w:spacing w:val="-58"/>
                          <w:sz w:val="13"/>
                        </w:rPr>
                        <w:t xml:space="preserve"> </w:t>
                      </w:r>
                      <w:r>
                        <w:rPr>
                          <w:rFonts w:ascii="Courier New"/>
                          <w:spacing w:val="-3"/>
                          <w:sz w:val="13"/>
                        </w:rPr>
                        <w:t xml:space="preserve">Issues' </w:t>
                      </w:r>
                      <w:r>
                        <w:rPr>
                          <w:rFonts w:ascii="Courier New"/>
                          <w:sz w:val="13"/>
                        </w:rPr>
                        <w:t>### Use below configuration to run Coverity PR scan</w:t>
                      </w:r>
                    </w:p>
                    <w:p w14:paraId="3AACE613" w14:textId="77777777" w:rsidR="00D64DB2" w:rsidRDefault="0022516B">
                      <w:pPr>
                        <w:numPr>
                          <w:ilvl w:val="0"/>
                          <w:numId w:val="1"/>
                        </w:numPr>
                        <w:tabs>
                          <w:tab w:val="left" w:pos="521"/>
                        </w:tabs>
                        <w:spacing w:line="554" w:lineRule="auto"/>
                        <w:ind w:right="462"/>
                        <w:rPr>
                          <w:rFonts w:ascii="Courier New"/>
                          <w:sz w:val="13"/>
                        </w:rPr>
                      </w:pPr>
                      <w:r>
                        <w:rPr>
                          <w:rFonts w:ascii="Courier New"/>
                          <w:sz w:val="13"/>
                        </w:rPr>
                        <w:t>if:</w:t>
                      </w:r>
                      <w:r>
                        <w:rPr>
                          <w:rFonts w:ascii="Courier New"/>
                          <w:spacing w:val="-21"/>
                          <w:sz w:val="13"/>
                        </w:rPr>
                        <w:t xml:space="preserve"> </w:t>
                      </w:r>
                      <w:r>
                        <w:rPr>
                          <w:rFonts w:ascii="Courier New"/>
                          <w:sz w:val="13"/>
                        </w:rPr>
                        <w:t>(</w:t>
                      </w:r>
                      <w:r>
                        <w:rPr>
                          <w:rFonts w:ascii="Courier New"/>
                          <w:i/>
                          <w:sz w:val="13"/>
                        </w:rPr>
                        <w:t>$CI_MERGE_REQUEST_TARGET_BRANCH_NAME</w:t>
                      </w:r>
                      <w:r>
                        <w:rPr>
                          <w:rFonts w:ascii="Courier New"/>
                          <w:i/>
                          <w:spacing w:val="-20"/>
                          <w:sz w:val="13"/>
                        </w:rPr>
                        <w:t xml:space="preserve"> </w:t>
                      </w:r>
                      <w:r>
                        <w:rPr>
                          <w:rFonts w:ascii="Courier New"/>
                          <w:sz w:val="13"/>
                        </w:rPr>
                        <w:t>=~</w:t>
                      </w:r>
                      <w:r>
                        <w:rPr>
                          <w:rFonts w:ascii="Courier New"/>
                          <w:spacing w:val="-20"/>
                          <w:sz w:val="13"/>
                        </w:rPr>
                        <w:t xml:space="preserve"> </w:t>
                      </w:r>
                      <w:r>
                        <w:rPr>
                          <w:rFonts w:ascii="Courier New"/>
                          <w:i/>
                          <w:sz w:val="13"/>
                        </w:rPr>
                        <w:t>$SCAN_BRANCHES</w:t>
                      </w:r>
                      <w:r>
                        <w:rPr>
                          <w:rFonts w:ascii="Courier New"/>
                          <w:i/>
                          <w:spacing w:val="-20"/>
                          <w:sz w:val="13"/>
                        </w:rPr>
                        <w:t xml:space="preserve"> </w:t>
                      </w:r>
                      <w:r>
                        <w:rPr>
                          <w:rFonts w:ascii="Courier New"/>
                          <w:sz w:val="13"/>
                        </w:rPr>
                        <w:t>&amp;&amp;</w:t>
                      </w:r>
                      <w:r>
                        <w:rPr>
                          <w:rFonts w:ascii="Courier New"/>
                          <w:spacing w:val="-21"/>
                          <w:sz w:val="13"/>
                        </w:rPr>
                        <w:t xml:space="preserve"> </w:t>
                      </w:r>
                      <w:r>
                        <w:rPr>
                          <w:rFonts w:ascii="Courier New"/>
                          <w:i/>
                          <w:sz w:val="13"/>
                        </w:rPr>
                        <w:t>$CI_PIPELINE_SOURCE</w:t>
                      </w:r>
                      <w:r>
                        <w:rPr>
                          <w:rFonts w:ascii="Courier New"/>
                          <w:i/>
                          <w:spacing w:val="-20"/>
                          <w:sz w:val="13"/>
                        </w:rPr>
                        <w:t xml:space="preserve"> </w:t>
                      </w:r>
                      <w:r>
                        <w:rPr>
                          <w:rFonts w:ascii="Courier New"/>
                          <w:sz w:val="13"/>
                        </w:rPr>
                        <w:t>==</w:t>
                      </w:r>
                      <w:r>
                        <w:rPr>
                          <w:rFonts w:ascii="Courier New"/>
                          <w:spacing w:val="-20"/>
                          <w:sz w:val="13"/>
                        </w:rPr>
                        <w:t xml:space="preserve"> </w:t>
                      </w:r>
                      <w:r>
                        <w:rPr>
                          <w:rFonts w:ascii="Courier New"/>
                          <w:sz w:val="13"/>
                        </w:rPr>
                        <w:t>'merge_request_event') variables:</w:t>
                      </w:r>
                    </w:p>
                    <w:p w14:paraId="1603441E" w14:textId="77777777" w:rsidR="00D64DB2" w:rsidRDefault="0022516B">
                      <w:pPr>
                        <w:spacing w:line="147" w:lineRule="exact"/>
                        <w:ind w:left="674"/>
                        <w:rPr>
                          <w:rFonts w:ascii="Courier New"/>
                          <w:i/>
                          <w:sz w:val="13"/>
                        </w:rPr>
                      </w:pPr>
                      <w:r>
                        <w:rPr>
                          <w:rFonts w:ascii="Courier New"/>
                          <w:sz w:val="13"/>
                        </w:rPr>
                        <w:t xml:space="preserve">BRIDGE_COVERITY_CONNECT_STREAM_NAME: </w:t>
                      </w:r>
                      <w:r>
                        <w:rPr>
                          <w:rFonts w:ascii="Courier New"/>
                          <w:i/>
                          <w:sz w:val="13"/>
                        </w:rPr>
                        <w:t>$CI_PROJECT_NAME</w:t>
                      </w:r>
                      <w:r>
                        <w:rPr>
                          <w:rFonts w:ascii="Courier New"/>
                          <w:sz w:val="13"/>
                        </w:rPr>
                        <w:t>-</w:t>
                      </w:r>
                      <w:r>
                        <w:rPr>
                          <w:rFonts w:ascii="Courier New"/>
                          <w:i/>
                          <w:sz w:val="13"/>
                        </w:rPr>
                        <w:t>$CI_MERGE_REQUEST_TARGET_BRANCH_NAME</w:t>
                      </w:r>
                    </w:p>
                    <w:p w14:paraId="1658E4E1" w14:textId="77777777" w:rsidR="00D64DB2" w:rsidRDefault="00D64DB2">
                      <w:pPr>
                        <w:pStyle w:val="BodyText"/>
                        <w:spacing w:before="11"/>
                        <w:rPr>
                          <w:rFonts w:ascii="Courier New"/>
                          <w:i/>
                          <w:sz w:val="16"/>
                        </w:rPr>
                      </w:pPr>
                    </w:p>
                    <w:p w14:paraId="6B514522" w14:textId="77777777" w:rsidR="00D64DB2" w:rsidRDefault="0022516B">
                      <w:pPr>
                        <w:spacing w:line="554" w:lineRule="auto"/>
                        <w:ind w:left="674" w:right="531"/>
                        <w:rPr>
                          <w:rFonts w:ascii="Courier New"/>
                          <w:sz w:val="13"/>
                        </w:rPr>
                      </w:pPr>
                      <w:r>
                        <w:rPr>
                          <w:rFonts w:ascii="Courier New"/>
                          <w:sz w:val="13"/>
                        </w:rPr>
                        <w:t>###</w:t>
                      </w:r>
                      <w:r>
                        <w:rPr>
                          <w:rFonts w:ascii="Courier New"/>
                          <w:spacing w:val="-10"/>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9"/>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9"/>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9"/>
                          <w:sz w:val="13"/>
                        </w:rPr>
                        <w:t xml:space="preserve"> </w:t>
                      </w:r>
                      <w:r>
                        <w:rPr>
                          <w:rFonts w:ascii="Courier New"/>
                          <w:sz w:val="13"/>
                        </w:rPr>
                        <w:t>feedback</w:t>
                      </w:r>
                      <w:r>
                        <w:rPr>
                          <w:rFonts w:ascii="Courier New"/>
                          <w:spacing w:val="-9"/>
                          <w:sz w:val="13"/>
                        </w:rPr>
                        <w:t xml:space="preserve"> </w:t>
                      </w:r>
                      <w:r>
                        <w:rPr>
                          <w:rFonts w:ascii="Courier New"/>
                          <w:sz w:val="13"/>
                        </w:rPr>
                        <w:t>from</w:t>
                      </w:r>
                      <w:r>
                        <w:rPr>
                          <w:rFonts w:ascii="Courier New"/>
                          <w:spacing w:val="-9"/>
                          <w:sz w:val="13"/>
                        </w:rPr>
                        <w:t xml:space="preserve"> </w:t>
                      </w:r>
                      <w:r>
                        <w:rPr>
                          <w:rFonts w:ascii="Courier New"/>
                          <w:sz w:val="13"/>
                        </w:rPr>
                        <w:t>Coverity</w:t>
                      </w:r>
                      <w:r>
                        <w:rPr>
                          <w:rFonts w:ascii="Courier New"/>
                          <w:spacing w:val="-10"/>
                          <w:sz w:val="13"/>
                        </w:rPr>
                        <w:t xml:space="preserve"> </w:t>
                      </w:r>
                      <w:r>
                        <w:rPr>
                          <w:rFonts w:ascii="Courier New"/>
                          <w:sz w:val="13"/>
                        </w:rPr>
                        <w:t>security</w:t>
                      </w:r>
                      <w:r>
                        <w:rPr>
                          <w:rFonts w:ascii="Courier New"/>
                          <w:spacing w:val="-9"/>
                          <w:sz w:val="13"/>
                        </w:rPr>
                        <w:t xml:space="preserve"> </w:t>
                      </w:r>
                      <w:r>
                        <w:rPr>
                          <w:rFonts w:ascii="Courier New"/>
                          <w:sz w:val="13"/>
                        </w:rPr>
                        <w:t>testing</w:t>
                      </w:r>
                      <w:r>
                        <w:rPr>
                          <w:rFonts w:ascii="Courier New"/>
                          <w:spacing w:val="-9"/>
                          <w:sz w:val="13"/>
                        </w:rPr>
                        <w:t xml:space="preserve"> </w:t>
                      </w:r>
                      <w:r>
                        <w:rPr>
                          <w:rFonts w:ascii="Courier New"/>
                          <w:sz w:val="13"/>
                        </w:rPr>
                        <w:t>as</w:t>
                      </w:r>
                      <w:r>
                        <w:rPr>
                          <w:rFonts w:ascii="Courier New"/>
                          <w:spacing w:val="-9"/>
                          <w:sz w:val="13"/>
                        </w:rPr>
                        <w:t xml:space="preserve"> </w:t>
                      </w:r>
                      <w:r>
                        <w:rPr>
                          <w:rFonts w:ascii="Courier New"/>
                          <w:sz w:val="13"/>
                        </w:rPr>
                        <w:t>pull</w:t>
                      </w:r>
                      <w:r>
                        <w:rPr>
                          <w:rFonts w:ascii="Courier New"/>
                          <w:spacing w:val="-9"/>
                          <w:sz w:val="13"/>
                        </w:rPr>
                        <w:t xml:space="preserve"> </w:t>
                      </w:r>
                      <w:r>
                        <w:rPr>
                          <w:rFonts w:ascii="Courier New"/>
                          <w:sz w:val="13"/>
                        </w:rPr>
                        <w:t>request</w:t>
                      </w:r>
                      <w:r>
                        <w:rPr>
                          <w:rFonts w:ascii="Courier New"/>
                          <w:spacing w:val="-9"/>
                          <w:sz w:val="13"/>
                        </w:rPr>
                        <w:t xml:space="preserve"> </w:t>
                      </w:r>
                      <w:r>
                        <w:rPr>
                          <w:rFonts w:ascii="Courier New"/>
                          <w:sz w:val="13"/>
                        </w:rPr>
                        <w:t>comment BRIDGE_COVERITY_AUTOMATION_PRCOMMENT:</w:t>
                      </w:r>
                      <w:r>
                        <w:rPr>
                          <w:rFonts w:ascii="Courier New"/>
                          <w:spacing w:val="-3"/>
                          <w:sz w:val="13"/>
                        </w:rPr>
                        <w:t xml:space="preserve"> </w:t>
                      </w:r>
                      <w:r>
                        <w:rPr>
                          <w:rFonts w:ascii="Courier New"/>
                          <w:sz w:val="13"/>
                        </w:rPr>
                        <w:t>'true'</w:t>
                      </w:r>
                    </w:p>
                    <w:p w14:paraId="27D60870" w14:textId="77777777" w:rsidR="00D64DB2" w:rsidRDefault="0022516B">
                      <w:pPr>
                        <w:spacing w:line="147" w:lineRule="exact"/>
                        <w:ind w:left="674"/>
                        <w:rPr>
                          <w:rFonts w:ascii="Courier New"/>
                          <w:sz w:val="13"/>
                        </w:rPr>
                      </w:pPr>
                      <w:r>
                        <w:rPr>
                          <w:rFonts w:ascii="Courier New"/>
                          <w:sz w:val="13"/>
                        </w:rPr>
                        <w:t xml:space="preserve">BRIDGE_GITLAB_USER_TOKEN: </w:t>
                      </w:r>
                      <w:r>
                        <w:rPr>
                          <w:rFonts w:ascii="Courier New"/>
                          <w:i/>
                          <w:sz w:val="13"/>
                        </w:rPr>
                        <w:t xml:space="preserve">$GITLAB_USER_TOKEN </w:t>
                      </w:r>
                      <w:r>
                        <w:rPr>
                          <w:rFonts w:ascii="Courier New"/>
                          <w:sz w:val="13"/>
                        </w:rPr>
                        <w:t># Mandatory when BRIDGE_COVERITY_AUTOMATION_PRCOMMENT is set to</w:t>
                      </w:r>
                    </w:p>
                    <w:p w14:paraId="590E777E" w14:textId="77777777" w:rsidR="00D64DB2" w:rsidRDefault="00D64DB2">
                      <w:pPr>
                        <w:pStyle w:val="BodyText"/>
                        <w:rPr>
                          <w:rFonts w:ascii="Courier New"/>
                          <w:sz w:val="17"/>
                        </w:rPr>
                      </w:pPr>
                    </w:p>
                    <w:p w14:paraId="1B0B0F91" w14:textId="77777777" w:rsidR="00D64DB2" w:rsidRDefault="0022516B">
                      <w:pPr>
                        <w:spacing w:line="554" w:lineRule="auto"/>
                        <w:ind w:left="213" w:right="8676" w:hanging="77"/>
                        <w:rPr>
                          <w:rFonts w:ascii="Courier New"/>
                          <w:sz w:val="13"/>
                        </w:rPr>
                      </w:pPr>
                      <w:r>
                        <w:rPr>
                          <w:rFonts w:ascii="Courier New"/>
                          <w:w w:val="95"/>
                          <w:sz w:val="13"/>
                        </w:rPr>
                        <w:t>'true' tags:</w:t>
                      </w:r>
                    </w:p>
                    <w:p w14:paraId="1260EBA5" w14:textId="77777777" w:rsidR="00D64DB2" w:rsidRDefault="0022516B">
                      <w:pPr>
                        <w:numPr>
                          <w:ilvl w:val="0"/>
                          <w:numId w:val="1"/>
                        </w:numPr>
                        <w:tabs>
                          <w:tab w:val="left" w:pos="521"/>
                        </w:tabs>
                        <w:spacing w:line="554" w:lineRule="auto"/>
                        <w:ind w:left="213" w:right="5607" w:firstLine="153"/>
                        <w:rPr>
                          <w:rFonts w:ascii="Courier New"/>
                          <w:sz w:val="13"/>
                        </w:rPr>
                      </w:pPr>
                      <w:r>
                        <w:rPr>
                          <w:rFonts w:ascii="Courier New"/>
                          <w:sz w:val="13"/>
                        </w:rPr>
                        <w:t>linux # Name of your Gitlab runner extends: .run-synopsys-tools # Used for</w:t>
                      </w:r>
                      <w:r>
                        <w:rPr>
                          <w:rFonts w:ascii="Courier New"/>
                          <w:spacing w:val="-54"/>
                          <w:sz w:val="13"/>
                        </w:rPr>
                        <w:t xml:space="preserve"> </w:t>
                      </w:r>
                      <w:r>
                        <w:rPr>
                          <w:rFonts w:ascii="Courier New"/>
                          <w:spacing w:val="-3"/>
                          <w:sz w:val="13"/>
                        </w:rPr>
                        <w:t>bash.</w:t>
                      </w:r>
                    </w:p>
                    <w:p w14:paraId="2B3CD4BC" w14:textId="77777777" w:rsidR="00D64DB2" w:rsidRDefault="0022516B">
                      <w:pPr>
                        <w:spacing w:line="147" w:lineRule="exact"/>
                        <w:ind w:left="213"/>
                        <w:rPr>
                          <w:rFonts w:ascii="Courier New"/>
                          <w:sz w:val="13"/>
                        </w:rPr>
                      </w:pPr>
                      <w:r>
                        <w:rPr>
                          <w:rFonts w:ascii="Courier New"/>
                          <w:sz w:val="13"/>
                        </w:rPr>
                        <w:t>#extends: .run-synopsys-tools-powershell # Used for powershell</w:t>
                      </w:r>
                    </w:p>
                  </w:txbxContent>
                </v:textbox>
                <w10:wrap type="topAndBottom" anchorx="page"/>
              </v:shape>
            </w:pict>
          </mc:Fallback>
        </mc:AlternateContent>
      </w:r>
    </w:p>
    <w:p w14:paraId="603BE115" w14:textId="77777777" w:rsidR="00D64DB2" w:rsidRDefault="00D64DB2">
      <w:pPr>
        <w:pStyle w:val="BodyText"/>
        <w:spacing w:before="3"/>
        <w:rPr>
          <w:sz w:val="13"/>
        </w:rPr>
      </w:pPr>
    </w:p>
    <w:p w14:paraId="7436BF3D" w14:textId="77777777" w:rsidR="00D64DB2" w:rsidRDefault="0022516B">
      <w:pPr>
        <w:pStyle w:val="Heading4"/>
        <w:spacing w:before="99"/>
      </w:pPr>
      <w:r>
        <w:t>Optional Parameters for Cloud Coverity</w:t>
      </w:r>
    </w:p>
    <w:p w14:paraId="7353747A" w14:textId="77777777" w:rsidR="00D64DB2" w:rsidRDefault="00D64DB2">
      <w:pPr>
        <w:pStyle w:val="BodyText"/>
        <w:spacing w:before="9"/>
        <w:rPr>
          <w:b/>
          <w:sz w:val="28"/>
        </w:rPr>
      </w:pPr>
    </w:p>
    <w:p w14:paraId="63A86D1F" w14:textId="77777777" w:rsidR="00D64DB2" w:rsidRDefault="0022516B">
      <w:pPr>
        <w:pStyle w:val="ListParagraph"/>
        <w:numPr>
          <w:ilvl w:val="1"/>
          <w:numId w:val="2"/>
        </w:numPr>
        <w:tabs>
          <w:tab w:val="left" w:pos="700"/>
        </w:tabs>
        <w:spacing w:before="1" w:line="340" w:lineRule="auto"/>
        <w:ind w:right="361"/>
        <w:rPr>
          <w:sz w:val="20"/>
        </w:rPr>
      </w:pPr>
      <w:r>
        <w:rPr>
          <w:rFonts w:ascii="Courier New" w:hAnsi="Courier New"/>
          <w:sz w:val="16"/>
          <w:shd w:val="clear" w:color="auto" w:fill="EDEDED"/>
        </w:rPr>
        <w:t>BRIDGE_COVERITY_INSTALL_DIRECTORY</w:t>
      </w:r>
      <w:r>
        <w:rPr>
          <w:sz w:val="20"/>
        </w:rPr>
        <w:t>:</w:t>
      </w:r>
      <w:r>
        <w:rPr>
          <w:spacing w:val="-13"/>
          <w:sz w:val="20"/>
        </w:rPr>
        <w:t xml:space="preserve"> </w:t>
      </w:r>
      <w:r>
        <w:rPr>
          <w:sz w:val="20"/>
        </w:rPr>
        <w:t>Specifies</w:t>
      </w:r>
      <w:r>
        <w:rPr>
          <w:spacing w:val="-13"/>
          <w:sz w:val="20"/>
        </w:rPr>
        <w:t xml:space="preserve"> </w:t>
      </w:r>
      <w:r>
        <w:rPr>
          <w:sz w:val="20"/>
        </w:rPr>
        <w:t>an</w:t>
      </w:r>
      <w:r>
        <w:rPr>
          <w:spacing w:val="-13"/>
          <w:sz w:val="20"/>
        </w:rPr>
        <w:t xml:space="preserve"> </w:t>
      </w:r>
      <w:r>
        <w:rPr>
          <w:sz w:val="20"/>
        </w:rPr>
        <w:t>install</w:t>
      </w:r>
      <w:r>
        <w:rPr>
          <w:spacing w:val="-13"/>
          <w:sz w:val="20"/>
        </w:rPr>
        <w:t xml:space="preserve"> </w:t>
      </w:r>
      <w:r>
        <w:rPr>
          <w:sz w:val="20"/>
        </w:rPr>
        <w:t>directory</w:t>
      </w:r>
      <w:r>
        <w:rPr>
          <w:spacing w:val="-13"/>
          <w:sz w:val="20"/>
        </w:rPr>
        <w:t xml:space="preserve"> </w:t>
      </w:r>
      <w:r>
        <w:rPr>
          <w:sz w:val="20"/>
        </w:rPr>
        <w:t>other</w:t>
      </w:r>
      <w:r>
        <w:rPr>
          <w:spacing w:val="-13"/>
          <w:sz w:val="20"/>
        </w:rPr>
        <w:t xml:space="preserve"> </w:t>
      </w:r>
      <w:r>
        <w:rPr>
          <w:sz w:val="20"/>
        </w:rPr>
        <w:t>than</w:t>
      </w:r>
      <w:r>
        <w:rPr>
          <w:spacing w:val="-13"/>
          <w:sz w:val="20"/>
        </w:rPr>
        <w:t xml:space="preserve"> </w:t>
      </w:r>
      <w:r>
        <w:rPr>
          <w:sz w:val="20"/>
        </w:rPr>
        <w:t>the</w:t>
      </w:r>
      <w:r>
        <w:rPr>
          <w:spacing w:val="-13"/>
          <w:sz w:val="20"/>
        </w:rPr>
        <w:t xml:space="preserve"> </w:t>
      </w:r>
      <w:r>
        <w:rPr>
          <w:sz w:val="20"/>
        </w:rPr>
        <w:t>default</w:t>
      </w:r>
      <w:r>
        <w:rPr>
          <w:spacing w:val="-13"/>
          <w:sz w:val="20"/>
        </w:rPr>
        <w:t xml:space="preserve"> </w:t>
      </w:r>
      <w:r>
        <w:rPr>
          <w:sz w:val="20"/>
        </w:rPr>
        <w:t>to</w:t>
      </w:r>
      <w:r>
        <w:rPr>
          <w:spacing w:val="-13"/>
          <w:sz w:val="20"/>
        </w:rPr>
        <w:t xml:space="preserve"> </w:t>
      </w:r>
      <w:r>
        <w:rPr>
          <w:sz w:val="20"/>
        </w:rPr>
        <w:t xml:space="preserve">install </w:t>
      </w:r>
      <w:r>
        <w:rPr>
          <w:spacing w:val="-3"/>
          <w:sz w:val="20"/>
        </w:rPr>
        <w:t>Coverity.</w:t>
      </w:r>
    </w:p>
    <w:p w14:paraId="4F6F2164" w14:textId="77777777" w:rsidR="00D64DB2" w:rsidRDefault="0022516B">
      <w:pPr>
        <w:pStyle w:val="ListParagraph"/>
        <w:numPr>
          <w:ilvl w:val="1"/>
          <w:numId w:val="2"/>
        </w:numPr>
        <w:tabs>
          <w:tab w:val="left" w:pos="700"/>
        </w:tabs>
        <w:spacing w:line="340" w:lineRule="auto"/>
        <w:ind w:right="420"/>
        <w:rPr>
          <w:sz w:val="20"/>
        </w:rPr>
      </w:pPr>
      <w:r>
        <w:rPr>
          <w:rFonts w:ascii="Courier New" w:hAnsi="Courier New"/>
          <w:sz w:val="16"/>
          <w:shd w:val="clear" w:color="auto" w:fill="EDEDED"/>
        </w:rPr>
        <w:t>BRIDGE_COVERITY_CONNECT_POLICY_VIEW</w:t>
      </w:r>
      <w:r>
        <w:rPr>
          <w:sz w:val="20"/>
        </w:rPr>
        <w:t>:</w:t>
      </w:r>
      <w:r>
        <w:rPr>
          <w:spacing w:val="-9"/>
          <w:sz w:val="20"/>
        </w:rPr>
        <w:t xml:space="preserve"> </w:t>
      </w:r>
      <w:r>
        <w:rPr>
          <w:sz w:val="20"/>
        </w:rPr>
        <w:t>Policy</w:t>
      </w:r>
      <w:r>
        <w:rPr>
          <w:spacing w:val="-8"/>
          <w:sz w:val="20"/>
        </w:rPr>
        <w:t xml:space="preserve"> </w:t>
      </w:r>
      <w:r>
        <w:rPr>
          <w:sz w:val="20"/>
        </w:rPr>
        <w:t>view</w:t>
      </w:r>
      <w:r>
        <w:rPr>
          <w:spacing w:val="-9"/>
          <w:sz w:val="20"/>
        </w:rPr>
        <w:t xml:space="preserve"> </w:t>
      </w:r>
      <w:r>
        <w:rPr>
          <w:sz w:val="20"/>
        </w:rPr>
        <w:t>in</w:t>
      </w:r>
      <w:r>
        <w:rPr>
          <w:spacing w:val="-8"/>
          <w:sz w:val="20"/>
        </w:rPr>
        <w:t xml:space="preserve"> </w:t>
      </w:r>
      <w:r>
        <w:rPr>
          <w:spacing w:val="-3"/>
          <w:sz w:val="20"/>
        </w:rPr>
        <w:t>Coverity.</w:t>
      </w:r>
      <w:r>
        <w:rPr>
          <w:spacing w:val="-9"/>
          <w:sz w:val="20"/>
        </w:rPr>
        <w:t xml:space="preserve"> </w:t>
      </w:r>
      <w:r>
        <w:rPr>
          <w:sz w:val="20"/>
        </w:rPr>
        <w:t>ID</w:t>
      </w:r>
      <w:r>
        <w:rPr>
          <w:spacing w:val="-8"/>
          <w:sz w:val="20"/>
        </w:rPr>
        <w:t xml:space="preserve"> </w:t>
      </w:r>
      <w:r>
        <w:rPr>
          <w:sz w:val="20"/>
        </w:rPr>
        <w:t>number/Name</w:t>
      </w:r>
      <w:r>
        <w:rPr>
          <w:spacing w:val="-9"/>
          <w:sz w:val="20"/>
        </w:rPr>
        <w:t xml:space="preserve"> </w:t>
      </w:r>
      <w:r>
        <w:rPr>
          <w:sz w:val="20"/>
        </w:rPr>
        <w:t>of</w:t>
      </w:r>
      <w:r>
        <w:rPr>
          <w:spacing w:val="-8"/>
          <w:sz w:val="20"/>
        </w:rPr>
        <w:t xml:space="preserve"> </w:t>
      </w:r>
      <w:r>
        <w:rPr>
          <w:sz w:val="20"/>
        </w:rPr>
        <w:t>a</w:t>
      </w:r>
      <w:r>
        <w:rPr>
          <w:spacing w:val="-9"/>
          <w:sz w:val="20"/>
        </w:rPr>
        <w:t xml:space="preserve"> </w:t>
      </w:r>
      <w:r>
        <w:rPr>
          <w:sz w:val="20"/>
        </w:rPr>
        <w:t>saved</w:t>
      </w:r>
      <w:r>
        <w:rPr>
          <w:spacing w:val="-8"/>
          <w:sz w:val="20"/>
        </w:rPr>
        <w:t xml:space="preserve"> </w:t>
      </w:r>
      <w:r>
        <w:rPr>
          <w:sz w:val="20"/>
        </w:rPr>
        <w:t>view to</w:t>
      </w:r>
      <w:r>
        <w:rPr>
          <w:spacing w:val="-9"/>
          <w:sz w:val="20"/>
        </w:rPr>
        <w:t xml:space="preserve"> </w:t>
      </w:r>
      <w:r>
        <w:rPr>
          <w:sz w:val="20"/>
        </w:rPr>
        <w:t>apply</w:t>
      </w:r>
      <w:r>
        <w:rPr>
          <w:spacing w:val="-9"/>
          <w:sz w:val="20"/>
        </w:rPr>
        <w:t xml:space="preserve"> </w:t>
      </w:r>
      <w:r>
        <w:rPr>
          <w:sz w:val="20"/>
        </w:rPr>
        <w:t>as</w:t>
      </w:r>
      <w:r>
        <w:rPr>
          <w:spacing w:val="-8"/>
          <w:sz w:val="20"/>
        </w:rPr>
        <w:t xml:space="preserve"> </w:t>
      </w:r>
      <w:r>
        <w:rPr>
          <w:sz w:val="20"/>
        </w:rPr>
        <w:t>a</w:t>
      </w:r>
      <w:r>
        <w:rPr>
          <w:spacing w:val="-9"/>
          <w:sz w:val="20"/>
        </w:rPr>
        <w:t xml:space="preserve"> </w:t>
      </w:r>
      <w:r>
        <w:rPr>
          <w:sz w:val="20"/>
        </w:rPr>
        <w:t>break</w:t>
      </w:r>
      <w:r>
        <w:rPr>
          <w:spacing w:val="-8"/>
          <w:sz w:val="20"/>
        </w:rPr>
        <w:t xml:space="preserve"> </w:t>
      </w:r>
      <w:r>
        <w:rPr>
          <w:sz w:val="20"/>
        </w:rPr>
        <w:t>the</w:t>
      </w:r>
      <w:r>
        <w:rPr>
          <w:spacing w:val="-9"/>
          <w:sz w:val="20"/>
        </w:rPr>
        <w:t xml:space="preserve"> </w:t>
      </w:r>
      <w:r>
        <w:rPr>
          <w:sz w:val="20"/>
        </w:rPr>
        <w:t>build</w:t>
      </w:r>
      <w:r>
        <w:rPr>
          <w:spacing w:val="-8"/>
          <w:sz w:val="20"/>
        </w:rPr>
        <w:t xml:space="preserve"> </w:t>
      </w:r>
      <w:r>
        <w:rPr>
          <w:spacing w:val="-3"/>
          <w:sz w:val="20"/>
        </w:rPr>
        <w:t>policy.</w:t>
      </w:r>
      <w:r>
        <w:rPr>
          <w:spacing w:val="-9"/>
          <w:sz w:val="20"/>
        </w:rPr>
        <w:t xml:space="preserve"> </w:t>
      </w:r>
      <w:r>
        <w:rPr>
          <w:sz w:val="20"/>
        </w:rPr>
        <w:t>If</w:t>
      </w:r>
      <w:r>
        <w:rPr>
          <w:spacing w:val="-8"/>
          <w:sz w:val="20"/>
        </w:rPr>
        <w:t xml:space="preserve"> </w:t>
      </w:r>
      <w:r>
        <w:rPr>
          <w:sz w:val="20"/>
        </w:rPr>
        <w:t>any</w:t>
      </w:r>
      <w:r>
        <w:rPr>
          <w:spacing w:val="-9"/>
          <w:sz w:val="20"/>
        </w:rPr>
        <w:t xml:space="preserve"> </w:t>
      </w:r>
      <w:r>
        <w:rPr>
          <w:sz w:val="20"/>
        </w:rPr>
        <w:t>defects</w:t>
      </w:r>
      <w:r>
        <w:rPr>
          <w:spacing w:val="-8"/>
          <w:sz w:val="20"/>
        </w:rPr>
        <w:t xml:space="preserve"> </w:t>
      </w:r>
      <w:r>
        <w:rPr>
          <w:sz w:val="20"/>
        </w:rPr>
        <w:t>are</w:t>
      </w:r>
      <w:r>
        <w:rPr>
          <w:spacing w:val="-9"/>
          <w:sz w:val="20"/>
        </w:rPr>
        <w:t xml:space="preserve"> </w:t>
      </w:r>
      <w:r>
        <w:rPr>
          <w:sz w:val="20"/>
        </w:rPr>
        <w:t>found</w:t>
      </w:r>
      <w:r>
        <w:rPr>
          <w:spacing w:val="-8"/>
          <w:sz w:val="20"/>
        </w:rPr>
        <w:t xml:space="preserve"> </w:t>
      </w:r>
      <w:r>
        <w:rPr>
          <w:sz w:val="20"/>
        </w:rPr>
        <w:t>within</w:t>
      </w:r>
      <w:r>
        <w:rPr>
          <w:spacing w:val="-9"/>
          <w:sz w:val="20"/>
        </w:rPr>
        <w:t xml:space="preserve"> </w:t>
      </w:r>
      <w:r>
        <w:rPr>
          <w:sz w:val="20"/>
        </w:rPr>
        <w:t>this</w:t>
      </w:r>
      <w:r>
        <w:rPr>
          <w:spacing w:val="-8"/>
          <w:sz w:val="20"/>
        </w:rPr>
        <w:t xml:space="preserve"> </w:t>
      </w:r>
      <w:r>
        <w:rPr>
          <w:sz w:val="20"/>
        </w:rPr>
        <w:t>view</w:t>
      </w:r>
      <w:r>
        <w:rPr>
          <w:spacing w:val="-9"/>
          <w:sz w:val="20"/>
        </w:rPr>
        <w:t xml:space="preserve"> </w:t>
      </w:r>
      <w:r>
        <w:rPr>
          <w:sz w:val="20"/>
        </w:rPr>
        <w:t>when</w:t>
      </w:r>
      <w:r>
        <w:rPr>
          <w:spacing w:val="-8"/>
          <w:sz w:val="20"/>
        </w:rPr>
        <w:t xml:space="preserve"> </w:t>
      </w:r>
      <w:r>
        <w:rPr>
          <w:sz w:val="20"/>
        </w:rPr>
        <w:t>applied</w:t>
      </w:r>
      <w:r>
        <w:rPr>
          <w:spacing w:val="-9"/>
          <w:sz w:val="20"/>
        </w:rPr>
        <w:t xml:space="preserve"> </w:t>
      </w:r>
      <w:r>
        <w:rPr>
          <w:sz w:val="20"/>
        </w:rPr>
        <w:t>to</w:t>
      </w:r>
      <w:r>
        <w:rPr>
          <w:spacing w:val="-8"/>
          <w:sz w:val="20"/>
        </w:rPr>
        <w:t xml:space="preserve"> </w:t>
      </w:r>
      <w:r>
        <w:rPr>
          <w:sz w:val="20"/>
        </w:rPr>
        <w:t>the</w:t>
      </w:r>
    </w:p>
    <w:p w14:paraId="7560DF14" w14:textId="77777777" w:rsidR="00D64DB2" w:rsidRDefault="0022516B">
      <w:pPr>
        <w:spacing w:line="238" w:lineRule="exact"/>
        <w:ind w:left="700"/>
        <w:rPr>
          <w:rFonts w:ascii="Courier New"/>
          <w:sz w:val="16"/>
        </w:rPr>
      </w:pPr>
      <w:r>
        <w:rPr>
          <w:sz w:val="20"/>
        </w:rPr>
        <w:t xml:space="preserve">project, the build fails with an exit code. Example: </w:t>
      </w:r>
      <w:r>
        <w:rPr>
          <w:rFonts w:ascii="Courier New"/>
          <w:sz w:val="16"/>
          <w:shd w:val="clear" w:color="auto" w:fill="EDEDED"/>
        </w:rPr>
        <w:t>BRIDGE_COVERITY_CONNECT_POLICY_VIEW:</w:t>
      </w:r>
      <w:r>
        <w:rPr>
          <w:rFonts w:ascii="Courier New"/>
          <w:spacing w:val="-67"/>
          <w:sz w:val="16"/>
          <w:shd w:val="clear" w:color="auto" w:fill="EDEDED"/>
        </w:rPr>
        <w:t xml:space="preserve"> </w:t>
      </w:r>
      <w:r>
        <w:rPr>
          <w:rFonts w:ascii="Courier New"/>
          <w:sz w:val="16"/>
          <w:shd w:val="clear" w:color="auto" w:fill="EDEDED"/>
        </w:rPr>
        <w:t>'100001'</w:t>
      </w:r>
    </w:p>
    <w:p w14:paraId="205AF5BB" w14:textId="77777777" w:rsidR="00D64DB2" w:rsidRDefault="0022516B">
      <w:pPr>
        <w:spacing w:before="98"/>
        <w:ind w:left="700"/>
        <w:rPr>
          <w:sz w:val="20"/>
        </w:rPr>
      </w:pPr>
      <w:r>
        <w:rPr>
          <w:sz w:val="20"/>
        </w:rPr>
        <w:t xml:space="preserve">or </w:t>
      </w:r>
      <w:r>
        <w:rPr>
          <w:rFonts w:ascii="Courier New"/>
          <w:sz w:val="16"/>
          <w:shd w:val="clear" w:color="auto" w:fill="EDEDED"/>
        </w:rPr>
        <w:t>BRIDGE_COVERITY_CONNECT_POLICY_VIEW:'Outstanding Issues'</w:t>
      </w:r>
      <w:r>
        <w:rPr>
          <w:sz w:val="20"/>
        </w:rPr>
        <w:t>.</w:t>
      </w:r>
    </w:p>
    <w:p w14:paraId="5C91DD53" w14:textId="77777777" w:rsidR="00D64DB2" w:rsidRDefault="0022516B">
      <w:pPr>
        <w:pStyle w:val="ListParagraph"/>
        <w:numPr>
          <w:ilvl w:val="1"/>
          <w:numId w:val="2"/>
        </w:numPr>
        <w:tabs>
          <w:tab w:val="left" w:pos="700"/>
        </w:tabs>
        <w:spacing w:before="100" w:line="340" w:lineRule="auto"/>
        <w:ind w:right="287"/>
        <w:rPr>
          <w:sz w:val="20"/>
        </w:rPr>
      </w:pPr>
      <w:r>
        <w:rPr>
          <w:rFonts w:ascii="Courier New" w:hAnsi="Courier New"/>
          <w:sz w:val="16"/>
          <w:shd w:val="clear" w:color="auto" w:fill="EDEDED"/>
        </w:rPr>
        <w:t>BRIDGE_COVERITY_AUTOMATION_PRCOMMENT</w:t>
      </w:r>
      <w:r>
        <w:rPr>
          <w:sz w:val="20"/>
        </w:rPr>
        <w:t>: Enables feedback from Coverity security testing as pull request</w:t>
      </w:r>
      <w:r>
        <w:rPr>
          <w:spacing w:val="-11"/>
          <w:sz w:val="20"/>
        </w:rPr>
        <w:t xml:space="preserve"> </w:t>
      </w:r>
      <w:r>
        <w:rPr>
          <w:sz w:val="20"/>
        </w:rPr>
        <w:t>comment.</w:t>
      </w:r>
      <w:r>
        <w:rPr>
          <w:spacing w:val="-11"/>
          <w:sz w:val="20"/>
        </w:rPr>
        <w:t xml:space="preserve"> </w:t>
      </w:r>
      <w:r>
        <w:rPr>
          <w:sz w:val="20"/>
        </w:rPr>
        <w:t>Merge</w:t>
      </w:r>
      <w:r>
        <w:rPr>
          <w:spacing w:val="-10"/>
          <w:sz w:val="20"/>
        </w:rPr>
        <w:t xml:space="preserve"> </w:t>
      </w:r>
      <w:r>
        <w:rPr>
          <w:sz w:val="20"/>
        </w:rPr>
        <w:t>request</w:t>
      </w:r>
      <w:r>
        <w:rPr>
          <w:spacing w:val="-11"/>
          <w:sz w:val="20"/>
        </w:rPr>
        <w:t xml:space="preserve"> </w:t>
      </w:r>
      <w:r>
        <w:rPr>
          <w:sz w:val="20"/>
        </w:rPr>
        <w:t>must</w:t>
      </w:r>
      <w:r>
        <w:rPr>
          <w:spacing w:val="-11"/>
          <w:sz w:val="20"/>
        </w:rPr>
        <w:t xml:space="preserve"> </w:t>
      </w:r>
      <w:r>
        <w:rPr>
          <w:sz w:val="20"/>
        </w:rPr>
        <w:t>be</w:t>
      </w:r>
      <w:r>
        <w:rPr>
          <w:spacing w:val="-10"/>
          <w:sz w:val="20"/>
        </w:rPr>
        <w:t xml:space="preserve"> </w:t>
      </w:r>
      <w:r>
        <w:rPr>
          <w:sz w:val="20"/>
        </w:rPr>
        <w:t>created</w:t>
      </w:r>
      <w:r>
        <w:rPr>
          <w:spacing w:val="-11"/>
          <w:sz w:val="20"/>
        </w:rPr>
        <w:t xml:space="preserve"> </w:t>
      </w:r>
      <w:r>
        <w:rPr>
          <w:sz w:val="20"/>
        </w:rPr>
        <w:t>first</w:t>
      </w:r>
      <w:r>
        <w:rPr>
          <w:spacing w:val="-10"/>
          <w:sz w:val="20"/>
        </w:rPr>
        <w:t xml:space="preserve"> </w:t>
      </w:r>
      <w:r>
        <w:rPr>
          <w:sz w:val="20"/>
        </w:rPr>
        <w:t>from</w:t>
      </w:r>
      <w:r>
        <w:rPr>
          <w:spacing w:val="-11"/>
          <w:sz w:val="20"/>
        </w:rPr>
        <w:t xml:space="preserve"> </w:t>
      </w:r>
      <w:r>
        <w:rPr>
          <w:sz w:val="20"/>
        </w:rPr>
        <w:t>feature</w:t>
      </w:r>
      <w:r>
        <w:rPr>
          <w:spacing w:val="-11"/>
          <w:sz w:val="20"/>
        </w:rPr>
        <w:t xml:space="preserve"> </w:t>
      </w:r>
      <w:r>
        <w:rPr>
          <w:sz w:val="20"/>
        </w:rPr>
        <w:t>branch</w:t>
      </w:r>
      <w:r>
        <w:rPr>
          <w:spacing w:val="-10"/>
          <w:sz w:val="20"/>
        </w:rPr>
        <w:t xml:space="preserve"> </w:t>
      </w:r>
      <w:r>
        <w:rPr>
          <w:sz w:val="20"/>
        </w:rPr>
        <w:t>to</w:t>
      </w:r>
      <w:r>
        <w:rPr>
          <w:spacing w:val="-11"/>
          <w:sz w:val="20"/>
        </w:rPr>
        <w:t xml:space="preserve"> </w:t>
      </w:r>
      <w:r>
        <w:rPr>
          <w:sz w:val="20"/>
        </w:rPr>
        <w:t>main</w:t>
      </w:r>
      <w:r>
        <w:rPr>
          <w:spacing w:val="-11"/>
          <w:sz w:val="20"/>
        </w:rPr>
        <w:t xml:space="preserve"> </w:t>
      </w:r>
      <w:r>
        <w:rPr>
          <w:sz w:val="20"/>
        </w:rPr>
        <w:t>branch</w:t>
      </w:r>
      <w:r>
        <w:rPr>
          <w:spacing w:val="-10"/>
          <w:sz w:val="20"/>
        </w:rPr>
        <w:t xml:space="preserve"> </w:t>
      </w:r>
      <w:r>
        <w:rPr>
          <w:sz w:val="20"/>
        </w:rPr>
        <w:t>to</w:t>
      </w:r>
      <w:r>
        <w:rPr>
          <w:spacing w:val="-11"/>
          <w:sz w:val="20"/>
        </w:rPr>
        <w:t xml:space="preserve"> </w:t>
      </w:r>
      <w:r>
        <w:rPr>
          <w:sz w:val="20"/>
        </w:rPr>
        <w:t xml:space="preserve">run Coverity PR Comment. Values are </w:t>
      </w:r>
      <w:r>
        <w:rPr>
          <w:rFonts w:ascii="Courier New" w:hAnsi="Courier New"/>
          <w:sz w:val="16"/>
          <w:shd w:val="clear" w:color="auto" w:fill="EDEDED"/>
        </w:rPr>
        <w:t>true</w:t>
      </w:r>
      <w:r>
        <w:rPr>
          <w:rFonts w:ascii="Courier New" w:hAnsi="Courier New"/>
          <w:spacing w:val="-58"/>
          <w:sz w:val="16"/>
        </w:rPr>
        <w:t xml:space="preserve"> </w:t>
      </w:r>
      <w:r>
        <w:rPr>
          <w:sz w:val="20"/>
        </w:rPr>
        <w:t xml:space="preserve">or </w:t>
      </w:r>
      <w:r>
        <w:rPr>
          <w:rFonts w:ascii="Courier New" w:hAnsi="Courier New"/>
          <w:sz w:val="16"/>
          <w:shd w:val="clear" w:color="auto" w:fill="EDEDED"/>
        </w:rPr>
        <w:t>false</w:t>
      </w:r>
      <w:r>
        <w:rPr>
          <w:sz w:val="20"/>
        </w:rPr>
        <w:t>.</w:t>
      </w:r>
    </w:p>
    <w:p w14:paraId="62E4A38C" w14:textId="77777777" w:rsidR="00D64DB2" w:rsidRDefault="0022516B">
      <w:pPr>
        <w:pStyle w:val="ListParagraph"/>
        <w:numPr>
          <w:ilvl w:val="1"/>
          <w:numId w:val="2"/>
        </w:numPr>
        <w:tabs>
          <w:tab w:val="left" w:pos="700"/>
        </w:tabs>
        <w:spacing w:line="237" w:lineRule="exact"/>
        <w:rPr>
          <w:rFonts w:ascii="Courier New" w:hAnsi="Courier New"/>
          <w:sz w:val="16"/>
        </w:rPr>
      </w:pPr>
      <w:r>
        <w:rPr>
          <w:rFonts w:ascii="Courier New" w:hAnsi="Courier New"/>
          <w:sz w:val="16"/>
          <w:shd w:val="clear" w:color="auto" w:fill="EDEDED"/>
        </w:rPr>
        <w:t>BRIDGE_GITLAB_USER_TOKEN</w:t>
      </w:r>
      <w:r>
        <w:rPr>
          <w:sz w:val="20"/>
        </w:rPr>
        <w:t xml:space="preserve">: Gitlab User Access </w:t>
      </w:r>
      <w:r>
        <w:rPr>
          <w:spacing w:val="-3"/>
          <w:sz w:val="20"/>
        </w:rPr>
        <w:t xml:space="preserve">Token </w:t>
      </w:r>
      <w:r>
        <w:rPr>
          <w:sz w:val="20"/>
        </w:rPr>
        <w:t>Example:</w:t>
      </w:r>
      <w:r>
        <w:rPr>
          <w:spacing w:val="-13"/>
          <w:sz w:val="20"/>
        </w:rPr>
        <w:t xml:space="preserve"> </w:t>
      </w:r>
      <w:r>
        <w:rPr>
          <w:rFonts w:ascii="Courier New" w:hAnsi="Courier New"/>
          <w:sz w:val="16"/>
          <w:shd w:val="clear" w:color="auto" w:fill="EDEDED"/>
        </w:rPr>
        <w:t>BRIDGE_GITLAB_USER_TOKEN:</w:t>
      </w:r>
    </w:p>
    <w:p w14:paraId="78632F5C" w14:textId="77777777" w:rsidR="00D64DB2" w:rsidRDefault="0022516B">
      <w:pPr>
        <w:spacing w:before="100"/>
        <w:ind w:left="700"/>
        <w:rPr>
          <w:sz w:val="20"/>
        </w:rPr>
      </w:pPr>
      <w:r>
        <w:rPr>
          <w:rFonts w:ascii="Courier New"/>
          <w:sz w:val="16"/>
          <w:shd w:val="clear" w:color="auto" w:fill="EDEDED"/>
        </w:rPr>
        <w:t>$GITLAB_USER_TOKEN</w:t>
      </w:r>
      <w:r>
        <w:rPr>
          <w:sz w:val="20"/>
        </w:rPr>
        <w:t xml:space="preserve">. Mandatory when </w:t>
      </w:r>
      <w:r>
        <w:rPr>
          <w:rFonts w:ascii="Courier New"/>
          <w:sz w:val="16"/>
          <w:shd w:val="clear" w:color="auto" w:fill="EDEDED"/>
        </w:rPr>
        <w:t>BRIDGE_COVERITY_AUTOMATION_PRCOMMENT</w:t>
      </w:r>
      <w:r>
        <w:rPr>
          <w:rFonts w:ascii="Courier New"/>
          <w:spacing w:val="-68"/>
          <w:sz w:val="16"/>
        </w:rPr>
        <w:t xml:space="preserve"> </w:t>
      </w:r>
      <w:r>
        <w:rPr>
          <w:sz w:val="20"/>
        </w:rPr>
        <w:t xml:space="preserve">is set as </w:t>
      </w:r>
      <w:r>
        <w:rPr>
          <w:rFonts w:ascii="Courier New"/>
          <w:sz w:val="16"/>
          <w:shd w:val="clear" w:color="auto" w:fill="EDEDED"/>
        </w:rPr>
        <w:t>true</w:t>
      </w:r>
      <w:r>
        <w:rPr>
          <w:sz w:val="20"/>
        </w:rPr>
        <w:t>.</w:t>
      </w:r>
    </w:p>
    <w:p w14:paraId="101CE625" w14:textId="77777777" w:rsidR="00D64DB2" w:rsidRDefault="00D64DB2">
      <w:pPr>
        <w:pStyle w:val="BodyText"/>
        <w:spacing w:before="11"/>
        <w:rPr>
          <w:sz w:val="29"/>
        </w:rPr>
      </w:pPr>
    </w:p>
    <w:p w14:paraId="3FB5C786" w14:textId="77777777" w:rsidR="00D64DB2" w:rsidRDefault="0022516B">
      <w:pPr>
        <w:pStyle w:val="Heading2"/>
      </w:pPr>
      <w:bookmarkStart w:id="2198" w:name="Additional_GitLab_Configuration"/>
      <w:bookmarkStart w:id="2199" w:name="_bookmark30"/>
      <w:bookmarkEnd w:id="2198"/>
      <w:bookmarkEnd w:id="2199"/>
      <w:r>
        <w:t>Additional GitLab Configuration</w:t>
      </w:r>
    </w:p>
    <w:p w14:paraId="3BB42E5B" w14:textId="77777777" w:rsidR="00D64DB2" w:rsidRDefault="0022516B">
      <w:pPr>
        <w:pStyle w:val="BodyText"/>
        <w:spacing w:before="213"/>
        <w:ind w:left="100"/>
      </w:pPr>
      <w:r>
        <w:t>The following parameters can be used for Polaris, Black Duck or Coverity Connect.</w:t>
      </w:r>
    </w:p>
    <w:p w14:paraId="0A632843" w14:textId="77777777" w:rsidR="00D64DB2" w:rsidRDefault="00D64DB2">
      <w:pPr>
        <w:sectPr w:rsidR="00D64DB2">
          <w:pgSz w:w="12240" w:h="15840"/>
          <w:pgMar w:top="520" w:right="1320" w:bottom="280" w:left="1340" w:header="720" w:footer="720" w:gutter="0"/>
          <w:cols w:space="720"/>
        </w:sectPr>
      </w:pPr>
    </w:p>
    <w:p w14:paraId="190C4598" w14:textId="77777777" w:rsidR="00D64DB2" w:rsidRDefault="0022516B">
      <w:pPr>
        <w:pStyle w:val="BodyText"/>
        <w:spacing w:before="85"/>
        <w:ind w:left="3761"/>
      </w:pPr>
      <w:r>
        <w:lastRenderedPageBreak/>
        <w:t>Synopsys</w:t>
      </w:r>
      <w:r>
        <w:rPr>
          <w:spacing w:val="-12"/>
        </w:rPr>
        <w:t xml:space="preserve"> </w:t>
      </w:r>
      <w:r>
        <w:t>Bridge</w:t>
      </w:r>
      <w:r>
        <w:rPr>
          <w:spacing w:val="-12"/>
        </w:rPr>
        <w:t xml:space="preserve"> </w:t>
      </w:r>
      <w:r>
        <w:t>CLI</w:t>
      </w:r>
      <w:r>
        <w:rPr>
          <w:spacing w:val="-11"/>
        </w:rPr>
        <w:t xml:space="preserve"> </w:t>
      </w:r>
      <w:r>
        <w:t>Guide</w:t>
      </w:r>
      <w:r>
        <w:rPr>
          <w:spacing w:val="-11"/>
        </w:rPr>
        <w:t xml:space="preserve"> </w:t>
      </w:r>
      <w:r>
        <w:t>|</w:t>
      </w:r>
      <w:r>
        <w:rPr>
          <w:spacing w:val="-11"/>
        </w:rPr>
        <w:t xml:space="preserve"> </w:t>
      </w:r>
      <w:r>
        <w:t>5</w:t>
      </w:r>
      <w:r>
        <w:rPr>
          <w:spacing w:val="-12"/>
        </w:rPr>
        <w:t xml:space="preserve"> </w:t>
      </w:r>
      <w:r>
        <w:t>-</w:t>
      </w:r>
      <w:r>
        <w:rPr>
          <w:spacing w:val="-11"/>
        </w:rPr>
        <w:t xml:space="preserve"> </w:t>
      </w:r>
      <w:r>
        <w:t>GitLab</w:t>
      </w:r>
      <w:r>
        <w:rPr>
          <w:spacing w:val="-12"/>
        </w:rPr>
        <w:t xml:space="preserve"> </w:t>
      </w:r>
      <w:r>
        <w:t>–</w:t>
      </w:r>
      <w:r>
        <w:rPr>
          <w:spacing w:val="-11"/>
        </w:rPr>
        <w:t xml:space="preserve"> </w:t>
      </w:r>
      <w:r>
        <w:t>Synopsys</w:t>
      </w:r>
      <w:r>
        <w:rPr>
          <w:spacing w:val="-12"/>
        </w:rPr>
        <w:t xml:space="preserve"> </w:t>
      </w:r>
      <w:r>
        <w:t>Template</w:t>
      </w:r>
      <w:r>
        <w:rPr>
          <w:spacing w:val="-12"/>
        </w:rPr>
        <w:t xml:space="preserve"> </w:t>
      </w:r>
      <w:r>
        <w:t>|</w:t>
      </w:r>
      <w:r>
        <w:rPr>
          <w:spacing w:val="-11"/>
        </w:rPr>
        <w:t xml:space="preserve"> </w:t>
      </w:r>
      <w:r>
        <w:t>49</w:t>
      </w:r>
    </w:p>
    <w:p w14:paraId="06D694FD" w14:textId="77777777" w:rsidR="00D64DB2" w:rsidRDefault="00D64DB2">
      <w:pPr>
        <w:pStyle w:val="BodyText"/>
        <w:rPr>
          <w:sz w:val="22"/>
        </w:rPr>
      </w:pPr>
    </w:p>
    <w:p w14:paraId="711E6D4C" w14:textId="77777777" w:rsidR="00D64DB2" w:rsidRDefault="00D64DB2">
      <w:pPr>
        <w:pStyle w:val="BodyText"/>
        <w:rPr>
          <w:sz w:val="22"/>
        </w:rPr>
      </w:pPr>
    </w:p>
    <w:p w14:paraId="3753F013" w14:textId="77777777" w:rsidR="00D64DB2" w:rsidRDefault="0022516B">
      <w:pPr>
        <w:pStyle w:val="ListParagraph"/>
        <w:numPr>
          <w:ilvl w:val="1"/>
          <w:numId w:val="2"/>
        </w:numPr>
        <w:tabs>
          <w:tab w:val="left" w:pos="700"/>
        </w:tabs>
        <w:spacing w:before="170" w:line="340" w:lineRule="auto"/>
        <w:ind w:right="182"/>
        <w:rPr>
          <w:sz w:val="20"/>
        </w:rPr>
      </w:pPr>
      <w:r>
        <w:rPr>
          <w:rFonts w:ascii="Courier New" w:hAnsi="Courier New"/>
          <w:sz w:val="16"/>
          <w:shd w:val="clear" w:color="auto" w:fill="EDEDED"/>
        </w:rPr>
        <w:t>SYNOPSYS_BRIDGE_PATH</w:t>
      </w:r>
      <w:r>
        <w:rPr>
          <w:sz w:val="20"/>
        </w:rPr>
        <w:t>:</w:t>
      </w:r>
      <w:r>
        <w:rPr>
          <w:spacing w:val="-14"/>
          <w:sz w:val="20"/>
        </w:rPr>
        <w:t xml:space="preserve"> </w:t>
      </w:r>
      <w:r>
        <w:rPr>
          <w:sz w:val="20"/>
        </w:rPr>
        <w:t>Provide</w:t>
      </w:r>
      <w:r>
        <w:rPr>
          <w:spacing w:val="-14"/>
          <w:sz w:val="20"/>
        </w:rPr>
        <w:t xml:space="preserve"> </w:t>
      </w:r>
      <w:r>
        <w:rPr>
          <w:sz w:val="20"/>
        </w:rPr>
        <w:t>a</w:t>
      </w:r>
      <w:r>
        <w:rPr>
          <w:spacing w:val="-13"/>
          <w:sz w:val="20"/>
        </w:rPr>
        <w:t xml:space="preserve"> </w:t>
      </w:r>
      <w:r>
        <w:rPr>
          <w:sz w:val="20"/>
        </w:rPr>
        <w:t>path,</w:t>
      </w:r>
      <w:r>
        <w:rPr>
          <w:spacing w:val="-14"/>
          <w:sz w:val="20"/>
        </w:rPr>
        <w:t xml:space="preserve"> </w:t>
      </w:r>
      <w:r>
        <w:rPr>
          <w:sz w:val="20"/>
        </w:rPr>
        <w:t>where</w:t>
      </w:r>
      <w:r>
        <w:rPr>
          <w:spacing w:val="-14"/>
          <w:sz w:val="20"/>
        </w:rPr>
        <w:t xml:space="preserve"> </w:t>
      </w:r>
      <w:r>
        <w:rPr>
          <w:sz w:val="20"/>
        </w:rPr>
        <w:t>you</w:t>
      </w:r>
      <w:r>
        <w:rPr>
          <w:spacing w:val="-13"/>
          <w:sz w:val="20"/>
        </w:rPr>
        <w:t xml:space="preserve"> </w:t>
      </w:r>
      <w:r>
        <w:rPr>
          <w:sz w:val="20"/>
        </w:rPr>
        <w:t>want</w:t>
      </w:r>
      <w:r>
        <w:rPr>
          <w:spacing w:val="-14"/>
          <w:sz w:val="20"/>
        </w:rPr>
        <w:t xml:space="preserve"> </w:t>
      </w:r>
      <w:r>
        <w:rPr>
          <w:sz w:val="20"/>
        </w:rPr>
        <w:t>to</w:t>
      </w:r>
      <w:r>
        <w:rPr>
          <w:spacing w:val="-13"/>
          <w:sz w:val="20"/>
        </w:rPr>
        <w:t xml:space="preserve"> </w:t>
      </w:r>
      <w:r>
        <w:rPr>
          <w:sz w:val="20"/>
        </w:rPr>
        <w:t>configure</w:t>
      </w:r>
      <w:r>
        <w:rPr>
          <w:spacing w:val="-14"/>
          <w:sz w:val="20"/>
        </w:rPr>
        <w:t xml:space="preserve"> </w:t>
      </w:r>
      <w:r>
        <w:rPr>
          <w:sz w:val="20"/>
        </w:rPr>
        <w:t>or</w:t>
      </w:r>
      <w:r>
        <w:rPr>
          <w:spacing w:val="-14"/>
          <w:sz w:val="20"/>
        </w:rPr>
        <w:t xml:space="preserve"> </w:t>
      </w:r>
      <w:r>
        <w:rPr>
          <w:sz w:val="20"/>
        </w:rPr>
        <w:t>already</w:t>
      </w:r>
      <w:r>
        <w:rPr>
          <w:spacing w:val="-13"/>
          <w:sz w:val="20"/>
        </w:rPr>
        <w:t xml:space="preserve"> </w:t>
      </w:r>
      <w:r>
        <w:rPr>
          <w:sz w:val="20"/>
        </w:rPr>
        <w:t>configured</w:t>
      </w:r>
      <w:r>
        <w:rPr>
          <w:spacing w:val="-14"/>
          <w:sz w:val="20"/>
        </w:rPr>
        <w:t xml:space="preserve"> </w:t>
      </w:r>
      <w:r>
        <w:rPr>
          <w:sz w:val="20"/>
        </w:rPr>
        <w:t>Synopsys Bridge.</w:t>
      </w:r>
      <w:r>
        <w:rPr>
          <w:spacing w:val="-2"/>
          <w:sz w:val="20"/>
        </w:rPr>
        <w:t xml:space="preserve"> </w:t>
      </w:r>
      <w:r>
        <w:rPr>
          <w:sz w:val="20"/>
        </w:rPr>
        <w:t>Optional.</w:t>
      </w:r>
    </w:p>
    <w:p w14:paraId="2A2DDF4C" w14:textId="77777777" w:rsidR="00D64DB2" w:rsidRDefault="00C46513">
      <w:pPr>
        <w:pStyle w:val="BodyText"/>
        <w:spacing w:before="11"/>
        <w:rPr>
          <w:sz w:val="9"/>
        </w:rPr>
      </w:pPr>
      <w:r>
        <w:rPr>
          <w:noProof/>
        </w:rPr>
        <mc:AlternateContent>
          <mc:Choice Requires="wpg">
            <w:drawing>
              <wp:anchor distT="0" distB="0" distL="0" distR="0" simplePos="0" relativeHeight="251860992" behindDoc="1" locked="0" layoutInCell="1" allowOverlap="1" wp14:anchorId="6624C215" wp14:editId="40B8CFC9">
                <wp:simplePos x="0" y="0"/>
                <wp:positionH relativeFrom="page">
                  <wp:posOffset>1304925</wp:posOffset>
                </wp:positionH>
                <wp:positionV relativeFrom="paragraph">
                  <wp:posOffset>100330</wp:posOffset>
                </wp:positionV>
                <wp:extent cx="5543550" cy="838200"/>
                <wp:effectExtent l="0" t="0" r="0" b="0"/>
                <wp:wrapTopAndBottom/>
                <wp:docPr id="1490798844"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838200"/>
                          <a:chOff x="2055" y="158"/>
                          <a:chExt cx="8730" cy="1320"/>
                        </a:xfrm>
                      </wpg:grpSpPr>
                      <wps:wsp>
                        <wps:cNvPr id="1203739269" name="Freeform 40"/>
                        <wps:cNvSpPr>
                          <a:spLocks/>
                        </wps:cNvSpPr>
                        <wps:spPr bwMode="auto">
                          <a:xfrm>
                            <a:off x="2055" y="158"/>
                            <a:ext cx="8730" cy="1320"/>
                          </a:xfrm>
                          <a:custGeom>
                            <a:avLst/>
                            <a:gdLst>
                              <a:gd name="T0" fmla="+- 0 10635 2055"/>
                              <a:gd name="T1" fmla="*/ T0 w 8730"/>
                              <a:gd name="T2" fmla="+- 0 1478 158"/>
                              <a:gd name="T3" fmla="*/ 1478 h 1320"/>
                              <a:gd name="T4" fmla="+- 0 2205 2055"/>
                              <a:gd name="T5" fmla="*/ T4 w 8730"/>
                              <a:gd name="T6" fmla="+- 0 1478 158"/>
                              <a:gd name="T7" fmla="*/ 1478 h 1320"/>
                              <a:gd name="T8" fmla="+- 0 2147 2055"/>
                              <a:gd name="T9" fmla="*/ T8 w 8730"/>
                              <a:gd name="T10" fmla="+- 0 1466 158"/>
                              <a:gd name="T11" fmla="*/ 1466 h 1320"/>
                              <a:gd name="T12" fmla="+- 0 2099 2055"/>
                              <a:gd name="T13" fmla="*/ T12 w 8730"/>
                              <a:gd name="T14" fmla="+- 0 1434 158"/>
                              <a:gd name="T15" fmla="*/ 1434 h 1320"/>
                              <a:gd name="T16" fmla="+- 0 2067 2055"/>
                              <a:gd name="T17" fmla="*/ T16 w 8730"/>
                              <a:gd name="T18" fmla="+- 0 1386 158"/>
                              <a:gd name="T19" fmla="*/ 1386 h 1320"/>
                              <a:gd name="T20" fmla="+- 0 2055 2055"/>
                              <a:gd name="T21" fmla="*/ T20 w 8730"/>
                              <a:gd name="T22" fmla="+- 0 1328 158"/>
                              <a:gd name="T23" fmla="*/ 1328 h 1320"/>
                              <a:gd name="T24" fmla="+- 0 2055 2055"/>
                              <a:gd name="T25" fmla="*/ T24 w 8730"/>
                              <a:gd name="T26" fmla="+- 0 308 158"/>
                              <a:gd name="T27" fmla="*/ 308 h 1320"/>
                              <a:gd name="T28" fmla="+- 0 2067 2055"/>
                              <a:gd name="T29" fmla="*/ T28 w 8730"/>
                              <a:gd name="T30" fmla="+- 0 250 158"/>
                              <a:gd name="T31" fmla="*/ 250 h 1320"/>
                              <a:gd name="T32" fmla="+- 0 2099 2055"/>
                              <a:gd name="T33" fmla="*/ T32 w 8730"/>
                              <a:gd name="T34" fmla="+- 0 202 158"/>
                              <a:gd name="T35" fmla="*/ 202 h 1320"/>
                              <a:gd name="T36" fmla="+- 0 2147 2055"/>
                              <a:gd name="T37" fmla="*/ T36 w 8730"/>
                              <a:gd name="T38" fmla="+- 0 170 158"/>
                              <a:gd name="T39" fmla="*/ 170 h 1320"/>
                              <a:gd name="T40" fmla="+- 0 2205 2055"/>
                              <a:gd name="T41" fmla="*/ T40 w 8730"/>
                              <a:gd name="T42" fmla="+- 0 158 158"/>
                              <a:gd name="T43" fmla="*/ 158 h 1320"/>
                              <a:gd name="T44" fmla="+- 0 10635 2055"/>
                              <a:gd name="T45" fmla="*/ T44 w 8730"/>
                              <a:gd name="T46" fmla="+- 0 158 158"/>
                              <a:gd name="T47" fmla="*/ 158 h 1320"/>
                              <a:gd name="T48" fmla="+- 0 10693 2055"/>
                              <a:gd name="T49" fmla="*/ T48 w 8730"/>
                              <a:gd name="T50" fmla="+- 0 170 158"/>
                              <a:gd name="T51" fmla="*/ 170 h 1320"/>
                              <a:gd name="T52" fmla="+- 0 10741 2055"/>
                              <a:gd name="T53" fmla="*/ T52 w 8730"/>
                              <a:gd name="T54" fmla="+- 0 202 158"/>
                              <a:gd name="T55" fmla="*/ 202 h 1320"/>
                              <a:gd name="T56" fmla="+- 0 10773 2055"/>
                              <a:gd name="T57" fmla="*/ T56 w 8730"/>
                              <a:gd name="T58" fmla="+- 0 250 158"/>
                              <a:gd name="T59" fmla="*/ 250 h 1320"/>
                              <a:gd name="T60" fmla="+- 0 10785 2055"/>
                              <a:gd name="T61" fmla="*/ T60 w 8730"/>
                              <a:gd name="T62" fmla="+- 0 308 158"/>
                              <a:gd name="T63" fmla="*/ 308 h 1320"/>
                              <a:gd name="T64" fmla="+- 0 10785 2055"/>
                              <a:gd name="T65" fmla="*/ T64 w 8730"/>
                              <a:gd name="T66" fmla="+- 0 1328 158"/>
                              <a:gd name="T67" fmla="*/ 1328 h 1320"/>
                              <a:gd name="T68" fmla="+- 0 10773 2055"/>
                              <a:gd name="T69" fmla="*/ T68 w 8730"/>
                              <a:gd name="T70" fmla="+- 0 1386 158"/>
                              <a:gd name="T71" fmla="*/ 1386 h 1320"/>
                              <a:gd name="T72" fmla="+- 0 10741 2055"/>
                              <a:gd name="T73" fmla="*/ T72 w 8730"/>
                              <a:gd name="T74" fmla="+- 0 1434 158"/>
                              <a:gd name="T75" fmla="*/ 1434 h 1320"/>
                              <a:gd name="T76" fmla="+- 0 10693 2055"/>
                              <a:gd name="T77" fmla="*/ T76 w 8730"/>
                              <a:gd name="T78" fmla="+- 0 1466 158"/>
                              <a:gd name="T79" fmla="*/ 1466 h 1320"/>
                              <a:gd name="T80" fmla="+- 0 10635 2055"/>
                              <a:gd name="T81" fmla="*/ T80 w 8730"/>
                              <a:gd name="T82" fmla="+- 0 1478 158"/>
                              <a:gd name="T83" fmla="*/ 147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30" h="1320">
                                <a:moveTo>
                                  <a:pt x="8580" y="1320"/>
                                </a:moveTo>
                                <a:lnTo>
                                  <a:pt x="150" y="1320"/>
                                </a:lnTo>
                                <a:lnTo>
                                  <a:pt x="92" y="1308"/>
                                </a:lnTo>
                                <a:lnTo>
                                  <a:pt x="44" y="1276"/>
                                </a:lnTo>
                                <a:lnTo>
                                  <a:pt x="12" y="1228"/>
                                </a:lnTo>
                                <a:lnTo>
                                  <a:pt x="0" y="1170"/>
                                </a:lnTo>
                                <a:lnTo>
                                  <a:pt x="0" y="150"/>
                                </a:lnTo>
                                <a:lnTo>
                                  <a:pt x="12" y="92"/>
                                </a:lnTo>
                                <a:lnTo>
                                  <a:pt x="44" y="44"/>
                                </a:lnTo>
                                <a:lnTo>
                                  <a:pt x="92" y="12"/>
                                </a:lnTo>
                                <a:lnTo>
                                  <a:pt x="150" y="0"/>
                                </a:lnTo>
                                <a:lnTo>
                                  <a:pt x="8580" y="0"/>
                                </a:lnTo>
                                <a:lnTo>
                                  <a:pt x="8638" y="12"/>
                                </a:lnTo>
                                <a:lnTo>
                                  <a:pt x="8686" y="44"/>
                                </a:lnTo>
                                <a:lnTo>
                                  <a:pt x="8718" y="92"/>
                                </a:lnTo>
                                <a:lnTo>
                                  <a:pt x="8730" y="150"/>
                                </a:lnTo>
                                <a:lnTo>
                                  <a:pt x="8730" y="1170"/>
                                </a:lnTo>
                                <a:lnTo>
                                  <a:pt x="8718" y="1228"/>
                                </a:lnTo>
                                <a:lnTo>
                                  <a:pt x="8686" y="1276"/>
                                </a:lnTo>
                                <a:lnTo>
                                  <a:pt x="8638" y="1308"/>
                                </a:lnTo>
                                <a:lnTo>
                                  <a:pt x="85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03201229" name="Picture 4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170" y="26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162194494" name="Text Box 42"/>
                        <wps:cNvSpPr txBox="1">
                          <a:spLocks/>
                        </wps:cNvSpPr>
                        <wps:spPr bwMode="auto">
                          <a:xfrm>
                            <a:off x="2055" y="158"/>
                            <a:ext cx="87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8F5C1" w14:textId="77777777" w:rsidR="00D64DB2" w:rsidRDefault="00D64DB2">
                              <w:pPr>
                                <w:rPr>
                                  <w:sz w:val="17"/>
                                </w:rPr>
                              </w:pPr>
                            </w:p>
                            <w:p w14:paraId="1C589833" w14:textId="77777777" w:rsidR="00D64DB2" w:rsidRDefault="0022516B">
                              <w:pPr>
                                <w:spacing w:before="1"/>
                                <w:ind w:left="600"/>
                                <w:rPr>
                                  <w:b/>
                                  <w:sz w:val="20"/>
                                </w:rPr>
                              </w:pPr>
                              <w:r>
                                <w:rPr>
                                  <w:b/>
                                  <w:sz w:val="20"/>
                                </w:rPr>
                                <w:t>Note:</w:t>
                              </w:r>
                            </w:p>
                            <w:p w14:paraId="0DD3A104" w14:textId="77777777" w:rsidR="00D64DB2" w:rsidRDefault="0022516B">
                              <w:pPr>
                                <w:spacing w:before="100" w:line="340" w:lineRule="auto"/>
                                <w:ind w:left="600" w:right="276"/>
                                <w:rPr>
                                  <w:sz w:val="20"/>
                                </w:rPr>
                              </w:pPr>
                              <w:r>
                                <w:rPr>
                                  <w:sz w:val="20"/>
                                </w:rPr>
                                <w:t>If</w:t>
                              </w:r>
                              <w:r>
                                <w:rPr>
                                  <w:spacing w:val="-13"/>
                                  <w:sz w:val="20"/>
                                </w:rPr>
                                <w:t xml:space="preserve"> </w:t>
                              </w:r>
                              <w:r>
                                <w:rPr>
                                  <w:sz w:val="20"/>
                                </w:rPr>
                                <w:t>you</w:t>
                              </w:r>
                              <w:r>
                                <w:rPr>
                                  <w:spacing w:val="-12"/>
                                  <w:sz w:val="20"/>
                                </w:rPr>
                                <w:t xml:space="preserve"> </w:t>
                              </w:r>
                              <w:r>
                                <w:rPr>
                                  <w:spacing w:val="-3"/>
                                  <w:sz w:val="20"/>
                                </w:rPr>
                                <w:t>don't</w:t>
                              </w:r>
                              <w:r>
                                <w:rPr>
                                  <w:spacing w:val="-12"/>
                                  <w:sz w:val="20"/>
                                </w:rPr>
                                <w:t xml:space="preserve"> </w:t>
                              </w:r>
                              <w:r>
                                <w:rPr>
                                  <w:sz w:val="20"/>
                                </w:rPr>
                                <w:t>provide</w:t>
                              </w:r>
                              <w:r>
                                <w:rPr>
                                  <w:spacing w:val="-12"/>
                                  <w:sz w:val="20"/>
                                </w:rPr>
                                <w:t xml:space="preserve"> </w:t>
                              </w:r>
                              <w:r>
                                <w:rPr>
                                  <w:sz w:val="20"/>
                                </w:rPr>
                                <w:t>any</w:t>
                              </w:r>
                              <w:r>
                                <w:rPr>
                                  <w:spacing w:val="-13"/>
                                  <w:sz w:val="20"/>
                                </w:rPr>
                                <w:t xml:space="preserve"> </w:t>
                              </w:r>
                              <w:r>
                                <w:rPr>
                                  <w:sz w:val="20"/>
                                </w:rPr>
                                <w:t>path,</w:t>
                              </w:r>
                              <w:r>
                                <w:rPr>
                                  <w:spacing w:val="-12"/>
                                  <w:sz w:val="20"/>
                                </w:rPr>
                                <w:t xml:space="preserve"> </w:t>
                              </w:r>
                              <w:r>
                                <w:rPr>
                                  <w:sz w:val="20"/>
                                </w:rPr>
                                <w:t>then</w:t>
                              </w:r>
                              <w:r>
                                <w:rPr>
                                  <w:spacing w:val="-12"/>
                                  <w:sz w:val="20"/>
                                </w:rPr>
                                <w:t xml:space="preserve"> </w:t>
                              </w:r>
                              <w:r>
                                <w:rPr>
                                  <w:sz w:val="20"/>
                                </w:rPr>
                                <w:t>the</w:t>
                              </w:r>
                              <w:r>
                                <w:rPr>
                                  <w:spacing w:val="-12"/>
                                  <w:sz w:val="20"/>
                                </w:rPr>
                                <w:t xml:space="preserve"> </w:t>
                              </w:r>
                              <w:r>
                                <w:rPr>
                                  <w:sz w:val="20"/>
                                </w:rPr>
                                <w:t>configuration</w:t>
                              </w:r>
                              <w:r>
                                <w:rPr>
                                  <w:spacing w:val="-13"/>
                                  <w:sz w:val="20"/>
                                </w:rPr>
                                <w:t xml:space="preserve"> </w:t>
                              </w:r>
                              <w:r>
                                <w:rPr>
                                  <w:sz w:val="20"/>
                                </w:rPr>
                                <w:t>path</w:t>
                              </w:r>
                              <w:r>
                                <w:rPr>
                                  <w:spacing w:val="-12"/>
                                  <w:sz w:val="20"/>
                                </w:rPr>
                                <w:t xml:space="preserve"> </w:t>
                              </w:r>
                              <w:r>
                                <w:rPr>
                                  <w:sz w:val="20"/>
                                </w:rPr>
                                <w:t>defaults</w:t>
                              </w:r>
                              <w:r>
                                <w:rPr>
                                  <w:spacing w:val="-12"/>
                                  <w:sz w:val="20"/>
                                </w:rPr>
                                <w:t xml:space="preserve"> </w:t>
                              </w:r>
                              <w:r>
                                <w:rPr>
                                  <w:sz w:val="20"/>
                                </w:rPr>
                                <w:t>to</w:t>
                              </w:r>
                              <w:r>
                                <w:rPr>
                                  <w:spacing w:val="-12"/>
                                  <w:sz w:val="20"/>
                                </w:rPr>
                                <w:t xml:space="preserve"> </w:t>
                              </w:r>
                              <w:r>
                                <w:rPr>
                                  <w:rFonts w:ascii="Courier New"/>
                                  <w:sz w:val="16"/>
                                  <w:shd w:val="clear" w:color="auto" w:fill="EDEDED"/>
                                </w:rPr>
                                <w:t>$HOME/synopsys-</w:t>
                              </w:r>
                              <w:r>
                                <w:rPr>
                                  <w:rFonts w:ascii="Courier New"/>
                                  <w:sz w:val="16"/>
                                </w:rPr>
                                <w:t xml:space="preserve"> </w:t>
                              </w:r>
                              <w:r>
                                <w:rPr>
                                  <w:rFonts w:ascii="Courier New"/>
                                  <w:sz w:val="16"/>
                                  <w:shd w:val="clear" w:color="auto" w:fill="EDEDED"/>
                                </w:rPr>
                                <w:t>bridge</w:t>
                              </w:r>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24C215" id="Group 39" o:spid="_x0000_s1332" style="position:absolute;margin-left:102.75pt;margin-top:7.9pt;width:436.5pt;height:66pt;z-index:-251455488;mso-wrap-distance-left:0;mso-wrap-distance-right:0;mso-position-horizontal-relative:page;mso-position-vertical-relative:text" coordorigin="2055,158" coordsize="87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">
                <v:shape id="Freeform 40" o:spid="_x0000_s1333" style="position:absolute;left:2055;top:158;width:8730;height:1320;visibility:visible;mso-wrap-style:square;v-text-anchor:top" coordsize="87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" path="m8580,1320r-8430,l92,1308,44,1276,12,1228,,1170,,150,12,92,44,44,92,12,150,,8580,r58,12l8686,44r32,48l8730,150r,1020l8718,1228r-32,48l8638,1308r-58,12xe" fillcolor="#0078a0" stroked="f">
                  <v:fill opacity="5911f"/>
                  <v:path arrowok="t" o:connecttype="custom" o:connectlocs="8580,1478;150,1478;92,1466;44,1434;12,1386;0,1328;0,308;12,250;44,202;92,170;150,158;8580,158;8638,170;8686,202;8718,250;8730,308;8730,1328;8718,1386;8686,1434;8638,1466;8580,1478" o:connectangles="0,0,0,0,0,0,0,0,0,0,0,0,0,0,0,0,0,0,0,0,0"/>
                </v:shape>
                <v:shape id="Picture 41" o:spid="_x0000_s1334" type="#_x0000_t75" style="position:absolute;left:2170;top:26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">
                  <v:imagedata r:id="rId10" o:title=""/>
                  <o:lock v:ext="edit" aspectratio="f"/>
                </v:shape>
                <v:shape id="Text Box 42" o:spid="_x0000_s1335" type="#_x0000_t202" style="position:absolute;left:2055;top:158;width:87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" filled="f" stroked="f">
                  <v:path arrowok="t"/>
                  <v:textbox inset="0,0,0,0">
                    <w:txbxContent>
                      <w:p w14:paraId="16D8F5C1" w14:textId="77777777" w:rsidR="00D64DB2" w:rsidRDefault="00D64DB2">
                        <w:pPr>
                          <w:rPr>
                            <w:sz w:val="17"/>
                          </w:rPr>
                        </w:pPr>
                      </w:p>
                      <w:p w14:paraId="1C589833" w14:textId="77777777" w:rsidR="00D64DB2" w:rsidRDefault="0022516B">
                        <w:pPr>
                          <w:spacing w:before="1"/>
                          <w:ind w:left="600"/>
                          <w:rPr>
                            <w:b/>
                            <w:sz w:val="20"/>
                          </w:rPr>
                        </w:pPr>
                        <w:r>
                          <w:rPr>
                            <w:b/>
                            <w:sz w:val="20"/>
                          </w:rPr>
                          <w:t>Note:</w:t>
                        </w:r>
                      </w:p>
                      <w:p w14:paraId="0DD3A104" w14:textId="77777777" w:rsidR="00D64DB2" w:rsidRDefault="0022516B">
                        <w:pPr>
                          <w:spacing w:before="100" w:line="340" w:lineRule="auto"/>
                          <w:ind w:left="600" w:right="276"/>
                          <w:rPr>
                            <w:sz w:val="20"/>
                          </w:rPr>
                        </w:pPr>
                        <w:r>
                          <w:rPr>
                            <w:sz w:val="20"/>
                          </w:rPr>
                          <w:t>If</w:t>
                        </w:r>
                        <w:r>
                          <w:rPr>
                            <w:spacing w:val="-13"/>
                            <w:sz w:val="20"/>
                          </w:rPr>
                          <w:t xml:space="preserve"> </w:t>
                        </w:r>
                        <w:r>
                          <w:rPr>
                            <w:sz w:val="20"/>
                          </w:rPr>
                          <w:t>you</w:t>
                        </w:r>
                        <w:r>
                          <w:rPr>
                            <w:spacing w:val="-12"/>
                            <w:sz w:val="20"/>
                          </w:rPr>
                          <w:t xml:space="preserve"> </w:t>
                        </w:r>
                        <w:r>
                          <w:rPr>
                            <w:spacing w:val="-3"/>
                            <w:sz w:val="20"/>
                          </w:rPr>
                          <w:t>don't</w:t>
                        </w:r>
                        <w:r>
                          <w:rPr>
                            <w:spacing w:val="-12"/>
                            <w:sz w:val="20"/>
                          </w:rPr>
                          <w:t xml:space="preserve"> </w:t>
                        </w:r>
                        <w:r>
                          <w:rPr>
                            <w:sz w:val="20"/>
                          </w:rPr>
                          <w:t>provide</w:t>
                        </w:r>
                        <w:r>
                          <w:rPr>
                            <w:spacing w:val="-12"/>
                            <w:sz w:val="20"/>
                          </w:rPr>
                          <w:t xml:space="preserve"> </w:t>
                        </w:r>
                        <w:r>
                          <w:rPr>
                            <w:sz w:val="20"/>
                          </w:rPr>
                          <w:t>any</w:t>
                        </w:r>
                        <w:r>
                          <w:rPr>
                            <w:spacing w:val="-13"/>
                            <w:sz w:val="20"/>
                          </w:rPr>
                          <w:t xml:space="preserve"> </w:t>
                        </w:r>
                        <w:r>
                          <w:rPr>
                            <w:sz w:val="20"/>
                          </w:rPr>
                          <w:t>path,</w:t>
                        </w:r>
                        <w:r>
                          <w:rPr>
                            <w:spacing w:val="-12"/>
                            <w:sz w:val="20"/>
                          </w:rPr>
                          <w:t xml:space="preserve"> </w:t>
                        </w:r>
                        <w:r>
                          <w:rPr>
                            <w:sz w:val="20"/>
                          </w:rPr>
                          <w:t>then</w:t>
                        </w:r>
                        <w:r>
                          <w:rPr>
                            <w:spacing w:val="-12"/>
                            <w:sz w:val="20"/>
                          </w:rPr>
                          <w:t xml:space="preserve"> </w:t>
                        </w:r>
                        <w:r>
                          <w:rPr>
                            <w:sz w:val="20"/>
                          </w:rPr>
                          <w:t>the</w:t>
                        </w:r>
                        <w:r>
                          <w:rPr>
                            <w:spacing w:val="-12"/>
                            <w:sz w:val="20"/>
                          </w:rPr>
                          <w:t xml:space="preserve"> </w:t>
                        </w:r>
                        <w:r>
                          <w:rPr>
                            <w:sz w:val="20"/>
                          </w:rPr>
                          <w:t>configuration</w:t>
                        </w:r>
                        <w:r>
                          <w:rPr>
                            <w:spacing w:val="-13"/>
                            <w:sz w:val="20"/>
                          </w:rPr>
                          <w:t xml:space="preserve"> </w:t>
                        </w:r>
                        <w:r>
                          <w:rPr>
                            <w:sz w:val="20"/>
                          </w:rPr>
                          <w:t>path</w:t>
                        </w:r>
                        <w:r>
                          <w:rPr>
                            <w:spacing w:val="-12"/>
                            <w:sz w:val="20"/>
                          </w:rPr>
                          <w:t xml:space="preserve"> </w:t>
                        </w:r>
                        <w:r>
                          <w:rPr>
                            <w:sz w:val="20"/>
                          </w:rPr>
                          <w:t>defaults</w:t>
                        </w:r>
                        <w:r>
                          <w:rPr>
                            <w:spacing w:val="-12"/>
                            <w:sz w:val="20"/>
                          </w:rPr>
                          <w:t xml:space="preserve"> </w:t>
                        </w:r>
                        <w:r>
                          <w:rPr>
                            <w:sz w:val="20"/>
                          </w:rPr>
                          <w:t>to</w:t>
                        </w:r>
                        <w:r>
                          <w:rPr>
                            <w:spacing w:val="-12"/>
                            <w:sz w:val="20"/>
                          </w:rPr>
                          <w:t xml:space="preserve"> </w:t>
                        </w:r>
                        <w:r>
                          <w:rPr>
                            <w:rFonts w:ascii="Courier New"/>
                            <w:sz w:val="16"/>
                            <w:shd w:val="clear" w:color="auto" w:fill="EDEDED"/>
                          </w:rPr>
                          <w:t>$HOME/synopsys-</w:t>
                        </w:r>
                        <w:r>
                          <w:rPr>
                            <w:rFonts w:ascii="Courier New"/>
                            <w:sz w:val="16"/>
                          </w:rPr>
                          <w:t xml:space="preserve"> </w:t>
                        </w:r>
                        <w:r>
                          <w:rPr>
                            <w:rFonts w:ascii="Courier New"/>
                            <w:sz w:val="16"/>
                            <w:shd w:val="clear" w:color="auto" w:fill="EDEDED"/>
                          </w:rPr>
                          <w:t>bridge</w:t>
                        </w:r>
                        <w:r>
                          <w:rPr>
                            <w:sz w:val="20"/>
                          </w:rPr>
                          <w:t>.</w:t>
                        </w:r>
                      </w:p>
                    </w:txbxContent>
                  </v:textbox>
                </v:shape>
                <w10:wrap type="topAndBottom" anchorx="page"/>
              </v:group>
            </w:pict>
          </mc:Fallback>
        </mc:AlternateContent>
      </w:r>
    </w:p>
    <w:p w14:paraId="3CDC2AA5" w14:textId="77777777" w:rsidR="00D64DB2" w:rsidRDefault="00D64DB2">
      <w:pPr>
        <w:pStyle w:val="BodyText"/>
        <w:spacing w:before="1"/>
        <w:rPr>
          <w:sz w:val="12"/>
        </w:rPr>
      </w:pPr>
    </w:p>
    <w:p w14:paraId="655CD315" w14:textId="77777777" w:rsidR="00D64DB2" w:rsidRDefault="0022516B">
      <w:pPr>
        <w:pStyle w:val="ListParagraph"/>
        <w:numPr>
          <w:ilvl w:val="1"/>
          <w:numId w:val="2"/>
        </w:numPr>
        <w:tabs>
          <w:tab w:val="left" w:pos="700"/>
        </w:tabs>
        <w:spacing w:before="96" w:line="340" w:lineRule="auto"/>
        <w:ind w:right="316"/>
        <w:rPr>
          <w:sz w:val="20"/>
        </w:rPr>
      </w:pPr>
      <w:r>
        <w:rPr>
          <w:rFonts w:ascii="Courier New" w:hAnsi="Courier New"/>
          <w:sz w:val="16"/>
          <w:shd w:val="clear" w:color="auto" w:fill="EDEDED"/>
        </w:rPr>
        <w:t>DOWNLOAD_BRIDGE_URL</w:t>
      </w:r>
      <w:r>
        <w:rPr>
          <w:sz w:val="20"/>
        </w:rPr>
        <w:t>:</w:t>
      </w:r>
      <w:r>
        <w:rPr>
          <w:spacing w:val="-13"/>
          <w:sz w:val="20"/>
        </w:rPr>
        <w:t xml:space="preserve"> </w:t>
      </w:r>
      <w:r>
        <w:rPr>
          <w:sz w:val="20"/>
        </w:rPr>
        <w:t>Provides</w:t>
      </w:r>
      <w:r>
        <w:rPr>
          <w:spacing w:val="-13"/>
          <w:sz w:val="20"/>
        </w:rPr>
        <w:t xml:space="preserve"> </w:t>
      </w:r>
      <w:r>
        <w:rPr>
          <w:sz w:val="20"/>
        </w:rPr>
        <w:t>a</w:t>
      </w:r>
      <w:r>
        <w:rPr>
          <w:spacing w:val="-13"/>
          <w:sz w:val="20"/>
        </w:rPr>
        <w:t xml:space="preserve"> </w:t>
      </w:r>
      <w:r>
        <w:rPr>
          <w:sz w:val="20"/>
        </w:rPr>
        <w:t>URL</w:t>
      </w:r>
      <w:r>
        <w:rPr>
          <w:spacing w:val="-12"/>
          <w:sz w:val="20"/>
        </w:rPr>
        <w:t xml:space="preserve"> </w:t>
      </w:r>
      <w:r>
        <w:rPr>
          <w:sz w:val="20"/>
        </w:rPr>
        <w:t>to</w:t>
      </w:r>
      <w:r>
        <w:rPr>
          <w:spacing w:val="-13"/>
          <w:sz w:val="20"/>
        </w:rPr>
        <w:t xml:space="preserve"> </w:t>
      </w:r>
      <w:r>
        <w:rPr>
          <w:sz w:val="20"/>
        </w:rPr>
        <w:t>the</w:t>
      </w:r>
      <w:r>
        <w:rPr>
          <w:spacing w:val="-13"/>
          <w:sz w:val="20"/>
        </w:rPr>
        <w:t xml:space="preserve"> </w:t>
      </w:r>
      <w:r>
        <w:rPr>
          <w:sz w:val="20"/>
        </w:rPr>
        <w:t>Synopsys</w:t>
      </w:r>
      <w:r>
        <w:rPr>
          <w:spacing w:val="-12"/>
          <w:sz w:val="20"/>
        </w:rPr>
        <w:t xml:space="preserve"> </w:t>
      </w:r>
      <w:r>
        <w:rPr>
          <w:sz w:val="20"/>
        </w:rPr>
        <w:t>Bridge</w:t>
      </w:r>
      <w:r>
        <w:rPr>
          <w:spacing w:val="-13"/>
          <w:sz w:val="20"/>
        </w:rPr>
        <w:t xml:space="preserve"> </w:t>
      </w:r>
      <w:r>
        <w:rPr>
          <w:sz w:val="20"/>
        </w:rPr>
        <w:t>zip</w:t>
      </w:r>
      <w:r>
        <w:rPr>
          <w:spacing w:val="-13"/>
          <w:sz w:val="20"/>
        </w:rPr>
        <w:t xml:space="preserve"> </w:t>
      </w:r>
      <w:r>
        <w:rPr>
          <w:sz w:val="20"/>
        </w:rPr>
        <w:t>file.</w:t>
      </w:r>
      <w:r>
        <w:rPr>
          <w:spacing w:val="-12"/>
          <w:sz w:val="20"/>
        </w:rPr>
        <w:t xml:space="preserve"> </w:t>
      </w:r>
      <w:r>
        <w:rPr>
          <w:sz w:val="20"/>
        </w:rPr>
        <w:t>If</w:t>
      </w:r>
      <w:r>
        <w:rPr>
          <w:spacing w:val="-13"/>
          <w:sz w:val="20"/>
        </w:rPr>
        <w:t xml:space="preserve"> </w:t>
      </w:r>
      <w:r>
        <w:rPr>
          <w:sz w:val="20"/>
        </w:rPr>
        <w:t>provided,</w:t>
      </w:r>
      <w:r>
        <w:rPr>
          <w:spacing w:val="-13"/>
          <w:sz w:val="20"/>
        </w:rPr>
        <w:t xml:space="preserve"> </w:t>
      </w:r>
      <w:r>
        <w:rPr>
          <w:sz w:val="20"/>
        </w:rPr>
        <w:t>Synopsys</w:t>
      </w:r>
      <w:r>
        <w:rPr>
          <w:spacing w:val="-12"/>
          <w:sz w:val="20"/>
        </w:rPr>
        <w:t xml:space="preserve"> </w:t>
      </w:r>
      <w:r>
        <w:rPr>
          <w:sz w:val="20"/>
        </w:rPr>
        <w:t>Bridge is automatically downloaded and</w:t>
      </w:r>
      <w:r>
        <w:rPr>
          <w:spacing w:val="-8"/>
          <w:sz w:val="20"/>
        </w:rPr>
        <w:t xml:space="preserve"> </w:t>
      </w:r>
      <w:r>
        <w:rPr>
          <w:sz w:val="20"/>
        </w:rPr>
        <w:t>configured.</w:t>
      </w:r>
    </w:p>
    <w:p w14:paraId="351AAFFC" w14:textId="77777777" w:rsidR="00D64DB2" w:rsidRDefault="0022516B">
      <w:pPr>
        <w:pStyle w:val="ListParagraph"/>
        <w:numPr>
          <w:ilvl w:val="1"/>
          <w:numId w:val="2"/>
        </w:numPr>
        <w:tabs>
          <w:tab w:val="left" w:pos="700"/>
        </w:tabs>
        <w:spacing w:line="340" w:lineRule="auto"/>
        <w:ind w:right="341"/>
        <w:rPr>
          <w:sz w:val="20"/>
        </w:rPr>
      </w:pPr>
      <w:r>
        <w:rPr>
          <w:rFonts w:ascii="Courier New" w:hAnsi="Courier New"/>
          <w:sz w:val="16"/>
          <w:shd w:val="clear" w:color="auto" w:fill="EDEDED"/>
        </w:rPr>
        <w:t>DOWNLOAD_BRIDGE_VERSION</w:t>
      </w:r>
      <w:r>
        <w:rPr>
          <w:sz w:val="20"/>
        </w:rPr>
        <w:t>:</w:t>
      </w:r>
      <w:r>
        <w:rPr>
          <w:spacing w:val="-13"/>
          <w:sz w:val="20"/>
        </w:rPr>
        <w:t xml:space="preserve"> </w:t>
      </w:r>
      <w:r>
        <w:rPr>
          <w:sz w:val="20"/>
        </w:rPr>
        <w:t>Provide</w:t>
      </w:r>
      <w:r>
        <w:rPr>
          <w:spacing w:val="-12"/>
          <w:sz w:val="20"/>
        </w:rPr>
        <w:t xml:space="preserve"> </w:t>
      </w:r>
      <w:r>
        <w:rPr>
          <w:sz w:val="20"/>
        </w:rPr>
        <w:t>a</w:t>
      </w:r>
      <w:r>
        <w:rPr>
          <w:spacing w:val="-12"/>
          <w:sz w:val="20"/>
        </w:rPr>
        <w:t xml:space="preserve"> </w:t>
      </w:r>
      <w:r>
        <w:rPr>
          <w:sz w:val="20"/>
        </w:rPr>
        <w:t>Synopsys</w:t>
      </w:r>
      <w:r>
        <w:rPr>
          <w:spacing w:val="-13"/>
          <w:sz w:val="20"/>
        </w:rPr>
        <w:t xml:space="preserve"> </w:t>
      </w:r>
      <w:r>
        <w:rPr>
          <w:sz w:val="20"/>
        </w:rPr>
        <w:t>Bridge</w:t>
      </w:r>
      <w:r>
        <w:rPr>
          <w:spacing w:val="-12"/>
          <w:sz w:val="20"/>
        </w:rPr>
        <w:t xml:space="preserve"> </w:t>
      </w:r>
      <w:r>
        <w:rPr>
          <w:sz w:val="20"/>
        </w:rPr>
        <w:t>version.</w:t>
      </w:r>
      <w:r>
        <w:rPr>
          <w:spacing w:val="-12"/>
          <w:sz w:val="20"/>
        </w:rPr>
        <w:t xml:space="preserve"> </w:t>
      </w:r>
      <w:r>
        <w:rPr>
          <w:sz w:val="20"/>
        </w:rPr>
        <w:t>If</w:t>
      </w:r>
      <w:r>
        <w:rPr>
          <w:spacing w:val="-12"/>
          <w:sz w:val="20"/>
        </w:rPr>
        <w:t xml:space="preserve"> </w:t>
      </w:r>
      <w:r>
        <w:rPr>
          <w:sz w:val="20"/>
        </w:rPr>
        <w:t>provided,</w:t>
      </w:r>
      <w:r>
        <w:rPr>
          <w:spacing w:val="-13"/>
          <w:sz w:val="20"/>
        </w:rPr>
        <w:t xml:space="preserve"> </w:t>
      </w:r>
      <w:r>
        <w:rPr>
          <w:sz w:val="20"/>
        </w:rPr>
        <w:t>the</w:t>
      </w:r>
      <w:r>
        <w:rPr>
          <w:spacing w:val="-12"/>
          <w:sz w:val="20"/>
        </w:rPr>
        <w:t xml:space="preserve"> </w:t>
      </w:r>
      <w:r>
        <w:rPr>
          <w:sz w:val="20"/>
        </w:rPr>
        <w:t>specified</w:t>
      </w:r>
      <w:r>
        <w:rPr>
          <w:spacing w:val="-12"/>
          <w:sz w:val="20"/>
        </w:rPr>
        <w:t xml:space="preserve"> </w:t>
      </w:r>
      <w:r>
        <w:rPr>
          <w:sz w:val="20"/>
        </w:rPr>
        <w:t>version</w:t>
      </w:r>
      <w:r>
        <w:rPr>
          <w:spacing w:val="-13"/>
          <w:sz w:val="20"/>
        </w:rPr>
        <w:t xml:space="preserve"> </w:t>
      </w:r>
      <w:r>
        <w:rPr>
          <w:sz w:val="20"/>
        </w:rPr>
        <w:t>of Synopsys Bridge is automatically downloaded and</w:t>
      </w:r>
      <w:r>
        <w:rPr>
          <w:spacing w:val="-18"/>
          <w:sz w:val="20"/>
        </w:rPr>
        <w:t xml:space="preserve"> </w:t>
      </w:r>
      <w:r>
        <w:rPr>
          <w:sz w:val="20"/>
        </w:rPr>
        <w:t>configured.</w:t>
      </w:r>
    </w:p>
    <w:p w14:paraId="5BDE2AD7" w14:textId="77777777" w:rsidR="00D64DB2" w:rsidRDefault="00C46513">
      <w:pPr>
        <w:pStyle w:val="BodyText"/>
        <w:spacing w:before="9"/>
        <w:rPr>
          <w:sz w:val="9"/>
        </w:rPr>
      </w:pPr>
      <w:r>
        <w:rPr>
          <w:noProof/>
        </w:rPr>
        <mc:AlternateContent>
          <mc:Choice Requires="wpg">
            <w:drawing>
              <wp:anchor distT="0" distB="0" distL="0" distR="0" simplePos="0" relativeHeight="251863040" behindDoc="1" locked="0" layoutInCell="1" allowOverlap="1" wp14:anchorId="697641DC" wp14:editId="0D081C5A">
                <wp:simplePos x="0" y="0"/>
                <wp:positionH relativeFrom="page">
                  <wp:posOffset>1304925</wp:posOffset>
                </wp:positionH>
                <wp:positionV relativeFrom="paragraph">
                  <wp:posOffset>99695</wp:posOffset>
                </wp:positionV>
                <wp:extent cx="5543550" cy="1270000"/>
                <wp:effectExtent l="0" t="12700" r="0" b="0"/>
                <wp:wrapTopAndBottom/>
                <wp:docPr id="165596047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1270000"/>
                          <a:chOff x="2055" y="157"/>
                          <a:chExt cx="8730" cy="2000"/>
                        </a:xfrm>
                      </wpg:grpSpPr>
                      <wps:wsp>
                        <wps:cNvPr id="1267562505" name="Freeform 36"/>
                        <wps:cNvSpPr>
                          <a:spLocks/>
                        </wps:cNvSpPr>
                        <wps:spPr bwMode="auto">
                          <a:xfrm>
                            <a:off x="2055" y="156"/>
                            <a:ext cx="8730" cy="2000"/>
                          </a:xfrm>
                          <a:custGeom>
                            <a:avLst/>
                            <a:gdLst>
                              <a:gd name="T0" fmla="+- 0 10635 2055"/>
                              <a:gd name="T1" fmla="*/ T0 w 8730"/>
                              <a:gd name="T2" fmla="+- 0 2157 157"/>
                              <a:gd name="T3" fmla="*/ 2157 h 2000"/>
                              <a:gd name="T4" fmla="+- 0 2205 2055"/>
                              <a:gd name="T5" fmla="*/ T4 w 8730"/>
                              <a:gd name="T6" fmla="+- 0 2157 157"/>
                              <a:gd name="T7" fmla="*/ 2157 h 2000"/>
                              <a:gd name="T8" fmla="+- 0 2147 2055"/>
                              <a:gd name="T9" fmla="*/ T8 w 8730"/>
                              <a:gd name="T10" fmla="+- 0 2145 157"/>
                              <a:gd name="T11" fmla="*/ 2145 h 2000"/>
                              <a:gd name="T12" fmla="+- 0 2099 2055"/>
                              <a:gd name="T13" fmla="*/ T12 w 8730"/>
                              <a:gd name="T14" fmla="+- 0 2112 157"/>
                              <a:gd name="T15" fmla="*/ 2112 h 2000"/>
                              <a:gd name="T16" fmla="+- 0 2067 2055"/>
                              <a:gd name="T17" fmla="*/ T16 w 8730"/>
                              <a:gd name="T18" fmla="+- 0 2065 157"/>
                              <a:gd name="T19" fmla="*/ 2065 h 2000"/>
                              <a:gd name="T20" fmla="+- 0 2055 2055"/>
                              <a:gd name="T21" fmla="*/ T20 w 8730"/>
                              <a:gd name="T22" fmla="+- 0 2007 157"/>
                              <a:gd name="T23" fmla="*/ 2007 h 2000"/>
                              <a:gd name="T24" fmla="+- 0 2055 2055"/>
                              <a:gd name="T25" fmla="*/ T24 w 8730"/>
                              <a:gd name="T26" fmla="+- 0 307 157"/>
                              <a:gd name="T27" fmla="*/ 307 h 2000"/>
                              <a:gd name="T28" fmla="+- 0 2067 2055"/>
                              <a:gd name="T29" fmla="*/ T28 w 8730"/>
                              <a:gd name="T30" fmla="+- 0 248 157"/>
                              <a:gd name="T31" fmla="*/ 248 h 2000"/>
                              <a:gd name="T32" fmla="+- 0 2099 2055"/>
                              <a:gd name="T33" fmla="*/ T32 w 8730"/>
                              <a:gd name="T34" fmla="+- 0 201 157"/>
                              <a:gd name="T35" fmla="*/ 201 h 2000"/>
                              <a:gd name="T36" fmla="+- 0 2147 2055"/>
                              <a:gd name="T37" fmla="*/ T36 w 8730"/>
                              <a:gd name="T38" fmla="+- 0 168 157"/>
                              <a:gd name="T39" fmla="*/ 168 h 2000"/>
                              <a:gd name="T40" fmla="+- 0 2205 2055"/>
                              <a:gd name="T41" fmla="*/ T40 w 8730"/>
                              <a:gd name="T42" fmla="+- 0 157 157"/>
                              <a:gd name="T43" fmla="*/ 157 h 2000"/>
                              <a:gd name="T44" fmla="+- 0 10635 2055"/>
                              <a:gd name="T45" fmla="*/ T44 w 8730"/>
                              <a:gd name="T46" fmla="+- 0 157 157"/>
                              <a:gd name="T47" fmla="*/ 157 h 2000"/>
                              <a:gd name="T48" fmla="+- 0 10693 2055"/>
                              <a:gd name="T49" fmla="*/ T48 w 8730"/>
                              <a:gd name="T50" fmla="+- 0 168 157"/>
                              <a:gd name="T51" fmla="*/ 168 h 2000"/>
                              <a:gd name="T52" fmla="+- 0 10741 2055"/>
                              <a:gd name="T53" fmla="*/ T52 w 8730"/>
                              <a:gd name="T54" fmla="+- 0 201 157"/>
                              <a:gd name="T55" fmla="*/ 201 h 2000"/>
                              <a:gd name="T56" fmla="+- 0 10773 2055"/>
                              <a:gd name="T57" fmla="*/ T56 w 8730"/>
                              <a:gd name="T58" fmla="+- 0 248 157"/>
                              <a:gd name="T59" fmla="*/ 248 h 2000"/>
                              <a:gd name="T60" fmla="+- 0 10785 2055"/>
                              <a:gd name="T61" fmla="*/ T60 w 8730"/>
                              <a:gd name="T62" fmla="+- 0 307 157"/>
                              <a:gd name="T63" fmla="*/ 307 h 2000"/>
                              <a:gd name="T64" fmla="+- 0 10785 2055"/>
                              <a:gd name="T65" fmla="*/ T64 w 8730"/>
                              <a:gd name="T66" fmla="+- 0 2007 157"/>
                              <a:gd name="T67" fmla="*/ 2007 h 2000"/>
                              <a:gd name="T68" fmla="+- 0 10773 2055"/>
                              <a:gd name="T69" fmla="*/ T68 w 8730"/>
                              <a:gd name="T70" fmla="+- 0 2065 157"/>
                              <a:gd name="T71" fmla="*/ 2065 h 2000"/>
                              <a:gd name="T72" fmla="+- 0 10741 2055"/>
                              <a:gd name="T73" fmla="*/ T72 w 8730"/>
                              <a:gd name="T74" fmla="+- 0 2112 157"/>
                              <a:gd name="T75" fmla="*/ 2112 h 2000"/>
                              <a:gd name="T76" fmla="+- 0 10693 2055"/>
                              <a:gd name="T77" fmla="*/ T76 w 8730"/>
                              <a:gd name="T78" fmla="+- 0 2145 157"/>
                              <a:gd name="T79" fmla="*/ 2145 h 2000"/>
                              <a:gd name="T80" fmla="+- 0 10635 2055"/>
                              <a:gd name="T81" fmla="*/ T80 w 8730"/>
                              <a:gd name="T82" fmla="+- 0 2157 157"/>
                              <a:gd name="T83" fmla="*/ 2157 h 20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30" h="2000">
                                <a:moveTo>
                                  <a:pt x="8580" y="2000"/>
                                </a:moveTo>
                                <a:lnTo>
                                  <a:pt x="150" y="2000"/>
                                </a:lnTo>
                                <a:lnTo>
                                  <a:pt x="92" y="1988"/>
                                </a:lnTo>
                                <a:lnTo>
                                  <a:pt x="44" y="1955"/>
                                </a:lnTo>
                                <a:lnTo>
                                  <a:pt x="12" y="1908"/>
                                </a:lnTo>
                                <a:lnTo>
                                  <a:pt x="0" y="1850"/>
                                </a:lnTo>
                                <a:lnTo>
                                  <a:pt x="0" y="150"/>
                                </a:lnTo>
                                <a:lnTo>
                                  <a:pt x="12" y="91"/>
                                </a:lnTo>
                                <a:lnTo>
                                  <a:pt x="44" y="44"/>
                                </a:lnTo>
                                <a:lnTo>
                                  <a:pt x="92" y="11"/>
                                </a:lnTo>
                                <a:lnTo>
                                  <a:pt x="150" y="0"/>
                                </a:lnTo>
                                <a:lnTo>
                                  <a:pt x="8580" y="0"/>
                                </a:lnTo>
                                <a:lnTo>
                                  <a:pt x="8638" y="11"/>
                                </a:lnTo>
                                <a:lnTo>
                                  <a:pt x="8686" y="44"/>
                                </a:lnTo>
                                <a:lnTo>
                                  <a:pt x="8718" y="91"/>
                                </a:lnTo>
                                <a:lnTo>
                                  <a:pt x="8730" y="150"/>
                                </a:lnTo>
                                <a:lnTo>
                                  <a:pt x="8730" y="1850"/>
                                </a:lnTo>
                                <a:lnTo>
                                  <a:pt x="8718" y="1908"/>
                                </a:lnTo>
                                <a:lnTo>
                                  <a:pt x="8686" y="1955"/>
                                </a:lnTo>
                                <a:lnTo>
                                  <a:pt x="8638" y="1988"/>
                                </a:lnTo>
                                <a:lnTo>
                                  <a:pt x="8580" y="200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5505095" name="Picture 3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170" y="267"/>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30595829" name="Text Box 38"/>
                        <wps:cNvSpPr txBox="1">
                          <a:spLocks/>
                        </wps:cNvSpPr>
                        <wps:spPr bwMode="auto">
                          <a:xfrm>
                            <a:off x="2055" y="156"/>
                            <a:ext cx="8730" cy="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03FD7" w14:textId="77777777" w:rsidR="00D64DB2" w:rsidRDefault="00D64DB2">
                              <w:pPr>
                                <w:rPr>
                                  <w:sz w:val="17"/>
                                </w:rPr>
                              </w:pPr>
                            </w:p>
                            <w:p w14:paraId="0D4DF1A7" w14:textId="77777777" w:rsidR="00D64DB2" w:rsidRDefault="0022516B">
                              <w:pPr>
                                <w:spacing w:before="1"/>
                                <w:ind w:left="600"/>
                                <w:rPr>
                                  <w:b/>
                                  <w:sz w:val="20"/>
                                </w:rPr>
                              </w:pPr>
                              <w:r>
                                <w:rPr>
                                  <w:b/>
                                  <w:sz w:val="20"/>
                                </w:rPr>
                                <w:t>Note:</w:t>
                              </w:r>
                            </w:p>
                            <w:p w14:paraId="023C3F48" w14:textId="77777777" w:rsidR="00D64DB2" w:rsidRDefault="0022516B">
                              <w:pPr>
                                <w:spacing w:before="100" w:line="340" w:lineRule="auto"/>
                                <w:ind w:left="600" w:right="276"/>
                                <w:rPr>
                                  <w:sz w:val="20"/>
                                </w:rPr>
                              </w:pPr>
                              <w:r>
                                <w:rPr>
                                  <w:sz w:val="20"/>
                                </w:rPr>
                                <w:t xml:space="preserve">If </w:t>
                              </w:r>
                              <w:r>
                                <w:rPr>
                                  <w:rFonts w:ascii="Courier New"/>
                                  <w:sz w:val="16"/>
                                  <w:shd w:val="clear" w:color="auto" w:fill="EDEDED"/>
                                </w:rPr>
                                <w:t>DOWNLOAD_BRIDGE_VERSION</w:t>
                              </w:r>
                              <w:r>
                                <w:rPr>
                                  <w:rFonts w:ascii="Courier New"/>
                                  <w:spacing w:val="-57"/>
                                  <w:sz w:val="16"/>
                                </w:rPr>
                                <w:t xml:space="preserve"> </w:t>
                              </w:r>
                              <w:r>
                                <w:rPr>
                                  <w:sz w:val="20"/>
                                </w:rPr>
                                <w:t xml:space="preserve">or </w:t>
                              </w:r>
                              <w:r>
                                <w:rPr>
                                  <w:rFonts w:ascii="Courier New"/>
                                  <w:sz w:val="16"/>
                                  <w:shd w:val="clear" w:color="auto" w:fill="EDEDED"/>
                                </w:rPr>
                                <w:t>DOWNLOAD_BRIDGE_URL</w:t>
                              </w:r>
                              <w:r>
                                <w:rPr>
                                  <w:rFonts w:ascii="Courier New"/>
                                  <w:spacing w:val="-57"/>
                                  <w:sz w:val="16"/>
                                </w:rPr>
                                <w:t xml:space="preserve"> </w:t>
                              </w:r>
                              <w:r>
                                <w:rPr>
                                  <w:sz w:val="20"/>
                                </w:rPr>
                                <w:t xml:space="preserve">are not provided, Synopsys Template automatically downloads and configures the latest version of Synopsys Bridge. As per current </w:t>
                              </w:r>
                              <w:r>
                                <w:rPr>
                                  <w:spacing w:val="-3"/>
                                  <w:sz w:val="20"/>
                                </w:rPr>
                                <w:t xml:space="preserve">behavior, </w:t>
                              </w:r>
                              <w:r>
                                <w:rPr>
                                  <w:sz w:val="20"/>
                                </w:rPr>
                                <w:t>the existing directory will be cleaned and then Synopsys Template automatically downloads and configures Synopsys Bridge every time.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7641DC" id="Group 35" o:spid="_x0000_s1336" style="position:absolute;margin-left:102.75pt;margin-top:7.85pt;width:436.5pt;height:100pt;z-index:-251453440;mso-wrap-distance-left:0;mso-wrap-distance-right:0;mso-position-horizontal-relative:page;mso-position-vertical-relative:text" coordorigin="2055,157" coordsize="8730,20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">
                <v:shape id="Freeform 36" o:spid="_x0000_s1337" style="position:absolute;left:2055;top:156;width:8730;height:2000;visibility:visible;mso-wrap-style:square;v-text-anchor:top" coordsize="8730,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" path="m8580,2000r-8430,l92,1988,44,1955,12,1908,,1850,,150,12,91,44,44,92,11,150,,8580,r58,11l8686,44r32,47l8730,150r,1700l8718,1908r-32,47l8638,1988r-58,12xe" fillcolor="#0078a0" stroked="f">
                  <v:fill opacity="5911f"/>
                  <v:path arrowok="t" o:connecttype="custom" o:connectlocs="8580,2157;150,2157;92,2145;44,2112;12,2065;0,2007;0,307;12,248;44,201;92,168;150,157;8580,157;8638,168;8686,201;8718,248;8730,307;8730,2007;8718,2065;8686,2112;8638,2145;8580,2157" o:connectangles="0,0,0,0,0,0,0,0,0,0,0,0,0,0,0,0,0,0,0,0,0"/>
                </v:shape>
                <v:shape id="Picture 37" o:spid="_x0000_s1338" type="#_x0000_t75" style="position:absolute;left:2170;top:267;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">
                  <v:imagedata r:id="rId10" o:title=""/>
                  <o:lock v:ext="edit" aspectratio="f"/>
                </v:shape>
                <v:shape id="Text Box 38" o:spid="_x0000_s1339" type="#_x0000_t202" style="position:absolute;left:2055;top:156;width:8730;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" filled="f" stroked="f">
                  <v:path arrowok="t"/>
                  <v:textbox inset="0,0,0,0">
                    <w:txbxContent>
                      <w:p w14:paraId="20703FD7" w14:textId="77777777" w:rsidR="00D64DB2" w:rsidRDefault="00D64DB2">
                        <w:pPr>
                          <w:rPr>
                            <w:sz w:val="17"/>
                          </w:rPr>
                        </w:pPr>
                      </w:p>
                      <w:p w14:paraId="0D4DF1A7" w14:textId="77777777" w:rsidR="00D64DB2" w:rsidRDefault="0022516B">
                        <w:pPr>
                          <w:spacing w:before="1"/>
                          <w:ind w:left="600"/>
                          <w:rPr>
                            <w:b/>
                            <w:sz w:val="20"/>
                          </w:rPr>
                        </w:pPr>
                        <w:r>
                          <w:rPr>
                            <w:b/>
                            <w:sz w:val="20"/>
                          </w:rPr>
                          <w:t>Note:</w:t>
                        </w:r>
                      </w:p>
                      <w:p w14:paraId="023C3F48" w14:textId="77777777" w:rsidR="00D64DB2" w:rsidRDefault="0022516B">
                        <w:pPr>
                          <w:spacing w:before="100" w:line="340" w:lineRule="auto"/>
                          <w:ind w:left="600" w:right="276"/>
                          <w:rPr>
                            <w:sz w:val="20"/>
                          </w:rPr>
                        </w:pPr>
                        <w:r>
                          <w:rPr>
                            <w:sz w:val="20"/>
                          </w:rPr>
                          <w:t xml:space="preserve">If </w:t>
                        </w:r>
                        <w:r>
                          <w:rPr>
                            <w:rFonts w:ascii="Courier New"/>
                            <w:sz w:val="16"/>
                            <w:shd w:val="clear" w:color="auto" w:fill="EDEDED"/>
                          </w:rPr>
                          <w:t>DOWNLOAD_BRIDGE_VERSION</w:t>
                        </w:r>
                        <w:r>
                          <w:rPr>
                            <w:rFonts w:ascii="Courier New"/>
                            <w:spacing w:val="-57"/>
                            <w:sz w:val="16"/>
                          </w:rPr>
                          <w:t xml:space="preserve"> </w:t>
                        </w:r>
                        <w:r>
                          <w:rPr>
                            <w:sz w:val="20"/>
                          </w:rPr>
                          <w:t xml:space="preserve">or </w:t>
                        </w:r>
                        <w:r>
                          <w:rPr>
                            <w:rFonts w:ascii="Courier New"/>
                            <w:sz w:val="16"/>
                            <w:shd w:val="clear" w:color="auto" w:fill="EDEDED"/>
                          </w:rPr>
                          <w:t>DOWNLOAD_BRIDGE_URL</w:t>
                        </w:r>
                        <w:r>
                          <w:rPr>
                            <w:rFonts w:ascii="Courier New"/>
                            <w:spacing w:val="-57"/>
                            <w:sz w:val="16"/>
                          </w:rPr>
                          <w:t xml:space="preserve"> </w:t>
                        </w:r>
                        <w:r>
                          <w:rPr>
                            <w:sz w:val="20"/>
                          </w:rPr>
                          <w:t xml:space="preserve">are not provided, Synopsys Template automatically downloads and configures the latest version of Synopsys Bridge. As per current </w:t>
                        </w:r>
                        <w:r>
                          <w:rPr>
                            <w:spacing w:val="-3"/>
                            <w:sz w:val="20"/>
                          </w:rPr>
                          <w:t xml:space="preserve">behavior, </w:t>
                        </w:r>
                        <w:r>
                          <w:rPr>
                            <w:sz w:val="20"/>
                          </w:rPr>
                          <w:t>the existing directory will be cleaned and then Synopsys Template automatically downloads and configures Synopsys Bridge every time.</w:t>
                        </w:r>
                      </w:p>
                    </w:txbxContent>
                  </v:textbox>
                </v:shape>
                <w10:wrap type="topAndBottom" anchorx="page"/>
              </v:group>
            </w:pict>
          </mc:Fallback>
        </mc:AlternateContent>
      </w:r>
    </w:p>
    <w:p w14:paraId="751E6134" w14:textId="77777777" w:rsidR="00D64DB2" w:rsidRDefault="00D64DB2">
      <w:pPr>
        <w:pStyle w:val="BodyText"/>
        <w:spacing w:before="1"/>
        <w:rPr>
          <w:sz w:val="12"/>
        </w:rPr>
      </w:pPr>
    </w:p>
    <w:p w14:paraId="298405B2" w14:textId="77777777" w:rsidR="00D64DB2" w:rsidRDefault="0022516B">
      <w:pPr>
        <w:pStyle w:val="ListParagraph"/>
        <w:numPr>
          <w:ilvl w:val="1"/>
          <w:numId w:val="2"/>
        </w:numPr>
        <w:tabs>
          <w:tab w:val="left" w:pos="700"/>
        </w:tabs>
        <w:spacing w:before="96"/>
        <w:rPr>
          <w:sz w:val="20"/>
        </w:rPr>
      </w:pPr>
      <w:r>
        <w:rPr>
          <w:rFonts w:ascii="Courier New" w:hAnsi="Courier New"/>
          <w:sz w:val="16"/>
          <w:shd w:val="clear" w:color="auto" w:fill="EDEDED"/>
        </w:rPr>
        <w:t>INCLUDE_DIAGNOSTICS</w:t>
      </w:r>
      <w:r>
        <w:rPr>
          <w:sz w:val="20"/>
        </w:rPr>
        <w:t xml:space="preserve">: Pass </w:t>
      </w:r>
      <w:r>
        <w:rPr>
          <w:rFonts w:ascii="Courier New" w:hAnsi="Courier New"/>
          <w:sz w:val="16"/>
          <w:shd w:val="clear" w:color="auto" w:fill="EDEDED"/>
        </w:rPr>
        <w:t>true</w:t>
      </w:r>
      <w:r>
        <w:rPr>
          <w:rFonts w:ascii="Courier New" w:hAnsi="Courier New"/>
          <w:spacing w:val="-70"/>
          <w:sz w:val="16"/>
        </w:rPr>
        <w:t xml:space="preserve"> </w:t>
      </w:r>
      <w:r>
        <w:rPr>
          <w:sz w:val="20"/>
        </w:rPr>
        <w:t>to upload Synopsys Bridge diagnostic files.</w:t>
      </w:r>
    </w:p>
    <w:p w14:paraId="48DB569B" w14:textId="77777777" w:rsidR="00D64DB2" w:rsidRDefault="00C46513">
      <w:pPr>
        <w:pStyle w:val="BodyText"/>
        <w:spacing w:before="4"/>
        <w:rPr>
          <w:sz w:val="18"/>
        </w:rPr>
      </w:pPr>
      <w:r>
        <w:rPr>
          <w:noProof/>
        </w:rPr>
        <mc:AlternateContent>
          <mc:Choice Requires="wpg">
            <w:drawing>
              <wp:anchor distT="0" distB="0" distL="0" distR="0" simplePos="0" relativeHeight="251865088" behindDoc="1" locked="0" layoutInCell="1" allowOverlap="1" wp14:anchorId="657F5FEB" wp14:editId="0B34635E">
                <wp:simplePos x="0" y="0"/>
                <wp:positionH relativeFrom="page">
                  <wp:posOffset>1304925</wp:posOffset>
                </wp:positionH>
                <wp:positionV relativeFrom="paragraph">
                  <wp:posOffset>165100</wp:posOffset>
                </wp:positionV>
                <wp:extent cx="5543550" cy="1054100"/>
                <wp:effectExtent l="0" t="12700" r="0" b="0"/>
                <wp:wrapTopAndBottom/>
                <wp:docPr id="58521659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1054100"/>
                          <a:chOff x="2055" y="260"/>
                          <a:chExt cx="8730" cy="1660"/>
                        </a:xfrm>
                      </wpg:grpSpPr>
                      <wps:wsp>
                        <wps:cNvPr id="1715847327" name="Freeform 31"/>
                        <wps:cNvSpPr>
                          <a:spLocks/>
                        </wps:cNvSpPr>
                        <wps:spPr bwMode="auto">
                          <a:xfrm>
                            <a:off x="2055" y="259"/>
                            <a:ext cx="8730" cy="1660"/>
                          </a:xfrm>
                          <a:custGeom>
                            <a:avLst/>
                            <a:gdLst>
                              <a:gd name="T0" fmla="+- 0 10635 2055"/>
                              <a:gd name="T1" fmla="*/ T0 w 8730"/>
                              <a:gd name="T2" fmla="+- 0 1920 260"/>
                              <a:gd name="T3" fmla="*/ 1920 h 1660"/>
                              <a:gd name="T4" fmla="+- 0 2205 2055"/>
                              <a:gd name="T5" fmla="*/ T4 w 8730"/>
                              <a:gd name="T6" fmla="+- 0 1920 260"/>
                              <a:gd name="T7" fmla="*/ 1920 h 1660"/>
                              <a:gd name="T8" fmla="+- 0 2147 2055"/>
                              <a:gd name="T9" fmla="*/ T8 w 8730"/>
                              <a:gd name="T10" fmla="+- 0 1908 260"/>
                              <a:gd name="T11" fmla="*/ 1908 h 1660"/>
                              <a:gd name="T12" fmla="+- 0 2099 2055"/>
                              <a:gd name="T13" fmla="*/ T12 w 8730"/>
                              <a:gd name="T14" fmla="+- 0 1876 260"/>
                              <a:gd name="T15" fmla="*/ 1876 h 1660"/>
                              <a:gd name="T16" fmla="+- 0 2067 2055"/>
                              <a:gd name="T17" fmla="*/ T16 w 8730"/>
                              <a:gd name="T18" fmla="+- 0 1828 260"/>
                              <a:gd name="T19" fmla="*/ 1828 h 1660"/>
                              <a:gd name="T20" fmla="+- 0 2055 2055"/>
                              <a:gd name="T21" fmla="*/ T20 w 8730"/>
                              <a:gd name="T22" fmla="+- 0 1770 260"/>
                              <a:gd name="T23" fmla="*/ 1770 h 1660"/>
                              <a:gd name="T24" fmla="+- 0 2055 2055"/>
                              <a:gd name="T25" fmla="*/ T24 w 8730"/>
                              <a:gd name="T26" fmla="+- 0 410 260"/>
                              <a:gd name="T27" fmla="*/ 410 h 1660"/>
                              <a:gd name="T28" fmla="+- 0 2067 2055"/>
                              <a:gd name="T29" fmla="*/ T28 w 8730"/>
                              <a:gd name="T30" fmla="+- 0 352 260"/>
                              <a:gd name="T31" fmla="*/ 352 h 1660"/>
                              <a:gd name="T32" fmla="+- 0 2099 2055"/>
                              <a:gd name="T33" fmla="*/ T32 w 8730"/>
                              <a:gd name="T34" fmla="+- 0 304 260"/>
                              <a:gd name="T35" fmla="*/ 304 h 1660"/>
                              <a:gd name="T36" fmla="+- 0 2147 2055"/>
                              <a:gd name="T37" fmla="*/ T36 w 8730"/>
                              <a:gd name="T38" fmla="+- 0 272 260"/>
                              <a:gd name="T39" fmla="*/ 272 h 1660"/>
                              <a:gd name="T40" fmla="+- 0 2205 2055"/>
                              <a:gd name="T41" fmla="*/ T40 w 8730"/>
                              <a:gd name="T42" fmla="+- 0 260 260"/>
                              <a:gd name="T43" fmla="*/ 260 h 1660"/>
                              <a:gd name="T44" fmla="+- 0 10635 2055"/>
                              <a:gd name="T45" fmla="*/ T44 w 8730"/>
                              <a:gd name="T46" fmla="+- 0 260 260"/>
                              <a:gd name="T47" fmla="*/ 260 h 1660"/>
                              <a:gd name="T48" fmla="+- 0 10693 2055"/>
                              <a:gd name="T49" fmla="*/ T48 w 8730"/>
                              <a:gd name="T50" fmla="+- 0 272 260"/>
                              <a:gd name="T51" fmla="*/ 272 h 1660"/>
                              <a:gd name="T52" fmla="+- 0 10741 2055"/>
                              <a:gd name="T53" fmla="*/ T52 w 8730"/>
                              <a:gd name="T54" fmla="+- 0 304 260"/>
                              <a:gd name="T55" fmla="*/ 304 h 1660"/>
                              <a:gd name="T56" fmla="+- 0 10773 2055"/>
                              <a:gd name="T57" fmla="*/ T56 w 8730"/>
                              <a:gd name="T58" fmla="+- 0 352 260"/>
                              <a:gd name="T59" fmla="*/ 352 h 1660"/>
                              <a:gd name="T60" fmla="+- 0 10785 2055"/>
                              <a:gd name="T61" fmla="*/ T60 w 8730"/>
                              <a:gd name="T62" fmla="+- 0 410 260"/>
                              <a:gd name="T63" fmla="*/ 410 h 1660"/>
                              <a:gd name="T64" fmla="+- 0 10785 2055"/>
                              <a:gd name="T65" fmla="*/ T64 w 8730"/>
                              <a:gd name="T66" fmla="+- 0 1770 260"/>
                              <a:gd name="T67" fmla="*/ 1770 h 1660"/>
                              <a:gd name="T68" fmla="+- 0 10773 2055"/>
                              <a:gd name="T69" fmla="*/ T68 w 8730"/>
                              <a:gd name="T70" fmla="+- 0 1828 260"/>
                              <a:gd name="T71" fmla="*/ 1828 h 1660"/>
                              <a:gd name="T72" fmla="+- 0 10741 2055"/>
                              <a:gd name="T73" fmla="*/ T72 w 8730"/>
                              <a:gd name="T74" fmla="+- 0 1876 260"/>
                              <a:gd name="T75" fmla="*/ 1876 h 1660"/>
                              <a:gd name="T76" fmla="+- 0 10693 2055"/>
                              <a:gd name="T77" fmla="*/ T76 w 8730"/>
                              <a:gd name="T78" fmla="+- 0 1908 260"/>
                              <a:gd name="T79" fmla="*/ 1908 h 1660"/>
                              <a:gd name="T80" fmla="+- 0 10635 2055"/>
                              <a:gd name="T81" fmla="*/ T80 w 8730"/>
                              <a:gd name="T82" fmla="+- 0 1920 260"/>
                              <a:gd name="T83" fmla="*/ 1920 h 16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30" h="1660">
                                <a:moveTo>
                                  <a:pt x="8580" y="1660"/>
                                </a:moveTo>
                                <a:lnTo>
                                  <a:pt x="150" y="1660"/>
                                </a:lnTo>
                                <a:lnTo>
                                  <a:pt x="92" y="1648"/>
                                </a:lnTo>
                                <a:lnTo>
                                  <a:pt x="44" y="1616"/>
                                </a:lnTo>
                                <a:lnTo>
                                  <a:pt x="12" y="1568"/>
                                </a:lnTo>
                                <a:lnTo>
                                  <a:pt x="0" y="1510"/>
                                </a:lnTo>
                                <a:lnTo>
                                  <a:pt x="0" y="150"/>
                                </a:lnTo>
                                <a:lnTo>
                                  <a:pt x="12" y="92"/>
                                </a:lnTo>
                                <a:lnTo>
                                  <a:pt x="44" y="44"/>
                                </a:lnTo>
                                <a:lnTo>
                                  <a:pt x="92" y="12"/>
                                </a:lnTo>
                                <a:lnTo>
                                  <a:pt x="150" y="0"/>
                                </a:lnTo>
                                <a:lnTo>
                                  <a:pt x="8580" y="0"/>
                                </a:lnTo>
                                <a:lnTo>
                                  <a:pt x="8638" y="12"/>
                                </a:lnTo>
                                <a:lnTo>
                                  <a:pt x="8686" y="44"/>
                                </a:lnTo>
                                <a:lnTo>
                                  <a:pt x="8718" y="92"/>
                                </a:lnTo>
                                <a:lnTo>
                                  <a:pt x="8730" y="150"/>
                                </a:lnTo>
                                <a:lnTo>
                                  <a:pt x="8730" y="1510"/>
                                </a:lnTo>
                                <a:lnTo>
                                  <a:pt x="8718" y="1568"/>
                                </a:lnTo>
                                <a:lnTo>
                                  <a:pt x="8686" y="1616"/>
                                </a:lnTo>
                                <a:lnTo>
                                  <a:pt x="8638" y="1648"/>
                                </a:lnTo>
                                <a:lnTo>
                                  <a:pt x="8580" y="166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8051097" name="Picture 3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170" y="371"/>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096350199" name="Rectangle 33"/>
                        <wps:cNvSpPr>
                          <a:spLocks/>
                        </wps:cNvSpPr>
                        <wps:spPr bwMode="auto">
                          <a:xfrm>
                            <a:off x="5549" y="1474"/>
                            <a:ext cx="4707" cy="250"/>
                          </a:xfrm>
                          <a:prstGeom prst="rect">
                            <a:avLst/>
                          </a:prstGeom>
                          <a:solidFill>
                            <a:srgbClr val="0078A0">
                              <a:alpha val="90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6054453" name="Text Box 34"/>
                        <wps:cNvSpPr txBox="1">
                          <a:spLocks/>
                        </wps:cNvSpPr>
                        <wps:spPr bwMode="auto">
                          <a:xfrm>
                            <a:off x="2055" y="259"/>
                            <a:ext cx="8730" cy="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84B69" w14:textId="77777777" w:rsidR="00D64DB2" w:rsidRDefault="00D64DB2">
                              <w:pPr>
                                <w:rPr>
                                  <w:sz w:val="17"/>
                                </w:rPr>
                              </w:pPr>
                            </w:p>
                            <w:p w14:paraId="7E21B908" w14:textId="77777777" w:rsidR="00D64DB2" w:rsidRDefault="0022516B">
                              <w:pPr>
                                <w:spacing w:before="1"/>
                                <w:ind w:left="600"/>
                                <w:rPr>
                                  <w:b/>
                                  <w:sz w:val="20"/>
                                </w:rPr>
                              </w:pPr>
                              <w:r>
                                <w:rPr>
                                  <w:b/>
                                  <w:sz w:val="20"/>
                                </w:rPr>
                                <w:t>Note:</w:t>
                              </w:r>
                            </w:p>
                            <w:p w14:paraId="6EC46974" w14:textId="77777777" w:rsidR="00D64DB2" w:rsidRDefault="0022516B">
                              <w:pPr>
                                <w:spacing w:before="100" w:line="340" w:lineRule="auto"/>
                                <w:ind w:left="600" w:right="130"/>
                                <w:rPr>
                                  <w:sz w:val="20"/>
                                </w:rPr>
                              </w:pPr>
                              <w:r>
                                <w:rPr>
                                  <w:sz w:val="20"/>
                                </w:rPr>
                                <w:t>While including Synopsys Bridge diagnostic files, default expiry time for uploaded artifacts</w:t>
                              </w:r>
                              <w:r>
                                <w:rPr>
                                  <w:spacing w:val="-10"/>
                                  <w:sz w:val="20"/>
                                </w:rPr>
                                <w:t xml:space="preserve"> </w:t>
                              </w:r>
                              <w:r>
                                <w:rPr>
                                  <w:sz w:val="20"/>
                                </w:rPr>
                                <w:t>is</w:t>
                              </w:r>
                              <w:r>
                                <w:rPr>
                                  <w:spacing w:val="-10"/>
                                  <w:sz w:val="20"/>
                                </w:rPr>
                                <w:t xml:space="preserve"> </w:t>
                              </w:r>
                              <w:r>
                                <w:rPr>
                                  <w:sz w:val="20"/>
                                </w:rPr>
                                <w:t>30</w:t>
                              </w:r>
                              <w:r>
                                <w:rPr>
                                  <w:spacing w:val="-10"/>
                                  <w:sz w:val="20"/>
                                </w:rPr>
                                <w:t xml:space="preserve"> </w:t>
                              </w:r>
                              <w:r>
                                <w:rPr>
                                  <w:sz w:val="20"/>
                                </w:rPr>
                                <w:t>days.</w:t>
                              </w:r>
                              <w:r>
                                <w:rPr>
                                  <w:spacing w:val="-9"/>
                                  <w:sz w:val="20"/>
                                </w:rPr>
                                <w:t xml:space="preserve"> </w:t>
                              </w:r>
                              <w:r>
                                <w:rPr>
                                  <w:sz w:val="20"/>
                                </w:rPr>
                                <w:t>Expiry</w:t>
                              </w:r>
                              <w:r>
                                <w:rPr>
                                  <w:spacing w:val="-10"/>
                                  <w:sz w:val="20"/>
                                </w:rPr>
                                <w:t xml:space="preserve"> </w:t>
                              </w:r>
                              <w:r>
                                <w:rPr>
                                  <w:sz w:val="20"/>
                                </w:rPr>
                                <w:t>time</w:t>
                              </w:r>
                              <w:r>
                                <w:rPr>
                                  <w:spacing w:val="-10"/>
                                  <w:sz w:val="20"/>
                                </w:rPr>
                                <w:t xml:space="preserve"> </w:t>
                              </w:r>
                              <w:r>
                                <w:rPr>
                                  <w:sz w:val="20"/>
                                </w:rPr>
                                <w:t>for</w:t>
                              </w:r>
                              <w:r>
                                <w:rPr>
                                  <w:spacing w:val="-9"/>
                                  <w:sz w:val="20"/>
                                </w:rPr>
                                <w:t xml:space="preserve"> </w:t>
                              </w:r>
                              <w:r>
                                <w:rPr>
                                  <w:sz w:val="20"/>
                                </w:rPr>
                                <w:t>job</w:t>
                              </w:r>
                              <w:r>
                                <w:rPr>
                                  <w:spacing w:val="-10"/>
                                  <w:sz w:val="20"/>
                                </w:rPr>
                                <w:t xml:space="preserve"> </w:t>
                              </w:r>
                              <w:r>
                                <w:rPr>
                                  <w:sz w:val="20"/>
                                </w:rPr>
                                <w:t>artifacts</w:t>
                              </w:r>
                              <w:r>
                                <w:rPr>
                                  <w:spacing w:val="-10"/>
                                  <w:sz w:val="20"/>
                                </w:rPr>
                                <w:t xml:space="preserve"> </w:t>
                              </w:r>
                              <w:r>
                                <w:rPr>
                                  <w:sz w:val="20"/>
                                </w:rPr>
                                <w:t>can</w:t>
                              </w:r>
                              <w:r>
                                <w:rPr>
                                  <w:spacing w:val="-9"/>
                                  <w:sz w:val="20"/>
                                </w:rPr>
                                <w:t xml:space="preserve"> </w:t>
                              </w:r>
                              <w:r>
                                <w:rPr>
                                  <w:sz w:val="20"/>
                                </w:rPr>
                                <w:t>be</w:t>
                              </w:r>
                              <w:r>
                                <w:rPr>
                                  <w:spacing w:val="-10"/>
                                  <w:sz w:val="20"/>
                                </w:rPr>
                                <w:t xml:space="preserve"> </w:t>
                              </w:r>
                              <w:r>
                                <w:rPr>
                                  <w:sz w:val="20"/>
                                </w:rPr>
                                <w:t>updated</w:t>
                              </w:r>
                              <w:r>
                                <w:rPr>
                                  <w:spacing w:val="-10"/>
                                  <w:sz w:val="20"/>
                                </w:rPr>
                                <w:t xml:space="preserve"> </w:t>
                              </w:r>
                              <w:r>
                                <w:rPr>
                                  <w:sz w:val="20"/>
                                </w:rPr>
                                <w:t>accordingly.</w:t>
                              </w:r>
                              <w:r>
                                <w:rPr>
                                  <w:spacing w:val="-9"/>
                                  <w:sz w:val="20"/>
                                </w:rPr>
                                <w:t xml:space="preserve"> </w:t>
                              </w:r>
                              <w:r>
                                <w:rPr>
                                  <w:sz w:val="20"/>
                                </w:rPr>
                                <w:t>Refer</w:t>
                              </w:r>
                              <w:r>
                                <w:rPr>
                                  <w:spacing w:val="-10"/>
                                  <w:sz w:val="20"/>
                                </w:rPr>
                                <w:t xml:space="preserve"> </w:t>
                              </w:r>
                              <w:r>
                                <w:rPr>
                                  <w:sz w:val="20"/>
                                </w:rPr>
                                <w:t>to</w:t>
                              </w:r>
                              <w:r>
                                <w:rPr>
                                  <w:spacing w:val="-10"/>
                                  <w:sz w:val="20"/>
                                </w:rPr>
                                <w:t xml:space="preserve"> </w:t>
                              </w:r>
                              <w:r>
                                <w:rPr>
                                  <w:sz w:val="20"/>
                                </w:rPr>
                                <w:t>SCM documentation</w:t>
                              </w:r>
                              <w:r>
                                <w:rPr>
                                  <w:spacing w:val="-17"/>
                                  <w:sz w:val="20"/>
                                </w:rPr>
                                <w:t xml:space="preserve"> </w:t>
                              </w:r>
                              <w:r>
                                <w:rPr>
                                  <w:sz w:val="20"/>
                                </w:rPr>
                                <w:t>for</w:t>
                              </w:r>
                              <w:r>
                                <w:rPr>
                                  <w:spacing w:val="-16"/>
                                  <w:sz w:val="20"/>
                                </w:rPr>
                                <w:t xml:space="preserve"> </w:t>
                              </w:r>
                              <w:r>
                                <w:rPr>
                                  <w:sz w:val="20"/>
                                </w:rPr>
                                <w:t>more</w:t>
                              </w:r>
                              <w:r>
                                <w:rPr>
                                  <w:spacing w:val="-16"/>
                                  <w:sz w:val="20"/>
                                </w:rPr>
                                <w:t xml:space="preserve"> </w:t>
                              </w:r>
                              <w:r>
                                <w:rPr>
                                  <w:sz w:val="20"/>
                                </w:rPr>
                                <w:t>details</w:t>
                              </w:r>
                              <w:r>
                                <w:rPr>
                                  <w:spacing w:val="-16"/>
                                  <w:sz w:val="20"/>
                                </w:rPr>
                                <w:t xml:space="preserve"> </w:t>
                              </w:r>
                              <w:r>
                                <w:rPr>
                                  <w:sz w:val="20"/>
                                </w:rPr>
                                <w:t>:</w:t>
                              </w:r>
                              <w:hyperlink r:id="rId32">
                                <w:r>
                                  <w:rPr>
                                    <w:color w:val="337AB7"/>
                                    <w:sz w:val="20"/>
                                  </w:rPr>
                                  <w:t>https://docs.gitlab.com/ee/ci/jobs/job_artifacts.html</w:t>
                                </w:r>
                              </w:hyperlink>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7F5FEB" id="Group 30" o:spid="_x0000_s1340" style="position:absolute;margin-left:102.75pt;margin-top:13pt;width:436.5pt;height:83pt;z-index:-251451392;mso-wrap-distance-left:0;mso-wrap-distance-right:0;mso-position-horizontal-relative:page;mso-position-vertical-relative:text" coordorigin="2055,260" coordsize="8730,16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">
                <v:shape id="Freeform 31" o:spid="_x0000_s1341" style="position:absolute;left:2055;top:259;width:8730;height:1660;visibility:visible;mso-wrap-style:square;v-text-anchor:top" coordsize="8730,1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" path="m8580,1660r-8430,l92,1648,44,1616,12,1568,,1510,,150,12,92,44,44,92,12,150,,8580,r58,12l8686,44r32,48l8730,150r,1360l8718,1568r-32,48l8638,1648r-58,12xe" fillcolor="#0078a0" stroked="f">
                  <v:fill opacity="5911f"/>
                  <v:path arrowok="t" o:connecttype="custom" o:connectlocs="8580,1920;150,1920;92,1908;44,1876;12,1828;0,1770;0,410;12,352;44,304;92,272;150,260;8580,260;8638,272;8686,304;8718,352;8730,410;8730,1770;8718,1828;8686,1876;8638,1908;8580,1920" o:connectangles="0,0,0,0,0,0,0,0,0,0,0,0,0,0,0,0,0,0,0,0,0"/>
                </v:shape>
                <v:shape id="Picture 32" o:spid="_x0000_s1342" type="#_x0000_t75" style="position:absolute;left:2170;top:371;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">
                  <v:imagedata r:id="rId10" o:title=""/>
                  <o:lock v:ext="edit" aspectratio="f"/>
                </v:shape>
                <v:rect id="Rectangle 33" o:spid="_x0000_s1343" style="position:absolute;left:5549;top:1474;width:4707;height:2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" fillcolor="#0078a0" stroked="f">
                  <v:fill opacity="5911f"/>
                  <v:path arrowok="t"/>
                </v:rect>
                <v:shape id="Text Box 34" o:spid="_x0000_s1344" type="#_x0000_t202" style="position:absolute;left:2055;top:259;width:8730;height:1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" filled="f" stroked="f">
                  <v:path arrowok="t"/>
                  <v:textbox inset="0,0,0,0">
                    <w:txbxContent>
                      <w:p w14:paraId="2A684B69" w14:textId="77777777" w:rsidR="00D64DB2" w:rsidRDefault="00D64DB2">
                        <w:pPr>
                          <w:rPr>
                            <w:sz w:val="17"/>
                          </w:rPr>
                        </w:pPr>
                      </w:p>
                      <w:p w14:paraId="7E21B908" w14:textId="77777777" w:rsidR="00D64DB2" w:rsidRDefault="0022516B">
                        <w:pPr>
                          <w:spacing w:before="1"/>
                          <w:ind w:left="600"/>
                          <w:rPr>
                            <w:b/>
                            <w:sz w:val="20"/>
                          </w:rPr>
                        </w:pPr>
                        <w:r>
                          <w:rPr>
                            <w:b/>
                            <w:sz w:val="20"/>
                          </w:rPr>
                          <w:t>Note:</w:t>
                        </w:r>
                      </w:p>
                      <w:p w14:paraId="6EC46974" w14:textId="77777777" w:rsidR="00D64DB2" w:rsidRDefault="0022516B">
                        <w:pPr>
                          <w:spacing w:before="100" w:line="340" w:lineRule="auto"/>
                          <w:ind w:left="600" w:right="130"/>
                          <w:rPr>
                            <w:sz w:val="20"/>
                          </w:rPr>
                        </w:pPr>
                        <w:r>
                          <w:rPr>
                            <w:sz w:val="20"/>
                          </w:rPr>
                          <w:t>While including Synopsys Bridge diagnostic files, default expiry time for uploaded artifacts</w:t>
                        </w:r>
                        <w:r>
                          <w:rPr>
                            <w:spacing w:val="-10"/>
                            <w:sz w:val="20"/>
                          </w:rPr>
                          <w:t xml:space="preserve"> </w:t>
                        </w:r>
                        <w:r>
                          <w:rPr>
                            <w:sz w:val="20"/>
                          </w:rPr>
                          <w:t>is</w:t>
                        </w:r>
                        <w:r>
                          <w:rPr>
                            <w:spacing w:val="-10"/>
                            <w:sz w:val="20"/>
                          </w:rPr>
                          <w:t xml:space="preserve"> </w:t>
                        </w:r>
                        <w:r>
                          <w:rPr>
                            <w:sz w:val="20"/>
                          </w:rPr>
                          <w:t>30</w:t>
                        </w:r>
                        <w:r>
                          <w:rPr>
                            <w:spacing w:val="-10"/>
                            <w:sz w:val="20"/>
                          </w:rPr>
                          <w:t xml:space="preserve"> </w:t>
                        </w:r>
                        <w:r>
                          <w:rPr>
                            <w:sz w:val="20"/>
                          </w:rPr>
                          <w:t>days.</w:t>
                        </w:r>
                        <w:r>
                          <w:rPr>
                            <w:spacing w:val="-9"/>
                            <w:sz w:val="20"/>
                          </w:rPr>
                          <w:t xml:space="preserve"> </w:t>
                        </w:r>
                        <w:r>
                          <w:rPr>
                            <w:sz w:val="20"/>
                          </w:rPr>
                          <w:t>Expiry</w:t>
                        </w:r>
                        <w:r>
                          <w:rPr>
                            <w:spacing w:val="-10"/>
                            <w:sz w:val="20"/>
                          </w:rPr>
                          <w:t xml:space="preserve"> </w:t>
                        </w:r>
                        <w:r>
                          <w:rPr>
                            <w:sz w:val="20"/>
                          </w:rPr>
                          <w:t>time</w:t>
                        </w:r>
                        <w:r>
                          <w:rPr>
                            <w:spacing w:val="-10"/>
                            <w:sz w:val="20"/>
                          </w:rPr>
                          <w:t xml:space="preserve"> </w:t>
                        </w:r>
                        <w:r>
                          <w:rPr>
                            <w:sz w:val="20"/>
                          </w:rPr>
                          <w:t>for</w:t>
                        </w:r>
                        <w:r>
                          <w:rPr>
                            <w:spacing w:val="-9"/>
                            <w:sz w:val="20"/>
                          </w:rPr>
                          <w:t xml:space="preserve"> </w:t>
                        </w:r>
                        <w:r>
                          <w:rPr>
                            <w:sz w:val="20"/>
                          </w:rPr>
                          <w:t>job</w:t>
                        </w:r>
                        <w:r>
                          <w:rPr>
                            <w:spacing w:val="-10"/>
                            <w:sz w:val="20"/>
                          </w:rPr>
                          <w:t xml:space="preserve"> </w:t>
                        </w:r>
                        <w:r>
                          <w:rPr>
                            <w:sz w:val="20"/>
                          </w:rPr>
                          <w:t>artifacts</w:t>
                        </w:r>
                        <w:r>
                          <w:rPr>
                            <w:spacing w:val="-10"/>
                            <w:sz w:val="20"/>
                          </w:rPr>
                          <w:t xml:space="preserve"> </w:t>
                        </w:r>
                        <w:r>
                          <w:rPr>
                            <w:sz w:val="20"/>
                          </w:rPr>
                          <w:t>can</w:t>
                        </w:r>
                        <w:r>
                          <w:rPr>
                            <w:spacing w:val="-9"/>
                            <w:sz w:val="20"/>
                          </w:rPr>
                          <w:t xml:space="preserve"> </w:t>
                        </w:r>
                        <w:r>
                          <w:rPr>
                            <w:sz w:val="20"/>
                          </w:rPr>
                          <w:t>be</w:t>
                        </w:r>
                        <w:r>
                          <w:rPr>
                            <w:spacing w:val="-10"/>
                            <w:sz w:val="20"/>
                          </w:rPr>
                          <w:t xml:space="preserve"> </w:t>
                        </w:r>
                        <w:r>
                          <w:rPr>
                            <w:sz w:val="20"/>
                          </w:rPr>
                          <w:t>updated</w:t>
                        </w:r>
                        <w:r>
                          <w:rPr>
                            <w:spacing w:val="-10"/>
                            <w:sz w:val="20"/>
                          </w:rPr>
                          <w:t xml:space="preserve"> </w:t>
                        </w:r>
                        <w:r>
                          <w:rPr>
                            <w:sz w:val="20"/>
                          </w:rPr>
                          <w:t>accordingly.</w:t>
                        </w:r>
                        <w:r>
                          <w:rPr>
                            <w:spacing w:val="-9"/>
                            <w:sz w:val="20"/>
                          </w:rPr>
                          <w:t xml:space="preserve"> </w:t>
                        </w:r>
                        <w:r>
                          <w:rPr>
                            <w:sz w:val="20"/>
                          </w:rPr>
                          <w:t>Refer</w:t>
                        </w:r>
                        <w:r>
                          <w:rPr>
                            <w:spacing w:val="-10"/>
                            <w:sz w:val="20"/>
                          </w:rPr>
                          <w:t xml:space="preserve"> </w:t>
                        </w:r>
                        <w:r>
                          <w:rPr>
                            <w:sz w:val="20"/>
                          </w:rPr>
                          <w:t>to</w:t>
                        </w:r>
                        <w:r>
                          <w:rPr>
                            <w:spacing w:val="-10"/>
                            <w:sz w:val="20"/>
                          </w:rPr>
                          <w:t xml:space="preserve"> </w:t>
                        </w:r>
                        <w:r>
                          <w:rPr>
                            <w:sz w:val="20"/>
                          </w:rPr>
                          <w:t>SCM documentation</w:t>
                        </w:r>
                        <w:r>
                          <w:rPr>
                            <w:spacing w:val="-17"/>
                            <w:sz w:val="20"/>
                          </w:rPr>
                          <w:t xml:space="preserve"> </w:t>
                        </w:r>
                        <w:r>
                          <w:rPr>
                            <w:sz w:val="20"/>
                          </w:rPr>
                          <w:t>for</w:t>
                        </w:r>
                        <w:r>
                          <w:rPr>
                            <w:spacing w:val="-16"/>
                            <w:sz w:val="20"/>
                          </w:rPr>
                          <w:t xml:space="preserve"> </w:t>
                        </w:r>
                        <w:r>
                          <w:rPr>
                            <w:sz w:val="20"/>
                          </w:rPr>
                          <w:t>more</w:t>
                        </w:r>
                        <w:r>
                          <w:rPr>
                            <w:spacing w:val="-16"/>
                            <w:sz w:val="20"/>
                          </w:rPr>
                          <w:t xml:space="preserve"> </w:t>
                        </w:r>
                        <w:r>
                          <w:rPr>
                            <w:sz w:val="20"/>
                          </w:rPr>
                          <w:t>details</w:t>
                        </w:r>
                        <w:r>
                          <w:rPr>
                            <w:spacing w:val="-16"/>
                            <w:sz w:val="20"/>
                          </w:rPr>
                          <w:t xml:space="preserve"> </w:t>
                        </w:r>
                        <w:r>
                          <w:rPr>
                            <w:sz w:val="20"/>
                          </w:rPr>
                          <w:t>:</w:t>
                        </w:r>
                        <w:hyperlink r:id="rId33">
                          <w:r>
                            <w:rPr>
                              <w:color w:val="337AB7"/>
                              <w:sz w:val="20"/>
                            </w:rPr>
                            <w:t>https://docs.gitlab.com/ee/ci/jobs/job_artifacts.html</w:t>
                          </w:r>
                        </w:hyperlink>
                        <w:r>
                          <w:rPr>
                            <w:sz w:val="20"/>
                          </w:rPr>
                          <w:t>.</w:t>
                        </w:r>
                      </w:p>
                    </w:txbxContent>
                  </v:textbox>
                </v:shape>
                <w10:wrap type="topAndBottom" anchorx="page"/>
              </v:group>
            </w:pict>
          </mc:Fallback>
        </mc:AlternateContent>
      </w:r>
    </w:p>
    <w:p w14:paraId="21964317" w14:textId="77777777" w:rsidR="00D64DB2" w:rsidRDefault="00D64DB2">
      <w:pPr>
        <w:rPr>
          <w:sz w:val="18"/>
        </w:rPr>
        <w:sectPr w:rsidR="00D64DB2">
          <w:pgSz w:w="12240" w:h="15840"/>
          <w:pgMar w:top="520" w:right="1320" w:bottom="280" w:left="1340" w:header="720" w:footer="720" w:gutter="0"/>
          <w:cols w:space="720"/>
        </w:sectPr>
      </w:pPr>
    </w:p>
    <w:p w14:paraId="1C988779" w14:textId="77777777" w:rsidR="00D64DB2" w:rsidRDefault="0022516B">
      <w:pPr>
        <w:pStyle w:val="Heading1"/>
      </w:pPr>
      <w:bookmarkStart w:id="2200" w:name="Chapter_6._Azure_DevOps_-_Synopsys_Secur"/>
      <w:bookmarkStart w:id="2201" w:name="_bookmark31"/>
      <w:bookmarkEnd w:id="2200"/>
      <w:bookmarkEnd w:id="2201"/>
      <w:r>
        <w:lastRenderedPageBreak/>
        <w:t>Chapter 6. Azure DevOps - Synopsys Security Scan</w:t>
      </w:r>
    </w:p>
    <w:p w14:paraId="2291F6B0" w14:textId="77777777" w:rsidR="00D64DB2" w:rsidRDefault="0022516B">
      <w:pPr>
        <w:pStyle w:val="BodyText"/>
        <w:spacing w:before="225" w:line="340" w:lineRule="auto"/>
        <w:ind w:left="100"/>
      </w:pPr>
      <w:r>
        <w:t>Synopsys</w:t>
      </w:r>
      <w:r>
        <w:rPr>
          <w:spacing w:val="-14"/>
        </w:rPr>
        <w:t xml:space="preserve"> </w:t>
      </w:r>
      <w:r>
        <w:t>Security</w:t>
      </w:r>
      <w:r>
        <w:rPr>
          <w:spacing w:val="-13"/>
        </w:rPr>
        <w:t xml:space="preserve"> </w:t>
      </w:r>
      <w:r>
        <w:t>Scan</w:t>
      </w:r>
      <w:r>
        <w:rPr>
          <w:spacing w:val="-13"/>
        </w:rPr>
        <w:t xml:space="preserve"> </w:t>
      </w:r>
      <w:r>
        <w:t>Extension</w:t>
      </w:r>
      <w:r>
        <w:rPr>
          <w:spacing w:val="-14"/>
        </w:rPr>
        <w:t xml:space="preserve"> </w:t>
      </w:r>
      <w:r>
        <w:t>for</w:t>
      </w:r>
      <w:r>
        <w:rPr>
          <w:spacing w:val="-13"/>
        </w:rPr>
        <w:t xml:space="preserve"> </w:t>
      </w:r>
      <w:r>
        <w:t>Azure</w:t>
      </w:r>
      <w:r>
        <w:rPr>
          <w:spacing w:val="-13"/>
        </w:rPr>
        <w:t xml:space="preserve"> </w:t>
      </w:r>
      <w:r>
        <w:t>DevOps</w:t>
      </w:r>
      <w:r>
        <w:rPr>
          <w:spacing w:val="-13"/>
        </w:rPr>
        <w:t xml:space="preserve"> </w:t>
      </w:r>
      <w:r>
        <w:t>enables</w:t>
      </w:r>
      <w:r>
        <w:rPr>
          <w:spacing w:val="-14"/>
        </w:rPr>
        <w:t xml:space="preserve"> </w:t>
      </w:r>
      <w:r>
        <w:t>you</w:t>
      </w:r>
      <w:r>
        <w:rPr>
          <w:spacing w:val="-13"/>
        </w:rPr>
        <w:t xml:space="preserve"> </w:t>
      </w:r>
      <w:r>
        <w:t>to</w:t>
      </w:r>
      <w:r>
        <w:rPr>
          <w:spacing w:val="-13"/>
        </w:rPr>
        <w:t xml:space="preserve"> </w:t>
      </w:r>
      <w:r>
        <w:t>configure</w:t>
      </w:r>
      <w:r>
        <w:rPr>
          <w:spacing w:val="-14"/>
        </w:rPr>
        <w:t xml:space="preserve"> </w:t>
      </w:r>
      <w:r>
        <w:t>your</w:t>
      </w:r>
      <w:r>
        <w:rPr>
          <w:spacing w:val="-13"/>
        </w:rPr>
        <w:t xml:space="preserve"> </w:t>
      </w:r>
      <w:r>
        <w:t>Azure</w:t>
      </w:r>
      <w:r>
        <w:rPr>
          <w:spacing w:val="-13"/>
        </w:rPr>
        <w:t xml:space="preserve"> </w:t>
      </w:r>
      <w:r>
        <w:t>pipeline</w:t>
      </w:r>
      <w:r>
        <w:rPr>
          <w:spacing w:val="-14"/>
        </w:rPr>
        <w:t xml:space="preserve"> </w:t>
      </w:r>
      <w:r>
        <w:t>to</w:t>
      </w:r>
      <w:r>
        <w:rPr>
          <w:spacing w:val="-13"/>
        </w:rPr>
        <w:t xml:space="preserve"> </w:t>
      </w:r>
      <w:r>
        <w:t>run Synopsys security testing and take action on the results. Synopsys Security Scan leverages Synopsys Bridge,</w:t>
      </w:r>
      <w:r>
        <w:rPr>
          <w:spacing w:val="-5"/>
        </w:rPr>
        <w:t xml:space="preserve"> </w:t>
      </w:r>
      <w:r>
        <w:t>allowing</w:t>
      </w:r>
      <w:r>
        <w:rPr>
          <w:spacing w:val="-5"/>
        </w:rPr>
        <w:t xml:space="preserve"> </w:t>
      </w:r>
      <w:r>
        <w:t>you</w:t>
      </w:r>
      <w:r>
        <w:rPr>
          <w:spacing w:val="-5"/>
        </w:rPr>
        <w:t xml:space="preserve"> </w:t>
      </w:r>
      <w:r>
        <w:t>to</w:t>
      </w:r>
      <w:r>
        <w:rPr>
          <w:spacing w:val="-5"/>
        </w:rPr>
        <w:t xml:space="preserve"> </w:t>
      </w:r>
      <w:r>
        <w:t>run</w:t>
      </w:r>
      <w:r>
        <w:rPr>
          <w:spacing w:val="-4"/>
        </w:rPr>
        <w:t xml:space="preserve"> </w:t>
      </w:r>
      <w:r>
        <w:t>tests</w:t>
      </w:r>
      <w:r>
        <w:rPr>
          <w:spacing w:val="-5"/>
        </w:rPr>
        <w:t xml:space="preserve"> </w:t>
      </w:r>
      <w:r>
        <w:t>for</w:t>
      </w:r>
      <w:r>
        <w:rPr>
          <w:spacing w:val="-5"/>
        </w:rPr>
        <w:t xml:space="preserve"> </w:t>
      </w:r>
      <w:r>
        <w:t>several</w:t>
      </w:r>
      <w:r>
        <w:rPr>
          <w:spacing w:val="-5"/>
        </w:rPr>
        <w:t xml:space="preserve"> </w:t>
      </w:r>
      <w:r>
        <w:t>Synopsys</w:t>
      </w:r>
      <w:r>
        <w:rPr>
          <w:spacing w:val="-4"/>
        </w:rPr>
        <w:t xml:space="preserve"> </w:t>
      </w:r>
      <w:r>
        <w:t>products</w:t>
      </w:r>
      <w:r>
        <w:rPr>
          <w:spacing w:val="-5"/>
        </w:rPr>
        <w:t xml:space="preserve"> </w:t>
      </w:r>
      <w:r>
        <w:t>from</w:t>
      </w:r>
      <w:r>
        <w:rPr>
          <w:spacing w:val="-5"/>
        </w:rPr>
        <w:t xml:space="preserve"> </w:t>
      </w:r>
      <w:r>
        <w:t>the</w:t>
      </w:r>
      <w:r>
        <w:rPr>
          <w:spacing w:val="-5"/>
        </w:rPr>
        <w:t xml:space="preserve"> </w:t>
      </w:r>
      <w:r>
        <w:t>command</w:t>
      </w:r>
      <w:r>
        <w:rPr>
          <w:spacing w:val="-4"/>
        </w:rPr>
        <w:t xml:space="preserve"> </w:t>
      </w:r>
      <w:r>
        <w:t>line.</w:t>
      </w:r>
    </w:p>
    <w:p w14:paraId="54B18D96" w14:textId="77777777" w:rsidR="00D64DB2" w:rsidRDefault="0022516B">
      <w:pPr>
        <w:pStyle w:val="BodyText"/>
        <w:spacing w:before="197" w:line="340" w:lineRule="auto"/>
        <w:ind w:left="100" w:right="852"/>
      </w:pPr>
      <w:r>
        <w:t xml:space="preserve">The Synopsys Security Scan for Azure DevOps Visual Studio Marketplace link is </w:t>
      </w:r>
      <w:hyperlink r:id="rId34">
        <w:r>
          <w:rPr>
            <w:color w:val="337AB7"/>
          </w:rPr>
          <w:t>https://</w:t>
        </w:r>
      </w:hyperlink>
      <w:r>
        <w:rPr>
          <w:color w:val="337AB7"/>
        </w:rPr>
        <w:t xml:space="preserve"> </w:t>
      </w:r>
      <w:hyperlink r:id="rId35">
        <w:r>
          <w:rPr>
            <w:color w:val="337AB7"/>
            <w:w w:val="95"/>
          </w:rPr>
          <w:t>marketplace.visualstudio.com/items?itemName=synopsys-security-scan.synopsys-security-scan</w:t>
        </w:r>
      </w:hyperlink>
      <w:r>
        <w:rPr>
          <w:w w:val="95"/>
        </w:rPr>
        <w:t>.</w:t>
      </w:r>
    </w:p>
    <w:p w14:paraId="3A91908E" w14:textId="77777777" w:rsidR="00D64DB2" w:rsidRDefault="00C46513">
      <w:pPr>
        <w:pStyle w:val="BodyText"/>
        <w:spacing w:before="11"/>
        <w:rPr>
          <w:sz w:val="9"/>
        </w:rPr>
      </w:pPr>
      <w:r>
        <w:rPr>
          <w:noProof/>
        </w:rPr>
        <mc:AlternateContent>
          <mc:Choice Requires="wpg">
            <w:drawing>
              <wp:anchor distT="0" distB="0" distL="0" distR="0" simplePos="0" relativeHeight="251867136" behindDoc="1" locked="0" layoutInCell="1" allowOverlap="1" wp14:anchorId="3E82703F" wp14:editId="73D4C93D">
                <wp:simplePos x="0" y="0"/>
                <wp:positionH relativeFrom="page">
                  <wp:posOffset>923925</wp:posOffset>
                </wp:positionH>
                <wp:positionV relativeFrom="paragraph">
                  <wp:posOffset>100965</wp:posOffset>
                </wp:positionV>
                <wp:extent cx="5924550" cy="838200"/>
                <wp:effectExtent l="0" t="12700" r="0" b="0"/>
                <wp:wrapTopAndBottom/>
                <wp:docPr id="32292709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838200"/>
                          <a:chOff x="1455" y="159"/>
                          <a:chExt cx="9330" cy="1320"/>
                        </a:xfrm>
                      </wpg:grpSpPr>
                      <wps:wsp>
                        <wps:cNvPr id="149069560" name="Freeform 27"/>
                        <wps:cNvSpPr>
                          <a:spLocks/>
                        </wps:cNvSpPr>
                        <wps:spPr bwMode="auto">
                          <a:xfrm>
                            <a:off x="1455" y="158"/>
                            <a:ext cx="9330" cy="1320"/>
                          </a:xfrm>
                          <a:custGeom>
                            <a:avLst/>
                            <a:gdLst>
                              <a:gd name="T0" fmla="+- 0 10635 1455"/>
                              <a:gd name="T1" fmla="*/ T0 w 9330"/>
                              <a:gd name="T2" fmla="+- 0 1479 159"/>
                              <a:gd name="T3" fmla="*/ 1479 h 1320"/>
                              <a:gd name="T4" fmla="+- 0 1605 1455"/>
                              <a:gd name="T5" fmla="*/ T4 w 9330"/>
                              <a:gd name="T6" fmla="+- 0 1479 159"/>
                              <a:gd name="T7" fmla="*/ 1479 h 1320"/>
                              <a:gd name="T8" fmla="+- 0 1547 1455"/>
                              <a:gd name="T9" fmla="*/ T8 w 9330"/>
                              <a:gd name="T10" fmla="+- 0 1467 159"/>
                              <a:gd name="T11" fmla="*/ 1467 h 1320"/>
                              <a:gd name="T12" fmla="+- 0 1499 1455"/>
                              <a:gd name="T13" fmla="*/ T12 w 9330"/>
                              <a:gd name="T14" fmla="+- 0 1434 159"/>
                              <a:gd name="T15" fmla="*/ 1434 h 1320"/>
                              <a:gd name="T16" fmla="+- 0 1467 1455"/>
                              <a:gd name="T17" fmla="*/ T16 w 9330"/>
                              <a:gd name="T18" fmla="+- 0 1387 159"/>
                              <a:gd name="T19" fmla="*/ 1387 h 1320"/>
                              <a:gd name="T20" fmla="+- 0 1455 1455"/>
                              <a:gd name="T21" fmla="*/ T20 w 9330"/>
                              <a:gd name="T22" fmla="+- 0 1329 159"/>
                              <a:gd name="T23" fmla="*/ 1329 h 1320"/>
                              <a:gd name="T24" fmla="+- 0 1455 1455"/>
                              <a:gd name="T25" fmla="*/ T24 w 9330"/>
                              <a:gd name="T26" fmla="+- 0 309 159"/>
                              <a:gd name="T27" fmla="*/ 309 h 1320"/>
                              <a:gd name="T28" fmla="+- 0 1467 1455"/>
                              <a:gd name="T29" fmla="*/ T28 w 9330"/>
                              <a:gd name="T30" fmla="+- 0 250 159"/>
                              <a:gd name="T31" fmla="*/ 250 h 1320"/>
                              <a:gd name="T32" fmla="+- 0 1499 1455"/>
                              <a:gd name="T33" fmla="*/ T32 w 9330"/>
                              <a:gd name="T34" fmla="+- 0 203 159"/>
                              <a:gd name="T35" fmla="*/ 203 h 1320"/>
                              <a:gd name="T36" fmla="+- 0 1547 1455"/>
                              <a:gd name="T37" fmla="*/ T36 w 9330"/>
                              <a:gd name="T38" fmla="+- 0 171 159"/>
                              <a:gd name="T39" fmla="*/ 171 h 1320"/>
                              <a:gd name="T40" fmla="+- 0 1605 1455"/>
                              <a:gd name="T41" fmla="*/ T40 w 9330"/>
                              <a:gd name="T42" fmla="+- 0 159 159"/>
                              <a:gd name="T43" fmla="*/ 159 h 1320"/>
                              <a:gd name="T44" fmla="+- 0 10635 1455"/>
                              <a:gd name="T45" fmla="*/ T44 w 9330"/>
                              <a:gd name="T46" fmla="+- 0 159 159"/>
                              <a:gd name="T47" fmla="*/ 159 h 1320"/>
                              <a:gd name="T48" fmla="+- 0 10693 1455"/>
                              <a:gd name="T49" fmla="*/ T48 w 9330"/>
                              <a:gd name="T50" fmla="+- 0 171 159"/>
                              <a:gd name="T51" fmla="*/ 171 h 1320"/>
                              <a:gd name="T52" fmla="+- 0 10741 1455"/>
                              <a:gd name="T53" fmla="*/ T52 w 9330"/>
                              <a:gd name="T54" fmla="+- 0 203 159"/>
                              <a:gd name="T55" fmla="*/ 203 h 1320"/>
                              <a:gd name="T56" fmla="+- 0 10773 1455"/>
                              <a:gd name="T57" fmla="*/ T56 w 9330"/>
                              <a:gd name="T58" fmla="+- 0 250 159"/>
                              <a:gd name="T59" fmla="*/ 250 h 1320"/>
                              <a:gd name="T60" fmla="+- 0 10785 1455"/>
                              <a:gd name="T61" fmla="*/ T60 w 9330"/>
                              <a:gd name="T62" fmla="+- 0 309 159"/>
                              <a:gd name="T63" fmla="*/ 309 h 1320"/>
                              <a:gd name="T64" fmla="+- 0 10785 1455"/>
                              <a:gd name="T65" fmla="*/ T64 w 9330"/>
                              <a:gd name="T66" fmla="+- 0 1329 159"/>
                              <a:gd name="T67" fmla="*/ 1329 h 1320"/>
                              <a:gd name="T68" fmla="+- 0 10773 1455"/>
                              <a:gd name="T69" fmla="*/ T68 w 9330"/>
                              <a:gd name="T70" fmla="+- 0 1387 159"/>
                              <a:gd name="T71" fmla="*/ 1387 h 1320"/>
                              <a:gd name="T72" fmla="+- 0 10741 1455"/>
                              <a:gd name="T73" fmla="*/ T72 w 9330"/>
                              <a:gd name="T74" fmla="+- 0 1434 159"/>
                              <a:gd name="T75" fmla="*/ 1434 h 1320"/>
                              <a:gd name="T76" fmla="+- 0 10693 1455"/>
                              <a:gd name="T77" fmla="*/ T76 w 9330"/>
                              <a:gd name="T78" fmla="+- 0 1467 159"/>
                              <a:gd name="T79" fmla="*/ 1467 h 1320"/>
                              <a:gd name="T80" fmla="+- 0 10635 1455"/>
                              <a:gd name="T81" fmla="*/ T80 w 9330"/>
                              <a:gd name="T82" fmla="+- 0 1479 159"/>
                              <a:gd name="T83" fmla="*/ 1479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30" h="1320">
                                <a:moveTo>
                                  <a:pt x="9180" y="1320"/>
                                </a:moveTo>
                                <a:lnTo>
                                  <a:pt x="150" y="1320"/>
                                </a:lnTo>
                                <a:lnTo>
                                  <a:pt x="92" y="1308"/>
                                </a:lnTo>
                                <a:lnTo>
                                  <a:pt x="44" y="1275"/>
                                </a:lnTo>
                                <a:lnTo>
                                  <a:pt x="12" y="1228"/>
                                </a:lnTo>
                                <a:lnTo>
                                  <a:pt x="0" y="1170"/>
                                </a:lnTo>
                                <a:lnTo>
                                  <a:pt x="0" y="150"/>
                                </a:lnTo>
                                <a:lnTo>
                                  <a:pt x="12" y="91"/>
                                </a:lnTo>
                                <a:lnTo>
                                  <a:pt x="44" y="44"/>
                                </a:lnTo>
                                <a:lnTo>
                                  <a:pt x="92" y="12"/>
                                </a:lnTo>
                                <a:lnTo>
                                  <a:pt x="150" y="0"/>
                                </a:lnTo>
                                <a:lnTo>
                                  <a:pt x="9180" y="0"/>
                                </a:lnTo>
                                <a:lnTo>
                                  <a:pt x="9238" y="12"/>
                                </a:lnTo>
                                <a:lnTo>
                                  <a:pt x="9286" y="44"/>
                                </a:lnTo>
                                <a:lnTo>
                                  <a:pt x="9318" y="91"/>
                                </a:lnTo>
                                <a:lnTo>
                                  <a:pt x="9330" y="150"/>
                                </a:lnTo>
                                <a:lnTo>
                                  <a:pt x="9330" y="1170"/>
                                </a:lnTo>
                                <a:lnTo>
                                  <a:pt x="9318" y="1228"/>
                                </a:lnTo>
                                <a:lnTo>
                                  <a:pt x="9286" y="1275"/>
                                </a:lnTo>
                                <a:lnTo>
                                  <a:pt x="9238" y="1308"/>
                                </a:lnTo>
                                <a:lnTo>
                                  <a:pt x="91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03323883" name="Picture 2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26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654165417" name="Text Box 29"/>
                        <wps:cNvSpPr txBox="1">
                          <a:spLocks/>
                        </wps:cNvSpPr>
                        <wps:spPr bwMode="auto">
                          <a:xfrm>
                            <a:off x="1455" y="158"/>
                            <a:ext cx="93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148D6" w14:textId="77777777" w:rsidR="00D64DB2" w:rsidRDefault="00D64DB2">
                              <w:pPr>
                                <w:rPr>
                                  <w:sz w:val="17"/>
                                </w:rPr>
                              </w:pPr>
                            </w:p>
                            <w:p w14:paraId="3A14118F" w14:textId="77777777" w:rsidR="00D64DB2" w:rsidRDefault="0022516B">
                              <w:pPr>
                                <w:spacing w:before="1"/>
                                <w:ind w:left="600"/>
                                <w:rPr>
                                  <w:b/>
                                  <w:sz w:val="20"/>
                                </w:rPr>
                              </w:pPr>
                              <w:r>
                                <w:rPr>
                                  <w:b/>
                                  <w:sz w:val="20"/>
                                </w:rPr>
                                <w:t>Note:</w:t>
                              </w:r>
                            </w:p>
                            <w:p w14:paraId="2EF27DEE" w14:textId="77777777" w:rsidR="00D64DB2" w:rsidRDefault="0022516B">
                              <w:pPr>
                                <w:spacing w:before="100" w:line="340" w:lineRule="auto"/>
                                <w:ind w:left="600"/>
                                <w:rPr>
                                  <w:sz w:val="20"/>
                                </w:rPr>
                              </w:pPr>
                              <w:r>
                                <w:rPr>
                                  <w:sz w:val="20"/>
                                </w:rPr>
                                <w:t>Synopsys</w:t>
                              </w:r>
                              <w:r>
                                <w:rPr>
                                  <w:spacing w:val="-16"/>
                                  <w:sz w:val="20"/>
                                </w:rPr>
                                <w:t xml:space="preserve"> </w:t>
                              </w:r>
                              <w:r>
                                <w:rPr>
                                  <w:sz w:val="20"/>
                                </w:rPr>
                                <w:t>Security</w:t>
                              </w:r>
                              <w:r>
                                <w:rPr>
                                  <w:spacing w:val="-15"/>
                                  <w:sz w:val="20"/>
                                </w:rPr>
                                <w:t xml:space="preserve"> </w:t>
                              </w:r>
                              <w:r>
                                <w:rPr>
                                  <w:sz w:val="20"/>
                                </w:rPr>
                                <w:t>Scan</w:t>
                              </w:r>
                              <w:r>
                                <w:rPr>
                                  <w:spacing w:val="-16"/>
                                  <w:sz w:val="20"/>
                                </w:rPr>
                                <w:t xml:space="preserve"> </w:t>
                              </w:r>
                              <w:r>
                                <w:rPr>
                                  <w:sz w:val="20"/>
                                </w:rPr>
                                <w:t>for</w:t>
                              </w:r>
                              <w:r>
                                <w:rPr>
                                  <w:spacing w:val="-15"/>
                                  <w:sz w:val="20"/>
                                </w:rPr>
                                <w:t xml:space="preserve"> </w:t>
                              </w:r>
                              <w:r>
                                <w:rPr>
                                  <w:sz w:val="20"/>
                                </w:rPr>
                                <w:t>Azure</w:t>
                              </w:r>
                              <w:r>
                                <w:rPr>
                                  <w:spacing w:val="-15"/>
                                  <w:sz w:val="20"/>
                                </w:rPr>
                                <w:t xml:space="preserve"> </w:t>
                              </w:r>
                              <w:r>
                                <w:rPr>
                                  <w:sz w:val="20"/>
                                </w:rPr>
                                <w:t>DevOps</w:t>
                              </w:r>
                              <w:r>
                                <w:rPr>
                                  <w:spacing w:val="-16"/>
                                  <w:sz w:val="20"/>
                                </w:rPr>
                                <w:t xml:space="preserve"> </w:t>
                              </w:r>
                              <w:r>
                                <w:rPr>
                                  <w:sz w:val="20"/>
                                </w:rPr>
                                <w:t>requires</w:t>
                              </w:r>
                              <w:r>
                                <w:rPr>
                                  <w:spacing w:val="-15"/>
                                  <w:sz w:val="20"/>
                                </w:rPr>
                                <w:t xml:space="preserve"> </w:t>
                              </w:r>
                              <w:r>
                                <w:rPr>
                                  <w:sz w:val="20"/>
                                </w:rPr>
                                <w:t>appropriate</w:t>
                              </w:r>
                              <w:r>
                                <w:rPr>
                                  <w:spacing w:val="-15"/>
                                  <w:sz w:val="20"/>
                                </w:rPr>
                                <w:t xml:space="preserve"> </w:t>
                              </w:r>
                              <w:r>
                                <w:rPr>
                                  <w:sz w:val="20"/>
                                </w:rPr>
                                <w:t>licenses</w:t>
                              </w:r>
                              <w:r>
                                <w:rPr>
                                  <w:spacing w:val="-16"/>
                                  <w:sz w:val="20"/>
                                </w:rPr>
                                <w:t xml:space="preserve"> </w:t>
                              </w:r>
                              <w:r>
                                <w:rPr>
                                  <w:sz w:val="20"/>
                                </w:rPr>
                                <w:t>for</w:t>
                              </w:r>
                              <w:r>
                                <w:rPr>
                                  <w:spacing w:val="-15"/>
                                  <w:sz w:val="20"/>
                                </w:rPr>
                                <w:t xml:space="preserve"> </w:t>
                              </w:r>
                              <w:r>
                                <w:rPr>
                                  <w:sz w:val="20"/>
                                </w:rPr>
                                <w:t>all</w:t>
                              </w:r>
                              <w:r>
                                <w:rPr>
                                  <w:spacing w:val="-16"/>
                                  <w:sz w:val="20"/>
                                </w:rPr>
                                <w:t xml:space="preserve"> </w:t>
                              </w:r>
                              <w:r>
                                <w:rPr>
                                  <w:sz w:val="20"/>
                                </w:rPr>
                                <w:t>Synopsys applications</w:t>
                              </w:r>
                              <w:r>
                                <w:rPr>
                                  <w:spacing w:val="-2"/>
                                  <w:sz w:val="20"/>
                                </w:rPr>
                                <w:t xml:space="preserve"> </w:t>
                              </w:r>
                              <w:r>
                                <w:rPr>
                                  <w:sz w:val="20"/>
                                </w:rPr>
                                <w:t>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82703F" id="Group 26" o:spid="_x0000_s1345" style="position:absolute;margin-left:72.75pt;margin-top:7.95pt;width:466.5pt;height:66pt;z-index:-251449344;mso-wrap-distance-left:0;mso-wrap-distance-right:0;mso-position-horizontal-relative:page;mso-position-vertical-relative:text" coordorigin="1455,159" coordsize="93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">
                <v:shape id="Freeform 27" o:spid="_x0000_s1346" style="position:absolute;left:1455;top:158;width:9330;height:1320;visibility:visible;mso-wrap-style:square;v-text-anchor:top" coordsize="93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" path="m9180,1320r-9030,l92,1308,44,1275,12,1228,,1170,,150,12,91,44,44,92,12,150,,9180,r58,12l9286,44r32,47l9330,150r,1020l9318,1228r-32,47l9238,1308r-58,12xe" fillcolor="#0078a0" stroked="f">
                  <v:fill opacity="5911f"/>
                  <v:path arrowok="t" o:connecttype="custom" o:connectlocs="9180,1479;150,1479;92,1467;44,1434;12,1387;0,1329;0,309;12,250;44,203;92,171;150,159;9180,159;9238,171;9286,203;9318,250;9330,309;9330,1329;9318,1387;9286,1434;9238,1467;9180,1479" o:connectangles="0,0,0,0,0,0,0,0,0,0,0,0,0,0,0,0,0,0,0,0,0"/>
                </v:shape>
                <v:shape id="Picture 28" o:spid="_x0000_s1347" type="#_x0000_t75" style="position:absolute;left:1570;top:26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">
                  <v:imagedata r:id="rId10" o:title=""/>
                  <o:lock v:ext="edit" aspectratio="f"/>
                </v:shape>
                <v:shape id="Text Box 29" o:spid="_x0000_s1348" type="#_x0000_t202" style="position:absolute;left:1455;top:158;width:93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" filled="f" stroked="f">
                  <v:path arrowok="t"/>
                  <v:textbox inset="0,0,0,0">
                    <w:txbxContent>
                      <w:p w14:paraId="48C148D6" w14:textId="77777777" w:rsidR="00D64DB2" w:rsidRDefault="00D64DB2">
                        <w:pPr>
                          <w:rPr>
                            <w:sz w:val="17"/>
                          </w:rPr>
                        </w:pPr>
                      </w:p>
                      <w:p w14:paraId="3A14118F" w14:textId="77777777" w:rsidR="00D64DB2" w:rsidRDefault="0022516B">
                        <w:pPr>
                          <w:spacing w:before="1"/>
                          <w:ind w:left="600"/>
                          <w:rPr>
                            <w:b/>
                            <w:sz w:val="20"/>
                          </w:rPr>
                        </w:pPr>
                        <w:r>
                          <w:rPr>
                            <w:b/>
                            <w:sz w:val="20"/>
                          </w:rPr>
                          <w:t>Note:</w:t>
                        </w:r>
                      </w:p>
                      <w:p w14:paraId="2EF27DEE" w14:textId="77777777" w:rsidR="00D64DB2" w:rsidRDefault="0022516B">
                        <w:pPr>
                          <w:spacing w:before="100" w:line="340" w:lineRule="auto"/>
                          <w:ind w:left="600"/>
                          <w:rPr>
                            <w:sz w:val="20"/>
                          </w:rPr>
                        </w:pPr>
                        <w:r>
                          <w:rPr>
                            <w:sz w:val="20"/>
                          </w:rPr>
                          <w:t>Synopsys</w:t>
                        </w:r>
                        <w:r>
                          <w:rPr>
                            <w:spacing w:val="-16"/>
                            <w:sz w:val="20"/>
                          </w:rPr>
                          <w:t xml:space="preserve"> </w:t>
                        </w:r>
                        <w:r>
                          <w:rPr>
                            <w:sz w:val="20"/>
                          </w:rPr>
                          <w:t>Security</w:t>
                        </w:r>
                        <w:r>
                          <w:rPr>
                            <w:spacing w:val="-15"/>
                            <w:sz w:val="20"/>
                          </w:rPr>
                          <w:t xml:space="preserve"> </w:t>
                        </w:r>
                        <w:r>
                          <w:rPr>
                            <w:sz w:val="20"/>
                          </w:rPr>
                          <w:t>Scan</w:t>
                        </w:r>
                        <w:r>
                          <w:rPr>
                            <w:spacing w:val="-16"/>
                            <w:sz w:val="20"/>
                          </w:rPr>
                          <w:t xml:space="preserve"> </w:t>
                        </w:r>
                        <w:r>
                          <w:rPr>
                            <w:sz w:val="20"/>
                          </w:rPr>
                          <w:t>for</w:t>
                        </w:r>
                        <w:r>
                          <w:rPr>
                            <w:spacing w:val="-15"/>
                            <w:sz w:val="20"/>
                          </w:rPr>
                          <w:t xml:space="preserve"> </w:t>
                        </w:r>
                        <w:r>
                          <w:rPr>
                            <w:sz w:val="20"/>
                          </w:rPr>
                          <w:t>Azure</w:t>
                        </w:r>
                        <w:r>
                          <w:rPr>
                            <w:spacing w:val="-15"/>
                            <w:sz w:val="20"/>
                          </w:rPr>
                          <w:t xml:space="preserve"> </w:t>
                        </w:r>
                        <w:r>
                          <w:rPr>
                            <w:sz w:val="20"/>
                          </w:rPr>
                          <w:t>DevOps</w:t>
                        </w:r>
                        <w:r>
                          <w:rPr>
                            <w:spacing w:val="-16"/>
                            <w:sz w:val="20"/>
                          </w:rPr>
                          <w:t xml:space="preserve"> </w:t>
                        </w:r>
                        <w:r>
                          <w:rPr>
                            <w:sz w:val="20"/>
                          </w:rPr>
                          <w:t>requires</w:t>
                        </w:r>
                        <w:r>
                          <w:rPr>
                            <w:spacing w:val="-15"/>
                            <w:sz w:val="20"/>
                          </w:rPr>
                          <w:t xml:space="preserve"> </w:t>
                        </w:r>
                        <w:r>
                          <w:rPr>
                            <w:sz w:val="20"/>
                          </w:rPr>
                          <w:t>appropriate</w:t>
                        </w:r>
                        <w:r>
                          <w:rPr>
                            <w:spacing w:val="-15"/>
                            <w:sz w:val="20"/>
                          </w:rPr>
                          <w:t xml:space="preserve"> </w:t>
                        </w:r>
                        <w:r>
                          <w:rPr>
                            <w:sz w:val="20"/>
                          </w:rPr>
                          <w:t>licenses</w:t>
                        </w:r>
                        <w:r>
                          <w:rPr>
                            <w:spacing w:val="-16"/>
                            <w:sz w:val="20"/>
                          </w:rPr>
                          <w:t xml:space="preserve"> </w:t>
                        </w:r>
                        <w:r>
                          <w:rPr>
                            <w:sz w:val="20"/>
                          </w:rPr>
                          <w:t>for</w:t>
                        </w:r>
                        <w:r>
                          <w:rPr>
                            <w:spacing w:val="-15"/>
                            <w:sz w:val="20"/>
                          </w:rPr>
                          <w:t xml:space="preserve"> </w:t>
                        </w:r>
                        <w:r>
                          <w:rPr>
                            <w:sz w:val="20"/>
                          </w:rPr>
                          <w:t>all</w:t>
                        </w:r>
                        <w:r>
                          <w:rPr>
                            <w:spacing w:val="-16"/>
                            <w:sz w:val="20"/>
                          </w:rPr>
                          <w:t xml:space="preserve"> </w:t>
                        </w:r>
                        <w:r>
                          <w:rPr>
                            <w:sz w:val="20"/>
                          </w:rPr>
                          <w:t>Synopsys applications</w:t>
                        </w:r>
                        <w:r>
                          <w:rPr>
                            <w:spacing w:val="-2"/>
                            <w:sz w:val="20"/>
                          </w:rPr>
                          <w:t xml:space="preserve"> </w:t>
                        </w:r>
                        <w:r>
                          <w:rPr>
                            <w:sz w:val="20"/>
                          </w:rPr>
                          <w:t>used.</w:t>
                        </w:r>
                      </w:p>
                    </w:txbxContent>
                  </v:textbox>
                </v:shape>
                <w10:wrap type="topAndBottom" anchorx="page"/>
              </v:group>
            </w:pict>
          </mc:Fallback>
        </mc:AlternateContent>
      </w:r>
    </w:p>
    <w:p w14:paraId="7D6361FC" w14:textId="77777777" w:rsidR="00D64DB2" w:rsidRDefault="00D64DB2">
      <w:pPr>
        <w:pStyle w:val="BodyText"/>
        <w:spacing w:before="4"/>
        <w:rPr>
          <w:sz w:val="13"/>
        </w:rPr>
      </w:pPr>
    </w:p>
    <w:p w14:paraId="68B30EE9" w14:textId="77777777" w:rsidR="00D64DB2" w:rsidRDefault="0022516B">
      <w:pPr>
        <w:pStyle w:val="Heading4"/>
        <w:spacing w:before="99"/>
      </w:pPr>
      <w:bookmarkStart w:id="2202" w:name="Additional_Info"/>
      <w:bookmarkEnd w:id="2202"/>
      <w:r>
        <w:t>Additional Info</w:t>
      </w:r>
    </w:p>
    <w:p w14:paraId="384FDEFB" w14:textId="77777777" w:rsidR="00D64DB2" w:rsidRDefault="00D64DB2">
      <w:pPr>
        <w:pStyle w:val="BodyText"/>
        <w:spacing w:before="3"/>
        <w:rPr>
          <w:b/>
          <w:sz w:val="23"/>
        </w:rPr>
      </w:pPr>
    </w:p>
    <w:p w14:paraId="6B2A10F5" w14:textId="77777777" w:rsidR="00D64DB2" w:rsidRDefault="0022516B">
      <w:pPr>
        <w:pStyle w:val="BodyText"/>
        <w:spacing w:before="1"/>
        <w:ind w:left="100"/>
      </w:pPr>
      <w:r>
        <w:t>For additional Azure integration information, see:</w:t>
      </w:r>
    </w:p>
    <w:p w14:paraId="47D975AC" w14:textId="77777777" w:rsidR="00D64DB2" w:rsidRDefault="00D64DB2">
      <w:pPr>
        <w:pStyle w:val="BodyText"/>
        <w:spacing w:before="5"/>
        <w:rPr>
          <w:sz w:val="30"/>
        </w:rPr>
      </w:pPr>
    </w:p>
    <w:p w14:paraId="7C842C42" w14:textId="77777777" w:rsidR="00D64DB2" w:rsidRDefault="00000000">
      <w:pPr>
        <w:pStyle w:val="ListParagraph"/>
        <w:numPr>
          <w:ilvl w:val="1"/>
          <w:numId w:val="2"/>
        </w:numPr>
        <w:tabs>
          <w:tab w:val="left" w:pos="700"/>
        </w:tabs>
        <w:rPr>
          <w:rFonts w:ascii="Arial" w:hAnsi="Arial"/>
          <w:i/>
          <w:sz w:val="20"/>
        </w:rPr>
      </w:pPr>
      <w:hyperlink w:anchor="_bookmark32" w:history="1">
        <w:r w:rsidR="0022516B">
          <w:rPr>
            <w:color w:val="337AB7"/>
            <w:sz w:val="20"/>
          </w:rPr>
          <w:t xml:space="preserve">Azure Prerequisites </w:t>
        </w:r>
      </w:hyperlink>
      <w:hyperlink w:anchor="_bookmark32" w:history="1">
        <w:r w:rsidR="0022516B">
          <w:rPr>
            <w:rFonts w:ascii="Arial" w:hAnsi="Arial"/>
            <w:i/>
            <w:color w:val="337AB7"/>
            <w:sz w:val="20"/>
          </w:rPr>
          <w:t>(on</w:t>
        </w:r>
      </w:hyperlink>
      <w:r w:rsidR="0022516B">
        <w:rPr>
          <w:rFonts w:ascii="Arial" w:hAnsi="Arial"/>
          <w:i/>
          <w:color w:val="337AB7"/>
          <w:sz w:val="20"/>
        </w:rPr>
        <w:t xml:space="preserve"> </w:t>
      </w:r>
      <w:hyperlink w:anchor="_bookmark32" w:history="1">
        <w:r w:rsidR="0022516B">
          <w:rPr>
            <w:rFonts w:ascii="Arial" w:hAnsi="Arial"/>
            <w:i/>
            <w:color w:val="337AB7"/>
            <w:sz w:val="20"/>
          </w:rPr>
          <w:t>page</w:t>
        </w:r>
        <w:r w:rsidR="0022516B">
          <w:rPr>
            <w:rFonts w:ascii="Arial" w:hAnsi="Arial"/>
            <w:i/>
            <w:color w:val="337AB7"/>
            <w:spacing w:val="1"/>
            <w:sz w:val="20"/>
          </w:rPr>
          <w:t xml:space="preserve"> </w:t>
        </w:r>
      </w:hyperlink>
      <w:hyperlink w:anchor="_bookmark32" w:history="1">
        <w:r w:rsidR="0022516B">
          <w:rPr>
            <w:rFonts w:ascii="Arial" w:hAnsi="Arial"/>
            <w:i/>
            <w:color w:val="337AB7"/>
            <w:sz w:val="20"/>
          </w:rPr>
          <w:t>50</w:t>
        </w:r>
      </w:hyperlink>
      <w:hyperlink w:anchor="_bookmark32" w:history="1">
        <w:r w:rsidR="0022516B">
          <w:rPr>
            <w:rFonts w:ascii="Arial" w:hAnsi="Arial"/>
            <w:i/>
            <w:color w:val="337AB7"/>
            <w:sz w:val="20"/>
          </w:rPr>
          <w:t>)</w:t>
        </w:r>
      </w:hyperlink>
    </w:p>
    <w:p w14:paraId="75A2EBF1" w14:textId="77777777" w:rsidR="00D64DB2" w:rsidRDefault="00000000">
      <w:pPr>
        <w:pStyle w:val="ListParagraph"/>
        <w:numPr>
          <w:ilvl w:val="1"/>
          <w:numId w:val="2"/>
        </w:numPr>
        <w:tabs>
          <w:tab w:val="left" w:pos="700"/>
        </w:tabs>
        <w:spacing w:before="100"/>
        <w:rPr>
          <w:rFonts w:ascii="Arial" w:hAnsi="Arial"/>
          <w:i/>
          <w:sz w:val="20"/>
        </w:rPr>
      </w:pPr>
      <w:hyperlink w:anchor="_bookmark33" w:history="1">
        <w:r w:rsidR="0022516B">
          <w:rPr>
            <w:color w:val="337AB7"/>
            <w:sz w:val="20"/>
          </w:rPr>
          <w:t xml:space="preserve">Using Azure DevOps Extension with Polaris </w:t>
        </w:r>
      </w:hyperlink>
      <w:hyperlink w:anchor="_bookmark33" w:history="1">
        <w:r w:rsidR="0022516B">
          <w:rPr>
            <w:rFonts w:ascii="Arial" w:hAnsi="Arial"/>
            <w:i/>
            <w:color w:val="337AB7"/>
            <w:sz w:val="20"/>
          </w:rPr>
          <w:t>(on</w:t>
        </w:r>
      </w:hyperlink>
      <w:r w:rsidR="0022516B">
        <w:rPr>
          <w:rFonts w:ascii="Arial" w:hAnsi="Arial"/>
          <w:i/>
          <w:color w:val="337AB7"/>
          <w:sz w:val="20"/>
        </w:rPr>
        <w:t xml:space="preserve"> </w:t>
      </w:r>
      <w:hyperlink w:anchor="_bookmark33" w:history="1">
        <w:r w:rsidR="0022516B">
          <w:rPr>
            <w:rFonts w:ascii="Arial" w:hAnsi="Arial"/>
            <w:i/>
            <w:color w:val="337AB7"/>
            <w:sz w:val="20"/>
          </w:rPr>
          <w:t>page</w:t>
        </w:r>
        <w:r w:rsidR="0022516B">
          <w:rPr>
            <w:rFonts w:ascii="Arial" w:hAnsi="Arial"/>
            <w:i/>
            <w:color w:val="337AB7"/>
            <w:spacing w:val="-9"/>
            <w:sz w:val="20"/>
          </w:rPr>
          <w:t xml:space="preserve"> </w:t>
        </w:r>
      </w:hyperlink>
      <w:hyperlink w:anchor="_bookmark33" w:history="1">
        <w:r w:rsidR="0022516B">
          <w:rPr>
            <w:rFonts w:ascii="Arial" w:hAnsi="Arial"/>
            <w:i/>
            <w:color w:val="337AB7"/>
            <w:sz w:val="20"/>
          </w:rPr>
          <w:t>51</w:t>
        </w:r>
      </w:hyperlink>
      <w:hyperlink w:anchor="_bookmark33" w:history="1">
        <w:r w:rsidR="0022516B">
          <w:rPr>
            <w:rFonts w:ascii="Arial" w:hAnsi="Arial"/>
            <w:i/>
            <w:color w:val="337AB7"/>
            <w:sz w:val="20"/>
          </w:rPr>
          <w:t>)</w:t>
        </w:r>
      </w:hyperlink>
    </w:p>
    <w:p w14:paraId="06426215" w14:textId="77777777" w:rsidR="00D64DB2" w:rsidRDefault="00000000">
      <w:pPr>
        <w:pStyle w:val="ListParagraph"/>
        <w:numPr>
          <w:ilvl w:val="1"/>
          <w:numId w:val="2"/>
        </w:numPr>
        <w:tabs>
          <w:tab w:val="left" w:pos="700"/>
        </w:tabs>
        <w:spacing w:before="100"/>
        <w:rPr>
          <w:rFonts w:ascii="Arial" w:hAnsi="Arial"/>
          <w:i/>
          <w:sz w:val="20"/>
        </w:rPr>
      </w:pPr>
      <w:hyperlink w:anchor="_bookmark34" w:history="1">
        <w:r w:rsidR="0022516B">
          <w:rPr>
            <w:color w:val="337AB7"/>
            <w:sz w:val="20"/>
          </w:rPr>
          <w:t xml:space="preserve">Using Azure DevOps Extension with Black Duck </w:t>
        </w:r>
      </w:hyperlink>
      <w:hyperlink w:anchor="_bookmark34" w:history="1">
        <w:r w:rsidR="0022516B">
          <w:rPr>
            <w:rFonts w:ascii="Arial" w:hAnsi="Arial"/>
            <w:i/>
            <w:color w:val="337AB7"/>
            <w:sz w:val="20"/>
          </w:rPr>
          <w:t>(on</w:t>
        </w:r>
      </w:hyperlink>
      <w:r w:rsidR="0022516B">
        <w:rPr>
          <w:rFonts w:ascii="Arial" w:hAnsi="Arial"/>
          <w:i/>
          <w:color w:val="337AB7"/>
          <w:sz w:val="20"/>
        </w:rPr>
        <w:t xml:space="preserve"> </w:t>
      </w:r>
      <w:hyperlink w:anchor="_bookmark34" w:history="1">
        <w:r w:rsidR="0022516B">
          <w:rPr>
            <w:rFonts w:ascii="Arial" w:hAnsi="Arial"/>
            <w:i/>
            <w:color w:val="337AB7"/>
            <w:sz w:val="20"/>
          </w:rPr>
          <w:t>page</w:t>
        </w:r>
        <w:r w:rsidR="0022516B">
          <w:rPr>
            <w:rFonts w:ascii="Arial" w:hAnsi="Arial"/>
            <w:i/>
            <w:color w:val="337AB7"/>
            <w:spacing w:val="-13"/>
            <w:sz w:val="20"/>
          </w:rPr>
          <w:t xml:space="preserve"> </w:t>
        </w:r>
      </w:hyperlink>
      <w:hyperlink w:anchor="_bookmark34" w:history="1">
        <w:r w:rsidR="0022516B">
          <w:rPr>
            <w:rFonts w:ascii="Arial" w:hAnsi="Arial"/>
            <w:i/>
            <w:color w:val="337AB7"/>
            <w:sz w:val="20"/>
          </w:rPr>
          <w:t>52</w:t>
        </w:r>
      </w:hyperlink>
      <w:hyperlink w:anchor="_bookmark34" w:history="1">
        <w:r w:rsidR="0022516B">
          <w:rPr>
            <w:rFonts w:ascii="Arial" w:hAnsi="Arial"/>
            <w:i/>
            <w:color w:val="337AB7"/>
            <w:sz w:val="20"/>
          </w:rPr>
          <w:t>)</w:t>
        </w:r>
      </w:hyperlink>
    </w:p>
    <w:p w14:paraId="3BB977E7" w14:textId="77777777" w:rsidR="00D64DB2" w:rsidRDefault="00000000">
      <w:pPr>
        <w:pStyle w:val="ListParagraph"/>
        <w:numPr>
          <w:ilvl w:val="1"/>
          <w:numId w:val="2"/>
        </w:numPr>
        <w:tabs>
          <w:tab w:val="left" w:pos="700"/>
        </w:tabs>
        <w:spacing w:before="100"/>
        <w:rPr>
          <w:rFonts w:ascii="Arial" w:hAnsi="Arial"/>
          <w:i/>
          <w:sz w:val="20"/>
        </w:rPr>
      </w:pPr>
      <w:hyperlink w:anchor="_bookmark35" w:history="1">
        <w:r w:rsidR="0022516B">
          <w:rPr>
            <w:color w:val="337AB7"/>
            <w:sz w:val="20"/>
          </w:rPr>
          <w:t xml:space="preserve">Using Azure DevOps Extension with Coverity Connect with Thin Client </w:t>
        </w:r>
      </w:hyperlink>
      <w:hyperlink w:anchor="_bookmark35" w:history="1">
        <w:r w:rsidR="0022516B">
          <w:rPr>
            <w:rFonts w:ascii="Arial" w:hAnsi="Arial"/>
            <w:i/>
            <w:color w:val="337AB7"/>
            <w:sz w:val="20"/>
          </w:rPr>
          <w:t>(on</w:t>
        </w:r>
      </w:hyperlink>
      <w:r w:rsidR="0022516B">
        <w:rPr>
          <w:rFonts w:ascii="Arial" w:hAnsi="Arial"/>
          <w:i/>
          <w:color w:val="337AB7"/>
          <w:sz w:val="20"/>
        </w:rPr>
        <w:t xml:space="preserve"> </w:t>
      </w:r>
      <w:hyperlink w:anchor="_bookmark35" w:history="1">
        <w:r w:rsidR="0022516B">
          <w:rPr>
            <w:rFonts w:ascii="Arial" w:hAnsi="Arial"/>
            <w:i/>
            <w:color w:val="337AB7"/>
            <w:sz w:val="20"/>
          </w:rPr>
          <w:t>page</w:t>
        </w:r>
        <w:r w:rsidR="0022516B">
          <w:rPr>
            <w:rFonts w:ascii="Arial" w:hAnsi="Arial"/>
            <w:i/>
            <w:color w:val="337AB7"/>
            <w:spacing w:val="-40"/>
            <w:sz w:val="20"/>
          </w:rPr>
          <w:t xml:space="preserve"> </w:t>
        </w:r>
      </w:hyperlink>
      <w:hyperlink w:anchor="_bookmark35" w:history="1">
        <w:r w:rsidR="0022516B">
          <w:rPr>
            <w:rFonts w:ascii="Arial" w:hAnsi="Arial"/>
            <w:i/>
            <w:color w:val="337AB7"/>
            <w:sz w:val="20"/>
          </w:rPr>
          <w:t>54</w:t>
        </w:r>
      </w:hyperlink>
      <w:hyperlink w:anchor="_bookmark35" w:history="1">
        <w:r w:rsidR="0022516B">
          <w:rPr>
            <w:rFonts w:ascii="Arial" w:hAnsi="Arial"/>
            <w:i/>
            <w:color w:val="337AB7"/>
            <w:sz w:val="20"/>
          </w:rPr>
          <w:t>)</w:t>
        </w:r>
      </w:hyperlink>
    </w:p>
    <w:p w14:paraId="55399C34" w14:textId="77777777" w:rsidR="00D64DB2" w:rsidRDefault="00000000">
      <w:pPr>
        <w:pStyle w:val="ListParagraph"/>
        <w:numPr>
          <w:ilvl w:val="1"/>
          <w:numId w:val="2"/>
        </w:numPr>
        <w:tabs>
          <w:tab w:val="left" w:pos="700"/>
        </w:tabs>
        <w:spacing w:before="100"/>
        <w:rPr>
          <w:rFonts w:ascii="Arial" w:hAnsi="Arial"/>
          <w:i/>
          <w:sz w:val="20"/>
        </w:rPr>
      </w:pPr>
      <w:hyperlink w:anchor="_bookmark30" w:history="1">
        <w:r w:rsidR="0022516B">
          <w:rPr>
            <w:color w:val="337AB7"/>
            <w:sz w:val="20"/>
          </w:rPr>
          <w:t xml:space="preserve">Additional Azure Configuration </w:t>
        </w:r>
      </w:hyperlink>
      <w:hyperlink w:anchor="_bookmark30" w:history="1">
        <w:r w:rsidR="0022516B">
          <w:rPr>
            <w:rFonts w:ascii="Arial" w:hAnsi="Arial"/>
            <w:i/>
            <w:color w:val="337AB7"/>
            <w:sz w:val="20"/>
          </w:rPr>
          <w:t>(on</w:t>
        </w:r>
      </w:hyperlink>
      <w:r w:rsidR="0022516B">
        <w:rPr>
          <w:rFonts w:ascii="Arial" w:hAnsi="Arial"/>
          <w:i/>
          <w:color w:val="337AB7"/>
          <w:sz w:val="20"/>
        </w:rPr>
        <w:t xml:space="preserve"> </w:t>
      </w:r>
      <w:hyperlink w:anchor="_bookmark30" w:history="1">
        <w:r w:rsidR="0022516B">
          <w:rPr>
            <w:rFonts w:ascii="Arial" w:hAnsi="Arial"/>
            <w:i/>
            <w:color w:val="337AB7"/>
            <w:sz w:val="20"/>
          </w:rPr>
          <w:t>page</w:t>
        </w:r>
        <w:r w:rsidR="0022516B">
          <w:rPr>
            <w:rFonts w:ascii="Arial" w:hAnsi="Arial"/>
            <w:i/>
            <w:color w:val="337AB7"/>
            <w:spacing w:val="-1"/>
            <w:sz w:val="20"/>
          </w:rPr>
          <w:t xml:space="preserve"> </w:t>
        </w:r>
      </w:hyperlink>
      <w:hyperlink w:anchor="_bookmark30" w:history="1">
        <w:r w:rsidR="0022516B">
          <w:rPr>
            <w:rFonts w:ascii="Arial" w:hAnsi="Arial"/>
            <w:i/>
            <w:color w:val="337AB7"/>
            <w:sz w:val="20"/>
          </w:rPr>
          <w:t>48</w:t>
        </w:r>
      </w:hyperlink>
      <w:hyperlink w:anchor="_bookmark30" w:history="1">
        <w:r w:rsidR="0022516B">
          <w:rPr>
            <w:rFonts w:ascii="Arial" w:hAnsi="Arial"/>
            <w:i/>
            <w:color w:val="337AB7"/>
            <w:sz w:val="20"/>
          </w:rPr>
          <w:t>)</w:t>
        </w:r>
      </w:hyperlink>
    </w:p>
    <w:p w14:paraId="1E2A5514" w14:textId="77777777" w:rsidR="00D64DB2" w:rsidRDefault="00D64DB2">
      <w:pPr>
        <w:pStyle w:val="BodyText"/>
        <w:spacing w:before="3"/>
        <w:rPr>
          <w:rFonts w:ascii="Arial"/>
          <w:i/>
          <w:sz w:val="31"/>
        </w:rPr>
      </w:pPr>
    </w:p>
    <w:p w14:paraId="590EA01A" w14:textId="77777777" w:rsidR="00D64DB2" w:rsidRDefault="0022516B">
      <w:pPr>
        <w:pStyle w:val="Heading2"/>
      </w:pPr>
      <w:bookmarkStart w:id="2203" w:name="Azure_Prerequisites"/>
      <w:bookmarkStart w:id="2204" w:name="_bookmark32"/>
      <w:bookmarkEnd w:id="2203"/>
      <w:bookmarkEnd w:id="2204"/>
      <w:r>
        <w:t>Azure Prerequisites</w:t>
      </w:r>
    </w:p>
    <w:p w14:paraId="2120FC5C" w14:textId="77777777" w:rsidR="00D64DB2" w:rsidRDefault="0022516B">
      <w:pPr>
        <w:pStyle w:val="BodyText"/>
        <w:spacing w:before="213"/>
        <w:ind w:left="100"/>
      </w:pPr>
      <w:r>
        <w:t>Before configuring Synopsys Security Scan into your azure pipeline, note the following prerequisites:</w:t>
      </w:r>
    </w:p>
    <w:p w14:paraId="097E1304" w14:textId="77777777" w:rsidR="00D64DB2" w:rsidRDefault="00D64DB2">
      <w:pPr>
        <w:pStyle w:val="BodyText"/>
        <w:spacing w:before="6"/>
        <w:rPr>
          <w:sz w:val="26"/>
        </w:rPr>
      </w:pPr>
    </w:p>
    <w:p w14:paraId="44AC3FC4" w14:textId="77777777" w:rsidR="00D64DB2" w:rsidRDefault="0022516B">
      <w:pPr>
        <w:pStyle w:val="Heading4"/>
      </w:pPr>
      <w:bookmarkStart w:id="2205" w:name="Azure_Agent_Setup"/>
      <w:bookmarkEnd w:id="2205"/>
      <w:r>
        <w:t>Azure Agent Setup</w:t>
      </w:r>
    </w:p>
    <w:p w14:paraId="1F172EB4" w14:textId="77777777" w:rsidR="00D64DB2" w:rsidRDefault="00D64DB2">
      <w:pPr>
        <w:pStyle w:val="BodyText"/>
        <w:spacing w:before="3"/>
        <w:rPr>
          <w:b/>
          <w:sz w:val="23"/>
        </w:rPr>
      </w:pPr>
    </w:p>
    <w:p w14:paraId="57676377" w14:textId="77777777" w:rsidR="00D64DB2" w:rsidRDefault="0022516B">
      <w:pPr>
        <w:pStyle w:val="BodyText"/>
        <w:spacing w:before="1" w:line="340" w:lineRule="auto"/>
        <w:ind w:left="100" w:right="131"/>
      </w:pPr>
      <w:r>
        <w:t xml:space="preserve">Agents can be installed and used on GNU/Linux, macOS, Windows and Docker. See </w:t>
      </w:r>
      <w:hyperlink r:id="rId36">
        <w:r>
          <w:rPr>
            <w:color w:val="337AB7"/>
          </w:rPr>
          <w:t>https://</w:t>
        </w:r>
      </w:hyperlink>
      <w:r>
        <w:rPr>
          <w:color w:val="337AB7"/>
        </w:rPr>
        <w:t xml:space="preserve"> </w:t>
      </w:r>
      <w:hyperlink r:id="rId37">
        <w:r>
          <w:rPr>
            <w:color w:val="337AB7"/>
            <w:w w:val="95"/>
          </w:rPr>
          <w:t xml:space="preserve">learn.microsoft.com/en-us/azure/devops/pipelines/agents/agents?view=azure-devops&amp;tabs=browser </w:t>
        </w:r>
      </w:hyperlink>
      <w:r>
        <w:rPr>
          <w:w w:val="95"/>
        </w:rPr>
        <w:t xml:space="preserve">for </w:t>
      </w:r>
      <w:r>
        <w:t>details. You can use Microsoft-hosted agents as well to scan your code using Azure Pipelines.</w:t>
      </w:r>
    </w:p>
    <w:p w14:paraId="345FAF49" w14:textId="77777777" w:rsidR="00D64DB2" w:rsidRDefault="00D64DB2">
      <w:pPr>
        <w:pStyle w:val="BodyText"/>
        <w:spacing w:before="11"/>
        <w:rPr>
          <w:sz w:val="17"/>
        </w:rPr>
      </w:pPr>
    </w:p>
    <w:p w14:paraId="55D4624E" w14:textId="77777777" w:rsidR="00D64DB2" w:rsidRDefault="0022516B">
      <w:pPr>
        <w:pStyle w:val="Heading4"/>
      </w:pPr>
      <w:bookmarkStart w:id="2206" w:name="Configure_Variables"/>
      <w:bookmarkEnd w:id="2206"/>
      <w:r>
        <w:t>Configure Variables</w:t>
      </w:r>
    </w:p>
    <w:p w14:paraId="4FCC1B8F" w14:textId="77777777" w:rsidR="00D64DB2" w:rsidRDefault="00D64DB2">
      <w:pPr>
        <w:pStyle w:val="BodyText"/>
        <w:spacing w:before="4"/>
        <w:rPr>
          <w:b/>
          <w:sz w:val="23"/>
        </w:rPr>
      </w:pPr>
    </w:p>
    <w:p w14:paraId="644A12E4" w14:textId="77777777" w:rsidR="00D64DB2" w:rsidRDefault="0022516B">
      <w:pPr>
        <w:spacing w:line="314" w:lineRule="auto"/>
        <w:ind w:left="100"/>
        <w:rPr>
          <w:sz w:val="20"/>
        </w:rPr>
      </w:pPr>
      <w:r>
        <w:rPr>
          <w:sz w:val="20"/>
        </w:rPr>
        <w:t>Sensitive</w:t>
      </w:r>
      <w:r>
        <w:rPr>
          <w:spacing w:val="-13"/>
          <w:sz w:val="20"/>
        </w:rPr>
        <w:t xml:space="preserve"> </w:t>
      </w:r>
      <w:r>
        <w:rPr>
          <w:sz w:val="20"/>
        </w:rPr>
        <w:t>data</w:t>
      </w:r>
      <w:r>
        <w:rPr>
          <w:spacing w:val="-13"/>
          <w:sz w:val="20"/>
        </w:rPr>
        <w:t xml:space="preserve"> </w:t>
      </w:r>
      <w:r>
        <w:rPr>
          <w:sz w:val="20"/>
        </w:rPr>
        <w:t>such</w:t>
      </w:r>
      <w:r>
        <w:rPr>
          <w:spacing w:val="-12"/>
          <w:sz w:val="20"/>
        </w:rPr>
        <w:t xml:space="preserve"> </w:t>
      </w:r>
      <w:r>
        <w:rPr>
          <w:sz w:val="20"/>
        </w:rPr>
        <w:t>as</w:t>
      </w:r>
      <w:r>
        <w:rPr>
          <w:spacing w:val="-13"/>
          <w:sz w:val="20"/>
        </w:rPr>
        <w:t xml:space="preserve"> </w:t>
      </w:r>
      <w:r>
        <w:rPr>
          <w:sz w:val="20"/>
        </w:rPr>
        <w:t>access</w:t>
      </w:r>
      <w:r>
        <w:rPr>
          <w:spacing w:val="-13"/>
          <w:sz w:val="20"/>
        </w:rPr>
        <w:t xml:space="preserve"> </w:t>
      </w:r>
      <w:r>
        <w:rPr>
          <w:sz w:val="20"/>
        </w:rPr>
        <w:t>tokens,</w:t>
      </w:r>
      <w:r>
        <w:rPr>
          <w:spacing w:val="-12"/>
          <w:sz w:val="20"/>
        </w:rPr>
        <w:t xml:space="preserve"> </w:t>
      </w:r>
      <w:r>
        <w:rPr>
          <w:sz w:val="20"/>
        </w:rPr>
        <w:t>user</w:t>
      </w:r>
      <w:r>
        <w:rPr>
          <w:spacing w:val="-13"/>
          <w:sz w:val="20"/>
        </w:rPr>
        <w:t xml:space="preserve"> </w:t>
      </w:r>
      <w:r>
        <w:rPr>
          <w:sz w:val="20"/>
        </w:rPr>
        <w:t>names,</w:t>
      </w:r>
      <w:r>
        <w:rPr>
          <w:spacing w:val="-12"/>
          <w:sz w:val="20"/>
        </w:rPr>
        <w:t xml:space="preserve"> </w:t>
      </w:r>
      <w:r>
        <w:rPr>
          <w:sz w:val="20"/>
        </w:rPr>
        <w:t>passwords</w:t>
      </w:r>
      <w:r>
        <w:rPr>
          <w:spacing w:val="-13"/>
          <w:sz w:val="20"/>
        </w:rPr>
        <w:t xml:space="preserve"> </w:t>
      </w:r>
      <w:r>
        <w:rPr>
          <w:sz w:val="20"/>
        </w:rPr>
        <w:t>and</w:t>
      </w:r>
      <w:r>
        <w:rPr>
          <w:spacing w:val="-13"/>
          <w:sz w:val="20"/>
        </w:rPr>
        <w:t xml:space="preserve"> </w:t>
      </w:r>
      <w:r>
        <w:rPr>
          <w:sz w:val="20"/>
        </w:rPr>
        <w:t>even</w:t>
      </w:r>
      <w:r>
        <w:rPr>
          <w:spacing w:val="-12"/>
          <w:sz w:val="20"/>
        </w:rPr>
        <w:t xml:space="preserve"> </w:t>
      </w:r>
      <w:r>
        <w:rPr>
          <w:sz w:val="20"/>
        </w:rPr>
        <w:t>URLs</w:t>
      </w:r>
      <w:r>
        <w:rPr>
          <w:spacing w:val="-13"/>
          <w:sz w:val="20"/>
        </w:rPr>
        <w:t xml:space="preserve"> </w:t>
      </w:r>
      <w:r>
        <w:rPr>
          <w:sz w:val="20"/>
        </w:rPr>
        <w:t>must</w:t>
      </w:r>
      <w:r>
        <w:rPr>
          <w:spacing w:val="-13"/>
          <w:sz w:val="20"/>
        </w:rPr>
        <w:t xml:space="preserve"> </w:t>
      </w:r>
      <w:r>
        <w:rPr>
          <w:sz w:val="20"/>
        </w:rPr>
        <w:t>be</w:t>
      </w:r>
      <w:r>
        <w:rPr>
          <w:spacing w:val="-12"/>
          <w:sz w:val="20"/>
        </w:rPr>
        <w:t xml:space="preserve"> </w:t>
      </w:r>
      <w:r>
        <w:rPr>
          <w:sz w:val="20"/>
        </w:rPr>
        <w:t>configured</w:t>
      </w:r>
      <w:r>
        <w:rPr>
          <w:spacing w:val="-13"/>
          <w:sz w:val="20"/>
        </w:rPr>
        <w:t xml:space="preserve"> </w:t>
      </w:r>
      <w:r>
        <w:rPr>
          <w:sz w:val="20"/>
        </w:rPr>
        <w:t>using variable groups (</w:t>
      </w:r>
      <w:r>
        <w:rPr>
          <w:b/>
          <w:sz w:val="20"/>
        </w:rPr>
        <w:t xml:space="preserve">Project </w:t>
      </w:r>
      <w:r>
        <w:rPr>
          <w:rFonts w:ascii="Segoe UI" w:hAnsi="Segoe UI"/>
          <w:sz w:val="20"/>
        </w:rPr>
        <w:t xml:space="preserve">→ </w:t>
      </w:r>
      <w:r>
        <w:rPr>
          <w:b/>
          <w:sz w:val="20"/>
        </w:rPr>
        <w:t xml:space="preserve">Pipelines </w:t>
      </w:r>
      <w:r>
        <w:rPr>
          <w:rFonts w:ascii="Segoe UI" w:hAnsi="Segoe UI"/>
          <w:sz w:val="20"/>
        </w:rPr>
        <w:t xml:space="preserve">→ </w:t>
      </w:r>
      <w:r>
        <w:rPr>
          <w:b/>
          <w:sz w:val="20"/>
        </w:rPr>
        <w:t xml:space="preserve">Library </w:t>
      </w:r>
      <w:r>
        <w:rPr>
          <w:rFonts w:ascii="Segoe UI" w:hAnsi="Segoe UI"/>
          <w:sz w:val="20"/>
        </w:rPr>
        <w:t xml:space="preserve">→ </w:t>
      </w:r>
      <w:r>
        <w:rPr>
          <w:b/>
          <w:sz w:val="20"/>
        </w:rPr>
        <w:t>New Variable</w:t>
      </w:r>
      <w:r>
        <w:rPr>
          <w:b/>
          <w:spacing w:val="-35"/>
          <w:sz w:val="20"/>
        </w:rPr>
        <w:t xml:space="preserve"> </w:t>
      </w:r>
      <w:r>
        <w:rPr>
          <w:b/>
          <w:sz w:val="20"/>
        </w:rPr>
        <w:t>Group</w:t>
      </w:r>
      <w:r>
        <w:rPr>
          <w:sz w:val="20"/>
        </w:rPr>
        <w:t>).</w:t>
      </w:r>
    </w:p>
    <w:p w14:paraId="08C39BC9" w14:textId="77777777" w:rsidR="00D64DB2" w:rsidRDefault="00D64DB2">
      <w:pPr>
        <w:pStyle w:val="BodyText"/>
        <w:spacing w:before="1"/>
        <w:rPr>
          <w:sz w:val="10"/>
        </w:rPr>
      </w:pPr>
    </w:p>
    <w:p w14:paraId="533C1129" w14:textId="77777777" w:rsidR="00D64DB2" w:rsidRDefault="0022516B">
      <w:pPr>
        <w:pStyle w:val="BodyText"/>
        <w:spacing w:before="96" w:line="340" w:lineRule="auto"/>
        <w:ind w:left="100" w:right="339"/>
      </w:pPr>
      <w:r>
        <w:rPr>
          <w:rFonts w:ascii="Courier New"/>
          <w:sz w:val="16"/>
          <w:shd w:val="clear" w:color="auto" w:fill="EDEDED"/>
        </w:rPr>
        <w:t>AZURE_TOKEN</w:t>
      </w:r>
      <w:r>
        <w:rPr>
          <w:rFonts w:ascii="Courier New"/>
          <w:spacing w:val="-59"/>
          <w:sz w:val="16"/>
        </w:rPr>
        <w:t xml:space="preserve"> </w:t>
      </w:r>
      <w:r>
        <w:t>is</w:t>
      </w:r>
      <w:r>
        <w:rPr>
          <w:spacing w:val="-12"/>
        </w:rPr>
        <w:t xml:space="preserve"> </w:t>
      </w:r>
      <w:r>
        <w:t>required</w:t>
      </w:r>
      <w:r>
        <w:rPr>
          <w:spacing w:val="-12"/>
        </w:rPr>
        <w:t xml:space="preserve"> </w:t>
      </w:r>
      <w:r>
        <w:t>as</w:t>
      </w:r>
      <w:r>
        <w:rPr>
          <w:spacing w:val="-12"/>
        </w:rPr>
        <w:t xml:space="preserve"> </w:t>
      </w:r>
      <w:r>
        <w:t>input</w:t>
      </w:r>
      <w:r>
        <w:rPr>
          <w:spacing w:val="-12"/>
        </w:rPr>
        <w:t xml:space="preserve"> </w:t>
      </w:r>
      <w:r>
        <w:t>when</w:t>
      </w:r>
      <w:r>
        <w:rPr>
          <w:spacing w:val="-12"/>
        </w:rPr>
        <w:t xml:space="preserve"> </w:t>
      </w:r>
      <w:r>
        <w:t>running</w:t>
      </w:r>
      <w:r>
        <w:rPr>
          <w:spacing w:val="-12"/>
        </w:rPr>
        <w:t xml:space="preserve"> </w:t>
      </w:r>
      <w:r>
        <w:t>Black</w:t>
      </w:r>
      <w:r>
        <w:rPr>
          <w:spacing w:val="-12"/>
        </w:rPr>
        <w:t xml:space="preserve"> </w:t>
      </w:r>
      <w:r>
        <w:t>Duck</w:t>
      </w:r>
      <w:r>
        <w:rPr>
          <w:spacing w:val="-12"/>
        </w:rPr>
        <w:t xml:space="preserve"> </w:t>
      </w:r>
      <w:r>
        <w:t>Fix</w:t>
      </w:r>
      <w:r>
        <w:rPr>
          <w:spacing w:val="-13"/>
        </w:rPr>
        <w:t xml:space="preserve"> </w:t>
      </w:r>
      <w:r>
        <w:t>PR,</w:t>
      </w:r>
      <w:r>
        <w:rPr>
          <w:spacing w:val="-12"/>
        </w:rPr>
        <w:t xml:space="preserve"> </w:t>
      </w:r>
      <w:r>
        <w:t>Black</w:t>
      </w:r>
      <w:r>
        <w:rPr>
          <w:spacing w:val="-12"/>
        </w:rPr>
        <w:t xml:space="preserve"> </w:t>
      </w:r>
      <w:r>
        <w:t>Duck/Coverity</w:t>
      </w:r>
      <w:r>
        <w:rPr>
          <w:spacing w:val="-12"/>
        </w:rPr>
        <w:t xml:space="preserve"> </w:t>
      </w:r>
      <w:r>
        <w:t>PR</w:t>
      </w:r>
      <w:r>
        <w:rPr>
          <w:spacing w:val="-12"/>
        </w:rPr>
        <w:t xml:space="preserve"> </w:t>
      </w:r>
      <w:r>
        <w:t>Comment. There are two different types of tokens to pass to</w:t>
      </w:r>
      <w:r>
        <w:rPr>
          <w:spacing w:val="-20"/>
        </w:rPr>
        <w:t xml:space="preserve"> </w:t>
      </w:r>
      <w:r>
        <w:rPr>
          <w:rFonts w:ascii="Courier New"/>
          <w:sz w:val="16"/>
          <w:shd w:val="clear" w:color="auto" w:fill="EDEDED"/>
        </w:rPr>
        <w:t>AZURE_TOKEN</w:t>
      </w:r>
      <w:r>
        <w:t>:</w:t>
      </w:r>
    </w:p>
    <w:p w14:paraId="426B3300" w14:textId="77777777" w:rsidR="00D64DB2" w:rsidRDefault="00D64DB2">
      <w:pPr>
        <w:spacing w:line="340" w:lineRule="auto"/>
        <w:sectPr w:rsidR="00D64DB2">
          <w:pgSz w:w="12240" w:h="15840"/>
          <w:pgMar w:top="1400" w:right="1320" w:bottom="280" w:left="1340" w:header="720" w:footer="720" w:gutter="0"/>
          <w:cols w:space="720"/>
        </w:sectPr>
      </w:pPr>
    </w:p>
    <w:p w14:paraId="2590706D" w14:textId="77777777" w:rsidR="00D64DB2" w:rsidRDefault="0022516B">
      <w:pPr>
        <w:pStyle w:val="BodyText"/>
        <w:spacing w:before="85"/>
        <w:ind w:left="2793"/>
      </w:pPr>
      <w:r>
        <w:lastRenderedPageBreak/>
        <w:t>Synopsys</w:t>
      </w:r>
      <w:r>
        <w:rPr>
          <w:spacing w:val="-14"/>
        </w:rPr>
        <w:t xml:space="preserve"> </w:t>
      </w:r>
      <w:r>
        <w:t>Bridge</w:t>
      </w:r>
      <w:r>
        <w:rPr>
          <w:spacing w:val="-13"/>
        </w:rPr>
        <w:t xml:space="preserve"> </w:t>
      </w:r>
      <w:r>
        <w:t>CLI</w:t>
      </w:r>
      <w:r>
        <w:rPr>
          <w:spacing w:val="-13"/>
        </w:rPr>
        <w:t xml:space="preserve"> </w:t>
      </w:r>
      <w:r>
        <w:t>Guide</w:t>
      </w:r>
      <w:r>
        <w:rPr>
          <w:spacing w:val="-12"/>
        </w:rPr>
        <w:t xml:space="preserve"> </w:t>
      </w:r>
      <w:r>
        <w:t>|</w:t>
      </w:r>
      <w:r>
        <w:rPr>
          <w:spacing w:val="-14"/>
        </w:rPr>
        <w:t xml:space="preserve"> </w:t>
      </w:r>
      <w:r>
        <w:t>6</w:t>
      </w:r>
      <w:r>
        <w:rPr>
          <w:spacing w:val="-13"/>
        </w:rPr>
        <w:t xml:space="preserve"> </w:t>
      </w:r>
      <w:r>
        <w:t>-</w:t>
      </w:r>
      <w:r>
        <w:rPr>
          <w:spacing w:val="-13"/>
        </w:rPr>
        <w:t xml:space="preserve"> </w:t>
      </w:r>
      <w:r>
        <w:t>Azure</w:t>
      </w:r>
      <w:r>
        <w:rPr>
          <w:spacing w:val="-13"/>
        </w:rPr>
        <w:t xml:space="preserve"> </w:t>
      </w:r>
      <w:r>
        <w:t>DevOps</w:t>
      </w:r>
      <w:r>
        <w:rPr>
          <w:spacing w:val="-13"/>
        </w:rPr>
        <w:t xml:space="preserve"> </w:t>
      </w:r>
      <w:r>
        <w:t>-</w:t>
      </w:r>
      <w:r>
        <w:rPr>
          <w:spacing w:val="-14"/>
        </w:rPr>
        <w:t xml:space="preserve"> </w:t>
      </w:r>
      <w:r>
        <w:t>Synopsys</w:t>
      </w:r>
      <w:r>
        <w:rPr>
          <w:spacing w:val="-13"/>
        </w:rPr>
        <w:t xml:space="preserve"> </w:t>
      </w:r>
      <w:r>
        <w:t>Security</w:t>
      </w:r>
      <w:r>
        <w:rPr>
          <w:spacing w:val="-13"/>
        </w:rPr>
        <w:t xml:space="preserve"> </w:t>
      </w:r>
      <w:r>
        <w:t>Scan</w:t>
      </w:r>
      <w:r>
        <w:rPr>
          <w:spacing w:val="-13"/>
        </w:rPr>
        <w:t xml:space="preserve"> </w:t>
      </w:r>
      <w:r>
        <w:t>|</w:t>
      </w:r>
      <w:r>
        <w:rPr>
          <w:spacing w:val="-13"/>
        </w:rPr>
        <w:t xml:space="preserve"> </w:t>
      </w:r>
      <w:r>
        <w:t>51</w:t>
      </w:r>
    </w:p>
    <w:p w14:paraId="3135CEE1" w14:textId="77777777" w:rsidR="00D64DB2" w:rsidRDefault="00D64DB2">
      <w:pPr>
        <w:pStyle w:val="BodyText"/>
        <w:rPr>
          <w:sz w:val="22"/>
        </w:rPr>
      </w:pPr>
    </w:p>
    <w:p w14:paraId="784E59F0" w14:textId="77777777" w:rsidR="00D64DB2" w:rsidRDefault="00D64DB2">
      <w:pPr>
        <w:pStyle w:val="BodyText"/>
        <w:rPr>
          <w:sz w:val="22"/>
        </w:rPr>
      </w:pPr>
    </w:p>
    <w:p w14:paraId="70DD41F9" w14:textId="77777777" w:rsidR="00D64DB2" w:rsidRDefault="0022516B">
      <w:pPr>
        <w:pStyle w:val="ListParagraph"/>
        <w:numPr>
          <w:ilvl w:val="1"/>
          <w:numId w:val="2"/>
        </w:numPr>
        <w:tabs>
          <w:tab w:val="left" w:pos="700"/>
        </w:tabs>
        <w:spacing w:before="170" w:line="321" w:lineRule="auto"/>
        <w:ind w:right="270"/>
        <w:rPr>
          <w:sz w:val="20"/>
        </w:rPr>
      </w:pPr>
      <w:r>
        <w:rPr>
          <w:spacing w:val="-5"/>
          <w:sz w:val="20"/>
        </w:rPr>
        <w:t xml:space="preserve">To </w:t>
      </w:r>
      <w:r>
        <w:rPr>
          <w:sz w:val="20"/>
        </w:rPr>
        <w:t xml:space="preserve">use </w:t>
      </w:r>
      <w:r>
        <w:rPr>
          <w:rFonts w:ascii="Courier New" w:hAnsi="Courier New"/>
          <w:sz w:val="16"/>
          <w:shd w:val="clear" w:color="auto" w:fill="EDEDED"/>
        </w:rPr>
        <w:t>AZURE_TOKEN: $(System.AccessToken)</w:t>
      </w:r>
      <w:r>
        <w:rPr>
          <w:sz w:val="20"/>
        </w:rPr>
        <w:t xml:space="preserve">, you must enable this in the Azure interface. Go to </w:t>
      </w:r>
      <w:r>
        <w:rPr>
          <w:b/>
          <w:sz w:val="20"/>
        </w:rPr>
        <w:t xml:space="preserve">Project </w:t>
      </w:r>
      <w:r>
        <w:rPr>
          <w:rFonts w:ascii="Segoe UI" w:hAnsi="Segoe UI"/>
          <w:sz w:val="20"/>
        </w:rPr>
        <w:t xml:space="preserve">→ </w:t>
      </w:r>
      <w:r>
        <w:rPr>
          <w:b/>
          <w:sz w:val="20"/>
        </w:rPr>
        <w:t xml:space="preserve">Project Settings </w:t>
      </w:r>
      <w:r>
        <w:rPr>
          <w:rFonts w:ascii="Segoe UI" w:hAnsi="Segoe UI"/>
          <w:sz w:val="20"/>
        </w:rPr>
        <w:t xml:space="preserve">→ </w:t>
      </w:r>
      <w:r>
        <w:rPr>
          <w:b/>
          <w:sz w:val="20"/>
        </w:rPr>
        <w:t xml:space="preserve">Repository </w:t>
      </w:r>
      <w:r>
        <w:rPr>
          <w:rFonts w:ascii="Segoe UI" w:hAnsi="Segoe UI"/>
          <w:sz w:val="20"/>
        </w:rPr>
        <w:t xml:space="preserve">→ </w:t>
      </w:r>
      <w:r>
        <w:rPr>
          <w:b/>
          <w:sz w:val="20"/>
        </w:rPr>
        <w:t xml:space="preserve">Security </w:t>
      </w:r>
      <w:r>
        <w:rPr>
          <w:rFonts w:ascii="Segoe UI" w:hAnsi="Segoe UI"/>
          <w:sz w:val="20"/>
        </w:rPr>
        <w:t xml:space="preserve">→ </w:t>
      </w:r>
      <w:r>
        <w:rPr>
          <w:b/>
          <w:sz w:val="20"/>
        </w:rPr>
        <w:t xml:space="preserve">Build Service </w:t>
      </w:r>
      <w:r>
        <w:rPr>
          <w:sz w:val="20"/>
        </w:rPr>
        <w:t xml:space="preserve">and set </w:t>
      </w:r>
      <w:r>
        <w:rPr>
          <w:b/>
          <w:sz w:val="20"/>
        </w:rPr>
        <w:t>Contribute to pull requests</w:t>
      </w:r>
      <w:r>
        <w:rPr>
          <w:sz w:val="20"/>
        </w:rPr>
        <w:t xml:space="preserve">, </w:t>
      </w:r>
      <w:r>
        <w:rPr>
          <w:b/>
          <w:sz w:val="20"/>
        </w:rPr>
        <w:t xml:space="preserve">Create branch </w:t>
      </w:r>
      <w:r>
        <w:rPr>
          <w:sz w:val="20"/>
        </w:rPr>
        <w:t xml:space="preserve">and </w:t>
      </w:r>
      <w:r>
        <w:rPr>
          <w:b/>
          <w:sz w:val="20"/>
        </w:rPr>
        <w:t xml:space="preserve">Delete or disable repository </w:t>
      </w:r>
      <w:r>
        <w:rPr>
          <w:sz w:val="20"/>
        </w:rPr>
        <w:t xml:space="preserve">to </w:t>
      </w:r>
      <w:r>
        <w:rPr>
          <w:b/>
          <w:sz w:val="20"/>
        </w:rPr>
        <w:t>Allow</w:t>
      </w:r>
      <w:r>
        <w:rPr>
          <w:sz w:val="20"/>
        </w:rPr>
        <w:t xml:space="preserve">. Confirm </w:t>
      </w:r>
      <w:r>
        <w:rPr>
          <w:rFonts w:ascii="Courier New" w:hAnsi="Courier New"/>
          <w:sz w:val="16"/>
          <w:shd w:val="clear" w:color="auto" w:fill="EDEDED"/>
        </w:rPr>
        <w:t>System.AccessToken</w:t>
      </w:r>
      <w:r>
        <w:rPr>
          <w:rFonts w:ascii="Courier New" w:hAnsi="Courier New"/>
          <w:sz w:val="16"/>
        </w:rPr>
        <w:t xml:space="preserve"> </w:t>
      </w:r>
      <w:r>
        <w:rPr>
          <w:sz w:val="20"/>
        </w:rPr>
        <w:t>has</w:t>
      </w:r>
      <w:r>
        <w:rPr>
          <w:spacing w:val="-7"/>
          <w:sz w:val="20"/>
        </w:rPr>
        <w:t xml:space="preserve"> </w:t>
      </w:r>
      <w:r>
        <w:rPr>
          <w:b/>
          <w:sz w:val="20"/>
        </w:rPr>
        <w:t>Contribute</w:t>
      </w:r>
      <w:r>
        <w:rPr>
          <w:b/>
          <w:spacing w:val="-7"/>
          <w:sz w:val="20"/>
        </w:rPr>
        <w:t xml:space="preserve"> </w:t>
      </w:r>
      <w:r>
        <w:rPr>
          <w:b/>
          <w:sz w:val="20"/>
        </w:rPr>
        <w:t>to</w:t>
      </w:r>
      <w:r>
        <w:rPr>
          <w:b/>
          <w:spacing w:val="-7"/>
          <w:sz w:val="20"/>
        </w:rPr>
        <w:t xml:space="preserve"> </w:t>
      </w:r>
      <w:r>
        <w:rPr>
          <w:b/>
          <w:sz w:val="20"/>
        </w:rPr>
        <w:t>PR</w:t>
      </w:r>
      <w:r>
        <w:rPr>
          <w:b/>
          <w:spacing w:val="-7"/>
          <w:sz w:val="20"/>
        </w:rPr>
        <w:t xml:space="preserve"> </w:t>
      </w:r>
      <w:r>
        <w:rPr>
          <w:sz w:val="20"/>
        </w:rPr>
        <w:t>permissions</w:t>
      </w:r>
      <w:r>
        <w:rPr>
          <w:spacing w:val="-7"/>
          <w:sz w:val="20"/>
        </w:rPr>
        <w:t xml:space="preserve"> </w:t>
      </w:r>
      <w:r>
        <w:rPr>
          <w:sz w:val="20"/>
        </w:rPr>
        <w:t>(</w:t>
      </w:r>
      <w:r>
        <w:rPr>
          <w:b/>
          <w:sz w:val="20"/>
        </w:rPr>
        <w:t>Project</w:t>
      </w:r>
      <w:r>
        <w:rPr>
          <w:b/>
          <w:spacing w:val="-7"/>
          <w:sz w:val="20"/>
        </w:rPr>
        <w:t xml:space="preserve"> </w:t>
      </w:r>
      <w:r>
        <w:rPr>
          <w:rFonts w:ascii="Segoe UI" w:hAnsi="Segoe UI"/>
          <w:sz w:val="20"/>
        </w:rPr>
        <w:t>→</w:t>
      </w:r>
      <w:r>
        <w:rPr>
          <w:rFonts w:ascii="Segoe UI" w:hAnsi="Segoe UI"/>
          <w:spacing w:val="-12"/>
          <w:sz w:val="20"/>
        </w:rPr>
        <w:t xml:space="preserve"> </w:t>
      </w:r>
      <w:r>
        <w:rPr>
          <w:b/>
          <w:sz w:val="20"/>
        </w:rPr>
        <w:t>Project</w:t>
      </w:r>
      <w:r>
        <w:rPr>
          <w:b/>
          <w:spacing w:val="-7"/>
          <w:sz w:val="20"/>
        </w:rPr>
        <w:t xml:space="preserve"> </w:t>
      </w:r>
      <w:r>
        <w:rPr>
          <w:b/>
          <w:sz w:val="20"/>
        </w:rPr>
        <w:t>Settings</w:t>
      </w:r>
      <w:r>
        <w:rPr>
          <w:b/>
          <w:spacing w:val="-7"/>
          <w:sz w:val="20"/>
        </w:rPr>
        <w:t xml:space="preserve"> </w:t>
      </w:r>
      <w:r>
        <w:rPr>
          <w:rFonts w:ascii="Segoe UI" w:hAnsi="Segoe UI"/>
          <w:sz w:val="20"/>
        </w:rPr>
        <w:t>→</w:t>
      </w:r>
      <w:r>
        <w:rPr>
          <w:rFonts w:ascii="Segoe UI" w:hAnsi="Segoe UI"/>
          <w:spacing w:val="-12"/>
          <w:sz w:val="20"/>
        </w:rPr>
        <w:t xml:space="preserve"> </w:t>
      </w:r>
      <w:r>
        <w:rPr>
          <w:b/>
          <w:sz w:val="20"/>
        </w:rPr>
        <w:t>Repositories</w:t>
      </w:r>
      <w:r>
        <w:rPr>
          <w:b/>
          <w:spacing w:val="-7"/>
          <w:sz w:val="20"/>
        </w:rPr>
        <w:t xml:space="preserve"> </w:t>
      </w:r>
      <w:r>
        <w:rPr>
          <w:rFonts w:ascii="Segoe UI" w:hAnsi="Segoe UI"/>
          <w:sz w:val="20"/>
        </w:rPr>
        <w:t>→</w:t>
      </w:r>
      <w:r>
        <w:rPr>
          <w:rFonts w:ascii="Segoe UI" w:hAnsi="Segoe UI"/>
          <w:spacing w:val="-12"/>
          <w:sz w:val="20"/>
        </w:rPr>
        <w:t xml:space="preserve"> </w:t>
      </w:r>
      <w:r>
        <w:rPr>
          <w:b/>
          <w:sz w:val="20"/>
        </w:rPr>
        <w:t>Security</w:t>
      </w:r>
      <w:r>
        <w:rPr>
          <w:b/>
          <w:spacing w:val="-6"/>
          <w:sz w:val="20"/>
        </w:rPr>
        <w:t xml:space="preserve"> </w:t>
      </w:r>
      <w:r>
        <w:rPr>
          <w:rFonts w:ascii="Segoe UI" w:hAnsi="Segoe UI"/>
          <w:sz w:val="20"/>
        </w:rPr>
        <w:t>→</w:t>
      </w:r>
      <w:r>
        <w:rPr>
          <w:rFonts w:ascii="Segoe UI" w:hAnsi="Segoe UI"/>
          <w:spacing w:val="-12"/>
          <w:sz w:val="20"/>
        </w:rPr>
        <w:t xml:space="preserve"> </w:t>
      </w:r>
      <w:r>
        <w:rPr>
          <w:b/>
          <w:sz w:val="20"/>
        </w:rPr>
        <w:t>Build Service</w:t>
      </w:r>
      <w:r>
        <w:rPr>
          <w:b/>
          <w:spacing w:val="-2"/>
          <w:sz w:val="20"/>
        </w:rPr>
        <w:t xml:space="preserve"> </w:t>
      </w:r>
      <w:r>
        <w:rPr>
          <w:b/>
          <w:sz w:val="20"/>
        </w:rPr>
        <w:t>User</w:t>
      </w:r>
      <w:r>
        <w:rPr>
          <w:sz w:val="20"/>
        </w:rPr>
        <w:t>).</w:t>
      </w:r>
    </w:p>
    <w:p w14:paraId="7338DBF9" w14:textId="77777777" w:rsidR="00D64DB2" w:rsidRDefault="0022516B">
      <w:pPr>
        <w:pStyle w:val="ListParagraph"/>
        <w:numPr>
          <w:ilvl w:val="1"/>
          <w:numId w:val="2"/>
        </w:numPr>
        <w:tabs>
          <w:tab w:val="left" w:pos="700"/>
        </w:tabs>
        <w:spacing w:before="22"/>
        <w:rPr>
          <w:sz w:val="20"/>
        </w:rPr>
      </w:pPr>
      <w:r>
        <w:rPr>
          <w:spacing w:val="-5"/>
          <w:sz w:val="20"/>
        </w:rPr>
        <w:t xml:space="preserve">To </w:t>
      </w:r>
      <w:r>
        <w:rPr>
          <w:sz w:val="20"/>
        </w:rPr>
        <w:t xml:space="preserve">use </w:t>
      </w:r>
      <w:r>
        <w:rPr>
          <w:rFonts w:ascii="Courier New" w:hAnsi="Courier New"/>
          <w:sz w:val="16"/>
          <w:shd w:val="clear" w:color="auto" w:fill="EDEDED"/>
        </w:rPr>
        <w:t>AZURE_TOKEN:</w:t>
      </w:r>
      <w:r>
        <w:rPr>
          <w:rFonts w:ascii="Courier New" w:hAnsi="Courier New"/>
          <w:spacing w:val="-62"/>
          <w:sz w:val="16"/>
          <w:shd w:val="clear" w:color="auto" w:fill="EDEDED"/>
        </w:rPr>
        <w:t xml:space="preserve"> </w:t>
      </w:r>
      <w:r>
        <w:rPr>
          <w:rFonts w:ascii="Courier New" w:hAnsi="Courier New"/>
          <w:sz w:val="16"/>
          <w:shd w:val="clear" w:color="auto" w:fill="EDEDED"/>
        </w:rPr>
        <w:t>$(PAT_TOKEN)</w:t>
      </w:r>
      <w:r>
        <w:rPr>
          <w:sz w:val="20"/>
        </w:rPr>
        <w:t xml:space="preserve">, </w:t>
      </w:r>
      <w:r>
        <w:rPr>
          <w:spacing w:val="-9"/>
          <w:sz w:val="20"/>
        </w:rPr>
        <w:t xml:space="preserve">PAT </w:t>
      </w:r>
      <w:r>
        <w:rPr>
          <w:sz w:val="20"/>
        </w:rPr>
        <w:t xml:space="preserve">token should have minimum permissions </w:t>
      </w:r>
      <w:r>
        <w:rPr>
          <w:b/>
          <w:sz w:val="20"/>
        </w:rPr>
        <w:t xml:space="preserve">Code - Full </w:t>
      </w:r>
      <w:r>
        <w:rPr>
          <w:sz w:val="20"/>
        </w:rPr>
        <w:t>and</w:t>
      </w:r>
    </w:p>
    <w:p w14:paraId="675BDCA9" w14:textId="77777777" w:rsidR="00D64DB2" w:rsidRDefault="0022516B">
      <w:pPr>
        <w:spacing w:before="100"/>
        <w:ind w:left="700"/>
        <w:rPr>
          <w:sz w:val="20"/>
        </w:rPr>
      </w:pPr>
      <w:r>
        <w:rPr>
          <w:b/>
          <w:sz w:val="20"/>
        </w:rPr>
        <w:t>Pull Request Threads - Read &amp; write</w:t>
      </w:r>
      <w:r>
        <w:rPr>
          <w:sz w:val="20"/>
        </w:rPr>
        <w:t xml:space="preserve">. See </w:t>
      </w:r>
      <w:hyperlink r:id="rId38">
        <w:r>
          <w:rPr>
            <w:color w:val="337AB7"/>
            <w:sz w:val="20"/>
          </w:rPr>
          <w:t xml:space="preserve">Use personal access tokens </w:t>
        </w:r>
      </w:hyperlink>
      <w:r>
        <w:rPr>
          <w:sz w:val="20"/>
        </w:rPr>
        <w:t>for more details.</w:t>
      </w:r>
    </w:p>
    <w:p w14:paraId="4A2D2D50" w14:textId="77777777" w:rsidR="00D64DB2" w:rsidRDefault="00D64DB2">
      <w:pPr>
        <w:pStyle w:val="BodyText"/>
        <w:spacing w:before="4"/>
        <w:rPr>
          <w:sz w:val="28"/>
        </w:rPr>
      </w:pPr>
    </w:p>
    <w:p w14:paraId="423041CF" w14:textId="77777777" w:rsidR="00D64DB2" w:rsidRDefault="0022516B">
      <w:pPr>
        <w:spacing w:line="319" w:lineRule="auto"/>
        <w:ind w:left="100" w:right="283"/>
        <w:jc w:val="both"/>
        <w:rPr>
          <w:sz w:val="20"/>
        </w:rPr>
      </w:pPr>
      <w:r>
        <w:rPr>
          <w:sz w:val="20"/>
        </w:rPr>
        <w:t>For</w:t>
      </w:r>
      <w:r>
        <w:rPr>
          <w:spacing w:val="-9"/>
          <w:sz w:val="20"/>
        </w:rPr>
        <w:t xml:space="preserve"> </w:t>
      </w:r>
      <w:r>
        <w:rPr>
          <w:sz w:val="20"/>
        </w:rPr>
        <w:t>Black</w:t>
      </w:r>
      <w:r>
        <w:rPr>
          <w:spacing w:val="-8"/>
          <w:sz w:val="20"/>
        </w:rPr>
        <w:t xml:space="preserve"> </w:t>
      </w:r>
      <w:r>
        <w:rPr>
          <w:sz w:val="20"/>
        </w:rPr>
        <w:t>Duck</w:t>
      </w:r>
      <w:r>
        <w:rPr>
          <w:spacing w:val="-8"/>
          <w:sz w:val="20"/>
        </w:rPr>
        <w:t xml:space="preserve"> </w:t>
      </w:r>
      <w:r>
        <w:rPr>
          <w:sz w:val="20"/>
        </w:rPr>
        <w:t>and</w:t>
      </w:r>
      <w:r>
        <w:rPr>
          <w:spacing w:val="-9"/>
          <w:sz w:val="20"/>
        </w:rPr>
        <w:t xml:space="preserve"> </w:t>
      </w:r>
      <w:r>
        <w:rPr>
          <w:sz w:val="20"/>
        </w:rPr>
        <w:t>Coverity</w:t>
      </w:r>
      <w:r>
        <w:rPr>
          <w:spacing w:val="-8"/>
          <w:sz w:val="20"/>
        </w:rPr>
        <w:t xml:space="preserve"> </w:t>
      </w:r>
      <w:r>
        <w:rPr>
          <w:sz w:val="20"/>
        </w:rPr>
        <w:t>PR</w:t>
      </w:r>
      <w:r>
        <w:rPr>
          <w:spacing w:val="-8"/>
          <w:sz w:val="20"/>
        </w:rPr>
        <w:t xml:space="preserve"> </w:t>
      </w:r>
      <w:r>
        <w:rPr>
          <w:sz w:val="20"/>
        </w:rPr>
        <w:t>comments,</w:t>
      </w:r>
      <w:r>
        <w:rPr>
          <w:spacing w:val="-9"/>
          <w:sz w:val="20"/>
        </w:rPr>
        <w:t xml:space="preserve"> </w:t>
      </w:r>
      <w:r>
        <w:rPr>
          <w:sz w:val="20"/>
        </w:rPr>
        <w:t>enable</w:t>
      </w:r>
      <w:r>
        <w:rPr>
          <w:spacing w:val="-8"/>
          <w:sz w:val="20"/>
        </w:rPr>
        <w:t xml:space="preserve"> </w:t>
      </w:r>
      <w:r>
        <w:rPr>
          <w:b/>
          <w:sz w:val="20"/>
        </w:rPr>
        <w:t>Build</w:t>
      </w:r>
      <w:r>
        <w:rPr>
          <w:b/>
          <w:spacing w:val="-8"/>
          <w:sz w:val="20"/>
        </w:rPr>
        <w:t xml:space="preserve"> </w:t>
      </w:r>
      <w:r>
        <w:rPr>
          <w:b/>
          <w:sz w:val="20"/>
        </w:rPr>
        <w:t>validation</w:t>
      </w:r>
      <w:r>
        <w:rPr>
          <w:b/>
          <w:spacing w:val="-9"/>
          <w:sz w:val="20"/>
        </w:rPr>
        <w:t xml:space="preserve"> </w:t>
      </w:r>
      <w:r>
        <w:rPr>
          <w:b/>
          <w:sz w:val="20"/>
        </w:rPr>
        <w:t>policy</w:t>
      </w:r>
      <w:r>
        <w:rPr>
          <w:b/>
          <w:spacing w:val="-8"/>
          <w:sz w:val="20"/>
        </w:rPr>
        <w:t xml:space="preserve"> </w:t>
      </w:r>
      <w:r>
        <w:rPr>
          <w:sz w:val="20"/>
        </w:rPr>
        <w:t>(</w:t>
      </w:r>
      <w:r>
        <w:rPr>
          <w:b/>
          <w:sz w:val="20"/>
        </w:rPr>
        <w:t>Project</w:t>
      </w:r>
      <w:r>
        <w:rPr>
          <w:b/>
          <w:spacing w:val="-8"/>
          <w:sz w:val="20"/>
        </w:rPr>
        <w:t xml:space="preserve"> </w:t>
      </w:r>
      <w:r>
        <w:rPr>
          <w:rFonts w:ascii="Segoe UI" w:hAnsi="Segoe UI"/>
          <w:sz w:val="20"/>
        </w:rPr>
        <w:t>→</w:t>
      </w:r>
      <w:r>
        <w:rPr>
          <w:rFonts w:ascii="Segoe UI" w:hAnsi="Segoe UI"/>
          <w:spacing w:val="-14"/>
          <w:sz w:val="20"/>
        </w:rPr>
        <w:t xml:space="preserve"> </w:t>
      </w:r>
      <w:r>
        <w:rPr>
          <w:b/>
          <w:sz w:val="20"/>
        </w:rPr>
        <w:t>Project</w:t>
      </w:r>
      <w:r>
        <w:rPr>
          <w:b/>
          <w:spacing w:val="-8"/>
          <w:sz w:val="20"/>
        </w:rPr>
        <w:t xml:space="preserve"> </w:t>
      </w:r>
      <w:r>
        <w:rPr>
          <w:b/>
          <w:sz w:val="20"/>
        </w:rPr>
        <w:t>Settings</w:t>
      </w:r>
      <w:r>
        <w:rPr>
          <w:b/>
          <w:spacing w:val="-8"/>
          <w:sz w:val="20"/>
        </w:rPr>
        <w:t xml:space="preserve"> </w:t>
      </w:r>
      <w:r>
        <w:rPr>
          <w:rFonts w:ascii="Segoe UI" w:hAnsi="Segoe UI"/>
          <w:sz w:val="20"/>
        </w:rPr>
        <w:t xml:space="preserve">→ </w:t>
      </w:r>
      <w:r>
        <w:rPr>
          <w:b/>
          <w:sz w:val="20"/>
        </w:rPr>
        <w:t>Repositories</w:t>
      </w:r>
      <w:r>
        <w:rPr>
          <w:b/>
          <w:spacing w:val="-9"/>
          <w:sz w:val="20"/>
        </w:rPr>
        <w:t xml:space="preserve"> </w:t>
      </w:r>
      <w:r>
        <w:rPr>
          <w:rFonts w:ascii="Segoe UI" w:hAnsi="Segoe UI"/>
          <w:sz w:val="20"/>
        </w:rPr>
        <w:t>→</w:t>
      </w:r>
      <w:r>
        <w:rPr>
          <w:rFonts w:ascii="Segoe UI" w:hAnsi="Segoe UI"/>
          <w:spacing w:val="-14"/>
          <w:sz w:val="20"/>
        </w:rPr>
        <w:t xml:space="preserve"> </w:t>
      </w:r>
      <w:r>
        <w:rPr>
          <w:b/>
          <w:sz w:val="20"/>
        </w:rPr>
        <w:t>Branch</w:t>
      </w:r>
      <w:r>
        <w:rPr>
          <w:b/>
          <w:spacing w:val="-9"/>
          <w:sz w:val="20"/>
        </w:rPr>
        <w:t xml:space="preserve"> </w:t>
      </w:r>
      <w:r>
        <w:rPr>
          <w:b/>
          <w:sz w:val="20"/>
        </w:rPr>
        <w:t>Policy</w:t>
      </w:r>
      <w:r>
        <w:rPr>
          <w:b/>
          <w:spacing w:val="-9"/>
          <w:sz w:val="20"/>
        </w:rPr>
        <w:t xml:space="preserve"> </w:t>
      </w:r>
      <w:r>
        <w:rPr>
          <w:rFonts w:ascii="Segoe UI" w:hAnsi="Segoe UI"/>
          <w:sz w:val="20"/>
        </w:rPr>
        <w:t>→</w:t>
      </w:r>
      <w:r>
        <w:rPr>
          <w:rFonts w:ascii="Segoe UI" w:hAnsi="Segoe UI"/>
          <w:spacing w:val="-14"/>
          <w:sz w:val="20"/>
        </w:rPr>
        <w:t xml:space="preserve"> </w:t>
      </w:r>
      <w:r>
        <w:rPr>
          <w:b/>
          <w:sz w:val="20"/>
        </w:rPr>
        <w:t>Add</w:t>
      </w:r>
      <w:r>
        <w:rPr>
          <w:b/>
          <w:spacing w:val="-9"/>
          <w:sz w:val="20"/>
        </w:rPr>
        <w:t xml:space="preserve"> </w:t>
      </w:r>
      <w:r>
        <w:rPr>
          <w:b/>
          <w:sz w:val="20"/>
        </w:rPr>
        <w:t>branch</w:t>
      </w:r>
      <w:r>
        <w:rPr>
          <w:b/>
          <w:spacing w:val="-8"/>
          <w:sz w:val="20"/>
        </w:rPr>
        <w:t xml:space="preserve"> </w:t>
      </w:r>
      <w:r>
        <w:rPr>
          <w:b/>
          <w:sz w:val="20"/>
        </w:rPr>
        <w:t>protection</w:t>
      </w:r>
      <w:r>
        <w:rPr>
          <w:sz w:val="20"/>
        </w:rPr>
        <w:t>)</w:t>
      </w:r>
      <w:r>
        <w:rPr>
          <w:spacing w:val="-9"/>
          <w:sz w:val="20"/>
        </w:rPr>
        <w:t xml:space="preserve"> </w:t>
      </w:r>
      <w:r>
        <w:rPr>
          <w:sz w:val="20"/>
        </w:rPr>
        <w:t>to</w:t>
      </w:r>
      <w:r>
        <w:rPr>
          <w:spacing w:val="-9"/>
          <w:sz w:val="20"/>
        </w:rPr>
        <w:t xml:space="preserve"> </w:t>
      </w:r>
      <w:r>
        <w:rPr>
          <w:sz w:val="20"/>
        </w:rPr>
        <w:t>trigger</w:t>
      </w:r>
      <w:r>
        <w:rPr>
          <w:spacing w:val="-9"/>
          <w:sz w:val="20"/>
        </w:rPr>
        <w:t xml:space="preserve"> </w:t>
      </w:r>
      <w:r>
        <w:rPr>
          <w:sz w:val="20"/>
        </w:rPr>
        <w:t>the</w:t>
      </w:r>
      <w:r>
        <w:rPr>
          <w:spacing w:val="-9"/>
          <w:sz w:val="20"/>
        </w:rPr>
        <w:t xml:space="preserve"> </w:t>
      </w:r>
      <w:r>
        <w:rPr>
          <w:sz w:val="20"/>
        </w:rPr>
        <w:t>pipeline</w:t>
      </w:r>
      <w:r>
        <w:rPr>
          <w:spacing w:val="-9"/>
          <w:sz w:val="20"/>
        </w:rPr>
        <w:t xml:space="preserve"> </w:t>
      </w:r>
      <w:r>
        <w:rPr>
          <w:sz w:val="20"/>
        </w:rPr>
        <w:t>on</w:t>
      </w:r>
      <w:r>
        <w:rPr>
          <w:spacing w:val="-9"/>
          <w:sz w:val="20"/>
        </w:rPr>
        <w:t xml:space="preserve"> </w:t>
      </w:r>
      <w:r>
        <w:rPr>
          <w:sz w:val="20"/>
        </w:rPr>
        <w:t>raising</w:t>
      </w:r>
      <w:r>
        <w:rPr>
          <w:spacing w:val="-8"/>
          <w:sz w:val="20"/>
        </w:rPr>
        <w:t xml:space="preserve"> </w:t>
      </w:r>
      <w:r>
        <w:rPr>
          <w:sz w:val="20"/>
        </w:rPr>
        <w:t>PR</w:t>
      </w:r>
      <w:r>
        <w:rPr>
          <w:spacing w:val="-9"/>
          <w:sz w:val="20"/>
        </w:rPr>
        <w:t xml:space="preserve"> </w:t>
      </w:r>
      <w:r>
        <w:rPr>
          <w:sz w:val="20"/>
        </w:rPr>
        <w:t>or</w:t>
      </w:r>
      <w:r>
        <w:rPr>
          <w:spacing w:val="-9"/>
          <w:sz w:val="20"/>
        </w:rPr>
        <w:t xml:space="preserve"> </w:t>
      </w:r>
      <w:r>
        <w:rPr>
          <w:sz w:val="20"/>
        </w:rPr>
        <w:t>any</w:t>
      </w:r>
      <w:r>
        <w:rPr>
          <w:spacing w:val="-9"/>
          <w:sz w:val="20"/>
        </w:rPr>
        <w:t xml:space="preserve"> </w:t>
      </w:r>
      <w:r>
        <w:rPr>
          <w:sz w:val="20"/>
        </w:rPr>
        <w:t>push event</w:t>
      </w:r>
      <w:r>
        <w:rPr>
          <w:spacing w:val="-8"/>
          <w:sz w:val="20"/>
        </w:rPr>
        <w:t xml:space="preserve"> </w:t>
      </w:r>
      <w:r>
        <w:rPr>
          <w:sz w:val="20"/>
        </w:rPr>
        <w:t>to</w:t>
      </w:r>
      <w:r>
        <w:rPr>
          <w:spacing w:val="-8"/>
          <w:sz w:val="20"/>
        </w:rPr>
        <w:t xml:space="preserve"> </w:t>
      </w:r>
      <w:r>
        <w:rPr>
          <w:sz w:val="20"/>
        </w:rPr>
        <w:t>existing</w:t>
      </w:r>
      <w:r>
        <w:rPr>
          <w:spacing w:val="-7"/>
          <w:sz w:val="20"/>
        </w:rPr>
        <w:t xml:space="preserve"> </w:t>
      </w:r>
      <w:r>
        <w:rPr>
          <w:sz w:val="20"/>
        </w:rPr>
        <w:t>branch</w:t>
      </w:r>
      <w:r>
        <w:rPr>
          <w:spacing w:val="-8"/>
          <w:sz w:val="20"/>
        </w:rPr>
        <w:t xml:space="preserve"> </w:t>
      </w:r>
      <w:r>
        <w:rPr>
          <w:sz w:val="20"/>
        </w:rPr>
        <w:t>(usually</w:t>
      </w:r>
      <w:r>
        <w:rPr>
          <w:spacing w:val="-8"/>
          <w:sz w:val="20"/>
        </w:rPr>
        <w:t xml:space="preserve"> </w:t>
      </w:r>
      <w:r>
        <w:rPr>
          <w:sz w:val="20"/>
        </w:rPr>
        <w:t>on</w:t>
      </w:r>
      <w:r>
        <w:rPr>
          <w:spacing w:val="-7"/>
          <w:sz w:val="20"/>
        </w:rPr>
        <w:t xml:space="preserve"> </w:t>
      </w:r>
      <w:r>
        <w:rPr>
          <w:sz w:val="20"/>
        </w:rPr>
        <w:t>main</w:t>
      </w:r>
      <w:r>
        <w:rPr>
          <w:spacing w:val="-8"/>
          <w:sz w:val="20"/>
        </w:rPr>
        <w:t xml:space="preserve"> </w:t>
      </w:r>
      <w:r>
        <w:rPr>
          <w:sz w:val="20"/>
        </w:rPr>
        <w:t>or</w:t>
      </w:r>
      <w:r>
        <w:rPr>
          <w:spacing w:val="-8"/>
          <w:sz w:val="20"/>
        </w:rPr>
        <w:t xml:space="preserve"> </w:t>
      </w:r>
      <w:r>
        <w:rPr>
          <w:sz w:val="20"/>
        </w:rPr>
        <w:t>master</w:t>
      </w:r>
      <w:r>
        <w:rPr>
          <w:spacing w:val="-7"/>
          <w:sz w:val="20"/>
        </w:rPr>
        <w:t xml:space="preserve"> </w:t>
      </w:r>
      <w:r>
        <w:rPr>
          <w:sz w:val="20"/>
        </w:rPr>
        <w:t>branch).</w:t>
      </w:r>
      <w:r>
        <w:rPr>
          <w:spacing w:val="-8"/>
          <w:sz w:val="20"/>
        </w:rPr>
        <w:t xml:space="preserve"> </w:t>
      </w:r>
      <w:r>
        <w:rPr>
          <w:sz w:val="20"/>
        </w:rPr>
        <w:t>See</w:t>
      </w:r>
      <w:r>
        <w:rPr>
          <w:spacing w:val="-8"/>
          <w:sz w:val="20"/>
        </w:rPr>
        <w:t xml:space="preserve"> </w:t>
      </w:r>
      <w:hyperlink r:id="rId39">
        <w:r>
          <w:rPr>
            <w:color w:val="337AB7"/>
            <w:sz w:val="20"/>
          </w:rPr>
          <w:t>Build</w:t>
        </w:r>
        <w:r>
          <w:rPr>
            <w:color w:val="337AB7"/>
            <w:spacing w:val="-7"/>
            <w:sz w:val="20"/>
          </w:rPr>
          <w:t xml:space="preserve"> </w:t>
        </w:r>
        <w:r>
          <w:rPr>
            <w:color w:val="337AB7"/>
            <w:sz w:val="20"/>
          </w:rPr>
          <w:t>Validation</w:t>
        </w:r>
        <w:r>
          <w:rPr>
            <w:color w:val="337AB7"/>
            <w:spacing w:val="-8"/>
            <w:sz w:val="20"/>
          </w:rPr>
          <w:t xml:space="preserve"> </w:t>
        </w:r>
      </w:hyperlink>
      <w:r>
        <w:rPr>
          <w:sz w:val="20"/>
        </w:rPr>
        <w:t>for</w:t>
      </w:r>
      <w:r>
        <w:rPr>
          <w:spacing w:val="-8"/>
          <w:sz w:val="20"/>
        </w:rPr>
        <w:t xml:space="preserve"> </w:t>
      </w:r>
      <w:r>
        <w:rPr>
          <w:sz w:val="20"/>
        </w:rPr>
        <w:t>more</w:t>
      </w:r>
      <w:r>
        <w:rPr>
          <w:spacing w:val="-7"/>
          <w:sz w:val="20"/>
        </w:rPr>
        <w:t xml:space="preserve"> </w:t>
      </w:r>
      <w:r>
        <w:rPr>
          <w:sz w:val="20"/>
        </w:rPr>
        <w:t>details.</w:t>
      </w:r>
    </w:p>
    <w:p w14:paraId="505983AE" w14:textId="77777777" w:rsidR="00D64DB2" w:rsidRDefault="00D64DB2">
      <w:pPr>
        <w:pStyle w:val="BodyText"/>
        <w:spacing w:before="9"/>
        <w:rPr>
          <w:sz w:val="19"/>
        </w:rPr>
      </w:pPr>
    </w:p>
    <w:p w14:paraId="151D901E" w14:textId="77777777" w:rsidR="00D64DB2" w:rsidRDefault="0022516B">
      <w:pPr>
        <w:pStyle w:val="Heading4"/>
        <w:jc w:val="both"/>
      </w:pPr>
      <w:bookmarkStart w:id="2207" w:name="Configure_Azure_Pipeline"/>
      <w:bookmarkEnd w:id="2207"/>
      <w:r>
        <w:t>Configure Azure Pipeline</w:t>
      </w:r>
    </w:p>
    <w:p w14:paraId="2A2E8393" w14:textId="77777777" w:rsidR="00D64DB2" w:rsidRDefault="00D64DB2">
      <w:pPr>
        <w:pStyle w:val="BodyText"/>
        <w:spacing w:before="2"/>
        <w:rPr>
          <w:b/>
          <w:sz w:val="21"/>
        </w:rPr>
      </w:pPr>
    </w:p>
    <w:p w14:paraId="557A6C7A" w14:textId="77777777" w:rsidR="00D64DB2" w:rsidRDefault="0022516B">
      <w:pPr>
        <w:pStyle w:val="BodyText"/>
        <w:spacing w:line="331" w:lineRule="auto"/>
        <w:ind w:left="100" w:right="339"/>
      </w:pPr>
      <w:r>
        <w:t>Create</w:t>
      </w:r>
      <w:r>
        <w:rPr>
          <w:spacing w:val="-8"/>
        </w:rPr>
        <w:t xml:space="preserve"> </w:t>
      </w:r>
      <w:r>
        <w:t>a</w:t>
      </w:r>
      <w:r>
        <w:rPr>
          <w:spacing w:val="-8"/>
        </w:rPr>
        <w:t xml:space="preserve"> </w:t>
      </w:r>
      <w:r>
        <w:t>new</w:t>
      </w:r>
      <w:r>
        <w:rPr>
          <w:spacing w:val="-7"/>
        </w:rPr>
        <w:t xml:space="preserve"> </w:t>
      </w:r>
      <w:r>
        <w:t>pipeline</w:t>
      </w:r>
      <w:r>
        <w:rPr>
          <w:spacing w:val="-8"/>
        </w:rPr>
        <w:t xml:space="preserve"> </w:t>
      </w:r>
      <w:r>
        <w:t>or</w:t>
      </w:r>
      <w:r>
        <w:rPr>
          <w:spacing w:val="-7"/>
        </w:rPr>
        <w:t xml:space="preserve"> </w:t>
      </w:r>
      <w:r>
        <w:t>use</w:t>
      </w:r>
      <w:r>
        <w:rPr>
          <w:spacing w:val="-8"/>
        </w:rPr>
        <w:t xml:space="preserve"> </w:t>
      </w:r>
      <w:r>
        <w:t>existing</w:t>
      </w:r>
      <w:r>
        <w:rPr>
          <w:spacing w:val="-7"/>
        </w:rPr>
        <w:t xml:space="preserve"> </w:t>
      </w:r>
      <w:r>
        <w:t>pipeline</w:t>
      </w:r>
      <w:r>
        <w:rPr>
          <w:spacing w:val="-8"/>
        </w:rPr>
        <w:t xml:space="preserve"> </w:t>
      </w:r>
      <w:r>
        <w:t>(</w:t>
      </w:r>
      <w:r>
        <w:rPr>
          <w:b/>
        </w:rPr>
        <w:t>Project</w:t>
      </w:r>
      <w:r>
        <w:rPr>
          <w:b/>
          <w:spacing w:val="-7"/>
        </w:rPr>
        <w:t xml:space="preserve"> </w:t>
      </w:r>
      <w:r>
        <w:rPr>
          <w:rFonts w:ascii="Segoe UI" w:hAnsi="Segoe UI"/>
        </w:rPr>
        <w:t>→</w:t>
      </w:r>
      <w:r>
        <w:rPr>
          <w:rFonts w:ascii="Segoe UI" w:hAnsi="Segoe UI"/>
          <w:spacing w:val="-13"/>
        </w:rPr>
        <w:t xml:space="preserve"> </w:t>
      </w:r>
      <w:r>
        <w:rPr>
          <w:b/>
        </w:rPr>
        <w:t>Pipelines</w:t>
      </w:r>
      <w:r>
        <w:rPr>
          <w:b/>
          <w:spacing w:val="-7"/>
        </w:rPr>
        <w:t xml:space="preserve"> </w:t>
      </w:r>
      <w:r>
        <w:rPr>
          <w:rFonts w:ascii="Segoe UI" w:hAnsi="Segoe UI"/>
        </w:rPr>
        <w:t>→</w:t>
      </w:r>
      <w:r>
        <w:rPr>
          <w:rFonts w:ascii="Segoe UI" w:hAnsi="Segoe UI"/>
          <w:spacing w:val="-13"/>
        </w:rPr>
        <w:t xml:space="preserve"> </w:t>
      </w:r>
      <w:r>
        <w:rPr>
          <w:b/>
        </w:rPr>
        <w:t>New</w:t>
      </w:r>
      <w:r>
        <w:rPr>
          <w:b/>
          <w:spacing w:val="-8"/>
        </w:rPr>
        <w:t xml:space="preserve"> </w:t>
      </w:r>
      <w:r>
        <w:rPr>
          <w:b/>
        </w:rPr>
        <w:t>Pipeline</w:t>
      </w:r>
      <w:r>
        <w:t>)</w:t>
      </w:r>
      <w:r>
        <w:rPr>
          <w:spacing w:val="-7"/>
        </w:rPr>
        <w:t xml:space="preserve"> </w:t>
      </w:r>
      <w:r>
        <w:t>and</w:t>
      </w:r>
      <w:r>
        <w:rPr>
          <w:spacing w:val="-8"/>
        </w:rPr>
        <w:t xml:space="preserve"> </w:t>
      </w:r>
      <w:r>
        <w:t>configure required</w:t>
      </w:r>
      <w:r>
        <w:rPr>
          <w:spacing w:val="-7"/>
        </w:rPr>
        <w:t xml:space="preserve"> </w:t>
      </w:r>
      <w:r>
        <w:t>fields.</w:t>
      </w:r>
      <w:r>
        <w:rPr>
          <w:spacing w:val="-7"/>
        </w:rPr>
        <w:t xml:space="preserve"> </w:t>
      </w:r>
      <w:r>
        <w:t>Push</w:t>
      </w:r>
      <w:r>
        <w:rPr>
          <w:spacing w:val="-6"/>
        </w:rPr>
        <w:t xml:space="preserve"> </w:t>
      </w:r>
      <w:r>
        <w:t>those</w:t>
      </w:r>
      <w:r>
        <w:rPr>
          <w:spacing w:val="-7"/>
        </w:rPr>
        <w:t xml:space="preserve"> </w:t>
      </w:r>
      <w:r>
        <w:t>changes</w:t>
      </w:r>
      <w:r>
        <w:rPr>
          <w:spacing w:val="-7"/>
        </w:rPr>
        <w:t xml:space="preserve"> </w:t>
      </w:r>
      <w:r>
        <w:t>and</w:t>
      </w:r>
      <w:r>
        <w:rPr>
          <w:spacing w:val="-6"/>
        </w:rPr>
        <w:t xml:space="preserve"> </w:t>
      </w:r>
      <w:r>
        <w:t>agent</w:t>
      </w:r>
      <w:r>
        <w:rPr>
          <w:spacing w:val="-7"/>
        </w:rPr>
        <w:t xml:space="preserve"> </w:t>
      </w:r>
      <w:r>
        <w:t>will</w:t>
      </w:r>
      <w:r>
        <w:rPr>
          <w:spacing w:val="-6"/>
        </w:rPr>
        <w:t xml:space="preserve"> </w:t>
      </w:r>
      <w:r>
        <w:t>pick</w:t>
      </w:r>
      <w:r>
        <w:rPr>
          <w:spacing w:val="-7"/>
        </w:rPr>
        <w:t xml:space="preserve"> </w:t>
      </w:r>
      <w:r>
        <w:t>up</w:t>
      </w:r>
      <w:r>
        <w:rPr>
          <w:spacing w:val="-7"/>
        </w:rPr>
        <w:t xml:space="preserve"> </w:t>
      </w:r>
      <w:r>
        <w:t>the</w:t>
      </w:r>
      <w:r>
        <w:rPr>
          <w:spacing w:val="-6"/>
        </w:rPr>
        <w:t xml:space="preserve"> </w:t>
      </w:r>
      <w:r>
        <w:t>job</w:t>
      </w:r>
      <w:r>
        <w:rPr>
          <w:spacing w:val="-7"/>
        </w:rPr>
        <w:t xml:space="preserve"> </w:t>
      </w:r>
      <w:r>
        <w:t>and</w:t>
      </w:r>
      <w:r>
        <w:rPr>
          <w:spacing w:val="-7"/>
        </w:rPr>
        <w:t xml:space="preserve"> </w:t>
      </w:r>
      <w:r>
        <w:t>initiate</w:t>
      </w:r>
      <w:r>
        <w:rPr>
          <w:spacing w:val="-6"/>
        </w:rPr>
        <w:t xml:space="preserve"> </w:t>
      </w:r>
      <w:r>
        <w:t>the</w:t>
      </w:r>
      <w:r>
        <w:rPr>
          <w:spacing w:val="-7"/>
        </w:rPr>
        <w:t xml:space="preserve"> </w:t>
      </w:r>
      <w:r>
        <w:t>pipeline.</w:t>
      </w:r>
    </w:p>
    <w:p w14:paraId="54A06880" w14:textId="77777777" w:rsidR="00D64DB2" w:rsidRDefault="00D64DB2">
      <w:pPr>
        <w:pStyle w:val="BodyText"/>
        <w:spacing w:before="2"/>
        <w:rPr>
          <w:sz w:val="22"/>
        </w:rPr>
      </w:pPr>
    </w:p>
    <w:p w14:paraId="28D5CAB9" w14:textId="77777777" w:rsidR="00D64DB2" w:rsidRDefault="0022516B">
      <w:pPr>
        <w:pStyle w:val="Heading2"/>
        <w:spacing w:before="1"/>
      </w:pPr>
      <w:bookmarkStart w:id="2208" w:name="Using_Azure_DevOps_Extension_with_Polari"/>
      <w:bookmarkStart w:id="2209" w:name="_bookmark33"/>
      <w:bookmarkEnd w:id="2208"/>
      <w:bookmarkEnd w:id="2209"/>
      <w:r>
        <w:t>Using Azure DevOps Extension with Polaris</w:t>
      </w:r>
    </w:p>
    <w:p w14:paraId="2CCED4FA" w14:textId="77777777" w:rsidR="00D64DB2" w:rsidRDefault="00C46513">
      <w:pPr>
        <w:pStyle w:val="BodyText"/>
        <w:spacing w:before="212" w:line="340" w:lineRule="auto"/>
        <w:ind w:left="100" w:right="236"/>
      </w:pPr>
      <w:r>
        <w:rPr>
          <w:noProof/>
        </w:rPr>
        <mc:AlternateContent>
          <mc:Choice Requires="wps">
            <w:drawing>
              <wp:anchor distT="0" distB="0" distL="0" distR="0" simplePos="0" relativeHeight="251868160" behindDoc="1" locked="0" layoutInCell="1" allowOverlap="1" wp14:anchorId="33FB305D" wp14:editId="45391CED">
                <wp:simplePos x="0" y="0"/>
                <wp:positionH relativeFrom="page">
                  <wp:posOffset>965200</wp:posOffset>
                </wp:positionH>
                <wp:positionV relativeFrom="paragraph">
                  <wp:posOffset>1014095</wp:posOffset>
                </wp:positionV>
                <wp:extent cx="5892800" cy="3257550"/>
                <wp:effectExtent l="0" t="0" r="0" b="0"/>
                <wp:wrapTopAndBottom/>
                <wp:docPr id="9538358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32575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AFD823" w14:textId="77777777" w:rsidR="00D64DB2" w:rsidRDefault="00D64DB2">
                            <w:pPr>
                              <w:pStyle w:val="BodyText"/>
                              <w:spacing w:before="12"/>
                              <w:rPr>
                                <w:sz w:val="10"/>
                              </w:rPr>
                            </w:pPr>
                          </w:p>
                          <w:p w14:paraId="79038C48" w14:textId="77777777" w:rsidR="00D64DB2" w:rsidRDefault="0022516B">
                            <w:pPr>
                              <w:ind w:left="60"/>
                              <w:rPr>
                                <w:rFonts w:ascii="Courier New"/>
                                <w:sz w:val="13"/>
                              </w:rPr>
                            </w:pPr>
                            <w:r>
                              <w:rPr>
                                <w:rFonts w:ascii="Courier New"/>
                                <w:sz w:val="13"/>
                              </w:rPr>
                              <w:t>trigger:</w:t>
                            </w:r>
                          </w:p>
                          <w:p w14:paraId="182990A2" w14:textId="77777777" w:rsidR="00D64DB2" w:rsidRDefault="00D64DB2">
                            <w:pPr>
                              <w:pStyle w:val="BodyText"/>
                              <w:rPr>
                                <w:rFonts w:ascii="Courier New"/>
                                <w:sz w:val="17"/>
                              </w:rPr>
                            </w:pPr>
                          </w:p>
                          <w:p w14:paraId="0D9E4EAD" w14:textId="77777777" w:rsidR="00D64DB2" w:rsidRDefault="0022516B">
                            <w:pPr>
                              <w:ind w:left="60"/>
                              <w:rPr>
                                <w:rFonts w:ascii="Courier New"/>
                                <w:sz w:val="13"/>
                              </w:rPr>
                            </w:pPr>
                            <w:r>
                              <w:rPr>
                                <w:rFonts w:ascii="Courier New"/>
                                <w:sz w:val="13"/>
                              </w:rPr>
                              <w:t>- main</w:t>
                            </w:r>
                          </w:p>
                          <w:p w14:paraId="0D3D02B1" w14:textId="77777777" w:rsidR="00D64DB2" w:rsidRDefault="00D64DB2">
                            <w:pPr>
                              <w:pStyle w:val="BodyText"/>
                              <w:rPr>
                                <w:rFonts w:ascii="Courier New"/>
                                <w:sz w:val="14"/>
                              </w:rPr>
                            </w:pPr>
                          </w:p>
                          <w:p w14:paraId="789CEA7B" w14:textId="77777777" w:rsidR="00D64DB2" w:rsidRDefault="00D64DB2">
                            <w:pPr>
                              <w:pStyle w:val="BodyText"/>
                              <w:rPr>
                                <w:rFonts w:ascii="Courier New"/>
                                <w:sz w:val="14"/>
                              </w:rPr>
                            </w:pPr>
                          </w:p>
                          <w:p w14:paraId="36DC7B01" w14:textId="77777777" w:rsidR="00D64DB2" w:rsidRDefault="00D64DB2">
                            <w:pPr>
                              <w:pStyle w:val="BodyText"/>
                              <w:rPr>
                                <w:rFonts w:ascii="Courier New"/>
                                <w:sz w:val="19"/>
                              </w:rPr>
                            </w:pPr>
                          </w:p>
                          <w:p w14:paraId="436794D4" w14:textId="77777777" w:rsidR="00D64DB2" w:rsidRDefault="0022516B">
                            <w:pPr>
                              <w:ind w:left="60"/>
                              <w:rPr>
                                <w:rFonts w:ascii="Courier New"/>
                                <w:sz w:val="13"/>
                              </w:rPr>
                            </w:pPr>
                            <w:r>
                              <w:rPr>
                                <w:rFonts w:ascii="Courier New"/>
                                <w:sz w:val="13"/>
                              </w:rPr>
                              <w:t>pool:</w:t>
                            </w:r>
                          </w:p>
                          <w:p w14:paraId="77C55D15" w14:textId="77777777" w:rsidR="00D64DB2" w:rsidRDefault="00D64DB2">
                            <w:pPr>
                              <w:pStyle w:val="BodyText"/>
                              <w:rPr>
                                <w:rFonts w:ascii="Courier New"/>
                                <w:sz w:val="17"/>
                              </w:rPr>
                            </w:pPr>
                          </w:p>
                          <w:p w14:paraId="6990E730" w14:textId="77777777" w:rsidR="00D64DB2" w:rsidRDefault="0022516B">
                            <w:pPr>
                              <w:ind w:left="213"/>
                              <w:rPr>
                                <w:rFonts w:ascii="Courier New"/>
                                <w:sz w:val="13"/>
                              </w:rPr>
                            </w:pPr>
                            <w:r>
                              <w:rPr>
                                <w:rFonts w:ascii="Courier New"/>
                                <w:sz w:val="13"/>
                              </w:rPr>
                              <w:t>vmImage: ubuntu-latest</w:t>
                            </w:r>
                          </w:p>
                          <w:p w14:paraId="77020050" w14:textId="77777777" w:rsidR="00D64DB2" w:rsidRDefault="00D64DB2">
                            <w:pPr>
                              <w:pStyle w:val="BodyText"/>
                              <w:rPr>
                                <w:rFonts w:ascii="Courier New"/>
                                <w:sz w:val="14"/>
                              </w:rPr>
                            </w:pPr>
                          </w:p>
                          <w:p w14:paraId="22D30223" w14:textId="77777777" w:rsidR="00D64DB2" w:rsidRDefault="00D64DB2">
                            <w:pPr>
                              <w:pStyle w:val="BodyText"/>
                              <w:rPr>
                                <w:rFonts w:ascii="Courier New"/>
                                <w:sz w:val="14"/>
                              </w:rPr>
                            </w:pPr>
                          </w:p>
                          <w:p w14:paraId="1405C2F9" w14:textId="77777777" w:rsidR="00D64DB2" w:rsidRDefault="00D64DB2">
                            <w:pPr>
                              <w:pStyle w:val="BodyText"/>
                              <w:rPr>
                                <w:rFonts w:ascii="Courier New"/>
                                <w:sz w:val="19"/>
                              </w:rPr>
                            </w:pPr>
                          </w:p>
                          <w:p w14:paraId="3C157E28" w14:textId="77777777" w:rsidR="00D64DB2" w:rsidRDefault="0022516B">
                            <w:pPr>
                              <w:spacing w:before="1"/>
                              <w:ind w:left="60"/>
                              <w:rPr>
                                <w:rFonts w:ascii="Courier New"/>
                                <w:sz w:val="13"/>
                              </w:rPr>
                            </w:pPr>
                            <w:r>
                              <w:rPr>
                                <w:rFonts w:ascii="Courier New"/>
                                <w:sz w:val="13"/>
                              </w:rPr>
                              <w:t>variables:</w:t>
                            </w:r>
                          </w:p>
                          <w:p w14:paraId="1F95AB1C" w14:textId="77777777" w:rsidR="00D64DB2" w:rsidRDefault="00D64DB2">
                            <w:pPr>
                              <w:pStyle w:val="BodyText"/>
                              <w:rPr>
                                <w:rFonts w:ascii="Courier New"/>
                                <w:sz w:val="17"/>
                              </w:rPr>
                            </w:pPr>
                          </w:p>
                          <w:p w14:paraId="4BD21E33" w14:textId="77777777" w:rsidR="00D64DB2" w:rsidRDefault="0022516B">
                            <w:pPr>
                              <w:ind w:left="213"/>
                              <w:rPr>
                                <w:rFonts w:ascii="Courier New"/>
                                <w:sz w:val="13"/>
                              </w:rPr>
                            </w:pPr>
                            <w:r>
                              <w:rPr>
                                <w:rFonts w:ascii="Courier New"/>
                                <w:sz w:val="13"/>
                              </w:rPr>
                              <w:t>- group: polaris</w:t>
                            </w:r>
                          </w:p>
                          <w:p w14:paraId="56DD59E0" w14:textId="77777777" w:rsidR="00D64DB2" w:rsidRDefault="00D64DB2">
                            <w:pPr>
                              <w:pStyle w:val="BodyText"/>
                              <w:rPr>
                                <w:rFonts w:ascii="Courier New"/>
                                <w:sz w:val="14"/>
                              </w:rPr>
                            </w:pPr>
                          </w:p>
                          <w:p w14:paraId="04CDCDEE" w14:textId="77777777" w:rsidR="00D64DB2" w:rsidRDefault="00D64DB2">
                            <w:pPr>
                              <w:pStyle w:val="BodyText"/>
                              <w:rPr>
                                <w:rFonts w:ascii="Courier New"/>
                                <w:sz w:val="14"/>
                              </w:rPr>
                            </w:pPr>
                          </w:p>
                          <w:p w14:paraId="6661D7FC" w14:textId="77777777" w:rsidR="00D64DB2" w:rsidRDefault="00D64DB2">
                            <w:pPr>
                              <w:pStyle w:val="BodyText"/>
                              <w:rPr>
                                <w:rFonts w:ascii="Courier New"/>
                                <w:sz w:val="19"/>
                              </w:rPr>
                            </w:pPr>
                          </w:p>
                          <w:p w14:paraId="52A7C50C" w14:textId="77777777" w:rsidR="00D64DB2" w:rsidRDefault="0022516B">
                            <w:pPr>
                              <w:ind w:left="60"/>
                              <w:rPr>
                                <w:rFonts w:ascii="Courier New"/>
                                <w:sz w:val="13"/>
                              </w:rPr>
                            </w:pPr>
                            <w:r>
                              <w:rPr>
                                <w:rFonts w:ascii="Courier New"/>
                                <w:sz w:val="13"/>
                              </w:rPr>
                              <w:t>steps:</w:t>
                            </w:r>
                          </w:p>
                          <w:p w14:paraId="093F49C9" w14:textId="77777777" w:rsidR="00D64DB2" w:rsidRDefault="00D64DB2">
                            <w:pPr>
                              <w:pStyle w:val="BodyText"/>
                              <w:rPr>
                                <w:rFonts w:ascii="Courier New"/>
                                <w:sz w:val="17"/>
                              </w:rPr>
                            </w:pPr>
                          </w:p>
                          <w:p w14:paraId="5BFE5120" w14:textId="77777777" w:rsidR="00D64DB2" w:rsidRDefault="0022516B">
                            <w:pPr>
                              <w:spacing w:line="554" w:lineRule="auto"/>
                              <w:ind w:left="213" w:right="6600" w:hanging="154"/>
                              <w:rPr>
                                <w:rFonts w:ascii="Courier New"/>
                                <w:sz w:val="13"/>
                              </w:rPr>
                            </w:pPr>
                            <w:r>
                              <w:rPr>
                                <w:rFonts w:ascii="Courier New"/>
                                <w:sz w:val="13"/>
                              </w:rPr>
                              <w:t>- task:</w:t>
                            </w:r>
                            <w:r>
                              <w:rPr>
                                <w:rFonts w:ascii="Courier New"/>
                                <w:spacing w:val="-52"/>
                                <w:sz w:val="13"/>
                              </w:rPr>
                              <w:t xml:space="preserve"> </w:t>
                            </w:r>
                            <w:hyperlink r:id="rId40">
                              <w:r>
                                <w:rPr>
                                  <w:rFonts w:ascii="Courier New"/>
                                  <w:sz w:val="13"/>
                                </w:rPr>
                                <w:t>SynopsysSecurityScan@1.0.0</w:t>
                              </w:r>
                            </w:hyperlink>
                            <w:r>
                              <w:rPr>
                                <w:rFonts w:ascii="Courier New"/>
                                <w:sz w:val="13"/>
                              </w:rPr>
                              <w:t xml:space="preserve"> displayName: 'Polaris Scan' inputs:</w:t>
                            </w:r>
                          </w:p>
                          <w:p w14:paraId="467B1FCD" w14:textId="77777777" w:rsidR="00D64DB2" w:rsidRDefault="0022516B">
                            <w:pPr>
                              <w:spacing w:line="147" w:lineRule="exact"/>
                              <w:ind w:left="367"/>
                              <w:rPr>
                                <w:rFonts w:ascii="Courier New"/>
                                <w:i/>
                                <w:sz w:val="13"/>
                              </w:rPr>
                            </w:pPr>
                            <w:r>
                              <w:rPr>
                                <w:rFonts w:ascii="Courier New"/>
                                <w:sz w:val="13"/>
                              </w:rPr>
                              <w:t xml:space="preserve">BRIDGE_POLARIS_SERVERURL: </w:t>
                            </w:r>
                            <w:r>
                              <w:rPr>
                                <w:rFonts w:ascii="Courier New"/>
                                <w:i/>
                                <w:sz w:val="13"/>
                              </w:rPr>
                              <w:t>$(POLARIS_SERVER_URL)</w:t>
                            </w:r>
                          </w:p>
                          <w:p w14:paraId="7C7FD9E1" w14:textId="77777777" w:rsidR="00D64DB2" w:rsidRDefault="00D64DB2">
                            <w:pPr>
                              <w:pStyle w:val="BodyText"/>
                              <w:rPr>
                                <w:rFonts w:ascii="Courier New"/>
                                <w:i/>
                                <w:sz w:val="17"/>
                              </w:rPr>
                            </w:pPr>
                          </w:p>
                          <w:p w14:paraId="4FD687D8" w14:textId="77777777" w:rsidR="00D64DB2" w:rsidRDefault="0022516B">
                            <w:pPr>
                              <w:ind w:left="367"/>
                              <w:rPr>
                                <w:rFonts w:ascii="Courier New"/>
                                <w:i/>
                                <w:sz w:val="13"/>
                              </w:rPr>
                            </w:pPr>
                            <w:r>
                              <w:rPr>
                                <w:rFonts w:ascii="Courier New"/>
                                <w:sz w:val="13"/>
                              </w:rPr>
                              <w:t xml:space="preserve">BRIDGE_POLARIS_ACCESSTOKEN: </w:t>
                            </w:r>
                            <w:r>
                              <w:rPr>
                                <w:rFonts w:ascii="Courier New"/>
                                <w:i/>
                                <w:sz w:val="13"/>
                              </w:rPr>
                              <w:t>$(POLARIS_ACCESS_TOKEN)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B305D" id="Text Box 25" o:spid="_x0000_s1349" type="#_x0000_t202" style="position:absolute;left:0;text-align:left;margin-left:76pt;margin-top:79.85pt;width:464pt;height:256.5pt;z-index:-251448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" fillcolor="#ededed" stroked="f">
                <v:path arrowok="t"/>
                <v:textbox inset="0,0,0,0">
                  <w:txbxContent>
                    <w:p w14:paraId="54AFD823" w14:textId="77777777" w:rsidR="00D64DB2" w:rsidRDefault="00D64DB2">
                      <w:pPr>
                        <w:pStyle w:val="BodyText"/>
                        <w:spacing w:before="12"/>
                        <w:rPr>
                          <w:sz w:val="10"/>
                        </w:rPr>
                      </w:pPr>
                    </w:p>
                    <w:p w14:paraId="79038C48" w14:textId="77777777" w:rsidR="00D64DB2" w:rsidRDefault="0022516B">
                      <w:pPr>
                        <w:ind w:left="60"/>
                        <w:rPr>
                          <w:rFonts w:ascii="Courier New"/>
                          <w:sz w:val="13"/>
                        </w:rPr>
                      </w:pPr>
                      <w:r>
                        <w:rPr>
                          <w:rFonts w:ascii="Courier New"/>
                          <w:sz w:val="13"/>
                        </w:rPr>
                        <w:t>trigger:</w:t>
                      </w:r>
                    </w:p>
                    <w:p w14:paraId="182990A2" w14:textId="77777777" w:rsidR="00D64DB2" w:rsidRDefault="00D64DB2">
                      <w:pPr>
                        <w:pStyle w:val="BodyText"/>
                        <w:rPr>
                          <w:rFonts w:ascii="Courier New"/>
                          <w:sz w:val="17"/>
                        </w:rPr>
                      </w:pPr>
                    </w:p>
                    <w:p w14:paraId="0D9E4EAD" w14:textId="77777777" w:rsidR="00D64DB2" w:rsidRDefault="0022516B">
                      <w:pPr>
                        <w:ind w:left="60"/>
                        <w:rPr>
                          <w:rFonts w:ascii="Courier New"/>
                          <w:sz w:val="13"/>
                        </w:rPr>
                      </w:pPr>
                      <w:r>
                        <w:rPr>
                          <w:rFonts w:ascii="Courier New"/>
                          <w:sz w:val="13"/>
                        </w:rPr>
                        <w:t>- main</w:t>
                      </w:r>
                    </w:p>
                    <w:p w14:paraId="0D3D02B1" w14:textId="77777777" w:rsidR="00D64DB2" w:rsidRDefault="00D64DB2">
                      <w:pPr>
                        <w:pStyle w:val="BodyText"/>
                        <w:rPr>
                          <w:rFonts w:ascii="Courier New"/>
                          <w:sz w:val="14"/>
                        </w:rPr>
                      </w:pPr>
                    </w:p>
                    <w:p w14:paraId="789CEA7B" w14:textId="77777777" w:rsidR="00D64DB2" w:rsidRDefault="00D64DB2">
                      <w:pPr>
                        <w:pStyle w:val="BodyText"/>
                        <w:rPr>
                          <w:rFonts w:ascii="Courier New"/>
                          <w:sz w:val="14"/>
                        </w:rPr>
                      </w:pPr>
                    </w:p>
                    <w:p w14:paraId="36DC7B01" w14:textId="77777777" w:rsidR="00D64DB2" w:rsidRDefault="00D64DB2">
                      <w:pPr>
                        <w:pStyle w:val="BodyText"/>
                        <w:rPr>
                          <w:rFonts w:ascii="Courier New"/>
                          <w:sz w:val="19"/>
                        </w:rPr>
                      </w:pPr>
                    </w:p>
                    <w:p w14:paraId="436794D4" w14:textId="77777777" w:rsidR="00D64DB2" w:rsidRDefault="0022516B">
                      <w:pPr>
                        <w:ind w:left="60"/>
                        <w:rPr>
                          <w:rFonts w:ascii="Courier New"/>
                          <w:sz w:val="13"/>
                        </w:rPr>
                      </w:pPr>
                      <w:r>
                        <w:rPr>
                          <w:rFonts w:ascii="Courier New"/>
                          <w:sz w:val="13"/>
                        </w:rPr>
                        <w:t>pool:</w:t>
                      </w:r>
                    </w:p>
                    <w:p w14:paraId="77C55D15" w14:textId="77777777" w:rsidR="00D64DB2" w:rsidRDefault="00D64DB2">
                      <w:pPr>
                        <w:pStyle w:val="BodyText"/>
                        <w:rPr>
                          <w:rFonts w:ascii="Courier New"/>
                          <w:sz w:val="17"/>
                        </w:rPr>
                      </w:pPr>
                    </w:p>
                    <w:p w14:paraId="6990E730" w14:textId="77777777" w:rsidR="00D64DB2" w:rsidRDefault="0022516B">
                      <w:pPr>
                        <w:ind w:left="213"/>
                        <w:rPr>
                          <w:rFonts w:ascii="Courier New"/>
                          <w:sz w:val="13"/>
                        </w:rPr>
                      </w:pPr>
                      <w:r>
                        <w:rPr>
                          <w:rFonts w:ascii="Courier New"/>
                          <w:sz w:val="13"/>
                        </w:rPr>
                        <w:t>vmImage: ubuntu-latest</w:t>
                      </w:r>
                    </w:p>
                    <w:p w14:paraId="77020050" w14:textId="77777777" w:rsidR="00D64DB2" w:rsidRDefault="00D64DB2">
                      <w:pPr>
                        <w:pStyle w:val="BodyText"/>
                        <w:rPr>
                          <w:rFonts w:ascii="Courier New"/>
                          <w:sz w:val="14"/>
                        </w:rPr>
                      </w:pPr>
                    </w:p>
                    <w:p w14:paraId="22D30223" w14:textId="77777777" w:rsidR="00D64DB2" w:rsidRDefault="00D64DB2">
                      <w:pPr>
                        <w:pStyle w:val="BodyText"/>
                        <w:rPr>
                          <w:rFonts w:ascii="Courier New"/>
                          <w:sz w:val="14"/>
                        </w:rPr>
                      </w:pPr>
                    </w:p>
                    <w:p w14:paraId="1405C2F9" w14:textId="77777777" w:rsidR="00D64DB2" w:rsidRDefault="00D64DB2">
                      <w:pPr>
                        <w:pStyle w:val="BodyText"/>
                        <w:rPr>
                          <w:rFonts w:ascii="Courier New"/>
                          <w:sz w:val="19"/>
                        </w:rPr>
                      </w:pPr>
                    </w:p>
                    <w:p w14:paraId="3C157E28" w14:textId="77777777" w:rsidR="00D64DB2" w:rsidRDefault="0022516B">
                      <w:pPr>
                        <w:spacing w:before="1"/>
                        <w:ind w:left="60"/>
                        <w:rPr>
                          <w:rFonts w:ascii="Courier New"/>
                          <w:sz w:val="13"/>
                        </w:rPr>
                      </w:pPr>
                      <w:r>
                        <w:rPr>
                          <w:rFonts w:ascii="Courier New"/>
                          <w:sz w:val="13"/>
                        </w:rPr>
                        <w:t>variables:</w:t>
                      </w:r>
                    </w:p>
                    <w:p w14:paraId="1F95AB1C" w14:textId="77777777" w:rsidR="00D64DB2" w:rsidRDefault="00D64DB2">
                      <w:pPr>
                        <w:pStyle w:val="BodyText"/>
                        <w:rPr>
                          <w:rFonts w:ascii="Courier New"/>
                          <w:sz w:val="17"/>
                        </w:rPr>
                      </w:pPr>
                    </w:p>
                    <w:p w14:paraId="4BD21E33" w14:textId="77777777" w:rsidR="00D64DB2" w:rsidRDefault="0022516B">
                      <w:pPr>
                        <w:ind w:left="213"/>
                        <w:rPr>
                          <w:rFonts w:ascii="Courier New"/>
                          <w:sz w:val="13"/>
                        </w:rPr>
                      </w:pPr>
                      <w:r>
                        <w:rPr>
                          <w:rFonts w:ascii="Courier New"/>
                          <w:sz w:val="13"/>
                        </w:rPr>
                        <w:t>- group: polaris</w:t>
                      </w:r>
                    </w:p>
                    <w:p w14:paraId="56DD59E0" w14:textId="77777777" w:rsidR="00D64DB2" w:rsidRDefault="00D64DB2">
                      <w:pPr>
                        <w:pStyle w:val="BodyText"/>
                        <w:rPr>
                          <w:rFonts w:ascii="Courier New"/>
                          <w:sz w:val="14"/>
                        </w:rPr>
                      </w:pPr>
                    </w:p>
                    <w:p w14:paraId="04CDCDEE" w14:textId="77777777" w:rsidR="00D64DB2" w:rsidRDefault="00D64DB2">
                      <w:pPr>
                        <w:pStyle w:val="BodyText"/>
                        <w:rPr>
                          <w:rFonts w:ascii="Courier New"/>
                          <w:sz w:val="14"/>
                        </w:rPr>
                      </w:pPr>
                    </w:p>
                    <w:p w14:paraId="6661D7FC" w14:textId="77777777" w:rsidR="00D64DB2" w:rsidRDefault="00D64DB2">
                      <w:pPr>
                        <w:pStyle w:val="BodyText"/>
                        <w:rPr>
                          <w:rFonts w:ascii="Courier New"/>
                          <w:sz w:val="19"/>
                        </w:rPr>
                      </w:pPr>
                    </w:p>
                    <w:p w14:paraId="52A7C50C" w14:textId="77777777" w:rsidR="00D64DB2" w:rsidRDefault="0022516B">
                      <w:pPr>
                        <w:ind w:left="60"/>
                        <w:rPr>
                          <w:rFonts w:ascii="Courier New"/>
                          <w:sz w:val="13"/>
                        </w:rPr>
                      </w:pPr>
                      <w:r>
                        <w:rPr>
                          <w:rFonts w:ascii="Courier New"/>
                          <w:sz w:val="13"/>
                        </w:rPr>
                        <w:t>steps:</w:t>
                      </w:r>
                    </w:p>
                    <w:p w14:paraId="093F49C9" w14:textId="77777777" w:rsidR="00D64DB2" w:rsidRDefault="00D64DB2">
                      <w:pPr>
                        <w:pStyle w:val="BodyText"/>
                        <w:rPr>
                          <w:rFonts w:ascii="Courier New"/>
                          <w:sz w:val="17"/>
                        </w:rPr>
                      </w:pPr>
                    </w:p>
                    <w:p w14:paraId="5BFE5120" w14:textId="77777777" w:rsidR="00D64DB2" w:rsidRDefault="0022516B">
                      <w:pPr>
                        <w:spacing w:line="554" w:lineRule="auto"/>
                        <w:ind w:left="213" w:right="6600" w:hanging="154"/>
                        <w:rPr>
                          <w:rFonts w:ascii="Courier New"/>
                          <w:sz w:val="13"/>
                        </w:rPr>
                      </w:pPr>
                      <w:r>
                        <w:rPr>
                          <w:rFonts w:ascii="Courier New"/>
                          <w:sz w:val="13"/>
                        </w:rPr>
                        <w:t>- task:</w:t>
                      </w:r>
                      <w:r>
                        <w:rPr>
                          <w:rFonts w:ascii="Courier New"/>
                          <w:spacing w:val="-52"/>
                          <w:sz w:val="13"/>
                        </w:rPr>
                        <w:t xml:space="preserve"> </w:t>
                      </w:r>
                      <w:hyperlink r:id="rId41">
                        <w:r>
                          <w:rPr>
                            <w:rFonts w:ascii="Courier New"/>
                            <w:sz w:val="13"/>
                          </w:rPr>
                          <w:t>SynopsysSecurityScan@1.0.0</w:t>
                        </w:r>
                      </w:hyperlink>
                      <w:r>
                        <w:rPr>
                          <w:rFonts w:ascii="Courier New"/>
                          <w:sz w:val="13"/>
                        </w:rPr>
                        <w:t xml:space="preserve"> displayName: 'Polaris Scan' inputs:</w:t>
                      </w:r>
                    </w:p>
                    <w:p w14:paraId="467B1FCD" w14:textId="77777777" w:rsidR="00D64DB2" w:rsidRDefault="0022516B">
                      <w:pPr>
                        <w:spacing w:line="147" w:lineRule="exact"/>
                        <w:ind w:left="367"/>
                        <w:rPr>
                          <w:rFonts w:ascii="Courier New"/>
                          <w:i/>
                          <w:sz w:val="13"/>
                        </w:rPr>
                      </w:pPr>
                      <w:r>
                        <w:rPr>
                          <w:rFonts w:ascii="Courier New"/>
                          <w:sz w:val="13"/>
                        </w:rPr>
                        <w:t xml:space="preserve">BRIDGE_POLARIS_SERVERURL: </w:t>
                      </w:r>
                      <w:r>
                        <w:rPr>
                          <w:rFonts w:ascii="Courier New"/>
                          <w:i/>
                          <w:sz w:val="13"/>
                        </w:rPr>
                        <w:t>$(POLARIS_SERVER_URL)</w:t>
                      </w:r>
                    </w:p>
                    <w:p w14:paraId="7C7FD9E1" w14:textId="77777777" w:rsidR="00D64DB2" w:rsidRDefault="00D64DB2">
                      <w:pPr>
                        <w:pStyle w:val="BodyText"/>
                        <w:rPr>
                          <w:rFonts w:ascii="Courier New"/>
                          <w:i/>
                          <w:sz w:val="17"/>
                        </w:rPr>
                      </w:pPr>
                    </w:p>
                    <w:p w14:paraId="4FD687D8" w14:textId="77777777" w:rsidR="00D64DB2" w:rsidRDefault="0022516B">
                      <w:pPr>
                        <w:ind w:left="367"/>
                        <w:rPr>
                          <w:rFonts w:ascii="Courier New"/>
                          <w:i/>
                          <w:sz w:val="13"/>
                        </w:rPr>
                      </w:pPr>
                      <w:r>
                        <w:rPr>
                          <w:rFonts w:ascii="Courier New"/>
                          <w:sz w:val="13"/>
                        </w:rPr>
                        <w:t xml:space="preserve">BRIDGE_POLARIS_ACCESSTOKEN: </w:t>
                      </w:r>
                      <w:r>
                        <w:rPr>
                          <w:rFonts w:ascii="Courier New"/>
                          <w:i/>
                          <w:sz w:val="13"/>
                        </w:rPr>
                        <w:t>$(POLARIS_ACCESS_TOKEN)</w:t>
                      </w:r>
                    </w:p>
                  </w:txbxContent>
                </v:textbox>
                <w10:wrap type="topAndBottom" anchorx="page"/>
              </v:shape>
            </w:pict>
          </mc:Fallback>
        </mc:AlternateContent>
      </w:r>
      <w:r w:rsidR="00350945">
        <w:t>Before</w:t>
      </w:r>
      <w:r w:rsidR="00350945">
        <w:rPr>
          <w:spacing w:val="-13"/>
        </w:rPr>
        <w:t xml:space="preserve"> </w:t>
      </w:r>
      <w:r w:rsidR="00350945">
        <w:t>running</w:t>
      </w:r>
      <w:r w:rsidR="00350945">
        <w:rPr>
          <w:spacing w:val="-13"/>
        </w:rPr>
        <w:t xml:space="preserve"> </w:t>
      </w:r>
      <w:r w:rsidR="00350945">
        <w:t>a</w:t>
      </w:r>
      <w:r w:rsidR="00350945">
        <w:rPr>
          <w:spacing w:val="-13"/>
        </w:rPr>
        <w:t xml:space="preserve"> </w:t>
      </w:r>
      <w:r w:rsidR="00350945">
        <w:t>pipeline</w:t>
      </w:r>
      <w:r w:rsidR="00350945">
        <w:rPr>
          <w:spacing w:val="-13"/>
        </w:rPr>
        <w:t xml:space="preserve"> </w:t>
      </w:r>
      <w:r w:rsidR="00350945">
        <w:t>using</w:t>
      </w:r>
      <w:r w:rsidR="00350945">
        <w:rPr>
          <w:spacing w:val="-13"/>
        </w:rPr>
        <w:t xml:space="preserve"> </w:t>
      </w:r>
      <w:r w:rsidR="00350945">
        <w:t>the</w:t>
      </w:r>
      <w:r w:rsidR="00350945">
        <w:rPr>
          <w:spacing w:val="-13"/>
        </w:rPr>
        <w:t xml:space="preserve"> </w:t>
      </w:r>
      <w:r w:rsidR="00350945">
        <w:t>Synopsys</w:t>
      </w:r>
      <w:r w:rsidR="00350945">
        <w:rPr>
          <w:spacing w:val="-13"/>
        </w:rPr>
        <w:t xml:space="preserve"> </w:t>
      </w:r>
      <w:r w:rsidR="00350945">
        <w:t>Security</w:t>
      </w:r>
      <w:r w:rsidR="00350945">
        <w:rPr>
          <w:spacing w:val="-13"/>
        </w:rPr>
        <w:t xml:space="preserve"> </w:t>
      </w:r>
      <w:r w:rsidR="00350945">
        <w:t>Scan</w:t>
      </w:r>
      <w:r w:rsidR="00350945">
        <w:rPr>
          <w:spacing w:val="-13"/>
        </w:rPr>
        <w:t xml:space="preserve"> </w:t>
      </w:r>
      <w:r w:rsidR="00350945">
        <w:t>and</w:t>
      </w:r>
      <w:r w:rsidR="00350945">
        <w:rPr>
          <w:spacing w:val="-13"/>
        </w:rPr>
        <w:t xml:space="preserve"> </w:t>
      </w:r>
      <w:r w:rsidR="00350945">
        <w:t>Polaris,</w:t>
      </w:r>
      <w:r w:rsidR="00350945">
        <w:rPr>
          <w:spacing w:val="-13"/>
        </w:rPr>
        <w:t xml:space="preserve"> </w:t>
      </w:r>
      <w:r w:rsidR="00350945">
        <w:t>add</w:t>
      </w:r>
      <w:r w:rsidR="00350945">
        <w:rPr>
          <w:spacing w:val="-13"/>
        </w:rPr>
        <w:t xml:space="preserve"> </w:t>
      </w:r>
      <w:r w:rsidR="00350945">
        <w:rPr>
          <w:rFonts w:ascii="Courier New"/>
          <w:sz w:val="16"/>
          <w:shd w:val="clear" w:color="auto" w:fill="EDEDED"/>
        </w:rPr>
        <w:t>azure-pipelines.yml</w:t>
      </w:r>
      <w:r w:rsidR="00350945">
        <w:rPr>
          <w:rFonts w:ascii="Courier New"/>
          <w:spacing w:val="-59"/>
          <w:sz w:val="16"/>
        </w:rPr>
        <w:t xml:space="preserve"> </w:t>
      </w:r>
      <w:r w:rsidR="00350945">
        <w:t>to</w:t>
      </w:r>
      <w:r w:rsidR="00350945">
        <w:rPr>
          <w:spacing w:val="-13"/>
        </w:rPr>
        <w:t xml:space="preserve"> </w:t>
      </w:r>
      <w:r w:rsidR="00350945">
        <w:t xml:space="preserve">your project. Configure sensitive data like usernames, passwords and URLs using pipeline variables. Push those changes and agent will pick up the job and initiate the pipeline. An example of the changes you need to add to </w:t>
      </w:r>
      <w:r w:rsidR="00350945">
        <w:rPr>
          <w:rFonts w:ascii="Courier New"/>
          <w:sz w:val="16"/>
          <w:shd w:val="clear" w:color="auto" w:fill="EDEDED"/>
        </w:rPr>
        <w:t>azure-pipelines.yml</w:t>
      </w:r>
      <w:r w:rsidR="00350945">
        <w:rPr>
          <w:rFonts w:ascii="Courier New"/>
          <w:spacing w:val="-56"/>
          <w:sz w:val="16"/>
        </w:rPr>
        <w:t xml:space="preserve"> </w:t>
      </w:r>
      <w:r w:rsidR="00350945">
        <w:t xml:space="preserve">is shown </w:t>
      </w:r>
      <w:r w:rsidR="00350945">
        <w:rPr>
          <w:spacing w:val="-3"/>
        </w:rPr>
        <w:t>below.</w:t>
      </w:r>
    </w:p>
    <w:p w14:paraId="15CD5663" w14:textId="77777777" w:rsidR="00D64DB2" w:rsidRDefault="00D64DB2">
      <w:pPr>
        <w:spacing w:line="340" w:lineRule="auto"/>
        <w:sectPr w:rsidR="00D64DB2">
          <w:pgSz w:w="12240" w:h="15840"/>
          <w:pgMar w:top="520" w:right="1320" w:bottom="280" w:left="1340" w:header="720" w:footer="720" w:gutter="0"/>
          <w:cols w:space="720"/>
        </w:sectPr>
      </w:pPr>
    </w:p>
    <w:p w14:paraId="0177C619" w14:textId="77777777" w:rsidR="00D64DB2" w:rsidRDefault="0022516B">
      <w:pPr>
        <w:pStyle w:val="BodyText"/>
        <w:spacing w:before="85"/>
        <w:ind w:left="100"/>
      </w:pPr>
      <w:r>
        <w:lastRenderedPageBreak/>
        <w:t>Synopsys Bridge CLI Guide | 6 - Azure DevOps - Synopsys Security Scan | 52</w:t>
      </w:r>
    </w:p>
    <w:p w14:paraId="6AF74E0C" w14:textId="77777777" w:rsidR="00D64DB2" w:rsidRDefault="00D64DB2">
      <w:pPr>
        <w:pStyle w:val="BodyText"/>
      </w:pPr>
    </w:p>
    <w:p w14:paraId="2C7A1F91" w14:textId="77777777" w:rsidR="00D64DB2" w:rsidRDefault="00D64DB2">
      <w:pPr>
        <w:pStyle w:val="BodyText"/>
      </w:pPr>
    </w:p>
    <w:p w14:paraId="6419D0C5" w14:textId="77777777" w:rsidR="00D64DB2" w:rsidRDefault="00C46513">
      <w:pPr>
        <w:pStyle w:val="BodyText"/>
        <w:spacing w:before="6"/>
        <w:rPr>
          <w:sz w:val="11"/>
        </w:rPr>
      </w:pPr>
      <w:r>
        <w:rPr>
          <w:noProof/>
        </w:rPr>
        <mc:AlternateContent>
          <mc:Choice Requires="wps">
            <w:drawing>
              <wp:anchor distT="0" distB="0" distL="0" distR="0" simplePos="0" relativeHeight="251869184" behindDoc="1" locked="0" layoutInCell="1" allowOverlap="1" wp14:anchorId="7C5F2ED5" wp14:editId="3B177C00">
                <wp:simplePos x="0" y="0"/>
                <wp:positionH relativeFrom="page">
                  <wp:posOffset>965200</wp:posOffset>
                </wp:positionH>
                <wp:positionV relativeFrom="paragraph">
                  <wp:posOffset>103505</wp:posOffset>
                </wp:positionV>
                <wp:extent cx="5892800" cy="1314450"/>
                <wp:effectExtent l="0" t="0" r="0" b="0"/>
                <wp:wrapTopAndBottom/>
                <wp:docPr id="86983125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13144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74E266" w14:textId="77777777" w:rsidR="00D64DB2" w:rsidRDefault="0022516B">
                            <w:pPr>
                              <w:spacing w:before="102" w:line="554" w:lineRule="auto"/>
                              <w:ind w:left="367" w:right="4544"/>
                              <w:rPr>
                                <w:rFonts w:ascii="Courier New"/>
                                <w:sz w:val="13"/>
                              </w:rPr>
                            </w:pPr>
                            <w:r>
                              <w:rPr>
                                <w:rFonts w:ascii="Courier New"/>
                                <w:w w:val="95"/>
                                <w:sz w:val="13"/>
                              </w:rPr>
                              <w:t xml:space="preserve">BRIDGE_POLARIS_APPLICATION_NAME: </w:t>
                            </w:r>
                            <w:r>
                              <w:rPr>
                                <w:rFonts w:ascii="Courier New"/>
                                <w:i/>
                                <w:w w:val="95"/>
                                <w:sz w:val="13"/>
                              </w:rPr>
                              <w:t xml:space="preserve">$(Build.Repository.Name) </w:t>
                            </w:r>
                            <w:r>
                              <w:rPr>
                                <w:rFonts w:ascii="Courier New"/>
                                <w:sz w:val="13"/>
                              </w:rPr>
                              <w:t xml:space="preserve">BRIDGE_POLARIS_PROJECT_NAME: </w:t>
                            </w:r>
                            <w:r>
                              <w:rPr>
                                <w:rFonts w:ascii="Courier New"/>
                                <w:i/>
                                <w:sz w:val="13"/>
                              </w:rPr>
                              <w:t xml:space="preserve">$(Build.Repository.Name) </w:t>
                            </w:r>
                            <w:r>
                              <w:rPr>
                                <w:rFonts w:ascii="Courier New"/>
                                <w:sz w:val="13"/>
                              </w:rPr>
                              <w:t>### Accepts Multiple Values BRIDGE_POLARIS_ASSESSMENT_TYPES:</w:t>
                            </w:r>
                            <w:r>
                              <w:rPr>
                                <w:rFonts w:ascii="Courier New"/>
                                <w:spacing w:val="-6"/>
                                <w:sz w:val="13"/>
                              </w:rPr>
                              <w:t xml:space="preserve"> </w:t>
                            </w:r>
                            <w:r>
                              <w:rPr>
                                <w:rFonts w:ascii="Courier New"/>
                                <w:sz w:val="13"/>
                              </w:rPr>
                              <w:t>'SCA,SAST'</w:t>
                            </w:r>
                          </w:p>
                          <w:p w14:paraId="081E6090" w14:textId="77777777" w:rsidR="00D64DB2" w:rsidRDefault="0022516B">
                            <w:pPr>
                              <w:spacing w:line="147" w:lineRule="exact"/>
                              <w:ind w:left="367"/>
                              <w:rPr>
                                <w:rFonts w:ascii="Courier New"/>
                                <w:sz w:val="13"/>
                              </w:rPr>
                            </w:pPr>
                            <w:r>
                              <w:rPr>
                                <w:rFonts w:ascii="Courier New"/>
                                <w:sz w:val="13"/>
                              </w:rPr>
                              <w:t>### Uncomment below configuration if Synopsys Bridge diagnostic files needs to be</w:t>
                            </w:r>
                            <w:r>
                              <w:rPr>
                                <w:rFonts w:ascii="Courier New"/>
                                <w:spacing w:val="-54"/>
                                <w:sz w:val="13"/>
                              </w:rPr>
                              <w:t xml:space="preserve"> </w:t>
                            </w:r>
                            <w:r>
                              <w:rPr>
                                <w:rFonts w:ascii="Courier New"/>
                                <w:sz w:val="13"/>
                              </w:rPr>
                              <w:t>uploaded</w:t>
                            </w:r>
                          </w:p>
                          <w:p w14:paraId="106B3162" w14:textId="77777777" w:rsidR="00D64DB2" w:rsidRDefault="00D64DB2">
                            <w:pPr>
                              <w:pStyle w:val="BodyText"/>
                              <w:rPr>
                                <w:rFonts w:ascii="Courier New"/>
                                <w:sz w:val="17"/>
                              </w:rPr>
                            </w:pPr>
                          </w:p>
                          <w:p w14:paraId="7B52317F" w14:textId="77777777" w:rsidR="00D64DB2" w:rsidRDefault="0022516B">
                            <w:pPr>
                              <w:ind w:left="367"/>
                              <w:rPr>
                                <w:rFonts w:ascii="Courier New"/>
                                <w:sz w:val="13"/>
                              </w:rPr>
                            </w:pPr>
                            <w:r>
                              <w:rPr>
                                <w:rFonts w:ascii="Courier New"/>
                                <w:sz w:val="13"/>
                              </w:rPr>
                              <w:t># INCLUDE_DIAGNOSTICS: 'true'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F2ED5" id="Text Box 24" o:spid="_x0000_s1350" type="#_x0000_t202" style="position:absolute;margin-left:76pt;margin-top:8.15pt;width:464pt;height:103.5pt;z-index:-251447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" fillcolor="#ededed" stroked="f">
                <v:path arrowok="t"/>
                <v:textbox inset="0,0,0,0">
                  <w:txbxContent>
                    <w:p w14:paraId="7D74E266" w14:textId="77777777" w:rsidR="00D64DB2" w:rsidRDefault="0022516B">
                      <w:pPr>
                        <w:spacing w:before="102" w:line="554" w:lineRule="auto"/>
                        <w:ind w:left="367" w:right="4544"/>
                        <w:rPr>
                          <w:rFonts w:ascii="Courier New"/>
                          <w:sz w:val="13"/>
                        </w:rPr>
                      </w:pPr>
                      <w:r>
                        <w:rPr>
                          <w:rFonts w:ascii="Courier New"/>
                          <w:w w:val="95"/>
                          <w:sz w:val="13"/>
                        </w:rPr>
                        <w:t xml:space="preserve">BRIDGE_POLARIS_APPLICATION_NAME: </w:t>
                      </w:r>
                      <w:r>
                        <w:rPr>
                          <w:rFonts w:ascii="Courier New"/>
                          <w:i/>
                          <w:w w:val="95"/>
                          <w:sz w:val="13"/>
                        </w:rPr>
                        <w:t xml:space="preserve">$(Build.Repository.Name) </w:t>
                      </w:r>
                      <w:r>
                        <w:rPr>
                          <w:rFonts w:ascii="Courier New"/>
                          <w:sz w:val="13"/>
                        </w:rPr>
                        <w:t xml:space="preserve">BRIDGE_POLARIS_PROJECT_NAME: </w:t>
                      </w:r>
                      <w:r>
                        <w:rPr>
                          <w:rFonts w:ascii="Courier New"/>
                          <w:i/>
                          <w:sz w:val="13"/>
                        </w:rPr>
                        <w:t xml:space="preserve">$(Build.Repository.Name) </w:t>
                      </w:r>
                      <w:r>
                        <w:rPr>
                          <w:rFonts w:ascii="Courier New"/>
                          <w:sz w:val="13"/>
                        </w:rPr>
                        <w:t>### Accepts Multiple Values BRIDGE_POLARIS_ASSESSMENT_TYPES:</w:t>
                      </w:r>
                      <w:r>
                        <w:rPr>
                          <w:rFonts w:ascii="Courier New"/>
                          <w:spacing w:val="-6"/>
                          <w:sz w:val="13"/>
                        </w:rPr>
                        <w:t xml:space="preserve"> </w:t>
                      </w:r>
                      <w:r>
                        <w:rPr>
                          <w:rFonts w:ascii="Courier New"/>
                          <w:sz w:val="13"/>
                        </w:rPr>
                        <w:t>'SCA,SAST'</w:t>
                      </w:r>
                    </w:p>
                    <w:p w14:paraId="081E6090" w14:textId="77777777" w:rsidR="00D64DB2" w:rsidRDefault="0022516B">
                      <w:pPr>
                        <w:spacing w:line="147" w:lineRule="exact"/>
                        <w:ind w:left="367"/>
                        <w:rPr>
                          <w:rFonts w:ascii="Courier New"/>
                          <w:sz w:val="13"/>
                        </w:rPr>
                      </w:pPr>
                      <w:r>
                        <w:rPr>
                          <w:rFonts w:ascii="Courier New"/>
                          <w:sz w:val="13"/>
                        </w:rPr>
                        <w:t>### Uncomment below configuration if Synopsys Bridge diagnostic files needs to be</w:t>
                      </w:r>
                      <w:r>
                        <w:rPr>
                          <w:rFonts w:ascii="Courier New"/>
                          <w:spacing w:val="-54"/>
                          <w:sz w:val="13"/>
                        </w:rPr>
                        <w:t xml:space="preserve"> </w:t>
                      </w:r>
                      <w:r>
                        <w:rPr>
                          <w:rFonts w:ascii="Courier New"/>
                          <w:sz w:val="13"/>
                        </w:rPr>
                        <w:t>uploaded</w:t>
                      </w:r>
                    </w:p>
                    <w:p w14:paraId="106B3162" w14:textId="77777777" w:rsidR="00D64DB2" w:rsidRDefault="00D64DB2">
                      <w:pPr>
                        <w:pStyle w:val="BodyText"/>
                        <w:rPr>
                          <w:rFonts w:ascii="Courier New"/>
                          <w:sz w:val="17"/>
                        </w:rPr>
                      </w:pPr>
                    </w:p>
                    <w:p w14:paraId="7B52317F" w14:textId="77777777" w:rsidR="00D64DB2" w:rsidRDefault="0022516B">
                      <w:pPr>
                        <w:ind w:left="367"/>
                        <w:rPr>
                          <w:rFonts w:ascii="Courier New"/>
                          <w:sz w:val="13"/>
                        </w:rPr>
                      </w:pPr>
                      <w:r>
                        <w:rPr>
                          <w:rFonts w:ascii="Courier New"/>
                          <w:sz w:val="13"/>
                        </w:rPr>
                        <w:t># INCLUDE_DIAGNOSTICS: 'true'</w:t>
                      </w:r>
                    </w:p>
                  </w:txbxContent>
                </v:textbox>
                <w10:wrap type="topAndBottom" anchorx="page"/>
              </v:shape>
            </w:pict>
          </mc:Fallback>
        </mc:AlternateContent>
      </w:r>
    </w:p>
    <w:p w14:paraId="4D6B0044" w14:textId="77777777" w:rsidR="00D64DB2" w:rsidRDefault="00D64DB2">
      <w:pPr>
        <w:pStyle w:val="BodyText"/>
        <w:rPr>
          <w:sz w:val="12"/>
        </w:rPr>
      </w:pPr>
    </w:p>
    <w:p w14:paraId="1CF5FD5B" w14:textId="77777777" w:rsidR="00D64DB2" w:rsidRDefault="0022516B">
      <w:pPr>
        <w:pStyle w:val="BodyText"/>
        <w:spacing w:before="96" w:line="340" w:lineRule="auto"/>
        <w:ind w:left="100"/>
      </w:pPr>
      <w:r>
        <w:t>Descriptions</w:t>
      </w:r>
      <w:r>
        <w:rPr>
          <w:spacing w:val="-11"/>
        </w:rPr>
        <w:t xml:space="preserve"> </w:t>
      </w:r>
      <w:r>
        <w:t>of</w:t>
      </w:r>
      <w:r>
        <w:rPr>
          <w:spacing w:val="-10"/>
        </w:rPr>
        <w:t xml:space="preserve"> </w:t>
      </w:r>
      <w:r>
        <w:t>these</w:t>
      </w:r>
      <w:r>
        <w:rPr>
          <w:spacing w:val="-11"/>
        </w:rPr>
        <w:t xml:space="preserve"> </w:t>
      </w:r>
      <w:r>
        <w:t>arguments</w:t>
      </w:r>
      <w:r>
        <w:rPr>
          <w:spacing w:val="-10"/>
        </w:rPr>
        <w:t xml:space="preserve"> </w:t>
      </w:r>
      <w:r>
        <w:t>are</w:t>
      </w:r>
      <w:r>
        <w:rPr>
          <w:spacing w:val="-11"/>
        </w:rPr>
        <w:t xml:space="preserve"> </w:t>
      </w:r>
      <w:r>
        <w:t>shown</w:t>
      </w:r>
      <w:r>
        <w:rPr>
          <w:spacing w:val="-10"/>
        </w:rPr>
        <w:t xml:space="preserve"> </w:t>
      </w:r>
      <w:r>
        <w:t>in</w:t>
      </w:r>
      <w:r>
        <w:rPr>
          <w:spacing w:val="-10"/>
        </w:rPr>
        <w:t xml:space="preserve"> </w:t>
      </w:r>
      <w:r>
        <w:t>the</w:t>
      </w:r>
      <w:r>
        <w:rPr>
          <w:spacing w:val="-11"/>
        </w:rPr>
        <w:t xml:space="preserve"> </w:t>
      </w:r>
      <w:hyperlink w:anchor="_bookmark16" w:history="1">
        <w:r>
          <w:rPr>
            <w:color w:val="337AB7"/>
          </w:rPr>
          <w:t>Complete</w:t>
        </w:r>
        <w:r>
          <w:rPr>
            <w:color w:val="337AB7"/>
            <w:spacing w:val="-10"/>
          </w:rPr>
          <w:t xml:space="preserve"> </w:t>
        </w:r>
        <w:r>
          <w:rPr>
            <w:color w:val="337AB7"/>
          </w:rPr>
          <w:t>List</w:t>
        </w:r>
        <w:r>
          <w:rPr>
            <w:color w:val="337AB7"/>
            <w:spacing w:val="-11"/>
          </w:rPr>
          <w:t xml:space="preserve"> </w:t>
        </w:r>
        <w:r>
          <w:rPr>
            <w:color w:val="337AB7"/>
          </w:rPr>
          <w:t>of</w:t>
        </w:r>
        <w:r>
          <w:rPr>
            <w:color w:val="337AB7"/>
            <w:spacing w:val="-10"/>
          </w:rPr>
          <w:t xml:space="preserve"> </w:t>
        </w:r>
        <w:r>
          <w:rPr>
            <w:color w:val="337AB7"/>
          </w:rPr>
          <w:t>Synopsys</w:t>
        </w:r>
        <w:r>
          <w:rPr>
            <w:color w:val="337AB7"/>
            <w:spacing w:val="-11"/>
          </w:rPr>
          <w:t xml:space="preserve"> </w:t>
        </w:r>
        <w:r>
          <w:rPr>
            <w:color w:val="337AB7"/>
          </w:rPr>
          <w:t>Bridge</w:t>
        </w:r>
        <w:r>
          <w:rPr>
            <w:color w:val="337AB7"/>
            <w:spacing w:val="-10"/>
          </w:rPr>
          <w:t xml:space="preserve"> </w:t>
        </w:r>
        <w:r>
          <w:rPr>
            <w:color w:val="337AB7"/>
          </w:rPr>
          <w:t>Arguments</w:t>
        </w:r>
        <w:r>
          <w:rPr>
            <w:color w:val="337AB7"/>
            <w:spacing w:val="-6"/>
          </w:rPr>
          <w:t xml:space="preserve"> </w:t>
        </w:r>
      </w:hyperlink>
      <w:hyperlink w:anchor="_bookmark16" w:history="1">
        <w:r>
          <w:rPr>
            <w:rFonts w:ascii="Arial"/>
            <w:i/>
            <w:color w:val="337AB7"/>
          </w:rPr>
          <w:t>(on</w:t>
        </w:r>
      </w:hyperlink>
      <w:r>
        <w:rPr>
          <w:rFonts w:ascii="Arial"/>
          <w:i/>
          <w:color w:val="337AB7"/>
          <w:spacing w:val="-10"/>
        </w:rPr>
        <w:t xml:space="preserve"> </w:t>
      </w:r>
      <w:hyperlink w:anchor="_bookmark16" w:history="1">
        <w:r>
          <w:rPr>
            <w:rFonts w:ascii="Arial"/>
            <w:i/>
            <w:color w:val="337AB7"/>
          </w:rPr>
          <w:t>page</w:t>
        </w:r>
      </w:hyperlink>
      <w:r>
        <w:rPr>
          <w:rFonts w:ascii="Arial"/>
          <w:i/>
          <w:color w:val="337AB7"/>
        </w:rPr>
        <w:t xml:space="preserve"> </w:t>
      </w:r>
      <w:hyperlink w:anchor="_bookmark16" w:history="1">
        <w:r>
          <w:rPr>
            <w:rFonts w:ascii="Arial"/>
            <w:i/>
            <w:color w:val="337AB7"/>
          </w:rPr>
          <w:t>18</w:t>
        </w:r>
      </w:hyperlink>
      <w:hyperlink w:anchor="_bookmark16" w:history="1">
        <w:r>
          <w:rPr>
            <w:rFonts w:ascii="Arial"/>
            <w:i/>
            <w:color w:val="337AB7"/>
          </w:rPr>
          <w:t>)</w:t>
        </w:r>
      </w:hyperlink>
      <w:r>
        <w:t>.</w:t>
      </w:r>
    </w:p>
    <w:p w14:paraId="24055EEE" w14:textId="77777777" w:rsidR="00D64DB2" w:rsidRDefault="00D64DB2">
      <w:pPr>
        <w:pStyle w:val="BodyText"/>
        <w:spacing w:before="5"/>
        <w:rPr>
          <w:sz w:val="21"/>
        </w:rPr>
      </w:pPr>
    </w:p>
    <w:p w14:paraId="7D17A640" w14:textId="77777777" w:rsidR="00D64DB2" w:rsidRDefault="0022516B">
      <w:pPr>
        <w:pStyle w:val="Heading2"/>
      </w:pPr>
      <w:bookmarkStart w:id="2210" w:name="Using_Azure_DevOps_Extension_with_Black_"/>
      <w:bookmarkStart w:id="2211" w:name="_bookmark34"/>
      <w:bookmarkEnd w:id="2210"/>
      <w:bookmarkEnd w:id="2211"/>
      <w:r>
        <w:t>Using Azure DevOps Extension with Black Duck</w:t>
      </w:r>
    </w:p>
    <w:p w14:paraId="0F51E4A2" w14:textId="77777777" w:rsidR="00D64DB2" w:rsidRDefault="00C46513">
      <w:pPr>
        <w:pStyle w:val="BodyText"/>
        <w:spacing w:before="213" w:line="340" w:lineRule="auto"/>
        <w:ind w:left="100" w:right="204"/>
      </w:pPr>
      <w:r>
        <w:rPr>
          <w:noProof/>
        </w:rPr>
        <mc:AlternateContent>
          <mc:Choice Requires="wps">
            <w:drawing>
              <wp:anchor distT="0" distB="0" distL="0" distR="0" simplePos="0" relativeHeight="251870208" behindDoc="1" locked="0" layoutInCell="1" allowOverlap="1" wp14:anchorId="645AD39D" wp14:editId="0EFCE5EB">
                <wp:simplePos x="0" y="0"/>
                <wp:positionH relativeFrom="page">
                  <wp:posOffset>965200</wp:posOffset>
                </wp:positionH>
                <wp:positionV relativeFrom="paragraph">
                  <wp:posOffset>1014730</wp:posOffset>
                </wp:positionV>
                <wp:extent cx="5892800" cy="4768850"/>
                <wp:effectExtent l="0" t="0" r="0" b="0"/>
                <wp:wrapTopAndBottom/>
                <wp:docPr id="142957710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7688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00EC93" w14:textId="77777777" w:rsidR="00D64DB2" w:rsidRDefault="00D64DB2">
                            <w:pPr>
                              <w:pStyle w:val="BodyText"/>
                              <w:spacing w:before="12"/>
                              <w:rPr>
                                <w:sz w:val="10"/>
                              </w:rPr>
                            </w:pPr>
                          </w:p>
                          <w:p w14:paraId="43809FB7" w14:textId="77777777" w:rsidR="00D64DB2" w:rsidRDefault="0022516B">
                            <w:pPr>
                              <w:ind w:left="60"/>
                              <w:rPr>
                                <w:rFonts w:ascii="Courier New"/>
                                <w:sz w:val="13"/>
                              </w:rPr>
                            </w:pPr>
                            <w:r>
                              <w:rPr>
                                <w:rFonts w:ascii="Courier New"/>
                                <w:sz w:val="13"/>
                              </w:rPr>
                              <w:t>trigger:</w:t>
                            </w:r>
                          </w:p>
                          <w:p w14:paraId="387C00EE" w14:textId="77777777" w:rsidR="00D64DB2" w:rsidRDefault="00D64DB2">
                            <w:pPr>
                              <w:pStyle w:val="BodyText"/>
                              <w:rPr>
                                <w:rFonts w:ascii="Courier New"/>
                                <w:sz w:val="17"/>
                              </w:rPr>
                            </w:pPr>
                          </w:p>
                          <w:p w14:paraId="083C6EF3" w14:textId="77777777" w:rsidR="00D64DB2" w:rsidRDefault="0022516B">
                            <w:pPr>
                              <w:ind w:left="60"/>
                              <w:rPr>
                                <w:rFonts w:ascii="Courier New"/>
                                <w:sz w:val="13"/>
                              </w:rPr>
                            </w:pPr>
                            <w:r>
                              <w:rPr>
                                <w:rFonts w:ascii="Courier New"/>
                                <w:sz w:val="13"/>
                              </w:rPr>
                              <w:t>- main</w:t>
                            </w:r>
                          </w:p>
                          <w:p w14:paraId="11791481" w14:textId="77777777" w:rsidR="00D64DB2" w:rsidRDefault="00D64DB2">
                            <w:pPr>
                              <w:pStyle w:val="BodyText"/>
                              <w:rPr>
                                <w:rFonts w:ascii="Courier New"/>
                                <w:sz w:val="14"/>
                              </w:rPr>
                            </w:pPr>
                          </w:p>
                          <w:p w14:paraId="6D14637D" w14:textId="77777777" w:rsidR="00D64DB2" w:rsidRDefault="00D64DB2">
                            <w:pPr>
                              <w:pStyle w:val="BodyText"/>
                              <w:rPr>
                                <w:rFonts w:ascii="Courier New"/>
                                <w:sz w:val="14"/>
                              </w:rPr>
                            </w:pPr>
                          </w:p>
                          <w:p w14:paraId="4239AF51" w14:textId="77777777" w:rsidR="00D64DB2" w:rsidRDefault="00D64DB2">
                            <w:pPr>
                              <w:pStyle w:val="BodyText"/>
                              <w:rPr>
                                <w:rFonts w:ascii="Courier New"/>
                                <w:sz w:val="19"/>
                              </w:rPr>
                            </w:pPr>
                          </w:p>
                          <w:p w14:paraId="3A078879" w14:textId="77777777" w:rsidR="00D64DB2" w:rsidRDefault="0022516B">
                            <w:pPr>
                              <w:ind w:left="60"/>
                              <w:rPr>
                                <w:rFonts w:ascii="Courier New"/>
                                <w:sz w:val="13"/>
                              </w:rPr>
                            </w:pPr>
                            <w:r>
                              <w:rPr>
                                <w:rFonts w:ascii="Courier New"/>
                                <w:sz w:val="13"/>
                              </w:rPr>
                              <w:t>pool:</w:t>
                            </w:r>
                          </w:p>
                          <w:p w14:paraId="4E0B5FD3" w14:textId="77777777" w:rsidR="00D64DB2" w:rsidRDefault="00D64DB2">
                            <w:pPr>
                              <w:pStyle w:val="BodyText"/>
                              <w:rPr>
                                <w:rFonts w:ascii="Courier New"/>
                                <w:sz w:val="17"/>
                              </w:rPr>
                            </w:pPr>
                          </w:p>
                          <w:p w14:paraId="256801A3" w14:textId="77777777" w:rsidR="00D64DB2" w:rsidRDefault="0022516B">
                            <w:pPr>
                              <w:ind w:left="213"/>
                              <w:rPr>
                                <w:rFonts w:ascii="Courier New"/>
                                <w:sz w:val="13"/>
                              </w:rPr>
                            </w:pPr>
                            <w:r>
                              <w:rPr>
                                <w:rFonts w:ascii="Courier New"/>
                                <w:sz w:val="13"/>
                              </w:rPr>
                              <w:t>vmImage: ubuntu-latest</w:t>
                            </w:r>
                          </w:p>
                          <w:p w14:paraId="221397D8" w14:textId="77777777" w:rsidR="00D64DB2" w:rsidRDefault="00D64DB2">
                            <w:pPr>
                              <w:pStyle w:val="BodyText"/>
                              <w:rPr>
                                <w:rFonts w:ascii="Courier New"/>
                                <w:sz w:val="14"/>
                              </w:rPr>
                            </w:pPr>
                          </w:p>
                          <w:p w14:paraId="64B4F3D6" w14:textId="77777777" w:rsidR="00D64DB2" w:rsidRDefault="00D64DB2">
                            <w:pPr>
                              <w:pStyle w:val="BodyText"/>
                              <w:rPr>
                                <w:rFonts w:ascii="Courier New"/>
                                <w:sz w:val="14"/>
                              </w:rPr>
                            </w:pPr>
                          </w:p>
                          <w:p w14:paraId="0CFB45B1" w14:textId="77777777" w:rsidR="00D64DB2" w:rsidRDefault="00D64DB2">
                            <w:pPr>
                              <w:pStyle w:val="BodyText"/>
                              <w:rPr>
                                <w:rFonts w:ascii="Courier New"/>
                                <w:sz w:val="19"/>
                              </w:rPr>
                            </w:pPr>
                          </w:p>
                          <w:p w14:paraId="1EAD4ED3" w14:textId="77777777" w:rsidR="00D64DB2" w:rsidRDefault="0022516B">
                            <w:pPr>
                              <w:spacing w:before="1"/>
                              <w:ind w:left="60"/>
                              <w:rPr>
                                <w:rFonts w:ascii="Courier New"/>
                                <w:sz w:val="13"/>
                              </w:rPr>
                            </w:pPr>
                            <w:r>
                              <w:rPr>
                                <w:rFonts w:ascii="Courier New"/>
                                <w:sz w:val="13"/>
                              </w:rPr>
                              <w:t>variables:</w:t>
                            </w:r>
                          </w:p>
                          <w:p w14:paraId="79B5BEFA" w14:textId="77777777" w:rsidR="00D64DB2" w:rsidRDefault="00D64DB2">
                            <w:pPr>
                              <w:pStyle w:val="BodyText"/>
                              <w:rPr>
                                <w:rFonts w:ascii="Courier New"/>
                                <w:sz w:val="17"/>
                              </w:rPr>
                            </w:pPr>
                          </w:p>
                          <w:p w14:paraId="4C6C8437" w14:textId="77777777" w:rsidR="00D64DB2" w:rsidRDefault="0022516B">
                            <w:pPr>
                              <w:ind w:left="213"/>
                              <w:rPr>
                                <w:rFonts w:ascii="Courier New"/>
                                <w:sz w:val="13"/>
                              </w:rPr>
                            </w:pPr>
                            <w:r>
                              <w:rPr>
                                <w:rFonts w:ascii="Courier New"/>
                                <w:sz w:val="13"/>
                              </w:rPr>
                              <w:t>- group: blackduck</w:t>
                            </w:r>
                          </w:p>
                          <w:p w14:paraId="7A191482" w14:textId="77777777" w:rsidR="00D64DB2" w:rsidRDefault="00D64DB2">
                            <w:pPr>
                              <w:pStyle w:val="BodyText"/>
                              <w:rPr>
                                <w:rFonts w:ascii="Courier New"/>
                                <w:sz w:val="14"/>
                              </w:rPr>
                            </w:pPr>
                          </w:p>
                          <w:p w14:paraId="2F34B9F6" w14:textId="77777777" w:rsidR="00D64DB2" w:rsidRDefault="00D64DB2">
                            <w:pPr>
                              <w:pStyle w:val="BodyText"/>
                              <w:rPr>
                                <w:rFonts w:ascii="Courier New"/>
                                <w:sz w:val="14"/>
                              </w:rPr>
                            </w:pPr>
                          </w:p>
                          <w:p w14:paraId="14CEDA3A" w14:textId="77777777" w:rsidR="00D64DB2" w:rsidRDefault="00D64DB2">
                            <w:pPr>
                              <w:pStyle w:val="BodyText"/>
                              <w:rPr>
                                <w:rFonts w:ascii="Courier New"/>
                                <w:sz w:val="19"/>
                              </w:rPr>
                            </w:pPr>
                          </w:p>
                          <w:p w14:paraId="5E969DF6" w14:textId="77777777" w:rsidR="00D64DB2" w:rsidRDefault="0022516B">
                            <w:pPr>
                              <w:ind w:left="60"/>
                              <w:rPr>
                                <w:rFonts w:ascii="Courier New"/>
                                <w:sz w:val="13"/>
                              </w:rPr>
                            </w:pPr>
                            <w:r>
                              <w:rPr>
                                <w:rFonts w:ascii="Courier New"/>
                                <w:sz w:val="13"/>
                              </w:rPr>
                              <w:t>steps:</w:t>
                            </w:r>
                          </w:p>
                          <w:p w14:paraId="5336DDBA" w14:textId="77777777" w:rsidR="00D64DB2" w:rsidRDefault="00D64DB2">
                            <w:pPr>
                              <w:pStyle w:val="BodyText"/>
                              <w:rPr>
                                <w:rFonts w:ascii="Courier New"/>
                                <w:sz w:val="17"/>
                              </w:rPr>
                            </w:pPr>
                          </w:p>
                          <w:p w14:paraId="7AE50FF8" w14:textId="77777777" w:rsidR="00D64DB2" w:rsidRDefault="0022516B">
                            <w:pPr>
                              <w:spacing w:line="554" w:lineRule="auto"/>
                              <w:ind w:left="213" w:right="6160" w:hanging="154"/>
                              <w:rPr>
                                <w:rFonts w:ascii="Courier New"/>
                                <w:sz w:val="13"/>
                              </w:rPr>
                            </w:pPr>
                            <w:r>
                              <w:rPr>
                                <w:rFonts w:ascii="Courier New"/>
                                <w:sz w:val="13"/>
                              </w:rPr>
                              <w:t xml:space="preserve">- task: </w:t>
                            </w:r>
                            <w:hyperlink r:id="rId42">
                              <w:r>
                                <w:rPr>
                                  <w:rFonts w:ascii="Courier New"/>
                                  <w:sz w:val="13"/>
                                </w:rPr>
                                <w:t>SynopsysSecurityScan@1.0.0</w:t>
                              </w:r>
                            </w:hyperlink>
                            <w:r>
                              <w:rPr>
                                <w:rFonts w:ascii="Courier New"/>
                                <w:sz w:val="13"/>
                              </w:rPr>
                              <w:t xml:space="preserve"> displayName: 'Black Duck Full Scan'</w:t>
                            </w:r>
                          </w:p>
                          <w:p w14:paraId="40A29069" w14:textId="77777777" w:rsidR="00D64DB2" w:rsidRDefault="0022516B">
                            <w:pPr>
                              <w:spacing w:line="147" w:lineRule="exact"/>
                              <w:ind w:left="213"/>
                              <w:rPr>
                                <w:rFonts w:ascii="Courier New"/>
                                <w:sz w:val="13"/>
                              </w:rPr>
                            </w:pPr>
                            <w:r>
                              <w:rPr>
                                <w:rFonts w:ascii="Courier New"/>
                                <w:sz w:val="13"/>
                              </w:rPr>
                              <w:t>condition: not(eq(variables['Build.Reason'], 'PullRequest'))</w:t>
                            </w:r>
                          </w:p>
                          <w:p w14:paraId="378AD49A" w14:textId="77777777" w:rsidR="00D64DB2" w:rsidRDefault="00D64DB2">
                            <w:pPr>
                              <w:pStyle w:val="BodyText"/>
                              <w:rPr>
                                <w:rFonts w:ascii="Courier New"/>
                                <w:sz w:val="17"/>
                              </w:rPr>
                            </w:pPr>
                          </w:p>
                          <w:p w14:paraId="640AE438" w14:textId="77777777" w:rsidR="00D64DB2" w:rsidRDefault="0022516B">
                            <w:pPr>
                              <w:spacing w:line="554" w:lineRule="auto"/>
                              <w:ind w:left="213" w:right="3523"/>
                              <w:rPr>
                                <w:rFonts w:ascii="Courier New"/>
                                <w:sz w:val="13"/>
                              </w:rPr>
                            </w:pPr>
                            <w:r>
                              <w:rPr>
                                <w:rFonts w:ascii="Courier New"/>
                                <w:sz w:val="13"/>
                              </w:rPr>
                              <w:t>###</w:t>
                            </w:r>
                            <w:r>
                              <w:rPr>
                                <w:rFonts w:ascii="Courier New"/>
                                <w:spacing w:val="-11"/>
                                <w:sz w:val="13"/>
                              </w:rPr>
                              <w:t xml:space="preserve"> </w:t>
                            </w:r>
                            <w:r>
                              <w:rPr>
                                <w:rFonts w:ascii="Courier New"/>
                                <w:sz w:val="13"/>
                              </w:rPr>
                              <w:t>Use</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0"/>
                                <w:sz w:val="13"/>
                              </w:rPr>
                              <w:t xml:space="preserve"> </w:t>
                            </w:r>
                            <w:r>
                              <w:rPr>
                                <w:rFonts w:ascii="Courier New"/>
                                <w:sz w:val="13"/>
                              </w:rPr>
                              <w:t>set</w:t>
                            </w:r>
                            <w:r>
                              <w:rPr>
                                <w:rFonts w:ascii="Courier New"/>
                                <w:spacing w:val="-10"/>
                                <w:sz w:val="13"/>
                              </w:rPr>
                              <w:t xml:space="preserve"> </w:t>
                            </w:r>
                            <w:r>
                              <w:rPr>
                                <w:rFonts w:ascii="Courier New"/>
                                <w:sz w:val="13"/>
                              </w:rPr>
                              <w:t>specific</w:t>
                            </w:r>
                            <w:r>
                              <w:rPr>
                                <w:rFonts w:ascii="Courier New"/>
                                <w:spacing w:val="-10"/>
                                <w:sz w:val="13"/>
                              </w:rPr>
                              <w:t xml:space="preserve"> </w:t>
                            </w:r>
                            <w:r>
                              <w:rPr>
                                <w:rFonts w:ascii="Courier New"/>
                                <w:sz w:val="13"/>
                              </w:rPr>
                              <w:t>detect</w:t>
                            </w:r>
                            <w:r>
                              <w:rPr>
                                <w:rFonts w:ascii="Courier New"/>
                                <w:spacing w:val="-11"/>
                                <w:sz w:val="13"/>
                              </w:rPr>
                              <w:t xml:space="preserve"> </w:t>
                            </w:r>
                            <w:r>
                              <w:rPr>
                                <w:rFonts w:ascii="Courier New"/>
                                <w:sz w:val="13"/>
                              </w:rPr>
                              <w:t>environment</w:t>
                            </w:r>
                            <w:r>
                              <w:rPr>
                                <w:rFonts w:ascii="Courier New"/>
                                <w:spacing w:val="-10"/>
                                <w:sz w:val="13"/>
                              </w:rPr>
                              <w:t xml:space="preserve"> </w:t>
                            </w:r>
                            <w:r>
                              <w:rPr>
                                <w:rFonts w:ascii="Courier New"/>
                                <w:sz w:val="13"/>
                              </w:rPr>
                              <w:t>variables env:</w:t>
                            </w:r>
                          </w:p>
                          <w:p w14:paraId="10E2351A" w14:textId="77777777" w:rsidR="00D64DB2" w:rsidRDefault="0022516B">
                            <w:pPr>
                              <w:spacing w:line="147" w:lineRule="exact"/>
                              <w:ind w:left="367"/>
                              <w:rPr>
                                <w:rFonts w:ascii="Courier New"/>
                                <w:i/>
                                <w:sz w:val="13"/>
                              </w:rPr>
                            </w:pPr>
                            <w:r>
                              <w:rPr>
                                <w:rFonts w:ascii="Courier New"/>
                                <w:sz w:val="13"/>
                              </w:rPr>
                              <w:t xml:space="preserve">DETECT_PROJECT_NAME: </w:t>
                            </w:r>
                            <w:r>
                              <w:rPr>
                                <w:rFonts w:ascii="Courier New"/>
                                <w:i/>
                                <w:sz w:val="13"/>
                              </w:rPr>
                              <w:t>$(Build.Repository.Name)</w:t>
                            </w:r>
                          </w:p>
                          <w:p w14:paraId="511BEA7B" w14:textId="77777777" w:rsidR="00D64DB2" w:rsidRDefault="00D64DB2">
                            <w:pPr>
                              <w:pStyle w:val="BodyText"/>
                              <w:rPr>
                                <w:rFonts w:ascii="Courier New"/>
                                <w:i/>
                                <w:sz w:val="17"/>
                              </w:rPr>
                            </w:pPr>
                          </w:p>
                          <w:p w14:paraId="36FF47D3" w14:textId="77777777" w:rsidR="00D64DB2" w:rsidRDefault="0022516B">
                            <w:pPr>
                              <w:spacing w:before="1"/>
                              <w:ind w:left="213"/>
                              <w:rPr>
                                <w:rFonts w:ascii="Courier New"/>
                                <w:sz w:val="13"/>
                              </w:rPr>
                            </w:pPr>
                            <w:r>
                              <w:rPr>
                                <w:rFonts w:ascii="Courier New"/>
                                <w:sz w:val="13"/>
                              </w:rPr>
                              <w:t>inputs:</w:t>
                            </w:r>
                          </w:p>
                          <w:p w14:paraId="7A734D01" w14:textId="77777777" w:rsidR="00D64DB2" w:rsidRDefault="00D64DB2">
                            <w:pPr>
                              <w:pStyle w:val="BodyText"/>
                              <w:rPr>
                                <w:rFonts w:ascii="Courier New"/>
                                <w:sz w:val="17"/>
                              </w:rPr>
                            </w:pPr>
                          </w:p>
                          <w:p w14:paraId="345E1A06" w14:textId="77777777" w:rsidR="00D64DB2" w:rsidRDefault="0022516B">
                            <w:pPr>
                              <w:ind w:left="367"/>
                              <w:rPr>
                                <w:rFonts w:ascii="Courier New"/>
                                <w:i/>
                                <w:sz w:val="13"/>
                              </w:rPr>
                            </w:pPr>
                            <w:r>
                              <w:rPr>
                                <w:rFonts w:ascii="Courier New"/>
                                <w:sz w:val="13"/>
                              </w:rPr>
                              <w:t xml:space="preserve">BRIDGE_BLACKDUCK_URL: </w:t>
                            </w:r>
                            <w:r>
                              <w:rPr>
                                <w:rFonts w:ascii="Courier New"/>
                                <w:i/>
                                <w:sz w:val="13"/>
                              </w:rPr>
                              <w:t>$(BLACKDUCK_URL)</w:t>
                            </w:r>
                          </w:p>
                          <w:p w14:paraId="191918FF" w14:textId="77777777" w:rsidR="00D64DB2" w:rsidRDefault="00D64DB2">
                            <w:pPr>
                              <w:pStyle w:val="BodyText"/>
                              <w:rPr>
                                <w:rFonts w:ascii="Courier New"/>
                                <w:i/>
                                <w:sz w:val="17"/>
                              </w:rPr>
                            </w:pPr>
                          </w:p>
                          <w:p w14:paraId="72E0A6AE" w14:textId="77777777" w:rsidR="00D64DB2" w:rsidRDefault="0022516B">
                            <w:pPr>
                              <w:ind w:left="367"/>
                              <w:rPr>
                                <w:rFonts w:ascii="Courier New"/>
                                <w:i/>
                                <w:sz w:val="13"/>
                              </w:rPr>
                            </w:pPr>
                            <w:r>
                              <w:rPr>
                                <w:rFonts w:ascii="Courier New"/>
                                <w:sz w:val="13"/>
                              </w:rPr>
                              <w:t>BRIDGE_BLACKDUCK_TOKEN: $</w:t>
                            </w:r>
                            <w:r>
                              <w:rPr>
                                <w:rFonts w:ascii="Courier New"/>
                                <w:i/>
                                <w:sz w:val="13"/>
                              </w:rPr>
                              <w:t>(BLACKDUCK_TOKEN)</w:t>
                            </w:r>
                          </w:p>
                          <w:p w14:paraId="2F675C52" w14:textId="77777777" w:rsidR="00D64DB2" w:rsidRDefault="00D64DB2">
                            <w:pPr>
                              <w:pStyle w:val="BodyText"/>
                              <w:rPr>
                                <w:rFonts w:ascii="Courier New"/>
                                <w:i/>
                                <w:sz w:val="17"/>
                              </w:rPr>
                            </w:pPr>
                          </w:p>
                          <w:p w14:paraId="2B4D7A0D" w14:textId="77777777" w:rsidR="00D64DB2" w:rsidRDefault="0022516B">
                            <w:pPr>
                              <w:ind w:left="367"/>
                              <w:rPr>
                                <w:rFonts w:ascii="Courier New"/>
                                <w:sz w:val="13"/>
                              </w:rPr>
                            </w:pPr>
                            <w:r>
                              <w:rPr>
                                <w:rFonts w:ascii="Courier New"/>
                                <w:sz w:val="13"/>
                              </w:rPr>
                              <w:t>BRIDGE_BLACKDUCK_SCAN_FULL: true</w:t>
                            </w:r>
                          </w:p>
                          <w:p w14:paraId="56500A68" w14:textId="77777777" w:rsidR="00D64DB2" w:rsidRDefault="0022516B">
                            <w:pPr>
                              <w:spacing w:line="340" w:lineRule="atLeast"/>
                              <w:ind w:left="367" w:right="3978"/>
                              <w:rPr>
                                <w:rFonts w:ascii="Courier New"/>
                                <w:sz w:val="13"/>
                              </w:rPr>
                            </w:pPr>
                            <w:r>
                              <w:rPr>
                                <w:rFonts w:ascii="Courier New"/>
                                <w:sz w:val="13"/>
                              </w:rPr>
                              <w:t xml:space="preserve">### Accepts Multiple Values </w:t>
                            </w:r>
                            <w:r>
                              <w:rPr>
                                <w:rFonts w:ascii="Courier New"/>
                                <w:w w:val="95"/>
                                <w:sz w:val="13"/>
                              </w:rPr>
                              <w:t>BRIDGE_BLACKDUCK_SCAN_FAILURE_SEVERITIES: 'BLOCKER,CRITICAL'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AD39D" id="Text Box 23" o:spid="_x0000_s1351" type="#_x0000_t202" style="position:absolute;left:0;text-align:left;margin-left:76pt;margin-top:79.9pt;width:464pt;height:375.5pt;z-index:-251446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" fillcolor="#ededed" stroked="f">
                <v:path arrowok="t"/>
                <v:textbox inset="0,0,0,0">
                  <w:txbxContent>
                    <w:p w14:paraId="4900EC93" w14:textId="77777777" w:rsidR="00D64DB2" w:rsidRDefault="00D64DB2">
                      <w:pPr>
                        <w:pStyle w:val="BodyText"/>
                        <w:spacing w:before="12"/>
                        <w:rPr>
                          <w:sz w:val="10"/>
                        </w:rPr>
                      </w:pPr>
                    </w:p>
                    <w:p w14:paraId="43809FB7" w14:textId="77777777" w:rsidR="00D64DB2" w:rsidRDefault="0022516B">
                      <w:pPr>
                        <w:ind w:left="60"/>
                        <w:rPr>
                          <w:rFonts w:ascii="Courier New"/>
                          <w:sz w:val="13"/>
                        </w:rPr>
                      </w:pPr>
                      <w:r>
                        <w:rPr>
                          <w:rFonts w:ascii="Courier New"/>
                          <w:sz w:val="13"/>
                        </w:rPr>
                        <w:t>trigger:</w:t>
                      </w:r>
                    </w:p>
                    <w:p w14:paraId="387C00EE" w14:textId="77777777" w:rsidR="00D64DB2" w:rsidRDefault="00D64DB2">
                      <w:pPr>
                        <w:pStyle w:val="BodyText"/>
                        <w:rPr>
                          <w:rFonts w:ascii="Courier New"/>
                          <w:sz w:val="17"/>
                        </w:rPr>
                      </w:pPr>
                    </w:p>
                    <w:p w14:paraId="083C6EF3" w14:textId="77777777" w:rsidR="00D64DB2" w:rsidRDefault="0022516B">
                      <w:pPr>
                        <w:ind w:left="60"/>
                        <w:rPr>
                          <w:rFonts w:ascii="Courier New"/>
                          <w:sz w:val="13"/>
                        </w:rPr>
                      </w:pPr>
                      <w:r>
                        <w:rPr>
                          <w:rFonts w:ascii="Courier New"/>
                          <w:sz w:val="13"/>
                        </w:rPr>
                        <w:t>- main</w:t>
                      </w:r>
                    </w:p>
                    <w:p w14:paraId="11791481" w14:textId="77777777" w:rsidR="00D64DB2" w:rsidRDefault="00D64DB2">
                      <w:pPr>
                        <w:pStyle w:val="BodyText"/>
                        <w:rPr>
                          <w:rFonts w:ascii="Courier New"/>
                          <w:sz w:val="14"/>
                        </w:rPr>
                      </w:pPr>
                    </w:p>
                    <w:p w14:paraId="6D14637D" w14:textId="77777777" w:rsidR="00D64DB2" w:rsidRDefault="00D64DB2">
                      <w:pPr>
                        <w:pStyle w:val="BodyText"/>
                        <w:rPr>
                          <w:rFonts w:ascii="Courier New"/>
                          <w:sz w:val="14"/>
                        </w:rPr>
                      </w:pPr>
                    </w:p>
                    <w:p w14:paraId="4239AF51" w14:textId="77777777" w:rsidR="00D64DB2" w:rsidRDefault="00D64DB2">
                      <w:pPr>
                        <w:pStyle w:val="BodyText"/>
                        <w:rPr>
                          <w:rFonts w:ascii="Courier New"/>
                          <w:sz w:val="19"/>
                        </w:rPr>
                      </w:pPr>
                    </w:p>
                    <w:p w14:paraId="3A078879" w14:textId="77777777" w:rsidR="00D64DB2" w:rsidRDefault="0022516B">
                      <w:pPr>
                        <w:ind w:left="60"/>
                        <w:rPr>
                          <w:rFonts w:ascii="Courier New"/>
                          <w:sz w:val="13"/>
                        </w:rPr>
                      </w:pPr>
                      <w:r>
                        <w:rPr>
                          <w:rFonts w:ascii="Courier New"/>
                          <w:sz w:val="13"/>
                        </w:rPr>
                        <w:t>pool:</w:t>
                      </w:r>
                    </w:p>
                    <w:p w14:paraId="4E0B5FD3" w14:textId="77777777" w:rsidR="00D64DB2" w:rsidRDefault="00D64DB2">
                      <w:pPr>
                        <w:pStyle w:val="BodyText"/>
                        <w:rPr>
                          <w:rFonts w:ascii="Courier New"/>
                          <w:sz w:val="17"/>
                        </w:rPr>
                      </w:pPr>
                    </w:p>
                    <w:p w14:paraId="256801A3" w14:textId="77777777" w:rsidR="00D64DB2" w:rsidRDefault="0022516B">
                      <w:pPr>
                        <w:ind w:left="213"/>
                        <w:rPr>
                          <w:rFonts w:ascii="Courier New"/>
                          <w:sz w:val="13"/>
                        </w:rPr>
                      </w:pPr>
                      <w:r>
                        <w:rPr>
                          <w:rFonts w:ascii="Courier New"/>
                          <w:sz w:val="13"/>
                        </w:rPr>
                        <w:t>vmImage: ubuntu-latest</w:t>
                      </w:r>
                    </w:p>
                    <w:p w14:paraId="221397D8" w14:textId="77777777" w:rsidR="00D64DB2" w:rsidRDefault="00D64DB2">
                      <w:pPr>
                        <w:pStyle w:val="BodyText"/>
                        <w:rPr>
                          <w:rFonts w:ascii="Courier New"/>
                          <w:sz w:val="14"/>
                        </w:rPr>
                      </w:pPr>
                    </w:p>
                    <w:p w14:paraId="64B4F3D6" w14:textId="77777777" w:rsidR="00D64DB2" w:rsidRDefault="00D64DB2">
                      <w:pPr>
                        <w:pStyle w:val="BodyText"/>
                        <w:rPr>
                          <w:rFonts w:ascii="Courier New"/>
                          <w:sz w:val="14"/>
                        </w:rPr>
                      </w:pPr>
                    </w:p>
                    <w:p w14:paraId="0CFB45B1" w14:textId="77777777" w:rsidR="00D64DB2" w:rsidRDefault="00D64DB2">
                      <w:pPr>
                        <w:pStyle w:val="BodyText"/>
                        <w:rPr>
                          <w:rFonts w:ascii="Courier New"/>
                          <w:sz w:val="19"/>
                        </w:rPr>
                      </w:pPr>
                    </w:p>
                    <w:p w14:paraId="1EAD4ED3" w14:textId="77777777" w:rsidR="00D64DB2" w:rsidRDefault="0022516B">
                      <w:pPr>
                        <w:spacing w:before="1"/>
                        <w:ind w:left="60"/>
                        <w:rPr>
                          <w:rFonts w:ascii="Courier New"/>
                          <w:sz w:val="13"/>
                        </w:rPr>
                      </w:pPr>
                      <w:r>
                        <w:rPr>
                          <w:rFonts w:ascii="Courier New"/>
                          <w:sz w:val="13"/>
                        </w:rPr>
                        <w:t>variables:</w:t>
                      </w:r>
                    </w:p>
                    <w:p w14:paraId="79B5BEFA" w14:textId="77777777" w:rsidR="00D64DB2" w:rsidRDefault="00D64DB2">
                      <w:pPr>
                        <w:pStyle w:val="BodyText"/>
                        <w:rPr>
                          <w:rFonts w:ascii="Courier New"/>
                          <w:sz w:val="17"/>
                        </w:rPr>
                      </w:pPr>
                    </w:p>
                    <w:p w14:paraId="4C6C8437" w14:textId="77777777" w:rsidR="00D64DB2" w:rsidRDefault="0022516B">
                      <w:pPr>
                        <w:ind w:left="213"/>
                        <w:rPr>
                          <w:rFonts w:ascii="Courier New"/>
                          <w:sz w:val="13"/>
                        </w:rPr>
                      </w:pPr>
                      <w:r>
                        <w:rPr>
                          <w:rFonts w:ascii="Courier New"/>
                          <w:sz w:val="13"/>
                        </w:rPr>
                        <w:t>- group: blackduck</w:t>
                      </w:r>
                    </w:p>
                    <w:p w14:paraId="7A191482" w14:textId="77777777" w:rsidR="00D64DB2" w:rsidRDefault="00D64DB2">
                      <w:pPr>
                        <w:pStyle w:val="BodyText"/>
                        <w:rPr>
                          <w:rFonts w:ascii="Courier New"/>
                          <w:sz w:val="14"/>
                        </w:rPr>
                      </w:pPr>
                    </w:p>
                    <w:p w14:paraId="2F34B9F6" w14:textId="77777777" w:rsidR="00D64DB2" w:rsidRDefault="00D64DB2">
                      <w:pPr>
                        <w:pStyle w:val="BodyText"/>
                        <w:rPr>
                          <w:rFonts w:ascii="Courier New"/>
                          <w:sz w:val="14"/>
                        </w:rPr>
                      </w:pPr>
                    </w:p>
                    <w:p w14:paraId="14CEDA3A" w14:textId="77777777" w:rsidR="00D64DB2" w:rsidRDefault="00D64DB2">
                      <w:pPr>
                        <w:pStyle w:val="BodyText"/>
                        <w:rPr>
                          <w:rFonts w:ascii="Courier New"/>
                          <w:sz w:val="19"/>
                        </w:rPr>
                      </w:pPr>
                    </w:p>
                    <w:p w14:paraId="5E969DF6" w14:textId="77777777" w:rsidR="00D64DB2" w:rsidRDefault="0022516B">
                      <w:pPr>
                        <w:ind w:left="60"/>
                        <w:rPr>
                          <w:rFonts w:ascii="Courier New"/>
                          <w:sz w:val="13"/>
                        </w:rPr>
                      </w:pPr>
                      <w:r>
                        <w:rPr>
                          <w:rFonts w:ascii="Courier New"/>
                          <w:sz w:val="13"/>
                        </w:rPr>
                        <w:t>steps:</w:t>
                      </w:r>
                    </w:p>
                    <w:p w14:paraId="5336DDBA" w14:textId="77777777" w:rsidR="00D64DB2" w:rsidRDefault="00D64DB2">
                      <w:pPr>
                        <w:pStyle w:val="BodyText"/>
                        <w:rPr>
                          <w:rFonts w:ascii="Courier New"/>
                          <w:sz w:val="17"/>
                        </w:rPr>
                      </w:pPr>
                    </w:p>
                    <w:p w14:paraId="7AE50FF8" w14:textId="77777777" w:rsidR="00D64DB2" w:rsidRDefault="0022516B">
                      <w:pPr>
                        <w:spacing w:line="554" w:lineRule="auto"/>
                        <w:ind w:left="213" w:right="6160" w:hanging="154"/>
                        <w:rPr>
                          <w:rFonts w:ascii="Courier New"/>
                          <w:sz w:val="13"/>
                        </w:rPr>
                      </w:pPr>
                      <w:r>
                        <w:rPr>
                          <w:rFonts w:ascii="Courier New"/>
                          <w:sz w:val="13"/>
                        </w:rPr>
                        <w:t xml:space="preserve">- task: </w:t>
                      </w:r>
                      <w:hyperlink r:id="rId43">
                        <w:r>
                          <w:rPr>
                            <w:rFonts w:ascii="Courier New"/>
                            <w:sz w:val="13"/>
                          </w:rPr>
                          <w:t>SynopsysSecurityScan@1.0.0</w:t>
                        </w:r>
                      </w:hyperlink>
                      <w:r>
                        <w:rPr>
                          <w:rFonts w:ascii="Courier New"/>
                          <w:sz w:val="13"/>
                        </w:rPr>
                        <w:t xml:space="preserve"> displayName: 'Black Duck Full Scan'</w:t>
                      </w:r>
                    </w:p>
                    <w:p w14:paraId="40A29069" w14:textId="77777777" w:rsidR="00D64DB2" w:rsidRDefault="0022516B">
                      <w:pPr>
                        <w:spacing w:line="147" w:lineRule="exact"/>
                        <w:ind w:left="213"/>
                        <w:rPr>
                          <w:rFonts w:ascii="Courier New"/>
                          <w:sz w:val="13"/>
                        </w:rPr>
                      </w:pPr>
                      <w:r>
                        <w:rPr>
                          <w:rFonts w:ascii="Courier New"/>
                          <w:sz w:val="13"/>
                        </w:rPr>
                        <w:t>condition: not(eq(variables['Build.Reason'], 'PullRequest'))</w:t>
                      </w:r>
                    </w:p>
                    <w:p w14:paraId="378AD49A" w14:textId="77777777" w:rsidR="00D64DB2" w:rsidRDefault="00D64DB2">
                      <w:pPr>
                        <w:pStyle w:val="BodyText"/>
                        <w:rPr>
                          <w:rFonts w:ascii="Courier New"/>
                          <w:sz w:val="17"/>
                        </w:rPr>
                      </w:pPr>
                    </w:p>
                    <w:p w14:paraId="640AE438" w14:textId="77777777" w:rsidR="00D64DB2" w:rsidRDefault="0022516B">
                      <w:pPr>
                        <w:spacing w:line="554" w:lineRule="auto"/>
                        <w:ind w:left="213" w:right="3523"/>
                        <w:rPr>
                          <w:rFonts w:ascii="Courier New"/>
                          <w:sz w:val="13"/>
                        </w:rPr>
                      </w:pPr>
                      <w:r>
                        <w:rPr>
                          <w:rFonts w:ascii="Courier New"/>
                          <w:sz w:val="13"/>
                        </w:rPr>
                        <w:t>###</w:t>
                      </w:r>
                      <w:r>
                        <w:rPr>
                          <w:rFonts w:ascii="Courier New"/>
                          <w:spacing w:val="-11"/>
                          <w:sz w:val="13"/>
                        </w:rPr>
                        <w:t xml:space="preserve"> </w:t>
                      </w:r>
                      <w:r>
                        <w:rPr>
                          <w:rFonts w:ascii="Courier New"/>
                          <w:sz w:val="13"/>
                        </w:rPr>
                        <w:t>Use</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0"/>
                          <w:sz w:val="13"/>
                        </w:rPr>
                        <w:t xml:space="preserve"> </w:t>
                      </w:r>
                      <w:r>
                        <w:rPr>
                          <w:rFonts w:ascii="Courier New"/>
                          <w:sz w:val="13"/>
                        </w:rPr>
                        <w:t>set</w:t>
                      </w:r>
                      <w:r>
                        <w:rPr>
                          <w:rFonts w:ascii="Courier New"/>
                          <w:spacing w:val="-10"/>
                          <w:sz w:val="13"/>
                        </w:rPr>
                        <w:t xml:space="preserve"> </w:t>
                      </w:r>
                      <w:r>
                        <w:rPr>
                          <w:rFonts w:ascii="Courier New"/>
                          <w:sz w:val="13"/>
                        </w:rPr>
                        <w:t>specific</w:t>
                      </w:r>
                      <w:r>
                        <w:rPr>
                          <w:rFonts w:ascii="Courier New"/>
                          <w:spacing w:val="-10"/>
                          <w:sz w:val="13"/>
                        </w:rPr>
                        <w:t xml:space="preserve"> </w:t>
                      </w:r>
                      <w:r>
                        <w:rPr>
                          <w:rFonts w:ascii="Courier New"/>
                          <w:sz w:val="13"/>
                        </w:rPr>
                        <w:t>detect</w:t>
                      </w:r>
                      <w:r>
                        <w:rPr>
                          <w:rFonts w:ascii="Courier New"/>
                          <w:spacing w:val="-11"/>
                          <w:sz w:val="13"/>
                        </w:rPr>
                        <w:t xml:space="preserve"> </w:t>
                      </w:r>
                      <w:r>
                        <w:rPr>
                          <w:rFonts w:ascii="Courier New"/>
                          <w:sz w:val="13"/>
                        </w:rPr>
                        <w:t>environment</w:t>
                      </w:r>
                      <w:r>
                        <w:rPr>
                          <w:rFonts w:ascii="Courier New"/>
                          <w:spacing w:val="-10"/>
                          <w:sz w:val="13"/>
                        </w:rPr>
                        <w:t xml:space="preserve"> </w:t>
                      </w:r>
                      <w:r>
                        <w:rPr>
                          <w:rFonts w:ascii="Courier New"/>
                          <w:sz w:val="13"/>
                        </w:rPr>
                        <w:t>variables env:</w:t>
                      </w:r>
                    </w:p>
                    <w:p w14:paraId="10E2351A" w14:textId="77777777" w:rsidR="00D64DB2" w:rsidRDefault="0022516B">
                      <w:pPr>
                        <w:spacing w:line="147" w:lineRule="exact"/>
                        <w:ind w:left="367"/>
                        <w:rPr>
                          <w:rFonts w:ascii="Courier New"/>
                          <w:i/>
                          <w:sz w:val="13"/>
                        </w:rPr>
                      </w:pPr>
                      <w:r>
                        <w:rPr>
                          <w:rFonts w:ascii="Courier New"/>
                          <w:sz w:val="13"/>
                        </w:rPr>
                        <w:t xml:space="preserve">DETECT_PROJECT_NAME: </w:t>
                      </w:r>
                      <w:r>
                        <w:rPr>
                          <w:rFonts w:ascii="Courier New"/>
                          <w:i/>
                          <w:sz w:val="13"/>
                        </w:rPr>
                        <w:t>$(Build.Repository.Name)</w:t>
                      </w:r>
                    </w:p>
                    <w:p w14:paraId="511BEA7B" w14:textId="77777777" w:rsidR="00D64DB2" w:rsidRDefault="00D64DB2">
                      <w:pPr>
                        <w:pStyle w:val="BodyText"/>
                        <w:rPr>
                          <w:rFonts w:ascii="Courier New"/>
                          <w:i/>
                          <w:sz w:val="17"/>
                        </w:rPr>
                      </w:pPr>
                    </w:p>
                    <w:p w14:paraId="36FF47D3" w14:textId="77777777" w:rsidR="00D64DB2" w:rsidRDefault="0022516B">
                      <w:pPr>
                        <w:spacing w:before="1"/>
                        <w:ind w:left="213"/>
                        <w:rPr>
                          <w:rFonts w:ascii="Courier New"/>
                          <w:sz w:val="13"/>
                        </w:rPr>
                      </w:pPr>
                      <w:r>
                        <w:rPr>
                          <w:rFonts w:ascii="Courier New"/>
                          <w:sz w:val="13"/>
                        </w:rPr>
                        <w:t>inputs:</w:t>
                      </w:r>
                    </w:p>
                    <w:p w14:paraId="7A734D01" w14:textId="77777777" w:rsidR="00D64DB2" w:rsidRDefault="00D64DB2">
                      <w:pPr>
                        <w:pStyle w:val="BodyText"/>
                        <w:rPr>
                          <w:rFonts w:ascii="Courier New"/>
                          <w:sz w:val="17"/>
                        </w:rPr>
                      </w:pPr>
                    </w:p>
                    <w:p w14:paraId="345E1A06" w14:textId="77777777" w:rsidR="00D64DB2" w:rsidRDefault="0022516B">
                      <w:pPr>
                        <w:ind w:left="367"/>
                        <w:rPr>
                          <w:rFonts w:ascii="Courier New"/>
                          <w:i/>
                          <w:sz w:val="13"/>
                        </w:rPr>
                      </w:pPr>
                      <w:r>
                        <w:rPr>
                          <w:rFonts w:ascii="Courier New"/>
                          <w:sz w:val="13"/>
                        </w:rPr>
                        <w:t xml:space="preserve">BRIDGE_BLACKDUCK_URL: </w:t>
                      </w:r>
                      <w:r>
                        <w:rPr>
                          <w:rFonts w:ascii="Courier New"/>
                          <w:i/>
                          <w:sz w:val="13"/>
                        </w:rPr>
                        <w:t>$(BLACKDUCK_URL)</w:t>
                      </w:r>
                    </w:p>
                    <w:p w14:paraId="191918FF" w14:textId="77777777" w:rsidR="00D64DB2" w:rsidRDefault="00D64DB2">
                      <w:pPr>
                        <w:pStyle w:val="BodyText"/>
                        <w:rPr>
                          <w:rFonts w:ascii="Courier New"/>
                          <w:i/>
                          <w:sz w:val="17"/>
                        </w:rPr>
                      </w:pPr>
                    </w:p>
                    <w:p w14:paraId="72E0A6AE" w14:textId="77777777" w:rsidR="00D64DB2" w:rsidRDefault="0022516B">
                      <w:pPr>
                        <w:ind w:left="367"/>
                        <w:rPr>
                          <w:rFonts w:ascii="Courier New"/>
                          <w:i/>
                          <w:sz w:val="13"/>
                        </w:rPr>
                      </w:pPr>
                      <w:r>
                        <w:rPr>
                          <w:rFonts w:ascii="Courier New"/>
                          <w:sz w:val="13"/>
                        </w:rPr>
                        <w:t>BRIDGE_BLACKDUCK_TOKEN: $</w:t>
                      </w:r>
                      <w:r>
                        <w:rPr>
                          <w:rFonts w:ascii="Courier New"/>
                          <w:i/>
                          <w:sz w:val="13"/>
                        </w:rPr>
                        <w:t>(BLACKDUCK_TOKEN)</w:t>
                      </w:r>
                    </w:p>
                    <w:p w14:paraId="2F675C52" w14:textId="77777777" w:rsidR="00D64DB2" w:rsidRDefault="00D64DB2">
                      <w:pPr>
                        <w:pStyle w:val="BodyText"/>
                        <w:rPr>
                          <w:rFonts w:ascii="Courier New"/>
                          <w:i/>
                          <w:sz w:val="17"/>
                        </w:rPr>
                      </w:pPr>
                    </w:p>
                    <w:p w14:paraId="2B4D7A0D" w14:textId="77777777" w:rsidR="00D64DB2" w:rsidRDefault="0022516B">
                      <w:pPr>
                        <w:ind w:left="367"/>
                        <w:rPr>
                          <w:rFonts w:ascii="Courier New"/>
                          <w:sz w:val="13"/>
                        </w:rPr>
                      </w:pPr>
                      <w:r>
                        <w:rPr>
                          <w:rFonts w:ascii="Courier New"/>
                          <w:sz w:val="13"/>
                        </w:rPr>
                        <w:t>BRIDGE_BLACKDUCK_SCAN_FULL: true</w:t>
                      </w:r>
                    </w:p>
                    <w:p w14:paraId="56500A68" w14:textId="77777777" w:rsidR="00D64DB2" w:rsidRDefault="0022516B">
                      <w:pPr>
                        <w:spacing w:line="340" w:lineRule="atLeast"/>
                        <w:ind w:left="367" w:right="3978"/>
                        <w:rPr>
                          <w:rFonts w:ascii="Courier New"/>
                          <w:sz w:val="13"/>
                        </w:rPr>
                      </w:pPr>
                      <w:r>
                        <w:rPr>
                          <w:rFonts w:ascii="Courier New"/>
                          <w:sz w:val="13"/>
                        </w:rPr>
                        <w:t xml:space="preserve">### Accepts Multiple Values </w:t>
                      </w:r>
                      <w:r>
                        <w:rPr>
                          <w:rFonts w:ascii="Courier New"/>
                          <w:w w:val="95"/>
                          <w:sz w:val="13"/>
                        </w:rPr>
                        <w:t>BRIDGE_BLACKDUCK_SCAN_FAILURE_SEVERITIES: 'BLOCKER,CRITICAL'</w:t>
                      </w:r>
                    </w:p>
                  </w:txbxContent>
                </v:textbox>
                <w10:wrap type="topAndBottom" anchorx="page"/>
              </v:shape>
            </w:pict>
          </mc:Fallback>
        </mc:AlternateContent>
      </w:r>
      <w:r w:rsidR="00350945">
        <w:t>Synopsys</w:t>
      </w:r>
      <w:r w:rsidR="00350945">
        <w:rPr>
          <w:spacing w:val="-20"/>
        </w:rPr>
        <w:t xml:space="preserve"> </w:t>
      </w:r>
      <w:r w:rsidR="00350945">
        <w:t>Security</w:t>
      </w:r>
      <w:r w:rsidR="00350945">
        <w:rPr>
          <w:spacing w:val="-19"/>
        </w:rPr>
        <w:t xml:space="preserve"> </w:t>
      </w:r>
      <w:r w:rsidR="00350945">
        <w:t>Scan</w:t>
      </w:r>
      <w:r w:rsidR="00350945">
        <w:rPr>
          <w:spacing w:val="-20"/>
        </w:rPr>
        <w:t xml:space="preserve"> </w:t>
      </w:r>
      <w:r w:rsidR="00350945">
        <w:t>supports</w:t>
      </w:r>
      <w:r w:rsidR="00350945">
        <w:rPr>
          <w:spacing w:val="-19"/>
        </w:rPr>
        <w:t xml:space="preserve"> </w:t>
      </w:r>
      <w:r w:rsidR="00350945">
        <w:t>both</w:t>
      </w:r>
      <w:r w:rsidR="00350945">
        <w:rPr>
          <w:spacing w:val="-20"/>
        </w:rPr>
        <w:t xml:space="preserve"> </w:t>
      </w:r>
      <w:r w:rsidR="00350945">
        <w:t>self-hosted</w:t>
      </w:r>
      <w:r w:rsidR="00350945">
        <w:rPr>
          <w:spacing w:val="-19"/>
        </w:rPr>
        <w:t xml:space="preserve"> </w:t>
      </w:r>
      <w:r w:rsidR="00350945">
        <w:t>(e.g.</w:t>
      </w:r>
      <w:r w:rsidR="00350945">
        <w:rPr>
          <w:spacing w:val="-20"/>
        </w:rPr>
        <w:t xml:space="preserve"> </w:t>
      </w:r>
      <w:r w:rsidR="00350945">
        <w:t>on-prem)</w:t>
      </w:r>
      <w:r w:rsidR="00350945">
        <w:rPr>
          <w:spacing w:val="-19"/>
        </w:rPr>
        <w:t xml:space="preserve"> </w:t>
      </w:r>
      <w:r w:rsidR="00350945">
        <w:t>and</w:t>
      </w:r>
      <w:r w:rsidR="00350945">
        <w:rPr>
          <w:spacing w:val="-20"/>
        </w:rPr>
        <w:t xml:space="preserve"> </w:t>
      </w:r>
      <w:r w:rsidR="00350945">
        <w:t>Synopsys-hosted</w:t>
      </w:r>
      <w:r w:rsidR="00350945">
        <w:rPr>
          <w:spacing w:val="-19"/>
        </w:rPr>
        <w:t xml:space="preserve"> </w:t>
      </w:r>
      <w:r w:rsidR="00350945">
        <w:t>Black</w:t>
      </w:r>
      <w:r w:rsidR="00350945">
        <w:rPr>
          <w:spacing w:val="-20"/>
        </w:rPr>
        <w:t xml:space="preserve"> </w:t>
      </w:r>
      <w:r w:rsidR="00350945">
        <w:t>Duck</w:t>
      </w:r>
      <w:r w:rsidR="00350945">
        <w:rPr>
          <w:spacing w:val="-19"/>
        </w:rPr>
        <w:t xml:space="preserve"> </w:t>
      </w:r>
      <w:r w:rsidR="00350945">
        <w:t>Hub instances.</w:t>
      </w:r>
      <w:r w:rsidR="00350945">
        <w:rPr>
          <w:spacing w:val="-11"/>
        </w:rPr>
        <w:t xml:space="preserve"> </w:t>
      </w:r>
      <w:r w:rsidR="00350945">
        <w:t>In</w:t>
      </w:r>
      <w:r w:rsidR="00350945">
        <w:rPr>
          <w:spacing w:val="-11"/>
        </w:rPr>
        <w:t xml:space="preserve"> </w:t>
      </w:r>
      <w:r w:rsidR="00350945">
        <w:t>the</w:t>
      </w:r>
      <w:r w:rsidR="00350945">
        <w:rPr>
          <w:spacing w:val="-11"/>
        </w:rPr>
        <w:t xml:space="preserve"> </w:t>
      </w:r>
      <w:r w:rsidR="00350945">
        <w:t>default</w:t>
      </w:r>
      <w:r w:rsidR="00350945">
        <w:rPr>
          <w:spacing w:val="-11"/>
        </w:rPr>
        <w:t xml:space="preserve"> </w:t>
      </w:r>
      <w:r w:rsidR="00350945">
        <w:t>Black</w:t>
      </w:r>
      <w:r w:rsidR="00350945">
        <w:rPr>
          <w:spacing w:val="-11"/>
        </w:rPr>
        <w:t xml:space="preserve"> </w:t>
      </w:r>
      <w:r w:rsidR="00350945">
        <w:t>Duck</w:t>
      </w:r>
      <w:r w:rsidR="00350945">
        <w:rPr>
          <w:spacing w:val="-11"/>
        </w:rPr>
        <w:t xml:space="preserve"> </w:t>
      </w:r>
      <w:r w:rsidR="00350945">
        <w:t>Hub</w:t>
      </w:r>
      <w:r w:rsidR="00350945">
        <w:rPr>
          <w:spacing w:val="-11"/>
        </w:rPr>
        <w:t xml:space="preserve"> </w:t>
      </w:r>
      <w:r w:rsidR="00350945">
        <w:t>permission</w:t>
      </w:r>
      <w:r w:rsidR="00350945">
        <w:rPr>
          <w:spacing w:val="-11"/>
        </w:rPr>
        <w:t xml:space="preserve"> </w:t>
      </w:r>
      <w:r w:rsidR="00350945">
        <w:t>model,</w:t>
      </w:r>
      <w:r w:rsidR="00350945">
        <w:rPr>
          <w:spacing w:val="-11"/>
        </w:rPr>
        <w:t xml:space="preserve"> </w:t>
      </w:r>
      <w:r w:rsidR="00350945">
        <w:t>projects</w:t>
      </w:r>
      <w:r w:rsidR="00350945">
        <w:rPr>
          <w:spacing w:val="-11"/>
        </w:rPr>
        <w:t xml:space="preserve"> </w:t>
      </w:r>
      <w:r w:rsidR="00350945">
        <w:t>and</w:t>
      </w:r>
      <w:r w:rsidR="00350945">
        <w:rPr>
          <w:spacing w:val="-11"/>
        </w:rPr>
        <w:t xml:space="preserve"> </w:t>
      </w:r>
      <w:r w:rsidR="00350945">
        <w:t>project</w:t>
      </w:r>
      <w:r w:rsidR="00350945">
        <w:rPr>
          <w:spacing w:val="-11"/>
        </w:rPr>
        <w:t xml:space="preserve"> </w:t>
      </w:r>
      <w:r w:rsidR="00350945">
        <w:t>versions</w:t>
      </w:r>
      <w:r w:rsidR="00350945">
        <w:rPr>
          <w:spacing w:val="-11"/>
        </w:rPr>
        <w:t xml:space="preserve"> </w:t>
      </w:r>
      <w:r w:rsidR="00350945">
        <w:t>are</w:t>
      </w:r>
      <w:r w:rsidR="00350945">
        <w:rPr>
          <w:spacing w:val="-11"/>
        </w:rPr>
        <w:t xml:space="preserve"> </w:t>
      </w:r>
      <w:r w:rsidR="00350945">
        <w:t>created</w:t>
      </w:r>
      <w:r w:rsidR="00350945">
        <w:rPr>
          <w:spacing w:val="-11"/>
        </w:rPr>
        <w:t xml:space="preserve"> </w:t>
      </w:r>
      <w:r w:rsidR="00350945">
        <w:t>on the</w:t>
      </w:r>
      <w:r w:rsidR="00350945">
        <w:rPr>
          <w:spacing w:val="-14"/>
        </w:rPr>
        <w:t xml:space="preserve"> </w:t>
      </w:r>
      <w:r w:rsidR="00350945">
        <w:t>fly</w:t>
      </w:r>
      <w:r w:rsidR="00350945">
        <w:rPr>
          <w:spacing w:val="-14"/>
        </w:rPr>
        <w:t xml:space="preserve"> </w:t>
      </w:r>
      <w:r w:rsidR="00350945">
        <w:t>as</w:t>
      </w:r>
      <w:r w:rsidR="00350945">
        <w:rPr>
          <w:spacing w:val="-14"/>
        </w:rPr>
        <w:t xml:space="preserve"> </w:t>
      </w:r>
      <w:r w:rsidR="00350945">
        <w:t>needed.</w:t>
      </w:r>
      <w:r w:rsidR="00350945">
        <w:rPr>
          <w:spacing w:val="-14"/>
        </w:rPr>
        <w:t xml:space="preserve"> </w:t>
      </w:r>
      <w:r w:rsidR="00350945">
        <w:t>Configure</w:t>
      </w:r>
      <w:r w:rsidR="00350945">
        <w:rPr>
          <w:spacing w:val="-14"/>
        </w:rPr>
        <w:t xml:space="preserve"> </w:t>
      </w:r>
      <w:r w:rsidR="00350945">
        <w:t>sensitive</w:t>
      </w:r>
      <w:r w:rsidR="00350945">
        <w:rPr>
          <w:spacing w:val="-14"/>
        </w:rPr>
        <w:t xml:space="preserve"> </w:t>
      </w:r>
      <w:r w:rsidR="00350945">
        <w:t>data</w:t>
      </w:r>
      <w:r w:rsidR="00350945">
        <w:rPr>
          <w:spacing w:val="-14"/>
        </w:rPr>
        <w:t xml:space="preserve"> </w:t>
      </w:r>
      <w:r w:rsidR="00350945">
        <w:t>like</w:t>
      </w:r>
      <w:r w:rsidR="00350945">
        <w:rPr>
          <w:spacing w:val="-14"/>
        </w:rPr>
        <w:t xml:space="preserve"> </w:t>
      </w:r>
      <w:r w:rsidR="00350945">
        <w:t>usernames,</w:t>
      </w:r>
      <w:r w:rsidR="00350945">
        <w:rPr>
          <w:spacing w:val="-14"/>
        </w:rPr>
        <w:t xml:space="preserve"> </w:t>
      </w:r>
      <w:r w:rsidR="00350945">
        <w:t>passwords</w:t>
      </w:r>
      <w:r w:rsidR="00350945">
        <w:rPr>
          <w:spacing w:val="-14"/>
        </w:rPr>
        <w:t xml:space="preserve"> </w:t>
      </w:r>
      <w:r w:rsidR="00350945">
        <w:t>and</w:t>
      </w:r>
      <w:r w:rsidR="00350945">
        <w:rPr>
          <w:spacing w:val="-14"/>
        </w:rPr>
        <w:t xml:space="preserve"> </w:t>
      </w:r>
      <w:r w:rsidR="00350945">
        <w:t>URLs</w:t>
      </w:r>
      <w:r w:rsidR="00350945">
        <w:rPr>
          <w:spacing w:val="-14"/>
        </w:rPr>
        <w:t xml:space="preserve"> </w:t>
      </w:r>
      <w:r w:rsidR="00350945">
        <w:t>using</w:t>
      </w:r>
      <w:r w:rsidR="00350945">
        <w:rPr>
          <w:spacing w:val="-14"/>
        </w:rPr>
        <w:t xml:space="preserve"> </w:t>
      </w:r>
      <w:r w:rsidR="00350945">
        <w:t>pipeline</w:t>
      </w:r>
      <w:r w:rsidR="00350945">
        <w:rPr>
          <w:spacing w:val="-14"/>
        </w:rPr>
        <w:t xml:space="preserve"> </w:t>
      </w:r>
      <w:r w:rsidR="00350945">
        <w:t xml:space="preserve">variables. An example of additions to </w:t>
      </w:r>
      <w:r w:rsidR="00350945">
        <w:rPr>
          <w:rFonts w:ascii="Courier New"/>
          <w:sz w:val="16"/>
          <w:shd w:val="clear" w:color="auto" w:fill="EDEDED"/>
        </w:rPr>
        <w:t>azure-pipelines.yml</w:t>
      </w:r>
      <w:r w:rsidR="00350945">
        <w:rPr>
          <w:rFonts w:ascii="Courier New"/>
          <w:spacing w:val="-78"/>
          <w:sz w:val="16"/>
        </w:rPr>
        <w:t xml:space="preserve"> </w:t>
      </w:r>
      <w:r w:rsidR="00350945">
        <w:t xml:space="preserve">to run Black Duck is shown </w:t>
      </w:r>
      <w:r w:rsidR="00350945">
        <w:rPr>
          <w:spacing w:val="-3"/>
        </w:rPr>
        <w:t>below.</w:t>
      </w:r>
    </w:p>
    <w:p w14:paraId="53BCC63C" w14:textId="77777777" w:rsidR="00D64DB2" w:rsidRDefault="00D64DB2">
      <w:pPr>
        <w:spacing w:line="340" w:lineRule="auto"/>
        <w:sectPr w:rsidR="00D64DB2">
          <w:pgSz w:w="12240" w:h="15840"/>
          <w:pgMar w:top="520" w:right="1320" w:bottom="280" w:left="1340" w:header="720" w:footer="720" w:gutter="0"/>
          <w:cols w:space="720"/>
        </w:sectPr>
      </w:pPr>
    </w:p>
    <w:p w14:paraId="0C0DCC28" w14:textId="77777777" w:rsidR="00D64DB2" w:rsidRDefault="0022516B">
      <w:pPr>
        <w:pStyle w:val="BodyText"/>
        <w:spacing w:before="85"/>
        <w:ind w:left="2793"/>
      </w:pPr>
      <w:r>
        <w:lastRenderedPageBreak/>
        <w:t>Synopsys</w:t>
      </w:r>
      <w:r>
        <w:rPr>
          <w:spacing w:val="-14"/>
        </w:rPr>
        <w:t xml:space="preserve"> </w:t>
      </w:r>
      <w:r>
        <w:t>Bridge</w:t>
      </w:r>
      <w:r>
        <w:rPr>
          <w:spacing w:val="-13"/>
        </w:rPr>
        <w:t xml:space="preserve"> </w:t>
      </w:r>
      <w:r>
        <w:t>CLI</w:t>
      </w:r>
      <w:r>
        <w:rPr>
          <w:spacing w:val="-13"/>
        </w:rPr>
        <w:t xml:space="preserve"> </w:t>
      </w:r>
      <w:r>
        <w:t>Guide</w:t>
      </w:r>
      <w:r>
        <w:rPr>
          <w:spacing w:val="-12"/>
        </w:rPr>
        <w:t xml:space="preserve"> </w:t>
      </w:r>
      <w:r>
        <w:t>|</w:t>
      </w:r>
      <w:r>
        <w:rPr>
          <w:spacing w:val="-14"/>
        </w:rPr>
        <w:t xml:space="preserve"> </w:t>
      </w:r>
      <w:r>
        <w:t>6</w:t>
      </w:r>
      <w:r>
        <w:rPr>
          <w:spacing w:val="-13"/>
        </w:rPr>
        <w:t xml:space="preserve"> </w:t>
      </w:r>
      <w:r>
        <w:t>-</w:t>
      </w:r>
      <w:r>
        <w:rPr>
          <w:spacing w:val="-13"/>
        </w:rPr>
        <w:t xml:space="preserve"> </w:t>
      </w:r>
      <w:r>
        <w:t>Azure</w:t>
      </w:r>
      <w:r>
        <w:rPr>
          <w:spacing w:val="-13"/>
        </w:rPr>
        <w:t xml:space="preserve"> </w:t>
      </w:r>
      <w:r>
        <w:t>DevOps</w:t>
      </w:r>
      <w:r>
        <w:rPr>
          <w:spacing w:val="-13"/>
        </w:rPr>
        <w:t xml:space="preserve"> </w:t>
      </w:r>
      <w:r>
        <w:t>-</w:t>
      </w:r>
      <w:r>
        <w:rPr>
          <w:spacing w:val="-14"/>
        </w:rPr>
        <w:t xml:space="preserve"> </w:t>
      </w:r>
      <w:r>
        <w:t>Synopsys</w:t>
      </w:r>
      <w:r>
        <w:rPr>
          <w:spacing w:val="-13"/>
        </w:rPr>
        <w:t xml:space="preserve"> </w:t>
      </w:r>
      <w:r>
        <w:t>Security</w:t>
      </w:r>
      <w:r>
        <w:rPr>
          <w:spacing w:val="-13"/>
        </w:rPr>
        <w:t xml:space="preserve"> </w:t>
      </w:r>
      <w:r>
        <w:t>Scan</w:t>
      </w:r>
      <w:r>
        <w:rPr>
          <w:spacing w:val="-13"/>
        </w:rPr>
        <w:t xml:space="preserve"> </w:t>
      </w:r>
      <w:r>
        <w:t>|</w:t>
      </w:r>
      <w:r>
        <w:rPr>
          <w:spacing w:val="-13"/>
        </w:rPr>
        <w:t xml:space="preserve"> </w:t>
      </w:r>
      <w:r>
        <w:t>53</w:t>
      </w:r>
    </w:p>
    <w:p w14:paraId="085DE4A4" w14:textId="77777777" w:rsidR="00D64DB2" w:rsidRDefault="00D64DB2">
      <w:pPr>
        <w:pStyle w:val="BodyText"/>
      </w:pPr>
    </w:p>
    <w:p w14:paraId="15190D58" w14:textId="77777777" w:rsidR="00D64DB2" w:rsidRDefault="00D64DB2">
      <w:pPr>
        <w:pStyle w:val="BodyText"/>
      </w:pPr>
    </w:p>
    <w:p w14:paraId="7D21B16C" w14:textId="77777777" w:rsidR="00D64DB2" w:rsidRDefault="00C46513">
      <w:pPr>
        <w:pStyle w:val="BodyText"/>
        <w:spacing w:before="6"/>
        <w:rPr>
          <w:sz w:val="11"/>
        </w:rPr>
      </w:pPr>
      <w:r>
        <w:rPr>
          <w:noProof/>
        </w:rPr>
        <mc:AlternateContent>
          <mc:Choice Requires="wps">
            <w:drawing>
              <wp:anchor distT="0" distB="0" distL="0" distR="0" simplePos="0" relativeHeight="251871232" behindDoc="1" locked="0" layoutInCell="1" allowOverlap="1" wp14:anchorId="26932D54" wp14:editId="170D1AA7">
                <wp:simplePos x="0" y="0"/>
                <wp:positionH relativeFrom="page">
                  <wp:posOffset>965200</wp:posOffset>
                </wp:positionH>
                <wp:positionV relativeFrom="paragraph">
                  <wp:posOffset>103505</wp:posOffset>
                </wp:positionV>
                <wp:extent cx="5892800" cy="4552950"/>
                <wp:effectExtent l="0" t="0" r="0" b="0"/>
                <wp:wrapTopAndBottom/>
                <wp:docPr id="205486172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5529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BF9758" w14:textId="77777777" w:rsidR="00D64DB2" w:rsidRDefault="0022516B">
                            <w:pPr>
                              <w:spacing w:before="102" w:line="554" w:lineRule="auto"/>
                              <w:ind w:left="367" w:right="376"/>
                              <w:rPr>
                                <w:rFonts w:ascii="Courier New"/>
                                <w:sz w:val="13"/>
                              </w:rPr>
                            </w:pPr>
                            <w:r>
                              <w:rPr>
                                <w:rFonts w:ascii="Courier New"/>
                                <w:sz w:val="13"/>
                              </w:rPr>
                              <w:t>###</w:t>
                            </w:r>
                            <w:r>
                              <w:rPr>
                                <w:rFonts w:ascii="Courier New"/>
                                <w:spacing w:val="-11"/>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10"/>
                                <w:sz w:val="13"/>
                              </w:rPr>
                              <w:t xml:space="preserve"> </w:t>
                            </w:r>
                            <w:r>
                              <w:rPr>
                                <w:rFonts w:ascii="Courier New"/>
                                <w:sz w:val="13"/>
                              </w:rPr>
                              <w:t>to</w:t>
                            </w:r>
                            <w:r>
                              <w:rPr>
                                <w:rFonts w:ascii="Courier New"/>
                                <w:spacing w:val="-11"/>
                                <w:sz w:val="13"/>
                              </w:rPr>
                              <w:t xml:space="preserve"> </w:t>
                            </w:r>
                            <w:r>
                              <w:rPr>
                                <w:rFonts w:ascii="Courier New"/>
                                <w:sz w:val="13"/>
                              </w:rPr>
                              <w:t>enable</w:t>
                            </w:r>
                            <w:r>
                              <w:rPr>
                                <w:rFonts w:ascii="Courier New"/>
                                <w:spacing w:val="-10"/>
                                <w:sz w:val="13"/>
                              </w:rPr>
                              <w:t xml:space="preserve"> </w:t>
                            </w:r>
                            <w:r>
                              <w:rPr>
                                <w:rFonts w:ascii="Courier New"/>
                                <w:sz w:val="13"/>
                              </w:rPr>
                              <w:t>automatic</w:t>
                            </w:r>
                            <w:r>
                              <w:rPr>
                                <w:rFonts w:ascii="Courier New"/>
                                <w:spacing w:val="-10"/>
                                <w:sz w:val="13"/>
                              </w:rPr>
                              <w:t xml:space="preserve"> </w:t>
                            </w:r>
                            <w:r>
                              <w:rPr>
                                <w:rFonts w:ascii="Courier New"/>
                                <w:sz w:val="13"/>
                              </w:rPr>
                              <w:t>fix</w:t>
                            </w:r>
                            <w:r>
                              <w:rPr>
                                <w:rFonts w:ascii="Courier New"/>
                                <w:spacing w:val="-10"/>
                                <w:sz w:val="13"/>
                              </w:rPr>
                              <w:t xml:space="preserve"> </w:t>
                            </w:r>
                            <w:r>
                              <w:rPr>
                                <w:rFonts w:ascii="Courier New"/>
                                <w:sz w:val="13"/>
                              </w:rPr>
                              <w:t>pull</w:t>
                            </w:r>
                            <w:r>
                              <w:rPr>
                                <w:rFonts w:ascii="Courier New"/>
                                <w:spacing w:val="-10"/>
                                <w:sz w:val="13"/>
                              </w:rPr>
                              <w:t xml:space="preserve"> </w:t>
                            </w:r>
                            <w:r>
                              <w:rPr>
                                <w:rFonts w:ascii="Courier New"/>
                                <w:sz w:val="13"/>
                              </w:rPr>
                              <w:t>request</w:t>
                            </w:r>
                            <w:r>
                              <w:rPr>
                                <w:rFonts w:ascii="Courier New"/>
                                <w:spacing w:val="-11"/>
                                <w:sz w:val="13"/>
                              </w:rPr>
                              <w:t xml:space="preserve"> </w:t>
                            </w:r>
                            <w:r>
                              <w:rPr>
                                <w:rFonts w:ascii="Courier New"/>
                                <w:sz w:val="13"/>
                              </w:rPr>
                              <w:t>creation</w:t>
                            </w:r>
                            <w:r>
                              <w:rPr>
                                <w:rFonts w:ascii="Courier New"/>
                                <w:spacing w:val="-10"/>
                                <w:sz w:val="13"/>
                              </w:rPr>
                              <w:t xml:space="preserve"> </w:t>
                            </w:r>
                            <w:r>
                              <w:rPr>
                                <w:rFonts w:ascii="Courier New"/>
                                <w:sz w:val="13"/>
                              </w:rPr>
                              <w:t>if</w:t>
                            </w:r>
                            <w:r>
                              <w:rPr>
                                <w:rFonts w:ascii="Courier New"/>
                                <w:spacing w:val="-10"/>
                                <w:sz w:val="13"/>
                              </w:rPr>
                              <w:t xml:space="preserve"> </w:t>
                            </w:r>
                            <w:r>
                              <w:rPr>
                                <w:rFonts w:ascii="Courier New"/>
                                <w:sz w:val="13"/>
                              </w:rPr>
                              <w:t>vulnerabilities</w:t>
                            </w:r>
                            <w:r>
                              <w:rPr>
                                <w:rFonts w:ascii="Courier New"/>
                                <w:spacing w:val="-10"/>
                                <w:sz w:val="13"/>
                              </w:rPr>
                              <w:t xml:space="preserve"> </w:t>
                            </w:r>
                            <w:r>
                              <w:rPr>
                                <w:rFonts w:ascii="Courier New"/>
                                <w:sz w:val="13"/>
                              </w:rPr>
                              <w:t>are</w:t>
                            </w:r>
                            <w:r>
                              <w:rPr>
                                <w:rFonts w:ascii="Courier New"/>
                                <w:spacing w:val="-10"/>
                                <w:sz w:val="13"/>
                              </w:rPr>
                              <w:t xml:space="preserve"> </w:t>
                            </w:r>
                            <w:r>
                              <w:rPr>
                                <w:rFonts w:ascii="Courier New"/>
                                <w:sz w:val="13"/>
                              </w:rPr>
                              <w:t>reported # BRIDGE_BLACKDUCK_AUTOMATION_FIXPR:</w:t>
                            </w:r>
                            <w:r>
                              <w:rPr>
                                <w:rFonts w:ascii="Courier New"/>
                                <w:spacing w:val="-6"/>
                                <w:sz w:val="13"/>
                              </w:rPr>
                              <w:t xml:space="preserve"> </w:t>
                            </w:r>
                            <w:r>
                              <w:rPr>
                                <w:rFonts w:ascii="Courier New"/>
                                <w:sz w:val="13"/>
                              </w:rPr>
                              <w:t>true</w:t>
                            </w:r>
                          </w:p>
                          <w:p w14:paraId="171E0DDF" w14:textId="77777777" w:rsidR="00D64DB2" w:rsidRDefault="0022516B">
                            <w:pPr>
                              <w:spacing w:line="554" w:lineRule="auto"/>
                              <w:ind w:left="367" w:right="911"/>
                              <w:rPr>
                                <w:rFonts w:ascii="Courier New"/>
                                <w:sz w:val="13"/>
                              </w:rPr>
                            </w:pPr>
                            <w:r>
                              <w:rPr>
                                <w:rFonts w:ascii="Courier New"/>
                                <w:sz w:val="13"/>
                              </w:rPr>
                              <w:t>#</w:t>
                            </w:r>
                            <w:r>
                              <w:rPr>
                                <w:rFonts w:ascii="Courier New"/>
                                <w:spacing w:val="-14"/>
                                <w:sz w:val="13"/>
                              </w:rPr>
                              <w:t xml:space="preserve"> </w:t>
                            </w:r>
                            <w:r>
                              <w:rPr>
                                <w:rFonts w:ascii="Courier New"/>
                                <w:sz w:val="13"/>
                              </w:rPr>
                              <w:t>AZURE_TOKEN:</w:t>
                            </w:r>
                            <w:r>
                              <w:rPr>
                                <w:rFonts w:ascii="Courier New"/>
                                <w:spacing w:val="-13"/>
                                <w:sz w:val="13"/>
                              </w:rPr>
                              <w:t xml:space="preserve"> </w:t>
                            </w:r>
                            <w:r>
                              <w:rPr>
                                <w:rFonts w:ascii="Courier New"/>
                                <w:i/>
                                <w:sz w:val="13"/>
                              </w:rPr>
                              <w:t>$(System.AccessToken)</w:t>
                            </w:r>
                            <w:r>
                              <w:rPr>
                                <w:rFonts w:ascii="Courier New"/>
                                <w:i/>
                                <w:spacing w:val="-13"/>
                                <w:sz w:val="13"/>
                              </w:rPr>
                              <w:t xml:space="preserve"> </w:t>
                            </w:r>
                            <w:r>
                              <w:rPr>
                                <w:rFonts w:ascii="Courier New"/>
                                <w:sz w:val="13"/>
                              </w:rPr>
                              <w:t>#</w:t>
                            </w:r>
                            <w:r>
                              <w:rPr>
                                <w:rFonts w:ascii="Courier New"/>
                                <w:spacing w:val="-13"/>
                                <w:sz w:val="13"/>
                              </w:rPr>
                              <w:t xml:space="preserve"> </w:t>
                            </w:r>
                            <w:r>
                              <w:rPr>
                                <w:rFonts w:ascii="Courier New"/>
                                <w:sz w:val="13"/>
                              </w:rPr>
                              <w:t>Mandatory</w:t>
                            </w:r>
                            <w:r>
                              <w:rPr>
                                <w:rFonts w:ascii="Courier New"/>
                                <w:spacing w:val="-13"/>
                                <w:sz w:val="13"/>
                              </w:rPr>
                              <w:t xml:space="preserve"> </w:t>
                            </w:r>
                            <w:r>
                              <w:rPr>
                                <w:rFonts w:ascii="Courier New"/>
                                <w:sz w:val="13"/>
                              </w:rPr>
                              <w:t>when</w:t>
                            </w:r>
                            <w:r>
                              <w:rPr>
                                <w:rFonts w:ascii="Courier New"/>
                                <w:spacing w:val="-13"/>
                                <w:sz w:val="13"/>
                              </w:rPr>
                              <w:t xml:space="preserve"> </w:t>
                            </w:r>
                            <w:r>
                              <w:rPr>
                                <w:rFonts w:ascii="Courier New"/>
                                <w:sz w:val="13"/>
                              </w:rPr>
                              <w:t>BRIDGE_BLACKDUCK_AUTOMATION_FIXPR</w:t>
                            </w:r>
                            <w:r>
                              <w:rPr>
                                <w:rFonts w:ascii="Courier New"/>
                                <w:spacing w:val="-13"/>
                                <w:sz w:val="13"/>
                              </w:rPr>
                              <w:t xml:space="preserve"> </w:t>
                            </w:r>
                            <w:r>
                              <w:rPr>
                                <w:rFonts w:ascii="Courier New"/>
                                <w:sz w:val="13"/>
                              </w:rPr>
                              <w:t>is</w:t>
                            </w:r>
                            <w:r>
                              <w:rPr>
                                <w:rFonts w:ascii="Courier New"/>
                                <w:spacing w:val="-13"/>
                                <w:sz w:val="13"/>
                              </w:rPr>
                              <w:t xml:space="preserve"> </w:t>
                            </w:r>
                            <w:r>
                              <w:rPr>
                                <w:rFonts w:ascii="Courier New"/>
                                <w:sz w:val="13"/>
                              </w:rPr>
                              <w:t>set</w:t>
                            </w:r>
                            <w:r>
                              <w:rPr>
                                <w:rFonts w:ascii="Courier New"/>
                                <w:spacing w:val="-14"/>
                                <w:sz w:val="13"/>
                              </w:rPr>
                              <w:t xml:space="preserve"> </w:t>
                            </w:r>
                            <w:r>
                              <w:rPr>
                                <w:rFonts w:ascii="Courier New"/>
                                <w:sz w:val="13"/>
                              </w:rPr>
                              <w:t>to</w:t>
                            </w:r>
                            <w:r>
                              <w:rPr>
                                <w:rFonts w:ascii="Courier New"/>
                                <w:spacing w:val="-13"/>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6"/>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6"/>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6"/>
                                <w:sz w:val="13"/>
                              </w:rPr>
                              <w:t xml:space="preserve"> </w:t>
                            </w:r>
                            <w:r>
                              <w:rPr>
                                <w:rFonts w:ascii="Courier New"/>
                                <w:sz w:val="13"/>
                              </w:rPr>
                              <w:t>needs</w:t>
                            </w:r>
                            <w:r>
                              <w:rPr>
                                <w:rFonts w:ascii="Courier New"/>
                                <w:spacing w:val="-5"/>
                                <w:sz w:val="13"/>
                              </w:rPr>
                              <w:t xml:space="preserve"> </w:t>
                            </w:r>
                            <w:r>
                              <w:rPr>
                                <w:rFonts w:ascii="Courier New"/>
                                <w:sz w:val="13"/>
                              </w:rPr>
                              <w:t>to</w:t>
                            </w:r>
                            <w:r>
                              <w:rPr>
                                <w:rFonts w:ascii="Courier New"/>
                                <w:spacing w:val="-6"/>
                                <w:sz w:val="13"/>
                              </w:rPr>
                              <w:t xml:space="preserve"> </w:t>
                            </w:r>
                            <w:r>
                              <w:rPr>
                                <w:rFonts w:ascii="Courier New"/>
                                <w:sz w:val="13"/>
                              </w:rPr>
                              <w:t>be</w:t>
                            </w:r>
                            <w:r>
                              <w:rPr>
                                <w:rFonts w:ascii="Courier New"/>
                                <w:spacing w:val="-5"/>
                                <w:sz w:val="13"/>
                              </w:rPr>
                              <w:t xml:space="preserve"> </w:t>
                            </w:r>
                            <w:r>
                              <w:rPr>
                                <w:rFonts w:ascii="Courier New"/>
                                <w:sz w:val="13"/>
                              </w:rPr>
                              <w:t>uploaded</w:t>
                            </w:r>
                          </w:p>
                          <w:p w14:paraId="7706E413" w14:textId="77777777" w:rsidR="00D64DB2" w:rsidRDefault="0022516B">
                            <w:pPr>
                              <w:spacing w:line="147" w:lineRule="exact"/>
                              <w:ind w:left="367"/>
                              <w:rPr>
                                <w:rFonts w:ascii="Courier New"/>
                                <w:sz w:val="13"/>
                              </w:rPr>
                            </w:pPr>
                            <w:r>
                              <w:rPr>
                                <w:rFonts w:ascii="Courier New"/>
                                <w:sz w:val="13"/>
                              </w:rPr>
                              <w:t># INCLUDE_DIAGNOSTICS: true</w:t>
                            </w:r>
                          </w:p>
                          <w:p w14:paraId="5E68925B" w14:textId="77777777" w:rsidR="00D64DB2" w:rsidRDefault="00D64DB2">
                            <w:pPr>
                              <w:pStyle w:val="BodyText"/>
                              <w:rPr>
                                <w:rFonts w:ascii="Courier New"/>
                                <w:sz w:val="14"/>
                              </w:rPr>
                            </w:pPr>
                          </w:p>
                          <w:p w14:paraId="6CC384CC" w14:textId="77777777" w:rsidR="00D64DB2" w:rsidRDefault="00D64DB2">
                            <w:pPr>
                              <w:pStyle w:val="BodyText"/>
                              <w:rPr>
                                <w:rFonts w:ascii="Courier New"/>
                                <w:sz w:val="14"/>
                              </w:rPr>
                            </w:pPr>
                          </w:p>
                          <w:p w14:paraId="23CA7ADA" w14:textId="77777777" w:rsidR="00D64DB2" w:rsidRDefault="00D64DB2">
                            <w:pPr>
                              <w:pStyle w:val="BodyText"/>
                              <w:spacing w:before="11"/>
                              <w:rPr>
                                <w:rFonts w:ascii="Courier New"/>
                                <w:sz w:val="18"/>
                              </w:rPr>
                            </w:pPr>
                          </w:p>
                          <w:p w14:paraId="29D7B0AC" w14:textId="77777777" w:rsidR="00D64DB2" w:rsidRDefault="0022516B">
                            <w:pPr>
                              <w:spacing w:line="554" w:lineRule="auto"/>
                              <w:ind w:left="213" w:right="6160" w:hanging="154"/>
                              <w:rPr>
                                <w:rFonts w:ascii="Courier New"/>
                                <w:sz w:val="13"/>
                              </w:rPr>
                            </w:pPr>
                            <w:r>
                              <w:rPr>
                                <w:rFonts w:ascii="Courier New"/>
                                <w:sz w:val="13"/>
                              </w:rPr>
                              <w:t xml:space="preserve">- task: </w:t>
                            </w:r>
                            <w:hyperlink r:id="rId44">
                              <w:r>
                                <w:rPr>
                                  <w:rFonts w:ascii="Courier New"/>
                                  <w:sz w:val="13"/>
                                </w:rPr>
                                <w:t>SynopsysSecurityScan@1.0.0</w:t>
                              </w:r>
                            </w:hyperlink>
                            <w:r>
                              <w:rPr>
                                <w:rFonts w:ascii="Courier New"/>
                                <w:sz w:val="13"/>
                              </w:rPr>
                              <w:t xml:space="preserve"> displayName: 'Black Duck PR Scan'</w:t>
                            </w:r>
                          </w:p>
                          <w:p w14:paraId="52A18828" w14:textId="77777777" w:rsidR="00D64DB2" w:rsidRDefault="0022516B">
                            <w:pPr>
                              <w:spacing w:line="147" w:lineRule="exact"/>
                              <w:ind w:left="213"/>
                              <w:rPr>
                                <w:rFonts w:ascii="Courier New"/>
                                <w:sz w:val="13"/>
                              </w:rPr>
                            </w:pPr>
                            <w:r>
                              <w:rPr>
                                <w:rFonts w:ascii="Courier New"/>
                                <w:sz w:val="13"/>
                              </w:rPr>
                              <w:t>condition: eq(variables['Build.Reason'], 'PullRequest')</w:t>
                            </w:r>
                          </w:p>
                          <w:p w14:paraId="19F13FEC" w14:textId="77777777" w:rsidR="00D64DB2" w:rsidRDefault="00D64DB2">
                            <w:pPr>
                              <w:pStyle w:val="BodyText"/>
                              <w:rPr>
                                <w:rFonts w:ascii="Courier New"/>
                                <w:sz w:val="17"/>
                              </w:rPr>
                            </w:pPr>
                          </w:p>
                          <w:p w14:paraId="572E0EF5" w14:textId="77777777" w:rsidR="00D64DB2" w:rsidRDefault="0022516B">
                            <w:pPr>
                              <w:spacing w:line="554" w:lineRule="auto"/>
                              <w:ind w:left="213" w:right="3523"/>
                              <w:rPr>
                                <w:rFonts w:ascii="Courier New"/>
                                <w:sz w:val="13"/>
                              </w:rPr>
                            </w:pPr>
                            <w:r>
                              <w:rPr>
                                <w:rFonts w:ascii="Courier New"/>
                                <w:sz w:val="13"/>
                              </w:rPr>
                              <w:t>###</w:t>
                            </w:r>
                            <w:r>
                              <w:rPr>
                                <w:rFonts w:ascii="Courier New"/>
                                <w:spacing w:val="-11"/>
                                <w:sz w:val="13"/>
                              </w:rPr>
                              <w:t xml:space="preserve"> </w:t>
                            </w:r>
                            <w:r>
                              <w:rPr>
                                <w:rFonts w:ascii="Courier New"/>
                                <w:sz w:val="13"/>
                              </w:rPr>
                              <w:t>Use</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0"/>
                                <w:sz w:val="13"/>
                              </w:rPr>
                              <w:t xml:space="preserve"> </w:t>
                            </w:r>
                            <w:r>
                              <w:rPr>
                                <w:rFonts w:ascii="Courier New"/>
                                <w:sz w:val="13"/>
                              </w:rPr>
                              <w:t>set</w:t>
                            </w:r>
                            <w:r>
                              <w:rPr>
                                <w:rFonts w:ascii="Courier New"/>
                                <w:spacing w:val="-10"/>
                                <w:sz w:val="13"/>
                              </w:rPr>
                              <w:t xml:space="preserve"> </w:t>
                            </w:r>
                            <w:r>
                              <w:rPr>
                                <w:rFonts w:ascii="Courier New"/>
                                <w:sz w:val="13"/>
                              </w:rPr>
                              <w:t>specific</w:t>
                            </w:r>
                            <w:r>
                              <w:rPr>
                                <w:rFonts w:ascii="Courier New"/>
                                <w:spacing w:val="-10"/>
                                <w:sz w:val="13"/>
                              </w:rPr>
                              <w:t xml:space="preserve"> </w:t>
                            </w:r>
                            <w:r>
                              <w:rPr>
                                <w:rFonts w:ascii="Courier New"/>
                                <w:sz w:val="13"/>
                              </w:rPr>
                              <w:t>detect</w:t>
                            </w:r>
                            <w:r>
                              <w:rPr>
                                <w:rFonts w:ascii="Courier New"/>
                                <w:spacing w:val="-11"/>
                                <w:sz w:val="13"/>
                              </w:rPr>
                              <w:t xml:space="preserve"> </w:t>
                            </w:r>
                            <w:r>
                              <w:rPr>
                                <w:rFonts w:ascii="Courier New"/>
                                <w:sz w:val="13"/>
                              </w:rPr>
                              <w:t>environment</w:t>
                            </w:r>
                            <w:r>
                              <w:rPr>
                                <w:rFonts w:ascii="Courier New"/>
                                <w:spacing w:val="-10"/>
                                <w:sz w:val="13"/>
                              </w:rPr>
                              <w:t xml:space="preserve"> </w:t>
                            </w:r>
                            <w:r>
                              <w:rPr>
                                <w:rFonts w:ascii="Courier New"/>
                                <w:sz w:val="13"/>
                              </w:rPr>
                              <w:t>variables env:</w:t>
                            </w:r>
                          </w:p>
                          <w:p w14:paraId="1D00BF1F" w14:textId="77777777" w:rsidR="00D64DB2" w:rsidRDefault="0022516B">
                            <w:pPr>
                              <w:spacing w:line="554" w:lineRule="auto"/>
                              <w:ind w:left="213" w:right="5299" w:firstLine="153"/>
                              <w:rPr>
                                <w:rFonts w:ascii="Courier New"/>
                                <w:sz w:val="13"/>
                              </w:rPr>
                            </w:pPr>
                            <w:r>
                              <w:rPr>
                                <w:rFonts w:ascii="Courier New"/>
                                <w:w w:val="95"/>
                                <w:sz w:val="13"/>
                              </w:rPr>
                              <w:t>DETECT_PROJECT_NAME: $</w:t>
                            </w:r>
                            <w:r>
                              <w:rPr>
                                <w:rFonts w:ascii="Courier New"/>
                                <w:i/>
                                <w:w w:val="95"/>
                                <w:sz w:val="13"/>
                              </w:rPr>
                              <w:t xml:space="preserve">(Build.Repository.Name) </w:t>
                            </w:r>
                            <w:r>
                              <w:rPr>
                                <w:rFonts w:ascii="Courier New"/>
                                <w:sz w:val="13"/>
                              </w:rPr>
                              <w:t>inputs:</w:t>
                            </w:r>
                          </w:p>
                          <w:p w14:paraId="40B0D43D" w14:textId="77777777" w:rsidR="00D64DB2" w:rsidRDefault="0022516B">
                            <w:pPr>
                              <w:spacing w:line="147" w:lineRule="exact"/>
                              <w:ind w:left="367"/>
                              <w:rPr>
                                <w:rFonts w:ascii="Courier New"/>
                                <w:i/>
                                <w:sz w:val="13"/>
                              </w:rPr>
                            </w:pPr>
                            <w:r>
                              <w:rPr>
                                <w:rFonts w:ascii="Courier New"/>
                                <w:sz w:val="13"/>
                              </w:rPr>
                              <w:t xml:space="preserve">BRIDGE_BLACKDUCK_URL: </w:t>
                            </w:r>
                            <w:r>
                              <w:rPr>
                                <w:rFonts w:ascii="Courier New"/>
                                <w:i/>
                                <w:sz w:val="13"/>
                              </w:rPr>
                              <w:t>$(BLACKDUCK_URL)</w:t>
                            </w:r>
                          </w:p>
                          <w:p w14:paraId="5ACB090B" w14:textId="77777777" w:rsidR="00D64DB2" w:rsidRDefault="00D64DB2">
                            <w:pPr>
                              <w:pStyle w:val="BodyText"/>
                              <w:rPr>
                                <w:rFonts w:ascii="Courier New"/>
                                <w:i/>
                                <w:sz w:val="17"/>
                              </w:rPr>
                            </w:pPr>
                          </w:p>
                          <w:p w14:paraId="3A26BF84" w14:textId="77777777" w:rsidR="00D64DB2" w:rsidRDefault="0022516B">
                            <w:pPr>
                              <w:ind w:left="367"/>
                              <w:rPr>
                                <w:rFonts w:ascii="Courier New"/>
                                <w:i/>
                                <w:sz w:val="13"/>
                              </w:rPr>
                            </w:pPr>
                            <w:r>
                              <w:rPr>
                                <w:rFonts w:ascii="Courier New"/>
                                <w:sz w:val="13"/>
                              </w:rPr>
                              <w:t xml:space="preserve">BRIDGE_BLACKDUCK_TOKEN: </w:t>
                            </w:r>
                            <w:r>
                              <w:rPr>
                                <w:rFonts w:ascii="Courier New"/>
                                <w:i/>
                                <w:sz w:val="13"/>
                              </w:rPr>
                              <w:t>$(BLACKDUCK_API_TOKEN)</w:t>
                            </w:r>
                          </w:p>
                          <w:p w14:paraId="7B8E0098" w14:textId="77777777" w:rsidR="00D64DB2" w:rsidRDefault="00D64DB2">
                            <w:pPr>
                              <w:pStyle w:val="BodyText"/>
                              <w:rPr>
                                <w:rFonts w:ascii="Courier New"/>
                                <w:i/>
                                <w:sz w:val="17"/>
                              </w:rPr>
                            </w:pPr>
                          </w:p>
                          <w:p w14:paraId="11B9B8AA" w14:textId="77777777" w:rsidR="00D64DB2" w:rsidRDefault="0022516B">
                            <w:pPr>
                              <w:ind w:left="367"/>
                              <w:rPr>
                                <w:rFonts w:ascii="Courier New"/>
                                <w:sz w:val="13"/>
                              </w:rPr>
                            </w:pPr>
                            <w:r>
                              <w:rPr>
                                <w:rFonts w:ascii="Courier New"/>
                                <w:sz w:val="13"/>
                              </w:rPr>
                              <w:t>BRIDGE_BLACKDUCK_SCAN_FULL: false</w:t>
                            </w:r>
                          </w:p>
                          <w:p w14:paraId="1CEE0589" w14:textId="77777777" w:rsidR="00D64DB2" w:rsidRDefault="00D64DB2">
                            <w:pPr>
                              <w:pStyle w:val="BodyText"/>
                              <w:rPr>
                                <w:rFonts w:ascii="Courier New"/>
                                <w:sz w:val="17"/>
                              </w:rPr>
                            </w:pPr>
                          </w:p>
                          <w:p w14:paraId="72571FF3" w14:textId="77777777" w:rsidR="00D64DB2" w:rsidRDefault="0022516B">
                            <w:pPr>
                              <w:spacing w:line="554" w:lineRule="auto"/>
                              <w:ind w:left="367" w:right="916"/>
                              <w:rPr>
                                <w:rFonts w:ascii="Courier New"/>
                                <w:sz w:val="13"/>
                              </w:rPr>
                            </w:pPr>
                            <w:r>
                              <w:rPr>
                                <w:rFonts w:ascii="Courier New"/>
                                <w:sz w:val="13"/>
                              </w:rPr>
                              <w:t>###</w:t>
                            </w:r>
                            <w:r>
                              <w:rPr>
                                <w:rFonts w:ascii="Courier New"/>
                                <w:spacing w:val="-9"/>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8"/>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8"/>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8"/>
                                <w:sz w:val="13"/>
                              </w:rPr>
                              <w:t xml:space="preserve"> </w:t>
                            </w:r>
                            <w:r>
                              <w:rPr>
                                <w:rFonts w:ascii="Courier New"/>
                                <w:sz w:val="13"/>
                              </w:rPr>
                              <w:t>automatic</w:t>
                            </w:r>
                            <w:r>
                              <w:rPr>
                                <w:rFonts w:ascii="Courier New"/>
                                <w:spacing w:val="-9"/>
                                <w:sz w:val="13"/>
                              </w:rPr>
                              <w:t xml:space="preserve"> </w:t>
                            </w:r>
                            <w:r>
                              <w:rPr>
                                <w:rFonts w:ascii="Courier New"/>
                                <w:sz w:val="13"/>
                              </w:rPr>
                              <w:t>pull</w:t>
                            </w:r>
                            <w:r>
                              <w:rPr>
                                <w:rFonts w:ascii="Courier New"/>
                                <w:spacing w:val="-8"/>
                                <w:sz w:val="13"/>
                              </w:rPr>
                              <w:t xml:space="preserve"> </w:t>
                            </w:r>
                            <w:r>
                              <w:rPr>
                                <w:rFonts w:ascii="Courier New"/>
                                <w:sz w:val="13"/>
                              </w:rPr>
                              <w:t>request</w:t>
                            </w:r>
                            <w:r>
                              <w:rPr>
                                <w:rFonts w:ascii="Courier New"/>
                                <w:spacing w:val="-9"/>
                                <w:sz w:val="13"/>
                              </w:rPr>
                              <w:t xml:space="preserve"> </w:t>
                            </w:r>
                            <w:r>
                              <w:rPr>
                                <w:rFonts w:ascii="Courier New"/>
                                <w:sz w:val="13"/>
                              </w:rPr>
                              <w:t>comment</w:t>
                            </w:r>
                            <w:r>
                              <w:rPr>
                                <w:rFonts w:ascii="Courier New"/>
                                <w:spacing w:val="-8"/>
                                <w:sz w:val="13"/>
                              </w:rPr>
                              <w:t xml:space="preserve"> </w:t>
                            </w:r>
                            <w:r>
                              <w:rPr>
                                <w:rFonts w:ascii="Courier New"/>
                                <w:sz w:val="13"/>
                              </w:rPr>
                              <w:t>based</w:t>
                            </w:r>
                            <w:r>
                              <w:rPr>
                                <w:rFonts w:ascii="Courier New"/>
                                <w:spacing w:val="-9"/>
                                <w:sz w:val="13"/>
                              </w:rPr>
                              <w:t xml:space="preserve"> </w:t>
                            </w:r>
                            <w:r>
                              <w:rPr>
                                <w:rFonts w:ascii="Courier New"/>
                                <w:sz w:val="13"/>
                              </w:rPr>
                              <w:t>on</w:t>
                            </w:r>
                            <w:r>
                              <w:rPr>
                                <w:rFonts w:ascii="Courier New"/>
                                <w:spacing w:val="-8"/>
                                <w:sz w:val="13"/>
                              </w:rPr>
                              <w:t xml:space="preserve"> </w:t>
                            </w:r>
                            <w:r>
                              <w:rPr>
                                <w:rFonts w:ascii="Courier New"/>
                                <w:sz w:val="13"/>
                              </w:rPr>
                              <w:t>Black</w:t>
                            </w:r>
                            <w:r>
                              <w:rPr>
                                <w:rFonts w:ascii="Courier New"/>
                                <w:spacing w:val="-9"/>
                                <w:sz w:val="13"/>
                              </w:rPr>
                              <w:t xml:space="preserve"> </w:t>
                            </w:r>
                            <w:r>
                              <w:rPr>
                                <w:rFonts w:ascii="Courier New"/>
                                <w:sz w:val="13"/>
                              </w:rPr>
                              <w:t>Duck</w:t>
                            </w:r>
                            <w:r>
                              <w:rPr>
                                <w:rFonts w:ascii="Courier New"/>
                                <w:spacing w:val="-8"/>
                                <w:sz w:val="13"/>
                              </w:rPr>
                              <w:t xml:space="preserve"> </w:t>
                            </w:r>
                            <w:r>
                              <w:rPr>
                                <w:rFonts w:ascii="Courier New"/>
                                <w:sz w:val="13"/>
                              </w:rPr>
                              <w:t>scan</w:t>
                            </w:r>
                            <w:r>
                              <w:rPr>
                                <w:rFonts w:ascii="Courier New"/>
                                <w:spacing w:val="-9"/>
                                <w:sz w:val="13"/>
                              </w:rPr>
                              <w:t xml:space="preserve"> </w:t>
                            </w:r>
                            <w:r>
                              <w:rPr>
                                <w:rFonts w:ascii="Courier New"/>
                                <w:sz w:val="13"/>
                              </w:rPr>
                              <w:t>result BRIDGE_BLACKDUCK_AUTOMATION_PRCOMMENT:</w:t>
                            </w:r>
                            <w:r>
                              <w:rPr>
                                <w:rFonts w:ascii="Courier New"/>
                                <w:spacing w:val="-3"/>
                                <w:sz w:val="13"/>
                              </w:rPr>
                              <w:t xml:space="preserve"> </w:t>
                            </w:r>
                            <w:r>
                              <w:rPr>
                                <w:rFonts w:ascii="Courier New"/>
                                <w:sz w:val="13"/>
                              </w:rPr>
                              <w:t>true</w:t>
                            </w:r>
                          </w:p>
                          <w:p w14:paraId="13719C8D" w14:textId="77777777" w:rsidR="00D64DB2" w:rsidRDefault="0022516B">
                            <w:pPr>
                              <w:spacing w:line="554" w:lineRule="auto"/>
                              <w:ind w:left="367" w:right="765"/>
                              <w:rPr>
                                <w:rFonts w:ascii="Courier New"/>
                                <w:sz w:val="13"/>
                              </w:rPr>
                            </w:pPr>
                            <w:r>
                              <w:rPr>
                                <w:rFonts w:ascii="Courier New"/>
                                <w:sz w:val="13"/>
                              </w:rPr>
                              <w:t>AZURE_TOKEN:</w:t>
                            </w:r>
                            <w:r>
                              <w:rPr>
                                <w:rFonts w:ascii="Courier New"/>
                                <w:spacing w:val="-16"/>
                                <w:sz w:val="13"/>
                              </w:rPr>
                              <w:t xml:space="preserve"> </w:t>
                            </w:r>
                            <w:r>
                              <w:rPr>
                                <w:rFonts w:ascii="Courier New"/>
                                <w:i/>
                                <w:sz w:val="13"/>
                              </w:rPr>
                              <w:t>$(System.AccessToken)</w:t>
                            </w:r>
                            <w:r>
                              <w:rPr>
                                <w:rFonts w:ascii="Courier New"/>
                                <w:i/>
                                <w:spacing w:val="-16"/>
                                <w:sz w:val="13"/>
                              </w:rPr>
                              <w:t xml:space="preserve"> </w:t>
                            </w:r>
                            <w:r>
                              <w:rPr>
                                <w:rFonts w:ascii="Courier New"/>
                                <w:sz w:val="13"/>
                              </w:rPr>
                              <w:t>#</w:t>
                            </w:r>
                            <w:r>
                              <w:rPr>
                                <w:rFonts w:ascii="Courier New"/>
                                <w:spacing w:val="-16"/>
                                <w:sz w:val="13"/>
                              </w:rPr>
                              <w:t xml:space="preserve"> </w:t>
                            </w:r>
                            <w:r>
                              <w:rPr>
                                <w:rFonts w:ascii="Courier New"/>
                                <w:sz w:val="13"/>
                              </w:rPr>
                              <w:t>Mandatory</w:t>
                            </w:r>
                            <w:r>
                              <w:rPr>
                                <w:rFonts w:ascii="Courier New"/>
                                <w:spacing w:val="-15"/>
                                <w:sz w:val="13"/>
                              </w:rPr>
                              <w:t xml:space="preserve"> </w:t>
                            </w:r>
                            <w:r>
                              <w:rPr>
                                <w:rFonts w:ascii="Courier New"/>
                                <w:sz w:val="13"/>
                              </w:rPr>
                              <w:t>when</w:t>
                            </w:r>
                            <w:r>
                              <w:rPr>
                                <w:rFonts w:ascii="Courier New"/>
                                <w:spacing w:val="-16"/>
                                <w:sz w:val="13"/>
                              </w:rPr>
                              <w:t xml:space="preserve"> </w:t>
                            </w:r>
                            <w:r>
                              <w:rPr>
                                <w:rFonts w:ascii="Courier New"/>
                                <w:sz w:val="13"/>
                              </w:rPr>
                              <w:t>BRIDGE_BLACKDUCK_AUTOMATION_PRCOMMENT</w:t>
                            </w:r>
                            <w:r>
                              <w:rPr>
                                <w:rFonts w:ascii="Courier New"/>
                                <w:spacing w:val="-16"/>
                                <w:sz w:val="13"/>
                              </w:rPr>
                              <w:t xml:space="preserve"> </w:t>
                            </w:r>
                            <w:r>
                              <w:rPr>
                                <w:rFonts w:ascii="Courier New"/>
                                <w:sz w:val="13"/>
                              </w:rPr>
                              <w:t>is</w:t>
                            </w:r>
                            <w:r>
                              <w:rPr>
                                <w:rFonts w:ascii="Courier New"/>
                                <w:spacing w:val="-16"/>
                                <w:sz w:val="13"/>
                              </w:rPr>
                              <w:t xml:space="preserve"> </w:t>
                            </w:r>
                            <w:r>
                              <w:rPr>
                                <w:rFonts w:ascii="Courier New"/>
                                <w:sz w:val="13"/>
                              </w:rPr>
                              <w:t>set</w:t>
                            </w:r>
                            <w:r>
                              <w:rPr>
                                <w:rFonts w:ascii="Courier New"/>
                                <w:spacing w:val="-15"/>
                                <w:sz w:val="13"/>
                              </w:rPr>
                              <w:t xml:space="preserve"> </w:t>
                            </w:r>
                            <w:r>
                              <w:rPr>
                                <w:rFonts w:ascii="Courier New"/>
                                <w:sz w:val="13"/>
                              </w:rPr>
                              <w:t>to</w:t>
                            </w:r>
                            <w:r>
                              <w:rPr>
                                <w:rFonts w:ascii="Courier New"/>
                                <w:spacing w:val="-16"/>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6"/>
                                <w:sz w:val="13"/>
                              </w:rPr>
                              <w:t xml:space="preserve"> </w:t>
                            </w:r>
                            <w:r>
                              <w:rPr>
                                <w:rFonts w:ascii="Courier New"/>
                                <w:sz w:val="13"/>
                              </w:rPr>
                              <w:t>diagnostic</w:t>
                            </w:r>
                            <w:r>
                              <w:rPr>
                                <w:rFonts w:ascii="Courier New"/>
                                <w:spacing w:val="-5"/>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5"/>
                                <w:sz w:val="13"/>
                              </w:rPr>
                              <w:t xml:space="preserve"> </w:t>
                            </w:r>
                            <w:r>
                              <w:rPr>
                                <w:rFonts w:ascii="Courier New"/>
                                <w:sz w:val="13"/>
                              </w:rPr>
                              <w:t>uploaded</w:t>
                            </w:r>
                          </w:p>
                          <w:p w14:paraId="088F76A9" w14:textId="77777777" w:rsidR="00D64DB2" w:rsidRDefault="0022516B">
                            <w:pPr>
                              <w:spacing w:line="147" w:lineRule="exact"/>
                              <w:ind w:left="367"/>
                              <w:rPr>
                                <w:rFonts w:ascii="Courier New"/>
                                <w:sz w:val="13"/>
                              </w:rPr>
                            </w:pPr>
                            <w:r>
                              <w:rPr>
                                <w:rFonts w:ascii="Courier New"/>
                                <w:sz w:val="13"/>
                              </w:rPr>
                              <w:t># INCLUDE_DIAGNOSTICS: 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32D54" id="Text Box 22" o:spid="_x0000_s1352" type="#_x0000_t202" style="position:absolute;margin-left:76pt;margin-top:8.15pt;width:464pt;height:358.5pt;z-index:-251445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" fillcolor="#ededed" stroked="f">
                <v:path arrowok="t"/>
                <v:textbox inset="0,0,0,0">
                  <w:txbxContent>
                    <w:p w14:paraId="7EBF9758" w14:textId="77777777" w:rsidR="00D64DB2" w:rsidRDefault="0022516B">
                      <w:pPr>
                        <w:spacing w:before="102" w:line="554" w:lineRule="auto"/>
                        <w:ind w:left="367" w:right="376"/>
                        <w:rPr>
                          <w:rFonts w:ascii="Courier New"/>
                          <w:sz w:val="13"/>
                        </w:rPr>
                      </w:pPr>
                      <w:r>
                        <w:rPr>
                          <w:rFonts w:ascii="Courier New"/>
                          <w:sz w:val="13"/>
                        </w:rPr>
                        <w:t>###</w:t>
                      </w:r>
                      <w:r>
                        <w:rPr>
                          <w:rFonts w:ascii="Courier New"/>
                          <w:spacing w:val="-11"/>
                          <w:sz w:val="13"/>
                        </w:rPr>
                        <w:t xml:space="preserve"> </w:t>
                      </w:r>
                      <w:r>
                        <w:rPr>
                          <w:rFonts w:ascii="Courier New"/>
                          <w:sz w:val="13"/>
                        </w:rPr>
                        <w:t>Uncomment</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10"/>
                          <w:sz w:val="13"/>
                        </w:rPr>
                        <w:t xml:space="preserve"> </w:t>
                      </w:r>
                      <w:r>
                        <w:rPr>
                          <w:rFonts w:ascii="Courier New"/>
                          <w:sz w:val="13"/>
                        </w:rPr>
                        <w:t>to</w:t>
                      </w:r>
                      <w:r>
                        <w:rPr>
                          <w:rFonts w:ascii="Courier New"/>
                          <w:spacing w:val="-11"/>
                          <w:sz w:val="13"/>
                        </w:rPr>
                        <w:t xml:space="preserve"> </w:t>
                      </w:r>
                      <w:r>
                        <w:rPr>
                          <w:rFonts w:ascii="Courier New"/>
                          <w:sz w:val="13"/>
                        </w:rPr>
                        <w:t>enable</w:t>
                      </w:r>
                      <w:r>
                        <w:rPr>
                          <w:rFonts w:ascii="Courier New"/>
                          <w:spacing w:val="-10"/>
                          <w:sz w:val="13"/>
                        </w:rPr>
                        <w:t xml:space="preserve"> </w:t>
                      </w:r>
                      <w:r>
                        <w:rPr>
                          <w:rFonts w:ascii="Courier New"/>
                          <w:sz w:val="13"/>
                        </w:rPr>
                        <w:t>automatic</w:t>
                      </w:r>
                      <w:r>
                        <w:rPr>
                          <w:rFonts w:ascii="Courier New"/>
                          <w:spacing w:val="-10"/>
                          <w:sz w:val="13"/>
                        </w:rPr>
                        <w:t xml:space="preserve"> </w:t>
                      </w:r>
                      <w:r>
                        <w:rPr>
                          <w:rFonts w:ascii="Courier New"/>
                          <w:sz w:val="13"/>
                        </w:rPr>
                        <w:t>fix</w:t>
                      </w:r>
                      <w:r>
                        <w:rPr>
                          <w:rFonts w:ascii="Courier New"/>
                          <w:spacing w:val="-10"/>
                          <w:sz w:val="13"/>
                        </w:rPr>
                        <w:t xml:space="preserve"> </w:t>
                      </w:r>
                      <w:r>
                        <w:rPr>
                          <w:rFonts w:ascii="Courier New"/>
                          <w:sz w:val="13"/>
                        </w:rPr>
                        <w:t>pull</w:t>
                      </w:r>
                      <w:r>
                        <w:rPr>
                          <w:rFonts w:ascii="Courier New"/>
                          <w:spacing w:val="-10"/>
                          <w:sz w:val="13"/>
                        </w:rPr>
                        <w:t xml:space="preserve"> </w:t>
                      </w:r>
                      <w:r>
                        <w:rPr>
                          <w:rFonts w:ascii="Courier New"/>
                          <w:sz w:val="13"/>
                        </w:rPr>
                        <w:t>request</w:t>
                      </w:r>
                      <w:r>
                        <w:rPr>
                          <w:rFonts w:ascii="Courier New"/>
                          <w:spacing w:val="-11"/>
                          <w:sz w:val="13"/>
                        </w:rPr>
                        <w:t xml:space="preserve"> </w:t>
                      </w:r>
                      <w:r>
                        <w:rPr>
                          <w:rFonts w:ascii="Courier New"/>
                          <w:sz w:val="13"/>
                        </w:rPr>
                        <w:t>creation</w:t>
                      </w:r>
                      <w:r>
                        <w:rPr>
                          <w:rFonts w:ascii="Courier New"/>
                          <w:spacing w:val="-10"/>
                          <w:sz w:val="13"/>
                        </w:rPr>
                        <w:t xml:space="preserve"> </w:t>
                      </w:r>
                      <w:r>
                        <w:rPr>
                          <w:rFonts w:ascii="Courier New"/>
                          <w:sz w:val="13"/>
                        </w:rPr>
                        <w:t>if</w:t>
                      </w:r>
                      <w:r>
                        <w:rPr>
                          <w:rFonts w:ascii="Courier New"/>
                          <w:spacing w:val="-10"/>
                          <w:sz w:val="13"/>
                        </w:rPr>
                        <w:t xml:space="preserve"> </w:t>
                      </w:r>
                      <w:r>
                        <w:rPr>
                          <w:rFonts w:ascii="Courier New"/>
                          <w:sz w:val="13"/>
                        </w:rPr>
                        <w:t>vulnerabilities</w:t>
                      </w:r>
                      <w:r>
                        <w:rPr>
                          <w:rFonts w:ascii="Courier New"/>
                          <w:spacing w:val="-10"/>
                          <w:sz w:val="13"/>
                        </w:rPr>
                        <w:t xml:space="preserve"> </w:t>
                      </w:r>
                      <w:r>
                        <w:rPr>
                          <w:rFonts w:ascii="Courier New"/>
                          <w:sz w:val="13"/>
                        </w:rPr>
                        <w:t>are</w:t>
                      </w:r>
                      <w:r>
                        <w:rPr>
                          <w:rFonts w:ascii="Courier New"/>
                          <w:spacing w:val="-10"/>
                          <w:sz w:val="13"/>
                        </w:rPr>
                        <w:t xml:space="preserve"> </w:t>
                      </w:r>
                      <w:r>
                        <w:rPr>
                          <w:rFonts w:ascii="Courier New"/>
                          <w:sz w:val="13"/>
                        </w:rPr>
                        <w:t>reported # BRIDGE_BLACKDUCK_AUTOMATION_FIXPR:</w:t>
                      </w:r>
                      <w:r>
                        <w:rPr>
                          <w:rFonts w:ascii="Courier New"/>
                          <w:spacing w:val="-6"/>
                          <w:sz w:val="13"/>
                        </w:rPr>
                        <w:t xml:space="preserve"> </w:t>
                      </w:r>
                      <w:r>
                        <w:rPr>
                          <w:rFonts w:ascii="Courier New"/>
                          <w:sz w:val="13"/>
                        </w:rPr>
                        <w:t>true</w:t>
                      </w:r>
                    </w:p>
                    <w:p w14:paraId="171E0DDF" w14:textId="77777777" w:rsidR="00D64DB2" w:rsidRDefault="0022516B">
                      <w:pPr>
                        <w:spacing w:line="554" w:lineRule="auto"/>
                        <w:ind w:left="367" w:right="911"/>
                        <w:rPr>
                          <w:rFonts w:ascii="Courier New"/>
                          <w:sz w:val="13"/>
                        </w:rPr>
                      </w:pPr>
                      <w:r>
                        <w:rPr>
                          <w:rFonts w:ascii="Courier New"/>
                          <w:sz w:val="13"/>
                        </w:rPr>
                        <w:t>#</w:t>
                      </w:r>
                      <w:r>
                        <w:rPr>
                          <w:rFonts w:ascii="Courier New"/>
                          <w:spacing w:val="-14"/>
                          <w:sz w:val="13"/>
                        </w:rPr>
                        <w:t xml:space="preserve"> </w:t>
                      </w:r>
                      <w:r>
                        <w:rPr>
                          <w:rFonts w:ascii="Courier New"/>
                          <w:sz w:val="13"/>
                        </w:rPr>
                        <w:t>AZURE_TOKEN:</w:t>
                      </w:r>
                      <w:r>
                        <w:rPr>
                          <w:rFonts w:ascii="Courier New"/>
                          <w:spacing w:val="-13"/>
                          <w:sz w:val="13"/>
                        </w:rPr>
                        <w:t xml:space="preserve"> </w:t>
                      </w:r>
                      <w:r>
                        <w:rPr>
                          <w:rFonts w:ascii="Courier New"/>
                          <w:i/>
                          <w:sz w:val="13"/>
                        </w:rPr>
                        <w:t>$(System.AccessToken)</w:t>
                      </w:r>
                      <w:r>
                        <w:rPr>
                          <w:rFonts w:ascii="Courier New"/>
                          <w:i/>
                          <w:spacing w:val="-13"/>
                          <w:sz w:val="13"/>
                        </w:rPr>
                        <w:t xml:space="preserve"> </w:t>
                      </w:r>
                      <w:r>
                        <w:rPr>
                          <w:rFonts w:ascii="Courier New"/>
                          <w:sz w:val="13"/>
                        </w:rPr>
                        <w:t>#</w:t>
                      </w:r>
                      <w:r>
                        <w:rPr>
                          <w:rFonts w:ascii="Courier New"/>
                          <w:spacing w:val="-13"/>
                          <w:sz w:val="13"/>
                        </w:rPr>
                        <w:t xml:space="preserve"> </w:t>
                      </w:r>
                      <w:r>
                        <w:rPr>
                          <w:rFonts w:ascii="Courier New"/>
                          <w:sz w:val="13"/>
                        </w:rPr>
                        <w:t>Mandatory</w:t>
                      </w:r>
                      <w:r>
                        <w:rPr>
                          <w:rFonts w:ascii="Courier New"/>
                          <w:spacing w:val="-13"/>
                          <w:sz w:val="13"/>
                        </w:rPr>
                        <w:t xml:space="preserve"> </w:t>
                      </w:r>
                      <w:r>
                        <w:rPr>
                          <w:rFonts w:ascii="Courier New"/>
                          <w:sz w:val="13"/>
                        </w:rPr>
                        <w:t>when</w:t>
                      </w:r>
                      <w:r>
                        <w:rPr>
                          <w:rFonts w:ascii="Courier New"/>
                          <w:spacing w:val="-13"/>
                          <w:sz w:val="13"/>
                        </w:rPr>
                        <w:t xml:space="preserve"> </w:t>
                      </w:r>
                      <w:r>
                        <w:rPr>
                          <w:rFonts w:ascii="Courier New"/>
                          <w:sz w:val="13"/>
                        </w:rPr>
                        <w:t>BRIDGE_BLACKDUCK_AUTOMATION_FIXPR</w:t>
                      </w:r>
                      <w:r>
                        <w:rPr>
                          <w:rFonts w:ascii="Courier New"/>
                          <w:spacing w:val="-13"/>
                          <w:sz w:val="13"/>
                        </w:rPr>
                        <w:t xml:space="preserve"> </w:t>
                      </w:r>
                      <w:r>
                        <w:rPr>
                          <w:rFonts w:ascii="Courier New"/>
                          <w:sz w:val="13"/>
                        </w:rPr>
                        <w:t>is</w:t>
                      </w:r>
                      <w:r>
                        <w:rPr>
                          <w:rFonts w:ascii="Courier New"/>
                          <w:spacing w:val="-13"/>
                          <w:sz w:val="13"/>
                        </w:rPr>
                        <w:t xml:space="preserve"> </w:t>
                      </w:r>
                      <w:r>
                        <w:rPr>
                          <w:rFonts w:ascii="Courier New"/>
                          <w:sz w:val="13"/>
                        </w:rPr>
                        <w:t>set</w:t>
                      </w:r>
                      <w:r>
                        <w:rPr>
                          <w:rFonts w:ascii="Courier New"/>
                          <w:spacing w:val="-14"/>
                          <w:sz w:val="13"/>
                        </w:rPr>
                        <w:t xml:space="preserve"> </w:t>
                      </w:r>
                      <w:r>
                        <w:rPr>
                          <w:rFonts w:ascii="Courier New"/>
                          <w:sz w:val="13"/>
                        </w:rPr>
                        <w:t>to</w:t>
                      </w:r>
                      <w:r>
                        <w:rPr>
                          <w:rFonts w:ascii="Courier New"/>
                          <w:spacing w:val="-13"/>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6"/>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6"/>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6"/>
                          <w:sz w:val="13"/>
                        </w:rPr>
                        <w:t xml:space="preserve"> </w:t>
                      </w:r>
                      <w:r>
                        <w:rPr>
                          <w:rFonts w:ascii="Courier New"/>
                          <w:sz w:val="13"/>
                        </w:rPr>
                        <w:t>needs</w:t>
                      </w:r>
                      <w:r>
                        <w:rPr>
                          <w:rFonts w:ascii="Courier New"/>
                          <w:spacing w:val="-5"/>
                          <w:sz w:val="13"/>
                        </w:rPr>
                        <w:t xml:space="preserve"> </w:t>
                      </w:r>
                      <w:r>
                        <w:rPr>
                          <w:rFonts w:ascii="Courier New"/>
                          <w:sz w:val="13"/>
                        </w:rPr>
                        <w:t>to</w:t>
                      </w:r>
                      <w:r>
                        <w:rPr>
                          <w:rFonts w:ascii="Courier New"/>
                          <w:spacing w:val="-6"/>
                          <w:sz w:val="13"/>
                        </w:rPr>
                        <w:t xml:space="preserve"> </w:t>
                      </w:r>
                      <w:r>
                        <w:rPr>
                          <w:rFonts w:ascii="Courier New"/>
                          <w:sz w:val="13"/>
                        </w:rPr>
                        <w:t>be</w:t>
                      </w:r>
                      <w:r>
                        <w:rPr>
                          <w:rFonts w:ascii="Courier New"/>
                          <w:spacing w:val="-5"/>
                          <w:sz w:val="13"/>
                        </w:rPr>
                        <w:t xml:space="preserve"> </w:t>
                      </w:r>
                      <w:r>
                        <w:rPr>
                          <w:rFonts w:ascii="Courier New"/>
                          <w:sz w:val="13"/>
                        </w:rPr>
                        <w:t>uploaded</w:t>
                      </w:r>
                    </w:p>
                    <w:p w14:paraId="7706E413" w14:textId="77777777" w:rsidR="00D64DB2" w:rsidRDefault="0022516B">
                      <w:pPr>
                        <w:spacing w:line="147" w:lineRule="exact"/>
                        <w:ind w:left="367"/>
                        <w:rPr>
                          <w:rFonts w:ascii="Courier New"/>
                          <w:sz w:val="13"/>
                        </w:rPr>
                      </w:pPr>
                      <w:r>
                        <w:rPr>
                          <w:rFonts w:ascii="Courier New"/>
                          <w:sz w:val="13"/>
                        </w:rPr>
                        <w:t># INCLUDE_DIAGNOSTICS: true</w:t>
                      </w:r>
                    </w:p>
                    <w:p w14:paraId="5E68925B" w14:textId="77777777" w:rsidR="00D64DB2" w:rsidRDefault="00D64DB2">
                      <w:pPr>
                        <w:pStyle w:val="BodyText"/>
                        <w:rPr>
                          <w:rFonts w:ascii="Courier New"/>
                          <w:sz w:val="14"/>
                        </w:rPr>
                      </w:pPr>
                    </w:p>
                    <w:p w14:paraId="6CC384CC" w14:textId="77777777" w:rsidR="00D64DB2" w:rsidRDefault="00D64DB2">
                      <w:pPr>
                        <w:pStyle w:val="BodyText"/>
                        <w:rPr>
                          <w:rFonts w:ascii="Courier New"/>
                          <w:sz w:val="14"/>
                        </w:rPr>
                      </w:pPr>
                    </w:p>
                    <w:p w14:paraId="23CA7ADA" w14:textId="77777777" w:rsidR="00D64DB2" w:rsidRDefault="00D64DB2">
                      <w:pPr>
                        <w:pStyle w:val="BodyText"/>
                        <w:spacing w:before="11"/>
                        <w:rPr>
                          <w:rFonts w:ascii="Courier New"/>
                          <w:sz w:val="18"/>
                        </w:rPr>
                      </w:pPr>
                    </w:p>
                    <w:p w14:paraId="29D7B0AC" w14:textId="77777777" w:rsidR="00D64DB2" w:rsidRDefault="0022516B">
                      <w:pPr>
                        <w:spacing w:line="554" w:lineRule="auto"/>
                        <w:ind w:left="213" w:right="6160" w:hanging="154"/>
                        <w:rPr>
                          <w:rFonts w:ascii="Courier New"/>
                          <w:sz w:val="13"/>
                        </w:rPr>
                      </w:pPr>
                      <w:r>
                        <w:rPr>
                          <w:rFonts w:ascii="Courier New"/>
                          <w:sz w:val="13"/>
                        </w:rPr>
                        <w:t xml:space="preserve">- task: </w:t>
                      </w:r>
                      <w:hyperlink r:id="rId45">
                        <w:r>
                          <w:rPr>
                            <w:rFonts w:ascii="Courier New"/>
                            <w:sz w:val="13"/>
                          </w:rPr>
                          <w:t>SynopsysSecurityScan@1.0.0</w:t>
                        </w:r>
                      </w:hyperlink>
                      <w:r>
                        <w:rPr>
                          <w:rFonts w:ascii="Courier New"/>
                          <w:sz w:val="13"/>
                        </w:rPr>
                        <w:t xml:space="preserve"> displayName: 'Black Duck PR Scan'</w:t>
                      </w:r>
                    </w:p>
                    <w:p w14:paraId="52A18828" w14:textId="77777777" w:rsidR="00D64DB2" w:rsidRDefault="0022516B">
                      <w:pPr>
                        <w:spacing w:line="147" w:lineRule="exact"/>
                        <w:ind w:left="213"/>
                        <w:rPr>
                          <w:rFonts w:ascii="Courier New"/>
                          <w:sz w:val="13"/>
                        </w:rPr>
                      </w:pPr>
                      <w:r>
                        <w:rPr>
                          <w:rFonts w:ascii="Courier New"/>
                          <w:sz w:val="13"/>
                        </w:rPr>
                        <w:t>condition: eq(variables['Build.Reason'], 'PullRequest')</w:t>
                      </w:r>
                    </w:p>
                    <w:p w14:paraId="19F13FEC" w14:textId="77777777" w:rsidR="00D64DB2" w:rsidRDefault="00D64DB2">
                      <w:pPr>
                        <w:pStyle w:val="BodyText"/>
                        <w:rPr>
                          <w:rFonts w:ascii="Courier New"/>
                          <w:sz w:val="17"/>
                        </w:rPr>
                      </w:pPr>
                    </w:p>
                    <w:p w14:paraId="572E0EF5" w14:textId="77777777" w:rsidR="00D64DB2" w:rsidRDefault="0022516B">
                      <w:pPr>
                        <w:spacing w:line="554" w:lineRule="auto"/>
                        <w:ind w:left="213" w:right="3523"/>
                        <w:rPr>
                          <w:rFonts w:ascii="Courier New"/>
                          <w:sz w:val="13"/>
                        </w:rPr>
                      </w:pPr>
                      <w:r>
                        <w:rPr>
                          <w:rFonts w:ascii="Courier New"/>
                          <w:sz w:val="13"/>
                        </w:rPr>
                        <w:t>###</w:t>
                      </w:r>
                      <w:r>
                        <w:rPr>
                          <w:rFonts w:ascii="Courier New"/>
                          <w:spacing w:val="-11"/>
                          <w:sz w:val="13"/>
                        </w:rPr>
                        <w:t xml:space="preserve"> </w:t>
                      </w:r>
                      <w:r>
                        <w:rPr>
                          <w:rFonts w:ascii="Courier New"/>
                          <w:sz w:val="13"/>
                        </w:rPr>
                        <w:t>Use</w:t>
                      </w:r>
                      <w:r>
                        <w:rPr>
                          <w:rFonts w:ascii="Courier New"/>
                          <w:spacing w:val="-10"/>
                          <w:sz w:val="13"/>
                        </w:rPr>
                        <w:t xml:space="preserve"> </w:t>
                      </w:r>
                      <w:r>
                        <w:rPr>
                          <w:rFonts w:ascii="Courier New"/>
                          <w:sz w:val="13"/>
                        </w:rPr>
                        <w:t>below</w:t>
                      </w:r>
                      <w:r>
                        <w:rPr>
                          <w:rFonts w:ascii="Courier New"/>
                          <w:spacing w:val="-10"/>
                          <w:sz w:val="13"/>
                        </w:rPr>
                        <w:t xml:space="preserve"> </w:t>
                      </w:r>
                      <w:r>
                        <w:rPr>
                          <w:rFonts w:ascii="Courier New"/>
                          <w:sz w:val="13"/>
                        </w:rPr>
                        <w:t>configuration</w:t>
                      </w:r>
                      <w:r>
                        <w:rPr>
                          <w:rFonts w:ascii="Courier New"/>
                          <w:spacing w:val="-11"/>
                          <w:sz w:val="13"/>
                        </w:rPr>
                        <w:t xml:space="preserve"> </w:t>
                      </w:r>
                      <w:r>
                        <w:rPr>
                          <w:rFonts w:ascii="Courier New"/>
                          <w:sz w:val="13"/>
                        </w:rPr>
                        <w:t>to</w:t>
                      </w:r>
                      <w:r>
                        <w:rPr>
                          <w:rFonts w:ascii="Courier New"/>
                          <w:spacing w:val="-10"/>
                          <w:sz w:val="13"/>
                        </w:rPr>
                        <w:t xml:space="preserve"> </w:t>
                      </w:r>
                      <w:r>
                        <w:rPr>
                          <w:rFonts w:ascii="Courier New"/>
                          <w:sz w:val="13"/>
                        </w:rPr>
                        <w:t>set</w:t>
                      </w:r>
                      <w:r>
                        <w:rPr>
                          <w:rFonts w:ascii="Courier New"/>
                          <w:spacing w:val="-10"/>
                          <w:sz w:val="13"/>
                        </w:rPr>
                        <w:t xml:space="preserve"> </w:t>
                      </w:r>
                      <w:r>
                        <w:rPr>
                          <w:rFonts w:ascii="Courier New"/>
                          <w:sz w:val="13"/>
                        </w:rPr>
                        <w:t>specific</w:t>
                      </w:r>
                      <w:r>
                        <w:rPr>
                          <w:rFonts w:ascii="Courier New"/>
                          <w:spacing w:val="-10"/>
                          <w:sz w:val="13"/>
                        </w:rPr>
                        <w:t xml:space="preserve"> </w:t>
                      </w:r>
                      <w:r>
                        <w:rPr>
                          <w:rFonts w:ascii="Courier New"/>
                          <w:sz w:val="13"/>
                        </w:rPr>
                        <w:t>detect</w:t>
                      </w:r>
                      <w:r>
                        <w:rPr>
                          <w:rFonts w:ascii="Courier New"/>
                          <w:spacing w:val="-11"/>
                          <w:sz w:val="13"/>
                        </w:rPr>
                        <w:t xml:space="preserve"> </w:t>
                      </w:r>
                      <w:r>
                        <w:rPr>
                          <w:rFonts w:ascii="Courier New"/>
                          <w:sz w:val="13"/>
                        </w:rPr>
                        <w:t>environment</w:t>
                      </w:r>
                      <w:r>
                        <w:rPr>
                          <w:rFonts w:ascii="Courier New"/>
                          <w:spacing w:val="-10"/>
                          <w:sz w:val="13"/>
                        </w:rPr>
                        <w:t xml:space="preserve"> </w:t>
                      </w:r>
                      <w:r>
                        <w:rPr>
                          <w:rFonts w:ascii="Courier New"/>
                          <w:sz w:val="13"/>
                        </w:rPr>
                        <w:t>variables env:</w:t>
                      </w:r>
                    </w:p>
                    <w:p w14:paraId="1D00BF1F" w14:textId="77777777" w:rsidR="00D64DB2" w:rsidRDefault="0022516B">
                      <w:pPr>
                        <w:spacing w:line="554" w:lineRule="auto"/>
                        <w:ind w:left="213" w:right="5299" w:firstLine="153"/>
                        <w:rPr>
                          <w:rFonts w:ascii="Courier New"/>
                          <w:sz w:val="13"/>
                        </w:rPr>
                      </w:pPr>
                      <w:r>
                        <w:rPr>
                          <w:rFonts w:ascii="Courier New"/>
                          <w:w w:val="95"/>
                          <w:sz w:val="13"/>
                        </w:rPr>
                        <w:t>DETECT_PROJECT_NAME: $</w:t>
                      </w:r>
                      <w:r>
                        <w:rPr>
                          <w:rFonts w:ascii="Courier New"/>
                          <w:i/>
                          <w:w w:val="95"/>
                          <w:sz w:val="13"/>
                        </w:rPr>
                        <w:t xml:space="preserve">(Build.Repository.Name) </w:t>
                      </w:r>
                      <w:r>
                        <w:rPr>
                          <w:rFonts w:ascii="Courier New"/>
                          <w:sz w:val="13"/>
                        </w:rPr>
                        <w:t>inputs:</w:t>
                      </w:r>
                    </w:p>
                    <w:p w14:paraId="40B0D43D" w14:textId="77777777" w:rsidR="00D64DB2" w:rsidRDefault="0022516B">
                      <w:pPr>
                        <w:spacing w:line="147" w:lineRule="exact"/>
                        <w:ind w:left="367"/>
                        <w:rPr>
                          <w:rFonts w:ascii="Courier New"/>
                          <w:i/>
                          <w:sz w:val="13"/>
                        </w:rPr>
                      </w:pPr>
                      <w:r>
                        <w:rPr>
                          <w:rFonts w:ascii="Courier New"/>
                          <w:sz w:val="13"/>
                        </w:rPr>
                        <w:t xml:space="preserve">BRIDGE_BLACKDUCK_URL: </w:t>
                      </w:r>
                      <w:r>
                        <w:rPr>
                          <w:rFonts w:ascii="Courier New"/>
                          <w:i/>
                          <w:sz w:val="13"/>
                        </w:rPr>
                        <w:t>$(BLACKDUCK_URL)</w:t>
                      </w:r>
                    </w:p>
                    <w:p w14:paraId="5ACB090B" w14:textId="77777777" w:rsidR="00D64DB2" w:rsidRDefault="00D64DB2">
                      <w:pPr>
                        <w:pStyle w:val="BodyText"/>
                        <w:rPr>
                          <w:rFonts w:ascii="Courier New"/>
                          <w:i/>
                          <w:sz w:val="17"/>
                        </w:rPr>
                      </w:pPr>
                    </w:p>
                    <w:p w14:paraId="3A26BF84" w14:textId="77777777" w:rsidR="00D64DB2" w:rsidRDefault="0022516B">
                      <w:pPr>
                        <w:ind w:left="367"/>
                        <w:rPr>
                          <w:rFonts w:ascii="Courier New"/>
                          <w:i/>
                          <w:sz w:val="13"/>
                        </w:rPr>
                      </w:pPr>
                      <w:r>
                        <w:rPr>
                          <w:rFonts w:ascii="Courier New"/>
                          <w:sz w:val="13"/>
                        </w:rPr>
                        <w:t xml:space="preserve">BRIDGE_BLACKDUCK_TOKEN: </w:t>
                      </w:r>
                      <w:r>
                        <w:rPr>
                          <w:rFonts w:ascii="Courier New"/>
                          <w:i/>
                          <w:sz w:val="13"/>
                        </w:rPr>
                        <w:t>$(BLACKDUCK_API_TOKEN)</w:t>
                      </w:r>
                    </w:p>
                    <w:p w14:paraId="7B8E0098" w14:textId="77777777" w:rsidR="00D64DB2" w:rsidRDefault="00D64DB2">
                      <w:pPr>
                        <w:pStyle w:val="BodyText"/>
                        <w:rPr>
                          <w:rFonts w:ascii="Courier New"/>
                          <w:i/>
                          <w:sz w:val="17"/>
                        </w:rPr>
                      </w:pPr>
                    </w:p>
                    <w:p w14:paraId="11B9B8AA" w14:textId="77777777" w:rsidR="00D64DB2" w:rsidRDefault="0022516B">
                      <w:pPr>
                        <w:ind w:left="367"/>
                        <w:rPr>
                          <w:rFonts w:ascii="Courier New"/>
                          <w:sz w:val="13"/>
                        </w:rPr>
                      </w:pPr>
                      <w:r>
                        <w:rPr>
                          <w:rFonts w:ascii="Courier New"/>
                          <w:sz w:val="13"/>
                        </w:rPr>
                        <w:t>BRIDGE_BLACKDUCK_SCAN_FULL: false</w:t>
                      </w:r>
                    </w:p>
                    <w:p w14:paraId="1CEE0589" w14:textId="77777777" w:rsidR="00D64DB2" w:rsidRDefault="00D64DB2">
                      <w:pPr>
                        <w:pStyle w:val="BodyText"/>
                        <w:rPr>
                          <w:rFonts w:ascii="Courier New"/>
                          <w:sz w:val="17"/>
                        </w:rPr>
                      </w:pPr>
                    </w:p>
                    <w:p w14:paraId="72571FF3" w14:textId="77777777" w:rsidR="00D64DB2" w:rsidRDefault="0022516B">
                      <w:pPr>
                        <w:spacing w:line="554" w:lineRule="auto"/>
                        <w:ind w:left="367" w:right="916"/>
                        <w:rPr>
                          <w:rFonts w:ascii="Courier New"/>
                          <w:sz w:val="13"/>
                        </w:rPr>
                      </w:pPr>
                      <w:r>
                        <w:rPr>
                          <w:rFonts w:ascii="Courier New"/>
                          <w:sz w:val="13"/>
                        </w:rPr>
                        <w:t>###</w:t>
                      </w:r>
                      <w:r>
                        <w:rPr>
                          <w:rFonts w:ascii="Courier New"/>
                          <w:spacing w:val="-9"/>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8"/>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8"/>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8"/>
                          <w:sz w:val="13"/>
                        </w:rPr>
                        <w:t xml:space="preserve"> </w:t>
                      </w:r>
                      <w:r>
                        <w:rPr>
                          <w:rFonts w:ascii="Courier New"/>
                          <w:sz w:val="13"/>
                        </w:rPr>
                        <w:t>automatic</w:t>
                      </w:r>
                      <w:r>
                        <w:rPr>
                          <w:rFonts w:ascii="Courier New"/>
                          <w:spacing w:val="-9"/>
                          <w:sz w:val="13"/>
                        </w:rPr>
                        <w:t xml:space="preserve"> </w:t>
                      </w:r>
                      <w:r>
                        <w:rPr>
                          <w:rFonts w:ascii="Courier New"/>
                          <w:sz w:val="13"/>
                        </w:rPr>
                        <w:t>pull</w:t>
                      </w:r>
                      <w:r>
                        <w:rPr>
                          <w:rFonts w:ascii="Courier New"/>
                          <w:spacing w:val="-8"/>
                          <w:sz w:val="13"/>
                        </w:rPr>
                        <w:t xml:space="preserve"> </w:t>
                      </w:r>
                      <w:r>
                        <w:rPr>
                          <w:rFonts w:ascii="Courier New"/>
                          <w:sz w:val="13"/>
                        </w:rPr>
                        <w:t>request</w:t>
                      </w:r>
                      <w:r>
                        <w:rPr>
                          <w:rFonts w:ascii="Courier New"/>
                          <w:spacing w:val="-9"/>
                          <w:sz w:val="13"/>
                        </w:rPr>
                        <w:t xml:space="preserve"> </w:t>
                      </w:r>
                      <w:r>
                        <w:rPr>
                          <w:rFonts w:ascii="Courier New"/>
                          <w:sz w:val="13"/>
                        </w:rPr>
                        <w:t>comment</w:t>
                      </w:r>
                      <w:r>
                        <w:rPr>
                          <w:rFonts w:ascii="Courier New"/>
                          <w:spacing w:val="-8"/>
                          <w:sz w:val="13"/>
                        </w:rPr>
                        <w:t xml:space="preserve"> </w:t>
                      </w:r>
                      <w:r>
                        <w:rPr>
                          <w:rFonts w:ascii="Courier New"/>
                          <w:sz w:val="13"/>
                        </w:rPr>
                        <w:t>based</w:t>
                      </w:r>
                      <w:r>
                        <w:rPr>
                          <w:rFonts w:ascii="Courier New"/>
                          <w:spacing w:val="-9"/>
                          <w:sz w:val="13"/>
                        </w:rPr>
                        <w:t xml:space="preserve"> </w:t>
                      </w:r>
                      <w:r>
                        <w:rPr>
                          <w:rFonts w:ascii="Courier New"/>
                          <w:sz w:val="13"/>
                        </w:rPr>
                        <w:t>on</w:t>
                      </w:r>
                      <w:r>
                        <w:rPr>
                          <w:rFonts w:ascii="Courier New"/>
                          <w:spacing w:val="-8"/>
                          <w:sz w:val="13"/>
                        </w:rPr>
                        <w:t xml:space="preserve"> </w:t>
                      </w:r>
                      <w:r>
                        <w:rPr>
                          <w:rFonts w:ascii="Courier New"/>
                          <w:sz w:val="13"/>
                        </w:rPr>
                        <w:t>Black</w:t>
                      </w:r>
                      <w:r>
                        <w:rPr>
                          <w:rFonts w:ascii="Courier New"/>
                          <w:spacing w:val="-9"/>
                          <w:sz w:val="13"/>
                        </w:rPr>
                        <w:t xml:space="preserve"> </w:t>
                      </w:r>
                      <w:r>
                        <w:rPr>
                          <w:rFonts w:ascii="Courier New"/>
                          <w:sz w:val="13"/>
                        </w:rPr>
                        <w:t>Duck</w:t>
                      </w:r>
                      <w:r>
                        <w:rPr>
                          <w:rFonts w:ascii="Courier New"/>
                          <w:spacing w:val="-8"/>
                          <w:sz w:val="13"/>
                        </w:rPr>
                        <w:t xml:space="preserve"> </w:t>
                      </w:r>
                      <w:r>
                        <w:rPr>
                          <w:rFonts w:ascii="Courier New"/>
                          <w:sz w:val="13"/>
                        </w:rPr>
                        <w:t>scan</w:t>
                      </w:r>
                      <w:r>
                        <w:rPr>
                          <w:rFonts w:ascii="Courier New"/>
                          <w:spacing w:val="-9"/>
                          <w:sz w:val="13"/>
                        </w:rPr>
                        <w:t xml:space="preserve"> </w:t>
                      </w:r>
                      <w:r>
                        <w:rPr>
                          <w:rFonts w:ascii="Courier New"/>
                          <w:sz w:val="13"/>
                        </w:rPr>
                        <w:t>result BRIDGE_BLACKDUCK_AUTOMATION_PRCOMMENT:</w:t>
                      </w:r>
                      <w:r>
                        <w:rPr>
                          <w:rFonts w:ascii="Courier New"/>
                          <w:spacing w:val="-3"/>
                          <w:sz w:val="13"/>
                        </w:rPr>
                        <w:t xml:space="preserve"> </w:t>
                      </w:r>
                      <w:r>
                        <w:rPr>
                          <w:rFonts w:ascii="Courier New"/>
                          <w:sz w:val="13"/>
                        </w:rPr>
                        <w:t>true</w:t>
                      </w:r>
                    </w:p>
                    <w:p w14:paraId="13719C8D" w14:textId="77777777" w:rsidR="00D64DB2" w:rsidRDefault="0022516B">
                      <w:pPr>
                        <w:spacing w:line="554" w:lineRule="auto"/>
                        <w:ind w:left="367" w:right="765"/>
                        <w:rPr>
                          <w:rFonts w:ascii="Courier New"/>
                          <w:sz w:val="13"/>
                        </w:rPr>
                      </w:pPr>
                      <w:r>
                        <w:rPr>
                          <w:rFonts w:ascii="Courier New"/>
                          <w:sz w:val="13"/>
                        </w:rPr>
                        <w:t>AZURE_TOKEN:</w:t>
                      </w:r>
                      <w:r>
                        <w:rPr>
                          <w:rFonts w:ascii="Courier New"/>
                          <w:spacing w:val="-16"/>
                          <w:sz w:val="13"/>
                        </w:rPr>
                        <w:t xml:space="preserve"> </w:t>
                      </w:r>
                      <w:r>
                        <w:rPr>
                          <w:rFonts w:ascii="Courier New"/>
                          <w:i/>
                          <w:sz w:val="13"/>
                        </w:rPr>
                        <w:t>$(System.AccessToken)</w:t>
                      </w:r>
                      <w:r>
                        <w:rPr>
                          <w:rFonts w:ascii="Courier New"/>
                          <w:i/>
                          <w:spacing w:val="-16"/>
                          <w:sz w:val="13"/>
                        </w:rPr>
                        <w:t xml:space="preserve"> </w:t>
                      </w:r>
                      <w:r>
                        <w:rPr>
                          <w:rFonts w:ascii="Courier New"/>
                          <w:sz w:val="13"/>
                        </w:rPr>
                        <w:t>#</w:t>
                      </w:r>
                      <w:r>
                        <w:rPr>
                          <w:rFonts w:ascii="Courier New"/>
                          <w:spacing w:val="-16"/>
                          <w:sz w:val="13"/>
                        </w:rPr>
                        <w:t xml:space="preserve"> </w:t>
                      </w:r>
                      <w:r>
                        <w:rPr>
                          <w:rFonts w:ascii="Courier New"/>
                          <w:sz w:val="13"/>
                        </w:rPr>
                        <w:t>Mandatory</w:t>
                      </w:r>
                      <w:r>
                        <w:rPr>
                          <w:rFonts w:ascii="Courier New"/>
                          <w:spacing w:val="-15"/>
                          <w:sz w:val="13"/>
                        </w:rPr>
                        <w:t xml:space="preserve"> </w:t>
                      </w:r>
                      <w:r>
                        <w:rPr>
                          <w:rFonts w:ascii="Courier New"/>
                          <w:sz w:val="13"/>
                        </w:rPr>
                        <w:t>when</w:t>
                      </w:r>
                      <w:r>
                        <w:rPr>
                          <w:rFonts w:ascii="Courier New"/>
                          <w:spacing w:val="-16"/>
                          <w:sz w:val="13"/>
                        </w:rPr>
                        <w:t xml:space="preserve"> </w:t>
                      </w:r>
                      <w:r>
                        <w:rPr>
                          <w:rFonts w:ascii="Courier New"/>
                          <w:sz w:val="13"/>
                        </w:rPr>
                        <w:t>BRIDGE_BLACKDUCK_AUTOMATION_PRCOMMENT</w:t>
                      </w:r>
                      <w:r>
                        <w:rPr>
                          <w:rFonts w:ascii="Courier New"/>
                          <w:spacing w:val="-16"/>
                          <w:sz w:val="13"/>
                        </w:rPr>
                        <w:t xml:space="preserve"> </w:t>
                      </w:r>
                      <w:r>
                        <w:rPr>
                          <w:rFonts w:ascii="Courier New"/>
                          <w:sz w:val="13"/>
                        </w:rPr>
                        <w:t>is</w:t>
                      </w:r>
                      <w:r>
                        <w:rPr>
                          <w:rFonts w:ascii="Courier New"/>
                          <w:spacing w:val="-16"/>
                          <w:sz w:val="13"/>
                        </w:rPr>
                        <w:t xml:space="preserve"> </w:t>
                      </w:r>
                      <w:r>
                        <w:rPr>
                          <w:rFonts w:ascii="Courier New"/>
                          <w:sz w:val="13"/>
                        </w:rPr>
                        <w:t>set</w:t>
                      </w:r>
                      <w:r>
                        <w:rPr>
                          <w:rFonts w:ascii="Courier New"/>
                          <w:spacing w:val="-15"/>
                          <w:sz w:val="13"/>
                        </w:rPr>
                        <w:t xml:space="preserve"> </w:t>
                      </w:r>
                      <w:r>
                        <w:rPr>
                          <w:rFonts w:ascii="Courier New"/>
                          <w:sz w:val="13"/>
                        </w:rPr>
                        <w:t>to</w:t>
                      </w:r>
                      <w:r>
                        <w:rPr>
                          <w:rFonts w:ascii="Courier New"/>
                          <w:spacing w:val="-16"/>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5"/>
                          <w:sz w:val="13"/>
                        </w:rPr>
                        <w:t xml:space="preserve"> </w:t>
                      </w:r>
                      <w:r>
                        <w:rPr>
                          <w:rFonts w:ascii="Courier New"/>
                          <w:sz w:val="13"/>
                        </w:rPr>
                        <w:t>configuration</w:t>
                      </w:r>
                      <w:r>
                        <w:rPr>
                          <w:rFonts w:ascii="Courier New"/>
                          <w:spacing w:val="-6"/>
                          <w:sz w:val="13"/>
                        </w:rPr>
                        <w:t xml:space="preserve"> </w:t>
                      </w:r>
                      <w:r>
                        <w:rPr>
                          <w:rFonts w:ascii="Courier New"/>
                          <w:sz w:val="13"/>
                        </w:rPr>
                        <w:t>if</w:t>
                      </w:r>
                      <w:r>
                        <w:rPr>
                          <w:rFonts w:ascii="Courier New"/>
                          <w:spacing w:val="-5"/>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6"/>
                          <w:sz w:val="13"/>
                        </w:rPr>
                        <w:t xml:space="preserve"> </w:t>
                      </w:r>
                      <w:r>
                        <w:rPr>
                          <w:rFonts w:ascii="Courier New"/>
                          <w:sz w:val="13"/>
                        </w:rPr>
                        <w:t>diagnostic</w:t>
                      </w:r>
                      <w:r>
                        <w:rPr>
                          <w:rFonts w:ascii="Courier New"/>
                          <w:spacing w:val="-5"/>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5"/>
                          <w:sz w:val="13"/>
                        </w:rPr>
                        <w:t xml:space="preserve"> </w:t>
                      </w:r>
                      <w:r>
                        <w:rPr>
                          <w:rFonts w:ascii="Courier New"/>
                          <w:sz w:val="13"/>
                        </w:rPr>
                        <w:t>uploaded</w:t>
                      </w:r>
                    </w:p>
                    <w:p w14:paraId="088F76A9" w14:textId="77777777" w:rsidR="00D64DB2" w:rsidRDefault="0022516B">
                      <w:pPr>
                        <w:spacing w:line="147" w:lineRule="exact"/>
                        <w:ind w:left="367"/>
                        <w:rPr>
                          <w:rFonts w:ascii="Courier New"/>
                          <w:sz w:val="13"/>
                        </w:rPr>
                      </w:pPr>
                      <w:r>
                        <w:rPr>
                          <w:rFonts w:ascii="Courier New"/>
                          <w:sz w:val="13"/>
                        </w:rPr>
                        <w:t># INCLUDE_DIAGNOSTICS: true</w:t>
                      </w:r>
                    </w:p>
                  </w:txbxContent>
                </v:textbox>
                <w10:wrap type="topAndBottom" anchorx="page"/>
              </v:shape>
            </w:pict>
          </mc:Fallback>
        </mc:AlternateContent>
      </w:r>
    </w:p>
    <w:p w14:paraId="10A06EE1" w14:textId="77777777" w:rsidR="00D64DB2" w:rsidRDefault="00D64DB2">
      <w:pPr>
        <w:pStyle w:val="BodyText"/>
        <w:spacing w:before="3"/>
        <w:rPr>
          <w:sz w:val="13"/>
        </w:rPr>
      </w:pPr>
    </w:p>
    <w:p w14:paraId="75CA5DEA" w14:textId="77777777" w:rsidR="00D64DB2" w:rsidRDefault="0022516B">
      <w:pPr>
        <w:pStyle w:val="Heading4"/>
        <w:spacing w:before="99"/>
      </w:pPr>
      <w:bookmarkStart w:id="2212" w:name="Optional_Parameters_for_Black_Duck"/>
      <w:bookmarkEnd w:id="2212"/>
      <w:r>
        <w:t>Optional Parameters for Black Duck</w:t>
      </w:r>
    </w:p>
    <w:p w14:paraId="6F81D257" w14:textId="77777777" w:rsidR="00D64DB2" w:rsidRDefault="00D64DB2">
      <w:pPr>
        <w:pStyle w:val="BodyText"/>
        <w:spacing w:before="9"/>
        <w:rPr>
          <w:b/>
          <w:sz w:val="28"/>
        </w:rPr>
      </w:pPr>
    </w:p>
    <w:p w14:paraId="626F4904" w14:textId="77777777" w:rsidR="00D64DB2" w:rsidRDefault="0022516B">
      <w:pPr>
        <w:pStyle w:val="ListParagraph"/>
        <w:numPr>
          <w:ilvl w:val="1"/>
          <w:numId w:val="2"/>
        </w:numPr>
        <w:tabs>
          <w:tab w:val="left" w:pos="700"/>
        </w:tabs>
        <w:spacing w:before="1" w:line="340" w:lineRule="auto"/>
        <w:ind w:right="239"/>
        <w:rPr>
          <w:sz w:val="20"/>
        </w:rPr>
      </w:pPr>
      <w:r>
        <w:rPr>
          <w:rFonts w:ascii="Courier New" w:hAnsi="Courier New"/>
          <w:sz w:val="16"/>
          <w:shd w:val="clear" w:color="auto" w:fill="EDEDED"/>
        </w:rPr>
        <w:t>BRIDGE_BLACKDUCK_SCAN_FULL</w:t>
      </w:r>
      <w:r>
        <w:rPr>
          <w:sz w:val="20"/>
        </w:rPr>
        <w:t>:</w:t>
      </w:r>
      <w:r>
        <w:rPr>
          <w:spacing w:val="-9"/>
          <w:sz w:val="20"/>
        </w:rPr>
        <w:t xml:space="preserve"> </w:t>
      </w:r>
      <w:r>
        <w:rPr>
          <w:spacing w:val="-5"/>
          <w:sz w:val="20"/>
        </w:rPr>
        <w:t>To</w:t>
      </w:r>
      <w:r>
        <w:rPr>
          <w:spacing w:val="-8"/>
          <w:sz w:val="20"/>
        </w:rPr>
        <w:t xml:space="preserve"> </w:t>
      </w:r>
      <w:r>
        <w:rPr>
          <w:sz w:val="20"/>
        </w:rPr>
        <w:t>enable</w:t>
      </w:r>
      <w:r>
        <w:rPr>
          <w:spacing w:val="-9"/>
          <w:sz w:val="20"/>
        </w:rPr>
        <w:t xml:space="preserve"> </w:t>
      </w:r>
      <w:r>
        <w:rPr>
          <w:sz w:val="20"/>
        </w:rPr>
        <w:t>full</w:t>
      </w:r>
      <w:r>
        <w:rPr>
          <w:spacing w:val="-8"/>
          <w:sz w:val="20"/>
        </w:rPr>
        <w:t xml:space="preserve"> </w:t>
      </w:r>
      <w:r>
        <w:rPr>
          <w:sz w:val="20"/>
        </w:rPr>
        <w:t>scan</w:t>
      </w:r>
      <w:r>
        <w:rPr>
          <w:spacing w:val="-8"/>
          <w:sz w:val="20"/>
        </w:rPr>
        <w:t xml:space="preserve"> </w:t>
      </w:r>
      <w:r>
        <w:rPr>
          <w:sz w:val="20"/>
        </w:rPr>
        <w:t>set</w:t>
      </w:r>
      <w:r>
        <w:rPr>
          <w:spacing w:val="-9"/>
          <w:sz w:val="20"/>
        </w:rPr>
        <w:t xml:space="preserve"> </w:t>
      </w:r>
      <w:r>
        <w:rPr>
          <w:sz w:val="20"/>
        </w:rPr>
        <w:t>it</w:t>
      </w:r>
      <w:r>
        <w:rPr>
          <w:spacing w:val="-8"/>
          <w:sz w:val="20"/>
        </w:rPr>
        <w:t xml:space="preserve"> </w:t>
      </w:r>
      <w:r>
        <w:rPr>
          <w:sz w:val="20"/>
        </w:rPr>
        <w:t>as</w:t>
      </w:r>
      <w:r>
        <w:rPr>
          <w:spacing w:val="-8"/>
          <w:sz w:val="20"/>
        </w:rPr>
        <w:t xml:space="preserve"> </w:t>
      </w:r>
      <w:r>
        <w:rPr>
          <w:rFonts w:ascii="Courier New" w:hAnsi="Courier New"/>
          <w:sz w:val="16"/>
          <w:shd w:val="clear" w:color="auto" w:fill="EDEDED"/>
        </w:rPr>
        <w:t>true</w:t>
      </w:r>
      <w:r>
        <w:rPr>
          <w:sz w:val="20"/>
        </w:rPr>
        <w:t>.</w:t>
      </w:r>
      <w:r>
        <w:rPr>
          <w:spacing w:val="-9"/>
          <w:sz w:val="20"/>
        </w:rPr>
        <w:t xml:space="preserve"> </w:t>
      </w:r>
      <w:r>
        <w:rPr>
          <w:sz w:val="20"/>
        </w:rPr>
        <w:t>By</w:t>
      </w:r>
      <w:r>
        <w:rPr>
          <w:spacing w:val="-8"/>
          <w:sz w:val="20"/>
        </w:rPr>
        <w:t xml:space="preserve"> </w:t>
      </w:r>
      <w:r>
        <w:rPr>
          <w:sz w:val="20"/>
        </w:rPr>
        <w:t>default,</w:t>
      </w:r>
      <w:r>
        <w:rPr>
          <w:spacing w:val="-8"/>
          <w:sz w:val="20"/>
        </w:rPr>
        <w:t xml:space="preserve"> </w:t>
      </w:r>
      <w:r>
        <w:rPr>
          <w:sz w:val="20"/>
        </w:rPr>
        <w:t>pushes</w:t>
      </w:r>
      <w:r>
        <w:rPr>
          <w:spacing w:val="-9"/>
          <w:sz w:val="20"/>
        </w:rPr>
        <w:t xml:space="preserve"> </w:t>
      </w:r>
      <w:r>
        <w:rPr>
          <w:sz w:val="20"/>
        </w:rPr>
        <w:t>will</w:t>
      </w:r>
      <w:r>
        <w:rPr>
          <w:spacing w:val="-8"/>
          <w:sz w:val="20"/>
        </w:rPr>
        <w:t xml:space="preserve"> </w:t>
      </w:r>
      <w:r>
        <w:rPr>
          <w:sz w:val="20"/>
        </w:rPr>
        <w:t>initiate</w:t>
      </w:r>
      <w:r>
        <w:rPr>
          <w:spacing w:val="-8"/>
          <w:sz w:val="20"/>
        </w:rPr>
        <w:t xml:space="preserve"> </w:t>
      </w:r>
      <w:r>
        <w:rPr>
          <w:sz w:val="20"/>
        </w:rPr>
        <w:t>a</w:t>
      </w:r>
      <w:r>
        <w:rPr>
          <w:spacing w:val="-9"/>
          <w:sz w:val="20"/>
        </w:rPr>
        <w:t xml:space="preserve"> </w:t>
      </w:r>
      <w:r>
        <w:rPr>
          <w:sz w:val="20"/>
        </w:rPr>
        <w:t>full "intelligent" scan and pull requests will initiate a rapid</w:t>
      </w:r>
      <w:r>
        <w:rPr>
          <w:spacing w:val="-25"/>
          <w:sz w:val="20"/>
        </w:rPr>
        <w:t xml:space="preserve"> </w:t>
      </w:r>
      <w:r>
        <w:rPr>
          <w:sz w:val="20"/>
        </w:rPr>
        <w:t>scan.</w:t>
      </w:r>
    </w:p>
    <w:p w14:paraId="62511091" w14:textId="77777777" w:rsidR="00D64DB2" w:rsidRDefault="0022516B">
      <w:pPr>
        <w:pStyle w:val="ListParagraph"/>
        <w:numPr>
          <w:ilvl w:val="1"/>
          <w:numId w:val="2"/>
        </w:numPr>
        <w:tabs>
          <w:tab w:val="left" w:pos="700"/>
        </w:tabs>
        <w:spacing w:line="238" w:lineRule="exact"/>
        <w:rPr>
          <w:sz w:val="20"/>
        </w:rPr>
      </w:pPr>
      <w:r>
        <w:rPr>
          <w:rFonts w:ascii="Courier New" w:hAnsi="Courier New"/>
          <w:sz w:val="16"/>
          <w:shd w:val="clear" w:color="auto" w:fill="EDEDED"/>
        </w:rPr>
        <w:t>BRIDGE_BLACKDUCK_INSTALL_DIRECTORY</w:t>
      </w:r>
      <w:r>
        <w:rPr>
          <w:sz w:val="20"/>
        </w:rPr>
        <w:t>:</w:t>
      </w:r>
      <w:r>
        <w:rPr>
          <w:spacing w:val="-8"/>
          <w:sz w:val="20"/>
        </w:rPr>
        <w:t xml:space="preserve"> </w:t>
      </w:r>
      <w:r>
        <w:rPr>
          <w:sz w:val="20"/>
        </w:rPr>
        <w:t>Pass</w:t>
      </w:r>
      <w:r>
        <w:rPr>
          <w:spacing w:val="-7"/>
          <w:sz w:val="20"/>
        </w:rPr>
        <w:t xml:space="preserve"> </w:t>
      </w:r>
      <w:r>
        <w:rPr>
          <w:sz w:val="20"/>
        </w:rPr>
        <w:t>the</w:t>
      </w:r>
      <w:r>
        <w:rPr>
          <w:spacing w:val="-7"/>
          <w:sz w:val="20"/>
        </w:rPr>
        <w:t xml:space="preserve"> </w:t>
      </w:r>
      <w:r>
        <w:rPr>
          <w:sz w:val="20"/>
        </w:rPr>
        <w:t>directory</w:t>
      </w:r>
      <w:r>
        <w:rPr>
          <w:spacing w:val="-7"/>
          <w:sz w:val="20"/>
        </w:rPr>
        <w:t xml:space="preserve"> </w:t>
      </w:r>
      <w:r>
        <w:rPr>
          <w:sz w:val="20"/>
        </w:rPr>
        <w:t>path</w:t>
      </w:r>
      <w:r>
        <w:rPr>
          <w:spacing w:val="-7"/>
          <w:sz w:val="20"/>
        </w:rPr>
        <w:t xml:space="preserve"> </w:t>
      </w:r>
      <w:r>
        <w:rPr>
          <w:sz w:val="20"/>
        </w:rPr>
        <w:t>to</w:t>
      </w:r>
      <w:r>
        <w:rPr>
          <w:spacing w:val="-7"/>
          <w:sz w:val="20"/>
        </w:rPr>
        <w:t xml:space="preserve"> </w:t>
      </w:r>
      <w:r>
        <w:rPr>
          <w:sz w:val="20"/>
        </w:rPr>
        <w:t>install</w:t>
      </w:r>
      <w:r>
        <w:rPr>
          <w:spacing w:val="-7"/>
          <w:sz w:val="20"/>
        </w:rPr>
        <w:t xml:space="preserve"> </w:t>
      </w:r>
      <w:r>
        <w:rPr>
          <w:sz w:val="20"/>
        </w:rPr>
        <w:t>Black</w:t>
      </w:r>
      <w:r>
        <w:rPr>
          <w:spacing w:val="-7"/>
          <w:sz w:val="20"/>
        </w:rPr>
        <w:t xml:space="preserve"> </w:t>
      </w:r>
      <w:r>
        <w:rPr>
          <w:sz w:val="20"/>
        </w:rPr>
        <w:t>Duck</w:t>
      </w:r>
      <w:r>
        <w:rPr>
          <w:spacing w:val="-7"/>
          <w:sz w:val="20"/>
        </w:rPr>
        <w:t xml:space="preserve"> </w:t>
      </w:r>
      <w:r>
        <w:rPr>
          <w:sz w:val="20"/>
        </w:rPr>
        <w:t>on</w:t>
      </w:r>
      <w:r>
        <w:rPr>
          <w:spacing w:val="-8"/>
          <w:sz w:val="20"/>
        </w:rPr>
        <w:t xml:space="preserve"> </w:t>
      </w:r>
      <w:r>
        <w:rPr>
          <w:sz w:val="20"/>
        </w:rPr>
        <w:t>the</w:t>
      </w:r>
      <w:r>
        <w:rPr>
          <w:spacing w:val="-7"/>
          <w:sz w:val="20"/>
        </w:rPr>
        <w:t xml:space="preserve"> </w:t>
      </w:r>
      <w:r>
        <w:rPr>
          <w:spacing w:val="-3"/>
          <w:sz w:val="20"/>
        </w:rPr>
        <w:t>runner.</w:t>
      </w:r>
    </w:p>
    <w:p w14:paraId="5AF57D04" w14:textId="77777777" w:rsidR="00D64DB2" w:rsidRDefault="0022516B">
      <w:pPr>
        <w:pStyle w:val="ListParagraph"/>
        <w:numPr>
          <w:ilvl w:val="1"/>
          <w:numId w:val="2"/>
        </w:numPr>
        <w:tabs>
          <w:tab w:val="left" w:pos="700"/>
        </w:tabs>
        <w:spacing w:before="99"/>
        <w:rPr>
          <w:rFonts w:ascii="Courier New" w:hAnsi="Courier New"/>
          <w:sz w:val="16"/>
        </w:rPr>
      </w:pPr>
      <w:r>
        <w:rPr>
          <w:rFonts w:ascii="Courier New" w:hAnsi="Courier New"/>
          <w:sz w:val="16"/>
          <w:shd w:val="clear" w:color="auto" w:fill="EDEDED"/>
        </w:rPr>
        <w:t>BRIDGE_BLACKDUCK_SCAN_FAILURE_SEVERITIES</w:t>
      </w:r>
      <w:r>
        <w:rPr>
          <w:sz w:val="20"/>
        </w:rPr>
        <w:t>: Values are</w:t>
      </w:r>
      <w:r>
        <w:rPr>
          <w:spacing w:val="-11"/>
          <w:sz w:val="20"/>
        </w:rPr>
        <w:t xml:space="preserve"> </w:t>
      </w:r>
      <w:r>
        <w:rPr>
          <w:rFonts w:ascii="Courier New" w:hAnsi="Courier New"/>
          <w:sz w:val="16"/>
          <w:shd w:val="clear" w:color="auto" w:fill="EDEDED"/>
        </w:rPr>
        <w:t>ALL|NONE|BLOCKER|CRITICAL|MAJOR|MINOR|</w:t>
      </w:r>
    </w:p>
    <w:p w14:paraId="16C9E357" w14:textId="77777777" w:rsidR="00D64DB2" w:rsidRDefault="00C46513">
      <w:pPr>
        <w:tabs>
          <w:tab w:val="left" w:pos="9066"/>
        </w:tabs>
        <w:spacing w:before="100"/>
        <w:ind w:left="700"/>
        <w:rPr>
          <w:sz w:val="20"/>
        </w:rPr>
      </w:pPr>
      <w:r>
        <w:rPr>
          <w:noProof/>
        </w:rPr>
        <mc:AlternateContent>
          <mc:Choice Requires="wps">
            <w:drawing>
              <wp:anchor distT="0" distB="0" distL="114300" distR="114300" simplePos="0" relativeHeight="246608896" behindDoc="1" locked="0" layoutInCell="1" allowOverlap="1" wp14:anchorId="3DA8A647" wp14:editId="6CC42792">
                <wp:simplePos x="0" y="0"/>
                <wp:positionH relativeFrom="page">
                  <wp:posOffset>6120130</wp:posOffset>
                </wp:positionH>
                <wp:positionV relativeFrom="paragraph">
                  <wp:posOffset>85090</wp:posOffset>
                </wp:positionV>
                <wp:extent cx="487680" cy="133985"/>
                <wp:effectExtent l="0" t="0" r="0" b="0"/>
                <wp:wrapNone/>
                <wp:docPr id="8052153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768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365311" w14:textId="77777777" w:rsidR="00D64DB2" w:rsidRDefault="0022516B">
                            <w:pPr>
                              <w:spacing w:before="22"/>
                              <w:ind w:right="-15"/>
                              <w:rPr>
                                <w:rFonts w:ascii="Courier New"/>
                                <w:sz w:val="16"/>
                              </w:rPr>
                            </w:pPr>
                            <w:r>
                              <w:rPr>
                                <w:rFonts w:ascii="Courier New"/>
                                <w:sz w:val="16"/>
                              </w:rPr>
                              <w:t>CRITICAL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8A647" id="Text Box 21" o:spid="_x0000_s1353" type="#_x0000_t202" style="position:absolute;left:0;text-align:left;margin-left:481.9pt;margin-top:6.7pt;width:38.4pt;height:10.55pt;z-index:-25670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" fillcolor="#ededed" stroked="f">
                <v:path arrowok="t"/>
                <v:textbox inset="0,0,0,0">
                  <w:txbxContent>
                    <w:p w14:paraId="4C365311" w14:textId="77777777" w:rsidR="00D64DB2" w:rsidRDefault="0022516B">
                      <w:pPr>
                        <w:spacing w:before="22"/>
                        <w:ind w:right="-15"/>
                        <w:rPr>
                          <w:rFonts w:ascii="Courier New"/>
                          <w:sz w:val="16"/>
                        </w:rPr>
                      </w:pPr>
                      <w:r>
                        <w:rPr>
                          <w:rFonts w:ascii="Courier New"/>
                          <w:sz w:val="16"/>
                        </w:rPr>
                        <w:t>CRITICAL</w:t>
                      </w:r>
                    </w:p>
                  </w:txbxContent>
                </v:textbox>
                <w10:wrap anchorx="page"/>
              </v:shape>
            </w:pict>
          </mc:Fallback>
        </mc:AlternateContent>
      </w:r>
      <w:r>
        <w:rPr>
          <w:noProof/>
        </w:rPr>
        <mc:AlternateContent>
          <mc:Choice Requires="wps">
            <w:drawing>
              <wp:anchor distT="0" distB="0" distL="114300" distR="114300" simplePos="0" relativeHeight="246609920" behindDoc="1" locked="0" layoutInCell="1" allowOverlap="1" wp14:anchorId="31CFBE95" wp14:editId="3C2F0101">
                <wp:simplePos x="0" y="0"/>
                <wp:positionH relativeFrom="page">
                  <wp:posOffset>5637530</wp:posOffset>
                </wp:positionH>
                <wp:positionV relativeFrom="paragraph">
                  <wp:posOffset>85090</wp:posOffset>
                </wp:positionV>
                <wp:extent cx="426720" cy="133985"/>
                <wp:effectExtent l="0" t="0" r="0" b="0"/>
                <wp:wrapNone/>
                <wp:docPr id="41710047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133985"/>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3C165" w14:textId="77777777" w:rsidR="00D64DB2" w:rsidRDefault="0022516B">
                            <w:pPr>
                              <w:spacing w:line="206" w:lineRule="exact"/>
                              <w:ind w:left="-1" w:right="-44"/>
                              <w:rPr>
                                <w:sz w:val="20"/>
                              </w:rPr>
                            </w:pPr>
                            <w:r>
                              <w:rPr>
                                <w:rFonts w:ascii="Courier New"/>
                                <w:sz w:val="16"/>
                              </w:rPr>
                              <w:t>BLOCKER</w:t>
                            </w:r>
                            <w:r>
                              <w:rPr>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FBE95" id="Text Box 20" o:spid="_x0000_s1354" type="#_x0000_t202" style="position:absolute;left:0;text-align:left;margin-left:443.9pt;margin-top:6.7pt;width:33.6pt;height:10.55pt;z-index:-25670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" fillcolor="#ededed" stroked="f">
                <v:path arrowok="t"/>
                <v:textbox inset="0,0,0,0">
                  <w:txbxContent>
                    <w:p w14:paraId="19F3C165" w14:textId="77777777" w:rsidR="00D64DB2" w:rsidRDefault="0022516B">
                      <w:pPr>
                        <w:spacing w:line="206" w:lineRule="exact"/>
                        <w:ind w:left="-1" w:right="-44"/>
                        <w:rPr>
                          <w:sz w:val="20"/>
                        </w:rPr>
                      </w:pPr>
                      <w:r>
                        <w:rPr>
                          <w:rFonts w:ascii="Courier New"/>
                          <w:sz w:val="16"/>
                        </w:rPr>
                        <w:t>BLOCKER</w:t>
                      </w:r>
                      <w:r>
                        <w:rPr>
                          <w:sz w:val="20"/>
                        </w:rPr>
                        <w:t>,</w:t>
                      </w:r>
                    </w:p>
                  </w:txbxContent>
                </v:textbox>
                <w10:wrap anchorx="page"/>
              </v:shape>
            </w:pict>
          </mc:Fallback>
        </mc:AlternateContent>
      </w:r>
      <w:r w:rsidR="00350945">
        <w:rPr>
          <w:rFonts w:ascii="Courier New"/>
          <w:sz w:val="16"/>
          <w:shd w:val="clear" w:color="auto" w:fill="EDEDED"/>
        </w:rPr>
        <w:t>OK|TRIVIAL|UNSPECIFIED</w:t>
      </w:r>
      <w:r w:rsidR="00350945">
        <w:rPr>
          <w:sz w:val="20"/>
        </w:rPr>
        <w:t>.</w:t>
      </w:r>
      <w:r w:rsidR="00350945">
        <w:rPr>
          <w:spacing w:val="-9"/>
          <w:sz w:val="20"/>
        </w:rPr>
        <w:t xml:space="preserve"> </w:t>
      </w:r>
      <w:r w:rsidR="00350945">
        <w:rPr>
          <w:sz w:val="20"/>
        </w:rPr>
        <w:t>Single</w:t>
      </w:r>
      <w:r w:rsidR="00350945">
        <w:rPr>
          <w:spacing w:val="-9"/>
          <w:sz w:val="20"/>
        </w:rPr>
        <w:t xml:space="preserve"> </w:t>
      </w:r>
      <w:r w:rsidR="00350945">
        <w:rPr>
          <w:sz w:val="20"/>
        </w:rPr>
        <w:t>parameter</w:t>
      </w:r>
      <w:r w:rsidR="00350945">
        <w:rPr>
          <w:spacing w:val="-9"/>
          <w:sz w:val="20"/>
        </w:rPr>
        <w:t xml:space="preserve"> </w:t>
      </w:r>
      <w:r w:rsidR="00350945">
        <w:rPr>
          <w:sz w:val="20"/>
        </w:rPr>
        <w:t>as</w:t>
      </w:r>
      <w:r w:rsidR="00350945">
        <w:rPr>
          <w:spacing w:val="-9"/>
          <w:sz w:val="20"/>
        </w:rPr>
        <w:t xml:space="preserve"> </w:t>
      </w:r>
      <w:r w:rsidR="00350945">
        <w:rPr>
          <w:rFonts w:ascii="Courier New"/>
          <w:sz w:val="16"/>
          <w:shd w:val="clear" w:color="auto" w:fill="EDEDED"/>
        </w:rPr>
        <w:t>ALL</w:t>
      </w:r>
      <w:r w:rsidR="00350945">
        <w:rPr>
          <w:rFonts w:ascii="Courier New"/>
          <w:spacing w:val="-56"/>
          <w:sz w:val="16"/>
        </w:rPr>
        <w:t xml:space="preserve"> </w:t>
      </w:r>
      <w:r w:rsidR="00350945">
        <w:rPr>
          <w:sz w:val="20"/>
        </w:rPr>
        <w:t>and</w:t>
      </w:r>
      <w:r w:rsidR="00350945">
        <w:rPr>
          <w:spacing w:val="-8"/>
          <w:sz w:val="20"/>
        </w:rPr>
        <w:t xml:space="preserve"> </w:t>
      </w:r>
      <w:r w:rsidR="00350945">
        <w:rPr>
          <w:sz w:val="20"/>
        </w:rPr>
        <w:t>multiple</w:t>
      </w:r>
      <w:r w:rsidR="00350945">
        <w:rPr>
          <w:spacing w:val="-9"/>
          <w:sz w:val="20"/>
        </w:rPr>
        <w:t xml:space="preserve"> </w:t>
      </w:r>
      <w:r w:rsidR="00350945">
        <w:rPr>
          <w:sz w:val="20"/>
        </w:rPr>
        <w:t>parameters</w:t>
      </w:r>
      <w:r w:rsidR="00350945">
        <w:rPr>
          <w:spacing w:val="-9"/>
          <w:sz w:val="20"/>
        </w:rPr>
        <w:t xml:space="preserve"> </w:t>
      </w:r>
      <w:r w:rsidR="00350945">
        <w:rPr>
          <w:sz w:val="20"/>
        </w:rPr>
        <w:t>as</w:t>
      </w:r>
      <w:r w:rsidR="00350945">
        <w:rPr>
          <w:sz w:val="20"/>
        </w:rPr>
        <w:tab/>
        <w:t>,</w:t>
      </w:r>
    </w:p>
    <w:p w14:paraId="5A232EC3" w14:textId="77777777" w:rsidR="00D64DB2" w:rsidRDefault="0022516B">
      <w:pPr>
        <w:spacing w:before="100"/>
        <w:ind w:left="700"/>
        <w:rPr>
          <w:sz w:val="20"/>
        </w:rPr>
      </w:pPr>
      <w:r>
        <w:rPr>
          <w:rFonts w:ascii="Courier New"/>
          <w:sz w:val="16"/>
          <w:shd w:val="clear" w:color="auto" w:fill="EDEDED"/>
        </w:rPr>
        <w:t>TRIVIAL</w:t>
      </w:r>
      <w:r>
        <w:rPr>
          <w:sz w:val="20"/>
        </w:rPr>
        <w:t>.</w:t>
      </w:r>
    </w:p>
    <w:p w14:paraId="12C5C47C" w14:textId="77777777" w:rsidR="00D64DB2" w:rsidRDefault="0022516B">
      <w:pPr>
        <w:pStyle w:val="ListParagraph"/>
        <w:numPr>
          <w:ilvl w:val="1"/>
          <w:numId w:val="2"/>
        </w:numPr>
        <w:tabs>
          <w:tab w:val="left" w:pos="700"/>
        </w:tabs>
        <w:spacing w:before="100" w:line="340" w:lineRule="auto"/>
        <w:ind w:right="343"/>
        <w:rPr>
          <w:sz w:val="20"/>
        </w:rPr>
      </w:pPr>
      <w:r>
        <w:rPr>
          <w:rFonts w:ascii="Courier New" w:hAnsi="Courier New"/>
          <w:sz w:val="16"/>
          <w:shd w:val="clear" w:color="auto" w:fill="EDEDED"/>
        </w:rPr>
        <w:t>BRIDGE_BLACKDUCK_AUTOMATION_PRCOMMENT</w:t>
      </w:r>
      <w:r>
        <w:rPr>
          <w:sz w:val="20"/>
        </w:rPr>
        <w:t>:</w:t>
      </w:r>
      <w:r>
        <w:rPr>
          <w:spacing w:val="-8"/>
          <w:sz w:val="20"/>
        </w:rPr>
        <w:t xml:space="preserve"> </w:t>
      </w:r>
      <w:r>
        <w:rPr>
          <w:sz w:val="20"/>
        </w:rPr>
        <w:t>Set</w:t>
      </w:r>
      <w:r>
        <w:rPr>
          <w:spacing w:val="-8"/>
          <w:sz w:val="20"/>
        </w:rPr>
        <w:t xml:space="preserve"> </w:t>
      </w:r>
      <w:r>
        <w:rPr>
          <w:rFonts w:ascii="Courier New" w:hAnsi="Courier New"/>
          <w:sz w:val="16"/>
          <w:shd w:val="clear" w:color="auto" w:fill="EDEDED"/>
        </w:rPr>
        <w:t>true</w:t>
      </w:r>
      <w:r>
        <w:rPr>
          <w:rFonts w:ascii="Courier New" w:hAnsi="Courier New"/>
          <w:spacing w:val="-54"/>
          <w:sz w:val="16"/>
        </w:rPr>
        <w:t xml:space="preserve"> </w:t>
      </w:r>
      <w:r>
        <w:rPr>
          <w:sz w:val="20"/>
        </w:rPr>
        <w:t>to</w:t>
      </w:r>
      <w:r>
        <w:rPr>
          <w:spacing w:val="-8"/>
          <w:sz w:val="20"/>
        </w:rPr>
        <w:t xml:space="preserve"> </w:t>
      </w:r>
      <w:r>
        <w:rPr>
          <w:sz w:val="20"/>
        </w:rPr>
        <w:t>enable</w:t>
      </w:r>
      <w:r>
        <w:rPr>
          <w:spacing w:val="-8"/>
          <w:sz w:val="20"/>
        </w:rPr>
        <w:t xml:space="preserve"> </w:t>
      </w:r>
      <w:r>
        <w:rPr>
          <w:sz w:val="20"/>
        </w:rPr>
        <w:t>feedback</w:t>
      </w:r>
      <w:r>
        <w:rPr>
          <w:spacing w:val="-8"/>
          <w:sz w:val="20"/>
        </w:rPr>
        <w:t xml:space="preserve"> </w:t>
      </w:r>
      <w:r>
        <w:rPr>
          <w:sz w:val="20"/>
        </w:rPr>
        <w:t>from</w:t>
      </w:r>
      <w:r>
        <w:rPr>
          <w:spacing w:val="-8"/>
          <w:sz w:val="20"/>
        </w:rPr>
        <w:t xml:space="preserve"> </w:t>
      </w:r>
      <w:r>
        <w:rPr>
          <w:sz w:val="20"/>
        </w:rPr>
        <w:t>Black</w:t>
      </w:r>
      <w:r>
        <w:rPr>
          <w:spacing w:val="-8"/>
          <w:sz w:val="20"/>
        </w:rPr>
        <w:t xml:space="preserve"> </w:t>
      </w:r>
      <w:r>
        <w:rPr>
          <w:sz w:val="20"/>
        </w:rPr>
        <w:t>Duck</w:t>
      </w:r>
      <w:r>
        <w:rPr>
          <w:spacing w:val="-8"/>
          <w:sz w:val="20"/>
        </w:rPr>
        <w:t xml:space="preserve"> </w:t>
      </w:r>
      <w:r>
        <w:rPr>
          <w:sz w:val="20"/>
        </w:rPr>
        <w:t>testing</w:t>
      </w:r>
      <w:r>
        <w:rPr>
          <w:spacing w:val="-8"/>
          <w:sz w:val="20"/>
        </w:rPr>
        <w:t xml:space="preserve"> </w:t>
      </w:r>
      <w:r>
        <w:rPr>
          <w:sz w:val="20"/>
        </w:rPr>
        <w:t>as pull request</w:t>
      </w:r>
      <w:r>
        <w:rPr>
          <w:spacing w:val="-3"/>
          <w:sz w:val="20"/>
        </w:rPr>
        <w:t xml:space="preserve"> </w:t>
      </w:r>
      <w:r>
        <w:rPr>
          <w:sz w:val="20"/>
        </w:rPr>
        <w:t>comment.</w:t>
      </w:r>
    </w:p>
    <w:p w14:paraId="480F9420" w14:textId="77777777" w:rsidR="00D64DB2" w:rsidRDefault="0022516B">
      <w:pPr>
        <w:pStyle w:val="ListParagraph"/>
        <w:numPr>
          <w:ilvl w:val="1"/>
          <w:numId w:val="2"/>
        </w:numPr>
        <w:tabs>
          <w:tab w:val="left" w:pos="700"/>
        </w:tabs>
        <w:spacing w:line="238" w:lineRule="exact"/>
        <w:rPr>
          <w:sz w:val="20"/>
        </w:rPr>
      </w:pPr>
      <w:r>
        <w:rPr>
          <w:rFonts w:ascii="Courier New" w:hAnsi="Courier New"/>
          <w:sz w:val="16"/>
          <w:shd w:val="clear" w:color="auto" w:fill="EDEDED"/>
        </w:rPr>
        <w:t>BRIDGE_BLACKDUCK_AUTOMATION_FIXPR</w:t>
      </w:r>
      <w:r>
        <w:rPr>
          <w:sz w:val="20"/>
        </w:rPr>
        <w:t>:</w:t>
      </w:r>
      <w:r>
        <w:rPr>
          <w:spacing w:val="-5"/>
          <w:sz w:val="20"/>
        </w:rPr>
        <w:t xml:space="preserve"> </w:t>
      </w:r>
      <w:r>
        <w:rPr>
          <w:sz w:val="20"/>
        </w:rPr>
        <w:t>Set</w:t>
      </w:r>
      <w:r>
        <w:rPr>
          <w:spacing w:val="-4"/>
          <w:sz w:val="20"/>
        </w:rPr>
        <w:t xml:space="preserve"> </w:t>
      </w:r>
      <w:r>
        <w:rPr>
          <w:rFonts w:ascii="Courier New" w:hAnsi="Courier New"/>
          <w:sz w:val="16"/>
          <w:shd w:val="clear" w:color="auto" w:fill="EDEDED"/>
        </w:rPr>
        <w:t>true</w:t>
      </w:r>
      <w:r>
        <w:rPr>
          <w:rFonts w:ascii="Courier New" w:hAnsi="Courier New"/>
          <w:spacing w:val="-50"/>
          <w:sz w:val="16"/>
        </w:rPr>
        <w:t xml:space="preserve"> </w:t>
      </w:r>
      <w:r>
        <w:rPr>
          <w:sz w:val="20"/>
        </w:rPr>
        <w:t>to</w:t>
      </w:r>
      <w:r>
        <w:rPr>
          <w:spacing w:val="-4"/>
          <w:sz w:val="20"/>
        </w:rPr>
        <w:t xml:space="preserve"> </w:t>
      </w:r>
      <w:r>
        <w:rPr>
          <w:sz w:val="20"/>
        </w:rPr>
        <w:t>enable</w:t>
      </w:r>
      <w:r>
        <w:rPr>
          <w:spacing w:val="-4"/>
          <w:sz w:val="20"/>
        </w:rPr>
        <w:t xml:space="preserve"> </w:t>
      </w:r>
      <w:r>
        <w:rPr>
          <w:sz w:val="20"/>
        </w:rPr>
        <w:t>automatc</w:t>
      </w:r>
      <w:r>
        <w:rPr>
          <w:spacing w:val="-4"/>
          <w:sz w:val="20"/>
        </w:rPr>
        <w:t xml:space="preserve"> </w:t>
      </w:r>
      <w:r>
        <w:rPr>
          <w:sz w:val="20"/>
        </w:rPr>
        <w:t>fix</w:t>
      </w:r>
      <w:r>
        <w:rPr>
          <w:spacing w:val="-4"/>
          <w:sz w:val="20"/>
        </w:rPr>
        <w:t xml:space="preserve"> </w:t>
      </w:r>
      <w:r>
        <w:rPr>
          <w:sz w:val="20"/>
        </w:rPr>
        <w:t>pull</w:t>
      </w:r>
      <w:r>
        <w:rPr>
          <w:spacing w:val="-4"/>
          <w:sz w:val="20"/>
        </w:rPr>
        <w:t xml:space="preserve"> </w:t>
      </w:r>
      <w:r>
        <w:rPr>
          <w:sz w:val="20"/>
        </w:rPr>
        <w:t>request</w:t>
      </w:r>
      <w:r>
        <w:rPr>
          <w:spacing w:val="-4"/>
          <w:sz w:val="20"/>
        </w:rPr>
        <w:t xml:space="preserve"> </w:t>
      </w:r>
      <w:r>
        <w:rPr>
          <w:sz w:val="20"/>
        </w:rPr>
        <w:t>creation.</w:t>
      </w:r>
    </w:p>
    <w:p w14:paraId="18B2699E" w14:textId="77777777" w:rsidR="00D64DB2" w:rsidRDefault="00C46513">
      <w:pPr>
        <w:pStyle w:val="BodyText"/>
        <w:spacing w:before="11"/>
        <w:rPr>
          <w:sz w:val="23"/>
        </w:rPr>
      </w:pPr>
      <w:r>
        <w:rPr>
          <w:noProof/>
        </w:rPr>
        <mc:AlternateContent>
          <mc:Choice Requires="wpg">
            <w:drawing>
              <wp:anchor distT="0" distB="0" distL="0" distR="0" simplePos="0" relativeHeight="251873280" behindDoc="1" locked="0" layoutInCell="1" allowOverlap="1" wp14:anchorId="69C22887" wp14:editId="72464BAB">
                <wp:simplePos x="0" y="0"/>
                <wp:positionH relativeFrom="page">
                  <wp:posOffset>923925</wp:posOffset>
                </wp:positionH>
                <wp:positionV relativeFrom="paragraph">
                  <wp:posOffset>207645</wp:posOffset>
                </wp:positionV>
                <wp:extent cx="5924550" cy="958850"/>
                <wp:effectExtent l="0" t="12700" r="0" b="0"/>
                <wp:wrapTopAndBottom/>
                <wp:docPr id="155289766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958850"/>
                          <a:chOff x="1455" y="327"/>
                          <a:chExt cx="9330" cy="1510"/>
                        </a:xfrm>
                      </wpg:grpSpPr>
                      <wps:wsp>
                        <wps:cNvPr id="1395465825" name="Freeform 17"/>
                        <wps:cNvSpPr>
                          <a:spLocks/>
                        </wps:cNvSpPr>
                        <wps:spPr bwMode="auto">
                          <a:xfrm>
                            <a:off x="1455" y="326"/>
                            <a:ext cx="9330" cy="1510"/>
                          </a:xfrm>
                          <a:custGeom>
                            <a:avLst/>
                            <a:gdLst>
                              <a:gd name="T0" fmla="+- 0 10785 1455"/>
                              <a:gd name="T1" fmla="*/ T0 w 9330"/>
                              <a:gd name="T2" fmla="+- 0 1837 327"/>
                              <a:gd name="T3" fmla="*/ 1837 h 1510"/>
                              <a:gd name="T4" fmla="+- 0 1455 1455"/>
                              <a:gd name="T5" fmla="*/ T4 w 9330"/>
                              <a:gd name="T6" fmla="+- 0 1837 327"/>
                              <a:gd name="T7" fmla="*/ 1837 h 1510"/>
                              <a:gd name="T8" fmla="+- 0 1455 1455"/>
                              <a:gd name="T9" fmla="*/ T8 w 9330"/>
                              <a:gd name="T10" fmla="+- 0 477 327"/>
                              <a:gd name="T11" fmla="*/ 477 h 1510"/>
                              <a:gd name="T12" fmla="+- 0 1467 1455"/>
                              <a:gd name="T13" fmla="*/ T12 w 9330"/>
                              <a:gd name="T14" fmla="+- 0 419 327"/>
                              <a:gd name="T15" fmla="*/ 419 h 1510"/>
                              <a:gd name="T16" fmla="+- 0 1499 1455"/>
                              <a:gd name="T17" fmla="*/ T16 w 9330"/>
                              <a:gd name="T18" fmla="+- 0 371 327"/>
                              <a:gd name="T19" fmla="*/ 371 h 1510"/>
                              <a:gd name="T20" fmla="+- 0 1547 1455"/>
                              <a:gd name="T21" fmla="*/ T20 w 9330"/>
                              <a:gd name="T22" fmla="+- 0 339 327"/>
                              <a:gd name="T23" fmla="*/ 339 h 1510"/>
                              <a:gd name="T24" fmla="+- 0 1605 1455"/>
                              <a:gd name="T25" fmla="*/ T24 w 9330"/>
                              <a:gd name="T26" fmla="+- 0 327 327"/>
                              <a:gd name="T27" fmla="*/ 327 h 1510"/>
                              <a:gd name="T28" fmla="+- 0 10635 1455"/>
                              <a:gd name="T29" fmla="*/ T28 w 9330"/>
                              <a:gd name="T30" fmla="+- 0 327 327"/>
                              <a:gd name="T31" fmla="*/ 327 h 1510"/>
                              <a:gd name="T32" fmla="+- 0 10693 1455"/>
                              <a:gd name="T33" fmla="*/ T32 w 9330"/>
                              <a:gd name="T34" fmla="+- 0 339 327"/>
                              <a:gd name="T35" fmla="*/ 339 h 1510"/>
                              <a:gd name="T36" fmla="+- 0 10741 1455"/>
                              <a:gd name="T37" fmla="*/ T36 w 9330"/>
                              <a:gd name="T38" fmla="+- 0 371 327"/>
                              <a:gd name="T39" fmla="*/ 371 h 1510"/>
                              <a:gd name="T40" fmla="+- 0 10773 1455"/>
                              <a:gd name="T41" fmla="*/ T40 w 9330"/>
                              <a:gd name="T42" fmla="+- 0 419 327"/>
                              <a:gd name="T43" fmla="*/ 419 h 1510"/>
                              <a:gd name="T44" fmla="+- 0 10785 1455"/>
                              <a:gd name="T45" fmla="*/ T44 w 9330"/>
                              <a:gd name="T46" fmla="+- 0 477 327"/>
                              <a:gd name="T47" fmla="*/ 477 h 1510"/>
                              <a:gd name="T48" fmla="+- 0 10785 1455"/>
                              <a:gd name="T49" fmla="*/ T48 w 9330"/>
                              <a:gd name="T50" fmla="+- 0 1837 327"/>
                              <a:gd name="T51" fmla="*/ 1837 h 1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330" h="1510">
                                <a:moveTo>
                                  <a:pt x="9330" y="1510"/>
                                </a:moveTo>
                                <a:lnTo>
                                  <a:pt x="0" y="1510"/>
                                </a:lnTo>
                                <a:lnTo>
                                  <a:pt x="0" y="150"/>
                                </a:lnTo>
                                <a:lnTo>
                                  <a:pt x="12" y="92"/>
                                </a:lnTo>
                                <a:lnTo>
                                  <a:pt x="44" y="44"/>
                                </a:lnTo>
                                <a:lnTo>
                                  <a:pt x="92" y="12"/>
                                </a:lnTo>
                                <a:lnTo>
                                  <a:pt x="150" y="0"/>
                                </a:lnTo>
                                <a:lnTo>
                                  <a:pt x="9180" y="0"/>
                                </a:lnTo>
                                <a:lnTo>
                                  <a:pt x="9238" y="12"/>
                                </a:lnTo>
                                <a:lnTo>
                                  <a:pt x="9286" y="44"/>
                                </a:lnTo>
                                <a:lnTo>
                                  <a:pt x="9318" y="92"/>
                                </a:lnTo>
                                <a:lnTo>
                                  <a:pt x="9330" y="150"/>
                                </a:lnTo>
                                <a:lnTo>
                                  <a:pt x="9330" y="151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43546120" name="Picture 1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437"/>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161211700" name="Text Box 19"/>
                        <wps:cNvSpPr txBox="1">
                          <a:spLocks/>
                        </wps:cNvSpPr>
                        <wps:spPr bwMode="auto">
                          <a:xfrm>
                            <a:off x="1455" y="326"/>
                            <a:ext cx="9330" cy="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B7176" w14:textId="77777777" w:rsidR="00D64DB2" w:rsidRDefault="00D64DB2">
                              <w:pPr>
                                <w:rPr>
                                  <w:sz w:val="17"/>
                                </w:rPr>
                              </w:pPr>
                            </w:p>
                            <w:p w14:paraId="053CA3A6" w14:textId="77777777" w:rsidR="00D64DB2" w:rsidRDefault="0022516B">
                              <w:pPr>
                                <w:spacing w:before="1"/>
                                <w:ind w:left="600"/>
                                <w:rPr>
                                  <w:b/>
                                  <w:sz w:val="20"/>
                                </w:rPr>
                              </w:pPr>
                              <w:r>
                                <w:rPr>
                                  <w:b/>
                                  <w:sz w:val="20"/>
                                </w:rPr>
                                <w:t>Note:</w:t>
                              </w:r>
                            </w:p>
                            <w:p w14:paraId="025EBA73" w14:textId="77777777" w:rsidR="00D64DB2" w:rsidRDefault="0022516B">
                              <w:pPr>
                                <w:spacing w:line="340" w:lineRule="atLeast"/>
                                <w:ind w:left="600" w:right="164"/>
                                <w:jc w:val="both"/>
                                <w:rPr>
                                  <w:rFonts w:ascii="Courier New"/>
                                  <w:sz w:val="16"/>
                                </w:rPr>
                              </w:pPr>
                              <w:r>
                                <w:rPr>
                                  <w:b/>
                                  <w:sz w:val="20"/>
                                </w:rPr>
                                <w:t>About</w:t>
                              </w:r>
                              <w:r>
                                <w:rPr>
                                  <w:b/>
                                  <w:spacing w:val="-9"/>
                                  <w:sz w:val="20"/>
                                </w:rPr>
                                <w:t xml:space="preserve"> </w:t>
                              </w:r>
                              <w:r>
                                <w:rPr>
                                  <w:b/>
                                  <w:sz w:val="20"/>
                                </w:rPr>
                                <w:t>Detect</w:t>
                              </w:r>
                              <w:r>
                                <w:rPr>
                                  <w:b/>
                                  <w:spacing w:val="-8"/>
                                  <w:sz w:val="20"/>
                                </w:rPr>
                                <w:t xml:space="preserve"> </w:t>
                              </w:r>
                              <w:r>
                                <w:rPr>
                                  <w:b/>
                                  <w:sz w:val="20"/>
                                </w:rPr>
                                <w:t>command</w:t>
                              </w:r>
                              <w:r>
                                <w:rPr>
                                  <w:b/>
                                  <w:spacing w:val="-8"/>
                                  <w:sz w:val="20"/>
                                </w:rPr>
                                <w:t xml:space="preserve"> </w:t>
                              </w:r>
                              <w:r>
                                <w:rPr>
                                  <w:b/>
                                  <w:sz w:val="20"/>
                                </w:rPr>
                                <w:t>line</w:t>
                              </w:r>
                              <w:r>
                                <w:rPr>
                                  <w:b/>
                                  <w:spacing w:val="-8"/>
                                  <w:sz w:val="20"/>
                                </w:rPr>
                                <w:t xml:space="preserve"> </w:t>
                              </w:r>
                              <w:r>
                                <w:rPr>
                                  <w:b/>
                                  <w:sz w:val="20"/>
                                </w:rPr>
                                <w:t>parameters</w:t>
                              </w:r>
                              <w:r>
                                <w:rPr>
                                  <w:sz w:val="20"/>
                                </w:rPr>
                                <w:t>.</w:t>
                              </w:r>
                              <w:r>
                                <w:rPr>
                                  <w:spacing w:val="-9"/>
                                  <w:sz w:val="20"/>
                                </w:rPr>
                                <w:t xml:space="preserve"> </w:t>
                              </w:r>
                              <w:r>
                                <w:rPr>
                                  <w:sz w:val="20"/>
                                </w:rPr>
                                <w:t>Any</w:t>
                              </w:r>
                              <w:r>
                                <w:rPr>
                                  <w:spacing w:val="-8"/>
                                  <w:sz w:val="20"/>
                                </w:rPr>
                                <w:t xml:space="preserve"> </w:t>
                              </w:r>
                              <w:r>
                                <w:rPr>
                                  <w:sz w:val="20"/>
                                </w:rPr>
                                <w:t>command</w:t>
                              </w:r>
                              <w:r>
                                <w:rPr>
                                  <w:spacing w:val="-8"/>
                                  <w:sz w:val="20"/>
                                </w:rPr>
                                <w:t xml:space="preserve"> </w:t>
                              </w:r>
                              <w:r>
                                <w:rPr>
                                  <w:sz w:val="20"/>
                                </w:rPr>
                                <w:t>line</w:t>
                              </w:r>
                              <w:r>
                                <w:rPr>
                                  <w:spacing w:val="-8"/>
                                  <w:sz w:val="20"/>
                                </w:rPr>
                                <w:t xml:space="preserve"> </w:t>
                              </w:r>
                              <w:r>
                                <w:rPr>
                                  <w:sz w:val="20"/>
                                </w:rPr>
                                <w:t>parameters</w:t>
                              </w:r>
                              <w:r>
                                <w:rPr>
                                  <w:spacing w:val="-9"/>
                                  <w:sz w:val="20"/>
                                </w:rPr>
                                <w:t xml:space="preserve"> </w:t>
                              </w:r>
                              <w:r>
                                <w:rPr>
                                  <w:sz w:val="20"/>
                                </w:rPr>
                                <w:t>passed</w:t>
                              </w:r>
                              <w:r>
                                <w:rPr>
                                  <w:spacing w:val="-8"/>
                                  <w:sz w:val="20"/>
                                </w:rPr>
                                <w:t xml:space="preserve"> </w:t>
                              </w:r>
                              <w:r>
                                <w:rPr>
                                  <w:sz w:val="20"/>
                                </w:rPr>
                                <w:t>to</w:t>
                              </w:r>
                              <w:r>
                                <w:rPr>
                                  <w:spacing w:val="-8"/>
                                  <w:sz w:val="20"/>
                                </w:rPr>
                                <w:t xml:space="preserve"> </w:t>
                              </w:r>
                              <w:r>
                                <w:rPr>
                                  <w:sz w:val="20"/>
                                </w:rPr>
                                <w:t>detect</w:t>
                              </w:r>
                              <w:r>
                                <w:rPr>
                                  <w:spacing w:val="-8"/>
                                  <w:sz w:val="20"/>
                                </w:rPr>
                                <w:t xml:space="preserve"> </w:t>
                              </w:r>
                              <w:r>
                                <w:rPr>
                                  <w:sz w:val="20"/>
                                </w:rPr>
                                <w:t>can</w:t>
                              </w:r>
                              <w:r>
                                <w:rPr>
                                  <w:spacing w:val="-8"/>
                                  <w:sz w:val="20"/>
                                </w:rPr>
                                <w:t xml:space="preserve"> </w:t>
                              </w:r>
                              <w:r>
                                <w:rPr>
                                  <w:sz w:val="20"/>
                                </w:rPr>
                                <w:t>be passed</w:t>
                              </w:r>
                              <w:r>
                                <w:rPr>
                                  <w:spacing w:val="-12"/>
                                  <w:sz w:val="20"/>
                                </w:rPr>
                                <w:t xml:space="preserve"> </w:t>
                              </w:r>
                              <w:r>
                                <w:rPr>
                                  <w:sz w:val="20"/>
                                </w:rPr>
                                <w:t>through</w:t>
                              </w:r>
                              <w:r>
                                <w:rPr>
                                  <w:spacing w:val="-12"/>
                                  <w:sz w:val="20"/>
                                </w:rPr>
                                <w:t xml:space="preserve"> </w:t>
                              </w:r>
                              <w:r>
                                <w:rPr>
                                  <w:sz w:val="20"/>
                                </w:rPr>
                                <w:t>variables.</w:t>
                              </w:r>
                              <w:r>
                                <w:rPr>
                                  <w:spacing w:val="-11"/>
                                  <w:sz w:val="20"/>
                                </w:rPr>
                                <w:t xml:space="preserve"> </w:t>
                              </w:r>
                              <w:r>
                                <w:rPr>
                                  <w:sz w:val="20"/>
                                </w:rPr>
                                <w:t>This</w:t>
                              </w:r>
                              <w:r>
                                <w:rPr>
                                  <w:spacing w:val="-12"/>
                                  <w:sz w:val="20"/>
                                </w:rPr>
                                <w:t xml:space="preserve"> </w:t>
                              </w:r>
                              <w:r>
                                <w:rPr>
                                  <w:sz w:val="20"/>
                                </w:rPr>
                                <w:t>is</w:t>
                              </w:r>
                              <w:r>
                                <w:rPr>
                                  <w:spacing w:val="-11"/>
                                  <w:sz w:val="20"/>
                                </w:rPr>
                                <w:t xml:space="preserve"> </w:t>
                              </w:r>
                              <w:r>
                                <w:rPr>
                                  <w:sz w:val="20"/>
                                </w:rPr>
                                <w:t>a</w:t>
                              </w:r>
                              <w:r>
                                <w:rPr>
                                  <w:spacing w:val="-12"/>
                                  <w:sz w:val="20"/>
                                </w:rPr>
                                <w:t xml:space="preserve"> </w:t>
                              </w:r>
                              <w:r>
                                <w:rPr>
                                  <w:sz w:val="20"/>
                                </w:rPr>
                                <w:t>standard</w:t>
                              </w:r>
                              <w:r>
                                <w:rPr>
                                  <w:spacing w:val="-11"/>
                                  <w:sz w:val="20"/>
                                </w:rPr>
                                <w:t xml:space="preserve"> </w:t>
                              </w:r>
                              <w:r>
                                <w:rPr>
                                  <w:sz w:val="20"/>
                                </w:rPr>
                                <w:t>capability</w:t>
                              </w:r>
                              <w:r>
                                <w:rPr>
                                  <w:spacing w:val="-12"/>
                                  <w:sz w:val="20"/>
                                </w:rPr>
                                <w:t xml:space="preserve"> </w:t>
                              </w:r>
                              <w:r>
                                <w:rPr>
                                  <w:sz w:val="20"/>
                                </w:rPr>
                                <w:t>of</w:t>
                              </w:r>
                              <w:r>
                                <w:rPr>
                                  <w:spacing w:val="-11"/>
                                  <w:sz w:val="20"/>
                                </w:rPr>
                                <w:t xml:space="preserve"> </w:t>
                              </w:r>
                              <w:r>
                                <w:rPr>
                                  <w:sz w:val="20"/>
                                </w:rPr>
                                <w:t>Detect.</w:t>
                              </w:r>
                              <w:r>
                                <w:rPr>
                                  <w:spacing w:val="-12"/>
                                  <w:sz w:val="20"/>
                                </w:rPr>
                                <w:t xml:space="preserve"> </w:t>
                              </w:r>
                              <w:r>
                                <w:rPr>
                                  <w:sz w:val="20"/>
                                </w:rPr>
                                <w:t>For</w:t>
                              </w:r>
                              <w:r>
                                <w:rPr>
                                  <w:spacing w:val="-11"/>
                                  <w:sz w:val="20"/>
                                </w:rPr>
                                <w:t xml:space="preserve"> </w:t>
                              </w:r>
                              <w:r>
                                <w:rPr>
                                  <w:sz w:val="20"/>
                                </w:rPr>
                                <w:t>example,</w:t>
                              </w:r>
                              <w:r>
                                <w:rPr>
                                  <w:spacing w:val="-12"/>
                                  <w:sz w:val="20"/>
                                </w:rPr>
                                <w:t xml:space="preserve"> </w:t>
                              </w:r>
                              <w:r>
                                <w:rPr>
                                  <w:sz w:val="20"/>
                                </w:rPr>
                                <w:t>if</w:t>
                              </w:r>
                              <w:r>
                                <w:rPr>
                                  <w:spacing w:val="-11"/>
                                  <w:sz w:val="20"/>
                                </w:rPr>
                                <w:t xml:space="preserve"> </w:t>
                              </w:r>
                              <w:r>
                                <w:rPr>
                                  <w:sz w:val="20"/>
                                </w:rPr>
                                <w:t>you</w:t>
                              </w:r>
                              <w:r>
                                <w:rPr>
                                  <w:spacing w:val="-12"/>
                                  <w:sz w:val="20"/>
                                </w:rPr>
                                <w:t xml:space="preserve"> </w:t>
                              </w:r>
                              <w:r>
                                <w:rPr>
                                  <w:sz w:val="20"/>
                                </w:rPr>
                                <w:t>want</w:t>
                              </w:r>
                              <w:r>
                                <w:rPr>
                                  <w:spacing w:val="-11"/>
                                  <w:sz w:val="20"/>
                                </w:rPr>
                                <w:t xml:space="preserve"> </w:t>
                              </w:r>
                              <w:r>
                                <w:rPr>
                                  <w:sz w:val="20"/>
                                </w:rPr>
                                <w:t>to</w:t>
                              </w:r>
                              <w:r>
                                <w:rPr>
                                  <w:spacing w:val="-12"/>
                                  <w:sz w:val="20"/>
                                </w:rPr>
                                <w:t xml:space="preserve"> </w:t>
                              </w:r>
                              <w:r>
                                <w:rPr>
                                  <w:sz w:val="20"/>
                                </w:rPr>
                                <w:t>only report</w:t>
                              </w:r>
                              <w:r>
                                <w:rPr>
                                  <w:spacing w:val="-12"/>
                                  <w:sz w:val="20"/>
                                </w:rPr>
                                <w:t xml:space="preserve"> </w:t>
                              </w:r>
                              <w:r>
                                <w:rPr>
                                  <w:sz w:val="20"/>
                                </w:rPr>
                                <w:t>newly</w:t>
                              </w:r>
                              <w:r>
                                <w:rPr>
                                  <w:spacing w:val="-12"/>
                                  <w:sz w:val="20"/>
                                </w:rPr>
                                <w:t xml:space="preserve"> </w:t>
                              </w:r>
                              <w:r>
                                <w:rPr>
                                  <w:sz w:val="20"/>
                                </w:rPr>
                                <w:t>found</w:t>
                              </w:r>
                              <w:r>
                                <w:rPr>
                                  <w:spacing w:val="-11"/>
                                  <w:sz w:val="20"/>
                                </w:rPr>
                                <w:t xml:space="preserve"> </w:t>
                              </w:r>
                              <w:r>
                                <w:rPr>
                                  <w:sz w:val="20"/>
                                </w:rPr>
                                <w:t>policy</w:t>
                              </w:r>
                              <w:r>
                                <w:rPr>
                                  <w:spacing w:val="-12"/>
                                  <w:sz w:val="20"/>
                                </w:rPr>
                                <w:t xml:space="preserve"> </w:t>
                              </w:r>
                              <w:r>
                                <w:rPr>
                                  <w:sz w:val="20"/>
                                </w:rPr>
                                <w:t>violations</w:t>
                              </w:r>
                              <w:r>
                                <w:rPr>
                                  <w:spacing w:val="-11"/>
                                  <w:sz w:val="20"/>
                                </w:rPr>
                                <w:t xml:space="preserve"> </w:t>
                              </w:r>
                              <w:r>
                                <w:rPr>
                                  <w:sz w:val="20"/>
                                </w:rPr>
                                <w:t>on</w:t>
                              </w:r>
                              <w:r>
                                <w:rPr>
                                  <w:spacing w:val="-12"/>
                                  <w:sz w:val="20"/>
                                </w:rPr>
                                <w:t xml:space="preserve"> </w:t>
                              </w:r>
                              <w:r>
                                <w:rPr>
                                  <w:sz w:val="20"/>
                                </w:rPr>
                                <w:t>rapid</w:t>
                              </w:r>
                              <w:r>
                                <w:rPr>
                                  <w:spacing w:val="-11"/>
                                  <w:sz w:val="20"/>
                                </w:rPr>
                                <w:t xml:space="preserve"> </w:t>
                              </w:r>
                              <w:r>
                                <w:rPr>
                                  <w:sz w:val="20"/>
                                </w:rPr>
                                <w:t>scans,</w:t>
                              </w:r>
                              <w:r>
                                <w:rPr>
                                  <w:spacing w:val="-12"/>
                                  <w:sz w:val="20"/>
                                </w:rPr>
                                <w:t xml:space="preserve"> </w:t>
                              </w:r>
                              <w:r>
                                <w:rPr>
                                  <w:sz w:val="20"/>
                                </w:rPr>
                                <w:t>you</w:t>
                              </w:r>
                              <w:r>
                                <w:rPr>
                                  <w:spacing w:val="-11"/>
                                  <w:sz w:val="20"/>
                                </w:rPr>
                                <w:t xml:space="preserve"> </w:t>
                              </w:r>
                              <w:r>
                                <w:rPr>
                                  <w:sz w:val="20"/>
                                </w:rPr>
                                <w:t>would</w:t>
                              </w:r>
                              <w:r>
                                <w:rPr>
                                  <w:spacing w:val="-12"/>
                                  <w:sz w:val="20"/>
                                </w:rPr>
                                <w:t xml:space="preserve"> </w:t>
                              </w:r>
                              <w:r>
                                <w:rPr>
                                  <w:sz w:val="20"/>
                                </w:rPr>
                                <w:t>normally</w:t>
                              </w:r>
                              <w:r>
                                <w:rPr>
                                  <w:spacing w:val="-11"/>
                                  <w:sz w:val="20"/>
                                </w:rPr>
                                <w:t xml:space="preserve"> </w:t>
                              </w:r>
                              <w:r>
                                <w:rPr>
                                  <w:sz w:val="20"/>
                                </w:rPr>
                                <w:t>use</w:t>
                              </w:r>
                              <w:r>
                                <w:rPr>
                                  <w:spacing w:val="-12"/>
                                  <w:sz w:val="20"/>
                                </w:rPr>
                                <w:t xml:space="preserve"> </w:t>
                              </w:r>
                              <w:r>
                                <w:rPr>
                                  <w:sz w:val="20"/>
                                </w:rPr>
                                <w:t>the</w:t>
                              </w:r>
                              <w:r>
                                <w:rPr>
                                  <w:spacing w:val="-12"/>
                                  <w:sz w:val="20"/>
                                </w:rPr>
                                <w:t xml:space="preserve"> </w:t>
                              </w:r>
                              <w:r>
                                <w:rPr>
                                  <w:sz w:val="20"/>
                                </w:rPr>
                                <w:t>command</w:t>
                              </w:r>
                              <w:r>
                                <w:rPr>
                                  <w:spacing w:val="-11"/>
                                  <w:sz w:val="20"/>
                                </w:rPr>
                                <w:t xml:space="preserve"> </w:t>
                              </w:r>
                              <w:r>
                                <w:rPr>
                                  <w:sz w:val="20"/>
                                </w:rPr>
                                <w:t>line</w:t>
                              </w:r>
                              <w:r>
                                <w:rPr>
                                  <w:spacing w:val="-12"/>
                                  <w:sz w:val="20"/>
                                </w:rPr>
                                <w:t xml:space="preserve"> </w:t>
                              </w:r>
                              <w:r>
                                <w:rPr>
                                  <w:rFonts w:ascii="Courier New"/>
                                  <w:sz w:val="16"/>
                                  <w:shd w:val="clear" w:color="auto" w:fill="EDEDED"/>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C22887" id="Group 16" o:spid="_x0000_s1355" style="position:absolute;margin-left:72.75pt;margin-top:16.35pt;width:466.5pt;height:75.5pt;z-index:-251443200;mso-wrap-distance-left:0;mso-wrap-distance-right:0;mso-position-horizontal-relative:page;mso-position-vertical-relative:text" coordorigin="1455,327" coordsize="9330,151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">
                <v:shape id="Freeform 17" o:spid="_x0000_s1356" style="position:absolute;left:1455;top:326;width:9330;height:1510;visibility:visible;mso-wrap-style:square;v-text-anchor:top" coordsize="9330,1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" path="m9330,1510l,1510,,150,12,92,44,44,92,12,150,,9180,r58,12l9286,44r32,48l9330,150r,1360xe" fillcolor="#0078a0" stroked="f">
                  <v:fill opacity="5911f"/>
                  <v:path arrowok="t" o:connecttype="custom" o:connectlocs="9330,1837;0,1837;0,477;12,419;44,371;92,339;150,327;9180,327;9238,339;9286,371;9318,419;9330,477;9330,1837" o:connectangles="0,0,0,0,0,0,0,0,0,0,0,0,0"/>
                </v:shape>
                <v:shape id="Picture 18" o:spid="_x0000_s1357" type="#_x0000_t75" style="position:absolute;left:1570;top:437;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">
                  <v:imagedata r:id="rId10" o:title=""/>
                  <o:lock v:ext="edit" aspectratio="f"/>
                </v:shape>
                <v:shape id="Text Box 19" o:spid="_x0000_s1358" type="#_x0000_t202" style="position:absolute;left:1455;top:326;width:9330;height:15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" filled="f" stroked="f">
                  <v:path arrowok="t"/>
                  <v:textbox inset="0,0,0,0">
                    <w:txbxContent>
                      <w:p w14:paraId="6CFB7176" w14:textId="77777777" w:rsidR="00D64DB2" w:rsidRDefault="00D64DB2">
                        <w:pPr>
                          <w:rPr>
                            <w:sz w:val="17"/>
                          </w:rPr>
                        </w:pPr>
                      </w:p>
                      <w:p w14:paraId="053CA3A6" w14:textId="77777777" w:rsidR="00D64DB2" w:rsidRDefault="0022516B">
                        <w:pPr>
                          <w:spacing w:before="1"/>
                          <w:ind w:left="600"/>
                          <w:rPr>
                            <w:b/>
                            <w:sz w:val="20"/>
                          </w:rPr>
                        </w:pPr>
                        <w:r>
                          <w:rPr>
                            <w:b/>
                            <w:sz w:val="20"/>
                          </w:rPr>
                          <w:t>Note:</w:t>
                        </w:r>
                      </w:p>
                      <w:p w14:paraId="025EBA73" w14:textId="77777777" w:rsidR="00D64DB2" w:rsidRDefault="0022516B">
                        <w:pPr>
                          <w:spacing w:line="340" w:lineRule="atLeast"/>
                          <w:ind w:left="600" w:right="164"/>
                          <w:jc w:val="both"/>
                          <w:rPr>
                            <w:rFonts w:ascii="Courier New"/>
                            <w:sz w:val="16"/>
                          </w:rPr>
                        </w:pPr>
                        <w:r>
                          <w:rPr>
                            <w:b/>
                            <w:sz w:val="20"/>
                          </w:rPr>
                          <w:t>About</w:t>
                        </w:r>
                        <w:r>
                          <w:rPr>
                            <w:b/>
                            <w:spacing w:val="-9"/>
                            <w:sz w:val="20"/>
                          </w:rPr>
                          <w:t xml:space="preserve"> </w:t>
                        </w:r>
                        <w:r>
                          <w:rPr>
                            <w:b/>
                            <w:sz w:val="20"/>
                          </w:rPr>
                          <w:t>Detect</w:t>
                        </w:r>
                        <w:r>
                          <w:rPr>
                            <w:b/>
                            <w:spacing w:val="-8"/>
                            <w:sz w:val="20"/>
                          </w:rPr>
                          <w:t xml:space="preserve"> </w:t>
                        </w:r>
                        <w:r>
                          <w:rPr>
                            <w:b/>
                            <w:sz w:val="20"/>
                          </w:rPr>
                          <w:t>command</w:t>
                        </w:r>
                        <w:r>
                          <w:rPr>
                            <w:b/>
                            <w:spacing w:val="-8"/>
                            <w:sz w:val="20"/>
                          </w:rPr>
                          <w:t xml:space="preserve"> </w:t>
                        </w:r>
                        <w:r>
                          <w:rPr>
                            <w:b/>
                            <w:sz w:val="20"/>
                          </w:rPr>
                          <w:t>line</w:t>
                        </w:r>
                        <w:r>
                          <w:rPr>
                            <w:b/>
                            <w:spacing w:val="-8"/>
                            <w:sz w:val="20"/>
                          </w:rPr>
                          <w:t xml:space="preserve"> </w:t>
                        </w:r>
                        <w:r>
                          <w:rPr>
                            <w:b/>
                            <w:sz w:val="20"/>
                          </w:rPr>
                          <w:t>parameters</w:t>
                        </w:r>
                        <w:r>
                          <w:rPr>
                            <w:sz w:val="20"/>
                          </w:rPr>
                          <w:t>.</w:t>
                        </w:r>
                        <w:r>
                          <w:rPr>
                            <w:spacing w:val="-9"/>
                            <w:sz w:val="20"/>
                          </w:rPr>
                          <w:t xml:space="preserve"> </w:t>
                        </w:r>
                        <w:r>
                          <w:rPr>
                            <w:sz w:val="20"/>
                          </w:rPr>
                          <w:t>Any</w:t>
                        </w:r>
                        <w:r>
                          <w:rPr>
                            <w:spacing w:val="-8"/>
                            <w:sz w:val="20"/>
                          </w:rPr>
                          <w:t xml:space="preserve"> </w:t>
                        </w:r>
                        <w:r>
                          <w:rPr>
                            <w:sz w:val="20"/>
                          </w:rPr>
                          <w:t>command</w:t>
                        </w:r>
                        <w:r>
                          <w:rPr>
                            <w:spacing w:val="-8"/>
                            <w:sz w:val="20"/>
                          </w:rPr>
                          <w:t xml:space="preserve"> </w:t>
                        </w:r>
                        <w:r>
                          <w:rPr>
                            <w:sz w:val="20"/>
                          </w:rPr>
                          <w:t>line</w:t>
                        </w:r>
                        <w:r>
                          <w:rPr>
                            <w:spacing w:val="-8"/>
                            <w:sz w:val="20"/>
                          </w:rPr>
                          <w:t xml:space="preserve"> </w:t>
                        </w:r>
                        <w:r>
                          <w:rPr>
                            <w:sz w:val="20"/>
                          </w:rPr>
                          <w:t>parameters</w:t>
                        </w:r>
                        <w:r>
                          <w:rPr>
                            <w:spacing w:val="-9"/>
                            <w:sz w:val="20"/>
                          </w:rPr>
                          <w:t xml:space="preserve"> </w:t>
                        </w:r>
                        <w:r>
                          <w:rPr>
                            <w:sz w:val="20"/>
                          </w:rPr>
                          <w:t>passed</w:t>
                        </w:r>
                        <w:r>
                          <w:rPr>
                            <w:spacing w:val="-8"/>
                            <w:sz w:val="20"/>
                          </w:rPr>
                          <w:t xml:space="preserve"> </w:t>
                        </w:r>
                        <w:r>
                          <w:rPr>
                            <w:sz w:val="20"/>
                          </w:rPr>
                          <w:t>to</w:t>
                        </w:r>
                        <w:r>
                          <w:rPr>
                            <w:spacing w:val="-8"/>
                            <w:sz w:val="20"/>
                          </w:rPr>
                          <w:t xml:space="preserve"> </w:t>
                        </w:r>
                        <w:r>
                          <w:rPr>
                            <w:sz w:val="20"/>
                          </w:rPr>
                          <w:t>detect</w:t>
                        </w:r>
                        <w:r>
                          <w:rPr>
                            <w:spacing w:val="-8"/>
                            <w:sz w:val="20"/>
                          </w:rPr>
                          <w:t xml:space="preserve"> </w:t>
                        </w:r>
                        <w:r>
                          <w:rPr>
                            <w:sz w:val="20"/>
                          </w:rPr>
                          <w:t>can</w:t>
                        </w:r>
                        <w:r>
                          <w:rPr>
                            <w:spacing w:val="-8"/>
                            <w:sz w:val="20"/>
                          </w:rPr>
                          <w:t xml:space="preserve"> </w:t>
                        </w:r>
                        <w:r>
                          <w:rPr>
                            <w:sz w:val="20"/>
                          </w:rPr>
                          <w:t>be passed</w:t>
                        </w:r>
                        <w:r>
                          <w:rPr>
                            <w:spacing w:val="-12"/>
                            <w:sz w:val="20"/>
                          </w:rPr>
                          <w:t xml:space="preserve"> </w:t>
                        </w:r>
                        <w:r>
                          <w:rPr>
                            <w:sz w:val="20"/>
                          </w:rPr>
                          <w:t>through</w:t>
                        </w:r>
                        <w:r>
                          <w:rPr>
                            <w:spacing w:val="-12"/>
                            <w:sz w:val="20"/>
                          </w:rPr>
                          <w:t xml:space="preserve"> </w:t>
                        </w:r>
                        <w:r>
                          <w:rPr>
                            <w:sz w:val="20"/>
                          </w:rPr>
                          <w:t>variables.</w:t>
                        </w:r>
                        <w:r>
                          <w:rPr>
                            <w:spacing w:val="-11"/>
                            <w:sz w:val="20"/>
                          </w:rPr>
                          <w:t xml:space="preserve"> </w:t>
                        </w:r>
                        <w:r>
                          <w:rPr>
                            <w:sz w:val="20"/>
                          </w:rPr>
                          <w:t>This</w:t>
                        </w:r>
                        <w:r>
                          <w:rPr>
                            <w:spacing w:val="-12"/>
                            <w:sz w:val="20"/>
                          </w:rPr>
                          <w:t xml:space="preserve"> </w:t>
                        </w:r>
                        <w:r>
                          <w:rPr>
                            <w:sz w:val="20"/>
                          </w:rPr>
                          <w:t>is</w:t>
                        </w:r>
                        <w:r>
                          <w:rPr>
                            <w:spacing w:val="-11"/>
                            <w:sz w:val="20"/>
                          </w:rPr>
                          <w:t xml:space="preserve"> </w:t>
                        </w:r>
                        <w:r>
                          <w:rPr>
                            <w:sz w:val="20"/>
                          </w:rPr>
                          <w:t>a</w:t>
                        </w:r>
                        <w:r>
                          <w:rPr>
                            <w:spacing w:val="-12"/>
                            <w:sz w:val="20"/>
                          </w:rPr>
                          <w:t xml:space="preserve"> </w:t>
                        </w:r>
                        <w:r>
                          <w:rPr>
                            <w:sz w:val="20"/>
                          </w:rPr>
                          <w:t>standard</w:t>
                        </w:r>
                        <w:r>
                          <w:rPr>
                            <w:spacing w:val="-11"/>
                            <w:sz w:val="20"/>
                          </w:rPr>
                          <w:t xml:space="preserve"> </w:t>
                        </w:r>
                        <w:r>
                          <w:rPr>
                            <w:sz w:val="20"/>
                          </w:rPr>
                          <w:t>capability</w:t>
                        </w:r>
                        <w:r>
                          <w:rPr>
                            <w:spacing w:val="-12"/>
                            <w:sz w:val="20"/>
                          </w:rPr>
                          <w:t xml:space="preserve"> </w:t>
                        </w:r>
                        <w:r>
                          <w:rPr>
                            <w:sz w:val="20"/>
                          </w:rPr>
                          <w:t>of</w:t>
                        </w:r>
                        <w:r>
                          <w:rPr>
                            <w:spacing w:val="-11"/>
                            <w:sz w:val="20"/>
                          </w:rPr>
                          <w:t xml:space="preserve"> </w:t>
                        </w:r>
                        <w:r>
                          <w:rPr>
                            <w:sz w:val="20"/>
                          </w:rPr>
                          <w:t>Detect.</w:t>
                        </w:r>
                        <w:r>
                          <w:rPr>
                            <w:spacing w:val="-12"/>
                            <w:sz w:val="20"/>
                          </w:rPr>
                          <w:t xml:space="preserve"> </w:t>
                        </w:r>
                        <w:r>
                          <w:rPr>
                            <w:sz w:val="20"/>
                          </w:rPr>
                          <w:t>For</w:t>
                        </w:r>
                        <w:r>
                          <w:rPr>
                            <w:spacing w:val="-11"/>
                            <w:sz w:val="20"/>
                          </w:rPr>
                          <w:t xml:space="preserve"> </w:t>
                        </w:r>
                        <w:r>
                          <w:rPr>
                            <w:sz w:val="20"/>
                          </w:rPr>
                          <w:t>example,</w:t>
                        </w:r>
                        <w:r>
                          <w:rPr>
                            <w:spacing w:val="-12"/>
                            <w:sz w:val="20"/>
                          </w:rPr>
                          <w:t xml:space="preserve"> </w:t>
                        </w:r>
                        <w:r>
                          <w:rPr>
                            <w:sz w:val="20"/>
                          </w:rPr>
                          <w:t>if</w:t>
                        </w:r>
                        <w:r>
                          <w:rPr>
                            <w:spacing w:val="-11"/>
                            <w:sz w:val="20"/>
                          </w:rPr>
                          <w:t xml:space="preserve"> </w:t>
                        </w:r>
                        <w:r>
                          <w:rPr>
                            <w:sz w:val="20"/>
                          </w:rPr>
                          <w:t>you</w:t>
                        </w:r>
                        <w:r>
                          <w:rPr>
                            <w:spacing w:val="-12"/>
                            <w:sz w:val="20"/>
                          </w:rPr>
                          <w:t xml:space="preserve"> </w:t>
                        </w:r>
                        <w:r>
                          <w:rPr>
                            <w:sz w:val="20"/>
                          </w:rPr>
                          <w:t>want</w:t>
                        </w:r>
                        <w:r>
                          <w:rPr>
                            <w:spacing w:val="-11"/>
                            <w:sz w:val="20"/>
                          </w:rPr>
                          <w:t xml:space="preserve"> </w:t>
                        </w:r>
                        <w:r>
                          <w:rPr>
                            <w:sz w:val="20"/>
                          </w:rPr>
                          <w:t>to</w:t>
                        </w:r>
                        <w:r>
                          <w:rPr>
                            <w:spacing w:val="-12"/>
                            <w:sz w:val="20"/>
                          </w:rPr>
                          <w:t xml:space="preserve"> </w:t>
                        </w:r>
                        <w:r>
                          <w:rPr>
                            <w:sz w:val="20"/>
                          </w:rPr>
                          <w:t>only report</w:t>
                        </w:r>
                        <w:r>
                          <w:rPr>
                            <w:spacing w:val="-12"/>
                            <w:sz w:val="20"/>
                          </w:rPr>
                          <w:t xml:space="preserve"> </w:t>
                        </w:r>
                        <w:r>
                          <w:rPr>
                            <w:sz w:val="20"/>
                          </w:rPr>
                          <w:t>newly</w:t>
                        </w:r>
                        <w:r>
                          <w:rPr>
                            <w:spacing w:val="-12"/>
                            <w:sz w:val="20"/>
                          </w:rPr>
                          <w:t xml:space="preserve"> </w:t>
                        </w:r>
                        <w:r>
                          <w:rPr>
                            <w:sz w:val="20"/>
                          </w:rPr>
                          <w:t>found</w:t>
                        </w:r>
                        <w:r>
                          <w:rPr>
                            <w:spacing w:val="-11"/>
                            <w:sz w:val="20"/>
                          </w:rPr>
                          <w:t xml:space="preserve"> </w:t>
                        </w:r>
                        <w:r>
                          <w:rPr>
                            <w:sz w:val="20"/>
                          </w:rPr>
                          <w:t>policy</w:t>
                        </w:r>
                        <w:r>
                          <w:rPr>
                            <w:spacing w:val="-12"/>
                            <w:sz w:val="20"/>
                          </w:rPr>
                          <w:t xml:space="preserve"> </w:t>
                        </w:r>
                        <w:r>
                          <w:rPr>
                            <w:sz w:val="20"/>
                          </w:rPr>
                          <w:t>violations</w:t>
                        </w:r>
                        <w:r>
                          <w:rPr>
                            <w:spacing w:val="-11"/>
                            <w:sz w:val="20"/>
                          </w:rPr>
                          <w:t xml:space="preserve"> </w:t>
                        </w:r>
                        <w:r>
                          <w:rPr>
                            <w:sz w:val="20"/>
                          </w:rPr>
                          <w:t>on</w:t>
                        </w:r>
                        <w:r>
                          <w:rPr>
                            <w:spacing w:val="-12"/>
                            <w:sz w:val="20"/>
                          </w:rPr>
                          <w:t xml:space="preserve"> </w:t>
                        </w:r>
                        <w:r>
                          <w:rPr>
                            <w:sz w:val="20"/>
                          </w:rPr>
                          <w:t>rapid</w:t>
                        </w:r>
                        <w:r>
                          <w:rPr>
                            <w:spacing w:val="-11"/>
                            <w:sz w:val="20"/>
                          </w:rPr>
                          <w:t xml:space="preserve"> </w:t>
                        </w:r>
                        <w:r>
                          <w:rPr>
                            <w:sz w:val="20"/>
                          </w:rPr>
                          <w:t>scans,</w:t>
                        </w:r>
                        <w:r>
                          <w:rPr>
                            <w:spacing w:val="-12"/>
                            <w:sz w:val="20"/>
                          </w:rPr>
                          <w:t xml:space="preserve"> </w:t>
                        </w:r>
                        <w:r>
                          <w:rPr>
                            <w:sz w:val="20"/>
                          </w:rPr>
                          <w:t>you</w:t>
                        </w:r>
                        <w:r>
                          <w:rPr>
                            <w:spacing w:val="-11"/>
                            <w:sz w:val="20"/>
                          </w:rPr>
                          <w:t xml:space="preserve"> </w:t>
                        </w:r>
                        <w:r>
                          <w:rPr>
                            <w:sz w:val="20"/>
                          </w:rPr>
                          <w:t>would</w:t>
                        </w:r>
                        <w:r>
                          <w:rPr>
                            <w:spacing w:val="-12"/>
                            <w:sz w:val="20"/>
                          </w:rPr>
                          <w:t xml:space="preserve"> </w:t>
                        </w:r>
                        <w:r>
                          <w:rPr>
                            <w:sz w:val="20"/>
                          </w:rPr>
                          <w:t>normally</w:t>
                        </w:r>
                        <w:r>
                          <w:rPr>
                            <w:spacing w:val="-11"/>
                            <w:sz w:val="20"/>
                          </w:rPr>
                          <w:t xml:space="preserve"> </w:t>
                        </w:r>
                        <w:r>
                          <w:rPr>
                            <w:sz w:val="20"/>
                          </w:rPr>
                          <w:t>use</w:t>
                        </w:r>
                        <w:r>
                          <w:rPr>
                            <w:spacing w:val="-12"/>
                            <w:sz w:val="20"/>
                          </w:rPr>
                          <w:t xml:space="preserve"> </w:t>
                        </w:r>
                        <w:r>
                          <w:rPr>
                            <w:sz w:val="20"/>
                          </w:rPr>
                          <w:t>the</w:t>
                        </w:r>
                        <w:r>
                          <w:rPr>
                            <w:spacing w:val="-12"/>
                            <w:sz w:val="20"/>
                          </w:rPr>
                          <w:t xml:space="preserve"> </w:t>
                        </w:r>
                        <w:r>
                          <w:rPr>
                            <w:sz w:val="20"/>
                          </w:rPr>
                          <w:t>command</w:t>
                        </w:r>
                        <w:r>
                          <w:rPr>
                            <w:spacing w:val="-11"/>
                            <w:sz w:val="20"/>
                          </w:rPr>
                          <w:t xml:space="preserve"> </w:t>
                        </w:r>
                        <w:r>
                          <w:rPr>
                            <w:sz w:val="20"/>
                          </w:rPr>
                          <w:t>line</w:t>
                        </w:r>
                        <w:r>
                          <w:rPr>
                            <w:spacing w:val="-12"/>
                            <w:sz w:val="20"/>
                          </w:rPr>
                          <w:t xml:space="preserve"> </w:t>
                        </w:r>
                        <w:r>
                          <w:rPr>
                            <w:rFonts w:ascii="Courier New"/>
                            <w:sz w:val="16"/>
                            <w:shd w:val="clear" w:color="auto" w:fill="EDEDED"/>
                          </w:rPr>
                          <w:t>--</w:t>
                        </w:r>
                      </w:p>
                    </w:txbxContent>
                  </v:textbox>
                </v:shape>
                <w10:wrap type="topAndBottom" anchorx="page"/>
              </v:group>
            </w:pict>
          </mc:Fallback>
        </mc:AlternateContent>
      </w:r>
    </w:p>
    <w:p w14:paraId="0F8A8BA6" w14:textId="77777777" w:rsidR="00D64DB2" w:rsidRDefault="00D64DB2">
      <w:pPr>
        <w:rPr>
          <w:sz w:val="23"/>
        </w:rPr>
        <w:sectPr w:rsidR="00D64DB2">
          <w:pgSz w:w="12240" w:h="15840"/>
          <w:pgMar w:top="520" w:right="1320" w:bottom="280" w:left="1340" w:header="720" w:footer="720" w:gutter="0"/>
          <w:cols w:space="720"/>
        </w:sectPr>
      </w:pPr>
    </w:p>
    <w:p w14:paraId="511C0A17" w14:textId="77777777" w:rsidR="00D64DB2" w:rsidRDefault="0022516B">
      <w:pPr>
        <w:pStyle w:val="BodyText"/>
        <w:spacing w:before="85"/>
        <w:ind w:left="100"/>
      </w:pPr>
      <w:r>
        <w:lastRenderedPageBreak/>
        <w:t>Synopsys Bridge CLI Guide | 6 - Azure DevOps - Synopsys Security Scan | 54</w:t>
      </w:r>
    </w:p>
    <w:p w14:paraId="3BBBE355" w14:textId="77777777" w:rsidR="00D64DB2" w:rsidRDefault="00D64DB2">
      <w:pPr>
        <w:pStyle w:val="BodyText"/>
      </w:pPr>
    </w:p>
    <w:p w14:paraId="320CF897" w14:textId="77777777" w:rsidR="00D64DB2" w:rsidRDefault="00D64DB2">
      <w:pPr>
        <w:pStyle w:val="BodyText"/>
      </w:pPr>
    </w:p>
    <w:p w14:paraId="36A981FD" w14:textId="77777777" w:rsidR="00D64DB2" w:rsidRDefault="00C46513">
      <w:pPr>
        <w:pStyle w:val="BodyText"/>
        <w:spacing w:before="3"/>
        <w:rPr>
          <w:sz w:val="10"/>
        </w:rPr>
      </w:pPr>
      <w:r>
        <w:rPr>
          <w:noProof/>
        </w:rPr>
        <mc:AlternateContent>
          <mc:Choice Requires="wpg">
            <w:drawing>
              <wp:anchor distT="0" distB="0" distL="0" distR="0" simplePos="0" relativeHeight="251877376" behindDoc="1" locked="0" layoutInCell="1" allowOverlap="1" wp14:anchorId="1A2F843D" wp14:editId="0DD1C3D4">
                <wp:simplePos x="0" y="0"/>
                <wp:positionH relativeFrom="page">
                  <wp:posOffset>923925</wp:posOffset>
                </wp:positionH>
                <wp:positionV relativeFrom="paragraph">
                  <wp:posOffset>103505</wp:posOffset>
                </wp:positionV>
                <wp:extent cx="5924550" cy="527050"/>
                <wp:effectExtent l="0" t="12700" r="0" b="0"/>
                <wp:wrapTopAndBottom/>
                <wp:docPr id="16790069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527050"/>
                          <a:chOff x="1455" y="163"/>
                          <a:chExt cx="9330" cy="830"/>
                        </a:xfrm>
                      </wpg:grpSpPr>
                      <wps:wsp>
                        <wps:cNvPr id="347313707" name="Freeform 13"/>
                        <wps:cNvSpPr>
                          <a:spLocks/>
                        </wps:cNvSpPr>
                        <wps:spPr bwMode="auto">
                          <a:xfrm>
                            <a:off x="1455" y="162"/>
                            <a:ext cx="9330" cy="830"/>
                          </a:xfrm>
                          <a:custGeom>
                            <a:avLst/>
                            <a:gdLst>
                              <a:gd name="T0" fmla="+- 0 10635 1455"/>
                              <a:gd name="T1" fmla="*/ T0 w 9330"/>
                              <a:gd name="T2" fmla="+- 0 993 163"/>
                              <a:gd name="T3" fmla="*/ 993 h 830"/>
                              <a:gd name="T4" fmla="+- 0 1605 1455"/>
                              <a:gd name="T5" fmla="*/ T4 w 9330"/>
                              <a:gd name="T6" fmla="+- 0 993 163"/>
                              <a:gd name="T7" fmla="*/ 993 h 830"/>
                              <a:gd name="T8" fmla="+- 0 1547 1455"/>
                              <a:gd name="T9" fmla="*/ T8 w 9330"/>
                              <a:gd name="T10" fmla="+- 0 981 163"/>
                              <a:gd name="T11" fmla="*/ 981 h 830"/>
                              <a:gd name="T12" fmla="+- 0 1499 1455"/>
                              <a:gd name="T13" fmla="*/ T12 w 9330"/>
                              <a:gd name="T14" fmla="+- 0 949 163"/>
                              <a:gd name="T15" fmla="*/ 949 h 830"/>
                              <a:gd name="T16" fmla="+- 0 1467 1455"/>
                              <a:gd name="T17" fmla="*/ T16 w 9330"/>
                              <a:gd name="T18" fmla="+- 0 901 163"/>
                              <a:gd name="T19" fmla="*/ 901 h 830"/>
                              <a:gd name="T20" fmla="+- 0 1455 1455"/>
                              <a:gd name="T21" fmla="*/ T20 w 9330"/>
                              <a:gd name="T22" fmla="+- 0 843 163"/>
                              <a:gd name="T23" fmla="*/ 843 h 830"/>
                              <a:gd name="T24" fmla="+- 0 1455 1455"/>
                              <a:gd name="T25" fmla="*/ T24 w 9330"/>
                              <a:gd name="T26" fmla="+- 0 163 163"/>
                              <a:gd name="T27" fmla="*/ 163 h 830"/>
                              <a:gd name="T28" fmla="+- 0 10785 1455"/>
                              <a:gd name="T29" fmla="*/ T28 w 9330"/>
                              <a:gd name="T30" fmla="+- 0 163 163"/>
                              <a:gd name="T31" fmla="*/ 163 h 830"/>
                              <a:gd name="T32" fmla="+- 0 10785 1455"/>
                              <a:gd name="T33" fmla="*/ T32 w 9330"/>
                              <a:gd name="T34" fmla="+- 0 843 163"/>
                              <a:gd name="T35" fmla="*/ 843 h 830"/>
                              <a:gd name="T36" fmla="+- 0 10773 1455"/>
                              <a:gd name="T37" fmla="*/ T36 w 9330"/>
                              <a:gd name="T38" fmla="+- 0 901 163"/>
                              <a:gd name="T39" fmla="*/ 901 h 830"/>
                              <a:gd name="T40" fmla="+- 0 10741 1455"/>
                              <a:gd name="T41" fmla="*/ T40 w 9330"/>
                              <a:gd name="T42" fmla="+- 0 949 163"/>
                              <a:gd name="T43" fmla="*/ 949 h 830"/>
                              <a:gd name="T44" fmla="+- 0 10693 1455"/>
                              <a:gd name="T45" fmla="*/ T44 w 9330"/>
                              <a:gd name="T46" fmla="+- 0 981 163"/>
                              <a:gd name="T47" fmla="*/ 981 h 830"/>
                              <a:gd name="T48" fmla="+- 0 10635 1455"/>
                              <a:gd name="T49" fmla="*/ T48 w 9330"/>
                              <a:gd name="T50" fmla="+- 0 993 163"/>
                              <a:gd name="T51" fmla="*/ 993 h 8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330" h="830">
                                <a:moveTo>
                                  <a:pt x="9180" y="830"/>
                                </a:moveTo>
                                <a:lnTo>
                                  <a:pt x="150" y="830"/>
                                </a:lnTo>
                                <a:lnTo>
                                  <a:pt x="92" y="818"/>
                                </a:lnTo>
                                <a:lnTo>
                                  <a:pt x="44" y="786"/>
                                </a:lnTo>
                                <a:lnTo>
                                  <a:pt x="12" y="738"/>
                                </a:lnTo>
                                <a:lnTo>
                                  <a:pt x="0" y="680"/>
                                </a:lnTo>
                                <a:lnTo>
                                  <a:pt x="0" y="0"/>
                                </a:lnTo>
                                <a:lnTo>
                                  <a:pt x="9330" y="0"/>
                                </a:lnTo>
                                <a:lnTo>
                                  <a:pt x="9330" y="680"/>
                                </a:lnTo>
                                <a:lnTo>
                                  <a:pt x="9318" y="738"/>
                                </a:lnTo>
                                <a:lnTo>
                                  <a:pt x="9286" y="786"/>
                                </a:lnTo>
                                <a:lnTo>
                                  <a:pt x="9238" y="818"/>
                                </a:lnTo>
                                <a:lnTo>
                                  <a:pt x="9180" y="83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2427812" name="Picture 1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570" y="274"/>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243369127" name="Text Box 15"/>
                        <wps:cNvSpPr txBox="1">
                          <a:spLocks/>
                        </wps:cNvSpPr>
                        <wps:spPr bwMode="auto">
                          <a:xfrm>
                            <a:off x="1455" y="162"/>
                            <a:ext cx="9330" cy="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93FBD" w14:textId="77777777" w:rsidR="00D64DB2" w:rsidRDefault="0022516B">
                              <w:pPr>
                                <w:spacing w:before="55"/>
                                <w:ind w:left="600"/>
                                <w:rPr>
                                  <w:sz w:val="20"/>
                                </w:rPr>
                              </w:pPr>
                              <w:r>
                                <w:rPr>
                                  <w:rFonts w:ascii="Courier New"/>
                                  <w:sz w:val="16"/>
                                  <w:shd w:val="clear" w:color="auto" w:fill="EDEDED"/>
                                </w:rPr>
                                <w:t>detect.blackduck.rapid.compare.mode=BOM_COMPARE_STRICT</w:t>
                              </w:r>
                              <w:r>
                                <w:rPr>
                                  <w:sz w:val="20"/>
                                </w:rPr>
                                <w:t>. You can replace this by setting the</w:t>
                              </w:r>
                            </w:p>
                            <w:p w14:paraId="244F3C4D" w14:textId="77777777" w:rsidR="00D64DB2" w:rsidRDefault="0022516B">
                              <w:pPr>
                                <w:spacing w:before="100"/>
                                <w:ind w:left="600"/>
                                <w:rPr>
                                  <w:sz w:val="20"/>
                                </w:rPr>
                              </w:pPr>
                              <w:r>
                                <w:rPr>
                                  <w:rFonts w:ascii="Courier New"/>
                                  <w:sz w:val="16"/>
                                  <w:shd w:val="clear" w:color="auto" w:fill="EDEDED"/>
                                </w:rPr>
                                <w:t>DETECT_BLACKDUCK_RAPID_COMPARE_MODE</w:t>
                              </w:r>
                              <w:r>
                                <w:rPr>
                                  <w:rFonts w:ascii="Courier New"/>
                                  <w:spacing w:val="-52"/>
                                  <w:sz w:val="16"/>
                                </w:rPr>
                                <w:t xml:space="preserve"> </w:t>
                              </w:r>
                              <w:r>
                                <w:rPr>
                                  <w:sz w:val="20"/>
                                </w:rPr>
                                <w:t xml:space="preserve">variable to </w:t>
                              </w:r>
                              <w:r>
                                <w:rPr>
                                  <w:rFonts w:ascii="Courier New"/>
                                  <w:sz w:val="16"/>
                                  <w:shd w:val="clear" w:color="auto" w:fill="EDEDED"/>
                                </w:rPr>
                                <w:t>BOM_COMPARE_STRICT</w:t>
                              </w:r>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2F843D" id="Group 12" o:spid="_x0000_s1359" style="position:absolute;margin-left:72.75pt;margin-top:8.15pt;width:466.5pt;height:41.5pt;z-index:-251439104;mso-wrap-distance-left:0;mso-wrap-distance-right:0;mso-position-horizontal-relative:page;mso-position-vertical-relative:text" coordorigin="1455,163" coordsize="9330,8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">
                <v:shape id="Freeform 13" o:spid="_x0000_s1360" style="position:absolute;left:1455;top:162;width:9330;height:830;visibility:visible;mso-wrap-style:square;v-text-anchor:top" coordsize="9330,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" path="m9180,830r-9030,l92,818,44,786,12,738,,680,,,9330,r,680l9318,738r-32,48l9238,818r-58,12xe" fillcolor="#0078a0" stroked="f">
                  <v:fill opacity="5911f"/>
                  <v:path arrowok="t" o:connecttype="custom" o:connectlocs="9180,993;150,993;92,981;44,949;12,901;0,843;0,163;9330,163;9330,843;9318,901;9286,949;9238,981;9180,993" o:connectangles="0,0,0,0,0,0,0,0,0,0,0,0,0"/>
                </v:shape>
                <v:shape id="Picture 14" o:spid="_x0000_s1361" type="#_x0000_t75" style="position:absolute;left:1570;top:274;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">
                  <v:imagedata r:id="rId10" o:title=""/>
                  <o:lock v:ext="edit" aspectratio="f"/>
                </v:shape>
                <v:shape id="Text Box 15" o:spid="_x0000_s1362" type="#_x0000_t202" style="position:absolute;left:1455;top:162;width:9330;height:8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" filled="f" stroked="f">
                  <v:path arrowok="t"/>
                  <v:textbox inset="0,0,0,0">
                    <w:txbxContent>
                      <w:p w14:paraId="79393FBD" w14:textId="77777777" w:rsidR="00D64DB2" w:rsidRDefault="0022516B">
                        <w:pPr>
                          <w:spacing w:before="55"/>
                          <w:ind w:left="600"/>
                          <w:rPr>
                            <w:sz w:val="20"/>
                          </w:rPr>
                        </w:pPr>
                        <w:r>
                          <w:rPr>
                            <w:rFonts w:ascii="Courier New"/>
                            <w:sz w:val="16"/>
                            <w:shd w:val="clear" w:color="auto" w:fill="EDEDED"/>
                          </w:rPr>
                          <w:t>detect.blackduck.rapid.compare.mode=BOM_COMPARE_STRICT</w:t>
                        </w:r>
                        <w:r>
                          <w:rPr>
                            <w:sz w:val="20"/>
                          </w:rPr>
                          <w:t>. You can replace this by setting the</w:t>
                        </w:r>
                      </w:p>
                      <w:p w14:paraId="244F3C4D" w14:textId="77777777" w:rsidR="00D64DB2" w:rsidRDefault="0022516B">
                        <w:pPr>
                          <w:spacing w:before="100"/>
                          <w:ind w:left="600"/>
                          <w:rPr>
                            <w:sz w:val="20"/>
                          </w:rPr>
                        </w:pPr>
                        <w:r>
                          <w:rPr>
                            <w:rFonts w:ascii="Courier New"/>
                            <w:sz w:val="16"/>
                            <w:shd w:val="clear" w:color="auto" w:fill="EDEDED"/>
                          </w:rPr>
                          <w:t>DETECT_BLACKDUCK_RAPID_COMPARE_MODE</w:t>
                        </w:r>
                        <w:r>
                          <w:rPr>
                            <w:rFonts w:ascii="Courier New"/>
                            <w:spacing w:val="-52"/>
                            <w:sz w:val="16"/>
                          </w:rPr>
                          <w:t xml:space="preserve"> </w:t>
                        </w:r>
                        <w:r>
                          <w:rPr>
                            <w:sz w:val="20"/>
                          </w:rPr>
                          <w:t xml:space="preserve">variable to </w:t>
                        </w:r>
                        <w:r>
                          <w:rPr>
                            <w:rFonts w:ascii="Courier New"/>
                            <w:sz w:val="16"/>
                            <w:shd w:val="clear" w:color="auto" w:fill="EDEDED"/>
                          </w:rPr>
                          <w:t>BOM_COMPARE_STRICT</w:t>
                        </w:r>
                        <w:r>
                          <w:rPr>
                            <w:sz w:val="20"/>
                          </w:rPr>
                          <w:t>.</w:t>
                        </w:r>
                      </w:p>
                    </w:txbxContent>
                  </v:textbox>
                </v:shape>
                <w10:wrap type="topAndBottom" anchorx="page"/>
              </v:group>
            </w:pict>
          </mc:Fallback>
        </mc:AlternateContent>
      </w:r>
    </w:p>
    <w:p w14:paraId="1FEC852E" w14:textId="77777777" w:rsidR="00D64DB2" w:rsidRDefault="00D64DB2">
      <w:pPr>
        <w:pStyle w:val="BodyText"/>
        <w:spacing w:before="1"/>
        <w:rPr>
          <w:sz w:val="12"/>
        </w:rPr>
      </w:pPr>
    </w:p>
    <w:p w14:paraId="4FBDE703" w14:textId="77777777" w:rsidR="00D64DB2" w:rsidRDefault="0022516B">
      <w:pPr>
        <w:pStyle w:val="BodyText"/>
        <w:spacing w:before="96"/>
        <w:ind w:left="100"/>
      </w:pPr>
      <w:r>
        <w:t xml:space="preserve">See the </w:t>
      </w:r>
      <w:hyperlink w:anchor="_bookmark16" w:history="1">
        <w:r>
          <w:rPr>
            <w:color w:val="337AB7"/>
          </w:rPr>
          <w:t xml:space="preserve">Complete List of Synopsys Bridge Arguments </w:t>
        </w:r>
      </w:hyperlink>
      <w:hyperlink w:anchor="_bookmark16" w:history="1">
        <w:r>
          <w:rPr>
            <w:rFonts w:ascii="Arial"/>
            <w:i/>
            <w:color w:val="337AB7"/>
          </w:rPr>
          <w:t>(on</w:t>
        </w:r>
      </w:hyperlink>
      <w:r>
        <w:rPr>
          <w:rFonts w:ascii="Arial"/>
          <w:i/>
          <w:color w:val="337AB7"/>
        </w:rPr>
        <w:t xml:space="preserve"> </w:t>
      </w:r>
      <w:hyperlink w:anchor="_bookmark16" w:history="1">
        <w:r>
          <w:rPr>
            <w:rFonts w:ascii="Arial"/>
            <w:i/>
            <w:color w:val="337AB7"/>
          </w:rPr>
          <w:t xml:space="preserve">page </w:t>
        </w:r>
      </w:hyperlink>
      <w:hyperlink w:anchor="_bookmark16" w:history="1">
        <w:r>
          <w:rPr>
            <w:rFonts w:ascii="Arial"/>
            <w:i/>
            <w:color w:val="337AB7"/>
          </w:rPr>
          <w:t>18</w:t>
        </w:r>
      </w:hyperlink>
      <w:hyperlink w:anchor="_bookmark16" w:history="1">
        <w:r>
          <w:rPr>
            <w:rFonts w:ascii="Arial"/>
            <w:i/>
            <w:color w:val="337AB7"/>
          </w:rPr>
          <w:t xml:space="preserve">) </w:t>
        </w:r>
      </w:hyperlink>
      <w:r>
        <w:t>for details of Black Duck arguments.</w:t>
      </w:r>
    </w:p>
    <w:p w14:paraId="43544BDC" w14:textId="77777777" w:rsidR="00D64DB2" w:rsidRDefault="00D64DB2">
      <w:pPr>
        <w:pStyle w:val="BodyText"/>
        <w:spacing w:before="11"/>
        <w:rPr>
          <w:sz w:val="24"/>
        </w:rPr>
      </w:pPr>
    </w:p>
    <w:p w14:paraId="13EF14BC" w14:textId="77777777" w:rsidR="00D64DB2" w:rsidRDefault="0022516B">
      <w:pPr>
        <w:spacing w:before="1" w:line="340" w:lineRule="auto"/>
        <w:ind w:left="100"/>
        <w:rPr>
          <w:sz w:val="20"/>
        </w:rPr>
      </w:pPr>
      <w:r>
        <w:rPr>
          <w:sz w:val="20"/>
        </w:rPr>
        <w:t xml:space="preserve">If </w:t>
      </w:r>
      <w:r>
        <w:rPr>
          <w:rFonts w:ascii="Courier New"/>
          <w:sz w:val="16"/>
          <w:shd w:val="clear" w:color="auto" w:fill="EDEDED"/>
        </w:rPr>
        <w:t>bridge_blackduck_automation_prcomment</w:t>
      </w:r>
      <w:r>
        <w:rPr>
          <w:rFonts w:ascii="Courier New"/>
          <w:spacing w:val="-52"/>
          <w:sz w:val="16"/>
        </w:rPr>
        <w:t xml:space="preserve"> </w:t>
      </w:r>
      <w:r>
        <w:rPr>
          <w:sz w:val="20"/>
        </w:rPr>
        <w:t xml:space="preserve">or </w:t>
      </w:r>
      <w:r>
        <w:rPr>
          <w:rFonts w:ascii="Courier New"/>
          <w:sz w:val="16"/>
          <w:shd w:val="clear" w:color="auto" w:fill="EDEDED"/>
        </w:rPr>
        <w:t>bridge_blackduck_automation_fixpr</w:t>
      </w:r>
      <w:r>
        <w:rPr>
          <w:rFonts w:ascii="Courier New"/>
          <w:spacing w:val="-52"/>
          <w:sz w:val="16"/>
        </w:rPr>
        <w:t xml:space="preserve"> </w:t>
      </w:r>
      <w:r>
        <w:rPr>
          <w:sz w:val="20"/>
        </w:rPr>
        <w:t xml:space="preserve">is set to </w:t>
      </w:r>
      <w:r>
        <w:rPr>
          <w:rFonts w:ascii="Courier New"/>
          <w:sz w:val="16"/>
          <w:shd w:val="clear" w:color="auto" w:fill="EDEDED"/>
        </w:rPr>
        <w:t>true</w:t>
      </w:r>
      <w:r>
        <w:rPr>
          <w:sz w:val="20"/>
        </w:rPr>
        <w:t xml:space="preserve">, you must also pass </w:t>
      </w:r>
      <w:r>
        <w:rPr>
          <w:rFonts w:ascii="Courier New"/>
          <w:sz w:val="16"/>
          <w:shd w:val="clear" w:color="auto" w:fill="EDEDED"/>
        </w:rPr>
        <w:t>azure_token</w:t>
      </w:r>
      <w:r>
        <w:rPr>
          <w:rFonts w:ascii="Courier New"/>
          <w:spacing w:val="-52"/>
          <w:sz w:val="16"/>
        </w:rPr>
        <w:t xml:space="preserve"> </w:t>
      </w:r>
      <w:r>
        <w:rPr>
          <w:sz w:val="20"/>
        </w:rPr>
        <w:t xml:space="preserve">with the required permissions. (Example: </w:t>
      </w:r>
      <w:r>
        <w:rPr>
          <w:rFonts w:ascii="Courier New"/>
          <w:sz w:val="16"/>
          <w:shd w:val="clear" w:color="auto" w:fill="EDEDED"/>
        </w:rPr>
        <w:t xml:space="preserve">azure_token: </w:t>
      </w:r>
      <w:r>
        <w:rPr>
          <w:rFonts w:ascii="Courier New"/>
          <w:i/>
          <w:sz w:val="16"/>
          <w:shd w:val="clear" w:color="auto" w:fill="EDEDED"/>
        </w:rPr>
        <w:t>(System.AccessToken)</w:t>
      </w:r>
      <w:r>
        <w:rPr>
          <w:sz w:val="20"/>
        </w:rPr>
        <w:t>.)</w:t>
      </w:r>
    </w:p>
    <w:p w14:paraId="55FB33A8" w14:textId="77777777" w:rsidR="00D64DB2" w:rsidRDefault="00D64DB2">
      <w:pPr>
        <w:pStyle w:val="BodyText"/>
        <w:rPr>
          <w:sz w:val="26"/>
        </w:rPr>
      </w:pPr>
    </w:p>
    <w:p w14:paraId="20F99930" w14:textId="77777777" w:rsidR="00D64DB2" w:rsidRDefault="0022516B">
      <w:pPr>
        <w:pStyle w:val="Heading2"/>
        <w:spacing w:line="199" w:lineRule="auto"/>
        <w:ind w:right="339"/>
      </w:pPr>
      <w:bookmarkStart w:id="2213" w:name="Using_Azure_DevOps_Extension_with_Coveri"/>
      <w:bookmarkStart w:id="2214" w:name="_bookmark35"/>
      <w:bookmarkEnd w:id="2213"/>
      <w:bookmarkEnd w:id="2214"/>
      <w:r>
        <w:t>Using</w:t>
      </w:r>
      <w:r>
        <w:rPr>
          <w:spacing w:val="-22"/>
        </w:rPr>
        <w:t xml:space="preserve"> </w:t>
      </w:r>
      <w:r>
        <w:t>Azure</w:t>
      </w:r>
      <w:r>
        <w:rPr>
          <w:spacing w:val="-22"/>
        </w:rPr>
        <w:t xml:space="preserve"> </w:t>
      </w:r>
      <w:r>
        <w:t>DevOps</w:t>
      </w:r>
      <w:r>
        <w:rPr>
          <w:spacing w:val="-22"/>
        </w:rPr>
        <w:t xml:space="preserve"> </w:t>
      </w:r>
      <w:r>
        <w:t>Extension</w:t>
      </w:r>
      <w:r>
        <w:rPr>
          <w:spacing w:val="-22"/>
        </w:rPr>
        <w:t xml:space="preserve"> </w:t>
      </w:r>
      <w:r>
        <w:t>with</w:t>
      </w:r>
      <w:r>
        <w:rPr>
          <w:spacing w:val="-22"/>
        </w:rPr>
        <w:t xml:space="preserve"> </w:t>
      </w:r>
      <w:r>
        <w:t>Coverity</w:t>
      </w:r>
      <w:r>
        <w:rPr>
          <w:spacing w:val="-22"/>
        </w:rPr>
        <w:t xml:space="preserve"> </w:t>
      </w:r>
      <w:r>
        <w:t>Connect</w:t>
      </w:r>
      <w:r>
        <w:rPr>
          <w:spacing w:val="-22"/>
        </w:rPr>
        <w:t xml:space="preserve"> </w:t>
      </w:r>
      <w:r>
        <w:t>with Thin</w:t>
      </w:r>
      <w:r>
        <w:rPr>
          <w:spacing w:val="-2"/>
        </w:rPr>
        <w:t xml:space="preserve"> </w:t>
      </w:r>
      <w:r>
        <w:t>Client</w:t>
      </w:r>
    </w:p>
    <w:p w14:paraId="22768228" w14:textId="77777777" w:rsidR="00D64DB2" w:rsidRDefault="00C46513">
      <w:pPr>
        <w:pStyle w:val="BodyText"/>
        <w:spacing w:before="228" w:line="340" w:lineRule="auto"/>
        <w:ind w:left="100"/>
      </w:pPr>
      <w:r>
        <w:rPr>
          <w:noProof/>
        </w:rPr>
        <mc:AlternateContent>
          <mc:Choice Requires="wps">
            <w:drawing>
              <wp:anchor distT="0" distB="0" distL="0" distR="0" simplePos="0" relativeHeight="251878400" behindDoc="1" locked="0" layoutInCell="1" allowOverlap="1" wp14:anchorId="5244E0EB" wp14:editId="43525449">
                <wp:simplePos x="0" y="0"/>
                <wp:positionH relativeFrom="page">
                  <wp:posOffset>965200</wp:posOffset>
                </wp:positionH>
                <wp:positionV relativeFrom="paragraph">
                  <wp:posOffset>1456055</wp:posOffset>
                </wp:positionV>
                <wp:extent cx="5892800" cy="4552950"/>
                <wp:effectExtent l="0" t="0" r="0" b="0"/>
                <wp:wrapTopAndBottom/>
                <wp:docPr id="8759366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45529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D91AC" w14:textId="77777777" w:rsidR="00D64DB2" w:rsidRDefault="00D64DB2">
                            <w:pPr>
                              <w:pStyle w:val="BodyText"/>
                              <w:spacing w:before="12"/>
                              <w:rPr>
                                <w:sz w:val="10"/>
                              </w:rPr>
                            </w:pPr>
                          </w:p>
                          <w:p w14:paraId="3F1A5A83" w14:textId="77777777" w:rsidR="00D64DB2" w:rsidRDefault="0022516B">
                            <w:pPr>
                              <w:ind w:left="60"/>
                              <w:rPr>
                                <w:rFonts w:ascii="Courier New"/>
                                <w:sz w:val="13"/>
                              </w:rPr>
                            </w:pPr>
                            <w:r>
                              <w:rPr>
                                <w:rFonts w:ascii="Courier New"/>
                                <w:sz w:val="13"/>
                              </w:rPr>
                              <w:t>trigger:</w:t>
                            </w:r>
                          </w:p>
                          <w:p w14:paraId="710F240F" w14:textId="77777777" w:rsidR="00D64DB2" w:rsidRDefault="00D64DB2">
                            <w:pPr>
                              <w:pStyle w:val="BodyText"/>
                              <w:rPr>
                                <w:rFonts w:ascii="Courier New"/>
                                <w:sz w:val="17"/>
                              </w:rPr>
                            </w:pPr>
                          </w:p>
                          <w:p w14:paraId="6CE756CC" w14:textId="77777777" w:rsidR="00D64DB2" w:rsidRDefault="0022516B">
                            <w:pPr>
                              <w:ind w:left="60"/>
                              <w:rPr>
                                <w:rFonts w:ascii="Courier New"/>
                                <w:sz w:val="13"/>
                              </w:rPr>
                            </w:pPr>
                            <w:r>
                              <w:rPr>
                                <w:rFonts w:ascii="Courier New"/>
                                <w:sz w:val="13"/>
                              </w:rPr>
                              <w:t>- main</w:t>
                            </w:r>
                          </w:p>
                          <w:p w14:paraId="01F9B9FD" w14:textId="77777777" w:rsidR="00D64DB2" w:rsidRDefault="00D64DB2">
                            <w:pPr>
                              <w:pStyle w:val="BodyText"/>
                              <w:rPr>
                                <w:rFonts w:ascii="Courier New"/>
                                <w:sz w:val="14"/>
                              </w:rPr>
                            </w:pPr>
                          </w:p>
                          <w:p w14:paraId="6460C559" w14:textId="77777777" w:rsidR="00D64DB2" w:rsidRDefault="00D64DB2">
                            <w:pPr>
                              <w:pStyle w:val="BodyText"/>
                              <w:rPr>
                                <w:rFonts w:ascii="Courier New"/>
                                <w:sz w:val="14"/>
                              </w:rPr>
                            </w:pPr>
                          </w:p>
                          <w:p w14:paraId="6F7FC824" w14:textId="77777777" w:rsidR="00D64DB2" w:rsidRDefault="00D64DB2">
                            <w:pPr>
                              <w:pStyle w:val="BodyText"/>
                              <w:rPr>
                                <w:rFonts w:ascii="Courier New"/>
                                <w:sz w:val="19"/>
                              </w:rPr>
                            </w:pPr>
                          </w:p>
                          <w:p w14:paraId="142DF1A3" w14:textId="77777777" w:rsidR="00D64DB2" w:rsidRDefault="0022516B">
                            <w:pPr>
                              <w:ind w:left="60"/>
                              <w:rPr>
                                <w:rFonts w:ascii="Courier New"/>
                                <w:sz w:val="13"/>
                              </w:rPr>
                            </w:pPr>
                            <w:r>
                              <w:rPr>
                                <w:rFonts w:ascii="Courier New"/>
                                <w:sz w:val="13"/>
                              </w:rPr>
                              <w:t>pool:</w:t>
                            </w:r>
                          </w:p>
                          <w:p w14:paraId="419BA4B3" w14:textId="77777777" w:rsidR="00D64DB2" w:rsidRDefault="00D64DB2">
                            <w:pPr>
                              <w:pStyle w:val="BodyText"/>
                              <w:rPr>
                                <w:rFonts w:ascii="Courier New"/>
                                <w:sz w:val="17"/>
                              </w:rPr>
                            </w:pPr>
                          </w:p>
                          <w:p w14:paraId="0B0A407F" w14:textId="77777777" w:rsidR="00D64DB2" w:rsidRDefault="0022516B">
                            <w:pPr>
                              <w:ind w:left="213"/>
                              <w:rPr>
                                <w:rFonts w:ascii="Courier New"/>
                                <w:sz w:val="13"/>
                              </w:rPr>
                            </w:pPr>
                            <w:r>
                              <w:rPr>
                                <w:rFonts w:ascii="Courier New"/>
                                <w:sz w:val="13"/>
                              </w:rPr>
                              <w:t>vmImage: ubuntu-latest</w:t>
                            </w:r>
                          </w:p>
                          <w:p w14:paraId="2358F6F8" w14:textId="77777777" w:rsidR="00D64DB2" w:rsidRDefault="00D64DB2">
                            <w:pPr>
                              <w:pStyle w:val="BodyText"/>
                              <w:rPr>
                                <w:rFonts w:ascii="Courier New"/>
                                <w:sz w:val="14"/>
                              </w:rPr>
                            </w:pPr>
                          </w:p>
                          <w:p w14:paraId="27074FBA" w14:textId="77777777" w:rsidR="00D64DB2" w:rsidRDefault="00D64DB2">
                            <w:pPr>
                              <w:pStyle w:val="BodyText"/>
                              <w:rPr>
                                <w:rFonts w:ascii="Courier New"/>
                                <w:sz w:val="14"/>
                              </w:rPr>
                            </w:pPr>
                          </w:p>
                          <w:p w14:paraId="5E8A5EEC" w14:textId="77777777" w:rsidR="00D64DB2" w:rsidRDefault="00D64DB2">
                            <w:pPr>
                              <w:pStyle w:val="BodyText"/>
                              <w:rPr>
                                <w:rFonts w:ascii="Courier New"/>
                                <w:sz w:val="19"/>
                              </w:rPr>
                            </w:pPr>
                          </w:p>
                          <w:p w14:paraId="7D686117" w14:textId="77777777" w:rsidR="00D64DB2" w:rsidRDefault="0022516B">
                            <w:pPr>
                              <w:spacing w:before="1"/>
                              <w:ind w:left="60"/>
                              <w:rPr>
                                <w:rFonts w:ascii="Courier New"/>
                                <w:sz w:val="13"/>
                              </w:rPr>
                            </w:pPr>
                            <w:r>
                              <w:rPr>
                                <w:rFonts w:ascii="Courier New"/>
                                <w:sz w:val="13"/>
                              </w:rPr>
                              <w:t>variables:</w:t>
                            </w:r>
                          </w:p>
                          <w:p w14:paraId="2861BBFF" w14:textId="77777777" w:rsidR="00D64DB2" w:rsidRDefault="00D64DB2">
                            <w:pPr>
                              <w:pStyle w:val="BodyText"/>
                              <w:rPr>
                                <w:rFonts w:ascii="Courier New"/>
                                <w:sz w:val="17"/>
                              </w:rPr>
                            </w:pPr>
                          </w:p>
                          <w:p w14:paraId="4875FD3A" w14:textId="77777777" w:rsidR="00D64DB2" w:rsidRDefault="0022516B">
                            <w:pPr>
                              <w:ind w:left="213"/>
                              <w:rPr>
                                <w:rFonts w:ascii="Courier New"/>
                                <w:sz w:val="13"/>
                              </w:rPr>
                            </w:pPr>
                            <w:r>
                              <w:rPr>
                                <w:rFonts w:ascii="Courier New"/>
                                <w:sz w:val="13"/>
                              </w:rPr>
                              <w:t>- group: coverity</w:t>
                            </w:r>
                          </w:p>
                          <w:p w14:paraId="718080DF" w14:textId="77777777" w:rsidR="00D64DB2" w:rsidRDefault="00D64DB2">
                            <w:pPr>
                              <w:pStyle w:val="BodyText"/>
                              <w:rPr>
                                <w:rFonts w:ascii="Courier New"/>
                                <w:sz w:val="14"/>
                              </w:rPr>
                            </w:pPr>
                          </w:p>
                          <w:p w14:paraId="69DCCCF1" w14:textId="77777777" w:rsidR="00D64DB2" w:rsidRDefault="00D64DB2">
                            <w:pPr>
                              <w:pStyle w:val="BodyText"/>
                              <w:rPr>
                                <w:rFonts w:ascii="Courier New"/>
                                <w:sz w:val="14"/>
                              </w:rPr>
                            </w:pPr>
                          </w:p>
                          <w:p w14:paraId="56AF22F9" w14:textId="77777777" w:rsidR="00D64DB2" w:rsidRDefault="00D64DB2">
                            <w:pPr>
                              <w:pStyle w:val="BodyText"/>
                              <w:rPr>
                                <w:rFonts w:ascii="Courier New"/>
                                <w:sz w:val="19"/>
                              </w:rPr>
                            </w:pPr>
                          </w:p>
                          <w:p w14:paraId="17DD9A1A" w14:textId="77777777" w:rsidR="00D64DB2" w:rsidRDefault="0022516B">
                            <w:pPr>
                              <w:ind w:left="60"/>
                              <w:rPr>
                                <w:rFonts w:ascii="Courier New"/>
                                <w:sz w:val="13"/>
                              </w:rPr>
                            </w:pPr>
                            <w:r>
                              <w:rPr>
                                <w:rFonts w:ascii="Courier New"/>
                                <w:sz w:val="13"/>
                              </w:rPr>
                              <w:t>steps:</w:t>
                            </w:r>
                          </w:p>
                          <w:p w14:paraId="2B6DA3A6" w14:textId="77777777" w:rsidR="00D64DB2" w:rsidRDefault="00D64DB2">
                            <w:pPr>
                              <w:pStyle w:val="BodyText"/>
                              <w:rPr>
                                <w:rFonts w:ascii="Courier New"/>
                                <w:sz w:val="17"/>
                              </w:rPr>
                            </w:pPr>
                          </w:p>
                          <w:p w14:paraId="282BE6BB" w14:textId="77777777" w:rsidR="00D64DB2" w:rsidRDefault="0022516B">
                            <w:pPr>
                              <w:spacing w:line="554" w:lineRule="auto"/>
                              <w:ind w:left="213" w:right="6160" w:hanging="154"/>
                              <w:rPr>
                                <w:rFonts w:ascii="Courier New"/>
                                <w:sz w:val="13"/>
                              </w:rPr>
                            </w:pPr>
                            <w:r>
                              <w:rPr>
                                <w:rFonts w:ascii="Courier New"/>
                                <w:sz w:val="13"/>
                              </w:rPr>
                              <w:t xml:space="preserve">- task: </w:t>
                            </w:r>
                            <w:hyperlink r:id="rId46">
                              <w:r>
                                <w:rPr>
                                  <w:rFonts w:ascii="Courier New"/>
                                  <w:sz w:val="13"/>
                                </w:rPr>
                                <w:t>SynopsysSecurityScan@1.0.0</w:t>
                              </w:r>
                            </w:hyperlink>
                            <w:r>
                              <w:rPr>
                                <w:rFonts w:ascii="Courier New"/>
                                <w:sz w:val="13"/>
                              </w:rPr>
                              <w:t xml:space="preserve"> displayName: 'Coverity Full Scan'</w:t>
                            </w:r>
                          </w:p>
                          <w:p w14:paraId="373F5C17" w14:textId="77777777" w:rsidR="00D64DB2" w:rsidRDefault="0022516B">
                            <w:pPr>
                              <w:spacing w:line="554" w:lineRule="auto"/>
                              <w:ind w:left="213" w:right="4449"/>
                              <w:rPr>
                                <w:rFonts w:ascii="Courier New"/>
                                <w:sz w:val="13"/>
                              </w:rPr>
                            </w:pPr>
                            <w:r>
                              <w:rPr>
                                <w:rFonts w:ascii="Courier New"/>
                                <w:sz w:val="13"/>
                              </w:rPr>
                              <w:t>condition: not(eq(variables['Build.Reason'],</w:t>
                            </w:r>
                            <w:r>
                              <w:rPr>
                                <w:rFonts w:ascii="Courier New"/>
                                <w:spacing w:val="-53"/>
                                <w:sz w:val="13"/>
                              </w:rPr>
                              <w:t xml:space="preserve"> </w:t>
                            </w:r>
                            <w:r>
                              <w:rPr>
                                <w:rFonts w:ascii="Courier New"/>
                                <w:spacing w:val="-2"/>
                                <w:sz w:val="13"/>
                              </w:rPr>
                              <w:t xml:space="preserve">'PullRequest')) </w:t>
                            </w:r>
                            <w:r>
                              <w:rPr>
                                <w:rFonts w:ascii="Courier New"/>
                                <w:sz w:val="13"/>
                              </w:rPr>
                              <w:t>inputs:</w:t>
                            </w:r>
                          </w:p>
                          <w:p w14:paraId="14BCB520" w14:textId="77777777" w:rsidR="00D64DB2" w:rsidRDefault="0022516B">
                            <w:pPr>
                              <w:spacing w:line="554" w:lineRule="auto"/>
                              <w:ind w:left="367" w:right="3978"/>
                              <w:rPr>
                                <w:rFonts w:ascii="Courier New"/>
                                <w:i/>
                                <w:sz w:val="13"/>
                              </w:rPr>
                            </w:pPr>
                            <w:r>
                              <w:rPr>
                                <w:rFonts w:ascii="Courier New"/>
                                <w:sz w:val="13"/>
                              </w:rPr>
                              <w:t xml:space="preserve">BRIDGE_COVERITY_CONNECT_URL: </w:t>
                            </w:r>
                            <w:r>
                              <w:rPr>
                                <w:rFonts w:ascii="Courier New"/>
                                <w:i/>
                                <w:sz w:val="13"/>
                              </w:rPr>
                              <w:t xml:space="preserve">$(COVERITY_URL) </w:t>
                            </w:r>
                            <w:r>
                              <w:rPr>
                                <w:rFonts w:ascii="Courier New"/>
                                <w:sz w:val="13"/>
                              </w:rPr>
                              <w:t xml:space="preserve">BRIDGE_COVERITY_CONNECT_USER_NAME: </w:t>
                            </w:r>
                            <w:r>
                              <w:rPr>
                                <w:rFonts w:ascii="Courier New"/>
                                <w:i/>
                                <w:sz w:val="13"/>
                              </w:rPr>
                              <w:t xml:space="preserve">$(COVERITY_USER) </w:t>
                            </w:r>
                            <w:r>
                              <w:rPr>
                                <w:rFonts w:ascii="Courier New"/>
                                <w:w w:val="95"/>
                                <w:sz w:val="13"/>
                              </w:rPr>
                              <w:t xml:space="preserve">BRIDGE_COVERITY_CONNECT_USER_PASSWORD: </w:t>
                            </w:r>
                            <w:r>
                              <w:rPr>
                                <w:rFonts w:ascii="Courier New"/>
                                <w:i/>
                                <w:w w:val="95"/>
                                <w:sz w:val="13"/>
                              </w:rPr>
                              <w:t>$(COVERITY_PASSPHRASE)</w:t>
                            </w:r>
                          </w:p>
                          <w:p w14:paraId="267D4D24" w14:textId="77777777" w:rsidR="00D64DB2" w:rsidRDefault="0022516B">
                            <w:pPr>
                              <w:spacing w:line="554" w:lineRule="auto"/>
                              <w:ind w:left="367" w:right="1527"/>
                              <w:rPr>
                                <w:rFonts w:ascii="Courier New"/>
                                <w:sz w:val="13"/>
                              </w:rPr>
                            </w:pPr>
                            <w:r>
                              <w:rPr>
                                <w:rFonts w:ascii="Courier New"/>
                                <w:sz w:val="13"/>
                              </w:rPr>
                              <w:t xml:space="preserve">BRIDGE_COVERITY_CONNECT_PROJECT_NAME: </w:t>
                            </w:r>
                            <w:r>
                              <w:rPr>
                                <w:rFonts w:ascii="Courier New"/>
                                <w:i/>
                                <w:sz w:val="13"/>
                              </w:rPr>
                              <w:t xml:space="preserve">$(Build.Repository.Name) </w:t>
                            </w:r>
                            <w:r>
                              <w:rPr>
                                <w:rFonts w:ascii="Courier New"/>
                                <w:w w:val="95"/>
                                <w:sz w:val="13"/>
                              </w:rPr>
                              <w:t xml:space="preserve">BRIDGE_COVERITY_CONNECT_STREAM_NAME: </w:t>
                            </w:r>
                            <w:r>
                              <w:rPr>
                                <w:rFonts w:ascii="Courier New"/>
                                <w:i/>
                                <w:w w:val="95"/>
                                <w:sz w:val="13"/>
                              </w:rPr>
                              <w:t>$(Build.Repository.Name)</w:t>
                            </w:r>
                            <w:r>
                              <w:rPr>
                                <w:rFonts w:ascii="Courier New"/>
                                <w:w w:val="95"/>
                                <w:sz w:val="13"/>
                              </w:rPr>
                              <w:t>-</w:t>
                            </w:r>
                            <w:r>
                              <w:rPr>
                                <w:rFonts w:ascii="Courier New"/>
                                <w:i/>
                                <w:w w:val="95"/>
                                <w:sz w:val="13"/>
                              </w:rPr>
                              <w:t xml:space="preserve">$(Build.SourceBranchName) </w:t>
                            </w:r>
                            <w:r>
                              <w:rPr>
                                <w:rFonts w:ascii="Courier New"/>
                                <w:sz w:val="13"/>
                              </w:rPr>
                              <w:t>BRIDGE_COVERITY_CONNECT_POLICY_VIEW: 'Outstanding Issues'</w:t>
                            </w:r>
                          </w:p>
                          <w:p w14:paraId="3005209E" w14:textId="77777777" w:rsidR="00D64DB2" w:rsidRDefault="0022516B">
                            <w:pPr>
                              <w:spacing w:line="147" w:lineRule="exact"/>
                              <w:ind w:left="367"/>
                              <w:rPr>
                                <w:rFonts w:ascii="Courier New"/>
                                <w:sz w:val="13"/>
                              </w:rPr>
                            </w:pPr>
                            <w:r>
                              <w:rPr>
                                <w:rFonts w:ascii="Courier New"/>
                                <w:sz w:val="13"/>
                              </w:rPr>
                              <w:t>### Uncomment below configuration if Synopsys Bridge diagnostic files needs to be</w:t>
                            </w:r>
                            <w:r>
                              <w:rPr>
                                <w:rFonts w:ascii="Courier New"/>
                                <w:spacing w:val="-54"/>
                                <w:sz w:val="13"/>
                              </w:rPr>
                              <w:t xml:space="preserve"> </w:t>
                            </w:r>
                            <w:r>
                              <w:rPr>
                                <w:rFonts w:ascii="Courier New"/>
                                <w:sz w:val="13"/>
                              </w:rPr>
                              <w:t>uploaded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4E0EB" id="Text Box 11" o:spid="_x0000_s1363" type="#_x0000_t202" style="position:absolute;left:0;text-align:left;margin-left:76pt;margin-top:114.65pt;width:464pt;height:358.5pt;z-index:-251438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" fillcolor="#ededed" stroked="f">
                <v:path arrowok="t"/>
                <v:textbox inset="0,0,0,0">
                  <w:txbxContent>
                    <w:p w14:paraId="518D91AC" w14:textId="77777777" w:rsidR="00D64DB2" w:rsidRDefault="00D64DB2">
                      <w:pPr>
                        <w:pStyle w:val="BodyText"/>
                        <w:spacing w:before="12"/>
                        <w:rPr>
                          <w:sz w:val="10"/>
                        </w:rPr>
                      </w:pPr>
                    </w:p>
                    <w:p w14:paraId="3F1A5A83" w14:textId="77777777" w:rsidR="00D64DB2" w:rsidRDefault="0022516B">
                      <w:pPr>
                        <w:ind w:left="60"/>
                        <w:rPr>
                          <w:rFonts w:ascii="Courier New"/>
                          <w:sz w:val="13"/>
                        </w:rPr>
                      </w:pPr>
                      <w:r>
                        <w:rPr>
                          <w:rFonts w:ascii="Courier New"/>
                          <w:sz w:val="13"/>
                        </w:rPr>
                        <w:t>trigger:</w:t>
                      </w:r>
                    </w:p>
                    <w:p w14:paraId="710F240F" w14:textId="77777777" w:rsidR="00D64DB2" w:rsidRDefault="00D64DB2">
                      <w:pPr>
                        <w:pStyle w:val="BodyText"/>
                        <w:rPr>
                          <w:rFonts w:ascii="Courier New"/>
                          <w:sz w:val="17"/>
                        </w:rPr>
                      </w:pPr>
                    </w:p>
                    <w:p w14:paraId="6CE756CC" w14:textId="77777777" w:rsidR="00D64DB2" w:rsidRDefault="0022516B">
                      <w:pPr>
                        <w:ind w:left="60"/>
                        <w:rPr>
                          <w:rFonts w:ascii="Courier New"/>
                          <w:sz w:val="13"/>
                        </w:rPr>
                      </w:pPr>
                      <w:r>
                        <w:rPr>
                          <w:rFonts w:ascii="Courier New"/>
                          <w:sz w:val="13"/>
                        </w:rPr>
                        <w:t>- main</w:t>
                      </w:r>
                    </w:p>
                    <w:p w14:paraId="01F9B9FD" w14:textId="77777777" w:rsidR="00D64DB2" w:rsidRDefault="00D64DB2">
                      <w:pPr>
                        <w:pStyle w:val="BodyText"/>
                        <w:rPr>
                          <w:rFonts w:ascii="Courier New"/>
                          <w:sz w:val="14"/>
                        </w:rPr>
                      </w:pPr>
                    </w:p>
                    <w:p w14:paraId="6460C559" w14:textId="77777777" w:rsidR="00D64DB2" w:rsidRDefault="00D64DB2">
                      <w:pPr>
                        <w:pStyle w:val="BodyText"/>
                        <w:rPr>
                          <w:rFonts w:ascii="Courier New"/>
                          <w:sz w:val="14"/>
                        </w:rPr>
                      </w:pPr>
                    </w:p>
                    <w:p w14:paraId="6F7FC824" w14:textId="77777777" w:rsidR="00D64DB2" w:rsidRDefault="00D64DB2">
                      <w:pPr>
                        <w:pStyle w:val="BodyText"/>
                        <w:rPr>
                          <w:rFonts w:ascii="Courier New"/>
                          <w:sz w:val="19"/>
                        </w:rPr>
                      </w:pPr>
                    </w:p>
                    <w:p w14:paraId="142DF1A3" w14:textId="77777777" w:rsidR="00D64DB2" w:rsidRDefault="0022516B">
                      <w:pPr>
                        <w:ind w:left="60"/>
                        <w:rPr>
                          <w:rFonts w:ascii="Courier New"/>
                          <w:sz w:val="13"/>
                        </w:rPr>
                      </w:pPr>
                      <w:r>
                        <w:rPr>
                          <w:rFonts w:ascii="Courier New"/>
                          <w:sz w:val="13"/>
                        </w:rPr>
                        <w:t>pool:</w:t>
                      </w:r>
                    </w:p>
                    <w:p w14:paraId="419BA4B3" w14:textId="77777777" w:rsidR="00D64DB2" w:rsidRDefault="00D64DB2">
                      <w:pPr>
                        <w:pStyle w:val="BodyText"/>
                        <w:rPr>
                          <w:rFonts w:ascii="Courier New"/>
                          <w:sz w:val="17"/>
                        </w:rPr>
                      </w:pPr>
                    </w:p>
                    <w:p w14:paraId="0B0A407F" w14:textId="77777777" w:rsidR="00D64DB2" w:rsidRDefault="0022516B">
                      <w:pPr>
                        <w:ind w:left="213"/>
                        <w:rPr>
                          <w:rFonts w:ascii="Courier New"/>
                          <w:sz w:val="13"/>
                        </w:rPr>
                      </w:pPr>
                      <w:r>
                        <w:rPr>
                          <w:rFonts w:ascii="Courier New"/>
                          <w:sz w:val="13"/>
                        </w:rPr>
                        <w:t>vmImage: ubuntu-latest</w:t>
                      </w:r>
                    </w:p>
                    <w:p w14:paraId="2358F6F8" w14:textId="77777777" w:rsidR="00D64DB2" w:rsidRDefault="00D64DB2">
                      <w:pPr>
                        <w:pStyle w:val="BodyText"/>
                        <w:rPr>
                          <w:rFonts w:ascii="Courier New"/>
                          <w:sz w:val="14"/>
                        </w:rPr>
                      </w:pPr>
                    </w:p>
                    <w:p w14:paraId="27074FBA" w14:textId="77777777" w:rsidR="00D64DB2" w:rsidRDefault="00D64DB2">
                      <w:pPr>
                        <w:pStyle w:val="BodyText"/>
                        <w:rPr>
                          <w:rFonts w:ascii="Courier New"/>
                          <w:sz w:val="14"/>
                        </w:rPr>
                      </w:pPr>
                    </w:p>
                    <w:p w14:paraId="5E8A5EEC" w14:textId="77777777" w:rsidR="00D64DB2" w:rsidRDefault="00D64DB2">
                      <w:pPr>
                        <w:pStyle w:val="BodyText"/>
                        <w:rPr>
                          <w:rFonts w:ascii="Courier New"/>
                          <w:sz w:val="19"/>
                        </w:rPr>
                      </w:pPr>
                    </w:p>
                    <w:p w14:paraId="7D686117" w14:textId="77777777" w:rsidR="00D64DB2" w:rsidRDefault="0022516B">
                      <w:pPr>
                        <w:spacing w:before="1"/>
                        <w:ind w:left="60"/>
                        <w:rPr>
                          <w:rFonts w:ascii="Courier New"/>
                          <w:sz w:val="13"/>
                        </w:rPr>
                      </w:pPr>
                      <w:r>
                        <w:rPr>
                          <w:rFonts w:ascii="Courier New"/>
                          <w:sz w:val="13"/>
                        </w:rPr>
                        <w:t>variables:</w:t>
                      </w:r>
                    </w:p>
                    <w:p w14:paraId="2861BBFF" w14:textId="77777777" w:rsidR="00D64DB2" w:rsidRDefault="00D64DB2">
                      <w:pPr>
                        <w:pStyle w:val="BodyText"/>
                        <w:rPr>
                          <w:rFonts w:ascii="Courier New"/>
                          <w:sz w:val="17"/>
                        </w:rPr>
                      </w:pPr>
                    </w:p>
                    <w:p w14:paraId="4875FD3A" w14:textId="77777777" w:rsidR="00D64DB2" w:rsidRDefault="0022516B">
                      <w:pPr>
                        <w:ind w:left="213"/>
                        <w:rPr>
                          <w:rFonts w:ascii="Courier New"/>
                          <w:sz w:val="13"/>
                        </w:rPr>
                      </w:pPr>
                      <w:r>
                        <w:rPr>
                          <w:rFonts w:ascii="Courier New"/>
                          <w:sz w:val="13"/>
                        </w:rPr>
                        <w:t>- group: coverity</w:t>
                      </w:r>
                    </w:p>
                    <w:p w14:paraId="718080DF" w14:textId="77777777" w:rsidR="00D64DB2" w:rsidRDefault="00D64DB2">
                      <w:pPr>
                        <w:pStyle w:val="BodyText"/>
                        <w:rPr>
                          <w:rFonts w:ascii="Courier New"/>
                          <w:sz w:val="14"/>
                        </w:rPr>
                      </w:pPr>
                    </w:p>
                    <w:p w14:paraId="69DCCCF1" w14:textId="77777777" w:rsidR="00D64DB2" w:rsidRDefault="00D64DB2">
                      <w:pPr>
                        <w:pStyle w:val="BodyText"/>
                        <w:rPr>
                          <w:rFonts w:ascii="Courier New"/>
                          <w:sz w:val="14"/>
                        </w:rPr>
                      </w:pPr>
                    </w:p>
                    <w:p w14:paraId="56AF22F9" w14:textId="77777777" w:rsidR="00D64DB2" w:rsidRDefault="00D64DB2">
                      <w:pPr>
                        <w:pStyle w:val="BodyText"/>
                        <w:rPr>
                          <w:rFonts w:ascii="Courier New"/>
                          <w:sz w:val="19"/>
                        </w:rPr>
                      </w:pPr>
                    </w:p>
                    <w:p w14:paraId="17DD9A1A" w14:textId="77777777" w:rsidR="00D64DB2" w:rsidRDefault="0022516B">
                      <w:pPr>
                        <w:ind w:left="60"/>
                        <w:rPr>
                          <w:rFonts w:ascii="Courier New"/>
                          <w:sz w:val="13"/>
                        </w:rPr>
                      </w:pPr>
                      <w:r>
                        <w:rPr>
                          <w:rFonts w:ascii="Courier New"/>
                          <w:sz w:val="13"/>
                        </w:rPr>
                        <w:t>steps:</w:t>
                      </w:r>
                    </w:p>
                    <w:p w14:paraId="2B6DA3A6" w14:textId="77777777" w:rsidR="00D64DB2" w:rsidRDefault="00D64DB2">
                      <w:pPr>
                        <w:pStyle w:val="BodyText"/>
                        <w:rPr>
                          <w:rFonts w:ascii="Courier New"/>
                          <w:sz w:val="17"/>
                        </w:rPr>
                      </w:pPr>
                    </w:p>
                    <w:p w14:paraId="282BE6BB" w14:textId="77777777" w:rsidR="00D64DB2" w:rsidRDefault="0022516B">
                      <w:pPr>
                        <w:spacing w:line="554" w:lineRule="auto"/>
                        <w:ind w:left="213" w:right="6160" w:hanging="154"/>
                        <w:rPr>
                          <w:rFonts w:ascii="Courier New"/>
                          <w:sz w:val="13"/>
                        </w:rPr>
                      </w:pPr>
                      <w:r>
                        <w:rPr>
                          <w:rFonts w:ascii="Courier New"/>
                          <w:sz w:val="13"/>
                        </w:rPr>
                        <w:t xml:space="preserve">- task: </w:t>
                      </w:r>
                      <w:hyperlink r:id="rId47">
                        <w:r>
                          <w:rPr>
                            <w:rFonts w:ascii="Courier New"/>
                            <w:sz w:val="13"/>
                          </w:rPr>
                          <w:t>SynopsysSecurityScan@1.0.0</w:t>
                        </w:r>
                      </w:hyperlink>
                      <w:r>
                        <w:rPr>
                          <w:rFonts w:ascii="Courier New"/>
                          <w:sz w:val="13"/>
                        </w:rPr>
                        <w:t xml:space="preserve"> displayName: 'Coverity Full Scan'</w:t>
                      </w:r>
                    </w:p>
                    <w:p w14:paraId="373F5C17" w14:textId="77777777" w:rsidR="00D64DB2" w:rsidRDefault="0022516B">
                      <w:pPr>
                        <w:spacing w:line="554" w:lineRule="auto"/>
                        <w:ind w:left="213" w:right="4449"/>
                        <w:rPr>
                          <w:rFonts w:ascii="Courier New"/>
                          <w:sz w:val="13"/>
                        </w:rPr>
                      </w:pPr>
                      <w:r>
                        <w:rPr>
                          <w:rFonts w:ascii="Courier New"/>
                          <w:sz w:val="13"/>
                        </w:rPr>
                        <w:t>condition: not(eq(variables['Build.Reason'],</w:t>
                      </w:r>
                      <w:r>
                        <w:rPr>
                          <w:rFonts w:ascii="Courier New"/>
                          <w:spacing w:val="-53"/>
                          <w:sz w:val="13"/>
                        </w:rPr>
                        <w:t xml:space="preserve"> </w:t>
                      </w:r>
                      <w:r>
                        <w:rPr>
                          <w:rFonts w:ascii="Courier New"/>
                          <w:spacing w:val="-2"/>
                          <w:sz w:val="13"/>
                        </w:rPr>
                        <w:t xml:space="preserve">'PullRequest')) </w:t>
                      </w:r>
                      <w:r>
                        <w:rPr>
                          <w:rFonts w:ascii="Courier New"/>
                          <w:sz w:val="13"/>
                        </w:rPr>
                        <w:t>inputs:</w:t>
                      </w:r>
                    </w:p>
                    <w:p w14:paraId="14BCB520" w14:textId="77777777" w:rsidR="00D64DB2" w:rsidRDefault="0022516B">
                      <w:pPr>
                        <w:spacing w:line="554" w:lineRule="auto"/>
                        <w:ind w:left="367" w:right="3978"/>
                        <w:rPr>
                          <w:rFonts w:ascii="Courier New"/>
                          <w:i/>
                          <w:sz w:val="13"/>
                        </w:rPr>
                      </w:pPr>
                      <w:r>
                        <w:rPr>
                          <w:rFonts w:ascii="Courier New"/>
                          <w:sz w:val="13"/>
                        </w:rPr>
                        <w:t xml:space="preserve">BRIDGE_COVERITY_CONNECT_URL: </w:t>
                      </w:r>
                      <w:r>
                        <w:rPr>
                          <w:rFonts w:ascii="Courier New"/>
                          <w:i/>
                          <w:sz w:val="13"/>
                        </w:rPr>
                        <w:t xml:space="preserve">$(COVERITY_URL) </w:t>
                      </w:r>
                      <w:r>
                        <w:rPr>
                          <w:rFonts w:ascii="Courier New"/>
                          <w:sz w:val="13"/>
                        </w:rPr>
                        <w:t xml:space="preserve">BRIDGE_COVERITY_CONNECT_USER_NAME: </w:t>
                      </w:r>
                      <w:r>
                        <w:rPr>
                          <w:rFonts w:ascii="Courier New"/>
                          <w:i/>
                          <w:sz w:val="13"/>
                        </w:rPr>
                        <w:t xml:space="preserve">$(COVERITY_USER) </w:t>
                      </w:r>
                      <w:r>
                        <w:rPr>
                          <w:rFonts w:ascii="Courier New"/>
                          <w:w w:val="95"/>
                          <w:sz w:val="13"/>
                        </w:rPr>
                        <w:t xml:space="preserve">BRIDGE_COVERITY_CONNECT_USER_PASSWORD: </w:t>
                      </w:r>
                      <w:r>
                        <w:rPr>
                          <w:rFonts w:ascii="Courier New"/>
                          <w:i/>
                          <w:w w:val="95"/>
                          <w:sz w:val="13"/>
                        </w:rPr>
                        <w:t>$(COVERITY_PASSPHRASE)</w:t>
                      </w:r>
                    </w:p>
                    <w:p w14:paraId="267D4D24" w14:textId="77777777" w:rsidR="00D64DB2" w:rsidRDefault="0022516B">
                      <w:pPr>
                        <w:spacing w:line="554" w:lineRule="auto"/>
                        <w:ind w:left="367" w:right="1527"/>
                        <w:rPr>
                          <w:rFonts w:ascii="Courier New"/>
                          <w:sz w:val="13"/>
                        </w:rPr>
                      </w:pPr>
                      <w:r>
                        <w:rPr>
                          <w:rFonts w:ascii="Courier New"/>
                          <w:sz w:val="13"/>
                        </w:rPr>
                        <w:t xml:space="preserve">BRIDGE_COVERITY_CONNECT_PROJECT_NAME: </w:t>
                      </w:r>
                      <w:r>
                        <w:rPr>
                          <w:rFonts w:ascii="Courier New"/>
                          <w:i/>
                          <w:sz w:val="13"/>
                        </w:rPr>
                        <w:t xml:space="preserve">$(Build.Repository.Name) </w:t>
                      </w:r>
                      <w:r>
                        <w:rPr>
                          <w:rFonts w:ascii="Courier New"/>
                          <w:w w:val="95"/>
                          <w:sz w:val="13"/>
                        </w:rPr>
                        <w:t xml:space="preserve">BRIDGE_COVERITY_CONNECT_STREAM_NAME: </w:t>
                      </w:r>
                      <w:r>
                        <w:rPr>
                          <w:rFonts w:ascii="Courier New"/>
                          <w:i/>
                          <w:w w:val="95"/>
                          <w:sz w:val="13"/>
                        </w:rPr>
                        <w:t>$(Build.Repository.Name)</w:t>
                      </w:r>
                      <w:r>
                        <w:rPr>
                          <w:rFonts w:ascii="Courier New"/>
                          <w:w w:val="95"/>
                          <w:sz w:val="13"/>
                        </w:rPr>
                        <w:t>-</w:t>
                      </w:r>
                      <w:r>
                        <w:rPr>
                          <w:rFonts w:ascii="Courier New"/>
                          <w:i/>
                          <w:w w:val="95"/>
                          <w:sz w:val="13"/>
                        </w:rPr>
                        <w:t xml:space="preserve">$(Build.SourceBranchName) </w:t>
                      </w:r>
                      <w:r>
                        <w:rPr>
                          <w:rFonts w:ascii="Courier New"/>
                          <w:sz w:val="13"/>
                        </w:rPr>
                        <w:t>BRIDGE_COVERITY_CONNECT_POLICY_VIEW: 'Outstanding Issues'</w:t>
                      </w:r>
                    </w:p>
                    <w:p w14:paraId="3005209E" w14:textId="77777777" w:rsidR="00D64DB2" w:rsidRDefault="0022516B">
                      <w:pPr>
                        <w:spacing w:line="147" w:lineRule="exact"/>
                        <w:ind w:left="367"/>
                        <w:rPr>
                          <w:rFonts w:ascii="Courier New"/>
                          <w:sz w:val="13"/>
                        </w:rPr>
                      </w:pPr>
                      <w:r>
                        <w:rPr>
                          <w:rFonts w:ascii="Courier New"/>
                          <w:sz w:val="13"/>
                        </w:rPr>
                        <w:t>### Uncomment below configuration if Synopsys Bridge diagnostic files needs to be</w:t>
                      </w:r>
                      <w:r>
                        <w:rPr>
                          <w:rFonts w:ascii="Courier New"/>
                          <w:spacing w:val="-54"/>
                          <w:sz w:val="13"/>
                        </w:rPr>
                        <w:t xml:space="preserve"> </w:t>
                      </w:r>
                      <w:r>
                        <w:rPr>
                          <w:rFonts w:ascii="Courier New"/>
                          <w:sz w:val="13"/>
                        </w:rPr>
                        <w:t>uploaded</w:t>
                      </w:r>
                    </w:p>
                  </w:txbxContent>
                </v:textbox>
                <w10:wrap type="topAndBottom" anchorx="page"/>
              </v:shape>
            </w:pict>
          </mc:Fallback>
        </mc:AlternateContent>
      </w:r>
      <w:r w:rsidR="00350945">
        <w:t>Currently,</w:t>
      </w:r>
      <w:r w:rsidR="00350945">
        <w:rPr>
          <w:spacing w:val="-16"/>
        </w:rPr>
        <w:t xml:space="preserve"> </w:t>
      </w:r>
      <w:r w:rsidR="00350945">
        <w:t>Synopsys</w:t>
      </w:r>
      <w:r w:rsidR="00350945">
        <w:rPr>
          <w:spacing w:val="-15"/>
        </w:rPr>
        <w:t xml:space="preserve"> </w:t>
      </w:r>
      <w:r w:rsidR="00350945">
        <w:t>Security</w:t>
      </w:r>
      <w:r w:rsidR="00350945">
        <w:rPr>
          <w:spacing w:val="-15"/>
        </w:rPr>
        <w:t xml:space="preserve"> </w:t>
      </w:r>
      <w:r w:rsidR="00350945">
        <w:t>Scan</w:t>
      </w:r>
      <w:r w:rsidR="00350945">
        <w:rPr>
          <w:spacing w:val="-15"/>
        </w:rPr>
        <w:t xml:space="preserve"> </w:t>
      </w:r>
      <w:r w:rsidR="00350945">
        <w:t>only</w:t>
      </w:r>
      <w:r w:rsidR="00350945">
        <w:rPr>
          <w:spacing w:val="-15"/>
        </w:rPr>
        <w:t xml:space="preserve"> </w:t>
      </w:r>
      <w:r w:rsidR="00350945">
        <w:t>supports</w:t>
      </w:r>
      <w:r w:rsidR="00350945">
        <w:rPr>
          <w:spacing w:val="-15"/>
        </w:rPr>
        <w:t xml:space="preserve"> </w:t>
      </w:r>
      <w:r w:rsidR="00350945">
        <w:t>the</w:t>
      </w:r>
      <w:r w:rsidR="00350945">
        <w:rPr>
          <w:spacing w:val="-15"/>
        </w:rPr>
        <w:t xml:space="preserve"> </w:t>
      </w:r>
      <w:r w:rsidR="00350945">
        <w:t>Coverity</w:t>
      </w:r>
      <w:r w:rsidR="00350945">
        <w:rPr>
          <w:spacing w:val="-15"/>
        </w:rPr>
        <w:t xml:space="preserve"> </w:t>
      </w:r>
      <w:r w:rsidR="00350945">
        <w:t>Connect</w:t>
      </w:r>
      <w:r w:rsidR="00350945">
        <w:rPr>
          <w:spacing w:val="-15"/>
        </w:rPr>
        <w:t xml:space="preserve"> </w:t>
      </w:r>
      <w:r w:rsidR="00350945">
        <w:t>with</w:t>
      </w:r>
      <w:r w:rsidR="00350945">
        <w:rPr>
          <w:spacing w:val="-15"/>
        </w:rPr>
        <w:t xml:space="preserve"> </w:t>
      </w:r>
      <w:r w:rsidR="00350945">
        <w:t>thin</w:t>
      </w:r>
      <w:r w:rsidR="00350945">
        <w:rPr>
          <w:spacing w:val="-15"/>
        </w:rPr>
        <w:t xml:space="preserve"> </w:t>
      </w:r>
      <w:r w:rsidR="00350945">
        <w:t>client</w:t>
      </w:r>
      <w:r w:rsidR="00350945">
        <w:rPr>
          <w:spacing w:val="-15"/>
        </w:rPr>
        <w:t xml:space="preserve"> </w:t>
      </w:r>
      <w:r w:rsidR="00350945">
        <w:t>deployment</w:t>
      </w:r>
      <w:r w:rsidR="00350945">
        <w:rPr>
          <w:spacing w:val="-15"/>
        </w:rPr>
        <w:t xml:space="preserve"> </w:t>
      </w:r>
      <w:r w:rsidR="00350945">
        <w:t>model, which removes the need for a large footprint installation in your agent. Before running Coverity Connect using</w:t>
      </w:r>
      <w:r w:rsidR="00350945">
        <w:rPr>
          <w:spacing w:val="-14"/>
        </w:rPr>
        <w:t xml:space="preserve"> </w:t>
      </w:r>
      <w:r w:rsidR="00350945">
        <w:t>the</w:t>
      </w:r>
      <w:r w:rsidR="00350945">
        <w:rPr>
          <w:spacing w:val="-14"/>
        </w:rPr>
        <w:t xml:space="preserve"> </w:t>
      </w:r>
      <w:r w:rsidR="00350945">
        <w:t>Synopsys</w:t>
      </w:r>
      <w:r w:rsidR="00350945">
        <w:rPr>
          <w:spacing w:val="-14"/>
        </w:rPr>
        <w:t xml:space="preserve"> </w:t>
      </w:r>
      <w:r w:rsidR="00350945">
        <w:t>Security</w:t>
      </w:r>
      <w:r w:rsidR="00350945">
        <w:rPr>
          <w:spacing w:val="-14"/>
        </w:rPr>
        <w:t xml:space="preserve"> </w:t>
      </w:r>
      <w:r w:rsidR="00350945">
        <w:t>Scan</w:t>
      </w:r>
      <w:r w:rsidR="00350945">
        <w:rPr>
          <w:spacing w:val="-14"/>
        </w:rPr>
        <w:t xml:space="preserve"> </w:t>
      </w:r>
      <w:r w:rsidR="00350945">
        <w:t>for</w:t>
      </w:r>
      <w:r w:rsidR="00350945">
        <w:rPr>
          <w:spacing w:val="-14"/>
        </w:rPr>
        <w:t xml:space="preserve"> </w:t>
      </w:r>
      <w:r w:rsidR="00350945">
        <w:t>Azure</w:t>
      </w:r>
      <w:r w:rsidR="00350945">
        <w:rPr>
          <w:spacing w:val="-14"/>
        </w:rPr>
        <w:t xml:space="preserve"> </w:t>
      </w:r>
      <w:r w:rsidR="00350945">
        <w:t>DevOps</w:t>
      </w:r>
      <w:r w:rsidR="00350945">
        <w:rPr>
          <w:spacing w:val="-14"/>
        </w:rPr>
        <w:t xml:space="preserve"> </w:t>
      </w:r>
      <w:r w:rsidR="00350945">
        <w:t>Extension,</w:t>
      </w:r>
      <w:r w:rsidR="00350945">
        <w:rPr>
          <w:spacing w:val="-14"/>
        </w:rPr>
        <w:t xml:space="preserve"> </w:t>
      </w:r>
      <w:r w:rsidR="00350945">
        <w:t>ensure</w:t>
      </w:r>
      <w:r w:rsidR="00350945">
        <w:rPr>
          <w:spacing w:val="-14"/>
        </w:rPr>
        <w:t xml:space="preserve"> </w:t>
      </w:r>
      <w:r w:rsidR="00350945">
        <w:t>the</w:t>
      </w:r>
      <w:r w:rsidR="00350945">
        <w:rPr>
          <w:spacing w:val="-14"/>
        </w:rPr>
        <w:t xml:space="preserve"> </w:t>
      </w:r>
      <w:r w:rsidR="00350945">
        <w:t>appropriate</w:t>
      </w:r>
      <w:r w:rsidR="00350945">
        <w:rPr>
          <w:spacing w:val="-14"/>
        </w:rPr>
        <w:t xml:space="preserve"> </w:t>
      </w:r>
      <w:r w:rsidR="00350945">
        <w:t>project</w:t>
      </w:r>
      <w:r w:rsidR="00350945">
        <w:rPr>
          <w:spacing w:val="-14"/>
        </w:rPr>
        <w:t xml:space="preserve"> </w:t>
      </w:r>
      <w:r w:rsidR="00350945">
        <w:t>and</w:t>
      </w:r>
      <w:r w:rsidR="00350945">
        <w:rPr>
          <w:spacing w:val="-14"/>
        </w:rPr>
        <w:t xml:space="preserve"> </w:t>
      </w:r>
      <w:r w:rsidR="00350945">
        <w:t>stream are</w:t>
      </w:r>
      <w:r w:rsidR="00350945">
        <w:rPr>
          <w:spacing w:val="-14"/>
        </w:rPr>
        <w:t xml:space="preserve"> </w:t>
      </w:r>
      <w:r w:rsidR="00350945">
        <w:t>set</w:t>
      </w:r>
      <w:r w:rsidR="00350945">
        <w:rPr>
          <w:spacing w:val="-14"/>
        </w:rPr>
        <w:t xml:space="preserve"> </w:t>
      </w:r>
      <w:r w:rsidR="00350945">
        <w:t>in</w:t>
      </w:r>
      <w:r w:rsidR="00350945">
        <w:rPr>
          <w:spacing w:val="-14"/>
        </w:rPr>
        <w:t xml:space="preserve"> </w:t>
      </w:r>
      <w:r w:rsidR="00350945">
        <w:t>your</w:t>
      </w:r>
      <w:r w:rsidR="00350945">
        <w:rPr>
          <w:spacing w:val="-13"/>
        </w:rPr>
        <w:t xml:space="preserve"> </w:t>
      </w:r>
      <w:r w:rsidR="00350945">
        <w:t>Coverity</w:t>
      </w:r>
      <w:r w:rsidR="00350945">
        <w:rPr>
          <w:spacing w:val="-14"/>
        </w:rPr>
        <w:t xml:space="preserve"> </w:t>
      </w:r>
      <w:r w:rsidR="00350945">
        <w:t>Connect</w:t>
      </w:r>
      <w:r w:rsidR="00350945">
        <w:rPr>
          <w:spacing w:val="-14"/>
        </w:rPr>
        <w:t xml:space="preserve"> </w:t>
      </w:r>
      <w:r w:rsidR="00350945">
        <w:t>server</w:t>
      </w:r>
      <w:r w:rsidR="00350945">
        <w:rPr>
          <w:spacing w:val="-14"/>
        </w:rPr>
        <w:t xml:space="preserve"> </w:t>
      </w:r>
      <w:r w:rsidR="00350945">
        <w:t>environment.</w:t>
      </w:r>
      <w:r w:rsidR="00350945">
        <w:rPr>
          <w:spacing w:val="-13"/>
        </w:rPr>
        <w:t xml:space="preserve"> </w:t>
      </w:r>
      <w:r w:rsidR="00350945">
        <w:t>Configure</w:t>
      </w:r>
      <w:r w:rsidR="00350945">
        <w:rPr>
          <w:spacing w:val="-14"/>
        </w:rPr>
        <w:t xml:space="preserve"> </w:t>
      </w:r>
      <w:r w:rsidR="00350945">
        <w:t>sensitive</w:t>
      </w:r>
      <w:r w:rsidR="00350945">
        <w:rPr>
          <w:spacing w:val="-14"/>
        </w:rPr>
        <w:t xml:space="preserve"> </w:t>
      </w:r>
      <w:r w:rsidR="00350945">
        <w:t>data</w:t>
      </w:r>
      <w:r w:rsidR="00350945">
        <w:rPr>
          <w:spacing w:val="-14"/>
        </w:rPr>
        <w:t xml:space="preserve"> </w:t>
      </w:r>
      <w:r w:rsidR="00350945">
        <w:t>like</w:t>
      </w:r>
      <w:r w:rsidR="00350945">
        <w:rPr>
          <w:spacing w:val="-13"/>
        </w:rPr>
        <w:t xml:space="preserve"> </w:t>
      </w:r>
      <w:r w:rsidR="00350945">
        <w:t>usernames,</w:t>
      </w:r>
      <w:r w:rsidR="00350945">
        <w:rPr>
          <w:spacing w:val="-14"/>
        </w:rPr>
        <w:t xml:space="preserve"> </w:t>
      </w:r>
      <w:r w:rsidR="00350945">
        <w:t xml:space="preserve">passwords and URLs using pipeline variables. An example of additions to </w:t>
      </w:r>
      <w:r w:rsidR="00350945">
        <w:rPr>
          <w:rFonts w:ascii="Courier New"/>
          <w:sz w:val="16"/>
          <w:shd w:val="clear" w:color="auto" w:fill="EDEDED"/>
        </w:rPr>
        <w:t>azure-pipelines.yml</w:t>
      </w:r>
      <w:r w:rsidR="00350945">
        <w:rPr>
          <w:rFonts w:ascii="Courier New"/>
          <w:sz w:val="16"/>
        </w:rPr>
        <w:t xml:space="preserve"> </w:t>
      </w:r>
      <w:r w:rsidR="00350945">
        <w:t>to run Coverity Connect with Thin Client is shown</w:t>
      </w:r>
      <w:r w:rsidR="00350945">
        <w:rPr>
          <w:spacing w:val="-9"/>
        </w:rPr>
        <w:t xml:space="preserve"> </w:t>
      </w:r>
      <w:r w:rsidR="00350945">
        <w:rPr>
          <w:spacing w:val="-3"/>
        </w:rPr>
        <w:t>below.</w:t>
      </w:r>
    </w:p>
    <w:p w14:paraId="376C0974" w14:textId="77777777" w:rsidR="00D64DB2" w:rsidRDefault="00D64DB2">
      <w:pPr>
        <w:spacing w:line="340" w:lineRule="auto"/>
        <w:sectPr w:rsidR="00D64DB2">
          <w:pgSz w:w="12240" w:h="15840"/>
          <w:pgMar w:top="520" w:right="1320" w:bottom="280" w:left="1340" w:header="720" w:footer="720" w:gutter="0"/>
          <w:cols w:space="720"/>
        </w:sectPr>
      </w:pPr>
    </w:p>
    <w:p w14:paraId="46B38793" w14:textId="77777777" w:rsidR="00D64DB2" w:rsidRDefault="0022516B">
      <w:pPr>
        <w:pStyle w:val="BodyText"/>
        <w:spacing w:before="85"/>
        <w:ind w:left="2793"/>
      </w:pPr>
      <w:r>
        <w:lastRenderedPageBreak/>
        <w:t>Synopsys</w:t>
      </w:r>
      <w:r>
        <w:rPr>
          <w:spacing w:val="-14"/>
        </w:rPr>
        <w:t xml:space="preserve"> </w:t>
      </w:r>
      <w:r>
        <w:t>Bridge</w:t>
      </w:r>
      <w:r>
        <w:rPr>
          <w:spacing w:val="-13"/>
        </w:rPr>
        <w:t xml:space="preserve"> </w:t>
      </w:r>
      <w:r>
        <w:t>CLI</w:t>
      </w:r>
      <w:r>
        <w:rPr>
          <w:spacing w:val="-13"/>
        </w:rPr>
        <w:t xml:space="preserve"> </w:t>
      </w:r>
      <w:r>
        <w:t>Guide</w:t>
      </w:r>
      <w:r>
        <w:rPr>
          <w:spacing w:val="-12"/>
        </w:rPr>
        <w:t xml:space="preserve"> </w:t>
      </w:r>
      <w:r>
        <w:t>|</w:t>
      </w:r>
      <w:r>
        <w:rPr>
          <w:spacing w:val="-14"/>
        </w:rPr>
        <w:t xml:space="preserve"> </w:t>
      </w:r>
      <w:r>
        <w:t>6</w:t>
      </w:r>
      <w:r>
        <w:rPr>
          <w:spacing w:val="-13"/>
        </w:rPr>
        <w:t xml:space="preserve"> </w:t>
      </w:r>
      <w:r>
        <w:t>-</w:t>
      </w:r>
      <w:r>
        <w:rPr>
          <w:spacing w:val="-13"/>
        </w:rPr>
        <w:t xml:space="preserve"> </w:t>
      </w:r>
      <w:r>
        <w:t>Azure</w:t>
      </w:r>
      <w:r>
        <w:rPr>
          <w:spacing w:val="-13"/>
        </w:rPr>
        <w:t xml:space="preserve"> </w:t>
      </w:r>
      <w:r>
        <w:t>DevOps</w:t>
      </w:r>
      <w:r>
        <w:rPr>
          <w:spacing w:val="-13"/>
        </w:rPr>
        <w:t xml:space="preserve"> </w:t>
      </w:r>
      <w:r>
        <w:t>-</w:t>
      </w:r>
      <w:r>
        <w:rPr>
          <w:spacing w:val="-14"/>
        </w:rPr>
        <w:t xml:space="preserve"> </w:t>
      </w:r>
      <w:r>
        <w:t>Synopsys</w:t>
      </w:r>
      <w:r>
        <w:rPr>
          <w:spacing w:val="-13"/>
        </w:rPr>
        <w:t xml:space="preserve"> </w:t>
      </w:r>
      <w:r>
        <w:t>Security</w:t>
      </w:r>
      <w:r>
        <w:rPr>
          <w:spacing w:val="-13"/>
        </w:rPr>
        <w:t xml:space="preserve"> </w:t>
      </w:r>
      <w:r>
        <w:t>Scan</w:t>
      </w:r>
      <w:r>
        <w:rPr>
          <w:spacing w:val="-13"/>
        </w:rPr>
        <w:t xml:space="preserve"> </w:t>
      </w:r>
      <w:r>
        <w:t>|</w:t>
      </w:r>
      <w:r>
        <w:rPr>
          <w:spacing w:val="-13"/>
        </w:rPr>
        <w:t xml:space="preserve"> </w:t>
      </w:r>
      <w:r>
        <w:t>55</w:t>
      </w:r>
    </w:p>
    <w:p w14:paraId="7064E379" w14:textId="77777777" w:rsidR="00D64DB2" w:rsidRDefault="00D64DB2">
      <w:pPr>
        <w:pStyle w:val="BodyText"/>
      </w:pPr>
    </w:p>
    <w:p w14:paraId="69778753" w14:textId="77777777" w:rsidR="00D64DB2" w:rsidRDefault="00D64DB2">
      <w:pPr>
        <w:pStyle w:val="BodyText"/>
      </w:pPr>
    </w:p>
    <w:p w14:paraId="298F6A6C" w14:textId="77777777" w:rsidR="00D64DB2" w:rsidRDefault="00C46513">
      <w:pPr>
        <w:pStyle w:val="BodyText"/>
        <w:spacing w:before="6"/>
        <w:rPr>
          <w:sz w:val="11"/>
        </w:rPr>
      </w:pPr>
      <w:r>
        <w:rPr>
          <w:noProof/>
        </w:rPr>
        <mc:AlternateContent>
          <mc:Choice Requires="wps">
            <w:drawing>
              <wp:anchor distT="0" distB="0" distL="0" distR="0" simplePos="0" relativeHeight="251879424" behindDoc="1" locked="0" layoutInCell="1" allowOverlap="1" wp14:anchorId="2F17BB34" wp14:editId="48785E2B">
                <wp:simplePos x="0" y="0"/>
                <wp:positionH relativeFrom="page">
                  <wp:posOffset>965200</wp:posOffset>
                </wp:positionH>
                <wp:positionV relativeFrom="paragraph">
                  <wp:posOffset>103505</wp:posOffset>
                </wp:positionV>
                <wp:extent cx="5892800" cy="3473450"/>
                <wp:effectExtent l="0" t="0" r="0" b="0"/>
                <wp:wrapTopAndBottom/>
                <wp:docPr id="148322718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92800" cy="347345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004F64" w14:textId="77777777" w:rsidR="00D64DB2" w:rsidRDefault="0022516B">
                            <w:pPr>
                              <w:spacing w:before="102"/>
                              <w:ind w:left="367"/>
                              <w:rPr>
                                <w:rFonts w:ascii="Courier New"/>
                                <w:sz w:val="13"/>
                              </w:rPr>
                            </w:pPr>
                            <w:r>
                              <w:rPr>
                                <w:rFonts w:ascii="Courier New"/>
                                <w:sz w:val="13"/>
                              </w:rPr>
                              <w:t># include_diagnostics: true</w:t>
                            </w:r>
                          </w:p>
                          <w:p w14:paraId="72F27C20" w14:textId="77777777" w:rsidR="00D64DB2" w:rsidRDefault="00D64DB2">
                            <w:pPr>
                              <w:pStyle w:val="BodyText"/>
                              <w:rPr>
                                <w:rFonts w:ascii="Courier New"/>
                                <w:sz w:val="14"/>
                              </w:rPr>
                            </w:pPr>
                          </w:p>
                          <w:p w14:paraId="5B90DECB" w14:textId="77777777" w:rsidR="00D64DB2" w:rsidRDefault="00D64DB2">
                            <w:pPr>
                              <w:pStyle w:val="BodyText"/>
                              <w:rPr>
                                <w:rFonts w:ascii="Courier New"/>
                                <w:sz w:val="14"/>
                              </w:rPr>
                            </w:pPr>
                          </w:p>
                          <w:p w14:paraId="5FC005A9" w14:textId="77777777" w:rsidR="00D64DB2" w:rsidRDefault="00D64DB2">
                            <w:pPr>
                              <w:pStyle w:val="BodyText"/>
                              <w:rPr>
                                <w:rFonts w:ascii="Courier New"/>
                                <w:sz w:val="19"/>
                              </w:rPr>
                            </w:pPr>
                          </w:p>
                          <w:p w14:paraId="64A5FE28" w14:textId="77777777" w:rsidR="00D64DB2" w:rsidRDefault="0022516B">
                            <w:pPr>
                              <w:spacing w:line="554" w:lineRule="auto"/>
                              <w:ind w:left="213" w:right="6600" w:hanging="154"/>
                              <w:rPr>
                                <w:rFonts w:ascii="Courier New"/>
                                <w:sz w:val="13"/>
                              </w:rPr>
                            </w:pPr>
                            <w:r>
                              <w:rPr>
                                <w:rFonts w:ascii="Courier New"/>
                                <w:sz w:val="13"/>
                              </w:rPr>
                              <w:t>- task:</w:t>
                            </w:r>
                            <w:r>
                              <w:rPr>
                                <w:rFonts w:ascii="Courier New"/>
                                <w:spacing w:val="-52"/>
                                <w:sz w:val="13"/>
                              </w:rPr>
                              <w:t xml:space="preserve"> </w:t>
                            </w:r>
                            <w:hyperlink r:id="rId48">
                              <w:r>
                                <w:rPr>
                                  <w:rFonts w:ascii="Courier New"/>
                                  <w:sz w:val="13"/>
                                </w:rPr>
                                <w:t>SynopsysSecurityScan@1.0.0</w:t>
                              </w:r>
                            </w:hyperlink>
                            <w:r>
                              <w:rPr>
                                <w:rFonts w:ascii="Courier New"/>
                                <w:sz w:val="13"/>
                              </w:rPr>
                              <w:t xml:space="preserve"> displayName: 'Coverity PR Scan'</w:t>
                            </w:r>
                          </w:p>
                          <w:p w14:paraId="4F143599" w14:textId="77777777" w:rsidR="00D64DB2" w:rsidRDefault="0022516B">
                            <w:pPr>
                              <w:spacing w:line="554" w:lineRule="auto"/>
                              <w:ind w:left="213" w:right="4756"/>
                              <w:rPr>
                                <w:rFonts w:ascii="Courier New"/>
                                <w:sz w:val="13"/>
                              </w:rPr>
                            </w:pPr>
                            <w:r>
                              <w:rPr>
                                <w:rFonts w:ascii="Courier New"/>
                                <w:sz w:val="13"/>
                              </w:rPr>
                              <w:t>condition: eq(variables['Build.Reason'], 'PullRequest') inputs:</w:t>
                            </w:r>
                          </w:p>
                          <w:p w14:paraId="55590C17" w14:textId="77777777" w:rsidR="00D64DB2" w:rsidRDefault="0022516B">
                            <w:pPr>
                              <w:spacing w:line="554" w:lineRule="auto"/>
                              <w:ind w:left="367" w:right="3978"/>
                              <w:rPr>
                                <w:rFonts w:ascii="Courier New"/>
                                <w:i/>
                                <w:sz w:val="13"/>
                              </w:rPr>
                            </w:pPr>
                            <w:r>
                              <w:rPr>
                                <w:rFonts w:ascii="Courier New"/>
                                <w:sz w:val="13"/>
                              </w:rPr>
                              <w:t xml:space="preserve">BRIDGE_COVERITY_CONNECT_URL: </w:t>
                            </w:r>
                            <w:r>
                              <w:rPr>
                                <w:rFonts w:ascii="Courier New"/>
                                <w:i/>
                                <w:sz w:val="13"/>
                              </w:rPr>
                              <w:t xml:space="preserve">$(COVERITY_URL) </w:t>
                            </w:r>
                            <w:r>
                              <w:rPr>
                                <w:rFonts w:ascii="Courier New"/>
                                <w:sz w:val="13"/>
                              </w:rPr>
                              <w:t xml:space="preserve">BRIDGE_COVERITY_CONNECT_USER_NAME: </w:t>
                            </w:r>
                            <w:r>
                              <w:rPr>
                                <w:rFonts w:ascii="Courier New"/>
                                <w:i/>
                                <w:sz w:val="13"/>
                              </w:rPr>
                              <w:t xml:space="preserve">$(COVERITY_USER) </w:t>
                            </w:r>
                            <w:r>
                              <w:rPr>
                                <w:rFonts w:ascii="Courier New"/>
                                <w:w w:val="95"/>
                                <w:sz w:val="13"/>
                              </w:rPr>
                              <w:t xml:space="preserve">BRIDGE_COVERITY_CONNECT_USER_PASSWORD: </w:t>
                            </w:r>
                            <w:r>
                              <w:rPr>
                                <w:rFonts w:ascii="Courier New"/>
                                <w:i/>
                                <w:w w:val="95"/>
                                <w:sz w:val="13"/>
                              </w:rPr>
                              <w:t>$(COVERITY_PASSPHRASE)</w:t>
                            </w:r>
                          </w:p>
                          <w:p w14:paraId="5431C291" w14:textId="77777777" w:rsidR="00D64DB2" w:rsidRDefault="0022516B">
                            <w:pPr>
                              <w:spacing w:line="147" w:lineRule="exact"/>
                              <w:ind w:left="367"/>
                              <w:rPr>
                                <w:rFonts w:ascii="Courier New"/>
                                <w:i/>
                                <w:sz w:val="13"/>
                              </w:rPr>
                            </w:pPr>
                            <w:r>
                              <w:rPr>
                                <w:rFonts w:ascii="Courier New"/>
                                <w:sz w:val="13"/>
                              </w:rPr>
                              <w:t xml:space="preserve">BRIDGE_COVERITY_CONNECT_PROJECT_NAME: </w:t>
                            </w:r>
                            <w:r>
                              <w:rPr>
                                <w:rFonts w:ascii="Courier New"/>
                                <w:i/>
                                <w:sz w:val="13"/>
                              </w:rPr>
                              <w:t>$(Build.Repository.Name)</w:t>
                            </w:r>
                          </w:p>
                          <w:p w14:paraId="14022A51" w14:textId="77777777" w:rsidR="00D64DB2" w:rsidRDefault="00D64DB2">
                            <w:pPr>
                              <w:pStyle w:val="BodyText"/>
                              <w:spacing w:before="11"/>
                              <w:rPr>
                                <w:rFonts w:ascii="Courier New"/>
                                <w:i/>
                                <w:sz w:val="16"/>
                              </w:rPr>
                            </w:pPr>
                          </w:p>
                          <w:p w14:paraId="321E1FA5" w14:textId="77777777" w:rsidR="00D64DB2" w:rsidRDefault="0022516B">
                            <w:pPr>
                              <w:ind w:left="367"/>
                              <w:rPr>
                                <w:rFonts w:ascii="Courier New"/>
                                <w:i/>
                                <w:sz w:val="13"/>
                              </w:rPr>
                            </w:pPr>
                            <w:r>
                              <w:rPr>
                                <w:rFonts w:ascii="Courier New"/>
                                <w:sz w:val="13"/>
                              </w:rPr>
                              <w:t xml:space="preserve">BRIDGE_COVERITY_CONNECT_STREAM_NAME: </w:t>
                            </w:r>
                            <w:r>
                              <w:rPr>
                                <w:rFonts w:ascii="Courier New"/>
                                <w:i/>
                                <w:sz w:val="13"/>
                              </w:rPr>
                              <w:t>$(Build.Repository.Name)</w:t>
                            </w:r>
                            <w:r>
                              <w:rPr>
                                <w:rFonts w:ascii="Courier New"/>
                                <w:sz w:val="13"/>
                              </w:rPr>
                              <w:t>-</w:t>
                            </w:r>
                            <w:r>
                              <w:rPr>
                                <w:rFonts w:ascii="Courier New"/>
                                <w:i/>
                                <w:sz w:val="13"/>
                              </w:rPr>
                              <w:t>$(Build.targetBranchName)</w:t>
                            </w:r>
                          </w:p>
                          <w:p w14:paraId="48B0DBF3" w14:textId="77777777" w:rsidR="00D64DB2" w:rsidRDefault="00D64DB2">
                            <w:pPr>
                              <w:pStyle w:val="BodyText"/>
                              <w:rPr>
                                <w:rFonts w:ascii="Courier New"/>
                                <w:i/>
                                <w:sz w:val="17"/>
                              </w:rPr>
                            </w:pPr>
                          </w:p>
                          <w:p w14:paraId="43F2DF68" w14:textId="77777777" w:rsidR="00D64DB2" w:rsidRDefault="0022516B">
                            <w:pPr>
                              <w:spacing w:line="554" w:lineRule="auto"/>
                              <w:ind w:left="367" w:right="838"/>
                              <w:rPr>
                                <w:rFonts w:ascii="Courier New"/>
                                <w:sz w:val="13"/>
                              </w:rPr>
                            </w:pPr>
                            <w:r>
                              <w:rPr>
                                <w:rFonts w:ascii="Courier New"/>
                                <w:sz w:val="13"/>
                              </w:rPr>
                              <w:t>###</w:t>
                            </w:r>
                            <w:r>
                              <w:rPr>
                                <w:rFonts w:ascii="Courier New"/>
                                <w:spacing w:val="-10"/>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9"/>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9"/>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9"/>
                                <w:sz w:val="13"/>
                              </w:rPr>
                              <w:t xml:space="preserve"> </w:t>
                            </w:r>
                            <w:r>
                              <w:rPr>
                                <w:rFonts w:ascii="Courier New"/>
                                <w:sz w:val="13"/>
                              </w:rPr>
                              <w:t>feedback</w:t>
                            </w:r>
                            <w:r>
                              <w:rPr>
                                <w:rFonts w:ascii="Courier New"/>
                                <w:spacing w:val="-9"/>
                                <w:sz w:val="13"/>
                              </w:rPr>
                              <w:t xml:space="preserve"> </w:t>
                            </w:r>
                            <w:r>
                              <w:rPr>
                                <w:rFonts w:ascii="Courier New"/>
                                <w:sz w:val="13"/>
                              </w:rPr>
                              <w:t>from</w:t>
                            </w:r>
                            <w:r>
                              <w:rPr>
                                <w:rFonts w:ascii="Courier New"/>
                                <w:spacing w:val="-9"/>
                                <w:sz w:val="13"/>
                              </w:rPr>
                              <w:t xml:space="preserve"> </w:t>
                            </w:r>
                            <w:r>
                              <w:rPr>
                                <w:rFonts w:ascii="Courier New"/>
                                <w:sz w:val="13"/>
                              </w:rPr>
                              <w:t>Coverity</w:t>
                            </w:r>
                            <w:r>
                              <w:rPr>
                                <w:rFonts w:ascii="Courier New"/>
                                <w:spacing w:val="-10"/>
                                <w:sz w:val="13"/>
                              </w:rPr>
                              <w:t xml:space="preserve"> </w:t>
                            </w:r>
                            <w:r>
                              <w:rPr>
                                <w:rFonts w:ascii="Courier New"/>
                                <w:sz w:val="13"/>
                              </w:rPr>
                              <w:t>security</w:t>
                            </w:r>
                            <w:r>
                              <w:rPr>
                                <w:rFonts w:ascii="Courier New"/>
                                <w:spacing w:val="-9"/>
                                <w:sz w:val="13"/>
                              </w:rPr>
                              <w:t xml:space="preserve"> </w:t>
                            </w:r>
                            <w:r>
                              <w:rPr>
                                <w:rFonts w:ascii="Courier New"/>
                                <w:sz w:val="13"/>
                              </w:rPr>
                              <w:t>testing</w:t>
                            </w:r>
                            <w:r>
                              <w:rPr>
                                <w:rFonts w:ascii="Courier New"/>
                                <w:spacing w:val="-9"/>
                                <w:sz w:val="13"/>
                              </w:rPr>
                              <w:t xml:space="preserve"> </w:t>
                            </w:r>
                            <w:r>
                              <w:rPr>
                                <w:rFonts w:ascii="Courier New"/>
                                <w:sz w:val="13"/>
                              </w:rPr>
                              <w:t>as</w:t>
                            </w:r>
                            <w:r>
                              <w:rPr>
                                <w:rFonts w:ascii="Courier New"/>
                                <w:spacing w:val="-9"/>
                                <w:sz w:val="13"/>
                              </w:rPr>
                              <w:t xml:space="preserve"> </w:t>
                            </w:r>
                            <w:r>
                              <w:rPr>
                                <w:rFonts w:ascii="Courier New"/>
                                <w:sz w:val="13"/>
                              </w:rPr>
                              <w:t>pull</w:t>
                            </w:r>
                            <w:r>
                              <w:rPr>
                                <w:rFonts w:ascii="Courier New"/>
                                <w:spacing w:val="-9"/>
                                <w:sz w:val="13"/>
                              </w:rPr>
                              <w:t xml:space="preserve"> </w:t>
                            </w:r>
                            <w:r>
                              <w:rPr>
                                <w:rFonts w:ascii="Courier New"/>
                                <w:sz w:val="13"/>
                              </w:rPr>
                              <w:t>request</w:t>
                            </w:r>
                            <w:r>
                              <w:rPr>
                                <w:rFonts w:ascii="Courier New"/>
                                <w:spacing w:val="-9"/>
                                <w:sz w:val="13"/>
                              </w:rPr>
                              <w:t xml:space="preserve"> </w:t>
                            </w:r>
                            <w:r>
                              <w:rPr>
                                <w:rFonts w:ascii="Courier New"/>
                                <w:sz w:val="13"/>
                              </w:rPr>
                              <w:t>comment BRIDGE_COVERITY_AUTOMATION_PRCOMMENT:</w:t>
                            </w:r>
                            <w:r>
                              <w:rPr>
                                <w:rFonts w:ascii="Courier New"/>
                                <w:spacing w:val="-3"/>
                                <w:sz w:val="13"/>
                              </w:rPr>
                              <w:t xml:space="preserve"> </w:t>
                            </w:r>
                            <w:r>
                              <w:rPr>
                                <w:rFonts w:ascii="Courier New"/>
                                <w:sz w:val="13"/>
                              </w:rPr>
                              <w:t>true</w:t>
                            </w:r>
                          </w:p>
                          <w:p w14:paraId="5771625C" w14:textId="77777777" w:rsidR="00D64DB2" w:rsidRDefault="0022516B">
                            <w:pPr>
                              <w:spacing w:line="554" w:lineRule="auto"/>
                              <w:ind w:left="367" w:right="841"/>
                              <w:rPr>
                                <w:rFonts w:ascii="Courier New"/>
                                <w:sz w:val="13"/>
                              </w:rPr>
                            </w:pPr>
                            <w:r>
                              <w:rPr>
                                <w:rFonts w:ascii="Courier New"/>
                                <w:sz w:val="13"/>
                              </w:rPr>
                              <w:t>AZURE_TOKEN:</w:t>
                            </w:r>
                            <w:r>
                              <w:rPr>
                                <w:rFonts w:ascii="Courier New"/>
                                <w:spacing w:val="-16"/>
                                <w:sz w:val="13"/>
                              </w:rPr>
                              <w:t xml:space="preserve"> </w:t>
                            </w:r>
                            <w:r>
                              <w:rPr>
                                <w:rFonts w:ascii="Courier New"/>
                                <w:sz w:val="13"/>
                              </w:rPr>
                              <w:t>$(System.AccessToken)</w:t>
                            </w:r>
                            <w:r>
                              <w:rPr>
                                <w:rFonts w:ascii="Courier New"/>
                                <w:spacing w:val="-16"/>
                                <w:sz w:val="13"/>
                              </w:rPr>
                              <w:t xml:space="preserve"> </w:t>
                            </w:r>
                            <w:r>
                              <w:rPr>
                                <w:rFonts w:ascii="Courier New"/>
                                <w:sz w:val="13"/>
                              </w:rPr>
                              <w:t>#</w:t>
                            </w:r>
                            <w:r>
                              <w:rPr>
                                <w:rFonts w:ascii="Courier New"/>
                                <w:spacing w:val="-15"/>
                                <w:sz w:val="13"/>
                              </w:rPr>
                              <w:t xml:space="preserve"> </w:t>
                            </w:r>
                            <w:r>
                              <w:rPr>
                                <w:rFonts w:ascii="Courier New"/>
                                <w:sz w:val="13"/>
                              </w:rPr>
                              <w:t>Mandatory</w:t>
                            </w:r>
                            <w:r>
                              <w:rPr>
                                <w:rFonts w:ascii="Courier New"/>
                                <w:spacing w:val="-16"/>
                                <w:sz w:val="13"/>
                              </w:rPr>
                              <w:t xml:space="preserve"> </w:t>
                            </w:r>
                            <w:r>
                              <w:rPr>
                                <w:rFonts w:ascii="Courier New"/>
                                <w:sz w:val="13"/>
                              </w:rPr>
                              <w:t>when</w:t>
                            </w:r>
                            <w:r>
                              <w:rPr>
                                <w:rFonts w:ascii="Courier New"/>
                                <w:spacing w:val="-15"/>
                                <w:sz w:val="13"/>
                              </w:rPr>
                              <w:t xml:space="preserve"> </w:t>
                            </w:r>
                            <w:r>
                              <w:rPr>
                                <w:rFonts w:ascii="Courier New"/>
                                <w:sz w:val="13"/>
                              </w:rPr>
                              <w:t>BRIDGE_COVERITY_AUTOMATION_PRCOMMENT</w:t>
                            </w:r>
                            <w:r>
                              <w:rPr>
                                <w:rFonts w:ascii="Courier New"/>
                                <w:spacing w:val="-16"/>
                                <w:sz w:val="13"/>
                              </w:rPr>
                              <w:t xml:space="preserve"> </w:t>
                            </w:r>
                            <w:r>
                              <w:rPr>
                                <w:rFonts w:ascii="Courier New"/>
                                <w:sz w:val="13"/>
                              </w:rPr>
                              <w:t>is</w:t>
                            </w:r>
                            <w:r>
                              <w:rPr>
                                <w:rFonts w:ascii="Courier New"/>
                                <w:spacing w:val="-15"/>
                                <w:sz w:val="13"/>
                              </w:rPr>
                              <w:t xml:space="preserve"> </w:t>
                            </w:r>
                            <w:r>
                              <w:rPr>
                                <w:rFonts w:ascii="Courier New"/>
                                <w:sz w:val="13"/>
                              </w:rPr>
                              <w:t>set</w:t>
                            </w:r>
                            <w:r>
                              <w:rPr>
                                <w:rFonts w:ascii="Courier New"/>
                                <w:spacing w:val="-16"/>
                                <w:sz w:val="13"/>
                              </w:rPr>
                              <w:t xml:space="preserve"> </w:t>
                            </w:r>
                            <w:r>
                              <w:rPr>
                                <w:rFonts w:ascii="Courier New"/>
                                <w:sz w:val="13"/>
                              </w:rPr>
                              <w:t>to</w:t>
                            </w:r>
                            <w:r>
                              <w:rPr>
                                <w:rFonts w:ascii="Courier New"/>
                                <w:spacing w:val="-15"/>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6"/>
                                <w:sz w:val="13"/>
                              </w:rPr>
                              <w:t xml:space="preserve"> </w:t>
                            </w:r>
                            <w:r>
                              <w:rPr>
                                <w:rFonts w:ascii="Courier New"/>
                                <w:sz w:val="13"/>
                              </w:rPr>
                              <w:t>configuration</w:t>
                            </w:r>
                            <w:r>
                              <w:rPr>
                                <w:rFonts w:ascii="Courier New"/>
                                <w:spacing w:val="-5"/>
                                <w:sz w:val="13"/>
                              </w:rPr>
                              <w:t xml:space="preserve"> </w:t>
                            </w:r>
                            <w:r>
                              <w:rPr>
                                <w:rFonts w:ascii="Courier New"/>
                                <w:sz w:val="13"/>
                              </w:rPr>
                              <w:t>if</w:t>
                            </w:r>
                            <w:r>
                              <w:rPr>
                                <w:rFonts w:ascii="Courier New"/>
                                <w:spacing w:val="-6"/>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6"/>
                                <w:sz w:val="13"/>
                              </w:rPr>
                              <w:t xml:space="preserve"> </w:t>
                            </w:r>
                            <w:r>
                              <w:rPr>
                                <w:rFonts w:ascii="Courier New"/>
                                <w:sz w:val="13"/>
                              </w:rPr>
                              <w:t>uploaded</w:t>
                            </w:r>
                          </w:p>
                          <w:p w14:paraId="33D74B80" w14:textId="77777777" w:rsidR="00D64DB2" w:rsidRDefault="0022516B">
                            <w:pPr>
                              <w:spacing w:line="147" w:lineRule="exact"/>
                              <w:ind w:left="367"/>
                              <w:rPr>
                                <w:rFonts w:ascii="Courier New"/>
                                <w:sz w:val="13"/>
                              </w:rPr>
                            </w:pPr>
                            <w:r>
                              <w:rPr>
                                <w:rFonts w:ascii="Courier New"/>
                                <w:sz w:val="13"/>
                              </w:rPr>
                              <w:t># include_diagnostics: 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7BB34" id="Text Box 10" o:spid="_x0000_s1364" type="#_x0000_t202" style="position:absolute;margin-left:76pt;margin-top:8.15pt;width:464pt;height:273.5pt;z-index:-251437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" fillcolor="#ededed" stroked="f">
                <v:path arrowok="t"/>
                <v:textbox inset="0,0,0,0">
                  <w:txbxContent>
                    <w:p w14:paraId="3C004F64" w14:textId="77777777" w:rsidR="00D64DB2" w:rsidRDefault="0022516B">
                      <w:pPr>
                        <w:spacing w:before="102"/>
                        <w:ind w:left="367"/>
                        <w:rPr>
                          <w:rFonts w:ascii="Courier New"/>
                          <w:sz w:val="13"/>
                        </w:rPr>
                      </w:pPr>
                      <w:r>
                        <w:rPr>
                          <w:rFonts w:ascii="Courier New"/>
                          <w:sz w:val="13"/>
                        </w:rPr>
                        <w:t># include_diagnostics: true</w:t>
                      </w:r>
                    </w:p>
                    <w:p w14:paraId="72F27C20" w14:textId="77777777" w:rsidR="00D64DB2" w:rsidRDefault="00D64DB2">
                      <w:pPr>
                        <w:pStyle w:val="BodyText"/>
                        <w:rPr>
                          <w:rFonts w:ascii="Courier New"/>
                          <w:sz w:val="14"/>
                        </w:rPr>
                      </w:pPr>
                    </w:p>
                    <w:p w14:paraId="5B90DECB" w14:textId="77777777" w:rsidR="00D64DB2" w:rsidRDefault="00D64DB2">
                      <w:pPr>
                        <w:pStyle w:val="BodyText"/>
                        <w:rPr>
                          <w:rFonts w:ascii="Courier New"/>
                          <w:sz w:val="14"/>
                        </w:rPr>
                      </w:pPr>
                    </w:p>
                    <w:p w14:paraId="5FC005A9" w14:textId="77777777" w:rsidR="00D64DB2" w:rsidRDefault="00D64DB2">
                      <w:pPr>
                        <w:pStyle w:val="BodyText"/>
                        <w:rPr>
                          <w:rFonts w:ascii="Courier New"/>
                          <w:sz w:val="19"/>
                        </w:rPr>
                      </w:pPr>
                    </w:p>
                    <w:p w14:paraId="64A5FE28" w14:textId="77777777" w:rsidR="00D64DB2" w:rsidRDefault="0022516B">
                      <w:pPr>
                        <w:spacing w:line="554" w:lineRule="auto"/>
                        <w:ind w:left="213" w:right="6600" w:hanging="154"/>
                        <w:rPr>
                          <w:rFonts w:ascii="Courier New"/>
                          <w:sz w:val="13"/>
                        </w:rPr>
                      </w:pPr>
                      <w:r>
                        <w:rPr>
                          <w:rFonts w:ascii="Courier New"/>
                          <w:sz w:val="13"/>
                        </w:rPr>
                        <w:t>- task:</w:t>
                      </w:r>
                      <w:r>
                        <w:rPr>
                          <w:rFonts w:ascii="Courier New"/>
                          <w:spacing w:val="-52"/>
                          <w:sz w:val="13"/>
                        </w:rPr>
                        <w:t xml:space="preserve"> </w:t>
                      </w:r>
                      <w:hyperlink r:id="rId49">
                        <w:r>
                          <w:rPr>
                            <w:rFonts w:ascii="Courier New"/>
                            <w:sz w:val="13"/>
                          </w:rPr>
                          <w:t>SynopsysSecurityScan@1.0.0</w:t>
                        </w:r>
                      </w:hyperlink>
                      <w:r>
                        <w:rPr>
                          <w:rFonts w:ascii="Courier New"/>
                          <w:sz w:val="13"/>
                        </w:rPr>
                        <w:t xml:space="preserve"> displayName: 'Coverity PR Scan'</w:t>
                      </w:r>
                    </w:p>
                    <w:p w14:paraId="4F143599" w14:textId="77777777" w:rsidR="00D64DB2" w:rsidRDefault="0022516B">
                      <w:pPr>
                        <w:spacing w:line="554" w:lineRule="auto"/>
                        <w:ind w:left="213" w:right="4756"/>
                        <w:rPr>
                          <w:rFonts w:ascii="Courier New"/>
                          <w:sz w:val="13"/>
                        </w:rPr>
                      </w:pPr>
                      <w:r>
                        <w:rPr>
                          <w:rFonts w:ascii="Courier New"/>
                          <w:sz w:val="13"/>
                        </w:rPr>
                        <w:t>condition: eq(variables['Build.Reason'], 'PullRequest') inputs:</w:t>
                      </w:r>
                    </w:p>
                    <w:p w14:paraId="55590C17" w14:textId="77777777" w:rsidR="00D64DB2" w:rsidRDefault="0022516B">
                      <w:pPr>
                        <w:spacing w:line="554" w:lineRule="auto"/>
                        <w:ind w:left="367" w:right="3978"/>
                        <w:rPr>
                          <w:rFonts w:ascii="Courier New"/>
                          <w:i/>
                          <w:sz w:val="13"/>
                        </w:rPr>
                      </w:pPr>
                      <w:r>
                        <w:rPr>
                          <w:rFonts w:ascii="Courier New"/>
                          <w:sz w:val="13"/>
                        </w:rPr>
                        <w:t xml:space="preserve">BRIDGE_COVERITY_CONNECT_URL: </w:t>
                      </w:r>
                      <w:r>
                        <w:rPr>
                          <w:rFonts w:ascii="Courier New"/>
                          <w:i/>
                          <w:sz w:val="13"/>
                        </w:rPr>
                        <w:t xml:space="preserve">$(COVERITY_URL) </w:t>
                      </w:r>
                      <w:r>
                        <w:rPr>
                          <w:rFonts w:ascii="Courier New"/>
                          <w:sz w:val="13"/>
                        </w:rPr>
                        <w:t xml:space="preserve">BRIDGE_COVERITY_CONNECT_USER_NAME: </w:t>
                      </w:r>
                      <w:r>
                        <w:rPr>
                          <w:rFonts w:ascii="Courier New"/>
                          <w:i/>
                          <w:sz w:val="13"/>
                        </w:rPr>
                        <w:t xml:space="preserve">$(COVERITY_USER) </w:t>
                      </w:r>
                      <w:r>
                        <w:rPr>
                          <w:rFonts w:ascii="Courier New"/>
                          <w:w w:val="95"/>
                          <w:sz w:val="13"/>
                        </w:rPr>
                        <w:t xml:space="preserve">BRIDGE_COVERITY_CONNECT_USER_PASSWORD: </w:t>
                      </w:r>
                      <w:r>
                        <w:rPr>
                          <w:rFonts w:ascii="Courier New"/>
                          <w:i/>
                          <w:w w:val="95"/>
                          <w:sz w:val="13"/>
                        </w:rPr>
                        <w:t>$(COVERITY_PASSPHRASE)</w:t>
                      </w:r>
                    </w:p>
                    <w:p w14:paraId="5431C291" w14:textId="77777777" w:rsidR="00D64DB2" w:rsidRDefault="0022516B">
                      <w:pPr>
                        <w:spacing w:line="147" w:lineRule="exact"/>
                        <w:ind w:left="367"/>
                        <w:rPr>
                          <w:rFonts w:ascii="Courier New"/>
                          <w:i/>
                          <w:sz w:val="13"/>
                        </w:rPr>
                      </w:pPr>
                      <w:r>
                        <w:rPr>
                          <w:rFonts w:ascii="Courier New"/>
                          <w:sz w:val="13"/>
                        </w:rPr>
                        <w:t xml:space="preserve">BRIDGE_COVERITY_CONNECT_PROJECT_NAME: </w:t>
                      </w:r>
                      <w:r>
                        <w:rPr>
                          <w:rFonts w:ascii="Courier New"/>
                          <w:i/>
                          <w:sz w:val="13"/>
                        </w:rPr>
                        <w:t>$(Build.Repository.Name)</w:t>
                      </w:r>
                    </w:p>
                    <w:p w14:paraId="14022A51" w14:textId="77777777" w:rsidR="00D64DB2" w:rsidRDefault="00D64DB2">
                      <w:pPr>
                        <w:pStyle w:val="BodyText"/>
                        <w:spacing w:before="11"/>
                        <w:rPr>
                          <w:rFonts w:ascii="Courier New"/>
                          <w:i/>
                          <w:sz w:val="16"/>
                        </w:rPr>
                      </w:pPr>
                    </w:p>
                    <w:p w14:paraId="321E1FA5" w14:textId="77777777" w:rsidR="00D64DB2" w:rsidRDefault="0022516B">
                      <w:pPr>
                        <w:ind w:left="367"/>
                        <w:rPr>
                          <w:rFonts w:ascii="Courier New"/>
                          <w:i/>
                          <w:sz w:val="13"/>
                        </w:rPr>
                      </w:pPr>
                      <w:r>
                        <w:rPr>
                          <w:rFonts w:ascii="Courier New"/>
                          <w:sz w:val="13"/>
                        </w:rPr>
                        <w:t xml:space="preserve">BRIDGE_COVERITY_CONNECT_STREAM_NAME: </w:t>
                      </w:r>
                      <w:r>
                        <w:rPr>
                          <w:rFonts w:ascii="Courier New"/>
                          <w:i/>
                          <w:sz w:val="13"/>
                        </w:rPr>
                        <w:t>$(Build.Repository.Name)</w:t>
                      </w:r>
                      <w:r>
                        <w:rPr>
                          <w:rFonts w:ascii="Courier New"/>
                          <w:sz w:val="13"/>
                        </w:rPr>
                        <w:t>-</w:t>
                      </w:r>
                      <w:r>
                        <w:rPr>
                          <w:rFonts w:ascii="Courier New"/>
                          <w:i/>
                          <w:sz w:val="13"/>
                        </w:rPr>
                        <w:t>$(Build.targetBranchName)</w:t>
                      </w:r>
                    </w:p>
                    <w:p w14:paraId="48B0DBF3" w14:textId="77777777" w:rsidR="00D64DB2" w:rsidRDefault="00D64DB2">
                      <w:pPr>
                        <w:pStyle w:val="BodyText"/>
                        <w:rPr>
                          <w:rFonts w:ascii="Courier New"/>
                          <w:i/>
                          <w:sz w:val="17"/>
                        </w:rPr>
                      </w:pPr>
                    </w:p>
                    <w:p w14:paraId="43F2DF68" w14:textId="77777777" w:rsidR="00D64DB2" w:rsidRDefault="0022516B">
                      <w:pPr>
                        <w:spacing w:line="554" w:lineRule="auto"/>
                        <w:ind w:left="367" w:right="838"/>
                        <w:rPr>
                          <w:rFonts w:ascii="Courier New"/>
                          <w:sz w:val="13"/>
                        </w:rPr>
                      </w:pPr>
                      <w:r>
                        <w:rPr>
                          <w:rFonts w:ascii="Courier New"/>
                          <w:sz w:val="13"/>
                        </w:rPr>
                        <w:t>###</w:t>
                      </w:r>
                      <w:r>
                        <w:rPr>
                          <w:rFonts w:ascii="Courier New"/>
                          <w:spacing w:val="-10"/>
                          <w:sz w:val="13"/>
                        </w:rPr>
                        <w:t xml:space="preserve"> </w:t>
                      </w:r>
                      <w:r>
                        <w:rPr>
                          <w:rFonts w:ascii="Courier New"/>
                          <w:sz w:val="13"/>
                        </w:rPr>
                        <w:t>Below</w:t>
                      </w:r>
                      <w:r>
                        <w:rPr>
                          <w:rFonts w:ascii="Courier New"/>
                          <w:spacing w:val="-9"/>
                          <w:sz w:val="13"/>
                        </w:rPr>
                        <w:t xml:space="preserve"> </w:t>
                      </w:r>
                      <w:r>
                        <w:rPr>
                          <w:rFonts w:ascii="Courier New"/>
                          <w:sz w:val="13"/>
                        </w:rPr>
                        <w:t>configuration</w:t>
                      </w:r>
                      <w:r>
                        <w:rPr>
                          <w:rFonts w:ascii="Courier New"/>
                          <w:spacing w:val="-9"/>
                          <w:sz w:val="13"/>
                        </w:rPr>
                        <w:t xml:space="preserve"> </w:t>
                      </w:r>
                      <w:r>
                        <w:rPr>
                          <w:rFonts w:ascii="Courier New"/>
                          <w:sz w:val="13"/>
                        </w:rPr>
                        <w:t>is</w:t>
                      </w:r>
                      <w:r>
                        <w:rPr>
                          <w:rFonts w:ascii="Courier New"/>
                          <w:spacing w:val="-9"/>
                          <w:sz w:val="13"/>
                        </w:rPr>
                        <w:t xml:space="preserve"> </w:t>
                      </w:r>
                      <w:r>
                        <w:rPr>
                          <w:rFonts w:ascii="Courier New"/>
                          <w:sz w:val="13"/>
                        </w:rPr>
                        <w:t>used</w:t>
                      </w:r>
                      <w:r>
                        <w:rPr>
                          <w:rFonts w:ascii="Courier New"/>
                          <w:spacing w:val="-9"/>
                          <w:sz w:val="13"/>
                        </w:rPr>
                        <w:t xml:space="preserve"> </w:t>
                      </w:r>
                      <w:r>
                        <w:rPr>
                          <w:rFonts w:ascii="Courier New"/>
                          <w:sz w:val="13"/>
                        </w:rPr>
                        <w:t>to</w:t>
                      </w:r>
                      <w:r>
                        <w:rPr>
                          <w:rFonts w:ascii="Courier New"/>
                          <w:spacing w:val="-9"/>
                          <w:sz w:val="13"/>
                        </w:rPr>
                        <w:t xml:space="preserve"> </w:t>
                      </w:r>
                      <w:r>
                        <w:rPr>
                          <w:rFonts w:ascii="Courier New"/>
                          <w:sz w:val="13"/>
                        </w:rPr>
                        <w:t>enable</w:t>
                      </w:r>
                      <w:r>
                        <w:rPr>
                          <w:rFonts w:ascii="Courier New"/>
                          <w:spacing w:val="-9"/>
                          <w:sz w:val="13"/>
                        </w:rPr>
                        <w:t xml:space="preserve"> </w:t>
                      </w:r>
                      <w:r>
                        <w:rPr>
                          <w:rFonts w:ascii="Courier New"/>
                          <w:sz w:val="13"/>
                        </w:rPr>
                        <w:t>feedback</w:t>
                      </w:r>
                      <w:r>
                        <w:rPr>
                          <w:rFonts w:ascii="Courier New"/>
                          <w:spacing w:val="-9"/>
                          <w:sz w:val="13"/>
                        </w:rPr>
                        <w:t xml:space="preserve"> </w:t>
                      </w:r>
                      <w:r>
                        <w:rPr>
                          <w:rFonts w:ascii="Courier New"/>
                          <w:sz w:val="13"/>
                        </w:rPr>
                        <w:t>from</w:t>
                      </w:r>
                      <w:r>
                        <w:rPr>
                          <w:rFonts w:ascii="Courier New"/>
                          <w:spacing w:val="-9"/>
                          <w:sz w:val="13"/>
                        </w:rPr>
                        <w:t xml:space="preserve"> </w:t>
                      </w:r>
                      <w:r>
                        <w:rPr>
                          <w:rFonts w:ascii="Courier New"/>
                          <w:sz w:val="13"/>
                        </w:rPr>
                        <w:t>Coverity</w:t>
                      </w:r>
                      <w:r>
                        <w:rPr>
                          <w:rFonts w:ascii="Courier New"/>
                          <w:spacing w:val="-10"/>
                          <w:sz w:val="13"/>
                        </w:rPr>
                        <w:t xml:space="preserve"> </w:t>
                      </w:r>
                      <w:r>
                        <w:rPr>
                          <w:rFonts w:ascii="Courier New"/>
                          <w:sz w:val="13"/>
                        </w:rPr>
                        <w:t>security</w:t>
                      </w:r>
                      <w:r>
                        <w:rPr>
                          <w:rFonts w:ascii="Courier New"/>
                          <w:spacing w:val="-9"/>
                          <w:sz w:val="13"/>
                        </w:rPr>
                        <w:t xml:space="preserve"> </w:t>
                      </w:r>
                      <w:r>
                        <w:rPr>
                          <w:rFonts w:ascii="Courier New"/>
                          <w:sz w:val="13"/>
                        </w:rPr>
                        <w:t>testing</w:t>
                      </w:r>
                      <w:r>
                        <w:rPr>
                          <w:rFonts w:ascii="Courier New"/>
                          <w:spacing w:val="-9"/>
                          <w:sz w:val="13"/>
                        </w:rPr>
                        <w:t xml:space="preserve"> </w:t>
                      </w:r>
                      <w:r>
                        <w:rPr>
                          <w:rFonts w:ascii="Courier New"/>
                          <w:sz w:val="13"/>
                        </w:rPr>
                        <w:t>as</w:t>
                      </w:r>
                      <w:r>
                        <w:rPr>
                          <w:rFonts w:ascii="Courier New"/>
                          <w:spacing w:val="-9"/>
                          <w:sz w:val="13"/>
                        </w:rPr>
                        <w:t xml:space="preserve"> </w:t>
                      </w:r>
                      <w:r>
                        <w:rPr>
                          <w:rFonts w:ascii="Courier New"/>
                          <w:sz w:val="13"/>
                        </w:rPr>
                        <w:t>pull</w:t>
                      </w:r>
                      <w:r>
                        <w:rPr>
                          <w:rFonts w:ascii="Courier New"/>
                          <w:spacing w:val="-9"/>
                          <w:sz w:val="13"/>
                        </w:rPr>
                        <w:t xml:space="preserve"> </w:t>
                      </w:r>
                      <w:r>
                        <w:rPr>
                          <w:rFonts w:ascii="Courier New"/>
                          <w:sz w:val="13"/>
                        </w:rPr>
                        <w:t>request</w:t>
                      </w:r>
                      <w:r>
                        <w:rPr>
                          <w:rFonts w:ascii="Courier New"/>
                          <w:spacing w:val="-9"/>
                          <w:sz w:val="13"/>
                        </w:rPr>
                        <w:t xml:space="preserve"> </w:t>
                      </w:r>
                      <w:r>
                        <w:rPr>
                          <w:rFonts w:ascii="Courier New"/>
                          <w:sz w:val="13"/>
                        </w:rPr>
                        <w:t>comment BRIDGE_COVERITY_AUTOMATION_PRCOMMENT:</w:t>
                      </w:r>
                      <w:r>
                        <w:rPr>
                          <w:rFonts w:ascii="Courier New"/>
                          <w:spacing w:val="-3"/>
                          <w:sz w:val="13"/>
                        </w:rPr>
                        <w:t xml:space="preserve"> </w:t>
                      </w:r>
                      <w:r>
                        <w:rPr>
                          <w:rFonts w:ascii="Courier New"/>
                          <w:sz w:val="13"/>
                        </w:rPr>
                        <w:t>true</w:t>
                      </w:r>
                    </w:p>
                    <w:p w14:paraId="5771625C" w14:textId="77777777" w:rsidR="00D64DB2" w:rsidRDefault="0022516B">
                      <w:pPr>
                        <w:spacing w:line="554" w:lineRule="auto"/>
                        <w:ind w:left="367" w:right="841"/>
                        <w:rPr>
                          <w:rFonts w:ascii="Courier New"/>
                          <w:sz w:val="13"/>
                        </w:rPr>
                      </w:pPr>
                      <w:r>
                        <w:rPr>
                          <w:rFonts w:ascii="Courier New"/>
                          <w:sz w:val="13"/>
                        </w:rPr>
                        <w:t>AZURE_TOKEN:</w:t>
                      </w:r>
                      <w:r>
                        <w:rPr>
                          <w:rFonts w:ascii="Courier New"/>
                          <w:spacing w:val="-16"/>
                          <w:sz w:val="13"/>
                        </w:rPr>
                        <w:t xml:space="preserve"> </w:t>
                      </w:r>
                      <w:r>
                        <w:rPr>
                          <w:rFonts w:ascii="Courier New"/>
                          <w:sz w:val="13"/>
                        </w:rPr>
                        <w:t>$(System.AccessToken)</w:t>
                      </w:r>
                      <w:r>
                        <w:rPr>
                          <w:rFonts w:ascii="Courier New"/>
                          <w:spacing w:val="-16"/>
                          <w:sz w:val="13"/>
                        </w:rPr>
                        <w:t xml:space="preserve"> </w:t>
                      </w:r>
                      <w:r>
                        <w:rPr>
                          <w:rFonts w:ascii="Courier New"/>
                          <w:sz w:val="13"/>
                        </w:rPr>
                        <w:t>#</w:t>
                      </w:r>
                      <w:r>
                        <w:rPr>
                          <w:rFonts w:ascii="Courier New"/>
                          <w:spacing w:val="-15"/>
                          <w:sz w:val="13"/>
                        </w:rPr>
                        <w:t xml:space="preserve"> </w:t>
                      </w:r>
                      <w:r>
                        <w:rPr>
                          <w:rFonts w:ascii="Courier New"/>
                          <w:sz w:val="13"/>
                        </w:rPr>
                        <w:t>Mandatory</w:t>
                      </w:r>
                      <w:r>
                        <w:rPr>
                          <w:rFonts w:ascii="Courier New"/>
                          <w:spacing w:val="-16"/>
                          <w:sz w:val="13"/>
                        </w:rPr>
                        <w:t xml:space="preserve"> </w:t>
                      </w:r>
                      <w:r>
                        <w:rPr>
                          <w:rFonts w:ascii="Courier New"/>
                          <w:sz w:val="13"/>
                        </w:rPr>
                        <w:t>when</w:t>
                      </w:r>
                      <w:r>
                        <w:rPr>
                          <w:rFonts w:ascii="Courier New"/>
                          <w:spacing w:val="-15"/>
                          <w:sz w:val="13"/>
                        </w:rPr>
                        <w:t xml:space="preserve"> </w:t>
                      </w:r>
                      <w:r>
                        <w:rPr>
                          <w:rFonts w:ascii="Courier New"/>
                          <w:sz w:val="13"/>
                        </w:rPr>
                        <w:t>BRIDGE_COVERITY_AUTOMATION_PRCOMMENT</w:t>
                      </w:r>
                      <w:r>
                        <w:rPr>
                          <w:rFonts w:ascii="Courier New"/>
                          <w:spacing w:val="-16"/>
                          <w:sz w:val="13"/>
                        </w:rPr>
                        <w:t xml:space="preserve"> </w:t>
                      </w:r>
                      <w:r>
                        <w:rPr>
                          <w:rFonts w:ascii="Courier New"/>
                          <w:sz w:val="13"/>
                        </w:rPr>
                        <w:t>is</w:t>
                      </w:r>
                      <w:r>
                        <w:rPr>
                          <w:rFonts w:ascii="Courier New"/>
                          <w:spacing w:val="-15"/>
                          <w:sz w:val="13"/>
                        </w:rPr>
                        <w:t xml:space="preserve"> </w:t>
                      </w:r>
                      <w:r>
                        <w:rPr>
                          <w:rFonts w:ascii="Courier New"/>
                          <w:sz w:val="13"/>
                        </w:rPr>
                        <w:t>set</w:t>
                      </w:r>
                      <w:r>
                        <w:rPr>
                          <w:rFonts w:ascii="Courier New"/>
                          <w:spacing w:val="-16"/>
                          <w:sz w:val="13"/>
                        </w:rPr>
                        <w:t xml:space="preserve"> </w:t>
                      </w:r>
                      <w:r>
                        <w:rPr>
                          <w:rFonts w:ascii="Courier New"/>
                          <w:sz w:val="13"/>
                        </w:rPr>
                        <w:t>to</w:t>
                      </w:r>
                      <w:r>
                        <w:rPr>
                          <w:rFonts w:ascii="Courier New"/>
                          <w:spacing w:val="-15"/>
                          <w:sz w:val="13"/>
                        </w:rPr>
                        <w:t xml:space="preserve"> </w:t>
                      </w:r>
                      <w:r>
                        <w:rPr>
                          <w:rFonts w:ascii="Courier New"/>
                          <w:sz w:val="13"/>
                        </w:rPr>
                        <w:t>'true' ###</w:t>
                      </w:r>
                      <w:r>
                        <w:rPr>
                          <w:rFonts w:ascii="Courier New"/>
                          <w:spacing w:val="-6"/>
                          <w:sz w:val="13"/>
                        </w:rPr>
                        <w:t xml:space="preserve"> </w:t>
                      </w:r>
                      <w:r>
                        <w:rPr>
                          <w:rFonts w:ascii="Courier New"/>
                          <w:sz w:val="13"/>
                        </w:rPr>
                        <w:t>Uncomment</w:t>
                      </w:r>
                      <w:r>
                        <w:rPr>
                          <w:rFonts w:ascii="Courier New"/>
                          <w:spacing w:val="-5"/>
                          <w:sz w:val="13"/>
                        </w:rPr>
                        <w:t xml:space="preserve"> </w:t>
                      </w:r>
                      <w:r>
                        <w:rPr>
                          <w:rFonts w:ascii="Courier New"/>
                          <w:sz w:val="13"/>
                        </w:rPr>
                        <w:t>below</w:t>
                      </w:r>
                      <w:r>
                        <w:rPr>
                          <w:rFonts w:ascii="Courier New"/>
                          <w:spacing w:val="-6"/>
                          <w:sz w:val="13"/>
                        </w:rPr>
                        <w:t xml:space="preserve"> </w:t>
                      </w:r>
                      <w:r>
                        <w:rPr>
                          <w:rFonts w:ascii="Courier New"/>
                          <w:sz w:val="13"/>
                        </w:rPr>
                        <w:t>configuration</w:t>
                      </w:r>
                      <w:r>
                        <w:rPr>
                          <w:rFonts w:ascii="Courier New"/>
                          <w:spacing w:val="-5"/>
                          <w:sz w:val="13"/>
                        </w:rPr>
                        <w:t xml:space="preserve"> </w:t>
                      </w:r>
                      <w:r>
                        <w:rPr>
                          <w:rFonts w:ascii="Courier New"/>
                          <w:sz w:val="13"/>
                        </w:rPr>
                        <w:t>if</w:t>
                      </w:r>
                      <w:r>
                        <w:rPr>
                          <w:rFonts w:ascii="Courier New"/>
                          <w:spacing w:val="-6"/>
                          <w:sz w:val="13"/>
                        </w:rPr>
                        <w:t xml:space="preserve"> </w:t>
                      </w:r>
                      <w:r>
                        <w:rPr>
                          <w:rFonts w:ascii="Courier New"/>
                          <w:sz w:val="13"/>
                        </w:rPr>
                        <w:t>Synopsys</w:t>
                      </w:r>
                      <w:r>
                        <w:rPr>
                          <w:rFonts w:ascii="Courier New"/>
                          <w:spacing w:val="-5"/>
                          <w:sz w:val="13"/>
                        </w:rPr>
                        <w:t xml:space="preserve"> </w:t>
                      </w:r>
                      <w:r>
                        <w:rPr>
                          <w:rFonts w:ascii="Courier New"/>
                          <w:sz w:val="13"/>
                        </w:rPr>
                        <w:t>Bridge</w:t>
                      </w:r>
                      <w:r>
                        <w:rPr>
                          <w:rFonts w:ascii="Courier New"/>
                          <w:spacing w:val="-5"/>
                          <w:sz w:val="13"/>
                        </w:rPr>
                        <w:t xml:space="preserve"> </w:t>
                      </w:r>
                      <w:r>
                        <w:rPr>
                          <w:rFonts w:ascii="Courier New"/>
                          <w:sz w:val="13"/>
                        </w:rPr>
                        <w:t>diagnostic</w:t>
                      </w:r>
                      <w:r>
                        <w:rPr>
                          <w:rFonts w:ascii="Courier New"/>
                          <w:spacing w:val="-6"/>
                          <w:sz w:val="13"/>
                        </w:rPr>
                        <w:t xml:space="preserve"> </w:t>
                      </w:r>
                      <w:r>
                        <w:rPr>
                          <w:rFonts w:ascii="Courier New"/>
                          <w:sz w:val="13"/>
                        </w:rPr>
                        <w:t>files</w:t>
                      </w:r>
                      <w:r>
                        <w:rPr>
                          <w:rFonts w:ascii="Courier New"/>
                          <w:spacing w:val="-5"/>
                          <w:sz w:val="13"/>
                        </w:rPr>
                        <w:t xml:space="preserve"> </w:t>
                      </w:r>
                      <w:r>
                        <w:rPr>
                          <w:rFonts w:ascii="Courier New"/>
                          <w:sz w:val="13"/>
                        </w:rPr>
                        <w:t>needs</w:t>
                      </w:r>
                      <w:r>
                        <w:rPr>
                          <w:rFonts w:ascii="Courier New"/>
                          <w:spacing w:val="-6"/>
                          <w:sz w:val="13"/>
                        </w:rPr>
                        <w:t xml:space="preserve"> </w:t>
                      </w:r>
                      <w:r>
                        <w:rPr>
                          <w:rFonts w:ascii="Courier New"/>
                          <w:sz w:val="13"/>
                        </w:rPr>
                        <w:t>to</w:t>
                      </w:r>
                      <w:r>
                        <w:rPr>
                          <w:rFonts w:ascii="Courier New"/>
                          <w:spacing w:val="-5"/>
                          <w:sz w:val="13"/>
                        </w:rPr>
                        <w:t xml:space="preserve"> </w:t>
                      </w:r>
                      <w:r>
                        <w:rPr>
                          <w:rFonts w:ascii="Courier New"/>
                          <w:sz w:val="13"/>
                        </w:rPr>
                        <w:t>be</w:t>
                      </w:r>
                      <w:r>
                        <w:rPr>
                          <w:rFonts w:ascii="Courier New"/>
                          <w:spacing w:val="-6"/>
                          <w:sz w:val="13"/>
                        </w:rPr>
                        <w:t xml:space="preserve"> </w:t>
                      </w:r>
                      <w:r>
                        <w:rPr>
                          <w:rFonts w:ascii="Courier New"/>
                          <w:sz w:val="13"/>
                        </w:rPr>
                        <w:t>uploaded</w:t>
                      </w:r>
                    </w:p>
                    <w:p w14:paraId="33D74B80" w14:textId="77777777" w:rsidR="00D64DB2" w:rsidRDefault="0022516B">
                      <w:pPr>
                        <w:spacing w:line="147" w:lineRule="exact"/>
                        <w:ind w:left="367"/>
                        <w:rPr>
                          <w:rFonts w:ascii="Courier New"/>
                          <w:sz w:val="13"/>
                        </w:rPr>
                      </w:pPr>
                      <w:r>
                        <w:rPr>
                          <w:rFonts w:ascii="Courier New"/>
                          <w:sz w:val="13"/>
                        </w:rPr>
                        <w:t># include_diagnostics: true</w:t>
                      </w:r>
                    </w:p>
                  </w:txbxContent>
                </v:textbox>
                <w10:wrap type="topAndBottom" anchorx="page"/>
              </v:shape>
            </w:pict>
          </mc:Fallback>
        </mc:AlternateContent>
      </w:r>
    </w:p>
    <w:p w14:paraId="7DF280F4" w14:textId="77777777" w:rsidR="00D64DB2" w:rsidRDefault="00D64DB2">
      <w:pPr>
        <w:pStyle w:val="BodyText"/>
        <w:spacing w:before="3"/>
        <w:rPr>
          <w:sz w:val="13"/>
        </w:rPr>
      </w:pPr>
    </w:p>
    <w:p w14:paraId="5B4A1B08" w14:textId="77777777" w:rsidR="00D64DB2" w:rsidRDefault="0022516B">
      <w:pPr>
        <w:pStyle w:val="Heading4"/>
        <w:spacing w:before="99"/>
      </w:pPr>
      <w:bookmarkStart w:id="2215" w:name="Optional_Parameters_for_Cloud_Coverity"/>
      <w:bookmarkEnd w:id="2215"/>
      <w:r>
        <w:t>Optional Parameters for Cloud Coverity</w:t>
      </w:r>
    </w:p>
    <w:p w14:paraId="44FBEEA1" w14:textId="77777777" w:rsidR="00D64DB2" w:rsidRDefault="00D64DB2">
      <w:pPr>
        <w:pStyle w:val="BodyText"/>
        <w:spacing w:before="9"/>
        <w:rPr>
          <w:b/>
          <w:sz w:val="28"/>
        </w:rPr>
      </w:pPr>
    </w:p>
    <w:p w14:paraId="0FFE5F79" w14:textId="77777777" w:rsidR="00D64DB2" w:rsidRDefault="0022516B">
      <w:pPr>
        <w:pStyle w:val="ListParagraph"/>
        <w:numPr>
          <w:ilvl w:val="1"/>
          <w:numId w:val="2"/>
        </w:numPr>
        <w:tabs>
          <w:tab w:val="left" w:pos="700"/>
        </w:tabs>
        <w:spacing w:before="1" w:line="340" w:lineRule="auto"/>
        <w:ind w:right="361"/>
        <w:rPr>
          <w:sz w:val="20"/>
        </w:rPr>
      </w:pPr>
      <w:r>
        <w:rPr>
          <w:rFonts w:ascii="Courier New" w:hAnsi="Courier New"/>
          <w:sz w:val="16"/>
          <w:shd w:val="clear" w:color="auto" w:fill="EDEDED"/>
        </w:rPr>
        <w:t>BRIDGE_COVERITY_INSTALL_DIRECTORY</w:t>
      </w:r>
      <w:r>
        <w:rPr>
          <w:sz w:val="20"/>
        </w:rPr>
        <w:t>:</w:t>
      </w:r>
      <w:r>
        <w:rPr>
          <w:spacing w:val="-13"/>
          <w:sz w:val="20"/>
        </w:rPr>
        <w:t xml:space="preserve"> </w:t>
      </w:r>
      <w:r>
        <w:rPr>
          <w:sz w:val="20"/>
        </w:rPr>
        <w:t>Specifies</w:t>
      </w:r>
      <w:r>
        <w:rPr>
          <w:spacing w:val="-13"/>
          <w:sz w:val="20"/>
        </w:rPr>
        <w:t xml:space="preserve"> </w:t>
      </w:r>
      <w:r>
        <w:rPr>
          <w:sz w:val="20"/>
        </w:rPr>
        <w:t>an</w:t>
      </w:r>
      <w:r>
        <w:rPr>
          <w:spacing w:val="-13"/>
          <w:sz w:val="20"/>
        </w:rPr>
        <w:t xml:space="preserve"> </w:t>
      </w:r>
      <w:r>
        <w:rPr>
          <w:sz w:val="20"/>
        </w:rPr>
        <w:t>install</w:t>
      </w:r>
      <w:r>
        <w:rPr>
          <w:spacing w:val="-13"/>
          <w:sz w:val="20"/>
        </w:rPr>
        <w:t xml:space="preserve"> </w:t>
      </w:r>
      <w:r>
        <w:rPr>
          <w:sz w:val="20"/>
        </w:rPr>
        <w:t>directory</w:t>
      </w:r>
      <w:r>
        <w:rPr>
          <w:spacing w:val="-13"/>
          <w:sz w:val="20"/>
        </w:rPr>
        <w:t xml:space="preserve"> </w:t>
      </w:r>
      <w:r>
        <w:rPr>
          <w:sz w:val="20"/>
        </w:rPr>
        <w:t>other</w:t>
      </w:r>
      <w:r>
        <w:rPr>
          <w:spacing w:val="-13"/>
          <w:sz w:val="20"/>
        </w:rPr>
        <w:t xml:space="preserve"> </w:t>
      </w:r>
      <w:r>
        <w:rPr>
          <w:sz w:val="20"/>
        </w:rPr>
        <w:t>than</w:t>
      </w:r>
      <w:r>
        <w:rPr>
          <w:spacing w:val="-13"/>
          <w:sz w:val="20"/>
        </w:rPr>
        <w:t xml:space="preserve"> </w:t>
      </w:r>
      <w:r>
        <w:rPr>
          <w:sz w:val="20"/>
        </w:rPr>
        <w:t>the</w:t>
      </w:r>
      <w:r>
        <w:rPr>
          <w:spacing w:val="-13"/>
          <w:sz w:val="20"/>
        </w:rPr>
        <w:t xml:space="preserve"> </w:t>
      </w:r>
      <w:r>
        <w:rPr>
          <w:sz w:val="20"/>
        </w:rPr>
        <w:t>default</w:t>
      </w:r>
      <w:r>
        <w:rPr>
          <w:spacing w:val="-13"/>
          <w:sz w:val="20"/>
        </w:rPr>
        <w:t xml:space="preserve"> </w:t>
      </w:r>
      <w:r>
        <w:rPr>
          <w:sz w:val="20"/>
        </w:rPr>
        <w:t>to</w:t>
      </w:r>
      <w:r>
        <w:rPr>
          <w:spacing w:val="-13"/>
          <w:sz w:val="20"/>
        </w:rPr>
        <w:t xml:space="preserve"> </w:t>
      </w:r>
      <w:r>
        <w:rPr>
          <w:sz w:val="20"/>
        </w:rPr>
        <w:t xml:space="preserve">install </w:t>
      </w:r>
      <w:r>
        <w:rPr>
          <w:spacing w:val="-3"/>
          <w:sz w:val="20"/>
        </w:rPr>
        <w:t>Coverity.</w:t>
      </w:r>
    </w:p>
    <w:p w14:paraId="2CA1554A" w14:textId="77777777" w:rsidR="00D64DB2" w:rsidRDefault="0022516B">
      <w:pPr>
        <w:pStyle w:val="ListParagraph"/>
        <w:numPr>
          <w:ilvl w:val="1"/>
          <w:numId w:val="2"/>
        </w:numPr>
        <w:tabs>
          <w:tab w:val="left" w:pos="700"/>
        </w:tabs>
        <w:spacing w:line="340" w:lineRule="auto"/>
        <w:ind w:right="420"/>
        <w:rPr>
          <w:sz w:val="20"/>
        </w:rPr>
      </w:pPr>
      <w:r>
        <w:rPr>
          <w:rFonts w:ascii="Courier New" w:hAnsi="Courier New"/>
          <w:sz w:val="16"/>
          <w:shd w:val="clear" w:color="auto" w:fill="EDEDED"/>
        </w:rPr>
        <w:t>BRIDGE_COVERITY_CONNECT_POLICY_VIEW</w:t>
      </w:r>
      <w:r>
        <w:rPr>
          <w:sz w:val="20"/>
        </w:rPr>
        <w:t>:</w:t>
      </w:r>
      <w:r>
        <w:rPr>
          <w:spacing w:val="-9"/>
          <w:sz w:val="20"/>
        </w:rPr>
        <w:t xml:space="preserve"> </w:t>
      </w:r>
      <w:r>
        <w:rPr>
          <w:sz w:val="20"/>
        </w:rPr>
        <w:t>Policy</w:t>
      </w:r>
      <w:r>
        <w:rPr>
          <w:spacing w:val="-8"/>
          <w:sz w:val="20"/>
        </w:rPr>
        <w:t xml:space="preserve"> </w:t>
      </w:r>
      <w:r>
        <w:rPr>
          <w:sz w:val="20"/>
        </w:rPr>
        <w:t>view</w:t>
      </w:r>
      <w:r>
        <w:rPr>
          <w:spacing w:val="-9"/>
          <w:sz w:val="20"/>
        </w:rPr>
        <w:t xml:space="preserve"> </w:t>
      </w:r>
      <w:r>
        <w:rPr>
          <w:sz w:val="20"/>
        </w:rPr>
        <w:t>in</w:t>
      </w:r>
      <w:r>
        <w:rPr>
          <w:spacing w:val="-8"/>
          <w:sz w:val="20"/>
        </w:rPr>
        <w:t xml:space="preserve"> </w:t>
      </w:r>
      <w:r>
        <w:rPr>
          <w:spacing w:val="-3"/>
          <w:sz w:val="20"/>
        </w:rPr>
        <w:t>Coverity.</w:t>
      </w:r>
      <w:r>
        <w:rPr>
          <w:spacing w:val="-9"/>
          <w:sz w:val="20"/>
        </w:rPr>
        <w:t xml:space="preserve"> </w:t>
      </w:r>
      <w:r>
        <w:rPr>
          <w:sz w:val="20"/>
        </w:rPr>
        <w:t>ID</w:t>
      </w:r>
      <w:r>
        <w:rPr>
          <w:spacing w:val="-8"/>
          <w:sz w:val="20"/>
        </w:rPr>
        <w:t xml:space="preserve"> </w:t>
      </w:r>
      <w:r>
        <w:rPr>
          <w:sz w:val="20"/>
        </w:rPr>
        <w:t>number/Name</w:t>
      </w:r>
      <w:r>
        <w:rPr>
          <w:spacing w:val="-9"/>
          <w:sz w:val="20"/>
        </w:rPr>
        <w:t xml:space="preserve"> </w:t>
      </w:r>
      <w:r>
        <w:rPr>
          <w:sz w:val="20"/>
        </w:rPr>
        <w:t>of</w:t>
      </w:r>
      <w:r>
        <w:rPr>
          <w:spacing w:val="-8"/>
          <w:sz w:val="20"/>
        </w:rPr>
        <w:t xml:space="preserve"> </w:t>
      </w:r>
      <w:r>
        <w:rPr>
          <w:sz w:val="20"/>
        </w:rPr>
        <w:t>a</w:t>
      </w:r>
      <w:r>
        <w:rPr>
          <w:spacing w:val="-9"/>
          <w:sz w:val="20"/>
        </w:rPr>
        <w:t xml:space="preserve"> </w:t>
      </w:r>
      <w:r>
        <w:rPr>
          <w:sz w:val="20"/>
        </w:rPr>
        <w:t>saved</w:t>
      </w:r>
      <w:r>
        <w:rPr>
          <w:spacing w:val="-8"/>
          <w:sz w:val="20"/>
        </w:rPr>
        <w:t xml:space="preserve"> </w:t>
      </w:r>
      <w:r>
        <w:rPr>
          <w:sz w:val="20"/>
        </w:rPr>
        <w:t>view to</w:t>
      </w:r>
      <w:r>
        <w:rPr>
          <w:spacing w:val="-9"/>
          <w:sz w:val="20"/>
        </w:rPr>
        <w:t xml:space="preserve"> </w:t>
      </w:r>
      <w:r>
        <w:rPr>
          <w:sz w:val="20"/>
        </w:rPr>
        <w:t>apply</w:t>
      </w:r>
      <w:r>
        <w:rPr>
          <w:spacing w:val="-9"/>
          <w:sz w:val="20"/>
        </w:rPr>
        <w:t xml:space="preserve"> </w:t>
      </w:r>
      <w:r>
        <w:rPr>
          <w:sz w:val="20"/>
        </w:rPr>
        <w:t>as</w:t>
      </w:r>
      <w:r>
        <w:rPr>
          <w:spacing w:val="-8"/>
          <w:sz w:val="20"/>
        </w:rPr>
        <w:t xml:space="preserve"> </w:t>
      </w:r>
      <w:r>
        <w:rPr>
          <w:sz w:val="20"/>
        </w:rPr>
        <w:t>a</w:t>
      </w:r>
      <w:r>
        <w:rPr>
          <w:spacing w:val="-9"/>
          <w:sz w:val="20"/>
        </w:rPr>
        <w:t xml:space="preserve"> </w:t>
      </w:r>
      <w:r>
        <w:rPr>
          <w:sz w:val="20"/>
        </w:rPr>
        <w:t>break</w:t>
      </w:r>
      <w:r>
        <w:rPr>
          <w:spacing w:val="-8"/>
          <w:sz w:val="20"/>
        </w:rPr>
        <w:t xml:space="preserve"> </w:t>
      </w:r>
      <w:r>
        <w:rPr>
          <w:sz w:val="20"/>
        </w:rPr>
        <w:t>the</w:t>
      </w:r>
      <w:r>
        <w:rPr>
          <w:spacing w:val="-9"/>
          <w:sz w:val="20"/>
        </w:rPr>
        <w:t xml:space="preserve"> </w:t>
      </w:r>
      <w:r>
        <w:rPr>
          <w:sz w:val="20"/>
        </w:rPr>
        <w:t>build</w:t>
      </w:r>
      <w:r>
        <w:rPr>
          <w:spacing w:val="-8"/>
          <w:sz w:val="20"/>
        </w:rPr>
        <w:t xml:space="preserve"> </w:t>
      </w:r>
      <w:r>
        <w:rPr>
          <w:spacing w:val="-3"/>
          <w:sz w:val="20"/>
        </w:rPr>
        <w:t>policy.</w:t>
      </w:r>
      <w:r>
        <w:rPr>
          <w:spacing w:val="-9"/>
          <w:sz w:val="20"/>
        </w:rPr>
        <w:t xml:space="preserve"> </w:t>
      </w:r>
      <w:r>
        <w:rPr>
          <w:sz w:val="20"/>
        </w:rPr>
        <w:t>If</w:t>
      </w:r>
      <w:r>
        <w:rPr>
          <w:spacing w:val="-8"/>
          <w:sz w:val="20"/>
        </w:rPr>
        <w:t xml:space="preserve"> </w:t>
      </w:r>
      <w:r>
        <w:rPr>
          <w:sz w:val="20"/>
        </w:rPr>
        <w:t>any</w:t>
      </w:r>
      <w:r>
        <w:rPr>
          <w:spacing w:val="-9"/>
          <w:sz w:val="20"/>
        </w:rPr>
        <w:t xml:space="preserve"> </w:t>
      </w:r>
      <w:r>
        <w:rPr>
          <w:sz w:val="20"/>
        </w:rPr>
        <w:t>defects</w:t>
      </w:r>
      <w:r>
        <w:rPr>
          <w:spacing w:val="-8"/>
          <w:sz w:val="20"/>
        </w:rPr>
        <w:t xml:space="preserve"> </w:t>
      </w:r>
      <w:r>
        <w:rPr>
          <w:sz w:val="20"/>
        </w:rPr>
        <w:t>are</w:t>
      </w:r>
      <w:r>
        <w:rPr>
          <w:spacing w:val="-9"/>
          <w:sz w:val="20"/>
        </w:rPr>
        <w:t xml:space="preserve"> </w:t>
      </w:r>
      <w:r>
        <w:rPr>
          <w:sz w:val="20"/>
        </w:rPr>
        <w:t>found</w:t>
      </w:r>
      <w:r>
        <w:rPr>
          <w:spacing w:val="-8"/>
          <w:sz w:val="20"/>
        </w:rPr>
        <w:t xml:space="preserve"> </w:t>
      </w:r>
      <w:r>
        <w:rPr>
          <w:sz w:val="20"/>
        </w:rPr>
        <w:t>within</w:t>
      </w:r>
      <w:r>
        <w:rPr>
          <w:spacing w:val="-9"/>
          <w:sz w:val="20"/>
        </w:rPr>
        <w:t xml:space="preserve"> </w:t>
      </w:r>
      <w:r>
        <w:rPr>
          <w:sz w:val="20"/>
        </w:rPr>
        <w:t>this</w:t>
      </w:r>
      <w:r>
        <w:rPr>
          <w:spacing w:val="-8"/>
          <w:sz w:val="20"/>
        </w:rPr>
        <w:t xml:space="preserve"> </w:t>
      </w:r>
      <w:r>
        <w:rPr>
          <w:sz w:val="20"/>
        </w:rPr>
        <w:t>view</w:t>
      </w:r>
      <w:r>
        <w:rPr>
          <w:spacing w:val="-9"/>
          <w:sz w:val="20"/>
        </w:rPr>
        <w:t xml:space="preserve"> </w:t>
      </w:r>
      <w:r>
        <w:rPr>
          <w:sz w:val="20"/>
        </w:rPr>
        <w:t>when</w:t>
      </w:r>
      <w:r>
        <w:rPr>
          <w:spacing w:val="-8"/>
          <w:sz w:val="20"/>
        </w:rPr>
        <w:t xml:space="preserve"> </w:t>
      </w:r>
      <w:r>
        <w:rPr>
          <w:sz w:val="20"/>
        </w:rPr>
        <w:t>applied</w:t>
      </w:r>
      <w:r>
        <w:rPr>
          <w:spacing w:val="-9"/>
          <w:sz w:val="20"/>
        </w:rPr>
        <w:t xml:space="preserve"> </w:t>
      </w:r>
      <w:r>
        <w:rPr>
          <w:sz w:val="20"/>
        </w:rPr>
        <w:t>to</w:t>
      </w:r>
      <w:r>
        <w:rPr>
          <w:spacing w:val="-8"/>
          <w:sz w:val="20"/>
        </w:rPr>
        <w:t xml:space="preserve"> </w:t>
      </w:r>
      <w:r>
        <w:rPr>
          <w:sz w:val="20"/>
        </w:rPr>
        <w:t>the</w:t>
      </w:r>
    </w:p>
    <w:p w14:paraId="4451B16E" w14:textId="77777777" w:rsidR="00D64DB2" w:rsidRDefault="0022516B">
      <w:pPr>
        <w:spacing w:line="238" w:lineRule="exact"/>
        <w:ind w:left="700"/>
        <w:rPr>
          <w:rFonts w:ascii="Courier New"/>
          <w:sz w:val="16"/>
        </w:rPr>
      </w:pPr>
      <w:r>
        <w:rPr>
          <w:sz w:val="20"/>
        </w:rPr>
        <w:t xml:space="preserve">project, the build fails with an exit code. Example: </w:t>
      </w:r>
      <w:r>
        <w:rPr>
          <w:rFonts w:ascii="Courier New"/>
          <w:sz w:val="16"/>
          <w:shd w:val="clear" w:color="auto" w:fill="EDEDED"/>
        </w:rPr>
        <w:t>BRIDGE_COVERITY_CONNECT_POLICY_VIEW:</w:t>
      </w:r>
      <w:r>
        <w:rPr>
          <w:rFonts w:ascii="Courier New"/>
          <w:spacing w:val="-67"/>
          <w:sz w:val="16"/>
          <w:shd w:val="clear" w:color="auto" w:fill="EDEDED"/>
        </w:rPr>
        <w:t xml:space="preserve"> </w:t>
      </w:r>
      <w:r>
        <w:rPr>
          <w:rFonts w:ascii="Courier New"/>
          <w:sz w:val="16"/>
          <w:shd w:val="clear" w:color="auto" w:fill="EDEDED"/>
        </w:rPr>
        <w:t>'100001'</w:t>
      </w:r>
    </w:p>
    <w:p w14:paraId="0D108F9F" w14:textId="77777777" w:rsidR="00D64DB2" w:rsidRDefault="0022516B">
      <w:pPr>
        <w:spacing w:before="98"/>
        <w:ind w:left="700"/>
        <w:rPr>
          <w:sz w:val="20"/>
        </w:rPr>
      </w:pPr>
      <w:r>
        <w:rPr>
          <w:sz w:val="20"/>
        </w:rPr>
        <w:t xml:space="preserve">or </w:t>
      </w:r>
      <w:r>
        <w:rPr>
          <w:rFonts w:ascii="Courier New"/>
          <w:sz w:val="16"/>
          <w:shd w:val="clear" w:color="auto" w:fill="EDEDED"/>
        </w:rPr>
        <w:t>BRIDGE_COVERITY_CONNECT_POLICY_VIEW:'Outstanding Issues'</w:t>
      </w:r>
      <w:r>
        <w:rPr>
          <w:sz w:val="20"/>
        </w:rPr>
        <w:t>.</w:t>
      </w:r>
    </w:p>
    <w:p w14:paraId="4F628540" w14:textId="77777777" w:rsidR="00D64DB2" w:rsidRDefault="0022516B">
      <w:pPr>
        <w:pStyle w:val="ListParagraph"/>
        <w:numPr>
          <w:ilvl w:val="1"/>
          <w:numId w:val="2"/>
        </w:numPr>
        <w:tabs>
          <w:tab w:val="left" w:pos="700"/>
        </w:tabs>
        <w:spacing w:before="100" w:line="340" w:lineRule="auto"/>
        <w:ind w:right="287"/>
        <w:rPr>
          <w:sz w:val="20"/>
        </w:rPr>
      </w:pPr>
      <w:r>
        <w:rPr>
          <w:rFonts w:ascii="Courier New" w:hAnsi="Courier New"/>
          <w:sz w:val="16"/>
          <w:shd w:val="clear" w:color="auto" w:fill="EDEDED"/>
        </w:rPr>
        <w:t>BRIDGE_COVERITY_AUTOMATION_PRCOMMENT</w:t>
      </w:r>
      <w:r>
        <w:rPr>
          <w:sz w:val="20"/>
        </w:rPr>
        <w:t>: Enables feedback from Coverity security testing as pull request</w:t>
      </w:r>
      <w:r>
        <w:rPr>
          <w:spacing w:val="-11"/>
          <w:sz w:val="20"/>
        </w:rPr>
        <w:t xml:space="preserve"> </w:t>
      </w:r>
      <w:r>
        <w:rPr>
          <w:sz w:val="20"/>
        </w:rPr>
        <w:t>comment.</w:t>
      </w:r>
      <w:r>
        <w:rPr>
          <w:spacing w:val="-11"/>
          <w:sz w:val="20"/>
        </w:rPr>
        <w:t xml:space="preserve"> </w:t>
      </w:r>
      <w:r>
        <w:rPr>
          <w:sz w:val="20"/>
        </w:rPr>
        <w:t>Merge</w:t>
      </w:r>
      <w:r>
        <w:rPr>
          <w:spacing w:val="-10"/>
          <w:sz w:val="20"/>
        </w:rPr>
        <w:t xml:space="preserve"> </w:t>
      </w:r>
      <w:r>
        <w:rPr>
          <w:sz w:val="20"/>
        </w:rPr>
        <w:t>request</w:t>
      </w:r>
      <w:r>
        <w:rPr>
          <w:spacing w:val="-11"/>
          <w:sz w:val="20"/>
        </w:rPr>
        <w:t xml:space="preserve"> </w:t>
      </w:r>
      <w:r>
        <w:rPr>
          <w:sz w:val="20"/>
        </w:rPr>
        <w:t>must</w:t>
      </w:r>
      <w:r>
        <w:rPr>
          <w:spacing w:val="-11"/>
          <w:sz w:val="20"/>
        </w:rPr>
        <w:t xml:space="preserve"> </w:t>
      </w:r>
      <w:r>
        <w:rPr>
          <w:sz w:val="20"/>
        </w:rPr>
        <w:t>be</w:t>
      </w:r>
      <w:r>
        <w:rPr>
          <w:spacing w:val="-10"/>
          <w:sz w:val="20"/>
        </w:rPr>
        <w:t xml:space="preserve"> </w:t>
      </w:r>
      <w:r>
        <w:rPr>
          <w:sz w:val="20"/>
        </w:rPr>
        <w:t>created</w:t>
      </w:r>
      <w:r>
        <w:rPr>
          <w:spacing w:val="-11"/>
          <w:sz w:val="20"/>
        </w:rPr>
        <w:t xml:space="preserve"> </w:t>
      </w:r>
      <w:r>
        <w:rPr>
          <w:sz w:val="20"/>
        </w:rPr>
        <w:t>first</w:t>
      </w:r>
      <w:r>
        <w:rPr>
          <w:spacing w:val="-10"/>
          <w:sz w:val="20"/>
        </w:rPr>
        <w:t xml:space="preserve"> </w:t>
      </w:r>
      <w:r>
        <w:rPr>
          <w:sz w:val="20"/>
        </w:rPr>
        <w:t>from</w:t>
      </w:r>
      <w:r>
        <w:rPr>
          <w:spacing w:val="-11"/>
          <w:sz w:val="20"/>
        </w:rPr>
        <w:t xml:space="preserve"> </w:t>
      </w:r>
      <w:r>
        <w:rPr>
          <w:sz w:val="20"/>
        </w:rPr>
        <w:t>feature</w:t>
      </w:r>
      <w:r>
        <w:rPr>
          <w:spacing w:val="-11"/>
          <w:sz w:val="20"/>
        </w:rPr>
        <w:t xml:space="preserve"> </w:t>
      </w:r>
      <w:r>
        <w:rPr>
          <w:sz w:val="20"/>
        </w:rPr>
        <w:t>branch</w:t>
      </w:r>
      <w:r>
        <w:rPr>
          <w:spacing w:val="-10"/>
          <w:sz w:val="20"/>
        </w:rPr>
        <w:t xml:space="preserve"> </w:t>
      </w:r>
      <w:r>
        <w:rPr>
          <w:sz w:val="20"/>
        </w:rPr>
        <w:t>to</w:t>
      </w:r>
      <w:r>
        <w:rPr>
          <w:spacing w:val="-11"/>
          <w:sz w:val="20"/>
        </w:rPr>
        <w:t xml:space="preserve"> </w:t>
      </w:r>
      <w:r>
        <w:rPr>
          <w:sz w:val="20"/>
        </w:rPr>
        <w:t>main</w:t>
      </w:r>
      <w:r>
        <w:rPr>
          <w:spacing w:val="-11"/>
          <w:sz w:val="20"/>
        </w:rPr>
        <w:t xml:space="preserve"> </w:t>
      </w:r>
      <w:r>
        <w:rPr>
          <w:sz w:val="20"/>
        </w:rPr>
        <w:t>branch</w:t>
      </w:r>
      <w:r>
        <w:rPr>
          <w:spacing w:val="-10"/>
          <w:sz w:val="20"/>
        </w:rPr>
        <w:t xml:space="preserve"> </w:t>
      </w:r>
      <w:r>
        <w:rPr>
          <w:sz w:val="20"/>
        </w:rPr>
        <w:t>to</w:t>
      </w:r>
      <w:r>
        <w:rPr>
          <w:spacing w:val="-11"/>
          <w:sz w:val="20"/>
        </w:rPr>
        <w:t xml:space="preserve"> </w:t>
      </w:r>
      <w:r>
        <w:rPr>
          <w:sz w:val="20"/>
        </w:rPr>
        <w:t xml:space="preserve">run Coverity PR Comment. Values are </w:t>
      </w:r>
      <w:r>
        <w:rPr>
          <w:rFonts w:ascii="Courier New" w:hAnsi="Courier New"/>
          <w:sz w:val="16"/>
          <w:shd w:val="clear" w:color="auto" w:fill="EDEDED"/>
        </w:rPr>
        <w:t>true</w:t>
      </w:r>
      <w:r>
        <w:rPr>
          <w:rFonts w:ascii="Courier New" w:hAnsi="Courier New"/>
          <w:spacing w:val="-58"/>
          <w:sz w:val="16"/>
        </w:rPr>
        <w:t xml:space="preserve"> </w:t>
      </w:r>
      <w:r>
        <w:rPr>
          <w:sz w:val="20"/>
        </w:rPr>
        <w:t xml:space="preserve">or </w:t>
      </w:r>
      <w:r>
        <w:rPr>
          <w:rFonts w:ascii="Courier New" w:hAnsi="Courier New"/>
          <w:sz w:val="16"/>
          <w:shd w:val="clear" w:color="auto" w:fill="EDEDED"/>
        </w:rPr>
        <w:t>false</w:t>
      </w:r>
      <w:r>
        <w:rPr>
          <w:sz w:val="20"/>
        </w:rPr>
        <w:t>.</w:t>
      </w:r>
    </w:p>
    <w:p w14:paraId="119ED4D3" w14:textId="77777777" w:rsidR="00D64DB2" w:rsidRDefault="00D64DB2">
      <w:pPr>
        <w:pStyle w:val="BodyText"/>
        <w:spacing w:before="11"/>
        <w:rPr>
          <w:sz w:val="21"/>
        </w:rPr>
      </w:pPr>
    </w:p>
    <w:p w14:paraId="15575DB3" w14:textId="77777777" w:rsidR="00D64DB2" w:rsidRDefault="0022516B">
      <w:pPr>
        <w:pStyle w:val="BodyText"/>
        <w:spacing w:line="340" w:lineRule="auto"/>
        <w:ind w:left="100" w:right="737"/>
      </w:pPr>
      <w:r>
        <w:t xml:space="preserve">See the </w:t>
      </w:r>
      <w:hyperlink w:anchor="_bookmark16" w:history="1">
        <w:r>
          <w:rPr>
            <w:color w:val="337AB7"/>
          </w:rPr>
          <w:t xml:space="preserve">Complete List of Synopsys Bridge Arguments </w:t>
        </w:r>
      </w:hyperlink>
      <w:hyperlink w:anchor="_bookmark16" w:history="1">
        <w:r>
          <w:rPr>
            <w:rFonts w:ascii="Arial"/>
            <w:i/>
            <w:color w:val="337AB7"/>
          </w:rPr>
          <w:t>(on</w:t>
        </w:r>
      </w:hyperlink>
      <w:r>
        <w:rPr>
          <w:rFonts w:ascii="Arial"/>
          <w:i/>
          <w:color w:val="337AB7"/>
        </w:rPr>
        <w:t xml:space="preserve"> </w:t>
      </w:r>
      <w:hyperlink w:anchor="_bookmark16" w:history="1">
        <w:r>
          <w:rPr>
            <w:rFonts w:ascii="Arial"/>
            <w:i/>
            <w:color w:val="337AB7"/>
          </w:rPr>
          <w:t xml:space="preserve">page </w:t>
        </w:r>
      </w:hyperlink>
      <w:hyperlink w:anchor="_bookmark16" w:history="1">
        <w:r>
          <w:rPr>
            <w:rFonts w:ascii="Arial"/>
            <w:i/>
            <w:color w:val="337AB7"/>
          </w:rPr>
          <w:t>18</w:t>
        </w:r>
      </w:hyperlink>
      <w:hyperlink w:anchor="_bookmark16" w:history="1">
        <w:r>
          <w:rPr>
            <w:rFonts w:ascii="Arial"/>
            <w:i/>
            <w:color w:val="337AB7"/>
          </w:rPr>
          <w:t xml:space="preserve">) </w:t>
        </w:r>
      </w:hyperlink>
      <w:r>
        <w:t>for details of Coverity Connect arguments.</w:t>
      </w:r>
    </w:p>
    <w:p w14:paraId="53B25499" w14:textId="77777777" w:rsidR="00D64DB2" w:rsidRDefault="00D64DB2">
      <w:pPr>
        <w:pStyle w:val="BodyText"/>
        <w:spacing w:before="6"/>
        <w:rPr>
          <w:sz w:val="16"/>
        </w:rPr>
      </w:pPr>
    </w:p>
    <w:p w14:paraId="7B6450BD" w14:textId="77777777" w:rsidR="00D64DB2" w:rsidRDefault="0022516B">
      <w:pPr>
        <w:spacing w:line="340" w:lineRule="auto"/>
        <w:ind w:left="100" w:right="147"/>
        <w:rPr>
          <w:sz w:val="20"/>
        </w:rPr>
      </w:pPr>
      <w:r>
        <w:rPr>
          <w:sz w:val="20"/>
        </w:rPr>
        <w:t xml:space="preserve">If </w:t>
      </w:r>
      <w:r>
        <w:rPr>
          <w:rFonts w:ascii="Courier New"/>
          <w:sz w:val="16"/>
          <w:shd w:val="clear" w:color="auto" w:fill="EDEDED"/>
        </w:rPr>
        <w:t>bridge_coverity_automation_prcomment</w:t>
      </w:r>
      <w:r>
        <w:rPr>
          <w:rFonts w:ascii="Courier New"/>
          <w:spacing w:val="-54"/>
          <w:sz w:val="16"/>
        </w:rPr>
        <w:t xml:space="preserve"> </w:t>
      </w:r>
      <w:r>
        <w:rPr>
          <w:sz w:val="20"/>
        </w:rPr>
        <w:t xml:space="preserve">is set to </w:t>
      </w:r>
      <w:r>
        <w:rPr>
          <w:rFonts w:ascii="Courier New"/>
          <w:sz w:val="16"/>
          <w:shd w:val="clear" w:color="auto" w:fill="EDEDED"/>
        </w:rPr>
        <w:t>true</w:t>
      </w:r>
      <w:r>
        <w:rPr>
          <w:sz w:val="20"/>
        </w:rPr>
        <w:t xml:space="preserve">, you must also pass </w:t>
      </w:r>
      <w:r>
        <w:rPr>
          <w:rFonts w:ascii="Courier New"/>
          <w:sz w:val="16"/>
          <w:shd w:val="clear" w:color="auto" w:fill="EDEDED"/>
        </w:rPr>
        <w:t>azure_token</w:t>
      </w:r>
      <w:r>
        <w:rPr>
          <w:rFonts w:ascii="Courier New"/>
          <w:spacing w:val="-53"/>
          <w:sz w:val="16"/>
        </w:rPr>
        <w:t xml:space="preserve"> </w:t>
      </w:r>
      <w:r>
        <w:rPr>
          <w:sz w:val="20"/>
        </w:rPr>
        <w:t xml:space="preserve">with the required permissions. (Example: </w:t>
      </w:r>
      <w:r>
        <w:rPr>
          <w:rFonts w:ascii="Courier New"/>
          <w:sz w:val="16"/>
          <w:shd w:val="clear" w:color="auto" w:fill="EDEDED"/>
        </w:rPr>
        <w:t>azure_token: $</w:t>
      </w:r>
      <w:r>
        <w:rPr>
          <w:rFonts w:ascii="Courier New"/>
          <w:i/>
          <w:sz w:val="16"/>
          <w:shd w:val="clear" w:color="auto" w:fill="EDEDED"/>
        </w:rPr>
        <w:t>(System.AccessToken)</w:t>
      </w:r>
      <w:r>
        <w:rPr>
          <w:sz w:val="20"/>
        </w:rPr>
        <w:t>.)</w:t>
      </w:r>
    </w:p>
    <w:p w14:paraId="527A56B9" w14:textId="77777777" w:rsidR="00D64DB2" w:rsidRDefault="00D64DB2">
      <w:pPr>
        <w:pStyle w:val="BodyText"/>
        <w:spacing w:before="6"/>
        <w:rPr>
          <w:sz w:val="21"/>
        </w:rPr>
      </w:pPr>
    </w:p>
    <w:p w14:paraId="3A5DDEFC" w14:textId="77777777" w:rsidR="00D64DB2" w:rsidRDefault="0022516B">
      <w:pPr>
        <w:pStyle w:val="Heading2"/>
      </w:pPr>
      <w:bookmarkStart w:id="2216" w:name="Additional_Azure_Configuration"/>
      <w:bookmarkStart w:id="2217" w:name="_bookmark36"/>
      <w:bookmarkEnd w:id="2216"/>
      <w:bookmarkEnd w:id="2217"/>
      <w:r>
        <w:t>Additional Azure Configuration</w:t>
      </w:r>
    </w:p>
    <w:p w14:paraId="3E4032FA" w14:textId="77777777" w:rsidR="00D64DB2" w:rsidRDefault="0022516B">
      <w:pPr>
        <w:pStyle w:val="BodyText"/>
        <w:spacing w:before="213"/>
        <w:ind w:left="100"/>
      </w:pPr>
      <w:r>
        <w:t>The following parameters can be used for Polaris, Black Duck or Coverity Connect.</w:t>
      </w:r>
    </w:p>
    <w:p w14:paraId="3FF07AF6" w14:textId="77777777" w:rsidR="00D64DB2" w:rsidRDefault="00D64DB2">
      <w:pPr>
        <w:sectPr w:rsidR="00D64DB2">
          <w:pgSz w:w="12240" w:h="15840"/>
          <w:pgMar w:top="520" w:right="1320" w:bottom="280" w:left="1340" w:header="720" w:footer="720" w:gutter="0"/>
          <w:cols w:space="720"/>
        </w:sectPr>
      </w:pPr>
    </w:p>
    <w:p w14:paraId="07A9F68E" w14:textId="77777777" w:rsidR="00D64DB2" w:rsidRDefault="0022516B">
      <w:pPr>
        <w:pStyle w:val="BodyText"/>
        <w:spacing w:before="85"/>
        <w:ind w:left="100"/>
      </w:pPr>
      <w:r>
        <w:lastRenderedPageBreak/>
        <w:t>Synopsys Bridge CLI Guide | 6 - Azure DevOps - Synopsys Security Scan | 56</w:t>
      </w:r>
    </w:p>
    <w:p w14:paraId="1E644821" w14:textId="77777777" w:rsidR="00D64DB2" w:rsidRDefault="00D64DB2">
      <w:pPr>
        <w:pStyle w:val="BodyText"/>
        <w:rPr>
          <w:sz w:val="22"/>
        </w:rPr>
      </w:pPr>
    </w:p>
    <w:p w14:paraId="082FE9B7" w14:textId="77777777" w:rsidR="00D64DB2" w:rsidRDefault="00D64DB2">
      <w:pPr>
        <w:pStyle w:val="BodyText"/>
        <w:rPr>
          <w:sz w:val="22"/>
        </w:rPr>
      </w:pPr>
    </w:p>
    <w:p w14:paraId="3125CF26" w14:textId="77777777" w:rsidR="00D64DB2" w:rsidRDefault="0022516B">
      <w:pPr>
        <w:pStyle w:val="ListParagraph"/>
        <w:numPr>
          <w:ilvl w:val="1"/>
          <w:numId w:val="2"/>
        </w:numPr>
        <w:tabs>
          <w:tab w:val="left" w:pos="700"/>
        </w:tabs>
        <w:spacing w:before="170" w:line="340" w:lineRule="auto"/>
        <w:ind w:right="603"/>
        <w:rPr>
          <w:sz w:val="20"/>
        </w:rPr>
      </w:pPr>
      <w:r>
        <w:rPr>
          <w:rFonts w:ascii="Courier New" w:hAnsi="Courier New"/>
          <w:sz w:val="16"/>
          <w:shd w:val="clear" w:color="auto" w:fill="EDEDED"/>
        </w:rPr>
        <w:t>BRIDGE_DOWNLOAD_URL</w:t>
      </w:r>
      <w:r>
        <w:rPr>
          <w:sz w:val="20"/>
        </w:rPr>
        <w:t>:</w:t>
      </w:r>
      <w:r>
        <w:rPr>
          <w:spacing w:val="-14"/>
          <w:sz w:val="20"/>
        </w:rPr>
        <w:t xml:space="preserve"> </w:t>
      </w:r>
      <w:r>
        <w:rPr>
          <w:sz w:val="20"/>
        </w:rPr>
        <w:t>Provides</w:t>
      </w:r>
      <w:r>
        <w:rPr>
          <w:spacing w:val="-13"/>
          <w:sz w:val="20"/>
        </w:rPr>
        <w:t xml:space="preserve"> </w:t>
      </w:r>
      <w:r>
        <w:rPr>
          <w:sz w:val="20"/>
        </w:rPr>
        <w:t>URL</w:t>
      </w:r>
      <w:r>
        <w:rPr>
          <w:spacing w:val="-14"/>
          <w:sz w:val="20"/>
        </w:rPr>
        <w:t xml:space="preserve"> </w:t>
      </w:r>
      <w:r>
        <w:rPr>
          <w:sz w:val="20"/>
        </w:rPr>
        <w:t>to</w:t>
      </w:r>
      <w:r>
        <w:rPr>
          <w:spacing w:val="-13"/>
          <w:sz w:val="20"/>
        </w:rPr>
        <w:t xml:space="preserve"> </w:t>
      </w:r>
      <w:r>
        <w:rPr>
          <w:sz w:val="20"/>
        </w:rPr>
        <w:t>Synopsys</w:t>
      </w:r>
      <w:r>
        <w:rPr>
          <w:spacing w:val="-13"/>
          <w:sz w:val="20"/>
        </w:rPr>
        <w:t xml:space="preserve"> </w:t>
      </w:r>
      <w:r>
        <w:rPr>
          <w:sz w:val="20"/>
        </w:rPr>
        <w:t>Bridge</w:t>
      </w:r>
      <w:r>
        <w:rPr>
          <w:spacing w:val="-14"/>
          <w:sz w:val="20"/>
        </w:rPr>
        <w:t xml:space="preserve"> </w:t>
      </w:r>
      <w:r>
        <w:rPr>
          <w:sz w:val="20"/>
        </w:rPr>
        <w:t>zip</w:t>
      </w:r>
      <w:r>
        <w:rPr>
          <w:spacing w:val="-13"/>
          <w:sz w:val="20"/>
        </w:rPr>
        <w:t xml:space="preserve"> </w:t>
      </w:r>
      <w:r>
        <w:rPr>
          <w:sz w:val="20"/>
        </w:rPr>
        <w:t>file.</w:t>
      </w:r>
      <w:r>
        <w:rPr>
          <w:spacing w:val="-13"/>
          <w:sz w:val="20"/>
        </w:rPr>
        <w:t xml:space="preserve"> </w:t>
      </w:r>
      <w:r>
        <w:rPr>
          <w:sz w:val="20"/>
        </w:rPr>
        <w:t>If</w:t>
      </w:r>
      <w:r>
        <w:rPr>
          <w:spacing w:val="-14"/>
          <w:sz w:val="20"/>
        </w:rPr>
        <w:t xml:space="preserve"> </w:t>
      </w:r>
      <w:r>
        <w:rPr>
          <w:sz w:val="20"/>
        </w:rPr>
        <w:t>provided,</w:t>
      </w:r>
      <w:r>
        <w:rPr>
          <w:spacing w:val="-13"/>
          <w:sz w:val="20"/>
        </w:rPr>
        <w:t xml:space="preserve"> </w:t>
      </w:r>
      <w:r>
        <w:rPr>
          <w:sz w:val="20"/>
        </w:rPr>
        <w:t>Synopsys</w:t>
      </w:r>
      <w:r>
        <w:rPr>
          <w:spacing w:val="-13"/>
          <w:sz w:val="20"/>
        </w:rPr>
        <w:t xml:space="preserve"> </w:t>
      </w:r>
      <w:r>
        <w:rPr>
          <w:sz w:val="20"/>
        </w:rPr>
        <w:t>Bridge</w:t>
      </w:r>
      <w:r>
        <w:rPr>
          <w:spacing w:val="-14"/>
          <w:sz w:val="20"/>
        </w:rPr>
        <w:t xml:space="preserve"> </w:t>
      </w:r>
      <w:r>
        <w:rPr>
          <w:sz w:val="20"/>
        </w:rPr>
        <w:t>is automatically downloaded and</w:t>
      </w:r>
      <w:r>
        <w:rPr>
          <w:spacing w:val="-6"/>
          <w:sz w:val="20"/>
        </w:rPr>
        <w:t xml:space="preserve"> </w:t>
      </w:r>
      <w:r>
        <w:rPr>
          <w:sz w:val="20"/>
        </w:rPr>
        <w:t>configured.</w:t>
      </w:r>
    </w:p>
    <w:p w14:paraId="1288AB17" w14:textId="77777777" w:rsidR="00D64DB2" w:rsidRDefault="0022516B">
      <w:pPr>
        <w:pStyle w:val="ListParagraph"/>
        <w:numPr>
          <w:ilvl w:val="1"/>
          <w:numId w:val="2"/>
        </w:numPr>
        <w:tabs>
          <w:tab w:val="left" w:pos="700"/>
        </w:tabs>
        <w:spacing w:line="340" w:lineRule="auto"/>
        <w:ind w:right="396"/>
        <w:rPr>
          <w:sz w:val="20"/>
        </w:rPr>
      </w:pPr>
      <w:r>
        <w:rPr>
          <w:rFonts w:ascii="Courier New" w:hAnsi="Courier New"/>
          <w:sz w:val="16"/>
          <w:shd w:val="clear" w:color="auto" w:fill="EDEDED"/>
        </w:rPr>
        <w:t>BRIDGE_DOWNLOAD_VERSION</w:t>
      </w:r>
      <w:r>
        <w:rPr>
          <w:sz w:val="20"/>
        </w:rPr>
        <w:t>:</w:t>
      </w:r>
      <w:r>
        <w:rPr>
          <w:spacing w:val="-14"/>
          <w:sz w:val="20"/>
        </w:rPr>
        <w:t xml:space="preserve"> </w:t>
      </w:r>
      <w:r>
        <w:rPr>
          <w:sz w:val="20"/>
        </w:rPr>
        <w:t>Provides</w:t>
      </w:r>
      <w:r>
        <w:rPr>
          <w:spacing w:val="-13"/>
          <w:sz w:val="20"/>
        </w:rPr>
        <w:t xml:space="preserve"> </w:t>
      </w:r>
      <w:r>
        <w:rPr>
          <w:sz w:val="20"/>
        </w:rPr>
        <w:t>Synopsys</w:t>
      </w:r>
      <w:r>
        <w:rPr>
          <w:spacing w:val="-14"/>
          <w:sz w:val="20"/>
        </w:rPr>
        <w:t xml:space="preserve"> </w:t>
      </w:r>
      <w:r>
        <w:rPr>
          <w:sz w:val="20"/>
        </w:rPr>
        <w:t>Bridge</w:t>
      </w:r>
      <w:r>
        <w:rPr>
          <w:spacing w:val="-13"/>
          <w:sz w:val="20"/>
        </w:rPr>
        <w:t xml:space="preserve"> </w:t>
      </w:r>
      <w:r>
        <w:rPr>
          <w:sz w:val="20"/>
        </w:rPr>
        <w:t>version.</w:t>
      </w:r>
      <w:r>
        <w:rPr>
          <w:spacing w:val="-14"/>
          <w:sz w:val="20"/>
        </w:rPr>
        <w:t xml:space="preserve"> </w:t>
      </w:r>
      <w:r>
        <w:rPr>
          <w:sz w:val="20"/>
        </w:rPr>
        <w:t>If</w:t>
      </w:r>
      <w:r>
        <w:rPr>
          <w:spacing w:val="-13"/>
          <w:sz w:val="20"/>
        </w:rPr>
        <w:t xml:space="preserve"> </w:t>
      </w:r>
      <w:r>
        <w:rPr>
          <w:sz w:val="20"/>
        </w:rPr>
        <w:t>provided,</w:t>
      </w:r>
      <w:r>
        <w:rPr>
          <w:spacing w:val="-13"/>
          <w:sz w:val="20"/>
        </w:rPr>
        <w:t xml:space="preserve"> </w:t>
      </w:r>
      <w:r>
        <w:rPr>
          <w:sz w:val="20"/>
        </w:rPr>
        <w:t>the</w:t>
      </w:r>
      <w:r>
        <w:rPr>
          <w:spacing w:val="-14"/>
          <w:sz w:val="20"/>
        </w:rPr>
        <w:t xml:space="preserve"> </w:t>
      </w:r>
      <w:r>
        <w:rPr>
          <w:sz w:val="20"/>
        </w:rPr>
        <w:t>specified</w:t>
      </w:r>
      <w:r>
        <w:rPr>
          <w:spacing w:val="-13"/>
          <w:sz w:val="20"/>
        </w:rPr>
        <w:t xml:space="preserve"> </w:t>
      </w:r>
      <w:r>
        <w:rPr>
          <w:sz w:val="20"/>
        </w:rPr>
        <w:t>version</w:t>
      </w:r>
      <w:r>
        <w:rPr>
          <w:spacing w:val="-14"/>
          <w:sz w:val="20"/>
        </w:rPr>
        <w:t xml:space="preserve"> </w:t>
      </w:r>
      <w:r>
        <w:rPr>
          <w:sz w:val="20"/>
        </w:rPr>
        <w:t>of Synopsys Bridge is automatically downloaded and</w:t>
      </w:r>
      <w:r>
        <w:rPr>
          <w:spacing w:val="-18"/>
          <w:sz w:val="20"/>
        </w:rPr>
        <w:t xml:space="preserve"> </w:t>
      </w:r>
      <w:r>
        <w:rPr>
          <w:sz w:val="20"/>
        </w:rPr>
        <w:t>configured.</w:t>
      </w:r>
    </w:p>
    <w:p w14:paraId="2018535F" w14:textId="77777777" w:rsidR="00D64DB2" w:rsidRDefault="00C46513">
      <w:pPr>
        <w:pStyle w:val="BodyText"/>
        <w:spacing w:before="9"/>
        <w:rPr>
          <w:sz w:val="9"/>
        </w:rPr>
      </w:pPr>
      <w:r>
        <w:rPr>
          <w:noProof/>
        </w:rPr>
        <mc:AlternateContent>
          <mc:Choice Requires="wpg">
            <w:drawing>
              <wp:anchor distT="0" distB="0" distL="0" distR="0" simplePos="0" relativeHeight="251881472" behindDoc="1" locked="0" layoutInCell="1" allowOverlap="1" wp14:anchorId="0618B9F4" wp14:editId="4CC175CE">
                <wp:simplePos x="0" y="0"/>
                <wp:positionH relativeFrom="page">
                  <wp:posOffset>1304925</wp:posOffset>
                </wp:positionH>
                <wp:positionV relativeFrom="paragraph">
                  <wp:posOffset>99060</wp:posOffset>
                </wp:positionV>
                <wp:extent cx="5543550" cy="1270000"/>
                <wp:effectExtent l="0" t="0" r="0" b="0"/>
                <wp:wrapTopAndBottom/>
                <wp:docPr id="68157493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1270000"/>
                          <a:chOff x="2055" y="156"/>
                          <a:chExt cx="8730" cy="2000"/>
                        </a:xfrm>
                      </wpg:grpSpPr>
                      <wps:wsp>
                        <wps:cNvPr id="2126768092" name="Freeform 7"/>
                        <wps:cNvSpPr>
                          <a:spLocks/>
                        </wps:cNvSpPr>
                        <wps:spPr bwMode="auto">
                          <a:xfrm>
                            <a:off x="2055" y="156"/>
                            <a:ext cx="8730" cy="2000"/>
                          </a:xfrm>
                          <a:custGeom>
                            <a:avLst/>
                            <a:gdLst>
                              <a:gd name="T0" fmla="+- 0 10635 2055"/>
                              <a:gd name="T1" fmla="*/ T0 w 8730"/>
                              <a:gd name="T2" fmla="+- 0 2156 156"/>
                              <a:gd name="T3" fmla="*/ 2156 h 2000"/>
                              <a:gd name="T4" fmla="+- 0 2205 2055"/>
                              <a:gd name="T5" fmla="*/ T4 w 8730"/>
                              <a:gd name="T6" fmla="+- 0 2156 156"/>
                              <a:gd name="T7" fmla="*/ 2156 h 2000"/>
                              <a:gd name="T8" fmla="+- 0 2147 2055"/>
                              <a:gd name="T9" fmla="*/ T8 w 8730"/>
                              <a:gd name="T10" fmla="+- 0 2145 156"/>
                              <a:gd name="T11" fmla="*/ 2145 h 2000"/>
                              <a:gd name="T12" fmla="+- 0 2099 2055"/>
                              <a:gd name="T13" fmla="*/ T12 w 8730"/>
                              <a:gd name="T14" fmla="+- 0 2112 156"/>
                              <a:gd name="T15" fmla="*/ 2112 h 2000"/>
                              <a:gd name="T16" fmla="+- 0 2067 2055"/>
                              <a:gd name="T17" fmla="*/ T16 w 8730"/>
                              <a:gd name="T18" fmla="+- 0 2065 156"/>
                              <a:gd name="T19" fmla="*/ 2065 h 2000"/>
                              <a:gd name="T20" fmla="+- 0 2055 2055"/>
                              <a:gd name="T21" fmla="*/ T20 w 8730"/>
                              <a:gd name="T22" fmla="+- 0 2006 156"/>
                              <a:gd name="T23" fmla="*/ 2006 h 2000"/>
                              <a:gd name="T24" fmla="+- 0 2055 2055"/>
                              <a:gd name="T25" fmla="*/ T24 w 8730"/>
                              <a:gd name="T26" fmla="+- 0 306 156"/>
                              <a:gd name="T27" fmla="*/ 306 h 2000"/>
                              <a:gd name="T28" fmla="+- 0 2067 2055"/>
                              <a:gd name="T29" fmla="*/ T28 w 8730"/>
                              <a:gd name="T30" fmla="+- 0 248 156"/>
                              <a:gd name="T31" fmla="*/ 248 h 2000"/>
                              <a:gd name="T32" fmla="+- 0 2099 2055"/>
                              <a:gd name="T33" fmla="*/ T32 w 8730"/>
                              <a:gd name="T34" fmla="+- 0 201 156"/>
                              <a:gd name="T35" fmla="*/ 201 h 2000"/>
                              <a:gd name="T36" fmla="+- 0 2147 2055"/>
                              <a:gd name="T37" fmla="*/ T36 w 8730"/>
                              <a:gd name="T38" fmla="+- 0 168 156"/>
                              <a:gd name="T39" fmla="*/ 168 h 2000"/>
                              <a:gd name="T40" fmla="+- 0 2205 2055"/>
                              <a:gd name="T41" fmla="*/ T40 w 8730"/>
                              <a:gd name="T42" fmla="+- 0 156 156"/>
                              <a:gd name="T43" fmla="*/ 156 h 2000"/>
                              <a:gd name="T44" fmla="+- 0 10635 2055"/>
                              <a:gd name="T45" fmla="*/ T44 w 8730"/>
                              <a:gd name="T46" fmla="+- 0 156 156"/>
                              <a:gd name="T47" fmla="*/ 156 h 2000"/>
                              <a:gd name="T48" fmla="+- 0 10693 2055"/>
                              <a:gd name="T49" fmla="*/ T48 w 8730"/>
                              <a:gd name="T50" fmla="+- 0 168 156"/>
                              <a:gd name="T51" fmla="*/ 168 h 2000"/>
                              <a:gd name="T52" fmla="+- 0 10741 2055"/>
                              <a:gd name="T53" fmla="*/ T52 w 8730"/>
                              <a:gd name="T54" fmla="+- 0 201 156"/>
                              <a:gd name="T55" fmla="*/ 201 h 2000"/>
                              <a:gd name="T56" fmla="+- 0 10773 2055"/>
                              <a:gd name="T57" fmla="*/ T56 w 8730"/>
                              <a:gd name="T58" fmla="+- 0 248 156"/>
                              <a:gd name="T59" fmla="*/ 248 h 2000"/>
                              <a:gd name="T60" fmla="+- 0 10785 2055"/>
                              <a:gd name="T61" fmla="*/ T60 w 8730"/>
                              <a:gd name="T62" fmla="+- 0 306 156"/>
                              <a:gd name="T63" fmla="*/ 306 h 2000"/>
                              <a:gd name="T64" fmla="+- 0 10785 2055"/>
                              <a:gd name="T65" fmla="*/ T64 w 8730"/>
                              <a:gd name="T66" fmla="+- 0 2006 156"/>
                              <a:gd name="T67" fmla="*/ 2006 h 2000"/>
                              <a:gd name="T68" fmla="+- 0 10773 2055"/>
                              <a:gd name="T69" fmla="*/ T68 w 8730"/>
                              <a:gd name="T70" fmla="+- 0 2065 156"/>
                              <a:gd name="T71" fmla="*/ 2065 h 2000"/>
                              <a:gd name="T72" fmla="+- 0 10741 2055"/>
                              <a:gd name="T73" fmla="*/ T72 w 8730"/>
                              <a:gd name="T74" fmla="+- 0 2112 156"/>
                              <a:gd name="T75" fmla="*/ 2112 h 2000"/>
                              <a:gd name="T76" fmla="+- 0 10693 2055"/>
                              <a:gd name="T77" fmla="*/ T76 w 8730"/>
                              <a:gd name="T78" fmla="+- 0 2145 156"/>
                              <a:gd name="T79" fmla="*/ 2145 h 2000"/>
                              <a:gd name="T80" fmla="+- 0 10635 2055"/>
                              <a:gd name="T81" fmla="*/ T80 w 8730"/>
                              <a:gd name="T82" fmla="+- 0 2156 156"/>
                              <a:gd name="T83" fmla="*/ 2156 h 20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30" h="2000">
                                <a:moveTo>
                                  <a:pt x="8580" y="2000"/>
                                </a:moveTo>
                                <a:lnTo>
                                  <a:pt x="150" y="2000"/>
                                </a:lnTo>
                                <a:lnTo>
                                  <a:pt x="92" y="1989"/>
                                </a:lnTo>
                                <a:lnTo>
                                  <a:pt x="44" y="1956"/>
                                </a:lnTo>
                                <a:lnTo>
                                  <a:pt x="12" y="1909"/>
                                </a:lnTo>
                                <a:lnTo>
                                  <a:pt x="0" y="1850"/>
                                </a:lnTo>
                                <a:lnTo>
                                  <a:pt x="0" y="150"/>
                                </a:lnTo>
                                <a:lnTo>
                                  <a:pt x="12" y="92"/>
                                </a:lnTo>
                                <a:lnTo>
                                  <a:pt x="44" y="45"/>
                                </a:lnTo>
                                <a:lnTo>
                                  <a:pt x="92" y="12"/>
                                </a:lnTo>
                                <a:lnTo>
                                  <a:pt x="150" y="0"/>
                                </a:lnTo>
                                <a:lnTo>
                                  <a:pt x="8580" y="0"/>
                                </a:lnTo>
                                <a:lnTo>
                                  <a:pt x="8638" y="12"/>
                                </a:lnTo>
                                <a:lnTo>
                                  <a:pt x="8686" y="45"/>
                                </a:lnTo>
                                <a:lnTo>
                                  <a:pt x="8718" y="92"/>
                                </a:lnTo>
                                <a:lnTo>
                                  <a:pt x="8730" y="150"/>
                                </a:lnTo>
                                <a:lnTo>
                                  <a:pt x="8730" y="1850"/>
                                </a:lnTo>
                                <a:lnTo>
                                  <a:pt x="8718" y="1909"/>
                                </a:lnTo>
                                <a:lnTo>
                                  <a:pt x="8686" y="1956"/>
                                </a:lnTo>
                                <a:lnTo>
                                  <a:pt x="8638" y="1989"/>
                                </a:lnTo>
                                <a:lnTo>
                                  <a:pt x="8580" y="200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42047245" name="Picture 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170" y="267"/>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1959207285" name="Text Box 9"/>
                        <wps:cNvSpPr txBox="1">
                          <a:spLocks/>
                        </wps:cNvSpPr>
                        <wps:spPr bwMode="auto">
                          <a:xfrm>
                            <a:off x="2055" y="156"/>
                            <a:ext cx="8730" cy="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DB4B4" w14:textId="77777777" w:rsidR="00D64DB2" w:rsidRDefault="00D64DB2">
                              <w:pPr>
                                <w:rPr>
                                  <w:sz w:val="17"/>
                                </w:rPr>
                              </w:pPr>
                            </w:p>
                            <w:p w14:paraId="161A4C70" w14:textId="77777777" w:rsidR="00D64DB2" w:rsidRDefault="0022516B">
                              <w:pPr>
                                <w:spacing w:before="1"/>
                                <w:ind w:left="600"/>
                                <w:rPr>
                                  <w:b/>
                                  <w:sz w:val="20"/>
                                </w:rPr>
                              </w:pPr>
                              <w:r>
                                <w:rPr>
                                  <w:b/>
                                  <w:sz w:val="20"/>
                                </w:rPr>
                                <w:t>Note:</w:t>
                              </w:r>
                            </w:p>
                            <w:p w14:paraId="09F31F83" w14:textId="77777777" w:rsidR="00D64DB2" w:rsidRDefault="0022516B">
                              <w:pPr>
                                <w:spacing w:before="100" w:line="340" w:lineRule="auto"/>
                                <w:ind w:left="600" w:right="276"/>
                                <w:rPr>
                                  <w:sz w:val="20"/>
                                </w:rPr>
                              </w:pPr>
                              <w:r>
                                <w:rPr>
                                  <w:sz w:val="20"/>
                                </w:rPr>
                                <w:t xml:space="preserve">If </w:t>
                              </w:r>
                              <w:r>
                                <w:rPr>
                                  <w:rFonts w:ascii="Courier New"/>
                                  <w:sz w:val="16"/>
                                  <w:shd w:val="clear" w:color="auto" w:fill="EDEDED"/>
                                </w:rPr>
                                <w:t>DOWNLOAD_BRIDGE_VERSION</w:t>
                              </w:r>
                              <w:r>
                                <w:rPr>
                                  <w:rFonts w:ascii="Courier New"/>
                                  <w:spacing w:val="-57"/>
                                  <w:sz w:val="16"/>
                                </w:rPr>
                                <w:t xml:space="preserve"> </w:t>
                              </w:r>
                              <w:r>
                                <w:rPr>
                                  <w:sz w:val="20"/>
                                </w:rPr>
                                <w:t xml:space="preserve">or </w:t>
                              </w:r>
                              <w:r>
                                <w:rPr>
                                  <w:rFonts w:ascii="Courier New"/>
                                  <w:sz w:val="16"/>
                                  <w:shd w:val="clear" w:color="auto" w:fill="EDEDED"/>
                                </w:rPr>
                                <w:t>DOWNLOAD_BRIDGE_URL</w:t>
                              </w:r>
                              <w:r>
                                <w:rPr>
                                  <w:rFonts w:ascii="Courier New"/>
                                  <w:spacing w:val="-57"/>
                                  <w:sz w:val="16"/>
                                </w:rPr>
                                <w:t xml:space="preserve"> </w:t>
                              </w:r>
                              <w:r>
                                <w:rPr>
                                  <w:sz w:val="20"/>
                                </w:rPr>
                                <w:t xml:space="preserve">are not provided, Synopsys Template automatically downloads and configures the latest version of Synopsys Bridge. As per current </w:t>
                              </w:r>
                              <w:r>
                                <w:rPr>
                                  <w:spacing w:val="-3"/>
                                  <w:sz w:val="20"/>
                                </w:rPr>
                                <w:t xml:space="preserve">behavior, </w:t>
                              </w:r>
                              <w:r>
                                <w:rPr>
                                  <w:sz w:val="20"/>
                                </w:rPr>
                                <w:t>the existing directory will be cleaned and then Synopsys Template automatically downloads and configures Synopsys Bridge every time.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8B9F4" id="Group 6" o:spid="_x0000_s1365" style="position:absolute;margin-left:102.75pt;margin-top:7.8pt;width:436.5pt;height:100pt;z-index:-251435008;mso-wrap-distance-left:0;mso-wrap-distance-right:0;mso-position-horizontal-relative:page;mso-position-vertical-relative:text" coordorigin="2055,156" coordsize="8730,20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">
                <v:shape id="Freeform 7" o:spid="_x0000_s1366" style="position:absolute;left:2055;top:156;width:8730;height:2000;visibility:visible;mso-wrap-style:square;v-text-anchor:top" coordsize="8730,2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" path="m8580,2000r-8430,l92,1989,44,1956,12,1909,,1850,,150,12,92,44,45,92,12,150,,8580,r58,12l8686,45r32,47l8730,150r,1700l8718,1909r-32,47l8638,1989r-58,11xe" fillcolor="#0078a0" stroked="f">
                  <v:fill opacity="5911f"/>
                  <v:path arrowok="t" o:connecttype="custom" o:connectlocs="8580,2156;150,2156;92,2145;44,2112;12,2065;0,2006;0,306;12,248;44,201;92,168;150,156;8580,156;8638,168;8686,201;8718,248;8730,306;8730,2006;8718,2065;8686,2112;8638,2145;8580,2156" o:connectangles="0,0,0,0,0,0,0,0,0,0,0,0,0,0,0,0,0,0,0,0,0"/>
                </v:shape>
                <v:shape id="Picture 8" o:spid="_x0000_s1367" type="#_x0000_t75" style="position:absolute;left:2170;top:267;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">
                  <v:imagedata r:id="rId10" o:title=""/>
                  <o:lock v:ext="edit" aspectratio="f"/>
                </v:shape>
                <v:shape id="Text Box 9" o:spid="_x0000_s1368" type="#_x0000_t202" style="position:absolute;left:2055;top:156;width:8730;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" filled="f" stroked="f">
                  <v:path arrowok="t"/>
                  <v:textbox inset="0,0,0,0">
                    <w:txbxContent>
                      <w:p w14:paraId="4E4DB4B4" w14:textId="77777777" w:rsidR="00D64DB2" w:rsidRDefault="00D64DB2">
                        <w:pPr>
                          <w:rPr>
                            <w:sz w:val="17"/>
                          </w:rPr>
                        </w:pPr>
                      </w:p>
                      <w:p w14:paraId="161A4C70" w14:textId="77777777" w:rsidR="00D64DB2" w:rsidRDefault="0022516B">
                        <w:pPr>
                          <w:spacing w:before="1"/>
                          <w:ind w:left="600"/>
                          <w:rPr>
                            <w:b/>
                            <w:sz w:val="20"/>
                          </w:rPr>
                        </w:pPr>
                        <w:r>
                          <w:rPr>
                            <w:b/>
                            <w:sz w:val="20"/>
                          </w:rPr>
                          <w:t>Note:</w:t>
                        </w:r>
                      </w:p>
                      <w:p w14:paraId="09F31F83" w14:textId="77777777" w:rsidR="00D64DB2" w:rsidRDefault="0022516B">
                        <w:pPr>
                          <w:spacing w:before="100" w:line="340" w:lineRule="auto"/>
                          <w:ind w:left="600" w:right="276"/>
                          <w:rPr>
                            <w:sz w:val="20"/>
                          </w:rPr>
                        </w:pPr>
                        <w:r>
                          <w:rPr>
                            <w:sz w:val="20"/>
                          </w:rPr>
                          <w:t xml:space="preserve">If </w:t>
                        </w:r>
                        <w:r>
                          <w:rPr>
                            <w:rFonts w:ascii="Courier New"/>
                            <w:sz w:val="16"/>
                            <w:shd w:val="clear" w:color="auto" w:fill="EDEDED"/>
                          </w:rPr>
                          <w:t>DOWNLOAD_BRIDGE_VERSION</w:t>
                        </w:r>
                        <w:r>
                          <w:rPr>
                            <w:rFonts w:ascii="Courier New"/>
                            <w:spacing w:val="-57"/>
                            <w:sz w:val="16"/>
                          </w:rPr>
                          <w:t xml:space="preserve"> </w:t>
                        </w:r>
                        <w:r>
                          <w:rPr>
                            <w:sz w:val="20"/>
                          </w:rPr>
                          <w:t xml:space="preserve">or </w:t>
                        </w:r>
                        <w:r>
                          <w:rPr>
                            <w:rFonts w:ascii="Courier New"/>
                            <w:sz w:val="16"/>
                            <w:shd w:val="clear" w:color="auto" w:fill="EDEDED"/>
                          </w:rPr>
                          <w:t>DOWNLOAD_BRIDGE_URL</w:t>
                        </w:r>
                        <w:r>
                          <w:rPr>
                            <w:rFonts w:ascii="Courier New"/>
                            <w:spacing w:val="-57"/>
                            <w:sz w:val="16"/>
                          </w:rPr>
                          <w:t xml:space="preserve"> </w:t>
                        </w:r>
                        <w:r>
                          <w:rPr>
                            <w:sz w:val="20"/>
                          </w:rPr>
                          <w:t xml:space="preserve">are not provided, Synopsys Template automatically downloads and configures the latest version of Synopsys Bridge. As per current </w:t>
                        </w:r>
                        <w:r>
                          <w:rPr>
                            <w:spacing w:val="-3"/>
                            <w:sz w:val="20"/>
                          </w:rPr>
                          <w:t xml:space="preserve">behavior, </w:t>
                        </w:r>
                        <w:r>
                          <w:rPr>
                            <w:sz w:val="20"/>
                          </w:rPr>
                          <w:t>the existing directory will be cleaned and then Synopsys Template automatically downloads and configures Synopsys Bridge every time.</w:t>
                        </w:r>
                      </w:p>
                    </w:txbxContent>
                  </v:textbox>
                </v:shape>
                <w10:wrap type="topAndBottom" anchorx="page"/>
              </v:group>
            </w:pict>
          </mc:Fallback>
        </mc:AlternateContent>
      </w:r>
    </w:p>
    <w:p w14:paraId="604317F6" w14:textId="77777777" w:rsidR="00D64DB2" w:rsidRDefault="00D64DB2">
      <w:pPr>
        <w:pStyle w:val="BodyText"/>
        <w:spacing w:before="1"/>
        <w:rPr>
          <w:sz w:val="12"/>
        </w:rPr>
      </w:pPr>
    </w:p>
    <w:p w14:paraId="08FB17E8" w14:textId="77777777" w:rsidR="00D64DB2" w:rsidRDefault="0022516B">
      <w:pPr>
        <w:pStyle w:val="ListParagraph"/>
        <w:numPr>
          <w:ilvl w:val="1"/>
          <w:numId w:val="2"/>
        </w:numPr>
        <w:tabs>
          <w:tab w:val="left" w:pos="700"/>
        </w:tabs>
        <w:spacing w:before="96" w:line="340" w:lineRule="auto"/>
        <w:ind w:right="182"/>
        <w:rPr>
          <w:sz w:val="20"/>
        </w:rPr>
      </w:pPr>
      <w:r>
        <w:rPr>
          <w:rFonts w:ascii="Courier New" w:hAnsi="Courier New"/>
          <w:sz w:val="16"/>
          <w:shd w:val="clear" w:color="auto" w:fill="EDEDED"/>
        </w:rPr>
        <w:t>SYNOPSYS_BRIDGE_PATH</w:t>
      </w:r>
      <w:r>
        <w:rPr>
          <w:sz w:val="20"/>
        </w:rPr>
        <w:t>:</w:t>
      </w:r>
      <w:r>
        <w:rPr>
          <w:spacing w:val="-14"/>
          <w:sz w:val="20"/>
        </w:rPr>
        <w:t xml:space="preserve"> </w:t>
      </w:r>
      <w:r>
        <w:rPr>
          <w:sz w:val="20"/>
        </w:rPr>
        <w:t>Provide</w:t>
      </w:r>
      <w:r>
        <w:rPr>
          <w:spacing w:val="-14"/>
          <w:sz w:val="20"/>
        </w:rPr>
        <w:t xml:space="preserve"> </w:t>
      </w:r>
      <w:r>
        <w:rPr>
          <w:sz w:val="20"/>
        </w:rPr>
        <w:t>a</w:t>
      </w:r>
      <w:r>
        <w:rPr>
          <w:spacing w:val="-13"/>
          <w:sz w:val="20"/>
        </w:rPr>
        <w:t xml:space="preserve"> </w:t>
      </w:r>
      <w:r>
        <w:rPr>
          <w:sz w:val="20"/>
        </w:rPr>
        <w:t>path,</w:t>
      </w:r>
      <w:r>
        <w:rPr>
          <w:spacing w:val="-14"/>
          <w:sz w:val="20"/>
        </w:rPr>
        <w:t xml:space="preserve"> </w:t>
      </w:r>
      <w:r>
        <w:rPr>
          <w:sz w:val="20"/>
        </w:rPr>
        <w:t>where</w:t>
      </w:r>
      <w:r>
        <w:rPr>
          <w:spacing w:val="-14"/>
          <w:sz w:val="20"/>
        </w:rPr>
        <w:t xml:space="preserve"> </w:t>
      </w:r>
      <w:r>
        <w:rPr>
          <w:sz w:val="20"/>
        </w:rPr>
        <w:t>you</w:t>
      </w:r>
      <w:r>
        <w:rPr>
          <w:spacing w:val="-13"/>
          <w:sz w:val="20"/>
        </w:rPr>
        <w:t xml:space="preserve"> </w:t>
      </w:r>
      <w:r>
        <w:rPr>
          <w:sz w:val="20"/>
        </w:rPr>
        <w:t>want</w:t>
      </w:r>
      <w:r>
        <w:rPr>
          <w:spacing w:val="-14"/>
          <w:sz w:val="20"/>
        </w:rPr>
        <w:t xml:space="preserve"> </w:t>
      </w:r>
      <w:r>
        <w:rPr>
          <w:sz w:val="20"/>
        </w:rPr>
        <w:t>to</w:t>
      </w:r>
      <w:r>
        <w:rPr>
          <w:spacing w:val="-13"/>
          <w:sz w:val="20"/>
        </w:rPr>
        <w:t xml:space="preserve"> </w:t>
      </w:r>
      <w:r>
        <w:rPr>
          <w:sz w:val="20"/>
        </w:rPr>
        <w:t>configure</w:t>
      </w:r>
      <w:r>
        <w:rPr>
          <w:spacing w:val="-14"/>
          <w:sz w:val="20"/>
        </w:rPr>
        <w:t xml:space="preserve"> </w:t>
      </w:r>
      <w:r>
        <w:rPr>
          <w:sz w:val="20"/>
        </w:rPr>
        <w:t>or</w:t>
      </w:r>
      <w:r>
        <w:rPr>
          <w:spacing w:val="-14"/>
          <w:sz w:val="20"/>
        </w:rPr>
        <w:t xml:space="preserve"> </w:t>
      </w:r>
      <w:r>
        <w:rPr>
          <w:sz w:val="20"/>
        </w:rPr>
        <w:t>already</w:t>
      </w:r>
      <w:r>
        <w:rPr>
          <w:spacing w:val="-13"/>
          <w:sz w:val="20"/>
        </w:rPr>
        <w:t xml:space="preserve"> </w:t>
      </w:r>
      <w:r>
        <w:rPr>
          <w:sz w:val="20"/>
        </w:rPr>
        <w:t>configured</w:t>
      </w:r>
      <w:r>
        <w:rPr>
          <w:spacing w:val="-14"/>
          <w:sz w:val="20"/>
        </w:rPr>
        <w:t xml:space="preserve"> </w:t>
      </w:r>
      <w:r>
        <w:rPr>
          <w:sz w:val="20"/>
        </w:rPr>
        <w:t>Synopsys Bridge.</w:t>
      </w:r>
      <w:r>
        <w:rPr>
          <w:spacing w:val="-2"/>
          <w:sz w:val="20"/>
        </w:rPr>
        <w:t xml:space="preserve"> </w:t>
      </w:r>
      <w:r>
        <w:rPr>
          <w:sz w:val="20"/>
        </w:rPr>
        <w:t>Optional.</w:t>
      </w:r>
    </w:p>
    <w:p w14:paraId="23D0C319" w14:textId="77777777" w:rsidR="00D64DB2" w:rsidRDefault="00C46513">
      <w:pPr>
        <w:pStyle w:val="BodyText"/>
        <w:spacing w:before="11"/>
        <w:rPr>
          <w:sz w:val="9"/>
        </w:rPr>
      </w:pPr>
      <w:r>
        <w:rPr>
          <w:noProof/>
        </w:rPr>
        <mc:AlternateContent>
          <mc:Choice Requires="wpg">
            <w:drawing>
              <wp:anchor distT="0" distB="0" distL="0" distR="0" simplePos="0" relativeHeight="251883520" behindDoc="1" locked="0" layoutInCell="1" allowOverlap="1" wp14:anchorId="5DBF7D8D" wp14:editId="34D1460A">
                <wp:simplePos x="0" y="0"/>
                <wp:positionH relativeFrom="page">
                  <wp:posOffset>1304925</wp:posOffset>
                </wp:positionH>
                <wp:positionV relativeFrom="paragraph">
                  <wp:posOffset>100330</wp:posOffset>
                </wp:positionV>
                <wp:extent cx="5543550" cy="838200"/>
                <wp:effectExtent l="0" t="0" r="0" b="0"/>
                <wp:wrapTopAndBottom/>
                <wp:docPr id="20885999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838200"/>
                          <a:chOff x="2055" y="158"/>
                          <a:chExt cx="8730" cy="1320"/>
                        </a:xfrm>
                      </wpg:grpSpPr>
                      <wps:wsp>
                        <wps:cNvPr id="716048132" name="Freeform 3"/>
                        <wps:cNvSpPr>
                          <a:spLocks/>
                        </wps:cNvSpPr>
                        <wps:spPr bwMode="auto">
                          <a:xfrm>
                            <a:off x="2055" y="158"/>
                            <a:ext cx="8730" cy="1320"/>
                          </a:xfrm>
                          <a:custGeom>
                            <a:avLst/>
                            <a:gdLst>
                              <a:gd name="T0" fmla="+- 0 10635 2055"/>
                              <a:gd name="T1" fmla="*/ T0 w 8730"/>
                              <a:gd name="T2" fmla="+- 0 1478 158"/>
                              <a:gd name="T3" fmla="*/ 1478 h 1320"/>
                              <a:gd name="T4" fmla="+- 0 2205 2055"/>
                              <a:gd name="T5" fmla="*/ T4 w 8730"/>
                              <a:gd name="T6" fmla="+- 0 1478 158"/>
                              <a:gd name="T7" fmla="*/ 1478 h 1320"/>
                              <a:gd name="T8" fmla="+- 0 2147 2055"/>
                              <a:gd name="T9" fmla="*/ T8 w 8730"/>
                              <a:gd name="T10" fmla="+- 0 1466 158"/>
                              <a:gd name="T11" fmla="*/ 1466 h 1320"/>
                              <a:gd name="T12" fmla="+- 0 2099 2055"/>
                              <a:gd name="T13" fmla="*/ T12 w 8730"/>
                              <a:gd name="T14" fmla="+- 0 1434 158"/>
                              <a:gd name="T15" fmla="*/ 1434 h 1320"/>
                              <a:gd name="T16" fmla="+- 0 2067 2055"/>
                              <a:gd name="T17" fmla="*/ T16 w 8730"/>
                              <a:gd name="T18" fmla="+- 0 1386 158"/>
                              <a:gd name="T19" fmla="*/ 1386 h 1320"/>
                              <a:gd name="T20" fmla="+- 0 2055 2055"/>
                              <a:gd name="T21" fmla="*/ T20 w 8730"/>
                              <a:gd name="T22" fmla="+- 0 1328 158"/>
                              <a:gd name="T23" fmla="*/ 1328 h 1320"/>
                              <a:gd name="T24" fmla="+- 0 2055 2055"/>
                              <a:gd name="T25" fmla="*/ T24 w 8730"/>
                              <a:gd name="T26" fmla="+- 0 308 158"/>
                              <a:gd name="T27" fmla="*/ 308 h 1320"/>
                              <a:gd name="T28" fmla="+- 0 2067 2055"/>
                              <a:gd name="T29" fmla="*/ T28 w 8730"/>
                              <a:gd name="T30" fmla="+- 0 250 158"/>
                              <a:gd name="T31" fmla="*/ 250 h 1320"/>
                              <a:gd name="T32" fmla="+- 0 2099 2055"/>
                              <a:gd name="T33" fmla="*/ T32 w 8730"/>
                              <a:gd name="T34" fmla="+- 0 202 158"/>
                              <a:gd name="T35" fmla="*/ 202 h 1320"/>
                              <a:gd name="T36" fmla="+- 0 2147 2055"/>
                              <a:gd name="T37" fmla="*/ T36 w 8730"/>
                              <a:gd name="T38" fmla="+- 0 170 158"/>
                              <a:gd name="T39" fmla="*/ 170 h 1320"/>
                              <a:gd name="T40" fmla="+- 0 2205 2055"/>
                              <a:gd name="T41" fmla="*/ T40 w 8730"/>
                              <a:gd name="T42" fmla="+- 0 158 158"/>
                              <a:gd name="T43" fmla="*/ 158 h 1320"/>
                              <a:gd name="T44" fmla="+- 0 10635 2055"/>
                              <a:gd name="T45" fmla="*/ T44 w 8730"/>
                              <a:gd name="T46" fmla="+- 0 158 158"/>
                              <a:gd name="T47" fmla="*/ 158 h 1320"/>
                              <a:gd name="T48" fmla="+- 0 10693 2055"/>
                              <a:gd name="T49" fmla="*/ T48 w 8730"/>
                              <a:gd name="T50" fmla="+- 0 170 158"/>
                              <a:gd name="T51" fmla="*/ 170 h 1320"/>
                              <a:gd name="T52" fmla="+- 0 10741 2055"/>
                              <a:gd name="T53" fmla="*/ T52 w 8730"/>
                              <a:gd name="T54" fmla="+- 0 202 158"/>
                              <a:gd name="T55" fmla="*/ 202 h 1320"/>
                              <a:gd name="T56" fmla="+- 0 10773 2055"/>
                              <a:gd name="T57" fmla="*/ T56 w 8730"/>
                              <a:gd name="T58" fmla="+- 0 250 158"/>
                              <a:gd name="T59" fmla="*/ 250 h 1320"/>
                              <a:gd name="T60" fmla="+- 0 10785 2055"/>
                              <a:gd name="T61" fmla="*/ T60 w 8730"/>
                              <a:gd name="T62" fmla="+- 0 308 158"/>
                              <a:gd name="T63" fmla="*/ 308 h 1320"/>
                              <a:gd name="T64" fmla="+- 0 10785 2055"/>
                              <a:gd name="T65" fmla="*/ T64 w 8730"/>
                              <a:gd name="T66" fmla="+- 0 1328 158"/>
                              <a:gd name="T67" fmla="*/ 1328 h 1320"/>
                              <a:gd name="T68" fmla="+- 0 10773 2055"/>
                              <a:gd name="T69" fmla="*/ T68 w 8730"/>
                              <a:gd name="T70" fmla="+- 0 1386 158"/>
                              <a:gd name="T71" fmla="*/ 1386 h 1320"/>
                              <a:gd name="T72" fmla="+- 0 10741 2055"/>
                              <a:gd name="T73" fmla="*/ T72 w 8730"/>
                              <a:gd name="T74" fmla="+- 0 1434 158"/>
                              <a:gd name="T75" fmla="*/ 1434 h 1320"/>
                              <a:gd name="T76" fmla="+- 0 10693 2055"/>
                              <a:gd name="T77" fmla="*/ T76 w 8730"/>
                              <a:gd name="T78" fmla="+- 0 1466 158"/>
                              <a:gd name="T79" fmla="*/ 1466 h 1320"/>
                              <a:gd name="T80" fmla="+- 0 10635 2055"/>
                              <a:gd name="T81" fmla="*/ T80 w 8730"/>
                              <a:gd name="T82" fmla="+- 0 1478 158"/>
                              <a:gd name="T83" fmla="*/ 1478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730" h="1320">
                                <a:moveTo>
                                  <a:pt x="8580" y="1320"/>
                                </a:moveTo>
                                <a:lnTo>
                                  <a:pt x="150" y="1320"/>
                                </a:lnTo>
                                <a:lnTo>
                                  <a:pt x="92" y="1308"/>
                                </a:lnTo>
                                <a:lnTo>
                                  <a:pt x="44" y="1276"/>
                                </a:lnTo>
                                <a:lnTo>
                                  <a:pt x="12" y="1228"/>
                                </a:lnTo>
                                <a:lnTo>
                                  <a:pt x="0" y="1170"/>
                                </a:lnTo>
                                <a:lnTo>
                                  <a:pt x="0" y="150"/>
                                </a:lnTo>
                                <a:lnTo>
                                  <a:pt x="12" y="92"/>
                                </a:lnTo>
                                <a:lnTo>
                                  <a:pt x="44" y="44"/>
                                </a:lnTo>
                                <a:lnTo>
                                  <a:pt x="92" y="12"/>
                                </a:lnTo>
                                <a:lnTo>
                                  <a:pt x="150" y="0"/>
                                </a:lnTo>
                                <a:lnTo>
                                  <a:pt x="8580" y="0"/>
                                </a:lnTo>
                                <a:lnTo>
                                  <a:pt x="8638" y="12"/>
                                </a:lnTo>
                                <a:lnTo>
                                  <a:pt x="8686" y="44"/>
                                </a:lnTo>
                                <a:lnTo>
                                  <a:pt x="8718" y="92"/>
                                </a:lnTo>
                                <a:lnTo>
                                  <a:pt x="8730" y="150"/>
                                </a:lnTo>
                                <a:lnTo>
                                  <a:pt x="8730" y="1170"/>
                                </a:lnTo>
                                <a:lnTo>
                                  <a:pt x="8718" y="1228"/>
                                </a:lnTo>
                                <a:lnTo>
                                  <a:pt x="8686" y="1276"/>
                                </a:lnTo>
                                <a:lnTo>
                                  <a:pt x="8638" y="1308"/>
                                </a:lnTo>
                                <a:lnTo>
                                  <a:pt x="8580" y="1320"/>
                                </a:lnTo>
                                <a:close/>
                              </a:path>
                            </a:pathLst>
                          </a:custGeom>
                          <a:solidFill>
                            <a:srgbClr val="0078A0">
                              <a:alpha val="901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9405059"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170" y="269"/>
                            <a:ext cx="326" cy="360"/>
                          </a:xfrm>
                          <a:prstGeom prst="rect">
                            <a:avLst/>
                          </a:prstGeom>
                          <a:noFill/>
                          <a:extLst>
                            <a:ext uri="{909E8E84-426E-40DD-AFC4-6F175D3DCCD1}">
                              <a14:hiddenFill xmlns:a14="http://schemas.microsoft.com/office/drawing/2010/main">
                                <a:solidFill>
                                  <a:srgbClr val="FFFFFF"/>
                                </a:solidFill>
                              </a14:hiddenFill>
                            </a:ext>
                          </a:extLst>
                        </pic:spPr>
                      </pic:pic>
                      <wps:wsp>
                        <wps:cNvPr id="343291783" name="Text Box 5"/>
                        <wps:cNvSpPr txBox="1">
                          <a:spLocks/>
                        </wps:cNvSpPr>
                        <wps:spPr bwMode="auto">
                          <a:xfrm>
                            <a:off x="2055" y="158"/>
                            <a:ext cx="8730"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41123" w14:textId="77777777" w:rsidR="00D64DB2" w:rsidRDefault="00D64DB2">
                              <w:pPr>
                                <w:rPr>
                                  <w:sz w:val="17"/>
                                </w:rPr>
                              </w:pPr>
                            </w:p>
                            <w:p w14:paraId="18A2384B" w14:textId="77777777" w:rsidR="00D64DB2" w:rsidRDefault="0022516B">
                              <w:pPr>
                                <w:spacing w:before="1"/>
                                <w:ind w:left="600"/>
                                <w:rPr>
                                  <w:b/>
                                  <w:sz w:val="20"/>
                                </w:rPr>
                              </w:pPr>
                              <w:r>
                                <w:rPr>
                                  <w:b/>
                                  <w:sz w:val="20"/>
                                </w:rPr>
                                <w:t>Note:</w:t>
                              </w:r>
                            </w:p>
                            <w:p w14:paraId="22566127" w14:textId="77777777" w:rsidR="00D64DB2" w:rsidRDefault="0022516B">
                              <w:pPr>
                                <w:spacing w:before="100" w:line="340" w:lineRule="auto"/>
                                <w:ind w:left="600" w:right="276"/>
                                <w:rPr>
                                  <w:sz w:val="20"/>
                                </w:rPr>
                              </w:pPr>
                              <w:r>
                                <w:rPr>
                                  <w:sz w:val="20"/>
                                </w:rPr>
                                <w:t>If</w:t>
                              </w:r>
                              <w:r>
                                <w:rPr>
                                  <w:spacing w:val="-13"/>
                                  <w:sz w:val="20"/>
                                </w:rPr>
                                <w:t xml:space="preserve"> </w:t>
                              </w:r>
                              <w:r>
                                <w:rPr>
                                  <w:sz w:val="20"/>
                                </w:rPr>
                                <w:t>you</w:t>
                              </w:r>
                              <w:r>
                                <w:rPr>
                                  <w:spacing w:val="-12"/>
                                  <w:sz w:val="20"/>
                                </w:rPr>
                                <w:t xml:space="preserve"> </w:t>
                              </w:r>
                              <w:r>
                                <w:rPr>
                                  <w:spacing w:val="-3"/>
                                  <w:sz w:val="20"/>
                                </w:rPr>
                                <w:t>don't</w:t>
                              </w:r>
                              <w:r>
                                <w:rPr>
                                  <w:spacing w:val="-12"/>
                                  <w:sz w:val="20"/>
                                </w:rPr>
                                <w:t xml:space="preserve"> </w:t>
                              </w:r>
                              <w:r>
                                <w:rPr>
                                  <w:sz w:val="20"/>
                                </w:rPr>
                                <w:t>provide</w:t>
                              </w:r>
                              <w:r>
                                <w:rPr>
                                  <w:spacing w:val="-12"/>
                                  <w:sz w:val="20"/>
                                </w:rPr>
                                <w:t xml:space="preserve"> </w:t>
                              </w:r>
                              <w:r>
                                <w:rPr>
                                  <w:sz w:val="20"/>
                                </w:rPr>
                                <w:t>any</w:t>
                              </w:r>
                              <w:r>
                                <w:rPr>
                                  <w:spacing w:val="-13"/>
                                  <w:sz w:val="20"/>
                                </w:rPr>
                                <w:t xml:space="preserve"> </w:t>
                              </w:r>
                              <w:r>
                                <w:rPr>
                                  <w:sz w:val="20"/>
                                </w:rPr>
                                <w:t>path,</w:t>
                              </w:r>
                              <w:r>
                                <w:rPr>
                                  <w:spacing w:val="-12"/>
                                  <w:sz w:val="20"/>
                                </w:rPr>
                                <w:t xml:space="preserve"> </w:t>
                              </w:r>
                              <w:r>
                                <w:rPr>
                                  <w:sz w:val="20"/>
                                </w:rPr>
                                <w:t>then</w:t>
                              </w:r>
                              <w:r>
                                <w:rPr>
                                  <w:spacing w:val="-12"/>
                                  <w:sz w:val="20"/>
                                </w:rPr>
                                <w:t xml:space="preserve"> </w:t>
                              </w:r>
                              <w:r>
                                <w:rPr>
                                  <w:sz w:val="20"/>
                                </w:rPr>
                                <w:t>the</w:t>
                              </w:r>
                              <w:r>
                                <w:rPr>
                                  <w:spacing w:val="-12"/>
                                  <w:sz w:val="20"/>
                                </w:rPr>
                                <w:t xml:space="preserve"> </w:t>
                              </w:r>
                              <w:r>
                                <w:rPr>
                                  <w:sz w:val="20"/>
                                </w:rPr>
                                <w:t>configuration</w:t>
                              </w:r>
                              <w:r>
                                <w:rPr>
                                  <w:spacing w:val="-13"/>
                                  <w:sz w:val="20"/>
                                </w:rPr>
                                <w:t xml:space="preserve"> </w:t>
                              </w:r>
                              <w:r>
                                <w:rPr>
                                  <w:sz w:val="20"/>
                                </w:rPr>
                                <w:t>path</w:t>
                              </w:r>
                              <w:r>
                                <w:rPr>
                                  <w:spacing w:val="-12"/>
                                  <w:sz w:val="20"/>
                                </w:rPr>
                                <w:t xml:space="preserve"> </w:t>
                              </w:r>
                              <w:r>
                                <w:rPr>
                                  <w:sz w:val="20"/>
                                </w:rPr>
                                <w:t>defaults</w:t>
                              </w:r>
                              <w:r>
                                <w:rPr>
                                  <w:spacing w:val="-12"/>
                                  <w:sz w:val="20"/>
                                </w:rPr>
                                <w:t xml:space="preserve"> </w:t>
                              </w:r>
                              <w:r>
                                <w:rPr>
                                  <w:sz w:val="20"/>
                                </w:rPr>
                                <w:t>to</w:t>
                              </w:r>
                              <w:r>
                                <w:rPr>
                                  <w:spacing w:val="-12"/>
                                  <w:sz w:val="20"/>
                                </w:rPr>
                                <w:t xml:space="preserve"> </w:t>
                              </w:r>
                              <w:r>
                                <w:rPr>
                                  <w:rFonts w:ascii="Courier New"/>
                                  <w:sz w:val="16"/>
                                  <w:shd w:val="clear" w:color="auto" w:fill="EDEDED"/>
                                </w:rPr>
                                <w:t>$HOME/synopsys-</w:t>
                              </w:r>
                              <w:r>
                                <w:rPr>
                                  <w:rFonts w:ascii="Courier New"/>
                                  <w:sz w:val="16"/>
                                </w:rPr>
                                <w:t xml:space="preserve"> </w:t>
                              </w:r>
                              <w:r>
                                <w:rPr>
                                  <w:rFonts w:ascii="Courier New"/>
                                  <w:sz w:val="16"/>
                                  <w:shd w:val="clear" w:color="auto" w:fill="EDEDED"/>
                                </w:rPr>
                                <w:t>bridge</w:t>
                              </w:r>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BF7D8D" id="Group 2" o:spid="_x0000_s1369" style="position:absolute;margin-left:102.75pt;margin-top:7.9pt;width:436.5pt;height:66pt;z-index:-251432960;mso-wrap-distance-left:0;mso-wrap-distance-right:0;mso-position-horizontal-relative:page;mso-position-vertical-relative:text" coordorigin="2055,158" coordsize="8730,13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">
                <v:shape id="Freeform 3" o:spid="_x0000_s1370" style="position:absolute;left:2055;top:158;width:8730;height:1320;visibility:visible;mso-wrap-style:square;v-text-anchor:top" coordsize="8730,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" path="m8580,1320r-8430,l92,1308,44,1276,12,1228,,1170,,150,12,92,44,44,92,12,150,,8580,r58,12l8686,44r32,48l8730,150r,1020l8718,1228r-32,48l8638,1308r-58,12xe" fillcolor="#0078a0" stroked="f">
                  <v:fill opacity="5911f"/>
                  <v:path arrowok="t" o:connecttype="custom" o:connectlocs="8580,1478;150,1478;92,1466;44,1434;12,1386;0,1328;0,308;12,250;44,202;92,170;150,158;8580,158;8638,170;8686,202;8718,250;8730,308;8730,1328;8718,1386;8686,1434;8638,1466;8580,1478" o:connectangles="0,0,0,0,0,0,0,0,0,0,0,0,0,0,0,0,0,0,0,0,0"/>
                </v:shape>
                <v:shape id="Picture 4" o:spid="_x0000_s1371" type="#_x0000_t75" style="position:absolute;left:2170;top:269;width:326;height: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">
                  <v:imagedata r:id="rId10" o:title=""/>
                  <o:lock v:ext="edit" aspectratio="f"/>
                </v:shape>
                <v:shape id="Text Box 5" o:spid="_x0000_s1372" type="#_x0000_t202" style="position:absolute;left:2055;top:158;width:8730;height:1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" filled="f" stroked="f">
                  <v:path arrowok="t"/>
                  <v:textbox inset="0,0,0,0">
                    <w:txbxContent>
                      <w:p w14:paraId="2ED41123" w14:textId="77777777" w:rsidR="00D64DB2" w:rsidRDefault="00D64DB2">
                        <w:pPr>
                          <w:rPr>
                            <w:sz w:val="17"/>
                          </w:rPr>
                        </w:pPr>
                      </w:p>
                      <w:p w14:paraId="18A2384B" w14:textId="77777777" w:rsidR="00D64DB2" w:rsidRDefault="0022516B">
                        <w:pPr>
                          <w:spacing w:before="1"/>
                          <w:ind w:left="600"/>
                          <w:rPr>
                            <w:b/>
                            <w:sz w:val="20"/>
                          </w:rPr>
                        </w:pPr>
                        <w:r>
                          <w:rPr>
                            <w:b/>
                            <w:sz w:val="20"/>
                          </w:rPr>
                          <w:t>Note:</w:t>
                        </w:r>
                      </w:p>
                      <w:p w14:paraId="22566127" w14:textId="77777777" w:rsidR="00D64DB2" w:rsidRDefault="0022516B">
                        <w:pPr>
                          <w:spacing w:before="100" w:line="340" w:lineRule="auto"/>
                          <w:ind w:left="600" w:right="276"/>
                          <w:rPr>
                            <w:sz w:val="20"/>
                          </w:rPr>
                        </w:pPr>
                        <w:r>
                          <w:rPr>
                            <w:sz w:val="20"/>
                          </w:rPr>
                          <w:t>If</w:t>
                        </w:r>
                        <w:r>
                          <w:rPr>
                            <w:spacing w:val="-13"/>
                            <w:sz w:val="20"/>
                          </w:rPr>
                          <w:t xml:space="preserve"> </w:t>
                        </w:r>
                        <w:r>
                          <w:rPr>
                            <w:sz w:val="20"/>
                          </w:rPr>
                          <w:t>you</w:t>
                        </w:r>
                        <w:r>
                          <w:rPr>
                            <w:spacing w:val="-12"/>
                            <w:sz w:val="20"/>
                          </w:rPr>
                          <w:t xml:space="preserve"> </w:t>
                        </w:r>
                        <w:r>
                          <w:rPr>
                            <w:spacing w:val="-3"/>
                            <w:sz w:val="20"/>
                          </w:rPr>
                          <w:t>don't</w:t>
                        </w:r>
                        <w:r>
                          <w:rPr>
                            <w:spacing w:val="-12"/>
                            <w:sz w:val="20"/>
                          </w:rPr>
                          <w:t xml:space="preserve"> </w:t>
                        </w:r>
                        <w:r>
                          <w:rPr>
                            <w:sz w:val="20"/>
                          </w:rPr>
                          <w:t>provide</w:t>
                        </w:r>
                        <w:r>
                          <w:rPr>
                            <w:spacing w:val="-12"/>
                            <w:sz w:val="20"/>
                          </w:rPr>
                          <w:t xml:space="preserve"> </w:t>
                        </w:r>
                        <w:r>
                          <w:rPr>
                            <w:sz w:val="20"/>
                          </w:rPr>
                          <w:t>any</w:t>
                        </w:r>
                        <w:r>
                          <w:rPr>
                            <w:spacing w:val="-13"/>
                            <w:sz w:val="20"/>
                          </w:rPr>
                          <w:t xml:space="preserve"> </w:t>
                        </w:r>
                        <w:r>
                          <w:rPr>
                            <w:sz w:val="20"/>
                          </w:rPr>
                          <w:t>path,</w:t>
                        </w:r>
                        <w:r>
                          <w:rPr>
                            <w:spacing w:val="-12"/>
                            <w:sz w:val="20"/>
                          </w:rPr>
                          <w:t xml:space="preserve"> </w:t>
                        </w:r>
                        <w:r>
                          <w:rPr>
                            <w:sz w:val="20"/>
                          </w:rPr>
                          <w:t>then</w:t>
                        </w:r>
                        <w:r>
                          <w:rPr>
                            <w:spacing w:val="-12"/>
                            <w:sz w:val="20"/>
                          </w:rPr>
                          <w:t xml:space="preserve"> </w:t>
                        </w:r>
                        <w:r>
                          <w:rPr>
                            <w:sz w:val="20"/>
                          </w:rPr>
                          <w:t>the</w:t>
                        </w:r>
                        <w:r>
                          <w:rPr>
                            <w:spacing w:val="-12"/>
                            <w:sz w:val="20"/>
                          </w:rPr>
                          <w:t xml:space="preserve"> </w:t>
                        </w:r>
                        <w:r>
                          <w:rPr>
                            <w:sz w:val="20"/>
                          </w:rPr>
                          <w:t>configuration</w:t>
                        </w:r>
                        <w:r>
                          <w:rPr>
                            <w:spacing w:val="-13"/>
                            <w:sz w:val="20"/>
                          </w:rPr>
                          <w:t xml:space="preserve"> </w:t>
                        </w:r>
                        <w:r>
                          <w:rPr>
                            <w:sz w:val="20"/>
                          </w:rPr>
                          <w:t>path</w:t>
                        </w:r>
                        <w:r>
                          <w:rPr>
                            <w:spacing w:val="-12"/>
                            <w:sz w:val="20"/>
                          </w:rPr>
                          <w:t xml:space="preserve"> </w:t>
                        </w:r>
                        <w:r>
                          <w:rPr>
                            <w:sz w:val="20"/>
                          </w:rPr>
                          <w:t>defaults</w:t>
                        </w:r>
                        <w:r>
                          <w:rPr>
                            <w:spacing w:val="-12"/>
                            <w:sz w:val="20"/>
                          </w:rPr>
                          <w:t xml:space="preserve"> </w:t>
                        </w:r>
                        <w:r>
                          <w:rPr>
                            <w:sz w:val="20"/>
                          </w:rPr>
                          <w:t>to</w:t>
                        </w:r>
                        <w:r>
                          <w:rPr>
                            <w:spacing w:val="-12"/>
                            <w:sz w:val="20"/>
                          </w:rPr>
                          <w:t xml:space="preserve"> </w:t>
                        </w:r>
                        <w:r>
                          <w:rPr>
                            <w:rFonts w:ascii="Courier New"/>
                            <w:sz w:val="16"/>
                            <w:shd w:val="clear" w:color="auto" w:fill="EDEDED"/>
                          </w:rPr>
                          <w:t>$HOME/synopsys-</w:t>
                        </w:r>
                        <w:r>
                          <w:rPr>
                            <w:rFonts w:ascii="Courier New"/>
                            <w:sz w:val="16"/>
                          </w:rPr>
                          <w:t xml:space="preserve"> </w:t>
                        </w:r>
                        <w:r>
                          <w:rPr>
                            <w:rFonts w:ascii="Courier New"/>
                            <w:sz w:val="16"/>
                            <w:shd w:val="clear" w:color="auto" w:fill="EDEDED"/>
                          </w:rPr>
                          <w:t>bridge</w:t>
                        </w:r>
                        <w:r>
                          <w:rPr>
                            <w:sz w:val="20"/>
                          </w:rPr>
                          <w:t>.</w:t>
                        </w:r>
                      </w:p>
                    </w:txbxContent>
                  </v:textbox>
                </v:shape>
                <w10:wrap type="topAndBottom" anchorx="page"/>
              </v:group>
            </w:pict>
          </mc:Fallback>
        </mc:AlternateContent>
      </w:r>
    </w:p>
    <w:p w14:paraId="1AD9692E" w14:textId="77777777" w:rsidR="00D64DB2" w:rsidRDefault="00D64DB2">
      <w:pPr>
        <w:pStyle w:val="BodyText"/>
        <w:spacing w:before="1"/>
        <w:rPr>
          <w:sz w:val="12"/>
        </w:rPr>
      </w:pPr>
    </w:p>
    <w:p w14:paraId="21A4CE0C" w14:textId="77777777" w:rsidR="00D64DB2" w:rsidRDefault="0022516B">
      <w:pPr>
        <w:pStyle w:val="ListParagraph"/>
        <w:numPr>
          <w:ilvl w:val="1"/>
          <w:numId w:val="2"/>
        </w:numPr>
        <w:tabs>
          <w:tab w:val="left" w:pos="700"/>
        </w:tabs>
        <w:spacing w:before="96" w:line="340" w:lineRule="auto"/>
        <w:ind w:right="301"/>
        <w:rPr>
          <w:sz w:val="20"/>
        </w:rPr>
      </w:pPr>
      <w:r>
        <w:rPr>
          <w:rFonts w:ascii="Courier New" w:hAnsi="Courier New"/>
          <w:sz w:val="16"/>
          <w:shd w:val="clear" w:color="auto" w:fill="EDEDED"/>
        </w:rPr>
        <w:t>include_diagnostics</w:t>
      </w:r>
      <w:r>
        <w:rPr>
          <w:sz w:val="20"/>
        </w:rPr>
        <w:t xml:space="preserve">: Pass </w:t>
      </w:r>
      <w:r>
        <w:rPr>
          <w:rFonts w:ascii="Courier New" w:hAnsi="Courier New"/>
          <w:sz w:val="16"/>
          <w:shd w:val="clear" w:color="auto" w:fill="EDEDED"/>
        </w:rPr>
        <w:t>true</w:t>
      </w:r>
      <w:r>
        <w:rPr>
          <w:rFonts w:ascii="Courier New" w:hAnsi="Courier New"/>
          <w:sz w:val="16"/>
        </w:rPr>
        <w:t xml:space="preserve"> </w:t>
      </w:r>
      <w:r>
        <w:rPr>
          <w:sz w:val="20"/>
        </w:rPr>
        <w:t xml:space="preserve">to upload Synopsys Bridge diagnostic files. Azure DevOps no longer supports per-pipeline retention rules. The only way to configure retention policies for </w:t>
      </w:r>
      <w:r>
        <w:rPr>
          <w:spacing w:val="-3"/>
          <w:sz w:val="20"/>
        </w:rPr>
        <w:t>YAML</w:t>
      </w:r>
      <w:r>
        <w:rPr>
          <w:spacing w:val="-12"/>
          <w:sz w:val="20"/>
        </w:rPr>
        <w:t xml:space="preserve"> </w:t>
      </w:r>
      <w:r>
        <w:rPr>
          <w:sz w:val="20"/>
        </w:rPr>
        <w:t>and</w:t>
      </w:r>
      <w:r>
        <w:rPr>
          <w:spacing w:val="-12"/>
          <w:sz w:val="20"/>
        </w:rPr>
        <w:t xml:space="preserve"> </w:t>
      </w:r>
      <w:r>
        <w:rPr>
          <w:sz w:val="20"/>
        </w:rPr>
        <w:t>classic</w:t>
      </w:r>
      <w:r>
        <w:rPr>
          <w:spacing w:val="-11"/>
          <w:sz w:val="20"/>
        </w:rPr>
        <w:t xml:space="preserve"> </w:t>
      </w:r>
      <w:r>
        <w:rPr>
          <w:sz w:val="20"/>
        </w:rPr>
        <w:t>pipelines</w:t>
      </w:r>
      <w:r>
        <w:rPr>
          <w:spacing w:val="-12"/>
          <w:sz w:val="20"/>
        </w:rPr>
        <w:t xml:space="preserve"> </w:t>
      </w:r>
      <w:r>
        <w:rPr>
          <w:sz w:val="20"/>
        </w:rPr>
        <w:t>is</w:t>
      </w:r>
      <w:r>
        <w:rPr>
          <w:spacing w:val="-11"/>
          <w:sz w:val="20"/>
        </w:rPr>
        <w:t xml:space="preserve"> </w:t>
      </w:r>
      <w:r>
        <w:rPr>
          <w:sz w:val="20"/>
        </w:rPr>
        <w:t>through</w:t>
      </w:r>
      <w:r>
        <w:rPr>
          <w:spacing w:val="-12"/>
          <w:sz w:val="20"/>
        </w:rPr>
        <w:t xml:space="preserve"> </w:t>
      </w:r>
      <w:r>
        <w:rPr>
          <w:sz w:val="20"/>
        </w:rPr>
        <w:t>the</w:t>
      </w:r>
      <w:r>
        <w:rPr>
          <w:spacing w:val="-12"/>
          <w:sz w:val="20"/>
        </w:rPr>
        <w:t xml:space="preserve"> </w:t>
      </w:r>
      <w:r>
        <w:rPr>
          <w:sz w:val="20"/>
        </w:rPr>
        <w:t>project</w:t>
      </w:r>
      <w:r>
        <w:rPr>
          <w:spacing w:val="-11"/>
          <w:sz w:val="20"/>
        </w:rPr>
        <w:t xml:space="preserve"> </w:t>
      </w:r>
      <w:r>
        <w:rPr>
          <w:sz w:val="20"/>
        </w:rPr>
        <w:t>settings.</w:t>
      </w:r>
      <w:r>
        <w:rPr>
          <w:spacing w:val="-12"/>
          <w:sz w:val="20"/>
        </w:rPr>
        <w:t xml:space="preserve"> </w:t>
      </w:r>
      <w:r>
        <w:rPr>
          <w:sz w:val="20"/>
        </w:rPr>
        <w:t>For</w:t>
      </w:r>
      <w:r>
        <w:rPr>
          <w:spacing w:val="-11"/>
          <w:sz w:val="20"/>
        </w:rPr>
        <w:t xml:space="preserve"> </w:t>
      </w:r>
      <w:r>
        <w:rPr>
          <w:sz w:val="20"/>
        </w:rPr>
        <w:t>more</w:t>
      </w:r>
      <w:r>
        <w:rPr>
          <w:spacing w:val="-12"/>
          <w:sz w:val="20"/>
        </w:rPr>
        <w:t xml:space="preserve"> </w:t>
      </w:r>
      <w:r>
        <w:rPr>
          <w:sz w:val="20"/>
        </w:rPr>
        <w:t>details,</w:t>
      </w:r>
      <w:r>
        <w:rPr>
          <w:spacing w:val="-12"/>
          <w:sz w:val="20"/>
        </w:rPr>
        <w:t xml:space="preserve"> </w:t>
      </w:r>
      <w:r>
        <w:rPr>
          <w:sz w:val="20"/>
        </w:rPr>
        <w:t>see</w:t>
      </w:r>
      <w:r>
        <w:rPr>
          <w:spacing w:val="-11"/>
          <w:sz w:val="20"/>
        </w:rPr>
        <w:t xml:space="preserve"> </w:t>
      </w:r>
      <w:hyperlink r:id="rId50">
        <w:r>
          <w:rPr>
            <w:color w:val="337AB7"/>
            <w:sz w:val="20"/>
          </w:rPr>
          <w:t>Set</w:t>
        </w:r>
        <w:r>
          <w:rPr>
            <w:color w:val="337AB7"/>
            <w:spacing w:val="-12"/>
            <w:sz w:val="20"/>
          </w:rPr>
          <w:t xml:space="preserve"> </w:t>
        </w:r>
        <w:r>
          <w:rPr>
            <w:color w:val="337AB7"/>
            <w:sz w:val="20"/>
          </w:rPr>
          <w:t>run</w:t>
        </w:r>
        <w:r>
          <w:rPr>
            <w:color w:val="337AB7"/>
            <w:spacing w:val="-11"/>
            <w:sz w:val="20"/>
          </w:rPr>
          <w:t xml:space="preserve"> </w:t>
        </w:r>
        <w:r>
          <w:rPr>
            <w:color w:val="337AB7"/>
            <w:sz w:val="20"/>
          </w:rPr>
          <w:t>retention</w:t>
        </w:r>
      </w:hyperlink>
      <w:hyperlink r:id="rId51">
        <w:r>
          <w:rPr>
            <w:color w:val="337AB7"/>
            <w:sz w:val="20"/>
          </w:rPr>
          <w:t xml:space="preserve"> policies</w:t>
        </w:r>
      </w:hyperlink>
      <w:r>
        <w:rPr>
          <w:sz w:val="20"/>
        </w:rPr>
        <w:t>.</w:t>
      </w:r>
    </w:p>
    <w:p w14:paraId="4A816F03" w14:textId="77777777" w:rsidR="00D64DB2" w:rsidRDefault="00D64DB2">
      <w:pPr>
        <w:spacing w:line="340" w:lineRule="auto"/>
        <w:rPr>
          <w:sz w:val="20"/>
        </w:rPr>
        <w:sectPr w:rsidR="00D64DB2">
          <w:pgSz w:w="12240" w:h="15840"/>
          <w:pgMar w:top="520" w:right="1320" w:bottom="280" w:left="1340" w:header="720" w:footer="720" w:gutter="0"/>
          <w:cols w:space="720"/>
        </w:sectPr>
      </w:pPr>
    </w:p>
    <w:p w14:paraId="628C98F5" w14:textId="77777777" w:rsidR="00D64DB2" w:rsidRDefault="0022516B">
      <w:pPr>
        <w:pStyle w:val="Heading1"/>
      </w:pPr>
      <w:bookmarkStart w:id="2218" w:name="Chapter_7._Glossary"/>
      <w:bookmarkStart w:id="2219" w:name="_bookmark37"/>
      <w:bookmarkEnd w:id="2218"/>
      <w:bookmarkEnd w:id="2219"/>
      <w:r>
        <w:lastRenderedPageBreak/>
        <w:t>Chapter 7. Glossary</w:t>
      </w:r>
    </w:p>
    <w:p w14:paraId="46D4EB29" w14:textId="77777777" w:rsidR="00D64DB2" w:rsidRDefault="0022516B">
      <w:pPr>
        <w:pStyle w:val="BodyText"/>
        <w:spacing w:before="225" w:line="340" w:lineRule="auto"/>
        <w:ind w:left="100"/>
      </w:pPr>
      <w:r>
        <w:t>Here</w:t>
      </w:r>
      <w:r>
        <w:rPr>
          <w:spacing w:val="-13"/>
        </w:rPr>
        <w:t xml:space="preserve"> </w:t>
      </w:r>
      <w:r>
        <w:t>are</w:t>
      </w:r>
      <w:r>
        <w:rPr>
          <w:spacing w:val="-13"/>
        </w:rPr>
        <w:t xml:space="preserve"> </w:t>
      </w:r>
      <w:r>
        <w:t>terms</w:t>
      </w:r>
      <w:r>
        <w:rPr>
          <w:spacing w:val="-13"/>
        </w:rPr>
        <w:t xml:space="preserve"> </w:t>
      </w:r>
      <w:r>
        <w:t>and</w:t>
      </w:r>
      <w:r>
        <w:rPr>
          <w:spacing w:val="-13"/>
        </w:rPr>
        <w:t xml:space="preserve"> </w:t>
      </w:r>
      <w:r>
        <w:t>concepts</w:t>
      </w:r>
      <w:r>
        <w:rPr>
          <w:spacing w:val="-13"/>
        </w:rPr>
        <w:t xml:space="preserve"> </w:t>
      </w:r>
      <w:r>
        <w:t>used</w:t>
      </w:r>
      <w:r>
        <w:rPr>
          <w:spacing w:val="-12"/>
        </w:rPr>
        <w:t xml:space="preserve"> </w:t>
      </w:r>
      <w:r>
        <w:t>by</w:t>
      </w:r>
      <w:r>
        <w:rPr>
          <w:spacing w:val="-13"/>
        </w:rPr>
        <w:t xml:space="preserve"> </w:t>
      </w:r>
      <w:r>
        <w:t>Synopsys</w:t>
      </w:r>
      <w:r>
        <w:rPr>
          <w:spacing w:val="-13"/>
        </w:rPr>
        <w:t xml:space="preserve"> </w:t>
      </w:r>
      <w:r>
        <w:t>Bridge</w:t>
      </w:r>
      <w:r>
        <w:rPr>
          <w:spacing w:val="-13"/>
        </w:rPr>
        <w:t xml:space="preserve"> </w:t>
      </w:r>
      <w:r>
        <w:t>and</w:t>
      </w:r>
      <w:r>
        <w:rPr>
          <w:spacing w:val="-13"/>
        </w:rPr>
        <w:t xml:space="preserve"> </w:t>
      </w:r>
      <w:r>
        <w:t>the</w:t>
      </w:r>
      <w:r>
        <w:rPr>
          <w:spacing w:val="-13"/>
        </w:rPr>
        <w:t xml:space="preserve"> </w:t>
      </w:r>
      <w:r>
        <w:t>various</w:t>
      </w:r>
      <w:r>
        <w:rPr>
          <w:spacing w:val="-12"/>
        </w:rPr>
        <w:t xml:space="preserve"> </w:t>
      </w:r>
      <w:r>
        <w:t>Synopsys</w:t>
      </w:r>
      <w:r>
        <w:rPr>
          <w:spacing w:val="-13"/>
        </w:rPr>
        <w:t xml:space="preserve"> </w:t>
      </w:r>
      <w:r>
        <w:t>programs</w:t>
      </w:r>
      <w:r>
        <w:rPr>
          <w:spacing w:val="-13"/>
        </w:rPr>
        <w:t xml:space="preserve"> </w:t>
      </w:r>
      <w:r>
        <w:t>with</w:t>
      </w:r>
      <w:r>
        <w:rPr>
          <w:spacing w:val="-13"/>
        </w:rPr>
        <w:t xml:space="preserve"> </w:t>
      </w:r>
      <w:r>
        <w:t>which</w:t>
      </w:r>
      <w:r>
        <w:rPr>
          <w:spacing w:val="-13"/>
        </w:rPr>
        <w:t xml:space="preserve"> </w:t>
      </w:r>
      <w:r>
        <w:t>it interfaces.</w:t>
      </w:r>
    </w:p>
    <w:p w14:paraId="714E5CE8" w14:textId="77777777" w:rsidR="00D64DB2" w:rsidRDefault="00D64DB2">
      <w:pPr>
        <w:pStyle w:val="BodyText"/>
        <w:spacing w:before="3"/>
        <w:rPr>
          <w:sz w:val="11"/>
        </w:rPr>
      </w:pP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79"/>
        <w:gridCol w:w="6251"/>
      </w:tblGrid>
      <w:tr w:rsidR="00D64DB2" w14:paraId="339F5DEA" w14:textId="77777777">
        <w:trPr>
          <w:trHeight w:val="457"/>
        </w:trPr>
        <w:tc>
          <w:tcPr>
            <w:tcW w:w="3079" w:type="dxa"/>
            <w:tcBorders>
              <w:bottom w:val="single" w:sz="6" w:space="0" w:color="000000"/>
              <w:right w:val="single" w:sz="6" w:space="0" w:color="000000"/>
            </w:tcBorders>
          </w:tcPr>
          <w:p w14:paraId="664F2864" w14:textId="77777777" w:rsidR="00D64DB2" w:rsidRDefault="0022516B">
            <w:pPr>
              <w:pStyle w:val="TableParagraph"/>
              <w:spacing w:before="112"/>
              <w:ind w:left="65"/>
              <w:rPr>
                <w:b/>
                <w:sz w:val="20"/>
              </w:rPr>
            </w:pPr>
            <w:r>
              <w:rPr>
                <w:b/>
                <w:sz w:val="20"/>
              </w:rPr>
              <w:t>Term</w:t>
            </w:r>
          </w:p>
        </w:tc>
        <w:tc>
          <w:tcPr>
            <w:tcW w:w="6251" w:type="dxa"/>
            <w:tcBorders>
              <w:left w:val="single" w:sz="6" w:space="0" w:color="000000"/>
              <w:bottom w:val="single" w:sz="6" w:space="0" w:color="000000"/>
              <w:right w:val="single" w:sz="6" w:space="0" w:color="000000"/>
            </w:tcBorders>
          </w:tcPr>
          <w:p w14:paraId="05CD64C4" w14:textId="77777777" w:rsidR="00D64DB2" w:rsidRDefault="0022516B">
            <w:pPr>
              <w:pStyle w:val="TableParagraph"/>
              <w:spacing w:before="112"/>
              <w:ind w:left="68"/>
              <w:rPr>
                <w:b/>
                <w:sz w:val="20"/>
              </w:rPr>
            </w:pPr>
            <w:r>
              <w:rPr>
                <w:b/>
                <w:sz w:val="20"/>
              </w:rPr>
              <w:t>Definition</w:t>
            </w:r>
          </w:p>
        </w:tc>
      </w:tr>
      <w:tr w:rsidR="00D64DB2" w14:paraId="280B8547" w14:textId="77777777">
        <w:trPr>
          <w:trHeight w:val="460"/>
        </w:trPr>
        <w:tc>
          <w:tcPr>
            <w:tcW w:w="3079" w:type="dxa"/>
            <w:tcBorders>
              <w:top w:val="single" w:sz="6" w:space="0" w:color="000000"/>
              <w:left w:val="single" w:sz="6" w:space="0" w:color="000000"/>
              <w:bottom w:val="single" w:sz="6" w:space="0" w:color="000000"/>
              <w:right w:val="single" w:sz="6" w:space="0" w:color="000000"/>
            </w:tcBorders>
          </w:tcPr>
          <w:p w14:paraId="03E2A205" w14:textId="77777777" w:rsidR="00D64DB2" w:rsidRDefault="0022516B">
            <w:pPr>
              <w:pStyle w:val="TableParagraph"/>
              <w:spacing w:before="115"/>
              <w:ind w:left="68"/>
              <w:rPr>
                <w:b/>
                <w:sz w:val="20"/>
              </w:rPr>
            </w:pPr>
            <w:r>
              <w:rPr>
                <w:b/>
                <w:sz w:val="20"/>
              </w:rPr>
              <w:t>Application</w:t>
            </w:r>
          </w:p>
        </w:tc>
        <w:tc>
          <w:tcPr>
            <w:tcW w:w="6251" w:type="dxa"/>
            <w:tcBorders>
              <w:top w:val="single" w:sz="6" w:space="0" w:color="000000"/>
              <w:left w:val="single" w:sz="6" w:space="0" w:color="000000"/>
              <w:bottom w:val="single" w:sz="6" w:space="0" w:color="000000"/>
              <w:right w:val="single" w:sz="6" w:space="0" w:color="000000"/>
            </w:tcBorders>
          </w:tcPr>
          <w:p w14:paraId="286E3C49" w14:textId="77777777" w:rsidR="00D64DB2" w:rsidRDefault="0022516B">
            <w:pPr>
              <w:pStyle w:val="TableParagraph"/>
              <w:spacing w:before="115"/>
              <w:ind w:left="68"/>
              <w:rPr>
                <w:sz w:val="20"/>
              </w:rPr>
            </w:pPr>
            <w:r>
              <w:rPr>
                <w:sz w:val="20"/>
              </w:rPr>
              <w:t>The software security tool used to scan code.</w:t>
            </w:r>
          </w:p>
        </w:tc>
      </w:tr>
      <w:tr w:rsidR="00D64DB2" w14:paraId="79BB9D2A" w14:textId="77777777">
        <w:trPr>
          <w:trHeight w:val="1820"/>
        </w:trPr>
        <w:tc>
          <w:tcPr>
            <w:tcW w:w="3079" w:type="dxa"/>
            <w:tcBorders>
              <w:top w:val="single" w:sz="6" w:space="0" w:color="000000"/>
              <w:left w:val="single" w:sz="6" w:space="0" w:color="000000"/>
              <w:bottom w:val="single" w:sz="6" w:space="0" w:color="000000"/>
              <w:right w:val="single" w:sz="6" w:space="0" w:color="000000"/>
            </w:tcBorders>
          </w:tcPr>
          <w:p w14:paraId="5D04B694" w14:textId="77777777" w:rsidR="00D64DB2" w:rsidRDefault="0022516B">
            <w:pPr>
              <w:pStyle w:val="TableParagraph"/>
              <w:spacing w:before="115"/>
              <w:ind w:left="68"/>
              <w:rPr>
                <w:b/>
                <w:sz w:val="20"/>
              </w:rPr>
            </w:pPr>
            <w:r>
              <w:rPr>
                <w:b/>
                <w:sz w:val="20"/>
              </w:rPr>
              <w:t>Application Security</w:t>
            </w:r>
          </w:p>
        </w:tc>
        <w:tc>
          <w:tcPr>
            <w:tcW w:w="6251" w:type="dxa"/>
            <w:tcBorders>
              <w:top w:val="single" w:sz="6" w:space="0" w:color="000000"/>
              <w:left w:val="single" w:sz="6" w:space="0" w:color="000000"/>
              <w:bottom w:val="single" w:sz="6" w:space="0" w:color="000000"/>
              <w:right w:val="single" w:sz="6" w:space="0" w:color="000000"/>
            </w:tcBorders>
          </w:tcPr>
          <w:p w14:paraId="18DD380A" w14:textId="77777777" w:rsidR="00D64DB2" w:rsidRDefault="0022516B">
            <w:pPr>
              <w:pStyle w:val="TableParagraph"/>
              <w:spacing w:before="15" w:line="340" w:lineRule="atLeast"/>
              <w:ind w:left="68" w:right="194"/>
              <w:jc w:val="both"/>
              <w:rPr>
                <w:sz w:val="20"/>
              </w:rPr>
            </w:pPr>
            <w:r>
              <w:rPr>
                <w:sz w:val="20"/>
              </w:rPr>
              <w:t>Application</w:t>
            </w:r>
            <w:r>
              <w:rPr>
                <w:spacing w:val="-16"/>
                <w:sz w:val="20"/>
              </w:rPr>
              <w:t xml:space="preserve"> </w:t>
            </w:r>
            <w:r>
              <w:rPr>
                <w:sz w:val="20"/>
              </w:rPr>
              <w:t>security</w:t>
            </w:r>
            <w:r>
              <w:rPr>
                <w:spacing w:val="-15"/>
                <w:sz w:val="20"/>
              </w:rPr>
              <w:t xml:space="preserve"> </w:t>
            </w:r>
            <w:r>
              <w:rPr>
                <w:sz w:val="20"/>
              </w:rPr>
              <w:t>is</w:t>
            </w:r>
            <w:r>
              <w:rPr>
                <w:spacing w:val="-15"/>
                <w:sz w:val="20"/>
              </w:rPr>
              <w:t xml:space="preserve"> </w:t>
            </w:r>
            <w:r>
              <w:rPr>
                <w:sz w:val="20"/>
              </w:rPr>
              <w:t>enhancing</w:t>
            </w:r>
            <w:r>
              <w:rPr>
                <w:spacing w:val="-15"/>
                <w:sz w:val="20"/>
              </w:rPr>
              <w:t xml:space="preserve"> </w:t>
            </w:r>
            <w:r>
              <w:rPr>
                <w:sz w:val="20"/>
              </w:rPr>
              <w:t>software</w:t>
            </w:r>
            <w:r>
              <w:rPr>
                <w:spacing w:val="-15"/>
                <w:sz w:val="20"/>
              </w:rPr>
              <w:t xml:space="preserve"> </w:t>
            </w:r>
            <w:r>
              <w:rPr>
                <w:sz w:val="20"/>
              </w:rPr>
              <w:t>features</w:t>
            </w:r>
            <w:r>
              <w:rPr>
                <w:spacing w:val="-15"/>
                <w:sz w:val="20"/>
              </w:rPr>
              <w:t xml:space="preserve"> </w:t>
            </w:r>
            <w:r>
              <w:rPr>
                <w:sz w:val="20"/>
              </w:rPr>
              <w:t>to</w:t>
            </w:r>
            <w:r>
              <w:rPr>
                <w:spacing w:val="-15"/>
                <w:sz w:val="20"/>
              </w:rPr>
              <w:t xml:space="preserve"> </w:t>
            </w:r>
            <w:r>
              <w:rPr>
                <w:sz w:val="20"/>
              </w:rPr>
              <w:t>functionality to</w:t>
            </w:r>
            <w:r>
              <w:rPr>
                <w:spacing w:val="-12"/>
                <w:sz w:val="20"/>
              </w:rPr>
              <w:t xml:space="preserve"> </w:t>
            </w:r>
            <w:r>
              <w:rPr>
                <w:sz w:val="20"/>
              </w:rPr>
              <w:t>prevent</w:t>
            </w:r>
            <w:r>
              <w:rPr>
                <w:spacing w:val="-12"/>
                <w:sz w:val="20"/>
              </w:rPr>
              <w:t xml:space="preserve"> </w:t>
            </w:r>
            <w:r>
              <w:rPr>
                <w:sz w:val="20"/>
              </w:rPr>
              <w:t>security</w:t>
            </w:r>
            <w:r>
              <w:rPr>
                <w:spacing w:val="-11"/>
                <w:sz w:val="20"/>
              </w:rPr>
              <w:t xml:space="preserve"> </w:t>
            </w:r>
            <w:r>
              <w:rPr>
                <w:sz w:val="20"/>
              </w:rPr>
              <w:t>threats.</w:t>
            </w:r>
            <w:r>
              <w:rPr>
                <w:spacing w:val="-12"/>
                <w:sz w:val="20"/>
              </w:rPr>
              <w:t xml:space="preserve"> </w:t>
            </w:r>
            <w:r>
              <w:rPr>
                <w:sz w:val="20"/>
              </w:rPr>
              <w:t>These</w:t>
            </w:r>
            <w:r>
              <w:rPr>
                <w:spacing w:val="-12"/>
                <w:sz w:val="20"/>
              </w:rPr>
              <w:t xml:space="preserve"> </w:t>
            </w:r>
            <w:r>
              <w:rPr>
                <w:sz w:val="20"/>
              </w:rPr>
              <w:t>include</w:t>
            </w:r>
            <w:r>
              <w:rPr>
                <w:spacing w:val="-11"/>
                <w:sz w:val="20"/>
              </w:rPr>
              <w:t xml:space="preserve"> </w:t>
            </w:r>
            <w:r>
              <w:rPr>
                <w:sz w:val="20"/>
              </w:rPr>
              <w:t>denial</w:t>
            </w:r>
            <w:r>
              <w:rPr>
                <w:spacing w:val="-12"/>
                <w:sz w:val="20"/>
              </w:rPr>
              <w:t xml:space="preserve"> </w:t>
            </w:r>
            <w:r>
              <w:rPr>
                <w:sz w:val="20"/>
              </w:rPr>
              <w:t>of</w:t>
            </w:r>
            <w:r>
              <w:rPr>
                <w:spacing w:val="-11"/>
                <w:sz w:val="20"/>
              </w:rPr>
              <w:t xml:space="preserve"> </w:t>
            </w:r>
            <w:r>
              <w:rPr>
                <w:sz w:val="20"/>
              </w:rPr>
              <w:t>service</w:t>
            </w:r>
            <w:r>
              <w:rPr>
                <w:spacing w:val="-12"/>
                <w:sz w:val="20"/>
              </w:rPr>
              <w:t xml:space="preserve"> </w:t>
            </w:r>
            <w:r>
              <w:rPr>
                <w:sz w:val="20"/>
              </w:rPr>
              <w:t>attacks, unauthorized</w:t>
            </w:r>
            <w:r>
              <w:rPr>
                <w:spacing w:val="-21"/>
                <w:sz w:val="20"/>
              </w:rPr>
              <w:t xml:space="preserve"> </w:t>
            </w:r>
            <w:r>
              <w:rPr>
                <w:sz w:val="20"/>
              </w:rPr>
              <w:t>data</w:t>
            </w:r>
            <w:r>
              <w:rPr>
                <w:spacing w:val="-21"/>
                <w:sz w:val="20"/>
              </w:rPr>
              <w:t xml:space="preserve"> </w:t>
            </w:r>
            <w:r>
              <w:rPr>
                <w:sz w:val="20"/>
              </w:rPr>
              <w:t>access,</w:t>
            </w:r>
            <w:r>
              <w:rPr>
                <w:spacing w:val="-21"/>
                <w:sz w:val="20"/>
              </w:rPr>
              <w:t xml:space="preserve"> </w:t>
            </w:r>
            <w:r>
              <w:rPr>
                <w:sz w:val="20"/>
              </w:rPr>
              <w:t>privilege</w:t>
            </w:r>
            <w:r>
              <w:rPr>
                <w:spacing w:val="-20"/>
                <w:sz w:val="20"/>
              </w:rPr>
              <w:t xml:space="preserve"> </w:t>
            </w:r>
            <w:r>
              <w:rPr>
                <w:sz w:val="20"/>
              </w:rPr>
              <w:t>escalation</w:t>
            </w:r>
            <w:r>
              <w:rPr>
                <w:spacing w:val="-21"/>
                <w:sz w:val="20"/>
              </w:rPr>
              <w:t xml:space="preserve"> </w:t>
            </w:r>
            <w:r>
              <w:rPr>
                <w:sz w:val="20"/>
              </w:rPr>
              <w:t>attacks,</w:t>
            </w:r>
            <w:r>
              <w:rPr>
                <w:spacing w:val="-21"/>
                <w:sz w:val="20"/>
              </w:rPr>
              <w:t xml:space="preserve"> </w:t>
            </w:r>
            <w:r>
              <w:rPr>
                <w:sz w:val="20"/>
              </w:rPr>
              <w:t>etc.</w:t>
            </w:r>
            <w:r>
              <w:rPr>
                <w:spacing w:val="-21"/>
                <w:sz w:val="20"/>
              </w:rPr>
              <w:t xml:space="preserve"> </w:t>
            </w:r>
            <w:r>
              <w:rPr>
                <w:sz w:val="20"/>
              </w:rPr>
              <w:t>Applica­ tion</w:t>
            </w:r>
            <w:r>
              <w:rPr>
                <w:spacing w:val="-12"/>
                <w:sz w:val="20"/>
              </w:rPr>
              <w:t xml:space="preserve"> </w:t>
            </w:r>
            <w:r>
              <w:rPr>
                <w:sz w:val="20"/>
              </w:rPr>
              <w:t>security</w:t>
            </w:r>
            <w:r>
              <w:rPr>
                <w:spacing w:val="-12"/>
                <w:sz w:val="20"/>
              </w:rPr>
              <w:t xml:space="preserve"> </w:t>
            </w:r>
            <w:r>
              <w:rPr>
                <w:sz w:val="20"/>
              </w:rPr>
              <w:t>is</w:t>
            </w:r>
            <w:r>
              <w:rPr>
                <w:spacing w:val="-12"/>
                <w:sz w:val="20"/>
              </w:rPr>
              <w:t xml:space="preserve"> </w:t>
            </w:r>
            <w:r>
              <w:rPr>
                <w:sz w:val="20"/>
              </w:rPr>
              <w:t>one</w:t>
            </w:r>
            <w:r>
              <w:rPr>
                <w:spacing w:val="-12"/>
                <w:sz w:val="20"/>
              </w:rPr>
              <w:t xml:space="preserve"> </w:t>
            </w:r>
            <w:r>
              <w:rPr>
                <w:sz w:val="20"/>
              </w:rPr>
              <w:t>of</w:t>
            </w:r>
            <w:r>
              <w:rPr>
                <w:spacing w:val="-12"/>
                <w:sz w:val="20"/>
              </w:rPr>
              <w:t xml:space="preserve"> </w:t>
            </w:r>
            <w:r>
              <w:rPr>
                <w:sz w:val="20"/>
              </w:rPr>
              <w:t>several</w:t>
            </w:r>
            <w:r>
              <w:rPr>
                <w:spacing w:val="-11"/>
                <w:sz w:val="20"/>
              </w:rPr>
              <w:t xml:space="preserve"> </w:t>
            </w:r>
            <w:r>
              <w:rPr>
                <w:sz w:val="20"/>
              </w:rPr>
              <w:t>levels</w:t>
            </w:r>
            <w:r>
              <w:rPr>
                <w:spacing w:val="-12"/>
                <w:sz w:val="20"/>
              </w:rPr>
              <w:t xml:space="preserve"> </w:t>
            </w:r>
            <w:r>
              <w:rPr>
                <w:sz w:val="20"/>
              </w:rPr>
              <w:t>of</w:t>
            </w:r>
            <w:r>
              <w:rPr>
                <w:spacing w:val="-12"/>
                <w:sz w:val="20"/>
              </w:rPr>
              <w:t xml:space="preserve"> </w:t>
            </w:r>
            <w:r>
              <w:rPr>
                <w:sz w:val="20"/>
              </w:rPr>
              <w:t>security</w:t>
            </w:r>
            <w:r>
              <w:rPr>
                <w:spacing w:val="-12"/>
                <w:sz w:val="20"/>
              </w:rPr>
              <w:t xml:space="preserve"> </w:t>
            </w:r>
            <w:r>
              <w:rPr>
                <w:sz w:val="20"/>
              </w:rPr>
              <w:t>used</w:t>
            </w:r>
            <w:r>
              <w:rPr>
                <w:spacing w:val="-12"/>
                <w:sz w:val="20"/>
              </w:rPr>
              <w:t xml:space="preserve"> </w:t>
            </w:r>
            <w:r>
              <w:rPr>
                <w:sz w:val="20"/>
              </w:rPr>
              <w:t>to</w:t>
            </w:r>
            <w:r>
              <w:rPr>
                <w:spacing w:val="-12"/>
                <w:sz w:val="20"/>
              </w:rPr>
              <w:t xml:space="preserve"> </w:t>
            </w:r>
            <w:r>
              <w:rPr>
                <w:sz w:val="20"/>
              </w:rPr>
              <w:t>protect</w:t>
            </w:r>
            <w:r>
              <w:rPr>
                <w:spacing w:val="-11"/>
                <w:sz w:val="20"/>
              </w:rPr>
              <w:t xml:space="preserve"> </w:t>
            </w:r>
            <w:r>
              <w:rPr>
                <w:sz w:val="20"/>
              </w:rPr>
              <w:t>sys­ tems.</w:t>
            </w:r>
          </w:p>
        </w:tc>
      </w:tr>
      <w:tr w:rsidR="00D64DB2" w14:paraId="4E7333E2" w14:textId="77777777">
        <w:trPr>
          <w:trHeight w:val="1140"/>
        </w:trPr>
        <w:tc>
          <w:tcPr>
            <w:tcW w:w="3079" w:type="dxa"/>
            <w:tcBorders>
              <w:top w:val="single" w:sz="6" w:space="0" w:color="000000"/>
              <w:left w:val="single" w:sz="6" w:space="0" w:color="000000"/>
              <w:bottom w:val="single" w:sz="6" w:space="0" w:color="000000"/>
              <w:right w:val="single" w:sz="6" w:space="0" w:color="000000"/>
            </w:tcBorders>
          </w:tcPr>
          <w:p w14:paraId="2D8943AD" w14:textId="77777777" w:rsidR="00D64DB2" w:rsidRDefault="0022516B">
            <w:pPr>
              <w:pStyle w:val="TableParagraph"/>
              <w:spacing w:before="115"/>
              <w:ind w:left="68"/>
              <w:rPr>
                <w:b/>
                <w:sz w:val="20"/>
              </w:rPr>
            </w:pPr>
            <w:r>
              <w:rPr>
                <w:b/>
                <w:sz w:val="20"/>
              </w:rPr>
              <w:t>BDSA</w:t>
            </w:r>
          </w:p>
        </w:tc>
        <w:tc>
          <w:tcPr>
            <w:tcW w:w="6251" w:type="dxa"/>
            <w:tcBorders>
              <w:top w:val="single" w:sz="6" w:space="0" w:color="000000"/>
              <w:left w:val="single" w:sz="6" w:space="0" w:color="000000"/>
              <w:bottom w:val="single" w:sz="6" w:space="0" w:color="000000"/>
              <w:right w:val="single" w:sz="6" w:space="0" w:color="000000"/>
            </w:tcBorders>
          </w:tcPr>
          <w:p w14:paraId="05F62196" w14:textId="77777777" w:rsidR="00D64DB2" w:rsidRDefault="0022516B">
            <w:pPr>
              <w:pStyle w:val="TableParagraph"/>
              <w:spacing w:before="15" w:line="340" w:lineRule="atLeast"/>
              <w:ind w:left="68"/>
              <w:rPr>
                <w:sz w:val="20"/>
              </w:rPr>
            </w:pPr>
            <w:r>
              <w:rPr>
                <w:sz w:val="20"/>
              </w:rPr>
              <w:t>Black</w:t>
            </w:r>
            <w:r>
              <w:rPr>
                <w:spacing w:val="-22"/>
                <w:sz w:val="20"/>
              </w:rPr>
              <w:t xml:space="preserve"> </w:t>
            </w:r>
            <w:r>
              <w:rPr>
                <w:sz w:val="20"/>
              </w:rPr>
              <w:t>Duck</w:t>
            </w:r>
            <w:r>
              <w:rPr>
                <w:spacing w:val="-21"/>
                <w:sz w:val="20"/>
              </w:rPr>
              <w:t xml:space="preserve"> </w:t>
            </w:r>
            <w:r>
              <w:rPr>
                <w:sz w:val="20"/>
              </w:rPr>
              <w:t>Security</w:t>
            </w:r>
            <w:r>
              <w:rPr>
                <w:spacing w:val="-21"/>
                <w:sz w:val="20"/>
              </w:rPr>
              <w:t xml:space="preserve"> </w:t>
            </w:r>
            <w:r>
              <w:rPr>
                <w:sz w:val="20"/>
              </w:rPr>
              <w:t>Advisory,</w:t>
            </w:r>
            <w:r>
              <w:rPr>
                <w:spacing w:val="-22"/>
                <w:sz w:val="20"/>
              </w:rPr>
              <w:t xml:space="preserve"> </w:t>
            </w:r>
            <w:r>
              <w:rPr>
                <w:sz w:val="20"/>
              </w:rPr>
              <w:t>highly</w:t>
            </w:r>
            <w:r>
              <w:rPr>
                <w:spacing w:val="-21"/>
                <w:sz w:val="20"/>
              </w:rPr>
              <w:t xml:space="preserve"> </w:t>
            </w:r>
            <w:r>
              <w:rPr>
                <w:sz w:val="20"/>
              </w:rPr>
              <w:t>detailed</w:t>
            </w:r>
            <w:r>
              <w:rPr>
                <w:spacing w:val="-21"/>
                <w:sz w:val="20"/>
              </w:rPr>
              <w:t xml:space="preserve"> </w:t>
            </w:r>
            <w:r>
              <w:rPr>
                <w:sz w:val="20"/>
              </w:rPr>
              <w:t>open</w:t>
            </w:r>
            <w:r>
              <w:rPr>
                <w:spacing w:val="-22"/>
                <w:sz w:val="20"/>
              </w:rPr>
              <w:t xml:space="preserve"> </w:t>
            </w:r>
            <w:r>
              <w:rPr>
                <w:sz w:val="20"/>
              </w:rPr>
              <w:t>source</w:t>
            </w:r>
            <w:r>
              <w:rPr>
                <w:spacing w:val="-21"/>
                <w:sz w:val="20"/>
              </w:rPr>
              <w:t xml:space="preserve"> </w:t>
            </w:r>
            <w:r>
              <w:rPr>
                <w:sz w:val="20"/>
              </w:rPr>
              <w:t>vulnerabil­ ity</w:t>
            </w:r>
            <w:r>
              <w:rPr>
                <w:spacing w:val="-19"/>
                <w:sz w:val="20"/>
              </w:rPr>
              <w:t xml:space="preserve"> </w:t>
            </w:r>
            <w:r>
              <w:rPr>
                <w:sz w:val="20"/>
              </w:rPr>
              <w:t>records</w:t>
            </w:r>
            <w:r>
              <w:rPr>
                <w:spacing w:val="-18"/>
                <w:sz w:val="20"/>
              </w:rPr>
              <w:t xml:space="preserve"> </w:t>
            </w:r>
            <w:r>
              <w:rPr>
                <w:sz w:val="20"/>
              </w:rPr>
              <w:t>that</w:t>
            </w:r>
            <w:r>
              <w:rPr>
                <w:spacing w:val="-18"/>
                <w:sz w:val="20"/>
              </w:rPr>
              <w:t xml:space="preserve"> </w:t>
            </w:r>
            <w:r>
              <w:rPr>
                <w:sz w:val="20"/>
              </w:rPr>
              <w:t>are</w:t>
            </w:r>
            <w:r>
              <w:rPr>
                <w:spacing w:val="-18"/>
                <w:sz w:val="20"/>
              </w:rPr>
              <w:t xml:space="preserve"> </w:t>
            </w:r>
            <w:r>
              <w:rPr>
                <w:sz w:val="20"/>
              </w:rPr>
              <w:t>hand-crafted</w:t>
            </w:r>
            <w:r>
              <w:rPr>
                <w:spacing w:val="-18"/>
                <w:sz w:val="20"/>
              </w:rPr>
              <w:t xml:space="preserve"> </w:t>
            </w:r>
            <w:r>
              <w:rPr>
                <w:sz w:val="20"/>
              </w:rPr>
              <w:t>by</w:t>
            </w:r>
            <w:r>
              <w:rPr>
                <w:spacing w:val="-18"/>
                <w:sz w:val="20"/>
              </w:rPr>
              <w:t xml:space="preserve"> </w:t>
            </w:r>
            <w:r>
              <w:rPr>
                <w:sz w:val="20"/>
              </w:rPr>
              <w:t>the</w:t>
            </w:r>
            <w:r>
              <w:rPr>
                <w:spacing w:val="-18"/>
                <w:sz w:val="20"/>
              </w:rPr>
              <w:t xml:space="preserve"> </w:t>
            </w:r>
            <w:r>
              <w:rPr>
                <w:sz w:val="20"/>
              </w:rPr>
              <w:t>Synopsys</w:t>
            </w:r>
            <w:r>
              <w:rPr>
                <w:spacing w:val="-18"/>
                <w:sz w:val="20"/>
              </w:rPr>
              <w:t xml:space="preserve"> </w:t>
            </w:r>
            <w:r>
              <w:rPr>
                <w:sz w:val="20"/>
              </w:rPr>
              <w:t>Cybersecurity</w:t>
            </w:r>
            <w:r>
              <w:rPr>
                <w:spacing w:val="-19"/>
                <w:sz w:val="20"/>
              </w:rPr>
              <w:t xml:space="preserve"> </w:t>
            </w:r>
            <w:r>
              <w:rPr>
                <w:sz w:val="20"/>
              </w:rPr>
              <w:t>Re­ search Center</w:t>
            </w:r>
            <w:r>
              <w:rPr>
                <w:spacing w:val="-3"/>
                <w:sz w:val="20"/>
              </w:rPr>
              <w:t xml:space="preserve"> </w:t>
            </w:r>
            <w:r>
              <w:rPr>
                <w:sz w:val="20"/>
              </w:rPr>
              <w:t>(CyRC)</w:t>
            </w:r>
          </w:p>
        </w:tc>
      </w:tr>
      <w:tr w:rsidR="00D64DB2" w14:paraId="6AE01A92" w14:textId="77777777">
        <w:trPr>
          <w:trHeight w:val="1480"/>
        </w:trPr>
        <w:tc>
          <w:tcPr>
            <w:tcW w:w="3079" w:type="dxa"/>
            <w:tcBorders>
              <w:top w:val="single" w:sz="6" w:space="0" w:color="000000"/>
              <w:left w:val="single" w:sz="6" w:space="0" w:color="000000"/>
              <w:bottom w:val="single" w:sz="6" w:space="0" w:color="000000"/>
              <w:right w:val="single" w:sz="6" w:space="0" w:color="000000"/>
            </w:tcBorders>
          </w:tcPr>
          <w:p w14:paraId="349A4E60" w14:textId="77777777" w:rsidR="00D64DB2" w:rsidRDefault="0022516B">
            <w:pPr>
              <w:pStyle w:val="TableParagraph"/>
              <w:spacing w:before="115"/>
              <w:ind w:left="68"/>
              <w:rPr>
                <w:b/>
                <w:sz w:val="20"/>
              </w:rPr>
            </w:pPr>
            <w:r>
              <w:rPr>
                <w:b/>
                <w:sz w:val="20"/>
              </w:rPr>
              <w:t>Black Duck</w:t>
            </w:r>
          </w:p>
        </w:tc>
        <w:tc>
          <w:tcPr>
            <w:tcW w:w="6251" w:type="dxa"/>
            <w:tcBorders>
              <w:top w:val="single" w:sz="6" w:space="0" w:color="000000"/>
              <w:left w:val="single" w:sz="6" w:space="0" w:color="000000"/>
              <w:bottom w:val="single" w:sz="6" w:space="0" w:color="000000"/>
              <w:right w:val="single" w:sz="6" w:space="0" w:color="000000"/>
            </w:tcBorders>
          </w:tcPr>
          <w:p w14:paraId="1EBD9A95" w14:textId="77777777" w:rsidR="00D64DB2" w:rsidRDefault="0022516B">
            <w:pPr>
              <w:pStyle w:val="TableParagraph"/>
              <w:spacing w:before="15" w:line="340" w:lineRule="atLeast"/>
              <w:ind w:left="68"/>
              <w:rPr>
                <w:sz w:val="20"/>
              </w:rPr>
            </w:pPr>
            <w:r>
              <w:rPr>
                <w:sz w:val="20"/>
              </w:rPr>
              <w:t>Software composition analysis (SCA) security scanning tool. Helps manage the security, quality, and license compliance risks of open source</w:t>
            </w:r>
            <w:r>
              <w:rPr>
                <w:spacing w:val="-22"/>
                <w:sz w:val="20"/>
              </w:rPr>
              <w:t xml:space="preserve"> </w:t>
            </w:r>
            <w:r>
              <w:rPr>
                <w:sz w:val="20"/>
              </w:rPr>
              <w:t>and</w:t>
            </w:r>
            <w:r>
              <w:rPr>
                <w:spacing w:val="-22"/>
                <w:sz w:val="20"/>
              </w:rPr>
              <w:t xml:space="preserve"> </w:t>
            </w:r>
            <w:r>
              <w:rPr>
                <w:sz w:val="20"/>
              </w:rPr>
              <w:t>third-party</w:t>
            </w:r>
            <w:r>
              <w:rPr>
                <w:spacing w:val="-22"/>
                <w:sz w:val="20"/>
              </w:rPr>
              <w:t xml:space="preserve"> </w:t>
            </w:r>
            <w:r>
              <w:rPr>
                <w:sz w:val="20"/>
              </w:rPr>
              <w:t>code</w:t>
            </w:r>
            <w:r>
              <w:rPr>
                <w:spacing w:val="-22"/>
                <w:sz w:val="20"/>
              </w:rPr>
              <w:t xml:space="preserve"> </w:t>
            </w:r>
            <w:r>
              <w:rPr>
                <w:sz w:val="20"/>
              </w:rPr>
              <w:t>in</w:t>
            </w:r>
            <w:r>
              <w:rPr>
                <w:spacing w:val="-22"/>
                <w:sz w:val="20"/>
              </w:rPr>
              <w:t xml:space="preserve"> </w:t>
            </w:r>
            <w:r>
              <w:rPr>
                <w:sz w:val="20"/>
              </w:rPr>
              <w:t>applications</w:t>
            </w:r>
            <w:r>
              <w:rPr>
                <w:spacing w:val="-22"/>
                <w:sz w:val="20"/>
              </w:rPr>
              <w:t xml:space="preserve"> </w:t>
            </w:r>
            <w:r>
              <w:rPr>
                <w:sz w:val="20"/>
              </w:rPr>
              <w:t>and</w:t>
            </w:r>
            <w:r>
              <w:rPr>
                <w:spacing w:val="-22"/>
                <w:sz w:val="20"/>
              </w:rPr>
              <w:t xml:space="preserve"> </w:t>
            </w:r>
            <w:r>
              <w:rPr>
                <w:sz w:val="20"/>
              </w:rPr>
              <w:t>containers.</w:t>
            </w:r>
            <w:r>
              <w:rPr>
                <w:spacing w:val="-22"/>
                <w:sz w:val="20"/>
              </w:rPr>
              <w:t xml:space="preserve"> </w:t>
            </w:r>
            <w:r>
              <w:rPr>
                <w:sz w:val="20"/>
              </w:rPr>
              <w:t>Bridge</w:t>
            </w:r>
            <w:r>
              <w:rPr>
                <w:spacing w:val="-22"/>
                <w:sz w:val="20"/>
              </w:rPr>
              <w:t xml:space="preserve"> </w:t>
            </w:r>
            <w:r>
              <w:rPr>
                <w:sz w:val="20"/>
              </w:rPr>
              <w:t>in­ tegrates with Black</w:t>
            </w:r>
            <w:r>
              <w:rPr>
                <w:spacing w:val="-5"/>
                <w:sz w:val="20"/>
              </w:rPr>
              <w:t xml:space="preserve"> </w:t>
            </w:r>
            <w:r>
              <w:rPr>
                <w:sz w:val="20"/>
              </w:rPr>
              <w:t>Duck.</w:t>
            </w:r>
          </w:p>
        </w:tc>
      </w:tr>
      <w:tr w:rsidR="00D64DB2" w14:paraId="117ECC97" w14:textId="77777777">
        <w:trPr>
          <w:trHeight w:val="1140"/>
        </w:trPr>
        <w:tc>
          <w:tcPr>
            <w:tcW w:w="3079" w:type="dxa"/>
            <w:tcBorders>
              <w:top w:val="single" w:sz="6" w:space="0" w:color="000000"/>
              <w:left w:val="single" w:sz="6" w:space="0" w:color="000000"/>
              <w:bottom w:val="single" w:sz="6" w:space="0" w:color="000000"/>
              <w:right w:val="single" w:sz="6" w:space="0" w:color="000000"/>
            </w:tcBorders>
          </w:tcPr>
          <w:p w14:paraId="32684814" w14:textId="77777777" w:rsidR="00D64DB2" w:rsidRDefault="0022516B">
            <w:pPr>
              <w:pStyle w:val="TableParagraph"/>
              <w:spacing w:before="115"/>
              <w:ind w:left="68"/>
              <w:rPr>
                <w:b/>
                <w:sz w:val="20"/>
              </w:rPr>
            </w:pPr>
            <w:r>
              <w:rPr>
                <w:b/>
                <w:sz w:val="20"/>
              </w:rPr>
              <w:t>CI/CD</w:t>
            </w:r>
          </w:p>
        </w:tc>
        <w:tc>
          <w:tcPr>
            <w:tcW w:w="6251" w:type="dxa"/>
            <w:tcBorders>
              <w:top w:val="single" w:sz="6" w:space="0" w:color="000000"/>
              <w:left w:val="single" w:sz="6" w:space="0" w:color="000000"/>
              <w:bottom w:val="single" w:sz="6" w:space="0" w:color="000000"/>
              <w:right w:val="single" w:sz="6" w:space="0" w:color="000000"/>
            </w:tcBorders>
          </w:tcPr>
          <w:p w14:paraId="65A1F69D" w14:textId="77777777" w:rsidR="00D64DB2" w:rsidRDefault="0022516B">
            <w:pPr>
              <w:pStyle w:val="TableParagraph"/>
              <w:spacing w:before="15" w:line="340" w:lineRule="atLeast"/>
              <w:ind w:left="68"/>
              <w:rPr>
                <w:sz w:val="20"/>
              </w:rPr>
            </w:pPr>
            <w:r>
              <w:rPr>
                <w:sz w:val="20"/>
              </w:rPr>
              <w:t>Continuous Integration/Continuous Deployment, the process by which</w:t>
            </w:r>
            <w:r>
              <w:rPr>
                <w:spacing w:val="-20"/>
                <w:sz w:val="20"/>
              </w:rPr>
              <w:t xml:space="preserve"> </w:t>
            </w:r>
            <w:r>
              <w:rPr>
                <w:sz w:val="20"/>
              </w:rPr>
              <w:t>new</w:t>
            </w:r>
            <w:r>
              <w:rPr>
                <w:spacing w:val="-20"/>
                <w:sz w:val="20"/>
              </w:rPr>
              <w:t xml:space="preserve"> </w:t>
            </w:r>
            <w:r>
              <w:rPr>
                <w:sz w:val="20"/>
              </w:rPr>
              <w:t>checked-in</w:t>
            </w:r>
            <w:r>
              <w:rPr>
                <w:spacing w:val="-19"/>
                <w:sz w:val="20"/>
              </w:rPr>
              <w:t xml:space="preserve"> </w:t>
            </w:r>
            <w:r>
              <w:rPr>
                <w:sz w:val="20"/>
              </w:rPr>
              <w:t>code</w:t>
            </w:r>
            <w:r>
              <w:rPr>
                <w:spacing w:val="-20"/>
                <w:sz w:val="20"/>
              </w:rPr>
              <w:t xml:space="preserve"> </w:t>
            </w:r>
            <w:r>
              <w:rPr>
                <w:sz w:val="20"/>
              </w:rPr>
              <w:t>is</w:t>
            </w:r>
            <w:r>
              <w:rPr>
                <w:spacing w:val="-20"/>
                <w:sz w:val="20"/>
              </w:rPr>
              <w:t xml:space="preserve"> </w:t>
            </w:r>
            <w:r>
              <w:rPr>
                <w:sz w:val="20"/>
              </w:rPr>
              <w:t>automatically</w:t>
            </w:r>
            <w:r>
              <w:rPr>
                <w:spacing w:val="-19"/>
                <w:sz w:val="20"/>
              </w:rPr>
              <w:t xml:space="preserve"> </w:t>
            </w:r>
            <w:r>
              <w:rPr>
                <w:sz w:val="20"/>
              </w:rPr>
              <w:t>built,</w:t>
            </w:r>
            <w:r>
              <w:rPr>
                <w:spacing w:val="-20"/>
                <w:sz w:val="20"/>
              </w:rPr>
              <w:t xml:space="preserve"> </w:t>
            </w:r>
            <w:r>
              <w:rPr>
                <w:sz w:val="20"/>
              </w:rPr>
              <w:t>checked</w:t>
            </w:r>
            <w:r>
              <w:rPr>
                <w:spacing w:val="-19"/>
                <w:sz w:val="20"/>
              </w:rPr>
              <w:t xml:space="preserve"> </w:t>
            </w:r>
            <w:r>
              <w:rPr>
                <w:sz w:val="20"/>
              </w:rPr>
              <w:t>for</w:t>
            </w:r>
            <w:r>
              <w:rPr>
                <w:spacing w:val="-20"/>
                <w:sz w:val="20"/>
              </w:rPr>
              <w:t xml:space="preserve"> </w:t>
            </w:r>
            <w:r>
              <w:rPr>
                <w:sz w:val="20"/>
              </w:rPr>
              <w:t>securi­ ty issues, and packaged for</w:t>
            </w:r>
            <w:r>
              <w:rPr>
                <w:spacing w:val="-11"/>
                <w:sz w:val="20"/>
              </w:rPr>
              <w:t xml:space="preserve"> </w:t>
            </w:r>
            <w:r>
              <w:rPr>
                <w:sz w:val="20"/>
              </w:rPr>
              <w:t>deployment.</w:t>
            </w:r>
          </w:p>
        </w:tc>
      </w:tr>
      <w:tr w:rsidR="00D64DB2" w14:paraId="60F34B14" w14:textId="77777777">
        <w:trPr>
          <w:trHeight w:val="460"/>
        </w:trPr>
        <w:tc>
          <w:tcPr>
            <w:tcW w:w="3079" w:type="dxa"/>
            <w:tcBorders>
              <w:top w:val="single" w:sz="6" w:space="0" w:color="000000"/>
              <w:left w:val="single" w:sz="6" w:space="0" w:color="000000"/>
              <w:bottom w:val="single" w:sz="6" w:space="0" w:color="000000"/>
              <w:right w:val="single" w:sz="6" w:space="0" w:color="000000"/>
            </w:tcBorders>
          </w:tcPr>
          <w:p w14:paraId="487B7161" w14:textId="77777777" w:rsidR="00D64DB2" w:rsidRDefault="0022516B">
            <w:pPr>
              <w:pStyle w:val="TableParagraph"/>
              <w:spacing w:before="115"/>
              <w:ind w:left="68"/>
              <w:rPr>
                <w:b/>
                <w:sz w:val="20"/>
              </w:rPr>
            </w:pPr>
            <w:r>
              <w:rPr>
                <w:b/>
                <w:sz w:val="20"/>
              </w:rPr>
              <w:t>CLI</w:t>
            </w:r>
          </w:p>
        </w:tc>
        <w:tc>
          <w:tcPr>
            <w:tcW w:w="6251" w:type="dxa"/>
            <w:tcBorders>
              <w:top w:val="single" w:sz="6" w:space="0" w:color="000000"/>
              <w:left w:val="single" w:sz="6" w:space="0" w:color="000000"/>
              <w:bottom w:val="single" w:sz="6" w:space="0" w:color="000000"/>
              <w:right w:val="single" w:sz="6" w:space="0" w:color="000000"/>
            </w:tcBorders>
          </w:tcPr>
          <w:p w14:paraId="42B97CBE" w14:textId="77777777" w:rsidR="00D64DB2" w:rsidRDefault="0022516B">
            <w:pPr>
              <w:pStyle w:val="TableParagraph"/>
              <w:spacing w:before="115"/>
              <w:ind w:left="68"/>
              <w:rPr>
                <w:sz w:val="20"/>
              </w:rPr>
            </w:pPr>
            <w:r>
              <w:rPr>
                <w:sz w:val="20"/>
              </w:rPr>
              <w:t>Command Line Interface</w:t>
            </w:r>
          </w:p>
        </w:tc>
      </w:tr>
      <w:tr w:rsidR="00D64DB2" w14:paraId="027F0877" w14:textId="77777777">
        <w:trPr>
          <w:trHeight w:val="1480"/>
        </w:trPr>
        <w:tc>
          <w:tcPr>
            <w:tcW w:w="3079" w:type="dxa"/>
            <w:tcBorders>
              <w:top w:val="single" w:sz="6" w:space="0" w:color="000000"/>
              <w:left w:val="single" w:sz="6" w:space="0" w:color="000000"/>
              <w:bottom w:val="single" w:sz="6" w:space="0" w:color="000000"/>
              <w:right w:val="single" w:sz="6" w:space="0" w:color="000000"/>
            </w:tcBorders>
          </w:tcPr>
          <w:p w14:paraId="70943819" w14:textId="77777777" w:rsidR="00D64DB2" w:rsidRDefault="0022516B">
            <w:pPr>
              <w:pStyle w:val="TableParagraph"/>
              <w:spacing w:before="115"/>
              <w:ind w:left="68"/>
              <w:rPr>
                <w:b/>
                <w:sz w:val="20"/>
              </w:rPr>
            </w:pPr>
            <w:r>
              <w:rPr>
                <w:b/>
                <w:sz w:val="20"/>
              </w:rPr>
              <w:t>Coverity</w:t>
            </w:r>
          </w:p>
        </w:tc>
        <w:tc>
          <w:tcPr>
            <w:tcW w:w="6251" w:type="dxa"/>
            <w:tcBorders>
              <w:top w:val="single" w:sz="6" w:space="0" w:color="000000"/>
              <w:left w:val="single" w:sz="6" w:space="0" w:color="000000"/>
              <w:bottom w:val="single" w:sz="6" w:space="0" w:color="000000"/>
              <w:right w:val="single" w:sz="6" w:space="0" w:color="000000"/>
            </w:tcBorders>
          </w:tcPr>
          <w:p w14:paraId="0138FE43" w14:textId="77777777" w:rsidR="00D64DB2" w:rsidRDefault="0022516B">
            <w:pPr>
              <w:pStyle w:val="TableParagraph"/>
              <w:spacing w:before="15" w:line="340" w:lineRule="atLeast"/>
              <w:ind w:left="68"/>
              <w:rPr>
                <w:sz w:val="20"/>
              </w:rPr>
            </w:pPr>
            <w:r>
              <w:rPr>
                <w:sz w:val="20"/>
              </w:rPr>
              <w:t>Static analysis scanning tool (SAST), which scans source code for security</w:t>
            </w:r>
            <w:r>
              <w:rPr>
                <w:spacing w:val="-18"/>
                <w:sz w:val="20"/>
              </w:rPr>
              <w:t xml:space="preserve"> </w:t>
            </w:r>
            <w:r>
              <w:rPr>
                <w:sz w:val="20"/>
              </w:rPr>
              <w:t>flaws</w:t>
            </w:r>
            <w:r>
              <w:rPr>
                <w:spacing w:val="-17"/>
                <w:sz w:val="20"/>
              </w:rPr>
              <w:t xml:space="preserve"> </w:t>
            </w:r>
            <w:r>
              <w:rPr>
                <w:sz w:val="20"/>
              </w:rPr>
              <w:t>and</w:t>
            </w:r>
            <w:r>
              <w:rPr>
                <w:spacing w:val="-17"/>
                <w:sz w:val="20"/>
              </w:rPr>
              <w:t xml:space="preserve"> </w:t>
            </w:r>
            <w:r>
              <w:rPr>
                <w:sz w:val="20"/>
              </w:rPr>
              <w:t>coding</w:t>
            </w:r>
            <w:r>
              <w:rPr>
                <w:spacing w:val="-17"/>
                <w:sz w:val="20"/>
              </w:rPr>
              <w:t xml:space="preserve"> </w:t>
            </w:r>
            <w:r>
              <w:rPr>
                <w:sz w:val="20"/>
              </w:rPr>
              <w:t>standards</w:t>
            </w:r>
            <w:r>
              <w:rPr>
                <w:spacing w:val="-18"/>
                <w:sz w:val="20"/>
              </w:rPr>
              <w:t xml:space="preserve"> </w:t>
            </w:r>
            <w:r>
              <w:rPr>
                <w:sz w:val="20"/>
              </w:rPr>
              <w:t>compliance.</w:t>
            </w:r>
            <w:r>
              <w:rPr>
                <w:spacing w:val="-17"/>
                <w:sz w:val="20"/>
              </w:rPr>
              <w:t xml:space="preserve"> </w:t>
            </w:r>
            <w:r>
              <w:rPr>
                <w:sz w:val="20"/>
              </w:rPr>
              <w:t>Bridge</w:t>
            </w:r>
            <w:r>
              <w:rPr>
                <w:spacing w:val="-17"/>
                <w:sz w:val="20"/>
              </w:rPr>
              <w:t xml:space="preserve"> </w:t>
            </w:r>
            <w:r>
              <w:rPr>
                <w:sz w:val="20"/>
              </w:rPr>
              <w:t>does</w:t>
            </w:r>
            <w:r>
              <w:rPr>
                <w:spacing w:val="-17"/>
                <w:sz w:val="20"/>
              </w:rPr>
              <w:t xml:space="preserve"> </w:t>
            </w:r>
            <w:r>
              <w:rPr>
                <w:sz w:val="20"/>
              </w:rPr>
              <w:t>not</w:t>
            </w:r>
            <w:r>
              <w:rPr>
                <w:spacing w:val="-17"/>
                <w:sz w:val="20"/>
              </w:rPr>
              <w:t xml:space="preserve"> </w:t>
            </w:r>
            <w:r>
              <w:rPr>
                <w:sz w:val="20"/>
              </w:rPr>
              <w:t>in­ tegrate with Coverity, but does integrate with Coverity Connect and CNC.</w:t>
            </w:r>
          </w:p>
        </w:tc>
      </w:tr>
      <w:tr w:rsidR="00D64DB2" w14:paraId="5D1B286F" w14:textId="77777777">
        <w:trPr>
          <w:trHeight w:val="800"/>
        </w:trPr>
        <w:tc>
          <w:tcPr>
            <w:tcW w:w="3079" w:type="dxa"/>
            <w:tcBorders>
              <w:top w:val="single" w:sz="6" w:space="0" w:color="000000"/>
              <w:left w:val="single" w:sz="6" w:space="0" w:color="000000"/>
              <w:bottom w:val="single" w:sz="6" w:space="0" w:color="000000"/>
              <w:right w:val="single" w:sz="6" w:space="0" w:color="000000"/>
            </w:tcBorders>
          </w:tcPr>
          <w:p w14:paraId="5E747294" w14:textId="77777777" w:rsidR="00D64DB2" w:rsidRDefault="0022516B">
            <w:pPr>
              <w:pStyle w:val="TableParagraph"/>
              <w:spacing w:before="115"/>
              <w:ind w:left="68"/>
              <w:rPr>
                <w:b/>
                <w:sz w:val="20"/>
              </w:rPr>
            </w:pPr>
            <w:r>
              <w:rPr>
                <w:b/>
                <w:sz w:val="20"/>
              </w:rPr>
              <w:t>Coverity Connect</w:t>
            </w:r>
          </w:p>
        </w:tc>
        <w:tc>
          <w:tcPr>
            <w:tcW w:w="6251" w:type="dxa"/>
            <w:tcBorders>
              <w:top w:val="single" w:sz="6" w:space="0" w:color="000000"/>
              <w:left w:val="single" w:sz="6" w:space="0" w:color="000000"/>
              <w:bottom w:val="single" w:sz="6" w:space="0" w:color="000000"/>
              <w:right w:val="single" w:sz="6" w:space="0" w:color="000000"/>
            </w:tcBorders>
          </w:tcPr>
          <w:p w14:paraId="345C89B1" w14:textId="77777777" w:rsidR="00D64DB2" w:rsidRDefault="0022516B">
            <w:pPr>
              <w:pStyle w:val="TableParagraph"/>
              <w:spacing w:before="15" w:line="340" w:lineRule="atLeast"/>
              <w:ind w:left="68" w:right="375"/>
              <w:rPr>
                <w:sz w:val="20"/>
              </w:rPr>
            </w:pPr>
            <w:r>
              <w:rPr>
                <w:sz w:val="20"/>
              </w:rPr>
              <w:t>A</w:t>
            </w:r>
            <w:r>
              <w:rPr>
                <w:spacing w:val="-20"/>
                <w:sz w:val="20"/>
              </w:rPr>
              <w:t xml:space="preserve"> </w:t>
            </w:r>
            <w:r>
              <w:rPr>
                <w:sz w:val="20"/>
              </w:rPr>
              <w:t>web-based</w:t>
            </w:r>
            <w:r>
              <w:rPr>
                <w:spacing w:val="-19"/>
                <w:sz w:val="20"/>
              </w:rPr>
              <w:t xml:space="preserve"> </w:t>
            </w:r>
            <w:r>
              <w:rPr>
                <w:sz w:val="20"/>
              </w:rPr>
              <w:t>platform</w:t>
            </w:r>
            <w:r>
              <w:rPr>
                <w:spacing w:val="-20"/>
                <w:sz w:val="20"/>
              </w:rPr>
              <w:t xml:space="preserve"> </w:t>
            </w:r>
            <w:r>
              <w:rPr>
                <w:sz w:val="20"/>
              </w:rPr>
              <w:t>for</w:t>
            </w:r>
            <w:r>
              <w:rPr>
                <w:spacing w:val="-19"/>
                <w:sz w:val="20"/>
              </w:rPr>
              <w:t xml:space="preserve"> </w:t>
            </w:r>
            <w:r>
              <w:rPr>
                <w:sz w:val="20"/>
              </w:rPr>
              <w:t>Coverity.</w:t>
            </w:r>
            <w:r>
              <w:rPr>
                <w:spacing w:val="-20"/>
                <w:sz w:val="20"/>
              </w:rPr>
              <w:t xml:space="preserve"> </w:t>
            </w:r>
            <w:r>
              <w:rPr>
                <w:sz w:val="20"/>
              </w:rPr>
              <w:t>Bridge</w:t>
            </w:r>
            <w:r>
              <w:rPr>
                <w:spacing w:val="-19"/>
                <w:sz w:val="20"/>
              </w:rPr>
              <w:t xml:space="preserve"> </w:t>
            </w:r>
            <w:r>
              <w:rPr>
                <w:sz w:val="20"/>
              </w:rPr>
              <w:t>supports</w:t>
            </w:r>
            <w:r>
              <w:rPr>
                <w:spacing w:val="-20"/>
                <w:sz w:val="20"/>
              </w:rPr>
              <w:t xml:space="preserve"> </w:t>
            </w:r>
            <w:r>
              <w:rPr>
                <w:sz w:val="20"/>
              </w:rPr>
              <w:t>Coverity</w:t>
            </w:r>
            <w:r>
              <w:rPr>
                <w:spacing w:val="-19"/>
                <w:sz w:val="20"/>
              </w:rPr>
              <w:t xml:space="preserve"> </w:t>
            </w:r>
            <w:r>
              <w:rPr>
                <w:sz w:val="20"/>
              </w:rPr>
              <w:t>Con­ nect.</w:t>
            </w:r>
          </w:p>
        </w:tc>
      </w:tr>
      <w:tr w:rsidR="00D64DB2" w14:paraId="3A82DE4D" w14:textId="77777777">
        <w:trPr>
          <w:trHeight w:val="1137"/>
        </w:trPr>
        <w:tc>
          <w:tcPr>
            <w:tcW w:w="3079" w:type="dxa"/>
            <w:tcBorders>
              <w:top w:val="single" w:sz="6" w:space="0" w:color="000000"/>
              <w:right w:val="single" w:sz="6" w:space="0" w:color="000000"/>
            </w:tcBorders>
          </w:tcPr>
          <w:p w14:paraId="75EB220F" w14:textId="77777777" w:rsidR="00D64DB2" w:rsidRDefault="0022516B">
            <w:pPr>
              <w:pStyle w:val="TableParagraph"/>
              <w:spacing w:before="115"/>
              <w:ind w:left="65"/>
              <w:rPr>
                <w:b/>
                <w:sz w:val="20"/>
              </w:rPr>
            </w:pPr>
            <w:r>
              <w:rPr>
                <w:b/>
                <w:sz w:val="20"/>
              </w:rPr>
              <w:t>Coverity cloud deployment</w:t>
            </w:r>
          </w:p>
        </w:tc>
        <w:tc>
          <w:tcPr>
            <w:tcW w:w="6251" w:type="dxa"/>
            <w:tcBorders>
              <w:top w:val="single" w:sz="6" w:space="0" w:color="000000"/>
              <w:left w:val="single" w:sz="6" w:space="0" w:color="000000"/>
            </w:tcBorders>
          </w:tcPr>
          <w:p w14:paraId="58867D54" w14:textId="77777777" w:rsidR="00D64DB2" w:rsidRDefault="0022516B">
            <w:pPr>
              <w:pStyle w:val="TableParagraph"/>
              <w:spacing w:before="15" w:line="340" w:lineRule="atLeast"/>
              <w:ind w:left="68"/>
              <w:rPr>
                <w:sz w:val="20"/>
              </w:rPr>
            </w:pPr>
            <w:r>
              <w:rPr>
                <w:sz w:val="20"/>
              </w:rPr>
              <w:t>A</w:t>
            </w:r>
            <w:r>
              <w:rPr>
                <w:spacing w:val="-21"/>
                <w:sz w:val="20"/>
              </w:rPr>
              <w:t xml:space="preserve"> </w:t>
            </w:r>
            <w:r>
              <w:rPr>
                <w:sz w:val="20"/>
              </w:rPr>
              <w:t>cloud-native</w:t>
            </w:r>
            <w:r>
              <w:rPr>
                <w:spacing w:val="-20"/>
                <w:sz w:val="20"/>
              </w:rPr>
              <w:t xml:space="preserve"> </w:t>
            </w:r>
            <w:r>
              <w:rPr>
                <w:sz w:val="20"/>
              </w:rPr>
              <w:t>version</w:t>
            </w:r>
            <w:r>
              <w:rPr>
                <w:spacing w:val="-20"/>
                <w:sz w:val="20"/>
              </w:rPr>
              <w:t xml:space="preserve"> </w:t>
            </w:r>
            <w:r>
              <w:rPr>
                <w:sz w:val="20"/>
              </w:rPr>
              <w:t>of</w:t>
            </w:r>
            <w:r>
              <w:rPr>
                <w:spacing w:val="-20"/>
                <w:sz w:val="20"/>
              </w:rPr>
              <w:t xml:space="preserve"> </w:t>
            </w:r>
            <w:r>
              <w:rPr>
                <w:sz w:val="20"/>
              </w:rPr>
              <w:t>Coverity.</w:t>
            </w:r>
            <w:r>
              <w:rPr>
                <w:spacing w:val="-20"/>
                <w:sz w:val="20"/>
              </w:rPr>
              <w:t xml:space="preserve"> </w:t>
            </w:r>
            <w:r>
              <w:rPr>
                <w:sz w:val="20"/>
              </w:rPr>
              <w:t>Bridge</w:t>
            </w:r>
            <w:r>
              <w:rPr>
                <w:spacing w:val="-20"/>
                <w:sz w:val="20"/>
              </w:rPr>
              <w:t xml:space="preserve"> </w:t>
            </w:r>
            <w:r>
              <w:rPr>
                <w:sz w:val="20"/>
              </w:rPr>
              <w:t>supports</w:t>
            </w:r>
            <w:r>
              <w:rPr>
                <w:spacing w:val="-21"/>
                <w:sz w:val="20"/>
              </w:rPr>
              <w:t xml:space="preserve"> </w:t>
            </w:r>
            <w:r>
              <w:rPr>
                <w:sz w:val="20"/>
              </w:rPr>
              <w:t>Coverity</w:t>
            </w:r>
            <w:r>
              <w:rPr>
                <w:spacing w:val="-20"/>
                <w:sz w:val="20"/>
              </w:rPr>
              <w:t xml:space="preserve"> </w:t>
            </w:r>
            <w:r>
              <w:rPr>
                <w:sz w:val="20"/>
              </w:rPr>
              <w:t>cloud</w:t>
            </w:r>
            <w:r>
              <w:rPr>
                <w:spacing w:val="-20"/>
                <w:sz w:val="20"/>
              </w:rPr>
              <w:t xml:space="preserve"> </w:t>
            </w:r>
            <w:r>
              <w:rPr>
                <w:sz w:val="20"/>
              </w:rPr>
              <w:t>de­ ployment, and every place in this manual that references "Coverity Connect" also applies to Coverity cloud</w:t>
            </w:r>
            <w:r>
              <w:rPr>
                <w:spacing w:val="-21"/>
                <w:sz w:val="20"/>
              </w:rPr>
              <w:t xml:space="preserve"> </w:t>
            </w:r>
            <w:r>
              <w:rPr>
                <w:sz w:val="20"/>
              </w:rPr>
              <w:t>deployment.</w:t>
            </w:r>
          </w:p>
        </w:tc>
      </w:tr>
    </w:tbl>
    <w:p w14:paraId="49970132" w14:textId="77777777" w:rsidR="00D64DB2" w:rsidRDefault="00D64DB2">
      <w:pPr>
        <w:spacing w:line="340" w:lineRule="atLeast"/>
        <w:rPr>
          <w:sz w:val="20"/>
        </w:rPr>
        <w:sectPr w:rsidR="00D64DB2">
          <w:pgSz w:w="12240" w:h="15840"/>
          <w:pgMar w:top="1400" w:right="1320" w:bottom="280" w:left="1340" w:header="720" w:footer="720" w:gutter="0"/>
          <w:cols w:space="720"/>
        </w:sectPr>
      </w:pPr>
    </w:p>
    <w:p w14:paraId="4115B11B" w14:textId="77777777" w:rsidR="00D64DB2" w:rsidRDefault="0022516B">
      <w:pPr>
        <w:pStyle w:val="BodyText"/>
        <w:spacing w:before="85"/>
        <w:ind w:left="100"/>
      </w:pPr>
      <w:r>
        <w:lastRenderedPageBreak/>
        <w:t>Synopsys Bridge CLI Guide | 7 - Glossary | 58</w:t>
      </w:r>
    </w:p>
    <w:p w14:paraId="78383FC2" w14:textId="77777777" w:rsidR="00D64DB2" w:rsidRDefault="00D64DB2">
      <w:pPr>
        <w:pStyle w:val="BodyText"/>
      </w:pPr>
    </w:p>
    <w:p w14:paraId="20F2E559" w14:textId="77777777" w:rsidR="00D64DB2" w:rsidRDefault="00D64DB2">
      <w:pPr>
        <w:pStyle w:val="BodyText"/>
      </w:pPr>
    </w:p>
    <w:p w14:paraId="21554227" w14:textId="77777777" w:rsidR="00D64DB2" w:rsidRDefault="00D64DB2">
      <w:pPr>
        <w:pStyle w:val="BodyText"/>
        <w:spacing w:before="10" w:after="1"/>
        <w:rPr>
          <w:sz w:val="12"/>
        </w:rPr>
      </w:pPr>
    </w:p>
    <w:tbl>
      <w:tblPr>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79"/>
        <w:gridCol w:w="6251"/>
      </w:tblGrid>
      <w:tr w:rsidR="00D64DB2" w14:paraId="029CCD85" w14:textId="77777777">
        <w:trPr>
          <w:trHeight w:val="457"/>
        </w:trPr>
        <w:tc>
          <w:tcPr>
            <w:tcW w:w="3079" w:type="dxa"/>
            <w:tcBorders>
              <w:bottom w:val="single" w:sz="6" w:space="0" w:color="000000"/>
              <w:right w:val="single" w:sz="6" w:space="0" w:color="000000"/>
            </w:tcBorders>
          </w:tcPr>
          <w:p w14:paraId="5ED79C32" w14:textId="77777777" w:rsidR="00D64DB2" w:rsidRDefault="0022516B">
            <w:pPr>
              <w:pStyle w:val="TableParagraph"/>
              <w:spacing w:before="112"/>
              <w:ind w:left="65"/>
              <w:rPr>
                <w:b/>
                <w:sz w:val="20"/>
              </w:rPr>
            </w:pPr>
            <w:r>
              <w:rPr>
                <w:b/>
                <w:sz w:val="20"/>
              </w:rPr>
              <w:t>Term</w:t>
            </w:r>
          </w:p>
        </w:tc>
        <w:tc>
          <w:tcPr>
            <w:tcW w:w="6251" w:type="dxa"/>
            <w:tcBorders>
              <w:left w:val="single" w:sz="6" w:space="0" w:color="000000"/>
              <w:bottom w:val="single" w:sz="6" w:space="0" w:color="000000"/>
              <w:right w:val="single" w:sz="6" w:space="0" w:color="000000"/>
            </w:tcBorders>
          </w:tcPr>
          <w:p w14:paraId="109015B0" w14:textId="77777777" w:rsidR="00D64DB2" w:rsidRDefault="0022516B">
            <w:pPr>
              <w:pStyle w:val="TableParagraph"/>
              <w:spacing w:before="112"/>
              <w:ind w:left="68"/>
              <w:rPr>
                <w:b/>
                <w:sz w:val="20"/>
              </w:rPr>
            </w:pPr>
            <w:r>
              <w:rPr>
                <w:b/>
                <w:sz w:val="20"/>
              </w:rPr>
              <w:t>Definition</w:t>
            </w:r>
          </w:p>
        </w:tc>
      </w:tr>
      <w:tr w:rsidR="00D64DB2" w14:paraId="4C6A9C9A" w14:textId="77777777">
        <w:trPr>
          <w:trHeight w:val="800"/>
        </w:trPr>
        <w:tc>
          <w:tcPr>
            <w:tcW w:w="3079" w:type="dxa"/>
            <w:tcBorders>
              <w:top w:val="single" w:sz="6" w:space="0" w:color="000000"/>
              <w:left w:val="single" w:sz="6" w:space="0" w:color="000000"/>
              <w:bottom w:val="single" w:sz="6" w:space="0" w:color="000000"/>
              <w:right w:val="single" w:sz="6" w:space="0" w:color="000000"/>
            </w:tcBorders>
          </w:tcPr>
          <w:p w14:paraId="54850CDB" w14:textId="77777777" w:rsidR="00D64DB2" w:rsidRDefault="0022516B">
            <w:pPr>
              <w:pStyle w:val="TableParagraph"/>
              <w:spacing w:before="115"/>
              <w:ind w:left="68"/>
              <w:rPr>
                <w:b/>
                <w:sz w:val="20"/>
              </w:rPr>
            </w:pPr>
            <w:r>
              <w:rPr>
                <w:b/>
                <w:sz w:val="20"/>
              </w:rPr>
              <w:t>CVE</w:t>
            </w:r>
          </w:p>
        </w:tc>
        <w:tc>
          <w:tcPr>
            <w:tcW w:w="6251" w:type="dxa"/>
            <w:tcBorders>
              <w:top w:val="single" w:sz="6" w:space="0" w:color="000000"/>
              <w:left w:val="single" w:sz="6" w:space="0" w:color="000000"/>
              <w:bottom w:val="single" w:sz="6" w:space="0" w:color="000000"/>
              <w:right w:val="single" w:sz="6" w:space="0" w:color="000000"/>
            </w:tcBorders>
          </w:tcPr>
          <w:p w14:paraId="0F4B077A" w14:textId="77777777" w:rsidR="00D64DB2" w:rsidRDefault="0022516B">
            <w:pPr>
              <w:pStyle w:val="TableParagraph"/>
              <w:spacing w:before="15" w:line="340" w:lineRule="atLeast"/>
              <w:ind w:left="68"/>
              <w:rPr>
                <w:sz w:val="20"/>
              </w:rPr>
            </w:pPr>
            <w:r>
              <w:rPr>
                <w:sz w:val="20"/>
              </w:rPr>
              <w:t>Common</w:t>
            </w:r>
            <w:r>
              <w:rPr>
                <w:spacing w:val="-17"/>
                <w:sz w:val="20"/>
              </w:rPr>
              <w:t xml:space="preserve"> </w:t>
            </w:r>
            <w:r>
              <w:rPr>
                <w:sz w:val="20"/>
              </w:rPr>
              <w:t>Vulnerabilities</w:t>
            </w:r>
            <w:r>
              <w:rPr>
                <w:spacing w:val="-17"/>
                <w:sz w:val="20"/>
              </w:rPr>
              <w:t xml:space="preserve"> </w:t>
            </w:r>
            <w:r>
              <w:rPr>
                <w:sz w:val="20"/>
              </w:rPr>
              <w:t>and</w:t>
            </w:r>
            <w:r>
              <w:rPr>
                <w:spacing w:val="-16"/>
                <w:sz w:val="20"/>
              </w:rPr>
              <w:t xml:space="preserve"> </w:t>
            </w:r>
            <w:r>
              <w:rPr>
                <w:sz w:val="20"/>
              </w:rPr>
              <w:t>Exposures.</w:t>
            </w:r>
            <w:r>
              <w:rPr>
                <w:spacing w:val="-17"/>
                <w:sz w:val="20"/>
              </w:rPr>
              <w:t xml:space="preserve"> </w:t>
            </w:r>
            <w:r>
              <w:rPr>
                <w:sz w:val="20"/>
              </w:rPr>
              <w:t>A</w:t>
            </w:r>
            <w:r>
              <w:rPr>
                <w:spacing w:val="-16"/>
                <w:sz w:val="20"/>
              </w:rPr>
              <w:t xml:space="preserve"> </w:t>
            </w:r>
            <w:r>
              <w:rPr>
                <w:sz w:val="20"/>
              </w:rPr>
              <w:t>database</w:t>
            </w:r>
            <w:r>
              <w:rPr>
                <w:spacing w:val="-17"/>
                <w:sz w:val="20"/>
              </w:rPr>
              <w:t xml:space="preserve"> </w:t>
            </w:r>
            <w:r>
              <w:rPr>
                <w:sz w:val="20"/>
              </w:rPr>
              <w:t>of</w:t>
            </w:r>
            <w:r>
              <w:rPr>
                <w:spacing w:val="-17"/>
                <w:sz w:val="20"/>
              </w:rPr>
              <w:t xml:space="preserve"> </w:t>
            </w:r>
            <w:r>
              <w:rPr>
                <w:sz w:val="20"/>
              </w:rPr>
              <w:t>publicly</w:t>
            </w:r>
            <w:r>
              <w:rPr>
                <w:spacing w:val="-16"/>
                <w:sz w:val="20"/>
              </w:rPr>
              <w:t xml:space="preserve"> </w:t>
            </w:r>
            <w:r>
              <w:rPr>
                <w:sz w:val="20"/>
              </w:rPr>
              <w:t>iden­ tified, defined, and cataloged cybersecurity</w:t>
            </w:r>
            <w:r>
              <w:rPr>
                <w:spacing w:val="-29"/>
                <w:sz w:val="20"/>
              </w:rPr>
              <w:t xml:space="preserve"> </w:t>
            </w:r>
            <w:r>
              <w:rPr>
                <w:sz w:val="20"/>
              </w:rPr>
              <w:t>vulnerabilities.</w:t>
            </w:r>
          </w:p>
        </w:tc>
      </w:tr>
      <w:tr w:rsidR="00D64DB2" w14:paraId="77746896" w14:textId="77777777">
        <w:trPr>
          <w:trHeight w:val="460"/>
        </w:trPr>
        <w:tc>
          <w:tcPr>
            <w:tcW w:w="3079" w:type="dxa"/>
            <w:tcBorders>
              <w:top w:val="single" w:sz="6" w:space="0" w:color="000000"/>
              <w:left w:val="single" w:sz="6" w:space="0" w:color="000000"/>
              <w:bottom w:val="single" w:sz="6" w:space="0" w:color="000000"/>
              <w:right w:val="single" w:sz="6" w:space="0" w:color="000000"/>
            </w:tcBorders>
          </w:tcPr>
          <w:p w14:paraId="31068C26" w14:textId="77777777" w:rsidR="00D64DB2" w:rsidRDefault="0022516B">
            <w:pPr>
              <w:pStyle w:val="TableParagraph"/>
              <w:spacing w:before="115"/>
              <w:ind w:left="68"/>
              <w:rPr>
                <w:b/>
                <w:sz w:val="20"/>
              </w:rPr>
            </w:pPr>
            <w:r>
              <w:rPr>
                <w:b/>
                <w:sz w:val="20"/>
              </w:rPr>
              <w:t>EULM</w:t>
            </w:r>
          </w:p>
        </w:tc>
        <w:tc>
          <w:tcPr>
            <w:tcW w:w="6251" w:type="dxa"/>
            <w:tcBorders>
              <w:top w:val="single" w:sz="6" w:space="0" w:color="000000"/>
              <w:left w:val="single" w:sz="6" w:space="0" w:color="000000"/>
              <w:bottom w:val="single" w:sz="6" w:space="0" w:color="000000"/>
              <w:right w:val="single" w:sz="6" w:space="0" w:color="000000"/>
            </w:tcBorders>
          </w:tcPr>
          <w:p w14:paraId="633B5D3A" w14:textId="77777777" w:rsidR="00D64DB2" w:rsidRDefault="0022516B">
            <w:pPr>
              <w:pStyle w:val="TableParagraph"/>
              <w:spacing w:before="115"/>
              <w:ind w:left="68"/>
              <w:rPr>
                <w:sz w:val="20"/>
              </w:rPr>
            </w:pPr>
            <w:r>
              <w:rPr>
                <w:sz w:val="20"/>
              </w:rPr>
              <w:t>End User License Management agreement</w:t>
            </w:r>
          </w:p>
        </w:tc>
      </w:tr>
      <w:tr w:rsidR="00D64DB2" w14:paraId="30581EDB" w14:textId="77777777">
        <w:trPr>
          <w:trHeight w:val="460"/>
        </w:trPr>
        <w:tc>
          <w:tcPr>
            <w:tcW w:w="3079" w:type="dxa"/>
            <w:tcBorders>
              <w:top w:val="single" w:sz="6" w:space="0" w:color="000000"/>
              <w:left w:val="single" w:sz="6" w:space="0" w:color="000000"/>
              <w:bottom w:val="single" w:sz="6" w:space="0" w:color="000000"/>
              <w:right w:val="single" w:sz="6" w:space="0" w:color="000000"/>
            </w:tcBorders>
          </w:tcPr>
          <w:p w14:paraId="47DD3F9F" w14:textId="77777777" w:rsidR="00D64DB2" w:rsidRDefault="0022516B">
            <w:pPr>
              <w:pStyle w:val="TableParagraph"/>
              <w:spacing w:before="115"/>
              <w:ind w:left="68"/>
              <w:rPr>
                <w:b/>
                <w:sz w:val="20"/>
              </w:rPr>
            </w:pPr>
            <w:r>
              <w:rPr>
                <w:b/>
                <w:sz w:val="20"/>
              </w:rPr>
              <w:t>GUI</w:t>
            </w:r>
          </w:p>
        </w:tc>
        <w:tc>
          <w:tcPr>
            <w:tcW w:w="6251" w:type="dxa"/>
            <w:tcBorders>
              <w:top w:val="single" w:sz="6" w:space="0" w:color="000000"/>
              <w:left w:val="single" w:sz="6" w:space="0" w:color="000000"/>
              <w:bottom w:val="single" w:sz="6" w:space="0" w:color="000000"/>
              <w:right w:val="single" w:sz="6" w:space="0" w:color="000000"/>
            </w:tcBorders>
          </w:tcPr>
          <w:p w14:paraId="0DDE9DCB" w14:textId="77777777" w:rsidR="00D64DB2" w:rsidRDefault="0022516B">
            <w:pPr>
              <w:pStyle w:val="TableParagraph"/>
              <w:spacing w:before="115"/>
              <w:ind w:left="68"/>
              <w:rPr>
                <w:sz w:val="20"/>
              </w:rPr>
            </w:pPr>
            <w:r>
              <w:rPr>
                <w:sz w:val="20"/>
              </w:rPr>
              <w:t>Graphic User Interface</w:t>
            </w:r>
          </w:p>
        </w:tc>
      </w:tr>
      <w:tr w:rsidR="00D64DB2" w14:paraId="4F92EB1C" w14:textId="77777777">
        <w:trPr>
          <w:trHeight w:val="2120"/>
        </w:trPr>
        <w:tc>
          <w:tcPr>
            <w:tcW w:w="3079" w:type="dxa"/>
            <w:tcBorders>
              <w:top w:val="single" w:sz="6" w:space="0" w:color="000000"/>
              <w:left w:val="single" w:sz="6" w:space="0" w:color="000000"/>
              <w:bottom w:val="single" w:sz="6" w:space="0" w:color="000000"/>
              <w:right w:val="single" w:sz="6" w:space="0" w:color="000000"/>
            </w:tcBorders>
          </w:tcPr>
          <w:p w14:paraId="3FA4948C" w14:textId="77777777" w:rsidR="00D64DB2" w:rsidRDefault="0022516B">
            <w:pPr>
              <w:pStyle w:val="TableParagraph"/>
              <w:spacing w:before="115"/>
              <w:ind w:left="68"/>
              <w:rPr>
                <w:b/>
                <w:sz w:val="20"/>
              </w:rPr>
            </w:pPr>
            <w:r>
              <w:rPr>
                <w:b/>
                <w:sz w:val="20"/>
              </w:rPr>
              <w:t>IAST</w:t>
            </w:r>
          </w:p>
        </w:tc>
        <w:tc>
          <w:tcPr>
            <w:tcW w:w="6251" w:type="dxa"/>
            <w:tcBorders>
              <w:top w:val="single" w:sz="6" w:space="0" w:color="000000"/>
              <w:left w:val="single" w:sz="6" w:space="0" w:color="000000"/>
              <w:bottom w:val="single" w:sz="6" w:space="0" w:color="000000"/>
              <w:right w:val="single" w:sz="6" w:space="0" w:color="000000"/>
            </w:tcBorders>
          </w:tcPr>
          <w:p w14:paraId="27E3824C" w14:textId="77777777" w:rsidR="00D64DB2" w:rsidRDefault="00D64DB2">
            <w:pPr>
              <w:pStyle w:val="TableParagraph"/>
              <w:spacing w:before="2"/>
              <w:rPr>
                <w:sz w:val="26"/>
              </w:rPr>
            </w:pPr>
          </w:p>
          <w:p w14:paraId="5E0A635E" w14:textId="77777777" w:rsidR="00D64DB2" w:rsidRDefault="0022516B">
            <w:pPr>
              <w:pStyle w:val="TableParagraph"/>
              <w:spacing w:before="1" w:line="340" w:lineRule="auto"/>
              <w:ind w:left="68"/>
              <w:rPr>
                <w:sz w:val="20"/>
              </w:rPr>
            </w:pPr>
            <w:r>
              <w:rPr>
                <w:sz w:val="20"/>
              </w:rPr>
              <w:t>Interactive</w:t>
            </w:r>
            <w:r>
              <w:rPr>
                <w:spacing w:val="-24"/>
                <w:sz w:val="20"/>
              </w:rPr>
              <w:t xml:space="preserve"> </w:t>
            </w:r>
            <w:r>
              <w:rPr>
                <w:sz w:val="20"/>
              </w:rPr>
              <w:t>application</w:t>
            </w:r>
            <w:r>
              <w:rPr>
                <w:spacing w:val="-23"/>
                <w:sz w:val="20"/>
              </w:rPr>
              <w:t xml:space="preserve"> </w:t>
            </w:r>
            <w:r>
              <w:rPr>
                <w:sz w:val="20"/>
              </w:rPr>
              <w:t>security</w:t>
            </w:r>
            <w:r>
              <w:rPr>
                <w:spacing w:val="-24"/>
                <w:sz w:val="20"/>
              </w:rPr>
              <w:t xml:space="preserve"> </w:t>
            </w:r>
            <w:r>
              <w:rPr>
                <w:sz w:val="20"/>
              </w:rPr>
              <w:t>testing</w:t>
            </w:r>
            <w:r>
              <w:rPr>
                <w:spacing w:val="-23"/>
                <w:sz w:val="20"/>
              </w:rPr>
              <w:t xml:space="preserve"> </w:t>
            </w:r>
            <w:r>
              <w:rPr>
                <w:sz w:val="20"/>
              </w:rPr>
              <w:t>(IAST)</w:t>
            </w:r>
            <w:r>
              <w:rPr>
                <w:spacing w:val="-23"/>
                <w:sz w:val="20"/>
              </w:rPr>
              <w:t xml:space="preserve"> </w:t>
            </w:r>
            <w:r>
              <w:rPr>
                <w:sz w:val="20"/>
              </w:rPr>
              <w:t>solutions</w:t>
            </w:r>
            <w:r>
              <w:rPr>
                <w:spacing w:val="-24"/>
                <w:sz w:val="20"/>
              </w:rPr>
              <w:t xml:space="preserve"> </w:t>
            </w:r>
            <w:r>
              <w:rPr>
                <w:sz w:val="20"/>
              </w:rPr>
              <w:t>help</w:t>
            </w:r>
            <w:r>
              <w:rPr>
                <w:spacing w:val="-23"/>
                <w:sz w:val="20"/>
              </w:rPr>
              <w:t xml:space="preserve"> </w:t>
            </w:r>
            <w:r>
              <w:rPr>
                <w:sz w:val="20"/>
              </w:rPr>
              <w:t>organi­ zations</w:t>
            </w:r>
            <w:r>
              <w:rPr>
                <w:spacing w:val="-21"/>
                <w:sz w:val="20"/>
              </w:rPr>
              <w:t xml:space="preserve"> </w:t>
            </w:r>
            <w:r>
              <w:rPr>
                <w:sz w:val="20"/>
              </w:rPr>
              <w:t>identify</w:t>
            </w:r>
            <w:r>
              <w:rPr>
                <w:spacing w:val="-20"/>
                <w:sz w:val="20"/>
              </w:rPr>
              <w:t xml:space="preserve"> </w:t>
            </w:r>
            <w:r>
              <w:rPr>
                <w:sz w:val="20"/>
              </w:rPr>
              <w:t>and</w:t>
            </w:r>
            <w:r>
              <w:rPr>
                <w:spacing w:val="-20"/>
                <w:sz w:val="20"/>
              </w:rPr>
              <w:t xml:space="preserve"> </w:t>
            </w:r>
            <w:r>
              <w:rPr>
                <w:sz w:val="20"/>
              </w:rPr>
              <w:t>manage</w:t>
            </w:r>
            <w:r>
              <w:rPr>
                <w:spacing w:val="-20"/>
                <w:sz w:val="20"/>
              </w:rPr>
              <w:t xml:space="preserve"> </w:t>
            </w:r>
            <w:r>
              <w:rPr>
                <w:sz w:val="20"/>
              </w:rPr>
              <w:t>security</w:t>
            </w:r>
            <w:r>
              <w:rPr>
                <w:spacing w:val="-20"/>
                <w:sz w:val="20"/>
              </w:rPr>
              <w:t xml:space="preserve"> </w:t>
            </w:r>
            <w:r>
              <w:rPr>
                <w:sz w:val="20"/>
              </w:rPr>
              <w:t>risks</w:t>
            </w:r>
            <w:r>
              <w:rPr>
                <w:spacing w:val="-20"/>
                <w:sz w:val="20"/>
              </w:rPr>
              <w:t xml:space="preserve"> </w:t>
            </w:r>
            <w:r>
              <w:rPr>
                <w:sz w:val="20"/>
              </w:rPr>
              <w:t>associated</w:t>
            </w:r>
            <w:r>
              <w:rPr>
                <w:spacing w:val="-20"/>
                <w:sz w:val="20"/>
              </w:rPr>
              <w:t xml:space="preserve"> </w:t>
            </w:r>
            <w:r>
              <w:rPr>
                <w:sz w:val="20"/>
              </w:rPr>
              <w:t>with</w:t>
            </w:r>
            <w:r>
              <w:rPr>
                <w:spacing w:val="-20"/>
                <w:sz w:val="20"/>
              </w:rPr>
              <w:t xml:space="preserve"> </w:t>
            </w:r>
            <w:r>
              <w:rPr>
                <w:sz w:val="20"/>
              </w:rPr>
              <w:t>vulnera­ bilities</w:t>
            </w:r>
            <w:r>
              <w:rPr>
                <w:spacing w:val="-18"/>
                <w:sz w:val="20"/>
              </w:rPr>
              <w:t xml:space="preserve"> </w:t>
            </w:r>
            <w:r>
              <w:rPr>
                <w:sz w:val="20"/>
              </w:rPr>
              <w:t>discovered</w:t>
            </w:r>
            <w:r>
              <w:rPr>
                <w:spacing w:val="-18"/>
                <w:sz w:val="20"/>
              </w:rPr>
              <w:t xml:space="preserve"> </w:t>
            </w:r>
            <w:r>
              <w:rPr>
                <w:sz w:val="20"/>
              </w:rPr>
              <w:t>in</w:t>
            </w:r>
            <w:r>
              <w:rPr>
                <w:spacing w:val="-18"/>
                <w:sz w:val="20"/>
              </w:rPr>
              <w:t xml:space="preserve"> </w:t>
            </w:r>
            <w:r>
              <w:rPr>
                <w:sz w:val="20"/>
              </w:rPr>
              <w:t>running</w:t>
            </w:r>
            <w:r>
              <w:rPr>
                <w:spacing w:val="-18"/>
                <w:sz w:val="20"/>
              </w:rPr>
              <w:t xml:space="preserve"> </w:t>
            </w:r>
            <w:r>
              <w:rPr>
                <w:sz w:val="20"/>
              </w:rPr>
              <w:t>web</w:t>
            </w:r>
            <w:r>
              <w:rPr>
                <w:spacing w:val="-18"/>
                <w:sz w:val="20"/>
              </w:rPr>
              <w:t xml:space="preserve"> </w:t>
            </w:r>
            <w:r>
              <w:rPr>
                <w:sz w:val="20"/>
              </w:rPr>
              <w:t>applications</w:t>
            </w:r>
            <w:r>
              <w:rPr>
                <w:spacing w:val="-18"/>
                <w:sz w:val="20"/>
              </w:rPr>
              <w:t xml:space="preserve"> </w:t>
            </w:r>
            <w:r>
              <w:rPr>
                <w:sz w:val="20"/>
              </w:rPr>
              <w:t>by</w:t>
            </w:r>
            <w:r>
              <w:rPr>
                <w:spacing w:val="-18"/>
                <w:sz w:val="20"/>
              </w:rPr>
              <w:t xml:space="preserve"> </w:t>
            </w:r>
            <w:r>
              <w:rPr>
                <w:sz w:val="20"/>
              </w:rPr>
              <w:t>continuously</w:t>
            </w:r>
            <w:r>
              <w:rPr>
                <w:spacing w:val="-17"/>
                <w:sz w:val="20"/>
              </w:rPr>
              <w:t xml:space="preserve"> </w:t>
            </w:r>
            <w:r>
              <w:rPr>
                <w:sz w:val="20"/>
              </w:rPr>
              <w:t>an­ alyzing</w:t>
            </w:r>
            <w:r>
              <w:rPr>
                <w:spacing w:val="-20"/>
                <w:sz w:val="20"/>
              </w:rPr>
              <w:t xml:space="preserve"> </w:t>
            </w:r>
            <w:r>
              <w:rPr>
                <w:sz w:val="20"/>
              </w:rPr>
              <w:t>all</w:t>
            </w:r>
            <w:r>
              <w:rPr>
                <w:spacing w:val="-20"/>
                <w:sz w:val="20"/>
              </w:rPr>
              <w:t xml:space="preserve"> </w:t>
            </w:r>
            <w:r>
              <w:rPr>
                <w:sz w:val="20"/>
              </w:rPr>
              <w:t>application</w:t>
            </w:r>
            <w:r>
              <w:rPr>
                <w:spacing w:val="-20"/>
                <w:sz w:val="20"/>
              </w:rPr>
              <w:t xml:space="preserve"> </w:t>
            </w:r>
            <w:r>
              <w:rPr>
                <w:sz w:val="20"/>
              </w:rPr>
              <w:t>interactions</w:t>
            </w:r>
            <w:r>
              <w:rPr>
                <w:spacing w:val="-20"/>
                <w:sz w:val="20"/>
              </w:rPr>
              <w:t xml:space="preserve"> </w:t>
            </w:r>
            <w:r>
              <w:rPr>
                <w:sz w:val="20"/>
              </w:rPr>
              <w:t>initiated</w:t>
            </w:r>
            <w:r>
              <w:rPr>
                <w:spacing w:val="-19"/>
                <w:sz w:val="20"/>
              </w:rPr>
              <w:t xml:space="preserve"> </w:t>
            </w:r>
            <w:r>
              <w:rPr>
                <w:sz w:val="20"/>
              </w:rPr>
              <w:t>by</w:t>
            </w:r>
            <w:r>
              <w:rPr>
                <w:spacing w:val="-20"/>
                <w:sz w:val="20"/>
              </w:rPr>
              <w:t xml:space="preserve"> </w:t>
            </w:r>
            <w:r>
              <w:rPr>
                <w:sz w:val="20"/>
              </w:rPr>
              <w:t>manual</w:t>
            </w:r>
            <w:r>
              <w:rPr>
                <w:spacing w:val="-20"/>
                <w:sz w:val="20"/>
              </w:rPr>
              <w:t xml:space="preserve"> </w:t>
            </w:r>
            <w:r>
              <w:rPr>
                <w:sz w:val="20"/>
              </w:rPr>
              <w:t>and/or</w:t>
            </w:r>
            <w:r>
              <w:rPr>
                <w:spacing w:val="-20"/>
                <w:sz w:val="20"/>
              </w:rPr>
              <w:t xml:space="preserve"> </w:t>
            </w:r>
            <w:r>
              <w:rPr>
                <w:sz w:val="20"/>
              </w:rPr>
              <w:t>auto­ mated tests to identify vulnerabilities in real</w:t>
            </w:r>
            <w:r>
              <w:rPr>
                <w:spacing w:val="-24"/>
                <w:sz w:val="20"/>
              </w:rPr>
              <w:t xml:space="preserve"> </w:t>
            </w:r>
            <w:r>
              <w:rPr>
                <w:sz w:val="20"/>
              </w:rPr>
              <w:t>time.</w:t>
            </w:r>
          </w:p>
        </w:tc>
      </w:tr>
      <w:tr w:rsidR="00D64DB2" w14:paraId="1C6DA1B2" w14:textId="77777777">
        <w:trPr>
          <w:trHeight w:val="1140"/>
        </w:trPr>
        <w:tc>
          <w:tcPr>
            <w:tcW w:w="3079" w:type="dxa"/>
            <w:tcBorders>
              <w:top w:val="single" w:sz="6" w:space="0" w:color="000000"/>
              <w:left w:val="single" w:sz="6" w:space="0" w:color="000000"/>
              <w:bottom w:val="single" w:sz="6" w:space="0" w:color="000000"/>
              <w:right w:val="single" w:sz="6" w:space="0" w:color="000000"/>
            </w:tcBorders>
          </w:tcPr>
          <w:p w14:paraId="52526278" w14:textId="77777777" w:rsidR="00D64DB2" w:rsidRDefault="0022516B">
            <w:pPr>
              <w:pStyle w:val="TableParagraph"/>
              <w:spacing w:before="115"/>
              <w:ind w:left="68"/>
              <w:rPr>
                <w:b/>
                <w:sz w:val="20"/>
              </w:rPr>
            </w:pPr>
            <w:r>
              <w:rPr>
                <w:b/>
                <w:sz w:val="20"/>
              </w:rPr>
              <w:t>Polaris</w:t>
            </w:r>
          </w:p>
        </w:tc>
        <w:tc>
          <w:tcPr>
            <w:tcW w:w="6251" w:type="dxa"/>
            <w:tcBorders>
              <w:top w:val="single" w:sz="6" w:space="0" w:color="000000"/>
              <w:left w:val="single" w:sz="6" w:space="0" w:color="000000"/>
              <w:bottom w:val="single" w:sz="6" w:space="0" w:color="000000"/>
              <w:right w:val="single" w:sz="6" w:space="0" w:color="000000"/>
            </w:tcBorders>
          </w:tcPr>
          <w:p w14:paraId="3D987281" w14:textId="77777777" w:rsidR="00D64DB2" w:rsidRDefault="0022516B">
            <w:pPr>
              <w:pStyle w:val="TableParagraph"/>
              <w:spacing w:before="15" w:line="340" w:lineRule="atLeast"/>
              <w:ind w:left="68"/>
              <w:rPr>
                <w:sz w:val="20"/>
              </w:rPr>
            </w:pPr>
            <w:r>
              <w:rPr>
                <w:sz w:val="20"/>
              </w:rPr>
              <w:t>Polaris</w:t>
            </w:r>
            <w:r>
              <w:rPr>
                <w:spacing w:val="-24"/>
                <w:sz w:val="20"/>
              </w:rPr>
              <w:t xml:space="preserve"> </w:t>
            </w:r>
            <w:r>
              <w:rPr>
                <w:sz w:val="20"/>
              </w:rPr>
              <w:t>is</w:t>
            </w:r>
            <w:r>
              <w:rPr>
                <w:spacing w:val="-23"/>
                <w:sz w:val="20"/>
              </w:rPr>
              <w:t xml:space="preserve"> </w:t>
            </w:r>
            <w:r>
              <w:rPr>
                <w:sz w:val="20"/>
              </w:rPr>
              <w:t>a</w:t>
            </w:r>
            <w:r>
              <w:rPr>
                <w:spacing w:val="-23"/>
                <w:sz w:val="20"/>
              </w:rPr>
              <w:t xml:space="preserve"> </w:t>
            </w:r>
            <w:r>
              <w:rPr>
                <w:sz w:val="20"/>
              </w:rPr>
              <w:t>cloud-native</w:t>
            </w:r>
            <w:r>
              <w:rPr>
                <w:spacing w:val="-23"/>
                <w:sz w:val="20"/>
              </w:rPr>
              <w:t xml:space="preserve"> </w:t>
            </w:r>
            <w:r>
              <w:rPr>
                <w:sz w:val="20"/>
              </w:rPr>
              <w:t>application</w:t>
            </w:r>
            <w:r>
              <w:rPr>
                <w:spacing w:val="-24"/>
                <w:sz w:val="20"/>
              </w:rPr>
              <w:t xml:space="preserve"> </w:t>
            </w:r>
            <w:r>
              <w:rPr>
                <w:sz w:val="20"/>
              </w:rPr>
              <w:t>security</w:t>
            </w:r>
            <w:r>
              <w:rPr>
                <w:spacing w:val="-23"/>
                <w:sz w:val="20"/>
              </w:rPr>
              <w:t xml:space="preserve"> </w:t>
            </w:r>
            <w:r>
              <w:rPr>
                <w:sz w:val="20"/>
              </w:rPr>
              <w:t>testing</w:t>
            </w:r>
            <w:r>
              <w:rPr>
                <w:spacing w:val="-23"/>
                <w:sz w:val="20"/>
              </w:rPr>
              <w:t xml:space="preserve"> </w:t>
            </w:r>
            <w:r>
              <w:rPr>
                <w:sz w:val="20"/>
              </w:rPr>
              <w:t>solution</w:t>
            </w:r>
            <w:r>
              <w:rPr>
                <w:spacing w:val="-23"/>
                <w:sz w:val="20"/>
              </w:rPr>
              <w:t xml:space="preserve"> </w:t>
            </w:r>
            <w:r>
              <w:rPr>
                <w:sz w:val="20"/>
              </w:rPr>
              <w:t>that</w:t>
            </w:r>
            <w:r>
              <w:rPr>
                <w:spacing w:val="-24"/>
                <w:sz w:val="20"/>
              </w:rPr>
              <w:t xml:space="preserve"> </w:t>
            </w:r>
            <w:r>
              <w:rPr>
                <w:sz w:val="20"/>
              </w:rPr>
              <w:t>pro­ vides both best-in-class SAST and SCA, making it easier to manage application security testing. Bridge integrates with</w:t>
            </w:r>
            <w:r>
              <w:rPr>
                <w:spacing w:val="-36"/>
                <w:sz w:val="20"/>
              </w:rPr>
              <w:t xml:space="preserve"> </w:t>
            </w:r>
            <w:r>
              <w:rPr>
                <w:sz w:val="20"/>
              </w:rPr>
              <w:t>Polaris.</w:t>
            </w:r>
          </w:p>
        </w:tc>
      </w:tr>
      <w:tr w:rsidR="00D64DB2" w14:paraId="5BBF6F72" w14:textId="77777777">
        <w:trPr>
          <w:trHeight w:val="800"/>
        </w:trPr>
        <w:tc>
          <w:tcPr>
            <w:tcW w:w="3079" w:type="dxa"/>
            <w:tcBorders>
              <w:top w:val="single" w:sz="6" w:space="0" w:color="000000"/>
              <w:left w:val="single" w:sz="6" w:space="0" w:color="000000"/>
              <w:bottom w:val="single" w:sz="6" w:space="0" w:color="000000"/>
              <w:right w:val="single" w:sz="6" w:space="0" w:color="000000"/>
            </w:tcBorders>
          </w:tcPr>
          <w:p w14:paraId="34E0F38B" w14:textId="77777777" w:rsidR="00D64DB2" w:rsidRDefault="0022516B">
            <w:pPr>
              <w:pStyle w:val="TableParagraph"/>
              <w:spacing w:before="115"/>
              <w:ind w:left="68"/>
              <w:rPr>
                <w:b/>
                <w:sz w:val="20"/>
              </w:rPr>
            </w:pPr>
            <w:r>
              <w:rPr>
                <w:b/>
                <w:sz w:val="20"/>
              </w:rPr>
              <w:t>Rapid Scan Static (Sigma)</w:t>
            </w:r>
          </w:p>
        </w:tc>
        <w:tc>
          <w:tcPr>
            <w:tcW w:w="6251" w:type="dxa"/>
            <w:tcBorders>
              <w:top w:val="single" w:sz="6" w:space="0" w:color="000000"/>
              <w:left w:val="single" w:sz="6" w:space="0" w:color="000000"/>
              <w:bottom w:val="single" w:sz="6" w:space="0" w:color="000000"/>
              <w:right w:val="single" w:sz="6" w:space="0" w:color="000000"/>
            </w:tcBorders>
          </w:tcPr>
          <w:p w14:paraId="34EBF915" w14:textId="77777777" w:rsidR="00D64DB2" w:rsidRDefault="0022516B">
            <w:pPr>
              <w:pStyle w:val="TableParagraph"/>
              <w:spacing w:before="15" w:line="340" w:lineRule="atLeast"/>
              <w:ind w:left="68"/>
              <w:rPr>
                <w:sz w:val="20"/>
              </w:rPr>
            </w:pPr>
            <w:r>
              <w:rPr>
                <w:sz w:val="20"/>
              </w:rPr>
              <w:t>Rapid</w:t>
            </w:r>
            <w:r>
              <w:rPr>
                <w:spacing w:val="-15"/>
                <w:sz w:val="20"/>
              </w:rPr>
              <w:t xml:space="preserve"> </w:t>
            </w:r>
            <w:r>
              <w:rPr>
                <w:sz w:val="20"/>
              </w:rPr>
              <w:t>Scan</w:t>
            </w:r>
            <w:r>
              <w:rPr>
                <w:spacing w:val="-15"/>
                <w:sz w:val="20"/>
              </w:rPr>
              <w:t xml:space="preserve"> </w:t>
            </w:r>
            <w:r>
              <w:rPr>
                <w:sz w:val="20"/>
              </w:rPr>
              <w:t>Static</w:t>
            </w:r>
            <w:r>
              <w:rPr>
                <w:spacing w:val="-15"/>
                <w:sz w:val="20"/>
              </w:rPr>
              <w:t xml:space="preserve"> </w:t>
            </w:r>
            <w:r>
              <w:rPr>
                <w:sz w:val="20"/>
              </w:rPr>
              <w:t>using</w:t>
            </w:r>
            <w:r>
              <w:rPr>
                <w:spacing w:val="-15"/>
                <w:sz w:val="20"/>
              </w:rPr>
              <w:t xml:space="preserve"> </w:t>
            </w:r>
            <w:r>
              <w:rPr>
                <w:sz w:val="20"/>
              </w:rPr>
              <w:t>the</w:t>
            </w:r>
            <w:r>
              <w:rPr>
                <w:spacing w:val="-15"/>
                <w:sz w:val="20"/>
              </w:rPr>
              <w:t xml:space="preserve"> </w:t>
            </w:r>
            <w:r>
              <w:rPr>
                <w:sz w:val="20"/>
              </w:rPr>
              <w:t>Sigma</w:t>
            </w:r>
            <w:r>
              <w:rPr>
                <w:spacing w:val="-15"/>
                <w:sz w:val="20"/>
              </w:rPr>
              <w:t xml:space="preserve"> </w:t>
            </w:r>
            <w:r>
              <w:rPr>
                <w:sz w:val="20"/>
              </w:rPr>
              <w:t>engine</w:t>
            </w:r>
            <w:r>
              <w:rPr>
                <w:spacing w:val="-15"/>
                <w:sz w:val="20"/>
              </w:rPr>
              <w:t xml:space="preserve"> </w:t>
            </w:r>
            <w:r>
              <w:rPr>
                <w:sz w:val="20"/>
              </w:rPr>
              <w:t>is</w:t>
            </w:r>
            <w:r>
              <w:rPr>
                <w:spacing w:val="-15"/>
                <w:sz w:val="20"/>
              </w:rPr>
              <w:t xml:space="preserve"> </w:t>
            </w:r>
            <w:r>
              <w:rPr>
                <w:sz w:val="20"/>
              </w:rPr>
              <w:t>a</w:t>
            </w:r>
            <w:r>
              <w:rPr>
                <w:spacing w:val="-14"/>
                <w:sz w:val="20"/>
              </w:rPr>
              <w:t xml:space="preserve"> </w:t>
            </w:r>
            <w:r>
              <w:rPr>
                <w:sz w:val="20"/>
              </w:rPr>
              <w:t>headless</w:t>
            </w:r>
            <w:r>
              <w:rPr>
                <w:spacing w:val="-15"/>
                <w:sz w:val="20"/>
              </w:rPr>
              <w:t xml:space="preserve"> </w:t>
            </w:r>
            <w:r>
              <w:rPr>
                <w:sz w:val="20"/>
              </w:rPr>
              <w:t>Static</w:t>
            </w:r>
            <w:r>
              <w:rPr>
                <w:spacing w:val="-15"/>
                <w:sz w:val="20"/>
              </w:rPr>
              <w:t xml:space="preserve"> </w:t>
            </w:r>
            <w:r>
              <w:rPr>
                <w:sz w:val="20"/>
              </w:rPr>
              <w:t>Appli­ cation Security Testing (SAST)</w:t>
            </w:r>
            <w:r>
              <w:rPr>
                <w:spacing w:val="-10"/>
                <w:sz w:val="20"/>
              </w:rPr>
              <w:t xml:space="preserve"> </w:t>
            </w:r>
            <w:r>
              <w:rPr>
                <w:sz w:val="20"/>
              </w:rPr>
              <w:t>scanner.</w:t>
            </w:r>
          </w:p>
        </w:tc>
      </w:tr>
      <w:tr w:rsidR="00D64DB2" w14:paraId="75D7445B" w14:textId="77777777">
        <w:trPr>
          <w:trHeight w:val="460"/>
        </w:trPr>
        <w:tc>
          <w:tcPr>
            <w:tcW w:w="3079" w:type="dxa"/>
            <w:tcBorders>
              <w:top w:val="single" w:sz="6" w:space="0" w:color="000000"/>
              <w:left w:val="single" w:sz="6" w:space="0" w:color="000000"/>
              <w:bottom w:val="single" w:sz="6" w:space="0" w:color="000000"/>
              <w:right w:val="single" w:sz="6" w:space="0" w:color="000000"/>
            </w:tcBorders>
          </w:tcPr>
          <w:p w14:paraId="5A2359EE" w14:textId="77777777" w:rsidR="00D64DB2" w:rsidRDefault="0022516B">
            <w:pPr>
              <w:pStyle w:val="TableParagraph"/>
              <w:spacing w:before="115"/>
              <w:ind w:left="68"/>
              <w:rPr>
                <w:b/>
                <w:sz w:val="20"/>
              </w:rPr>
            </w:pPr>
            <w:r>
              <w:rPr>
                <w:b/>
                <w:sz w:val="20"/>
              </w:rPr>
              <w:t>RSQL</w:t>
            </w:r>
          </w:p>
        </w:tc>
        <w:tc>
          <w:tcPr>
            <w:tcW w:w="6251" w:type="dxa"/>
            <w:tcBorders>
              <w:top w:val="single" w:sz="6" w:space="0" w:color="000000"/>
              <w:left w:val="single" w:sz="6" w:space="0" w:color="000000"/>
              <w:bottom w:val="single" w:sz="6" w:space="0" w:color="000000"/>
              <w:right w:val="single" w:sz="6" w:space="0" w:color="000000"/>
            </w:tcBorders>
          </w:tcPr>
          <w:p w14:paraId="193DE06C" w14:textId="77777777" w:rsidR="00D64DB2" w:rsidRDefault="0022516B">
            <w:pPr>
              <w:pStyle w:val="TableParagraph"/>
              <w:spacing w:before="115"/>
              <w:ind w:left="68"/>
              <w:rPr>
                <w:sz w:val="20"/>
              </w:rPr>
            </w:pPr>
            <w:r>
              <w:rPr>
                <w:sz w:val="20"/>
              </w:rPr>
              <w:t>REST Query Language</w:t>
            </w:r>
          </w:p>
        </w:tc>
      </w:tr>
      <w:tr w:rsidR="00D64DB2" w14:paraId="1C109D9E" w14:textId="77777777">
        <w:trPr>
          <w:trHeight w:val="800"/>
        </w:trPr>
        <w:tc>
          <w:tcPr>
            <w:tcW w:w="3079" w:type="dxa"/>
            <w:tcBorders>
              <w:top w:val="single" w:sz="6" w:space="0" w:color="000000"/>
              <w:left w:val="single" w:sz="6" w:space="0" w:color="000000"/>
              <w:bottom w:val="single" w:sz="6" w:space="0" w:color="000000"/>
              <w:right w:val="single" w:sz="6" w:space="0" w:color="000000"/>
            </w:tcBorders>
          </w:tcPr>
          <w:p w14:paraId="5E664EF1" w14:textId="77777777" w:rsidR="00D64DB2" w:rsidRDefault="0022516B">
            <w:pPr>
              <w:pStyle w:val="TableParagraph"/>
              <w:spacing w:before="115"/>
              <w:ind w:left="68"/>
              <w:rPr>
                <w:b/>
                <w:sz w:val="20"/>
              </w:rPr>
            </w:pPr>
            <w:r>
              <w:rPr>
                <w:b/>
                <w:sz w:val="20"/>
              </w:rPr>
              <w:t>Runner</w:t>
            </w:r>
          </w:p>
        </w:tc>
        <w:tc>
          <w:tcPr>
            <w:tcW w:w="6251" w:type="dxa"/>
            <w:tcBorders>
              <w:top w:val="single" w:sz="6" w:space="0" w:color="000000"/>
              <w:left w:val="single" w:sz="6" w:space="0" w:color="000000"/>
              <w:bottom w:val="single" w:sz="6" w:space="0" w:color="000000"/>
              <w:right w:val="single" w:sz="6" w:space="0" w:color="000000"/>
            </w:tcBorders>
          </w:tcPr>
          <w:p w14:paraId="15EF655F" w14:textId="77777777" w:rsidR="00D64DB2" w:rsidRDefault="0022516B">
            <w:pPr>
              <w:pStyle w:val="TableParagraph"/>
              <w:spacing w:before="15" w:line="340" w:lineRule="atLeast"/>
              <w:ind w:left="68" w:right="375"/>
              <w:rPr>
                <w:sz w:val="20"/>
              </w:rPr>
            </w:pPr>
            <w:r>
              <w:rPr>
                <w:sz w:val="20"/>
              </w:rPr>
              <w:t>An application that runs a pipeline job from a CI/CD platform like GitHub or GitLab.</w:t>
            </w:r>
          </w:p>
        </w:tc>
      </w:tr>
      <w:tr w:rsidR="00D64DB2" w14:paraId="5862EF6A" w14:textId="77777777">
        <w:trPr>
          <w:trHeight w:val="1480"/>
        </w:trPr>
        <w:tc>
          <w:tcPr>
            <w:tcW w:w="3079" w:type="dxa"/>
            <w:tcBorders>
              <w:top w:val="single" w:sz="6" w:space="0" w:color="000000"/>
              <w:left w:val="single" w:sz="6" w:space="0" w:color="000000"/>
              <w:bottom w:val="single" w:sz="6" w:space="0" w:color="000000"/>
              <w:right w:val="single" w:sz="6" w:space="0" w:color="000000"/>
            </w:tcBorders>
          </w:tcPr>
          <w:p w14:paraId="447B8167" w14:textId="77777777" w:rsidR="00D64DB2" w:rsidRDefault="0022516B">
            <w:pPr>
              <w:pStyle w:val="TableParagraph"/>
              <w:spacing w:before="115"/>
              <w:ind w:left="68"/>
              <w:rPr>
                <w:b/>
                <w:sz w:val="20"/>
              </w:rPr>
            </w:pPr>
            <w:r>
              <w:rPr>
                <w:b/>
                <w:sz w:val="20"/>
              </w:rPr>
              <w:t>SAST</w:t>
            </w:r>
          </w:p>
        </w:tc>
        <w:tc>
          <w:tcPr>
            <w:tcW w:w="6251" w:type="dxa"/>
            <w:tcBorders>
              <w:top w:val="single" w:sz="6" w:space="0" w:color="000000"/>
              <w:left w:val="single" w:sz="6" w:space="0" w:color="000000"/>
              <w:bottom w:val="single" w:sz="6" w:space="0" w:color="000000"/>
              <w:right w:val="single" w:sz="6" w:space="0" w:color="000000"/>
            </w:tcBorders>
          </w:tcPr>
          <w:p w14:paraId="51201F70" w14:textId="77777777" w:rsidR="00D64DB2" w:rsidRDefault="0022516B">
            <w:pPr>
              <w:pStyle w:val="TableParagraph"/>
              <w:spacing w:before="15" w:line="340" w:lineRule="atLeast"/>
              <w:ind w:left="68" w:right="21"/>
              <w:rPr>
                <w:sz w:val="20"/>
              </w:rPr>
            </w:pPr>
            <w:r>
              <w:rPr>
                <w:sz w:val="20"/>
              </w:rPr>
              <w:t>Static</w:t>
            </w:r>
            <w:r>
              <w:rPr>
                <w:spacing w:val="-15"/>
                <w:sz w:val="20"/>
              </w:rPr>
              <w:t xml:space="preserve"> </w:t>
            </w:r>
            <w:r>
              <w:rPr>
                <w:sz w:val="20"/>
              </w:rPr>
              <w:t>Analysis</w:t>
            </w:r>
            <w:r>
              <w:rPr>
                <w:spacing w:val="-14"/>
                <w:sz w:val="20"/>
              </w:rPr>
              <w:t xml:space="preserve"> </w:t>
            </w:r>
            <w:r>
              <w:rPr>
                <w:sz w:val="20"/>
              </w:rPr>
              <w:t>Security</w:t>
            </w:r>
            <w:r>
              <w:rPr>
                <w:spacing w:val="-15"/>
                <w:sz w:val="20"/>
              </w:rPr>
              <w:t xml:space="preserve"> </w:t>
            </w:r>
            <w:r>
              <w:rPr>
                <w:sz w:val="20"/>
              </w:rPr>
              <w:t>Testing</w:t>
            </w:r>
            <w:r>
              <w:rPr>
                <w:spacing w:val="-14"/>
                <w:sz w:val="20"/>
              </w:rPr>
              <w:t xml:space="preserve"> </w:t>
            </w:r>
            <w:r>
              <w:rPr>
                <w:sz w:val="20"/>
              </w:rPr>
              <w:t>(SAST),</w:t>
            </w:r>
            <w:r>
              <w:rPr>
                <w:spacing w:val="-15"/>
                <w:sz w:val="20"/>
              </w:rPr>
              <w:t xml:space="preserve"> </w:t>
            </w:r>
            <w:r>
              <w:rPr>
                <w:sz w:val="20"/>
              </w:rPr>
              <w:t>or</w:t>
            </w:r>
            <w:r>
              <w:rPr>
                <w:spacing w:val="-14"/>
                <w:sz w:val="20"/>
              </w:rPr>
              <w:t xml:space="preserve"> </w:t>
            </w:r>
            <w:r>
              <w:rPr>
                <w:sz w:val="20"/>
              </w:rPr>
              <w:t>static</w:t>
            </w:r>
            <w:r>
              <w:rPr>
                <w:spacing w:val="-15"/>
                <w:sz w:val="20"/>
              </w:rPr>
              <w:t xml:space="preserve"> </w:t>
            </w:r>
            <w:r>
              <w:rPr>
                <w:sz w:val="20"/>
              </w:rPr>
              <w:t>analysis,</w:t>
            </w:r>
            <w:r>
              <w:rPr>
                <w:spacing w:val="-14"/>
                <w:sz w:val="20"/>
              </w:rPr>
              <w:t xml:space="preserve"> </w:t>
            </w:r>
            <w:r>
              <w:rPr>
                <w:sz w:val="20"/>
              </w:rPr>
              <w:t>is</w:t>
            </w:r>
            <w:r>
              <w:rPr>
                <w:spacing w:val="-14"/>
                <w:sz w:val="20"/>
              </w:rPr>
              <w:t xml:space="preserve"> </w:t>
            </w:r>
            <w:r>
              <w:rPr>
                <w:sz w:val="20"/>
              </w:rPr>
              <w:t>a</w:t>
            </w:r>
            <w:r>
              <w:rPr>
                <w:spacing w:val="-15"/>
                <w:sz w:val="20"/>
              </w:rPr>
              <w:t xml:space="preserve"> </w:t>
            </w:r>
            <w:r>
              <w:rPr>
                <w:sz w:val="20"/>
              </w:rPr>
              <w:t>testing methodology that analyzes source code to find security vulnerabili­ ties.</w:t>
            </w:r>
            <w:r>
              <w:rPr>
                <w:spacing w:val="-12"/>
                <w:sz w:val="20"/>
              </w:rPr>
              <w:t xml:space="preserve"> </w:t>
            </w:r>
            <w:r>
              <w:rPr>
                <w:sz w:val="20"/>
              </w:rPr>
              <w:t>SAST</w:t>
            </w:r>
            <w:r>
              <w:rPr>
                <w:spacing w:val="-11"/>
                <w:sz w:val="20"/>
              </w:rPr>
              <w:t xml:space="preserve"> </w:t>
            </w:r>
            <w:r>
              <w:rPr>
                <w:sz w:val="20"/>
              </w:rPr>
              <w:t>scans</w:t>
            </w:r>
            <w:r>
              <w:rPr>
                <w:spacing w:val="-12"/>
                <w:sz w:val="20"/>
              </w:rPr>
              <w:t xml:space="preserve"> </w:t>
            </w:r>
            <w:r>
              <w:rPr>
                <w:sz w:val="20"/>
              </w:rPr>
              <w:t>an</w:t>
            </w:r>
            <w:r>
              <w:rPr>
                <w:spacing w:val="-11"/>
                <w:sz w:val="20"/>
              </w:rPr>
              <w:t xml:space="preserve"> </w:t>
            </w:r>
            <w:r>
              <w:rPr>
                <w:sz w:val="20"/>
              </w:rPr>
              <w:t>application</w:t>
            </w:r>
            <w:r>
              <w:rPr>
                <w:spacing w:val="-11"/>
                <w:sz w:val="20"/>
              </w:rPr>
              <w:t xml:space="preserve"> </w:t>
            </w:r>
            <w:r>
              <w:rPr>
                <w:sz w:val="20"/>
              </w:rPr>
              <w:t>before</w:t>
            </w:r>
            <w:r>
              <w:rPr>
                <w:spacing w:val="-12"/>
                <w:sz w:val="20"/>
              </w:rPr>
              <w:t xml:space="preserve"> </w:t>
            </w:r>
            <w:r>
              <w:rPr>
                <w:sz w:val="20"/>
              </w:rPr>
              <w:t>the</w:t>
            </w:r>
            <w:r>
              <w:rPr>
                <w:spacing w:val="-11"/>
                <w:sz w:val="20"/>
              </w:rPr>
              <w:t xml:space="preserve"> </w:t>
            </w:r>
            <w:r>
              <w:rPr>
                <w:sz w:val="20"/>
              </w:rPr>
              <w:t>code</w:t>
            </w:r>
            <w:r>
              <w:rPr>
                <w:spacing w:val="-11"/>
                <w:sz w:val="20"/>
              </w:rPr>
              <w:t xml:space="preserve"> </w:t>
            </w:r>
            <w:r>
              <w:rPr>
                <w:sz w:val="20"/>
              </w:rPr>
              <w:t>is</w:t>
            </w:r>
            <w:r>
              <w:rPr>
                <w:spacing w:val="-12"/>
                <w:sz w:val="20"/>
              </w:rPr>
              <w:t xml:space="preserve"> </w:t>
            </w:r>
            <w:r>
              <w:rPr>
                <w:sz w:val="20"/>
              </w:rPr>
              <w:t>compiled.</w:t>
            </w:r>
            <w:r>
              <w:rPr>
                <w:spacing w:val="-11"/>
                <w:sz w:val="20"/>
              </w:rPr>
              <w:t xml:space="preserve"> </w:t>
            </w:r>
            <w:r>
              <w:rPr>
                <w:sz w:val="20"/>
              </w:rPr>
              <w:t>Coveri­ ty is a SAST</w:t>
            </w:r>
            <w:r>
              <w:rPr>
                <w:spacing w:val="-6"/>
                <w:sz w:val="20"/>
              </w:rPr>
              <w:t xml:space="preserve"> </w:t>
            </w:r>
            <w:r>
              <w:rPr>
                <w:sz w:val="20"/>
              </w:rPr>
              <w:t>tool.</w:t>
            </w:r>
          </w:p>
        </w:tc>
      </w:tr>
      <w:tr w:rsidR="00D64DB2" w14:paraId="090B8A01" w14:textId="77777777">
        <w:trPr>
          <w:trHeight w:val="1140"/>
        </w:trPr>
        <w:tc>
          <w:tcPr>
            <w:tcW w:w="3079" w:type="dxa"/>
            <w:tcBorders>
              <w:top w:val="single" w:sz="6" w:space="0" w:color="000000"/>
              <w:left w:val="single" w:sz="6" w:space="0" w:color="000000"/>
              <w:bottom w:val="single" w:sz="6" w:space="0" w:color="000000"/>
              <w:right w:val="single" w:sz="6" w:space="0" w:color="000000"/>
            </w:tcBorders>
          </w:tcPr>
          <w:p w14:paraId="6687ACA4" w14:textId="77777777" w:rsidR="00D64DB2" w:rsidRDefault="0022516B">
            <w:pPr>
              <w:pStyle w:val="TableParagraph"/>
              <w:spacing w:before="115"/>
              <w:ind w:left="68"/>
              <w:rPr>
                <w:b/>
                <w:sz w:val="20"/>
              </w:rPr>
            </w:pPr>
            <w:r>
              <w:rPr>
                <w:b/>
                <w:sz w:val="20"/>
              </w:rPr>
              <w:t>SCA</w:t>
            </w:r>
          </w:p>
        </w:tc>
        <w:tc>
          <w:tcPr>
            <w:tcW w:w="6251" w:type="dxa"/>
            <w:tcBorders>
              <w:top w:val="single" w:sz="6" w:space="0" w:color="000000"/>
              <w:left w:val="single" w:sz="6" w:space="0" w:color="000000"/>
              <w:bottom w:val="single" w:sz="6" w:space="0" w:color="000000"/>
              <w:right w:val="single" w:sz="6" w:space="0" w:color="000000"/>
            </w:tcBorders>
          </w:tcPr>
          <w:p w14:paraId="7DF7086F" w14:textId="77777777" w:rsidR="00D64DB2" w:rsidRDefault="0022516B">
            <w:pPr>
              <w:pStyle w:val="TableParagraph"/>
              <w:spacing w:before="15" w:line="340" w:lineRule="atLeast"/>
              <w:ind w:left="68"/>
              <w:rPr>
                <w:sz w:val="20"/>
              </w:rPr>
            </w:pPr>
            <w:r>
              <w:rPr>
                <w:sz w:val="20"/>
              </w:rPr>
              <w:t>Software</w:t>
            </w:r>
            <w:r>
              <w:rPr>
                <w:spacing w:val="-15"/>
                <w:sz w:val="20"/>
              </w:rPr>
              <w:t xml:space="preserve"> </w:t>
            </w:r>
            <w:r>
              <w:rPr>
                <w:sz w:val="20"/>
              </w:rPr>
              <w:t>Composition</w:t>
            </w:r>
            <w:r>
              <w:rPr>
                <w:spacing w:val="-15"/>
                <w:sz w:val="20"/>
              </w:rPr>
              <w:t xml:space="preserve"> </w:t>
            </w:r>
            <w:r>
              <w:rPr>
                <w:sz w:val="20"/>
              </w:rPr>
              <w:t>Analysis</w:t>
            </w:r>
            <w:r>
              <w:rPr>
                <w:spacing w:val="-15"/>
                <w:sz w:val="20"/>
              </w:rPr>
              <w:t xml:space="preserve"> </w:t>
            </w:r>
            <w:r>
              <w:rPr>
                <w:sz w:val="20"/>
              </w:rPr>
              <w:t>(SCA)</w:t>
            </w:r>
            <w:r>
              <w:rPr>
                <w:spacing w:val="-15"/>
                <w:sz w:val="20"/>
              </w:rPr>
              <w:t xml:space="preserve"> </w:t>
            </w:r>
            <w:r>
              <w:rPr>
                <w:sz w:val="20"/>
              </w:rPr>
              <w:t>is</w:t>
            </w:r>
            <w:r>
              <w:rPr>
                <w:spacing w:val="-15"/>
                <w:sz w:val="20"/>
              </w:rPr>
              <w:t xml:space="preserve"> </w:t>
            </w:r>
            <w:r>
              <w:rPr>
                <w:sz w:val="20"/>
              </w:rPr>
              <w:t>an</w:t>
            </w:r>
            <w:r>
              <w:rPr>
                <w:spacing w:val="-15"/>
                <w:sz w:val="20"/>
              </w:rPr>
              <w:t xml:space="preserve"> </w:t>
            </w:r>
            <w:r>
              <w:rPr>
                <w:sz w:val="20"/>
              </w:rPr>
              <w:t>automated</w:t>
            </w:r>
            <w:r>
              <w:rPr>
                <w:spacing w:val="-15"/>
                <w:sz w:val="20"/>
              </w:rPr>
              <w:t xml:space="preserve"> </w:t>
            </w:r>
            <w:r>
              <w:rPr>
                <w:sz w:val="20"/>
              </w:rPr>
              <w:t>process</w:t>
            </w:r>
            <w:r>
              <w:rPr>
                <w:spacing w:val="-15"/>
                <w:sz w:val="20"/>
              </w:rPr>
              <w:t xml:space="preserve"> </w:t>
            </w:r>
            <w:r>
              <w:rPr>
                <w:sz w:val="20"/>
              </w:rPr>
              <w:t>iden­ tifying open source software in a codebase to evaluate security, li­ cense</w:t>
            </w:r>
            <w:r>
              <w:rPr>
                <w:spacing w:val="-6"/>
                <w:sz w:val="20"/>
              </w:rPr>
              <w:t xml:space="preserve"> </w:t>
            </w:r>
            <w:r>
              <w:rPr>
                <w:sz w:val="20"/>
              </w:rPr>
              <w:t>compliance,</w:t>
            </w:r>
            <w:r>
              <w:rPr>
                <w:spacing w:val="-6"/>
                <w:sz w:val="20"/>
              </w:rPr>
              <w:t xml:space="preserve"> </w:t>
            </w:r>
            <w:r>
              <w:rPr>
                <w:sz w:val="20"/>
              </w:rPr>
              <w:t>and</w:t>
            </w:r>
            <w:r>
              <w:rPr>
                <w:spacing w:val="-5"/>
                <w:sz w:val="20"/>
              </w:rPr>
              <w:t xml:space="preserve"> </w:t>
            </w:r>
            <w:r>
              <w:rPr>
                <w:sz w:val="20"/>
              </w:rPr>
              <w:t>code</w:t>
            </w:r>
            <w:r>
              <w:rPr>
                <w:spacing w:val="-6"/>
                <w:sz w:val="20"/>
              </w:rPr>
              <w:t xml:space="preserve"> </w:t>
            </w:r>
            <w:r>
              <w:rPr>
                <w:sz w:val="20"/>
              </w:rPr>
              <w:t>quality.</w:t>
            </w:r>
            <w:r>
              <w:rPr>
                <w:spacing w:val="-6"/>
                <w:sz w:val="20"/>
              </w:rPr>
              <w:t xml:space="preserve"> </w:t>
            </w:r>
            <w:r>
              <w:rPr>
                <w:sz w:val="20"/>
              </w:rPr>
              <w:t>Black</w:t>
            </w:r>
            <w:r>
              <w:rPr>
                <w:spacing w:val="-5"/>
                <w:sz w:val="20"/>
              </w:rPr>
              <w:t xml:space="preserve"> </w:t>
            </w:r>
            <w:r>
              <w:rPr>
                <w:sz w:val="20"/>
              </w:rPr>
              <w:t>Duck</w:t>
            </w:r>
            <w:r>
              <w:rPr>
                <w:spacing w:val="-6"/>
                <w:sz w:val="20"/>
              </w:rPr>
              <w:t xml:space="preserve"> </w:t>
            </w:r>
            <w:r>
              <w:rPr>
                <w:sz w:val="20"/>
              </w:rPr>
              <w:t>is</w:t>
            </w:r>
            <w:r>
              <w:rPr>
                <w:spacing w:val="-5"/>
                <w:sz w:val="20"/>
              </w:rPr>
              <w:t xml:space="preserve"> </w:t>
            </w:r>
            <w:r>
              <w:rPr>
                <w:sz w:val="20"/>
              </w:rPr>
              <w:t>an</w:t>
            </w:r>
            <w:r>
              <w:rPr>
                <w:spacing w:val="-6"/>
                <w:sz w:val="20"/>
              </w:rPr>
              <w:t xml:space="preserve"> </w:t>
            </w:r>
            <w:r>
              <w:rPr>
                <w:sz w:val="20"/>
              </w:rPr>
              <w:t>SCA</w:t>
            </w:r>
            <w:r>
              <w:rPr>
                <w:spacing w:val="-6"/>
                <w:sz w:val="20"/>
              </w:rPr>
              <w:t xml:space="preserve"> </w:t>
            </w:r>
            <w:r>
              <w:rPr>
                <w:sz w:val="20"/>
              </w:rPr>
              <w:t>tool.</w:t>
            </w:r>
          </w:p>
        </w:tc>
      </w:tr>
      <w:tr w:rsidR="00D64DB2" w14:paraId="71CF36D1" w14:textId="77777777">
        <w:trPr>
          <w:trHeight w:val="1137"/>
        </w:trPr>
        <w:tc>
          <w:tcPr>
            <w:tcW w:w="3079" w:type="dxa"/>
            <w:tcBorders>
              <w:top w:val="single" w:sz="6" w:space="0" w:color="000000"/>
              <w:left w:val="single" w:sz="6" w:space="0" w:color="000000"/>
              <w:right w:val="single" w:sz="6" w:space="0" w:color="000000"/>
            </w:tcBorders>
          </w:tcPr>
          <w:p w14:paraId="1ABA0F9F" w14:textId="77777777" w:rsidR="00D64DB2" w:rsidRDefault="0022516B">
            <w:pPr>
              <w:pStyle w:val="TableParagraph"/>
              <w:spacing w:before="115"/>
              <w:ind w:left="68"/>
              <w:rPr>
                <w:b/>
                <w:sz w:val="20"/>
              </w:rPr>
            </w:pPr>
            <w:r>
              <w:rPr>
                <w:b/>
                <w:sz w:val="20"/>
              </w:rPr>
              <w:t>SCM</w:t>
            </w:r>
          </w:p>
        </w:tc>
        <w:tc>
          <w:tcPr>
            <w:tcW w:w="6251" w:type="dxa"/>
            <w:tcBorders>
              <w:top w:val="single" w:sz="6" w:space="0" w:color="000000"/>
              <w:left w:val="single" w:sz="6" w:space="0" w:color="000000"/>
            </w:tcBorders>
          </w:tcPr>
          <w:p w14:paraId="6EF616A2" w14:textId="77777777" w:rsidR="00D64DB2" w:rsidRDefault="0022516B">
            <w:pPr>
              <w:pStyle w:val="TableParagraph"/>
              <w:spacing w:before="15" w:line="340" w:lineRule="atLeast"/>
              <w:ind w:left="68" w:right="157"/>
              <w:rPr>
                <w:sz w:val="20"/>
              </w:rPr>
            </w:pPr>
            <w:r>
              <w:rPr>
                <w:sz w:val="20"/>
              </w:rPr>
              <w:t>Source Code Management. This usually refers to an online CI/CD SCM repo like GitHub, GitLab or Azure, all of which Synopsys offers integrations adaptors for.</w:t>
            </w:r>
          </w:p>
        </w:tc>
      </w:tr>
    </w:tbl>
    <w:p w14:paraId="3576D468" w14:textId="77777777" w:rsidR="00350945" w:rsidRDefault="00350945"/>
    <w:sectPr w:rsidR="00350945">
      <w:pgSz w:w="12240" w:h="15840"/>
      <w:pgMar w:top="520" w:right="132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Raj Kesarapalli" w:date="2023-07-26T16:47:00Z" w:initials="RK">
    <w:p w14:paraId="4031D26D" w14:textId="77777777" w:rsidR="0022516B" w:rsidRDefault="0022516B" w:rsidP="00D65628">
      <w:r>
        <w:rPr>
          <w:rStyle w:val="CommentReference"/>
        </w:rPr>
        <w:annotationRef/>
      </w:r>
      <w:r>
        <w:rPr>
          <w:color w:val="000000"/>
          <w:sz w:val="20"/>
          <w:szCs w:val="20"/>
        </w:rPr>
        <w:t>Remove this row completely</w:t>
      </w:r>
    </w:p>
    <w:p w14:paraId="78570F20" w14:textId="77777777" w:rsidR="0022516B" w:rsidRDefault="0022516B" w:rsidP="00D65628"/>
  </w:comment>
  <w:comment w:id="345" w:author="Raj Kesarapalli" w:date="2023-07-26T17:19:00Z" w:initials="RK">
    <w:p w14:paraId="1F59DD54" w14:textId="77777777" w:rsidR="001B5820" w:rsidRDefault="001B5820" w:rsidP="00F05E91">
      <w:r>
        <w:rPr>
          <w:rStyle w:val="CommentReference"/>
        </w:rPr>
        <w:annotationRef/>
      </w:r>
      <w:r>
        <w:rPr>
          <w:color w:val="000000"/>
          <w:sz w:val="20"/>
          <w:szCs w:val="20"/>
        </w:rPr>
        <w:t>This seems incomplete</w:t>
      </w:r>
    </w:p>
    <w:p w14:paraId="28BB1DCB" w14:textId="77777777" w:rsidR="001B5820" w:rsidRDefault="001B5820" w:rsidP="00F05E91"/>
  </w:comment>
  <w:comment w:id="1198" w:author="Raj Kesarapalli" w:date="2023-07-27T11:47:00Z" w:initials="RK">
    <w:p w14:paraId="3E354977" w14:textId="77777777" w:rsidR="00EB772D" w:rsidRDefault="00EB772D" w:rsidP="009270AA">
      <w:r>
        <w:rPr>
          <w:rStyle w:val="CommentReference"/>
        </w:rPr>
        <w:annotationRef/>
      </w:r>
      <w:r>
        <w:rPr>
          <w:color w:val="000000"/>
          <w:sz w:val="20"/>
          <w:szCs w:val="20"/>
        </w:rPr>
        <w:t>For security reasons, it is recommended that you pass this as an environment variable.</w:t>
      </w:r>
    </w:p>
  </w:comment>
  <w:comment w:id="1199" w:author="Raj Kesarapalli" w:date="2023-07-27T11:47:00Z" w:initials="RK">
    <w:p w14:paraId="1E62A632" w14:textId="77777777" w:rsidR="00EB772D" w:rsidRDefault="00EB772D" w:rsidP="00A04B19">
      <w:r>
        <w:rPr>
          <w:rStyle w:val="CommentReference"/>
        </w:rPr>
        <w:annotationRef/>
      </w:r>
      <w:r>
        <w:rPr>
          <w:color w:val="000000"/>
          <w:sz w:val="20"/>
          <w:szCs w:val="20"/>
        </w:rPr>
        <w:t>For security reasons, it is recommended that you pass this as an environment variable.</w:t>
      </w:r>
    </w:p>
  </w:comment>
  <w:comment w:id="1204" w:author="Raj Kesarapalli" w:date="2023-07-27T14:26:00Z" w:initials="RK">
    <w:p w14:paraId="3186021B" w14:textId="77777777" w:rsidR="00A902B3" w:rsidRDefault="00A902B3" w:rsidP="00E431E5">
      <w:r>
        <w:rPr>
          <w:rStyle w:val="CommentReference"/>
        </w:rPr>
        <w:annotationRef/>
      </w:r>
      <w:r>
        <w:rPr>
          <w:color w:val="000000"/>
          <w:sz w:val="20"/>
          <w:szCs w:val="20"/>
        </w:rPr>
        <w:t>Not able to add a comment for the blue note. It should be replaced with “The specified application must exist on Polaris along with appropriate entitlements. Bridge will otherwise error out.”</w:t>
      </w:r>
    </w:p>
  </w:comment>
  <w:comment w:id="1397" w:author="Raj Kesarapalli" w:date="2023-07-27T13:44:00Z" w:initials="RK">
    <w:p w14:paraId="45BC8DE0" w14:textId="568E9CF6" w:rsidR="00622A1C" w:rsidRDefault="00622A1C" w:rsidP="00782BD9">
      <w:r>
        <w:rPr>
          <w:rStyle w:val="CommentReference"/>
        </w:rPr>
        <w:annotationRef/>
      </w:r>
      <w:r>
        <w:rPr>
          <w:color w:val="000000"/>
          <w:sz w:val="20"/>
          <w:szCs w:val="20"/>
        </w:rPr>
        <w:t>Delete this column</w:t>
      </w:r>
    </w:p>
  </w:comment>
  <w:comment w:id="1412" w:author="Raj Kesarapalli" w:date="2023-07-27T13:46:00Z" w:initials="RK">
    <w:p w14:paraId="281F2D27" w14:textId="77777777" w:rsidR="00622A1C" w:rsidRDefault="00622A1C" w:rsidP="00897A9E">
      <w:r>
        <w:rPr>
          <w:rStyle w:val="CommentReference"/>
        </w:rPr>
        <w:annotationRef/>
      </w:r>
      <w:r>
        <w:rPr>
          <w:color w:val="000000"/>
          <w:sz w:val="20"/>
          <w:szCs w:val="20"/>
        </w:rPr>
        <w:t>Delete this column</w:t>
      </w:r>
    </w:p>
  </w:comment>
  <w:comment w:id="1420" w:author="Raj Kesarapalli" w:date="2023-07-27T13:49:00Z" w:initials="RK">
    <w:p w14:paraId="59725C86" w14:textId="77777777" w:rsidR="00622A1C" w:rsidRDefault="00622A1C" w:rsidP="00AA1F18">
      <w:r>
        <w:rPr>
          <w:rStyle w:val="CommentReference"/>
        </w:rPr>
        <w:annotationRef/>
      </w:r>
      <w:r>
        <w:rPr>
          <w:color w:val="000000"/>
          <w:sz w:val="20"/>
          <w:szCs w:val="20"/>
        </w:rPr>
        <w:t>Get rid of this column</w:t>
      </w:r>
    </w:p>
  </w:comment>
  <w:comment w:id="1895" w:author="Raj Kesarapalli" w:date="2023-07-27T14:39:00Z" w:initials="RK">
    <w:p w14:paraId="15B4A2F3" w14:textId="77777777" w:rsidR="003F5433" w:rsidRDefault="003F5433" w:rsidP="009305A4">
      <w:r>
        <w:rPr>
          <w:rStyle w:val="CommentReference"/>
        </w:rPr>
        <w:annotationRef/>
      </w:r>
      <w:r>
        <w:rPr>
          <w:color w:val="000000"/>
          <w:sz w:val="20"/>
          <w:szCs w:val="20"/>
        </w:rPr>
        <w:t>This doesn’t make sense. Need to confirm with Tithi or Manjeet.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570F20" w15:done="0"/>
  <w15:commentEx w15:paraId="28BB1DCB" w15:done="0"/>
  <w15:commentEx w15:paraId="3E354977" w15:done="0"/>
  <w15:commentEx w15:paraId="1E62A632" w15:done="0"/>
  <w15:commentEx w15:paraId="3186021B" w15:done="0"/>
  <w15:commentEx w15:paraId="45BC8DE0" w15:done="0"/>
  <w15:commentEx w15:paraId="281F2D27" w15:done="0"/>
  <w15:commentEx w15:paraId="59725C86" w15:done="0"/>
  <w15:commentEx w15:paraId="15B4A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BCC88" w16cex:dateUtc="2023-07-26T23:47:00Z"/>
  <w16cex:commentExtensible w16cex:durableId="286BD406" w16cex:dateUtc="2023-07-27T00:19:00Z"/>
  <w16cex:commentExtensible w16cex:durableId="286CD7B4" w16cex:dateUtc="2023-07-27T18:47:00Z"/>
  <w16cex:commentExtensible w16cex:durableId="286CD7C2" w16cex:dateUtc="2023-07-27T18:47:00Z"/>
  <w16cex:commentExtensible w16cex:durableId="286CFD27" w16cex:dateUtc="2023-07-27T21:26:00Z"/>
  <w16cex:commentExtensible w16cex:durableId="286CF323" w16cex:dateUtc="2023-07-27T20:44:00Z"/>
  <w16cex:commentExtensible w16cex:durableId="286CF3CA" w16cex:dateUtc="2023-07-27T20:46:00Z"/>
  <w16cex:commentExtensible w16cex:durableId="286CF453" w16cex:dateUtc="2023-07-27T20:49:00Z"/>
  <w16cex:commentExtensible w16cex:durableId="286D0005" w16cex:dateUtc="2023-07-27T2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570F20" w16cid:durableId="286BCC88"/>
  <w16cid:commentId w16cid:paraId="28BB1DCB" w16cid:durableId="286BD406"/>
  <w16cid:commentId w16cid:paraId="3E354977" w16cid:durableId="286CD7B4"/>
  <w16cid:commentId w16cid:paraId="1E62A632" w16cid:durableId="286CD7C2"/>
  <w16cid:commentId w16cid:paraId="3186021B" w16cid:durableId="286CFD27"/>
  <w16cid:commentId w16cid:paraId="45BC8DE0" w16cid:durableId="286CF323"/>
  <w16cid:commentId w16cid:paraId="281F2D27" w16cid:durableId="286CF3CA"/>
  <w16cid:commentId w16cid:paraId="59725C86" w16cid:durableId="286CF453"/>
  <w16cid:commentId w16cid:paraId="15B4A2F3" w16cid:durableId="286D00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B0604020202020204"/>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34D"/>
    <w:multiLevelType w:val="hybridMultilevel"/>
    <w:tmpl w:val="DAC8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727EB"/>
    <w:multiLevelType w:val="multilevel"/>
    <w:tmpl w:val="1D56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82721"/>
    <w:multiLevelType w:val="hybridMultilevel"/>
    <w:tmpl w:val="9014F6C2"/>
    <w:lvl w:ilvl="0" w:tplc="FDA8E068">
      <w:numFmt w:val="bullet"/>
      <w:lvlText w:val="-"/>
      <w:lvlJc w:val="left"/>
      <w:pPr>
        <w:ind w:left="520" w:hanging="154"/>
      </w:pPr>
      <w:rPr>
        <w:rFonts w:ascii="Courier New" w:eastAsia="Courier New" w:hAnsi="Courier New" w:cs="Courier New" w:hint="default"/>
        <w:w w:val="98"/>
        <w:sz w:val="13"/>
        <w:szCs w:val="13"/>
        <w:lang w:val="en-US" w:eastAsia="en-US" w:bidi="en-US"/>
      </w:rPr>
    </w:lvl>
    <w:lvl w:ilvl="1" w:tplc="B890DE80">
      <w:numFmt w:val="bullet"/>
      <w:lvlText w:val="•"/>
      <w:lvlJc w:val="left"/>
      <w:pPr>
        <w:ind w:left="1396" w:hanging="154"/>
      </w:pPr>
      <w:rPr>
        <w:rFonts w:hint="default"/>
        <w:lang w:val="en-US" w:eastAsia="en-US" w:bidi="en-US"/>
      </w:rPr>
    </w:lvl>
    <w:lvl w:ilvl="2" w:tplc="91E8EF6C">
      <w:numFmt w:val="bullet"/>
      <w:lvlText w:val="•"/>
      <w:lvlJc w:val="left"/>
      <w:pPr>
        <w:ind w:left="2272" w:hanging="154"/>
      </w:pPr>
      <w:rPr>
        <w:rFonts w:hint="default"/>
        <w:lang w:val="en-US" w:eastAsia="en-US" w:bidi="en-US"/>
      </w:rPr>
    </w:lvl>
    <w:lvl w:ilvl="3" w:tplc="8D1A9228">
      <w:numFmt w:val="bullet"/>
      <w:lvlText w:val="•"/>
      <w:lvlJc w:val="left"/>
      <w:pPr>
        <w:ind w:left="3148" w:hanging="154"/>
      </w:pPr>
      <w:rPr>
        <w:rFonts w:hint="default"/>
        <w:lang w:val="en-US" w:eastAsia="en-US" w:bidi="en-US"/>
      </w:rPr>
    </w:lvl>
    <w:lvl w:ilvl="4" w:tplc="A29CCA1E">
      <w:numFmt w:val="bullet"/>
      <w:lvlText w:val="•"/>
      <w:lvlJc w:val="left"/>
      <w:pPr>
        <w:ind w:left="4024" w:hanging="154"/>
      </w:pPr>
      <w:rPr>
        <w:rFonts w:hint="default"/>
        <w:lang w:val="en-US" w:eastAsia="en-US" w:bidi="en-US"/>
      </w:rPr>
    </w:lvl>
    <w:lvl w:ilvl="5" w:tplc="96CC9358">
      <w:numFmt w:val="bullet"/>
      <w:lvlText w:val="•"/>
      <w:lvlJc w:val="left"/>
      <w:pPr>
        <w:ind w:left="4900" w:hanging="154"/>
      </w:pPr>
      <w:rPr>
        <w:rFonts w:hint="default"/>
        <w:lang w:val="en-US" w:eastAsia="en-US" w:bidi="en-US"/>
      </w:rPr>
    </w:lvl>
    <w:lvl w:ilvl="6" w:tplc="3A1A733A">
      <w:numFmt w:val="bullet"/>
      <w:lvlText w:val="•"/>
      <w:lvlJc w:val="left"/>
      <w:pPr>
        <w:ind w:left="5776" w:hanging="154"/>
      </w:pPr>
      <w:rPr>
        <w:rFonts w:hint="default"/>
        <w:lang w:val="en-US" w:eastAsia="en-US" w:bidi="en-US"/>
      </w:rPr>
    </w:lvl>
    <w:lvl w:ilvl="7" w:tplc="08AC185A">
      <w:numFmt w:val="bullet"/>
      <w:lvlText w:val="•"/>
      <w:lvlJc w:val="left"/>
      <w:pPr>
        <w:ind w:left="6652" w:hanging="154"/>
      </w:pPr>
      <w:rPr>
        <w:rFonts w:hint="default"/>
        <w:lang w:val="en-US" w:eastAsia="en-US" w:bidi="en-US"/>
      </w:rPr>
    </w:lvl>
    <w:lvl w:ilvl="8" w:tplc="88FCD3DA">
      <w:numFmt w:val="bullet"/>
      <w:lvlText w:val="•"/>
      <w:lvlJc w:val="left"/>
      <w:pPr>
        <w:ind w:left="7528" w:hanging="154"/>
      </w:pPr>
      <w:rPr>
        <w:rFonts w:hint="default"/>
        <w:lang w:val="en-US" w:eastAsia="en-US" w:bidi="en-US"/>
      </w:rPr>
    </w:lvl>
  </w:abstractNum>
  <w:abstractNum w:abstractNumId="3" w15:restartNumberingAfterBreak="0">
    <w:nsid w:val="09425E6C"/>
    <w:multiLevelType w:val="hybridMultilevel"/>
    <w:tmpl w:val="1F34595C"/>
    <w:lvl w:ilvl="0" w:tplc="80D632C4">
      <w:numFmt w:val="bullet"/>
      <w:lvlText w:val="-"/>
      <w:lvlJc w:val="left"/>
      <w:pPr>
        <w:ind w:left="547" w:hanging="154"/>
      </w:pPr>
      <w:rPr>
        <w:rFonts w:ascii="Courier New" w:eastAsia="Courier New" w:hAnsi="Courier New" w:cs="Courier New" w:hint="default"/>
        <w:w w:val="98"/>
        <w:sz w:val="13"/>
        <w:szCs w:val="13"/>
        <w:lang w:val="en-US" w:eastAsia="en-US" w:bidi="en-US"/>
      </w:rPr>
    </w:lvl>
    <w:lvl w:ilvl="1" w:tplc="0172BDD8">
      <w:numFmt w:val="bullet"/>
      <w:lvlText w:val="•"/>
      <w:lvlJc w:val="left"/>
      <w:pPr>
        <w:ind w:left="700" w:hanging="130"/>
      </w:pPr>
      <w:rPr>
        <w:rFonts w:ascii="Times New Roman" w:eastAsia="Times New Roman" w:hAnsi="Times New Roman" w:cs="Times New Roman" w:hint="default"/>
        <w:w w:val="100"/>
        <w:sz w:val="20"/>
        <w:szCs w:val="20"/>
        <w:lang w:val="en-US" w:eastAsia="en-US" w:bidi="en-US"/>
      </w:rPr>
    </w:lvl>
    <w:lvl w:ilvl="2" w:tplc="92786A8C">
      <w:numFmt w:val="bullet"/>
      <w:lvlText w:val="•"/>
      <w:lvlJc w:val="left"/>
      <w:pPr>
        <w:ind w:left="1686" w:hanging="130"/>
      </w:pPr>
      <w:rPr>
        <w:rFonts w:hint="default"/>
        <w:lang w:val="en-US" w:eastAsia="en-US" w:bidi="en-US"/>
      </w:rPr>
    </w:lvl>
    <w:lvl w:ilvl="3" w:tplc="0FFC7E02">
      <w:numFmt w:val="bullet"/>
      <w:lvlText w:val="•"/>
      <w:lvlJc w:val="left"/>
      <w:pPr>
        <w:ind w:left="2673" w:hanging="130"/>
      </w:pPr>
      <w:rPr>
        <w:rFonts w:hint="default"/>
        <w:lang w:val="en-US" w:eastAsia="en-US" w:bidi="en-US"/>
      </w:rPr>
    </w:lvl>
    <w:lvl w:ilvl="4" w:tplc="8F7C1370">
      <w:numFmt w:val="bullet"/>
      <w:lvlText w:val="•"/>
      <w:lvlJc w:val="left"/>
      <w:pPr>
        <w:ind w:left="3660" w:hanging="130"/>
      </w:pPr>
      <w:rPr>
        <w:rFonts w:hint="default"/>
        <w:lang w:val="en-US" w:eastAsia="en-US" w:bidi="en-US"/>
      </w:rPr>
    </w:lvl>
    <w:lvl w:ilvl="5" w:tplc="1900862A">
      <w:numFmt w:val="bullet"/>
      <w:lvlText w:val="•"/>
      <w:lvlJc w:val="left"/>
      <w:pPr>
        <w:ind w:left="4646" w:hanging="130"/>
      </w:pPr>
      <w:rPr>
        <w:rFonts w:hint="default"/>
        <w:lang w:val="en-US" w:eastAsia="en-US" w:bidi="en-US"/>
      </w:rPr>
    </w:lvl>
    <w:lvl w:ilvl="6" w:tplc="7CD45B28">
      <w:numFmt w:val="bullet"/>
      <w:lvlText w:val="•"/>
      <w:lvlJc w:val="left"/>
      <w:pPr>
        <w:ind w:left="5633" w:hanging="130"/>
      </w:pPr>
      <w:rPr>
        <w:rFonts w:hint="default"/>
        <w:lang w:val="en-US" w:eastAsia="en-US" w:bidi="en-US"/>
      </w:rPr>
    </w:lvl>
    <w:lvl w:ilvl="7" w:tplc="9A260A9E">
      <w:numFmt w:val="bullet"/>
      <w:lvlText w:val="•"/>
      <w:lvlJc w:val="left"/>
      <w:pPr>
        <w:ind w:left="6620" w:hanging="130"/>
      </w:pPr>
      <w:rPr>
        <w:rFonts w:hint="default"/>
        <w:lang w:val="en-US" w:eastAsia="en-US" w:bidi="en-US"/>
      </w:rPr>
    </w:lvl>
    <w:lvl w:ilvl="8" w:tplc="CFE65C0A">
      <w:numFmt w:val="bullet"/>
      <w:lvlText w:val="•"/>
      <w:lvlJc w:val="left"/>
      <w:pPr>
        <w:ind w:left="7606" w:hanging="130"/>
      </w:pPr>
      <w:rPr>
        <w:rFonts w:hint="default"/>
        <w:lang w:val="en-US" w:eastAsia="en-US" w:bidi="en-US"/>
      </w:rPr>
    </w:lvl>
  </w:abstractNum>
  <w:abstractNum w:abstractNumId="4" w15:restartNumberingAfterBreak="0">
    <w:nsid w:val="0C9F5785"/>
    <w:multiLevelType w:val="hybridMultilevel"/>
    <w:tmpl w:val="C7A0C5AE"/>
    <w:lvl w:ilvl="0" w:tplc="3FBA5658">
      <w:numFmt w:val="bullet"/>
      <w:lvlText w:val="•"/>
      <w:lvlJc w:val="left"/>
      <w:pPr>
        <w:ind w:left="100" w:hanging="130"/>
      </w:pPr>
      <w:rPr>
        <w:rFonts w:ascii="Times New Roman" w:eastAsia="Times New Roman" w:hAnsi="Times New Roman" w:cs="Times New Roman" w:hint="default"/>
        <w:w w:val="100"/>
        <w:sz w:val="20"/>
        <w:szCs w:val="20"/>
        <w:lang w:val="en-US" w:eastAsia="en-US" w:bidi="en-US"/>
      </w:rPr>
    </w:lvl>
    <w:lvl w:ilvl="1" w:tplc="F940ACD0">
      <w:start w:val="1"/>
      <w:numFmt w:val="decimal"/>
      <w:lvlText w:val="%2."/>
      <w:lvlJc w:val="left"/>
      <w:pPr>
        <w:ind w:left="1300" w:hanging="225"/>
      </w:pPr>
      <w:rPr>
        <w:rFonts w:ascii="Roboto" w:eastAsia="Roboto" w:hAnsi="Roboto" w:cs="Roboto" w:hint="default"/>
        <w:spacing w:val="-1"/>
        <w:w w:val="99"/>
        <w:sz w:val="20"/>
        <w:szCs w:val="20"/>
        <w:lang w:val="en-US" w:eastAsia="en-US" w:bidi="en-US"/>
      </w:rPr>
    </w:lvl>
    <w:lvl w:ilvl="2" w:tplc="390847CE">
      <w:numFmt w:val="bullet"/>
      <w:lvlText w:val="•"/>
      <w:lvlJc w:val="left"/>
      <w:pPr>
        <w:ind w:left="2220" w:hanging="225"/>
      </w:pPr>
      <w:rPr>
        <w:rFonts w:hint="default"/>
        <w:lang w:val="en-US" w:eastAsia="en-US" w:bidi="en-US"/>
      </w:rPr>
    </w:lvl>
    <w:lvl w:ilvl="3" w:tplc="38B87A5E">
      <w:numFmt w:val="bullet"/>
      <w:lvlText w:val="•"/>
      <w:lvlJc w:val="left"/>
      <w:pPr>
        <w:ind w:left="3140" w:hanging="225"/>
      </w:pPr>
      <w:rPr>
        <w:rFonts w:hint="default"/>
        <w:lang w:val="en-US" w:eastAsia="en-US" w:bidi="en-US"/>
      </w:rPr>
    </w:lvl>
    <w:lvl w:ilvl="4" w:tplc="F5BCC564">
      <w:numFmt w:val="bullet"/>
      <w:lvlText w:val="•"/>
      <w:lvlJc w:val="left"/>
      <w:pPr>
        <w:ind w:left="4060" w:hanging="225"/>
      </w:pPr>
      <w:rPr>
        <w:rFonts w:hint="default"/>
        <w:lang w:val="en-US" w:eastAsia="en-US" w:bidi="en-US"/>
      </w:rPr>
    </w:lvl>
    <w:lvl w:ilvl="5" w:tplc="207A43B4">
      <w:numFmt w:val="bullet"/>
      <w:lvlText w:val="•"/>
      <w:lvlJc w:val="left"/>
      <w:pPr>
        <w:ind w:left="4980" w:hanging="225"/>
      </w:pPr>
      <w:rPr>
        <w:rFonts w:hint="default"/>
        <w:lang w:val="en-US" w:eastAsia="en-US" w:bidi="en-US"/>
      </w:rPr>
    </w:lvl>
    <w:lvl w:ilvl="6" w:tplc="E03C1BA2">
      <w:numFmt w:val="bullet"/>
      <w:lvlText w:val="•"/>
      <w:lvlJc w:val="left"/>
      <w:pPr>
        <w:ind w:left="5900" w:hanging="225"/>
      </w:pPr>
      <w:rPr>
        <w:rFonts w:hint="default"/>
        <w:lang w:val="en-US" w:eastAsia="en-US" w:bidi="en-US"/>
      </w:rPr>
    </w:lvl>
    <w:lvl w:ilvl="7" w:tplc="896A36CC">
      <w:numFmt w:val="bullet"/>
      <w:lvlText w:val="•"/>
      <w:lvlJc w:val="left"/>
      <w:pPr>
        <w:ind w:left="6820" w:hanging="225"/>
      </w:pPr>
      <w:rPr>
        <w:rFonts w:hint="default"/>
        <w:lang w:val="en-US" w:eastAsia="en-US" w:bidi="en-US"/>
      </w:rPr>
    </w:lvl>
    <w:lvl w:ilvl="8" w:tplc="9C02A6E4">
      <w:numFmt w:val="bullet"/>
      <w:lvlText w:val="•"/>
      <w:lvlJc w:val="left"/>
      <w:pPr>
        <w:ind w:left="7740" w:hanging="225"/>
      </w:pPr>
      <w:rPr>
        <w:rFonts w:hint="default"/>
        <w:lang w:val="en-US" w:eastAsia="en-US" w:bidi="en-US"/>
      </w:rPr>
    </w:lvl>
  </w:abstractNum>
  <w:abstractNum w:abstractNumId="5" w15:restartNumberingAfterBreak="0">
    <w:nsid w:val="152A1D1E"/>
    <w:multiLevelType w:val="multilevel"/>
    <w:tmpl w:val="9416BE50"/>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647632"/>
    <w:multiLevelType w:val="multilevel"/>
    <w:tmpl w:val="DB42F938"/>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5A7723"/>
    <w:multiLevelType w:val="hybridMultilevel"/>
    <w:tmpl w:val="A606BC44"/>
    <w:lvl w:ilvl="0" w:tplc="0BB22FE2">
      <w:numFmt w:val="bullet"/>
      <w:lvlText w:val="-"/>
      <w:lvlJc w:val="left"/>
      <w:pPr>
        <w:ind w:left="674" w:hanging="154"/>
      </w:pPr>
      <w:rPr>
        <w:rFonts w:ascii="Courier New" w:eastAsia="Courier New" w:hAnsi="Courier New" w:cs="Courier New" w:hint="default"/>
        <w:w w:val="98"/>
        <w:sz w:val="13"/>
        <w:szCs w:val="13"/>
        <w:lang w:val="en-US" w:eastAsia="en-US" w:bidi="en-US"/>
      </w:rPr>
    </w:lvl>
    <w:lvl w:ilvl="1" w:tplc="7C08D32A">
      <w:numFmt w:val="bullet"/>
      <w:lvlText w:val="•"/>
      <w:lvlJc w:val="left"/>
      <w:pPr>
        <w:ind w:left="1540" w:hanging="154"/>
      </w:pPr>
      <w:rPr>
        <w:rFonts w:hint="default"/>
        <w:lang w:val="en-US" w:eastAsia="en-US" w:bidi="en-US"/>
      </w:rPr>
    </w:lvl>
    <w:lvl w:ilvl="2" w:tplc="760AC71E">
      <w:numFmt w:val="bullet"/>
      <w:lvlText w:val="•"/>
      <w:lvlJc w:val="left"/>
      <w:pPr>
        <w:ind w:left="2400" w:hanging="154"/>
      </w:pPr>
      <w:rPr>
        <w:rFonts w:hint="default"/>
        <w:lang w:val="en-US" w:eastAsia="en-US" w:bidi="en-US"/>
      </w:rPr>
    </w:lvl>
    <w:lvl w:ilvl="3" w:tplc="4D8456C8">
      <w:numFmt w:val="bullet"/>
      <w:lvlText w:val="•"/>
      <w:lvlJc w:val="left"/>
      <w:pPr>
        <w:ind w:left="3260" w:hanging="154"/>
      </w:pPr>
      <w:rPr>
        <w:rFonts w:hint="default"/>
        <w:lang w:val="en-US" w:eastAsia="en-US" w:bidi="en-US"/>
      </w:rPr>
    </w:lvl>
    <w:lvl w:ilvl="4" w:tplc="BA26D9E4">
      <w:numFmt w:val="bullet"/>
      <w:lvlText w:val="•"/>
      <w:lvlJc w:val="left"/>
      <w:pPr>
        <w:ind w:left="4120" w:hanging="154"/>
      </w:pPr>
      <w:rPr>
        <w:rFonts w:hint="default"/>
        <w:lang w:val="en-US" w:eastAsia="en-US" w:bidi="en-US"/>
      </w:rPr>
    </w:lvl>
    <w:lvl w:ilvl="5" w:tplc="9EF24D1A">
      <w:numFmt w:val="bullet"/>
      <w:lvlText w:val="•"/>
      <w:lvlJc w:val="left"/>
      <w:pPr>
        <w:ind w:left="4980" w:hanging="154"/>
      </w:pPr>
      <w:rPr>
        <w:rFonts w:hint="default"/>
        <w:lang w:val="en-US" w:eastAsia="en-US" w:bidi="en-US"/>
      </w:rPr>
    </w:lvl>
    <w:lvl w:ilvl="6" w:tplc="4A9E04B4">
      <w:numFmt w:val="bullet"/>
      <w:lvlText w:val="•"/>
      <w:lvlJc w:val="left"/>
      <w:pPr>
        <w:ind w:left="5840" w:hanging="154"/>
      </w:pPr>
      <w:rPr>
        <w:rFonts w:hint="default"/>
        <w:lang w:val="en-US" w:eastAsia="en-US" w:bidi="en-US"/>
      </w:rPr>
    </w:lvl>
    <w:lvl w:ilvl="7" w:tplc="D960D56E">
      <w:numFmt w:val="bullet"/>
      <w:lvlText w:val="•"/>
      <w:lvlJc w:val="left"/>
      <w:pPr>
        <w:ind w:left="6700" w:hanging="154"/>
      </w:pPr>
      <w:rPr>
        <w:rFonts w:hint="default"/>
        <w:lang w:val="en-US" w:eastAsia="en-US" w:bidi="en-US"/>
      </w:rPr>
    </w:lvl>
    <w:lvl w:ilvl="8" w:tplc="5D8C186E">
      <w:numFmt w:val="bullet"/>
      <w:lvlText w:val="•"/>
      <w:lvlJc w:val="left"/>
      <w:pPr>
        <w:ind w:left="7560" w:hanging="154"/>
      </w:pPr>
      <w:rPr>
        <w:rFonts w:hint="default"/>
        <w:lang w:val="en-US" w:eastAsia="en-US" w:bidi="en-US"/>
      </w:rPr>
    </w:lvl>
  </w:abstractNum>
  <w:abstractNum w:abstractNumId="8" w15:restartNumberingAfterBreak="0">
    <w:nsid w:val="387E7037"/>
    <w:multiLevelType w:val="multilevel"/>
    <w:tmpl w:val="DB42F938"/>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225FAC"/>
    <w:multiLevelType w:val="multilevel"/>
    <w:tmpl w:val="1D56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5C100F"/>
    <w:multiLevelType w:val="multilevel"/>
    <w:tmpl w:val="93A2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9B4E7A"/>
    <w:multiLevelType w:val="multilevel"/>
    <w:tmpl w:val="DB42F938"/>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BD7501"/>
    <w:multiLevelType w:val="multilevel"/>
    <w:tmpl w:val="9416BE50"/>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2F5FDA"/>
    <w:multiLevelType w:val="hybridMultilevel"/>
    <w:tmpl w:val="FDA8BE3E"/>
    <w:lvl w:ilvl="0" w:tplc="EBBC4D74">
      <w:numFmt w:val="bullet"/>
      <w:lvlText w:val="-"/>
      <w:lvlJc w:val="left"/>
      <w:pPr>
        <w:ind w:left="674" w:hanging="154"/>
      </w:pPr>
      <w:rPr>
        <w:rFonts w:ascii="Courier New" w:eastAsia="Courier New" w:hAnsi="Courier New" w:cs="Courier New" w:hint="default"/>
        <w:w w:val="98"/>
        <w:sz w:val="13"/>
        <w:szCs w:val="13"/>
        <w:lang w:val="en-US" w:eastAsia="en-US" w:bidi="en-US"/>
      </w:rPr>
    </w:lvl>
    <w:lvl w:ilvl="1" w:tplc="E7FC7408">
      <w:numFmt w:val="bullet"/>
      <w:lvlText w:val="•"/>
      <w:lvlJc w:val="left"/>
      <w:pPr>
        <w:ind w:left="1540" w:hanging="154"/>
      </w:pPr>
      <w:rPr>
        <w:rFonts w:hint="default"/>
        <w:lang w:val="en-US" w:eastAsia="en-US" w:bidi="en-US"/>
      </w:rPr>
    </w:lvl>
    <w:lvl w:ilvl="2" w:tplc="BFBE578E">
      <w:numFmt w:val="bullet"/>
      <w:lvlText w:val="•"/>
      <w:lvlJc w:val="left"/>
      <w:pPr>
        <w:ind w:left="2400" w:hanging="154"/>
      </w:pPr>
      <w:rPr>
        <w:rFonts w:hint="default"/>
        <w:lang w:val="en-US" w:eastAsia="en-US" w:bidi="en-US"/>
      </w:rPr>
    </w:lvl>
    <w:lvl w:ilvl="3" w:tplc="6098395E">
      <w:numFmt w:val="bullet"/>
      <w:lvlText w:val="•"/>
      <w:lvlJc w:val="left"/>
      <w:pPr>
        <w:ind w:left="3260" w:hanging="154"/>
      </w:pPr>
      <w:rPr>
        <w:rFonts w:hint="default"/>
        <w:lang w:val="en-US" w:eastAsia="en-US" w:bidi="en-US"/>
      </w:rPr>
    </w:lvl>
    <w:lvl w:ilvl="4" w:tplc="395A91E8">
      <w:numFmt w:val="bullet"/>
      <w:lvlText w:val="•"/>
      <w:lvlJc w:val="left"/>
      <w:pPr>
        <w:ind w:left="4120" w:hanging="154"/>
      </w:pPr>
      <w:rPr>
        <w:rFonts w:hint="default"/>
        <w:lang w:val="en-US" w:eastAsia="en-US" w:bidi="en-US"/>
      </w:rPr>
    </w:lvl>
    <w:lvl w:ilvl="5" w:tplc="0A9696FA">
      <w:numFmt w:val="bullet"/>
      <w:lvlText w:val="•"/>
      <w:lvlJc w:val="left"/>
      <w:pPr>
        <w:ind w:left="4980" w:hanging="154"/>
      </w:pPr>
      <w:rPr>
        <w:rFonts w:hint="default"/>
        <w:lang w:val="en-US" w:eastAsia="en-US" w:bidi="en-US"/>
      </w:rPr>
    </w:lvl>
    <w:lvl w:ilvl="6" w:tplc="82104096">
      <w:numFmt w:val="bullet"/>
      <w:lvlText w:val="•"/>
      <w:lvlJc w:val="left"/>
      <w:pPr>
        <w:ind w:left="5840" w:hanging="154"/>
      </w:pPr>
      <w:rPr>
        <w:rFonts w:hint="default"/>
        <w:lang w:val="en-US" w:eastAsia="en-US" w:bidi="en-US"/>
      </w:rPr>
    </w:lvl>
    <w:lvl w:ilvl="7" w:tplc="3A5ADEC4">
      <w:numFmt w:val="bullet"/>
      <w:lvlText w:val="•"/>
      <w:lvlJc w:val="left"/>
      <w:pPr>
        <w:ind w:left="6700" w:hanging="154"/>
      </w:pPr>
      <w:rPr>
        <w:rFonts w:hint="default"/>
        <w:lang w:val="en-US" w:eastAsia="en-US" w:bidi="en-US"/>
      </w:rPr>
    </w:lvl>
    <w:lvl w:ilvl="8" w:tplc="940C28E4">
      <w:numFmt w:val="bullet"/>
      <w:lvlText w:val="•"/>
      <w:lvlJc w:val="left"/>
      <w:pPr>
        <w:ind w:left="7560" w:hanging="154"/>
      </w:pPr>
      <w:rPr>
        <w:rFonts w:hint="default"/>
        <w:lang w:val="en-US" w:eastAsia="en-US" w:bidi="en-US"/>
      </w:rPr>
    </w:lvl>
  </w:abstractNum>
  <w:abstractNum w:abstractNumId="14" w15:restartNumberingAfterBreak="0">
    <w:nsid w:val="5B551FB5"/>
    <w:multiLevelType w:val="hybridMultilevel"/>
    <w:tmpl w:val="17BCF540"/>
    <w:lvl w:ilvl="0" w:tplc="1CDA39E6">
      <w:start w:val="1"/>
      <w:numFmt w:val="decimal"/>
      <w:lvlText w:val="%1."/>
      <w:lvlJc w:val="left"/>
      <w:pPr>
        <w:ind w:left="700" w:hanging="225"/>
      </w:pPr>
      <w:rPr>
        <w:rFonts w:ascii="Roboto" w:eastAsia="Roboto" w:hAnsi="Roboto" w:cs="Roboto" w:hint="default"/>
        <w:spacing w:val="-1"/>
        <w:w w:val="99"/>
        <w:sz w:val="20"/>
        <w:szCs w:val="20"/>
        <w:lang w:val="en-US" w:eastAsia="en-US" w:bidi="en-US"/>
      </w:rPr>
    </w:lvl>
    <w:lvl w:ilvl="1" w:tplc="A0B49CF4">
      <w:numFmt w:val="bullet"/>
      <w:lvlText w:val="•"/>
      <w:lvlJc w:val="left"/>
      <w:pPr>
        <w:ind w:left="1040" w:hanging="225"/>
      </w:pPr>
      <w:rPr>
        <w:rFonts w:hint="default"/>
        <w:lang w:val="en-US" w:eastAsia="en-US" w:bidi="en-US"/>
      </w:rPr>
    </w:lvl>
    <w:lvl w:ilvl="2" w:tplc="CA3AC7D8">
      <w:numFmt w:val="bullet"/>
      <w:lvlText w:val="•"/>
      <w:lvlJc w:val="left"/>
      <w:pPr>
        <w:ind w:left="1988" w:hanging="225"/>
      </w:pPr>
      <w:rPr>
        <w:rFonts w:hint="default"/>
        <w:lang w:val="en-US" w:eastAsia="en-US" w:bidi="en-US"/>
      </w:rPr>
    </w:lvl>
    <w:lvl w:ilvl="3" w:tplc="27E4C176">
      <w:numFmt w:val="bullet"/>
      <w:lvlText w:val="•"/>
      <w:lvlJc w:val="left"/>
      <w:pPr>
        <w:ind w:left="2937" w:hanging="225"/>
      </w:pPr>
      <w:rPr>
        <w:rFonts w:hint="default"/>
        <w:lang w:val="en-US" w:eastAsia="en-US" w:bidi="en-US"/>
      </w:rPr>
    </w:lvl>
    <w:lvl w:ilvl="4" w:tplc="74A69B4E">
      <w:numFmt w:val="bullet"/>
      <w:lvlText w:val="•"/>
      <w:lvlJc w:val="left"/>
      <w:pPr>
        <w:ind w:left="3886" w:hanging="225"/>
      </w:pPr>
      <w:rPr>
        <w:rFonts w:hint="default"/>
        <w:lang w:val="en-US" w:eastAsia="en-US" w:bidi="en-US"/>
      </w:rPr>
    </w:lvl>
    <w:lvl w:ilvl="5" w:tplc="7C3A3FEC">
      <w:numFmt w:val="bullet"/>
      <w:lvlText w:val="•"/>
      <w:lvlJc w:val="left"/>
      <w:pPr>
        <w:ind w:left="4835" w:hanging="225"/>
      </w:pPr>
      <w:rPr>
        <w:rFonts w:hint="default"/>
        <w:lang w:val="en-US" w:eastAsia="en-US" w:bidi="en-US"/>
      </w:rPr>
    </w:lvl>
    <w:lvl w:ilvl="6" w:tplc="B1BACB00">
      <w:numFmt w:val="bullet"/>
      <w:lvlText w:val="•"/>
      <w:lvlJc w:val="left"/>
      <w:pPr>
        <w:ind w:left="5784" w:hanging="225"/>
      </w:pPr>
      <w:rPr>
        <w:rFonts w:hint="default"/>
        <w:lang w:val="en-US" w:eastAsia="en-US" w:bidi="en-US"/>
      </w:rPr>
    </w:lvl>
    <w:lvl w:ilvl="7" w:tplc="6EF06AAE">
      <w:numFmt w:val="bullet"/>
      <w:lvlText w:val="•"/>
      <w:lvlJc w:val="left"/>
      <w:pPr>
        <w:ind w:left="6733" w:hanging="225"/>
      </w:pPr>
      <w:rPr>
        <w:rFonts w:hint="default"/>
        <w:lang w:val="en-US" w:eastAsia="en-US" w:bidi="en-US"/>
      </w:rPr>
    </w:lvl>
    <w:lvl w:ilvl="8" w:tplc="03B0F5DE">
      <w:numFmt w:val="bullet"/>
      <w:lvlText w:val="•"/>
      <w:lvlJc w:val="left"/>
      <w:pPr>
        <w:ind w:left="7682" w:hanging="225"/>
      </w:pPr>
      <w:rPr>
        <w:rFonts w:hint="default"/>
        <w:lang w:val="en-US" w:eastAsia="en-US" w:bidi="en-US"/>
      </w:rPr>
    </w:lvl>
  </w:abstractNum>
  <w:abstractNum w:abstractNumId="15" w15:restartNumberingAfterBreak="0">
    <w:nsid w:val="5D735C8F"/>
    <w:multiLevelType w:val="multilevel"/>
    <w:tmpl w:val="1D56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2E1128"/>
    <w:multiLevelType w:val="hybridMultilevel"/>
    <w:tmpl w:val="E11ED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AA762E"/>
    <w:multiLevelType w:val="hybridMultilevel"/>
    <w:tmpl w:val="35045376"/>
    <w:lvl w:ilvl="0" w:tplc="5AF4985C">
      <w:numFmt w:val="bullet"/>
      <w:lvlText w:val="-"/>
      <w:lvlJc w:val="left"/>
      <w:pPr>
        <w:ind w:left="674" w:hanging="154"/>
      </w:pPr>
      <w:rPr>
        <w:rFonts w:ascii="Courier New" w:eastAsia="Courier New" w:hAnsi="Courier New" w:cs="Courier New" w:hint="default"/>
        <w:w w:val="98"/>
        <w:sz w:val="13"/>
        <w:szCs w:val="13"/>
        <w:lang w:val="en-US" w:eastAsia="en-US" w:bidi="en-US"/>
      </w:rPr>
    </w:lvl>
    <w:lvl w:ilvl="1" w:tplc="6E4A91D4">
      <w:numFmt w:val="bullet"/>
      <w:lvlText w:val="•"/>
      <w:lvlJc w:val="left"/>
      <w:pPr>
        <w:ind w:left="1540" w:hanging="154"/>
      </w:pPr>
      <w:rPr>
        <w:rFonts w:hint="default"/>
        <w:lang w:val="en-US" w:eastAsia="en-US" w:bidi="en-US"/>
      </w:rPr>
    </w:lvl>
    <w:lvl w:ilvl="2" w:tplc="F3D4C1D6">
      <w:numFmt w:val="bullet"/>
      <w:lvlText w:val="•"/>
      <w:lvlJc w:val="left"/>
      <w:pPr>
        <w:ind w:left="2400" w:hanging="154"/>
      </w:pPr>
      <w:rPr>
        <w:rFonts w:hint="default"/>
        <w:lang w:val="en-US" w:eastAsia="en-US" w:bidi="en-US"/>
      </w:rPr>
    </w:lvl>
    <w:lvl w:ilvl="3" w:tplc="C4488C14">
      <w:numFmt w:val="bullet"/>
      <w:lvlText w:val="•"/>
      <w:lvlJc w:val="left"/>
      <w:pPr>
        <w:ind w:left="3260" w:hanging="154"/>
      </w:pPr>
      <w:rPr>
        <w:rFonts w:hint="default"/>
        <w:lang w:val="en-US" w:eastAsia="en-US" w:bidi="en-US"/>
      </w:rPr>
    </w:lvl>
    <w:lvl w:ilvl="4" w:tplc="41944CCE">
      <w:numFmt w:val="bullet"/>
      <w:lvlText w:val="•"/>
      <w:lvlJc w:val="left"/>
      <w:pPr>
        <w:ind w:left="4120" w:hanging="154"/>
      </w:pPr>
      <w:rPr>
        <w:rFonts w:hint="default"/>
        <w:lang w:val="en-US" w:eastAsia="en-US" w:bidi="en-US"/>
      </w:rPr>
    </w:lvl>
    <w:lvl w:ilvl="5" w:tplc="13B4570E">
      <w:numFmt w:val="bullet"/>
      <w:lvlText w:val="•"/>
      <w:lvlJc w:val="left"/>
      <w:pPr>
        <w:ind w:left="4980" w:hanging="154"/>
      </w:pPr>
      <w:rPr>
        <w:rFonts w:hint="default"/>
        <w:lang w:val="en-US" w:eastAsia="en-US" w:bidi="en-US"/>
      </w:rPr>
    </w:lvl>
    <w:lvl w:ilvl="6" w:tplc="072A1C86">
      <w:numFmt w:val="bullet"/>
      <w:lvlText w:val="•"/>
      <w:lvlJc w:val="left"/>
      <w:pPr>
        <w:ind w:left="5840" w:hanging="154"/>
      </w:pPr>
      <w:rPr>
        <w:rFonts w:hint="default"/>
        <w:lang w:val="en-US" w:eastAsia="en-US" w:bidi="en-US"/>
      </w:rPr>
    </w:lvl>
    <w:lvl w:ilvl="7" w:tplc="9FA29EA8">
      <w:numFmt w:val="bullet"/>
      <w:lvlText w:val="•"/>
      <w:lvlJc w:val="left"/>
      <w:pPr>
        <w:ind w:left="6700" w:hanging="154"/>
      </w:pPr>
      <w:rPr>
        <w:rFonts w:hint="default"/>
        <w:lang w:val="en-US" w:eastAsia="en-US" w:bidi="en-US"/>
      </w:rPr>
    </w:lvl>
    <w:lvl w:ilvl="8" w:tplc="16121F8E">
      <w:numFmt w:val="bullet"/>
      <w:lvlText w:val="•"/>
      <w:lvlJc w:val="left"/>
      <w:pPr>
        <w:ind w:left="7560" w:hanging="154"/>
      </w:pPr>
      <w:rPr>
        <w:rFonts w:hint="default"/>
        <w:lang w:val="en-US" w:eastAsia="en-US" w:bidi="en-US"/>
      </w:rPr>
    </w:lvl>
  </w:abstractNum>
  <w:abstractNum w:abstractNumId="18" w15:restartNumberingAfterBreak="0">
    <w:nsid w:val="6DA36524"/>
    <w:multiLevelType w:val="hybridMultilevel"/>
    <w:tmpl w:val="27F68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970B95"/>
    <w:multiLevelType w:val="multilevel"/>
    <w:tmpl w:val="0448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C772FA"/>
    <w:multiLevelType w:val="multilevel"/>
    <w:tmpl w:val="DB42F938"/>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3032902">
    <w:abstractNumId w:val="2"/>
  </w:num>
  <w:num w:numId="2" w16cid:durableId="655769700">
    <w:abstractNumId w:val="3"/>
  </w:num>
  <w:num w:numId="3" w16cid:durableId="2052145270">
    <w:abstractNumId w:val="7"/>
  </w:num>
  <w:num w:numId="4" w16cid:durableId="124548215">
    <w:abstractNumId w:val="17"/>
  </w:num>
  <w:num w:numId="5" w16cid:durableId="735477509">
    <w:abstractNumId w:val="13"/>
  </w:num>
  <w:num w:numId="6" w16cid:durableId="551039784">
    <w:abstractNumId w:val="14"/>
  </w:num>
  <w:num w:numId="7" w16cid:durableId="1095594695">
    <w:abstractNumId w:val="4"/>
  </w:num>
  <w:num w:numId="8" w16cid:durableId="1073704353">
    <w:abstractNumId w:val="18"/>
  </w:num>
  <w:num w:numId="9" w16cid:durableId="2033802750">
    <w:abstractNumId w:val="5"/>
  </w:num>
  <w:num w:numId="10" w16cid:durableId="27265413">
    <w:abstractNumId w:val="11"/>
  </w:num>
  <w:num w:numId="11" w16cid:durableId="407774699">
    <w:abstractNumId w:val="12"/>
  </w:num>
  <w:num w:numId="12" w16cid:durableId="1349871896">
    <w:abstractNumId w:val="6"/>
  </w:num>
  <w:num w:numId="13" w16cid:durableId="1888182262">
    <w:abstractNumId w:val="20"/>
  </w:num>
  <w:num w:numId="14" w16cid:durableId="1668511482">
    <w:abstractNumId w:val="9"/>
  </w:num>
  <w:num w:numId="15" w16cid:durableId="637763119">
    <w:abstractNumId w:val="15"/>
  </w:num>
  <w:num w:numId="16" w16cid:durableId="1934702676">
    <w:abstractNumId w:val="1"/>
  </w:num>
  <w:num w:numId="17" w16cid:durableId="1494371062">
    <w:abstractNumId w:val="16"/>
  </w:num>
  <w:num w:numId="18" w16cid:durableId="8262745">
    <w:abstractNumId w:val="8"/>
  </w:num>
  <w:num w:numId="19" w16cid:durableId="386732756">
    <w:abstractNumId w:val="19"/>
  </w:num>
  <w:num w:numId="20" w16cid:durableId="1874876791">
    <w:abstractNumId w:val="10"/>
  </w:num>
  <w:num w:numId="21" w16cid:durableId="12387136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j Kesarapalli">
    <w15:presenceInfo w15:providerId="AD" w15:userId="S::rajsk@synopsys.com::8b830555-66dd-46f7-a141-28e92d3c88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trackRevision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DB2"/>
    <w:rsid w:val="000443F4"/>
    <w:rsid w:val="000A062C"/>
    <w:rsid w:val="00124471"/>
    <w:rsid w:val="001A0CA9"/>
    <w:rsid w:val="001B5820"/>
    <w:rsid w:val="0022516B"/>
    <w:rsid w:val="00286DBE"/>
    <w:rsid w:val="0033493D"/>
    <w:rsid w:val="00350945"/>
    <w:rsid w:val="00361D7B"/>
    <w:rsid w:val="003D1F10"/>
    <w:rsid w:val="003F5433"/>
    <w:rsid w:val="00437DF5"/>
    <w:rsid w:val="00467064"/>
    <w:rsid w:val="00483A0B"/>
    <w:rsid w:val="00484A44"/>
    <w:rsid w:val="004A63A1"/>
    <w:rsid w:val="004E080F"/>
    <w:rsid w:val="005A1349"/>
    <w:rsid w:val="005E7407"/>
    <w:rsid w:val="0060677D"/>
    <w:rsid w:val="00622A1C"/>
    <w:rsid w:val="006236BA"/>
    <w:rsid w:val="006246E6"/>
    <w:rsid w:val="00654DEF"/>
    <w:rsid w:val="00703C83"/>
    <w:rsid w:val="00742913"/>
    <w:rsid w:val="007A2CCC"/>
    <w:rsid w:val="00842B36"/>
    <w:rsid w:val="008471F6"/>
    <w:rsid w:val="008647E7"/>
    <w:rsid w:val="008A78E3"/>
    <w:rsid w:val="008B625D"/>
    <w:rsid w:val="00902032"/>
    <w:rsid w:val="009338E3"/>
    <w:rsid w:val="009371FB"/>
    <w:rsid w:val="009505AA"/>
    <w:rsid w:val="00951F59"/>
    <w:rsid w:val="009A1248"/>
    <w:rsid w:val="00A13702"/>
    <w:rsid w:val="00A562BF"/>
    <w:rsid w:val="00A663DB"/>
    <w:rsid w:val="00A902B3"/>
    <w:rsid w:val="00A92506"/>
    <w:rsid w:val="00B15FFE"/>
    <w:rsid w:val="00B4744A"/>
    <w:rsid w:val="00B86EC9"/>
    <w:rsid w:val="00C04C99"/>
    <w:rsid w:val="00C46513"/>
    <w:rsid w:val="00D170EF"/>
    <w:rsid w:val="00D47C46"/>
    <w:rsid w:val="00D5322C"/>
    <w:rsid w:val="00D64DB2"/>
    <w:rsid w:val="00DD7D57"/>
    <w:rsid w:val="00DE049C"/>
    <w:rsid w:val="00DE7F01"/>
    <w:rsid w:val="00E35967"/>
    <w:rsid w:val="00E50D3A"/>
    <w:rsid w:val="00E9758E"/>
    <w:rsid w:val="00EB772D"/>
    <w:rsid w:val="00F020EA"/>
    <w:rsid w:val="00F549CC"/>
    <w:rsid w:val="00FA1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5F07"/>
  <w15:docId w15:val="{D3FE2084-30C7-C447-98DF-A3B4370A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lang w:bidi="en-US"/>
    </w:rPr>
  </w:style>
  <w:style w:type="paragraph" w:styleId="Heading1">
    <w:name w:val="heading 1"/>
    <w:basedOn w:val="Normal"/>
    <w:uiPriority w:val="9"/>
    <w:qFormat/>
    <w:pPr>
      <w:spacing w:before="78"/>
      <w:ind w:left="100"/>
      <w:outlineLvl w:val="0"/>
    </w:pPr>
    <w:rPr>
      <w:sz w:val="40"/>
      <w:szCs w:val="40"/>
    </w:rPr>
  </w:style>
  <w:style w:type="paragraph" w:styleId="Heading2">
    <w:name w:val="heading 2"/>
    <w:basedOn w:val="Normal"/>
    <w:uiPriority w:val="9"/>
    <w:unhideWhenUsed/>
    <w:qFormat/>
    <w:pPr>
      <w:ind w:left="100"/>
      <w:outlineLvl w:val="1"/>
    </w:pPr>
    <w:rPr>
      <w:sz w:val="34"/>
      <w:szCs w:val="34"/>
    </w:rPr>
  </w:style>
  <w:style w:type="paragraph" w:styleId="Heading3">
    <w:name w:val="heading 3"/>
    <w:basedOn w:val="Normal"/>
    <w:uiPriority w:val="9"/>
    <w:unhideWhenUsed/>
    <w:qFormat/>
    <w:pPr>
      <w:ind w:left="100"/>
      <w:outlineLvl w:val="2"/>
    </w:pPr>
    <w:rPr>
      <w:sz w:val="28"/>
      <w:szCs w:val="28"/>
    </w:rPr>
  </w:style>
  <w:style w:type="paragraph" w:styleId="Heading4">
    <w:name w:val="heading 4"/>
    <w:basedOn w:val="Normal"/>
    <w:uiPriority w:val="9"/>
    <w:unhideWhenUsed/>
    <w:qFormat/>
    <w:pPr>
      <w:ind w:left="100"/>
      <w:outlineLvl w:val="3"/>
    </w:pPr>
    <w:rPr>
      <w:b/>
      <w:bCs/>
      <w:sz w:val="23"/>
      <w:szCs w:val="23"/>
    </w:rPr>
  </w:style>
  <w:style w:type="paragraph" w:styleId="Heading5">
    <w:name w:val="heading 5"/>
    <w:basedOn w:val="Normal"/>
    <w:uiPriority w:val="9"/>
    <w:unhideWhenUsed/>
    <w:qFormat/>
    <w:pPr>
      <w:ind w:left="253"/>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5"/>
      <w:ind w:right="118"/>
      <w:jc w:val="right"/>
    </w:pPr>
    <w:rPr>
      <w:sz w:val="20"/>
      <w:szCs w:val="20"/>
    </w:rPr>
  </w:style>
  <w:style w:type="paragraph" w:styleId="TOC2">
    <w:name w:val="toc 2"/>
    <w:basedOn w:val="Normal"/>
    <w:uiPriority w:val="1"/>
    <w:qFormat/>
    <w:pPr>
      <w:spacing w:before="200"/>
      <w:ind w:left="100"/>
    </w:pPr>
    <w:rPr>
      <w:b/>
      <w:bCs/>
      <w:sz w:val="20"/>
      <w:szCs w:val="20"/>
    </w:rPr>
  </w:style>
  <w:style w:type="paragraph" w:styleId="TOC3">
    <w:name w:val="toc 3"/>
    <w:basedOn w:val="Normal"/>
    <w:uiPriority w:val="1"/>
    <w:qFormat/>
    <w:pPr>
      <w:spacing w:before="200"/>
      <w:ind w:left="500"/>
    </w:pPr>
    <w:rPr>
      <w:sz w:val="20"/>
      <w:szCs w:val="20"/>
    </w:rPr>
  </w:style>
  <w:style w:type="paragraph" w:styleId="TOC4">
    <w:name w:val="toc 4"/>
    <w:basedOn w:val="Normal"/>
    <w:uiPriority w:val="1"/>
    <w:qFormat/>
    <w:pPr>
      <w:spacing w:before="200"/>
      <w:ind w:left="900"/>
    </w:pPr>
    <w:rPr>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34"/>
    <w:qFormat/>
    <w:pPr>
      <w:ind w:left="700" w:hanging="130"/>
    </w:pPr>
  </w:style>
  <w:style w:type="paragraph" w:customStyle="1" w:styleId="TableParagraph">
    <w:name w:val="Table Paragraph"/>
    <w:basedOn w:val="Normal"/>
    <w:uiPriority w:val="1"/>
    <w:qFormat/>
  </w:style>
  <w:style w:type="paragraph" w:styleId="Revision">
    <w:name w:val="Revision"/>
    <w:hidden/>
    <w:uiPriority w:val="99"/>
    <w:semiHidden/>
    <w:rsid w:val="00B4744A"/>
    <w:pPr>
      <w:widowControl/>
      <w:autoSpaceDE/>
      <w:autoSpaceDN/>
    </w:pPr>
    <w:rPr>
      <w:rFonts w:ascii="Roboto" w:eastAsia="Roboto" w:hAnsi="Roboto" w:cs="Roboto"/>
      <w:lang w:bidi="en-US"/>
    </w:rPr>
  </w:style>
  <w:style w:type="character" w:styleId="CommentReference">
    <w:name w:val="annotation reference"/>
    <w:basedOn w:val="DefaultParagraphFont"/>
    <w:uiPriority w:val="99"/>
    <w:semiHidden/>
    <w:unhideWhenUsed/>
    <w:rsid w:val="0022516B"/>
    <w:rPr>
      <w:sz w:val="16"/>
      <w:szCs w:val="16"/>
    </w:rPr>
  </w:style>
  <w:style w:type="paragraph" w:styleId="CommentText">
    <w:name w:val="annotation text"/>
    <w:basedOn w:val="Normal"/>
    <w:link w:val="CommentTextChar"/>
    <w:uiPriority w:val="99"/>
    <w:semiHidden/>
    <w:unhideWhenUsed/>
    <w:rsid w:val="0022516B"/>
    <w:rPr>
      <w:sz w:val="20"/>
      <w:szCs w:val="20"/>
    </w:rPr>
  </w:style>
  <w:style w:type="character" w:customStyle="1" w:styleId="CommentTextChar">
    <w:name w:val="Comment Text Char"/>
    <w:basedOn w:val="DefaultParagraphFont"/>
    <w:link w:val="CommentText"/>
    <w:uiPriority w:val="99"/>
    <w:semiHidden/>
    <w:rsid w:val="0022516B"/>
    <w:rPr>
      <w:rFonts w:ascii="Roboto" w:eastAsia="Roboto" w:hAnsi="Roboto" w:cs="Roboto"/>
      <w:sz w:val="20"/>
      <w:szCs w:val="20"/>
      <w:lang w:bidi="en-US"/>
    </w:rPr>
  </w:style>
  <w:style w:type="paragraph" w:styleId="CommentSubject">
    <w:name w:val="annotation subject"/>
    <w:basedOn w:val="CommentText"/>
    <w:next w:val="CommentText"/>
    <w:link w:val="CommentSubjectChar"/>
    <w:uiPriority w:val="99"/>
    <w:semiHidden/>
    <w:unhideWhenUsed/>
    <w:rsid w:val="0022516B"/>
    <w:rPr>
      <w:b/>
      <w:bCs/>
    </w:rPr>
  </w:style>
  <w:style w:type="character" w:customStyle="1" w:styleId="CommentSubjectChar">
    <w:name w:val="Comment Subject Char"/>
    <w:basedOn w:val="CommentTextChar"/>
    <w:link w:val="CommentSubject"/>
    <w:uiPriority w:val="99"/>
    <w:semiHidden/>
    <w:rsid w:val="0022516B"/>
    <w:rPr>
      <w:rFonts w:ascii="Roboto" w:eastAsia="Roboto" w:hAnsi="Roboto" w:cs="Roboto"/>
      <w:b/>
      <w:bCs/>
      <w:sz w:val="20"/>
      <w:szCs w:val="20"/>
      <w:lang w:bidi="en-US"/>
    </w:rPr>
  </w:style>
  <w:style w:type="character" w:styleId="Hyperlink">
    <w:name w:val="Hyperlink"/>
    <w:basedOn w:val="DefaultParagraphFont"/>
    <w:uiPriority w:val="99"/>
    <w:unhideWhenUsed/>
    <w:rsid w:val="00703C83"/>
    <w:rPr>
      <w:color w:val="0000FF" w:themeColor="hyperlink"/>
      <w:u w:val="single"/>
    </w:rPr>
  </w:style>
  <w:style w:type="character" w:styleId="UnresolvedMention">
    <w:name w:val="Unresolved Mention"/>
    <w:basedOn w:val="DefaultParagraphFont"/>
    <w:uiPriority w:val="99"/>
    <w:semiHidden/>
    <w:unhideWhenUsed/>
    <w:rsid w:val="00703C83"/>
    <w:rPr>
      <w:color w:val="605E5C"/>
      <w:shd w:val="clear" w:color="auto" w:fill="E1DFDD"/>
    </w:rPr>
  </w:style>
  <w:style w:type="paragraph" w:customStyle="1" w:styleId="p">
    <w:name w:val="p"/>
    <w:basedOn w:val="Normal"/>
    <w:rsid w:val="008647E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9338E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338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9338E3"/>
    <w:rPr>
      <w:rFonts w:ascii="Courier New" w:eastAsia="Times New Roman" w:hAnsi="Courier New" w:cs="Courier New"/>
      <w:sz w:val="20"/>
      <w:szCs w:val="20"/>
    </w:rPr>
  </w:style>
  <w:style w:type="paragraph" w:customStyle="1" w:styleId="li">
    <w:name w:val="li"/>
    <w:basedOn w:val="Normal"/>
    <w:rsid w:val="00842B36"/>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A13702"/>
    <w:rPr>
      <w:rFonts w:ascii="Roboto" w:eastAsia="Roboto" w:hAnsi="Roboto" w:cs="Roboto"/>
      <w:sz w:val="20"/>
      <w:szCs w:val="20"/>
      <w:lang w:bidi="en-US"/>
    </w:rPr>
  </w:style>
  <w:style w:type="character" w:styleId="HTMLVariable">
    <w:name w:val="HTML Variable"/>
    <w:basedOn w:val="DefaultParagraphFont"/>
    <w:uiPriority w:val="99"/>
    <w:semiHidden/>
    <w:unhideWhenUsed/>
    <w:rsid w:val="003F5433"/>
    <w:rPr>
      <w:i/>
      <w:iCs/>
    </w:rPr>
  </w:style>
  <w:style w:type="paragraph" w:styleId="NormalWeb">
    <w:name w:val="Normal (Web)"/>
    <w:basedOn w:val="Normal"/>
    <w:uiPriority w:val="99"/>
    <w:semiHidden/>
    <w:unhideWhenUsed/>
    <w:rsid w:val="005E740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E7407"/>
    <w:rPr>
      <w:b/>
      <w:bCs/>
    </w:rPr>
  </w:style>
  <w:style w:type="character" w:customStyle="1" w:styleId="apple-converted-space">
    <w:name w:val="apple-converted-space"/>
    <w:basedOn w:val="DefaultParagraphFont"/>
    <w:rsid w:val="005E7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27445">
      <w:bodyDiv w:val="1"/>
      <w:marLeft w:val="0"/>
      <w:marRight w:val="0"/>
      <w:marTop w:val="0"/>
      <w:marBottom w:val="0"/>
      <w:divBdr>
        <w:top w:val="none" w:sz="0" w:space="0" w:color="auto"/>
        <w:left w:val="none" w:sz="0" w:space="0" w:color="auto"/>
        <w:bottom w:val="none" w:sz="0" w:space="0" w:color="auto"/>
        <w:right w:val="none" w:sz="0" w:space="0" w:color="auto"/>
      </w:divBdr>
    </w:div>
    <w:div w:id="1113330327">
      <w:bodyDiv w:val="1"/>
      <w:marLeft w:val="0"/>
      <w:marRight w:val="0"/>
      <w:marTop w:val="0"/>
      <w:marBottom w:val="0"/>
      <w:divBdr>
        <w:top w:val="none" w:sz="0" w:space="0" w:color="auto"/>
        <w:left w:val="none" w:sz="0" w:space="0" w:color="auto"/>
        <w:bottom w:val="none" w:sz="0" w:space="0" w:color="auto"/>
        <w:right w:val="none" w:sz="0" w:space="0" w:color="auto"/>
      </w:divBdr>
    </w:div>
    <w:div w:id="2076508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ithub.com/en/actions/hosting-your-own-runners" TargetMode="External"/><Relationship Id="rId18" Type="http://schemas.openxmlformats.org/officeDocument/2006/relationships/hyperlink" Target="mailto:synopsys-sig/synopsys-action@v1.2.0" TargetMode="External"/><Relationship Id="rId26" Type="http://schemas.openxmlformats.org/officeDocument/2006/relationships/hyperlink" Target="mailto:synopsys-sig/synopsys-action@v1.2.0" TargetMode="External"/><Relationship Id="rId39" Type="http://schemas.openxmlformats.org/officeDocument/2006/relationships/hyperlink" Target="https://learn.microsoft.com/en-us/azure/devops/repos/git/branch-policies?view=azure-devops&amp;tabs=browser&amp;build-validation" TargetMode="External"/><Relationship Id="rId21" Type="http://schemas.openxmlformats.org/officeDocument/2006/relationships/hyperlink" Target="mailto:synopsys-sig/synopsys-action@v1.2.0" TargetMode="External"/><Relationship Id="rId34" Type="http://schemas.openxmlformats.org/officeDocument/2006/relationships/hyperlink" Target="https://marketplace.visualstudio.com/items?itemName=synopsys-security-scan.synopsys-security-scan" TargetMode="External"/><Relationship Id="rId42" Type="http://schemas.openxmlformats.org/officeDocument/2006/relationships/hyperlink" Target="mailto:SynopsysSecurityScan@1.0.0" TargetMode="External"/><Relationship Id="rId47" Type="http://schemas.openxmlformats.org/officeDocument/2006/relationships/hyperlink" Target="mailto:SynopsysSecurityScan@1.0.0" TargetMode="External"/><Relationship Id="rId50" Type="http://schemas.openxmlformats.org/officeDocument/2006/relationships/hyperlink" Target="https://learn.microsoft.com/en-us/azure/devops/pipelines/policies/retention?view=azure-devops&amp;tabs=yaml&amp;set-run-retention-policies"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docs.github.com/en/actions/security-guides/automatic-token-authentication" TargetMode="External"/><Relationship Id="rId29" Type="http://schemas.openxmlformats.org/officeDocument/2006/relationships/hyperlink" Target="https://docs.gitlab.com/ee/ci/variables" TargetMode="External"/><Relationship Id="rId11" Type="http://schemas.openxmlformats.org/officeDocument/2006/relationships/hyperlink" Target="https://polaris.synopsys.com/developer/default/documentation/t_cov-thin-client" TargetMode="External"/><Relationship Id="rId24" Type="http://schemas.openxmlformats.org/officeDocument/2006/relationships/hyperlink" Target="mailto:synopsys-sig/synopsys-action@v1.2.0" TargetMode="External"/><Relationship Id="rId32" Type="http://schemas.openxmlformats.org/officeDocument/2006/relationships/hyperlink" Target="https://docs.gitlab.com/ee/ci/jobs/job_artifacts.html" TargetMode="External"/><Relationship Id="rId37" Type="http://schemas.openxmlformats.org/officeDocument/2006/relationships/hyperlink" Target="https://learn.microsoft.com/en-us/azure/devops/pipelines/agents/agents?view=azure-devops&amp;tabs=browser" TargetMode="External"/><Relationship Id="rId40" Type="http://schemas.openxmlformats.org/officeDocument/2006/relationships/hyperlink" Target="mailto:SynopsysSecurityScan@1.0.0" TargetMode="External"/><Relationship Id="rId45" Type="http://schemas.openxmlformats.org/officeDocument/2006/relationships/hyperlink" Target="mailto:SynopsysSecurityScan@1.0.0" TargetMode="External"/><Relationship Id="rId53" Type="http://schemas.microsoft.com/office/2011/relationships/people" Target="people.xml"/><Relationship Id="rId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hyperlink" Target="mailto:synopsys-sig/synopsys-action@v1.2.0" TargetMode="External"/><Relationship Id="rId31" Type="http://schemas.openxmlformats.org/officeDocument/2006/relationships/hyperlink" Target="https://docs.gitlab.com/ee/ci/secrets/index.html" TargetMode="External"/><Relationship Id="rId44" Type="http://schemas.openxmlformats.org/officeDocument/2006/relationships/hyperlink" Target="mailto:SynopsysSecurityScan@1.0.0"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github.com/en/actions/using-github-hosted-runners/about-github-hosted-runners" TargetMode="External"/><Relationship Id="rId22" Type="http://schemas.openxmlformats.org/officeDocument/2006/relationships/hyperlink" Target="mailto:synopsys-sig/synopsys-action@v1.2.0" TargetMode="External"/><Relationship Id="rId27" Type="http://schemas.openxmlformats.org/officeDocument/2006/relationships/hyperlink" Target="https://gitlab.com/synopsys/synopsys-template" TargetMode="External"/><Relationship Id="rId30" Type="http://schemas.openxmlformats.org/officeDocument/2006/relationships/hyperlink" Target="https://docs.gitlab.com/ee/user/profile/personal_access_tokens.html" TargetMode="External"/><Relationship Id="rId35" Type="http://schemas.openxmlformats.org/officeDocument/2006/relationships/hyperlink" Target="https://marketplace.visualstudio.com/items?itemName=synopsys-security-scan.synopsys-security-scan" TargetMode="External"/><Relationship Id="rId43" Type="http://schemas.openxmlformats.org/officeDocument/2006/relationships/hyperlink" Target="mailto:SynopsysSecurityScan@1.0.0" TargetMode="External"/><Relationship Id="rId48" Type="http://schemas.openxmlformats.org/officeDocument/2006/relationships/hyperlink" Target="mailto:SynopsysSecurityScan@1.0.0" TargetMode="External"/><Relationship Id="rId8" Type="http://schemas.microsoft.com/office/2018/08/relationships/commentsExtensible" Target="commentsExtensible.xml"/><Relationship Id="rId51" Type="http://schemas.openxmlformats.org/officeDocument/2006/relationships/hyperlink" Target="https://learn.microsoft.com/en-us/azure/devops/pipelines/policies/retention?view=azure-devops&amp;tabs=yaml&amp;set-run-retention-policies" TargetMode="External"/><Relationship Id="rId3" Type="http://schemas.openxmlformats.org/officeDocument/2006/relationships/settings" Target="settings.xml"/><Relationship Id="rId12" Type="http://schemas.openxmlformats.org/officeDocument/2006/relationships/hyperlink" Target="https://docs.github.com/en/actions/hosting-your-own-runners" TargetMode="External"/><Relationship Id="rId17" Type="http://schemas.openxmlformats.org/officeDocument/2006/relationships/hyperlink" Target="mailto:synopsys-sig/synopsys-action@v1.2.0" TargetMode="External"/><Relationship Id="rId25" Type="http://schemas.openxmlformats.org/officeDocument/2006/relationships/hyperlink" Target="mailto:synopsys-sig/synopsys-action@v1.2.0" TargetMode="External"/><Relationship Id="rId33" Type="http://schemas.openxmlformats.org/officeDocument/2006/relationships/hyperlink" Target="https://docs.gitlab.com/ee/ci/jobs/job_artifacts.html" TargetMode="External"/><Relationship Id="rId38" Type="http://schemas.openxmlformats.org/officeDocument/2006/relationships/hyperlink" Target="https://learn.microsoft.com/en-us/azure/devops/organizations/accounts/use-personal-access-tokens-to-authenticate?view=azure-devops&amp;tabs=Windows" TargetMode="External"/><Relationship Id="rId46" Type="http://schemas.openxmlformats.org/officeDocument/2006/relationships/hyperlink" Target="mailto:SynopsysSecurityScan@1.0.0" TargetMode="External"/><Relationship Id="rId20" Type="http://schemas.openxmlformats.org/officeDocument/2006/relationships/hyperlink" Target="mailto:synopsys-sig/synopsys-action@v1.2.0" TargetMode="External"/><Relationship Id="rId41" Type="http://schemas.openxmlformats.org/officeDocument/2006/relationships/hyperlink" Target="mailto:SynopsysSecurityScan@1.0.0" TargetMode="External"/><Relationship Id="rId54"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docs.github.com/en/actions/security-guides/automatic-token-authentication" TargetMode="External"/><Relationship Id="rId23" Type="http://schemas.openxmlformats.org/officeDocument/2006/relationships/hyperlink" Target="mailto:synopsys-sig/synopsys-action@v1.2.0" TargetMode="External"/><Relationship Id="rId28" Type="http://schemas.openxmlformats.org/officeDocument/2006/relationships/hyperlink" Target="https://docs.gitlab.com/runner/install/" TargetMode="External"/><Relationship Id="rId36" Type="http://schemas.openxmlformats.org/officeDocument/2006/relationships/hyperlink" Target="https://learn.microsoft.com/en-us/azure/devops/pipelines/agents/agents?view=azure-devops&amp;tabs=browser" TargetMode="External"/><Relationship Id="rId49" Type="http://schemas.openxmlformats.org/officeDocument/2006/relationships/hyperlink" Target="mailto:SynopsysSecurityScan@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71</Pages>
  <Words>14709</Words>
  <Characters>83843</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Synopsys Bridge CLI Guide</vt:lpstr>
    </vt:vector>
  </TitlesOfParts>
  <Company/>
  <LinksUpToDate>false</LinksUpToDate>
  <CharactersWithSpaces>98356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Synopsys Bridge CLI Guide</dc:title>
  <cp:lastModifiedBy>Raj Kesarapalli</cp:lastModifiedBy>
  <cp:revision>5</cp:revision>
  <dcterms:created xsi:type="dcterms:W3CDTF">2023-07-27T21:31:00Z</dcterms:created>
  <dcterms:modified xsi:type="dcterms:W3CDTF">2023-07-27T22:06:00Z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2023-07-26T00:00:00Z</vt:filetime>
  </property>
  <property fmtid="{D5CDD505-2E9C-101B-9397-08002B2CF9AE}" pid="3" name="Creator">
    <vt:lpwstr>oXygen PDF Chemistry Version 25.1 Build 2023-06-30T23:12:56Z</vt:lpwstr>
  </property>
  <property fmtid="{D5CDD505-2E9C-101B-9397-08002B2CF9AE}" pid="4" name="LastSaved">
    <vt:filetime>2023-07-26T00:00:00Z</vt:filetime>
  </property>
</Properties>
</file>